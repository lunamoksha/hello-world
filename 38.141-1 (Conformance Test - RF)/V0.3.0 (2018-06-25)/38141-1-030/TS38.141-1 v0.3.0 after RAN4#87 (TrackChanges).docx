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6D9B9" w14:textId="1612055B" w:rsidR="00080512" w:rsidRPr="004D3578" w:rsidRDefault="00080512">
      <w:pPr>
        <w:pStyle w:val="ZA"/>
        <w:framePr w:wrap="notBeside"/>
      </w:pPr>
      <w:bookmarkStart w:id="0" w:name="page1"/>
      <w:r w:rsidRPr="004D3578">
        <w:rPr>
          <w:sz w:val="64"/>
        </w:rPr>
        <w:t xml:space="preserve">3GPP TS </w:t>
      </w:r>
      <w:r w:rsidR="00EA205F">
        <w:rPr>
          <w:sz w:val="64"/>
        </w:rPr>
        <w:t>38</w:t>
      </w:r>
      <w:r w:rsidRPr="004D3578">
        <w:rPr>
          <w:sz w:val="64"/>
        </w:rPr>
        <w:t>.</w:t>
      </w:r>
      <w:r w:rsidR="001549E9">
        <w:rPr>
          <w:sz w:val="64"/>
        </w:rPr>
        <w:t>141</w:t>
      </w:r>
      <w:r w:rsidRPr="004D3578">
        <w:rPr>
          <w:sz w:val="64"/>
        </w:rPr>
        <w:t xml:space="preserve"> </w:t>
      </w:r>
      <w:r w:rsidRPr="004D3578">
        <w:t>V</w:t>
      </w:r>
      <w:r w:rsidR="00EA205F">
        <w:t>0.</w:t>
      </w:r>
      <w:del w:id="1" w:author="Huawei" w:date="2018-05-31T10:22:00Z">
        <w:r w:rsidR="00330ED3" w:rsidDel="00D0362A">
          <w:delText>2</w:delText>
        </w:r>
      </w:del>
      <w:ins w:id="2" w:author="Huawei" w:date="2018-05-31T10:22:00Z">
        <w:r w:rsidR="00D0362A">
          <w:t>3</w:t>
        </w:r>
      </w:ins>
      <w:r w:rsidR="00EA205F">
        <w:t>.</w:t>
      </w:r>
      <w:r w:rsidR="0098607D">
        <w:t>0</w:t>
      </w:r>
      <w:r w:rsidRPr="004D3578">
        <w:t xml:space="preserve"> </w:t>
      </w:r>
      <w:r w:rsidRPr="004D3578">
        <w:rPr>
          <w:sz w:val="32"/>
        </w:rPr>
        <w:t>(</w:t>
      </w:r>
      <w:r w:rsidR="00EA205F">
        <w:rPr>
          <w:sz w:val="32"/>
        </w:rPr>
        <w:t>201</w:t>
      </w:r>
      <w:r w:rsidR="0098607D">
        <w:rPr>
          <w:sz w:val="32"/>
        </w:rPr>
        <w:t>8</w:t>
      </w:r>
      <w:r w:rsidRPr="004D3578">
        <w:rPr>
          <w:sz w:val="32"/>
        </w:rPr>
        <w:t>-</w:t>
      </w:r>
      <w:r w:rsidR="0098607D">
        <w:rPr>
          <w:sz w:val="32"/>
        </w:rPr>
        <w:t>0</w:t>
      </w:r>
      <w:ins w:id="3" w:author="Huawei" w:date="2018-05-31T10:22:00Z">
        <w:r w:rsidR="00D0362A">
          <w:rPr>
            <w:sz w:val="32"/>
          </w:rPr>
          <w:t>6</w:t>
        </w:r>
      </w:ins>
      <w:del w:id="4" w:author="Huawei" w:date="2018-05-31T10:22:00Z">
        <w:r w:rsidR="00F22D12" w:rsidDel="00D0362A">
          <w:rPr>
            <w:sz w:val="32"/>
          </w:rPr>
          <w:delText>5</w:delText>
        </w:r>
      </w:del>
      <w:r w:rsidRPr="004D3578">
        <w:rPr>
          <w:sz w:val="32"/>
        </w:rPr>
        <w:t>)</w:t>
      </w:r>
    </w:p>
    <w:p w14:paraId="0B8B583D" w14:textId="77777777" w:rsidR="00080512" w:rsidRPr="004D3578" w:rsidRDefault="00080512">
      <w:pPr>
        <w:pStyle w:val="ZB"/>
        <w:framePr w:wrap="notBeside"/>
      </w:pPr>
      <w:r w:rsidRPr="004D3578">
        <w:t>Technical Specification</w:t>
      </w:r>
    </w:p>
    <w:p w14:paraId="7BC4E151" w14:textId="77777777" w:rsidR="00080512" w:rsidRPr="004D3578" w:rsidRDefault="00080512">
      <w:pPr>
        <w:pStyle w:val="ZT"/>
        <w:framePr w:wrap="notBeside"/>
      </w:pPr>
      <w:r w:rsidRPr="004D3578">
        <w:t>3rd Generation Partnership Project;</w:t>
      </w:r>
    </w:p>
    <w:p w14:paraId="4B04D35E" w14:textId="77777777" w:rsidR="00080512" w:rsidRPr="00EA205F" w:rsidRDefault="00080512">
      <w:pPr>
        <w:pStyle w:val="ZT"/>
        <w:framePr w:wrap="notBeside"/>
        <w:rPr>
          <w:highlight w:val="yellow"/>
        </w:rPr>
      </w:pPr>
      <w:r w:rsidRPr="004D3578">
        <w:t xml:space="preserve">Technical Specification Group </w:t>
      </w:r>
      <w:r w:rsidR="00EA205F">
        <w:t>RAN</w:t>
      </w:r>
      <w:r w:rsidRPr="00EA205F">
        <w:t>;</w:t>
      </w:r>
    </w:p>
    <w:p w14:paraId="132D8934" w14:textId="77777777" w:rsidR="001549E9" w:rsidRPr="00074FBD" w:rsidRDefault="001549E9" w:rsidP="001549E9">
      <w:pPr>
        <w:pStyle w:val="ZT"/>
        <w:framePr w:wrap="notBeside"/>
      </w:pPr>
      <w:r w:rsidRPr="00074FBD">
        <w:t>NR;</w:t>
      </w:r>
    </w:p>
    <w:p w14:paraId="54F55161" w14:textId="77777777" w:rsidR="001549E9" w:rsidRDefault="001549E9" w:rsidP="001549E9">
      <w:pPr>
        <w:pStyle w:val="ZT"/>
        <w:framePr w:wrap="notBeside"/>
      </w:pPr>
      <w:r w:rsidRPr="00074FBD">
        <w:t>Base Station (BS) conformance testing</w:t>
      </w:r>
    </w:p>
    <w:p w14:paraId="623FC6A2" w14:textId="77777777" w:rsidR="001549E9" w:rsidRDefault="001549E9" w:rsidP="001549E9">
      <w:pPr>
        <w:pStyle w:val="ZT"/>
        <w:framePr w:wrap="notBeside"/>
      </w:pPr>
      <w:r w:rsidRPr="00074FBD">
        <w:t>Part 1: Conducted conformance testing</w:t>
      </w:r>
    </w:p>
    <w:p w14:paraId="43B4313C" w14:textId="77777777" w:rsidR="00080512" w:rsidRPr="004D3578" w:rsidRDefault="001549E9" w:rsidP="001549E9">
      <w:pPr>
        <w:pStyle w:val="ZT"/>
        <w:framePr w:wrap="notBeside"/>
        <w:rPr>
          <w:i/>
          <w:sz w:val="28"/>
        </w:rPr>
      </w:pPr>
      <w:r w:rsidRPr="004D3578">
        <w:t xml:space="preserve"> </w:t>
      </w:r>
      <w:r w:rsidR="00FC1192" w:rsidRPr="004D3578">
        <w:t>(</w:t>
      </w:r>
      <w:r w:rsidR="00FC1192" w:rsidRPr="004D3578">
        <w:rPr>
          <w:rStyle w:val="ZGSM"/>
        </w:rPr>
        <w:t xml:space="preserve">Release </w:t>
      </w:r>
      <w:r w:rsidR="00054A22">
        <w:rPr>
          <w:rStyle w:val="ZGSM"/>
        </w:rPr>
        <w:t>15</w:t>
      </w:r>
      <w:r w:rsidR="00FC1192" w:rsidRPr="004D3578">
        <w:t>)</w:t>
      </w:r>
    </w:p>
    <w:p w14:paraId="72D1925A" w14:textId="77777777" w:rsidR="008105C8" w:rsidRDefault="008105C8" w:rsidP="00054A22">
      <w:pPr>
        <w:pStyle w:val="ZU"/>
        <w:framePr w:h="4929" w:hRule="exact" w:wrap="notBeside"/>
        <w:tabs>
          <w:tab w:val="right" w:pos="10206"/>
        </w:tabs>
        <w:jc w:val="left"/>
        <w:rPr>
          <w:i/>
        </w:rPr>
      </w:pPr>
    </w:p>
    <w:p w14:paraId="6CE87271" w14:textId="77777777" w:rsidR="008105C8" w:rsidRDefault="00AA7D03" w:rsidP="00054A22">
      <w:pPr>
        <w:pStyle w:val="ZU"/>
        <w:framePr w:h="4929" w:hRule="exact" w:wrap="notBeside"/>
        <w:tabs>
          <w:tab w:val="right" w:pos="10206"/>
        </w:tabs>
        <w:jc w:val="left"/>
        <w:rPr>
          <w:i/>
        </w:rPr>
      </w:pPr>
      <w:r>
        <w:rPr>
          <w:i/>
          <w:lang w:val="en-US"/>
        </w:rPr>
        <w:drawing>
          <wp:inline distT="0" distB="0" distL="0" distR="0" wp14:anchorId="54EED638" wp14:editId="699D1774">
            <wp:extent cx="1209675" cy="838200"/>
            <wp:effectExtent l="0" t="0" r="9525"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8105C8" w:rsidRPr="00235394">
        <w:rPr>
          <w:color w:val="0000FF"/>
        </w:rPr>
        <w:tab/>
      </w:r>
      <w:r w:rsidRPr="00235394">
        <w:rPr>
          <w:lang w:val="en-US"/>
        </w:rPr>
        <w:drawing>
          <wp:inline distT="0" distB="0" distL="0" distR="0" wp14:anchorId="4A99B9AC" wp14:editId="0674D0FB">
            <wp:extent cx="1628775" cy="952500"/>
            <wp:effectExtent l="0" t="0" r="9525"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2C7B3AAF" w14:textId="77777777" w:rsidR="00080512" w:rsidRPr="004D3578" w:rsidRDefault="00080512">
      <w:pPr>
        <w:pStyle w:val="ZU"/>
        <w:framePr w:h="4929" w:hRule="exact" w:wrap="notBeside"/>
        <w:tabs>
          <w:tab w:val="right" w:pos="10206"/>
        </w:tabs>
        <w:jc w:val="left"/>
      </w:pPr>
    </w:p>
    <w:p w14:paraId="0E871921"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proofErr w:type="gramStart"/>
      <w:r w:rsidRPr="004D3578">
        <w:rPr>
          <w:sz w:val="16"/>
        </w:rPr>
        <w:t>..</w:t>
      </w:r>
      <w:proofErr w:type="gramEnd"/>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6FDBBA63" w14:textId="77777777" w:rsidR="00080512" w:rsidRPr="004D3578" w:rsidRDefault="00080512">
      <w:pPr>
        <w:pStyle w:val="ZV"/>
        <w:framePr w:wrap="notBeside"/>
      </w:pPr>
    </w:p>
    <w:p w14:paraId="5B8A5908" w14:textId="77777777" w:rsidR="00080512" w:rsidRPr="004D3578" w:rsidRDefault="00080512"/>
    <w:bookmarkEnd w:id="0"/>
    <w:p w14:paraId="6586657D"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6FF06797" w14:textId="77777777" w:rsidR="00080512" w:rsidRPr="004D3578" w:rsidRDefault="00080512">
      <w:pPr>
        <w:pStyle w:val="FP"/>
        <w:framePr w:wrap="notBeside" w:hAnchor="margin" w:y="1419"/>
        <w:pBdr>
          <w:bottom w:val="single" w:sz="6" w:space="1" w:color="auto"/>
        </w:pBdr>
        <w:spacing w:before="240"/>
        <w:ind w:left="2835" w:right="2835"/>
        <w:jc w:val="center"/>
      </w:pPr>
      <w:bookmarkStart w:id="5" w:name="page2"/>
      <w:r w:rsidRPr="004D3578">
        <w:lastRenderedPageBreak/>
        <w:t>Keywords</w:t>
      </w:r>
    </w:p>
    <w:p w14:paraId="74C2FD5E" w14:textId="77777777" w:rsidR="00080512" w:rsidRPr="004D3578" w:rsidRDefault="00EA205F">
      <w:pPr>
        <w:pStyle w:val="FP"/>
        <w:framePr w:wrap="notBeside" w:hAnchor="margin" w:y="1419"/>
        <w:ind w:left="2835" w:right="2835"/>
        <w:jc w:val="center"/>
        <w:rPr>
          <w:rFonts w:ascii="Arial" w:hAnsi="Arial"/>
          <w:sz w:val="18"/>
        </w:rPr>
      </w:pPr>
      <w:r>
        <w:rPr>
          <w:rFonts w:ascii="Arial" w:hAnsi="Arial"/>
          <w:sz w:val="18"/>
        </w:rPr>
        <w:t>Radio, NR</w:t>
      </w:r>
    </w:p>
    <w:p w14:paraId="777F068A" w14:textId="77777777" w:rsidR="00080512" w:rsidRPr="004D3578" w:rsidRDefault="00080512"/>
    <w:p w14:paraId="5F2AE506"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0BA111FE"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3D3BE596" w14:textId="77777777" w:rsidR="00080512" w:rsidRPr="004D3578" w:rsidRDefault="00080512">
      <w:pPr>
        <w:pStyle w:val="FP"/>
        <w:framePr w:wrap="notBeside" w:hAnchor="margin" w:yAlign="center"/>
        <w:ind w:left="2835" w:right="2835"/>
        <w:jc w:val="center"/>
        <w:rPr>
          <w:rFonts w:ascii="Arial" w:hAnsi="Arial"/>
          <w:sz w:val="18"/>
        </w:rPr>
      </w:pPr>
    </w:p>
    <w:p w14:paraId="3DE37AB1"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14:paraId="5AE6B1EA"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 xml:space="preserve">650 Route des </w:t>
      </w:r>
      <w:proofErr w:type="spellStart"/>
      <w:r w:rsidRPr="004D3578">
        <w:rPr>
          <w:rFonts w:ascii="Arial" w:hAnsi="Arial"/>
          <w:sz w:val="18"/>
        </w:rPr>
        <w:t>Lucioles</w:t>
      </w:r>
      <w:proofErr w:type="spellEnd"/>
      <w:r w:rsidRPr="004D3578">
        <w:rPr>
          <w:rFonts w:ascii="Arial" w:hAnsi="Arial"/>
          <w:sz w:val="18"/>
        </w:rPr>
        <w:t xml:space="preserve"> - Sophia Antipolis</w:t>
      </w:r>
    </w:p>
    <w:p w14:paraId="5F444123" w14:textId="77777777" w:rsidR="00080512" w:rsidRPr="004D3578" w:rsidRDefault="00080512">
      <w:pPr>
        <w:pStyle w:val="FP"/>
        <w:framePr w:wrap="notBeside" w:hAnchor="margin" w:yAlign="center"/>
        <w:ind w:left="2835" w:right="2835"/>
        <w:jc w:val="center"/>
        <w:rPr>
          <w:rFonts w:ascii="Arial" w:hAnsi="Arial"/>
          <w:sz w:val="18"/>
        </w:rPr>
      </w:pPr>
      <w:proofErr w:type="spellStart"/>
      <w:r w:rsidRPr="004D3578">
        <w:rPr>
          <w:rFonts w:ascii="Arial" w:hAnsi="Arial"/>
          <w:sz w:val="18"/>
        </w:rPr>
        <w:t>Valbonne</w:t>
      </w:r>
      <w:proofErr w:type="spellEnd"/>
      <w:r w:rsidRPr="004D3578">
        <w:rPr>
          <w:rFonts w:ascii="Arial" w:hAnsi="Arial"/>
          <w:sz w:val="18"/>
        </w:rPr>
        <w:t xml:space="preserve"> - FRANCE</w:t>
      </w:r>
    </w:p>
    <w:p w14:paraId="5883C177"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51A1E5B2"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4AF5B3FB"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4F06879D" w14:textId="77777777" w:rsidR="00080512" w:rsidRPr="004D3578" w:rsidRDefault="00080512"/>
    <w:p w14:paraId="488D6D4C"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74A6DF96"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0DC7BAC" w14:textId="77777777" w:rsidR="00080512" w:rsidRPr="004D3578" w:rsidRDefault="00080512" w:rsidP="00FA1266">
      <w:pPr>
        <w:pStyle w:val="FP"/>
        <w:framePr w:h="3057" w:hRule="exact" w:wrap="notBeside" w:vAnchor="page" w:hAnchor="margin" w:y="12605"/>
        <w:jc w:val="center"/>
        <w:rPr>
          <w:noProof/>
        </w:rPr>
      </w:pPr>
    </w:p>
    <w:p w14:paraId="65814AD3" w14:textId="77777777"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054A22">
        <w:rPr>
          <w:noProof/>
          <w:sz w:val="18"/>
        </w:rPr>
        <w:t>7</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6" w:name="copyrightaddon"/>
      <w:bookmarkEnd w:id="6"/>
    </w:p>
    <w:p w14:paraId="2C207C96"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75584A99" w14:textId="77777777" w:rsidR="00FC1192" w:rsidRPr="004D3578" w:rsidRDefault="00FC1192" w:rsidP="00FA1266">
      <w:pPr>
        <w:pStyle w:val="FP"/>
        <w:framePr w:h="3057" w:hRule="exact" w:wrap="notBeside" w:vAnchor="page" w:hAnchor="margin" w:y="12605"/>
        <w:rPr>
          <w:noProof/>
          <w:sz w:val="18"/>
        </w:rPr>
      </w:pPr>
    </w:p>
    <w:p w14:paraId="5732D40E"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53FDFC52"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51C5AA75"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5"/>
    <w:p w14:paraId="27292E16" w14:textId="77777777" w:rsidR="00080512" w:rsidRPr="004D3578" w:rsidRDefault="00080512">
      <w:pPr>
        <w:pStyle w:val="TT"/>
      </w:pPr>
      <w:r w:rsidRPr="004D3578">
        <w:br w:type="page"/>
      </w:r>
      <w:r w:rsidRPr="004D3578">
        <w:lastRenderedPageBreak/>
        <w:t>Contents</w:t>
      </w:r>
    </w:p>
    <w:p w14:paraId="358AD26B" w14:textId="77777777" w:rsidR="00926F59" w:rsidRDefault="00B80FB8">
      <w:pPr>
        <w:pStyle w:val="TOC1"/>
        <w:rPr>
          <w:ins w:id="7" w:author="Huawei" w:date="2018-05-31T10:26:00Z"/>
          <w:rFonts w:asciiTheme="minorHAnsi" w:hAnsiTheme="minorHAnsi" w:cstheme="minorBidi"/>
          <w:szCs w:val="22"/>
          <w:lang w:val="en-US"/>
        </w:rPr>
      </w:pPr>
      <w:r>
        <w:fldChar w:fldCharType="begin"/>
      </w:r>
      <w:r w:rsidR="00EB0004">
        <w:instrText xml:space="preserve"> TOC \o "1-9" </w:instrText>
      </w:r>
      <w:r>
        <w:fldChar w:fldCharType="separate"/>
      </w:r>
      <w:ins w:id="8" w:author="Huawei" w:date="2018-05-31T10:26:00Z">
        <w:r w:rsidR="00926F59">
          <w:t>Foreword</w:t>
        </w:r>
        <w:r w:rsidR="00926F59">
          <w:tab/>
        </w:r>
        <w:r w:rsidR="00926F59">
          <w:fldChar w:fldCharType="begin"/>
        </w:r>
        <w:r w:rsidR="00926F59">
          <w:instrText xml:space="preserve"> PAGEREF _Toc515525736 \h </w:instrText>
        </w:r>
      </w:ins>
      <w:r w:rsidR="00926F59">
        <w:fldChar w:fldCharType="separate"/>
      </w:r>
      <w:ins w:id="9" w:author="Huawei" w:date="2018-05-31T10:26:00Z">
        <w:r w:rsidR="00926F59">
          <w:t>5</w:t>
        </w:r>
        <w:r w:rsidR="00926F59">
          <w:fldChar w:fldCharType="end"/>
        </w:r>
      </w:ins>
    </w:p>
    <w:p w14:paraId="29B72AEA" w14:textId="77777777" w:rsidR="00926F59" w:rsidRDefault="00926F59">
      <w:pPr>
        <w:pStyle w:val="TOC1"/>
        <w:rPr>
          <w:ins w:id="10" w:author="Huawei" w:date="2018-05-31T10:26:00Z"/>
          <w:rFonts w:asciiTheme="minorHAnsi" w:hAnsiTheme="minorHAnsi" w:cstheme="minorBidi"/>
          <w:szCs w:val="22"/>
          <w:lang w:val="en-US"/>
        </w:rPr>
      </w:pPr>
      <w:ins w:id="11" w:author="Huawei" w:date="2018-05-31T10:26:00Z">
        <w:r>
          <w:t>Introduction</w:t>
        </w:r>
        <w:r>
          <w:tab/>
        </w:r>
        <w:r>
          <w:fldChar w:fldCharType="begin"/>
        </w:r>
        <w:r>
          <w:instrText xml:space="preserve"> PAGEREF _Toc515525737 \h </w:instrText>
        </w:r>
      </w:ins>
      <w:r>
        <w:fldChar w:fldCharType="separate"/>
      </w:r>
      <w:ins w:id="12" w:author="Huawei" w:date="2018-05-31T10:26:00Z">
        <w:r>
          <w:t>5</w:t>
        </w:r>
        <w:r>
          <w:fldChar w:fldCharType="end"/>
        </w:r>
      </w:ins>
    </w:p>
    <w:p w14:paraId="72F616E4" w14:textId="77777777" w:rsidR="00926F59" w:rsidRDefault="00926F59">
      <w:pPr>
        <w:pStyle w:val="TOC1"/>
        <w:rPr>
          <w:ins w:id="13" w:author="Huawei" w:date="2018-05-31T10:26:00Z"/>
          <w:rFonts w:asciiTheme="minorHAnsi" w:hAnsiTheme="minorHAnsi" w:cstheme="minorBidi"/>
          <w:szCs w:val="22"/>
          <w:lang w:val="en-US"/>
        </w:rPr>
      </w:pPr>
      <w:ins w:id="14" w:author="Huawei" w:date="2018-05-31T10:26:00Z">
        <w:r>
          <w:t>1</w:t>
        </w:r>
        <w:r>
          <w:rPr>
            <w:rFonts w:asciiTheme="minorHAnsi" w:hAnsiTheme="minorHAnsi" w:cstheme="minorBidi"/>
            <w:szCs w:val="22"/>
            <w:lang w:val="en-US"/>
          </w:rPr>
          <w:tab/>
        </w:r>
        <w:r>
          <w:t>Scope</w:t>
        </w:r>
        <w:r>
          <w:tab/>
        </w:r>
        <w:r>
          <w:fldChar w:fldCharType="begin"/>
        </w:r>
        <w:r>
          <w:instrText xml:space="preserve"> PAGEREF _Toc515525738 \h </w:instrText>
        </w:r>
      </w:ins>
      <w:r>
        <w:fldChar w:fldCharType="separate"/>
      </w:r>
      <w:ins w:id="15" w:author="Huawei" w:date="2018-05-31T10:26:00Z">
        <w:r>
          <w:t>6</w:t>
        </w:r>
        <w:r>
          <w:fldChar w:fldCharType="end"/>
        </w:r>
      </w:ins>
    </w:p>
    <w:p w14:paraId="65D91865" w14:textId="77777777" w:rsidR="00926F59" w:rsidRDefault="00926F59">
      <w:pPr>
        <w:pStyle w:val="TOC1"/>
        <w:rPr>
          <w:ins w:id="16" w:author="Huawei" w:date="2018-05-31T10:26:00Z"/>
          <w:rFonts w:asciiTheme="minorHAnsi" w:hAnsiTheme="minorHAnsi" w:cstheme="minorBidi"/>
          <w:szCs w:val="22"/>
          <w:lang w:val="en-US"/>
        </w:rPr>
      </w:pPr>
      <w:ins w:id="17" w:author="Huawei" w:date="2018-05-31T10:26:00Z">
        <w:r>
          <w:t>2</w:t>
        </w:r>
        <w:r>
          <w:rPr>
            <w:rFonts w:asciiTheme="minorHAnsi" w:hAnsiTheme="minorHAnsi" w:cstheme="minorBidi"/>
            <w:szCs w:val="22"/>
            <w:lang w:val="en-US"/>
          </w:rPr>
          <w:tab/>
        </w:r>
        <w:r>
          <w:t>References</w:t>
        </w:r>
        <w:r>
          <w:tab/>
        </w:r>
        <w:r>
          <w:fldChar w:fldCharType="begin"/>
        </w:r>
        <w:r>
          <w:instrText xml:space="preserve"> PAGEREF _Toc515525739 \h </w:instrText>
        </w:r>
      </w:ins>
      <w:r>
        <w:fldChar w:fldCharType="separate"/>
      </w:r>
      <w:ins w:id="18" w:author="Huawei" w:date="2018-05-31T10:26:00Z">
        <w:r>
          <w:t>6</w:t>
        </w:r>
        <w:r>
          <w:fldChar w:fldCharType="end"/>
        </w:r>
      </w:ins>
    </w:p>
    <w:p w14:paraId="5489C65D" w14:textId="77777777" w:rsidR="00926F59" w:rsidRDefault="00926F59">
      <w:pPr>
        <w:pStyle w:val="TOC1"/>
        <w:rPr>
          <w:ins w:id="19" w:author="Huawei" w:date="2018-05-31T10:26:00Z"/>
          <w:rFonts w:asciiTheme="minorHAnsi" w:hAnsiTheme="minorHAnsi" w:cstheme="minorBidi"/>
          <w:szCs w:val="22"/>
          <w:lang w:val="en-US"/>
        </w:rPr>
      </w:pPr>
      <w:ins w:id="20" w:author="Huawei" w:date="2018-05-31T10:26:00Z">
        <w:r>
          <w:t>3</w:t>
        </w:r>
        <w:r>
          <w:rPr>
            <w:rFonts w:asciiTheme="minorHAnsi" w:hAnsiTheme="minorHAnsi" w:cstheme="minorBidi"/>
            <w:szCs w:val="22"/>
            <w:lang w:val="en-US"/>
          </w:rPr>
          <w:tab/>
        </w:r>
        <w:r>
          <w:t>Definitions, symbols and abbreviations</w:t>
        </w:r>
        <w:r>
          <w:tab/>
        </w:r>
        <w:r>
          <w:fldChar w:fldCharType="begin"/>
        </w:r>
        <w:r>
          <w:instrText xml:space="preserve"> PAGEREF _Toc515525740 \h </w:instrText>
        </w:r>
      </w:ins>
      <w:r>
        <w:fldChar w:fldCharType="separate"/>
      </w:r>
      <w:ins w:id="21" w:author="Huawei" w:date="2018-05-31T10:26:00Z">
        <w:r>
          <w:t>6</w:t>
        </w:r>
        <w:r>
          <w:fldChar w:fldCharType="end"/>
        </w:r>
      </w:ins>
    </w:p>
    <w:p w14:paraId="448BB84C" w14:textId="77777777" w:rsidR="00926F59" w:rsidRDefault="00926F59">
      <w:pPr>
        <w:pStyle w:val="TOC2"/>
        <w:rPr>
          <w:ins w:id="22" w:author="Huawei" w:date="2018-05-31T10:26:00Z"/>
          <w:rFonts w:asciiTheme="minorHAnsi" w:hAnsiTheme="minorHAnsi" w:cstheme="minorBidi"/>
          <w:sz w:val="22"/>
          <w:szCs w:val="22"/>
          <w:lang w:val="en-US"/>
        </w:rPr>
      </w:pPr>
      <w:ins w:id="23" w:author="Huawei" w:date="2018-05-31T10:26:00Z">
        <w:r>
          <w:t>3.1</w:t>
        </w:r>
        <w:r>
          <w:rPr>
            <w:rFonts w:asciiTheme="minorHAnsi" w:hAnsiTheme="minorHAnsi" w:cstheme="minorBidi"/>
            <w:sz w:val="22"/>
            <w:szCs w:val="22"/>
            <w:lang w:val="en-US"/>
          </w:rPr>
          <w:tab/>
        </w:r>
        <w:r>
          <w:t>Definitions</w:t>
        </w:r>
        <w:r>
          <w:tab/>
        </w:r>
        <w:r>
          <w:fldChar w:fldCharType="begin"/>
        </w:r>
        <w:r>
          <w:instrText xml:space="preserve"> PAGEREF _Toc515525741 \h </w:instrText>
        </w:r>
      </w:ins>
      <w:r>
        <w:fldChar w:fldCharType="separate"/>
      </w:r>
      <w:ins w:id="24" w:author="Huawei" w:date="2018-05-31T10:26:00Z">
        <w:r>
          <w:t>6</w:t>
        </w:r>
        <w:r>
          <w:fldChar w:fldCharType="end"/>
        </w:r>
      </w:ins>
    </w:p>
    <w:p w14:paraId="3F2A25A2" w14:textId="77777777" w:rsidR="00926F59" w:rsidRDefault="00926F59">
      <w:pPr>
        <w:pStyle w:val="TOC2"/>
        <w:rPr>
          <w:ins w:id="25" w:author="Huawei" w:date="2018-05-31T10:26:00Z"/>
          <w:rFonts w:asciiTheme="minorHAnsi" w:hAnsiTheme="minorHAnsi" w:cstheme="minorBidi"/>
          <w:sz w:val="22"/>
          <w:szCs w:val="22"/>
          <w:lang w:val="en-US"/>
        </w:rPr>
      </w:pPr>
      <w:ins w:id="26" w:author="Huawei" w:date="2018-05-31T10:26:00Z">
        <w:r>
          <w:t>3.2</w:t>
        </w:r>
        <w:r>
          <w:rPr>
            <w:rFonts w:asciiTheme="minorHAnsi" w:hAnsiTheme="minorHAnsi" w:cstheme="minorBidi"/>
            <w:sz w:val="22"/>
            <w:szCs w:val="22"/>
            <w:lang w:val="en-US"/>
          </w:rPr>
          <w:tab/>
        </w:r>
        <w:r>
          <w:t>Symbols</w:t>
        </w:r>
        <w:r>
          <w:tab/>
        </w:r>
        <w:r>
          <w:fldChar w:fldCharType="begin"/>
        </w:r>
        <w:r>
          <w:instrText xml:space="preserve"> PAGEREF _Toc515525742 \h </w:instrText>
        </w:r>
      </w:ins>
      <w:r>
        <w:fldChar w:fldCharType="separate"/>
      </w:r>
      <w:ins w:id="27" w:author="Huawei" w:date="2018-05-31T10:26:00Z">
        <w:r>
          <w:t>9</w:t>
        </w:r>
        <w:r>
          <w:fldChar w:fldCharType="end"/>
        </w:r>
      </w:ins>
    </w:p>
    <w:p w14:paraId="4EF29284" w14:textId="77777777" w:rsidR="00926F59" w:rsidRDefault="00926F59">
      <w:pPr>
        <w:pStyle w:val="TOC2"/>
        <w:rPr>
          <w:ins w:id="28" w:author="Huawei" w:date="2018-05-31T10:26:00Z"/>
          <w:rFonts w:asciiTheme="minorHAnsi" w:hAnsiTheme="minorHAnsi" w:cstheme="minorBidi"/>
          <w:sz w:val="22"/>
          <w:szCs w:val="22"/>
          <w:lang w:val="en-US"/>
        </w:rPr>
      </w:pPr>
      <w:ins w:id="29" w:author="Huawei" w:date="2018-05-31T10:26:00Z">
        <w:r>
          <w:t>3.3</w:t>
        </w:r>
        <w:r>
          <w:rPr>
            <w:rFonts w:asciiTheme="minorHAnsi" w:hAnsiTheme="minorHAnsi" w:cstheme="minorBidi"/>
            <w:sz w:val="22"/>
            <w:szCs w:val="22"/>
            <w:lang w:val="en-US"/>
          </w:rPr>
          <w:tab/>
        </w:r>
        <w:r>
          <w:t>Abbreviations</w:t>
        </w:r>
        <w:r>
          <w:tab/>
        </w:r>
        <w:r>
          <w:fldChar w:fldCharType="begin"/>
        </w:r>
        <w:r>
          <w:instrText xml:space="preserve"> PAGEREF _Toc515525743 \h </w:instrText>
        </w:r>
      </w:ins>
      <w:r>
        <w:fldChar w:fldCharType="separate"/>
      </w:r>
      <w:ins w:id="30" w:author="Huawei" w:date="2018-05-31T10:26:00Z">
        <w:r>
          <w:t>10</w:t>
        </w:r>
        <w:r>
          <w:fldChar w:fldCharType="end"/>
        </w:r>
      </w:ins>
    </w:p>
    <w:p w14:paraId="4AEBA38D" w14:textId="77777777" w:rsidR="00926F59" w:rsidRDefault="00926F59">
      <w:pPr>
        <w:pStyle w:val="TOC1"/>
        <w:rPr>
          <w:ins w:id="31" w:author="Huawei" w:date="2018-05-31T10:26:00Z"/>
          <w:rFonts w:asciiTheme="minorHAnsi" w:hAnsiTheme="minorHAnsi" w:cstheme="minorBidi"/>
          <w:szCs w:val="22"/>
          <w:lang w:val="en-US"/>
        </w:rPr>
      </w:pPr>
      <w:ins w:id="32" w:author="Huawei" w:date="2018-05-31T10:26:00Z">
        <w:r>
          <w:t>4</w:t>
        </w:r>
        <w:r>
          <w:rPr>
            <w:rFonts w:asciiTheme="minorHAnsi" w:hAnsiTheme="minorHAnsi" w:cstheme="minorBidi"/>
            <w:szCs w:val="22"/>
            <w:lang w:val="en-US"/>
          </w:rPr>
          <w:tab/>
        </w:r>
        <w:r>
          <w:t>General conducted test conditions and declarations</w:t>
        </w:r>
        <w:r>
          <w:tab/>
        </w:r>
        <w:r>
          <w:fldChar w:fldCharType="begin"/>
        </w:r>
        <w:r>
          <w:instrText xml:space="preserve"> PAGEREF _Toc515525744 \h </w:instrText>
        </w:r>
      </w:ins>
      <w:r>
        <w:fldChar w:fldCharType="separate"/>
      </w:r>
      <w:ins w:id="33" w:author="Huawei" w:date="2018-05-31T10:26:00Z">
        <w:r>
          <w:t>11</w:t>
        </w:r>
        <w:r>
          <w:fldChar w:fldCharType="end"/>
        </w:r>
      </w:ins>
    </w:p>
    <w:p w14:paraId="4CEE2AA5" w14:textId="77777777" w:rsidR="00926F59" w:rsidRDefault="00926F59">
      <w:pPr>
        <w:pStyle w:val="TOC2"/>
        <w:rPr>
          <w:ins w:id="34" w:author="Huawei" w:date="2018-05-31T10:26:00Z"/>
          <w:rFonts w:asciiTheme="minorHAnsi" w:hAnsiTheme="minorHAnsi" w:cstheme="minorBidi"/>
          <w:sz w:val="22"/>
          <w:szCs w:val="22"/>
          <w:lang w:val="en-US"/>
        </w:rPr>
      </w:pPr>
      <w:ins w:id="35" w:author="Huawei" w:date="2018-05-31T10:26:00Z">
        <w:r>
          <w:t>4.1</w:t>
        </w:r>
        <w:r>
          <w:rPr>
            <w:rFonts w:asciiTheme="minorHAnsi" w:hAnsiTheme="minorHAnsi" w:cstheme="minorBidi"/>
            <w:sz w:val="22"/>
            <w:szCs w:val="22"/>
            <w:lang w:val="en-US"/>
          </w:rPr>
          <w:tab/>
        </w:r>
        <w:r>
          <w:t>Measurement uncertainties and test requirements</w:t>
        </w:r>
        <w:r>
          <w:tab/>
        </w:r>
        <w:r>
          <w:fldChar w:fldCharType="begin"/>
        </w:r>
        <w:r>
          <w:instrText xml:space="preserve"> PAGEREF _Toc515525745 \h </w:instrText>
        </w:r>
      </w:ins>
      <w:r>
        <w:fldChar w:fldCharType="separate"/>
      </w:r>
      <w:ins w:id="36" w:author="Huawei" w:date="2018-05-31T10:26:00Z">
        <w:r>
          <w:t>11</w:t>
        </w:r>
        <w:r>
          <w:fldChar w:fldCharType="end"/>
        </w:r>
      </w:ins>
    </w:p>
    <w:p w14:paraId="67E6CE49" w14:textId="77777777" w:rsidR="00926F59" w:rsidRDefault="00926F59">
      <w:pPr>
        <w:pStyle w:val="TOC3"/>
        <w:rPr>
          <w:ins w:id="37" w:author="Huawei" w:date="2018-05-31T10:26:00Z"/>
          <w:rFonts w:asciiTheme="minorHAnsi" w:hAnsiTheme="minorHAnsi" w:cstheme="minorBidi"/>
          <w:sz w:val="22"/>
          <w:szCs w:val="22"/>
          <w:lang w:val="en-US"/>
        </w:rPr>
      </w:pPr>
      <w:ins w:id="38" w:author="Huawei" w:date="2018-05-31T10:26:00Z">
        <w:r>
          <w:t>4.1.1</w:t>
        </w:r>
        <w:r>
          <w:rPr>
            <w:rFonts w:asciiTheme="minorHAnsi" w:hAnsiTheme="minorHAnsi" w:cstheme="minorBidi"/>
            <w:sz w:val="22"/>
            <w:szCs w:val="22"/>
            <w:lang w:val="en-US"/>
          </w:rPr>
          <w:tab/>
        </w:r>
        <w:r>
          <w:t>General</w:t>
        </w:r>
        <w:r>
          <w:tab/>
        </w:r>
        <w:r>
          <w:fldChar w:fldCharType="begin"/>
        </w:r>
        <w:r>
          <w:instrText xml:space="preserve"> PAGEREF _Toc515525746 \h </w:instrText>
        </w:r>
      </w:ins>
      <w:r>
        <w:fldChar w:fldCharType="separate"/>
      </w:r>
      <w:ins w:id="39" w:author="Huawei" w:date="2018-05-31T10:26:00Z">
        <w:r>
          <w:t>11</w:t>
        </w:r>
        <w:r>
          <w:fldChar w:fldCharType="end"/>
        </w:r>
      </w:ins>
    </w:p>
    <w:p w14:paraId="1C84B843" w14:textId="77777777" w:rsidR="00926F59" w:rsidRDefault="00926F59">
      <w:pPr>
        <w:pStyle w:val="TOC3"/>
        <w:rPr>
          <w:ins w:id="40" w:author="Huawei" w:date="2018-05-31T10:26:00Z"/>
          <w:rFonts w:asciiTheme="minorHAnsi" w:hAnsiTheme="minorHAnsi" w:cstheme="minorBidi"/>
          <w:sz w:val="22"/>
          <w:szCs w:val="22"/>
          <w:lang w:val="en-US"/>
        </w:rPr>
      </w:pPr>
      <w:ins w:id="41" w:author="Huawei" w:date="2018-05-31T10:26:00Z">
        <w:r>
          <w:t>4.1.2</w:t>
        </w:r>
        <w:r>
          <w:rPr>
            <w:rFonts w:asciiTheme="minorHAnsi" w:hAnsiTheme="minorHAnsi" w:cstheme="minorBidi"/>
            <w:sz w:val="22"/>
            <w:szCs w:val="22"/>
            <w:lang w:val="en-US"/>
          </w:rPr>
          <w:tab/>
        </w:r>
        <w:r>
          <w:t>Acceptable uncertainty of Test System</w:t>
        </w:r>
        <w:r>
          <w:tab/>
        </w:r>
        <w:r>
          <w:fldChar w:fldCharType="begin"/>
        </w:r>
        <w:r>
          <w:instrText xml:space="preserve"> PAGEREF _Toc515525747 \h </w:instrText>
        </w:r>
      </w:ins>
      <w:r>
        <w:fldChar w:fldCharType="separate"/>
      </w:r>
      <w:ins w:id="42" w:author="Huawei" w:date="2018-05-31T10:26:00Z">
        <w:r>
          <w:t>11</w:t>
        </w:r>
        <w:r>
          <w:fldChar w:fldCharType="end"/>
        </w:r>
      </w:ins>
    </w:p>
    <w:p w14:paraId="2A9DB1D7" w14:textId="77777777" w:rsidR="00926F59" w:rsidRDefault="00926F59">
      <w:pPr>
        <w:pStyle w:val="TOC4"/>
        <w:rPr>
          <w:ins w:id="43" w:author="Huawei" w:date="2018-05-31T10:26:00Z"/>
          <w:rFonts w:asciiTheme="minorHAnsi" w:hAnsiTheme="minorHAnsi" w:cstheme="minorBidi"/>
          <w:sz w:val="22"/>
          <w:szCs w:val="22"/>
          <w:lang w:val="en-US"/>
        </w:rPr>
      </w:pPr>
      <w:ins w:id="44" w:author="Huawei" w:date="2018-05-31T10:26:00Z">
        <w:r>
          <w:t>4.1.2.1</w:t>
        </w:r>
        <w:r>
          <w:rPr>
            <w:rFonts w:asciiTheme="minorHAnsi" w:hAnsiTheme="minorHAnsi" w:cstheme="minorBidi"/>
            <w:sz w:val="22"/>
            <w:szCs w:val="22"/>
            <w:lang w:val="en-US"/>
          </w:rPr>
          <w:tab/>
        </w:r>
        <w:r>
          <w:t>General</w:t>
        </w:r>
        <w:r>
          <w:tab/>
        </w:r>
        <w:r>
          <w:fldChar w:fldCharType="begin"/>
        </w:r>
        <w:r>
          <w:instrText xml:space="preserve"> PAGEREF _Toc515525748 \h </w:instrText>
        </w:r>
      </w:ins>
      <w:r>
        <w:fldChar w:fldCharType="separate"/>
      </w:r>
      <w:ins w:id="45" w:author="Huawei" w:date="2018-05-31T10:26:00Z">
        <w:r>
          <w:t>11</w:t>
        </w:r>
        <w:r>
          <w:fldChar w:fldCharType="end"/>
        </w:r>
      </w:ins>
    </w:p>
    <w:p w14:paraId="7EBC543A" w14:textId="77777777" w:rsidR="00926F59" w:rsidRDefault="00926F59">
      <w:pPr>
        <w:pStyle w:val="TOC4"/>
        <w:rPr>
          <w:ins w:id="46" w:author="Huawei" w:date="2018-05-31T10:26:00Z"/>
          <w:rFonts w:asciiTheme="minorHAnsi" w:hAnsiTheme="minorHAnsi" w:cstheme="minorBidi"/>
          <w:sz w:val="22"/>
          <w:szCs w:val="22"/>
          <w:lang w:val="en-US"/>
        </w:rPr>
      </w:pPr>
      <w:ins w:id="47" w:author="Huawei" w:date="2018-05-31T10:26:00Z">
        <w:r>
          <w:rPr>
            <w:lang w:eastAsia="sv-SE"/>
          </w:rPr>
          <w:t>4.1.</w:t>
        </w:r>
        <w:r>
          <w:t>2.2</w:t>
        </w:r>
        <w:r>
          <w:rPr>
            <w:rFonts w:asciiTheme="minorHAnsi" w:hAnsiTheme="minorHAnsi" w:cstheme="minorBidi"/>
            <w:sz w:val="22"/>
            <w:szCs w:val="22"/>
            <w:lang w:val="en-US"/>
          </w:rPr>
          <w:tab/>
        </w:r>
        <w:r>
          <w:rPr>
            <w:lang w:eastAsia="sv-SE"/>
          </w:rPr>
          <w:t>Measurement of t</w:t>
        </w:r>
        <w:r>
          <w:t>ransmitter</w:t>
        </w:r>
        <w:r>
          <w:tab/>
        </w:r>
        <w:r>
          <w:fldChar w:fldCharType="begin"/>
        </w:r>
        <w:r>
          <w:instrText xml:space="preserve"> PAGEREF _Toc515525749 \h </w:instrText>
        </w:r>
      </w:ins>
      <w:r>
        <w:fldChar w:fldCharType="separate"/>
      </w:r>
      <w:ins w:id="48" w:author="Huawei" w:date="2018-05-31T10:26:00Z">
        <w:r>
          <w:t>12</w:t>
        </w:r>
        <w:r>
          <w:fldChar w:fldCharType="end"/>
        </w:r>
      </w:ins>
    </w:p>
    <w:p w14:paraId="19F82E15" w14:textId="77777777" w:rsidR="00926F59" w:rsidRDefault="00926F59">
      <w:pPr>
        <w:pStyle w:val="TOC4"/>
        <w:rPr>
          <w:ins w:id="49" w:author="Huawei" w:date="2018-05-31T10:26:00Z"/>
          <w:rFonts w:asciiTheme="minorHAnsi" w:hAnsiTheme="minorHAnsi" w:cstheme="minorBidi"/>
          <w:sz w:val="22"/>
          <w:szCs w:val="22"/>
          <w:lang w:val="en-US"/>
        </w:rPr>
      </w:pPr>
      <w:ins w:id="50" w:author="Huawei" w:date="2018-05-31T10:26:00Z">
        <w:r>
          <w:rPr>
            <w:lang w:eastAsia="sv-SE"/>
          </w:rPr>
          <w:t>4.1.</w:t>
        </w:r>
        <w:r>
          <w:t>2.3</w:t>
        </w:r>
        <w:r>
          <w:rPr>
            <w:rFonts w:asciiTheme="minorHAnsi" w:hAnsiTheme="minorHAnsi" w:cstheme="minorBidi"/>
            <w:sz w:val="22"/>
            <w:szCs w:val="22"/>
            <w:lang w:val="en-US"/>
          </w:rPr>
          <w:tab/>
        </w:r>
        <w:r>
          <w:rPr>
            <w:lang w:eastAsia="sv-SE"/>
          </w:rPr>
          <w:t xml:space="preserve">Measurement of </w:t>
        </w:r>
        <w:r>
          <w:t>receiver</w:t>
        </w:r>
        <w:r>
          <w:tab/>
        </w:r>
        <w:r>
          <w:fldChar w:fldCharType="begin"/>
        </w:r>
        <w:r>
          <w:instrText xml:space="preserve"> PAGEREF _Toc515525750 \h </w:instrText>
        </w:r>
      </w:ins>
      <w:r>
        <w:fldChar w:fldCharType="separate"/>
      </w:r>
      <w:ins w:id="51" w:author="Huawei" w:date="2018-05-31T10:26:00Z">
        <w:r>
          <w:t>13</w:t>
        </w:r>
        <w:r>
          <w:fldChar w:fldCharType="end"/>
        </w:r>
      </w:ins>
    </w:p>
    <w:p w14:paraId="610C9C97" w14:textId="77777777" w:rsidR="00926F59" w:rsidRDefault="00926F59">
      <w:pPr>
        <w:pStyle w:val="TOC3"/>
        <w:rPr>
          <w:ins w:id="52" w:author="Huawei" w:date="2018-05-31T10:26:00Z"/>
          <w:rFonts w:asciiTheme="minorHAnsi" w:hAnsiTheme="minorHAnsi" w:cstheme="minorBidi"/>
          <w:sz w:val="22"/>
          <w:szCs w:val="22"/>
          <w:lang w:val="en-US"/>
        </w:rPr>
      </w:pPr>
      <w:ins w:id="53" w:author="Huawei" w:date="2018-05-31T10:26:00Z">
        <w:r>
          <w:rPr>
            <w:lang w:eastAsia="sv-SE"/>
          </w:rPr>
          <w:t>4.1.</w:t>
        </w:r>
        <w:r>
          <w:t>3</w:t>
        </w:r>
        <w:r>
          <w:rPr>
            <w:rFonts w:asciiTheme="minorHAnsi" w:hAnsiTheme="minorHAnsi" w:cstheme="minorBidi"/>
            <w:sz w:val="22"/>
            <w:szCs w:val="22"/>
            <w:lang w:val="en-US"/>
          </w:rPr>
          <w:tab/>
        </w:r>
        <w:r>
          <w:rPr>
            <w:lang w:eastAsia="sv-SE"/>
          </w:rPr>
          <w:t>Interpretation of measurement results</w:t>
        </w:r>
        <w:r>
          <w:tab/>
        </w:r>
        <w:r>
          <w:fldChar w:fldCharType="begin"/>
        </w:r>
        <w:r>
          <w:instrText xml:space="preserve"> PAGEREF _Toc515525751 \h </w:instrText>
        </w:r>
      </w:ins>
      <w:r>
        <w:fldChar w:fldCharType="separate"/>
      </w:r>
      <w:ins w:id="54" w:author="Huawei" w:date="2018-05-31T10:26:00Z">
        <w:r>
          <w:t>15</w:t>
        </w:r>
        <w:r>
          <w:fldChar w:fldCharType="end"/>
        </w:r>
      </w:ins>
    </w:p>
    <w:p w14:paraId="3BE03934" w14:textId="77777777" w:rsidR="00926F59" w:rsidRDefault="00926F59">
      <w:pPr>
        <w:pStyle w:val="TOC2"/>
        <w:rPr>
          <w:ins w:id="55" w:author="Huawei" w:date="2018-05-31T10:26:00Z"/>
          <w:rFonts w:asciiTheme="minorHAnsi" w:hAnsiTheme="minorHAnsi" w:cstheme="minorBidi"/>
          <w:sz w:val="22"/>
          <w:szCs w:val="22"/>
          <w:lang w:val="en-US"/>
        </w:rPr>
      </w:pPr>
      <w:ins w:id="56" w:author="Huawei" w:date="2018-05-31T10:26:00Z">
        <w:r>
          <w:t>4.2</w:t>
        </w:r>
        <w:r>
          <w:rPr>
            <w:rFonts w:asciiTheme="minorHAnsi" w:hAnsiTheme="minorHAnsi" w:cstheme="minorBidi"/>
            <w:sz w:val="22"/>
            <w:szCs w:val="22"/>
            <w:lang w:val="en-US"/>
          </w:rPr>
          <w:tab/>
        </w:r>
        <w:r>
          <w:t>Conducted requirement reference points</w:t>
        </w:r>
        <w:r>
          <w:tab/>
        </w:r>
        <w:r>
          <w:fldChar w:fldCharType="begin"/>
        </w:r>
        <w:r>
          <w:instrText xml:space="preserve"> PAGEREF _Toc515525752 \h </w:instrText>
        </w:r>
      </w:ins>
      <w:r>
        <w:fldChar w:fldCharType="separate"/>
      </w:r>
      <w:ins w:id="57" w:author="Huawei" w:date="2018-05-31T10:26:00Z">
        <w:r>
          <w:t>16</w:t>
        </w:r>
        <w:r>
          <w:fldChar w:fldCharType="end"/>
        </w:r>
      </w:ins>
    </w:p>
    <w:p w14:paraId="23FF4C65" w14:textId="77777777" w:rsidR="00926F59" w:rsidRDefault="00926F59">
      <w:pPr>
        <w:pStyle w:val="TOC3"/>
        <w:rPr>
          <w:ins w:id="58" w:author="Huawei" w:date="2018-05-31T10:26:00Z"/>
          <w:rFonts w:asciiTheme="minorHAnsi" w:hAnsiTheme="minorHAnsi" w:cstheme="minorBidi"/>
          <w:sz w:val="22"/>
          <w:szCs w:val="22"/>
          <w:lang w:val="en-US"/>
        </w:rPr>
      </w:pPr>
      <w:ins w:id="59" w:author="Huawei" w:date="2018-05-31T10:26:00Z">
        <w:r>
          <w:t>4.2.1</w:t>
        </w:r>
        <w:r>
          <w:rPr>
            <w:rFonts w:asciiTheme="minorHAnsi" w:hAnsiTheme="minorHAnsi" w:cstheme="minorBidi"/>
            <w:sz w:val="22"/>
            <w:szCs w:val="22"/>
            <w:lang w:val="en-US"/>
          </w:rPr>
          <w:tab/>
        </w:r>
        <w:r w:rsidRPr="00895A0E">
          <w:rPr>
            <w:i/>
          </w:rPr>
          <w:t>BS type 1-C</w:t>
        </w:r>
        <w:r>
          <w:tab/>
        </w:r>
        <w:r>
          <w:fldChar w:fldCharType="begin"/>
        </w:r>
        <w:r>
          <w:instrText xml:space="preserve"> PAGEREF _Toc515525753 \h </w:instrText>
        </w:r>
      </w:ins>
      <w:r>
        <w:fldChar w:fldCharType="separate"/>
      </w:r>
      <w:ins w:id="60" w:author="Huawei" w:date="2018-05-31T10:26:00Z">
        <w:r>
          <w:t>16</w:t>
        </w:r>
        <w:r>
          <w:fldChar w:fldCharType="end"/>
        </w:r>
      </w:ins>
    </w:p>
    <w:p w14:paraId="142283A1" w14:textId="77777777" w:rsidR="00926F59" w:rsidRDefault="00926F59">
      <w:pPr>
        <w:pStyle w:val="TOC3"/>
        <w:rPr>
          <w:ins w:id="61" w:author="Huawei" w:date="2018-05-31T10:26:00Z"/>
          <w:rFonts w:asciiTheme="minorHAnsi" w:hAnsiTheme="minorHAnsi" w:cstheme="minorBidi"/>
          <w:sz w:val="22"/>
          <w:szCs w:val="22"/>
          <w:lang w:val="en-US"/>
        </w:rPr>
      </w:pPr>
      <w:ins w:id="62" w:author="Huawei" w:date="2018-05-31T10:26:00Z">
        <w:r>
          <w:t>4.2.2</w:t>
        </w:r>
        <w:r>
          <w:rPr>
            <w:rFonts w:asciiTheme="minorHAnsi" w:hAnsiTheme="minorHAnsi" w:cstheme="minorBidi"/>
            <w:sz w:val="22"/>
            <w:szCs w:val="22"/>
            <w:lang w:val="en-US"/>
          </w:rPr>
          <w:tab/>
        </w:r>
        <w:r w:rsidRPr="00895A0E">
          <w:rPr>
            <w:i/>
          </w:rPr>
          <w:t>BS type 1-H</w:t>
        </w:r>
        <w:r>
          <w:tab/>
        </w:r>
        <w:r>
          <w:fldChar w:fldCharType="begin"/>
        </w:r>
        <w:r>
          <w:instrText xml:space="preserve"> PAGEREF _Toc515525754 \h </w:instrText>
        </w:r>
      </w:ins>
      <w:r>
        <w:fldChar w:fldCharType="separate"/>
      </w:r>
      <w:ins w:id="63" w:author="Huawei" w:date="2018-05-31T10:26:00Z">
        <w:r>
          <w:t>16</w:t>
        </w:r>
        <w:r>
          <w:fldChar w:fldCharType="end"/>
        </w:r>
      </w:ins>
    </w:p>
    <w:p w14:paraId="0B206F2A" w14:textId="77777777" w:rsidR="00926F59" w:rsidRDefault="00926F59">
      <w:pPr>
        <w:pStyle w:val="TOC2"/>
        <w:rPr>
          <w:ins w:id="64" w:author="Huawei" w:date="2018-05-31T10:26:00Z"/>
          <w:rFonts w:asciiTheme="minorHAnsi" w:hAnsiTheme="minorHAnsi" w:cstheme="minorBidi"/>
          <w:sz w:val="22"/>
          <w:szCs w:val="22"/>
          <w:lang w:val="en-US"/>
        </w:rPr>
      </w:pPr>
      <w:ins w:id="65" w:author="Huawei" w:date="2018-05-31T10:26:00Z">
        <w:r w:rsidRPr="00895A0E">
          <w:rPr>
            <w:snapToGrid w:val="0"/>
          </w:rPr>
          <w:t>4.3</w:t>
        </w:r>
        <w:r>
          <w:rPr>
            <w:rFonts w:asciiTheme="minorHAnsi" w:hAnsiTheme="minorHAnsi" w:cstheme="minorBidi"/>
            <w:sz w:val="22"/>
            <w:szCs w:val="22"/>
            <w:lang w:val="en-US"/>
          </w:rPr>
          <w:tab/>
        </w:r>
        <w:r>
          <w:rPr>
            <w:lang w:eastAsia="zh-CN"/>
          </w:rPr>
          <w:t>Base station classes</w:t>
        </w:r>
        <w:r>
          <w:tab/>
        </w:r>
        <w:r>
          <w:fldChar w:fldCharType="begin"/>
        </w:r>
        <w:r>
          <w:instrText xml:space="preserve"> PAGEREF _Toc515525755 \h </w:instrText>
        </w:r>
      </w:ins>
      <w:r>
        <w:fldChar w:fldCharType="separate"/>
      </w:r>
      <w:ins w:id="66" w:author="Huawei" w:date="2018-05-31T10:26:00Z">
        <w:r>
          <w:t>17</w:t>
        </w:r>
        <w:r>
          <w:fldChar w:fldCharType="end"/>
        </w:r>
      </w:ins>
    </w:p>
    <w:p w14:paraId="76555028" w14:textId="77777777" w:rsidR="00926F59" w:rsidRDefault="00926F59">
      <w:pPr>
        <w:pStyle w:val="TOC2"/>
        <w:rPr>
          <w:ins w:id="67" w:author="Huawei" w:date="2018-05-31T10:26:00Z"/>
          <w:rFonts w:asciiTheme="minorHAnsi" w:hAnsiTheme="minorHAnsi" w:cstheme="minorBidi"/>
          <w:sz w:val="22"/>
          <w:szCs w:val="22"/>
          <w:lang w:val="en-US"/>
        </w:rPr>
      </w:pPr>
      <w:ins w:id="68" w:author="Huawei" w:date="2018-05-31T10:26:00Z">
        <w:r>
          <w:rPr>
            <w:lang w:eastAsia="zh-CN"/>
          </w:rPr>
          <w:t>4.4</w:t>
        </w:r>
        <w:r>
          <w:rPr>
            <w:rFonts w:asciiTheme="minorHAnsi" w:hAnsiTheme="minorHAnsi" w:cstheme="minorBidi"/>
            <w:sz w:val="22"/>
            <w:szCs w:val="22"/>
            <w:lang w:val="en-US"/>
          </w:rPr>
          <w:tab/>
        </w:r>
        <w:r>
          <w:rPr>
            <w:lang w:eastAsia="zh-CN"/>
          </w:rPr>
          <w:t>Regional requirements</w:t>
        </w:r>
        <w:r>
          <w:tab/>
        </w:r>
        <w:r>
          <w:fldChar w:fldCharType="begin"/>
        </w:r>
        <w:r>
          <w:instrText xml:space="preserve"> PAGEREF _Toc515525756 \h </w:instrText>
        </w:r>
      </w:ins>
      <w:r>
        <w:fldChar w:fldCharType="separate"/>
      </w:r>
      <w:ins w:id="69" w:author="Huawei" w:date="2018-05-31T10:26:00Z">
        <w:r>
          <w:t>18</w:t>
        </w:r>
        <w:r>
          <w:fldChar w:fldCharType="end"/>
        </w:r>
      </w:ins>
    </w:p>
    <w:p w14:paraId="41F10DAF" w14:textId="77777777" w:rsidR="00926F59" w:rsidRDefault="00926F59">
      <w:pPr>
        <w:pStyle w:val="TOC2"/>
        <w:rPr>
          <w:ins w:id="70" w:author="Huawei" w:date="2018-05-31T10:26:00Z"/>
          <w:rFonts w:asciiTheme="minorHAnsi" w:hAnsiTheme="minorHAnsi" w:cstheme="minorBidi"/>
          <w:sz w:val="22"/>
          <w:szCs w:val="22"/>
          <w:lang w:val="en-US"/>
        </w:rPr>
      </w:pPr>
      <w:ins w:id="71" w:author="Huawei" w:date="2018-05-31T10:26:00Z">
        <w:r w:rsidRPr="00895A0E">
          <w:rPr>
            <w:rFonts w:cs="v4.2.0"/>
          </w:rPr>
          <w:t>4.5</w:t>
        </w:r>
        <w:r>
          <w:rPr>
            <w:rFonts w:asciiTheme="minorHAnsi" w:hAnsiTheme="minorHAnsi" w:cstheme="minorBidi"/>
            <w:sz w:val="22"/>
            <w:szCs w:val="22"/>
            <w:lang w:val="en-US"/>
          </w:rPr>
          <w:tab/>
        </w:r>
        <w:r w:rsidRPr="00895A0E">
          <w:rPr>
            <w:rFonts w:cs="v4.2.0"/>
          </w:rPr>
          <w:t>BS configurations</w:t>
        </w:r>
        <w:r>
          <w:tab/>
        </w:r>
        <w:r>
          <w:fldChar w:fldCharType="begin"/>
        </w:r>
        <w:r>
          <w:instrText xml:space="preserve"> PAGEREF _Toc515525757 \h </w:instrText>
        </w:r>
      </w:ins>
      <w:r>
        <w:fldChar w:fldCharType="separate"/>
      </w:r>
      <w:ins w:id="72" w:author="Huawei" w:date="2018-05-31T10:26:00Z">
        <w:r>
          <w:t>18</w:t>
        </w:r>
        <w:r>
          <w:fldChar w:fldCharType="end"/>
        </w:r>
      </w:ins>
    </w:p>
    <w:p w14:paraId="57A6D5DA" w14:textId="77777777" w:rsidR="00926F59" w:rsidRDefault="00926F59">
      <w:pPr>
        <w:pStyle w:val="TOC3"/>
        <w:rPr>
          <w:ins w:id="73" w:author="Huawei" w:date="2018-05-31T10:26:00Z"/>
          <w:rFonts w:asciiTheme="minorHAnsi" w:hAnsiTheme="minorHAnsi" w:cstheme="minorBidi"/>
          <w:sz w:val="22"/>
          <w:szCs w:val="22"/>
          <w:lang w:val="en-US"/>
        </w:rPr>
      </w:pPr>
      <w:ins w:id="74" w:author="Huawei" w:date="2018-05-31T10:26:00Z">
        <w:r>
          <w:t>4.5.1</w:t>
        </w:r>
        <w:r>
          <w:rPr>
            <w:rFonts w:asciiTheme="minorHAnsi" w:hAnsiTheme="minorHAnsi" w:cstheme="minorBidi"/>
            <w:sz w:val="22"/>
            <w:szCs w:val="22"/>
            <w:lang w:val="en-US"/>
          </w:rPr>
          <w:tab/>
        </w:r>
        <w:r w:rsidRPr="00895A0E">
          <w:rPr>
            <w:i/>
          </w:rPr>
          <w:t>BS type 1-C</w:t>
        </w:r>
        <w:r>
          <w:tab/>
        </w:r>
        <w:r>
          <w:fldChar w:fldCharType="begin"/>
        </w:r>
        <w:r>
          <w:instrText xml:space="preserve"> PAGEREF _Toc515525758 \h </w:instrText>
        </w:r>
      </w:ins>
      <w:r>
        <w:fldChar w:fldCharType="separate"/>
      </w:r>
      <w:ins w:id="75" w:author="Huawei" w:date="2018-05-31T10:26:00Z">
        <w:r>
          <w:t>18</w:t>
        </w:r>
        <w:r>
          <w:fldChar w:fldCharType="end"/>
        </w:r>
      </w:ins>
    </w:p>
    <w:p w14:paraId="3666FFE3" w14:textId="77777777" w:rsidR="00926F59" w:rsidRDefault="00926F59">
      <w:pPr>
        <w:pStyle w:val="TOC4"/>
        <w:rPr>
          <w:ins w:id="76" w:author="Huawei" w:date="2018-05-31T10:26:00Z"/>
          <w:rFonts w:asciiTheme="minorHAnsi" w:hAnsiTheme="minorHAnsi" w:cstheme="minorBidi"/>
          <w:sz w:val="22"/>
          <w:szCs w:val="22"/>
          <w:lang w:val="en-US"/>
        </w:rPr>
      </w:pPr>
      <w:ins w:id="77" w:author="Huawei" w:date="2018-05-31T10:26:00Z">
        <w:r>
          <w:t>4.5.1.1</w:t>
        </w:r>
        <w:r>
          <w:rPr>
            <w:rFonts w:asciiTheme="minorHAnsi" w:hAnsiTheme="minorHAnsi" w:cstheme="minorBidi"/>
            <w:sz w:val="22"/>
            <w:szCs w:val="22"/>
            <w:lang w:val="en-US"/>
          </w:rPr>
          <w:tab/>
        </w:r>
        <w:r>
          <w:t>Transmit configurations</w:t>
        </w:r>
        <w:r>
          <w:tab/>
        </w:r>
        <w:r>
          <w:fldChar w:fldCharType="begin"/>
        </w:r>
        <w:r>
          <w:instrText xml:space="preserve"> PAGEREF _Toc515525759 \h </w:instrText>
        </w:r>
      </w:ins>
      <w:r>
        <w:fldChar w:fldCharType="separate"/>
      </w:r>
      <w:ins w:id="78" w:author="Huawei" w:date="2018-05-31T10:26:00Z">
        <w:r>
          <w:t>18</w:t>
        </w:r>
        <w:r>
          <w:fldChar w:fldCharType="end"/>
        </w:r>
      </w:ins>
    </w:p>
    <w:p w14:paraId="28736C53" w14:textId="77777777" w:rsidR="00926F59" w:rsidRDefault="00926F59">
      <w:pPr>
        <w:pStyle w:val="TOC5"/>
        <w:rPr>
          <w:ins w:id="79" w:author="Huawei" w:date="2018-05-31T10:26:00Z"/>
          <w:rFonts w:asciiTheme="minorHAnsi" w:hAnsiTheme="minorHAnsi" w:cstheme="minorBidi"/>
          <w:sz w:val="22"/>
          <w:szCs w:val="22"/>
          <w:lang w:val="en-US"/>
        </w:rPr>
      </w:pPr>
      <w:ins w:id="80" w:author="Huawei" w:date="2018-05-31T10:26:00Z">
        <w:r>
          <w:t>4.5.1.1.1</w:t>
        </w:r>
        <w:r>
          <w:rPr>
            <w:rFonts w:asciiTheme="minorHAnsi" w:hAnsiTheme="minorHAnsi" w:cstheme="minorBidi"/>
            <w:sz w:val="22"/>
            <w:szCs w:val="22"/>
            <w:lang w:val="en-US"/>
          </w:rPr>
          <w:tab/>
        </w:r>
        <w:r>
          <w:t>General</w:t>
        </w:r>
        <w:r>
          <w:tab/>
        </w:r>
        <w:r>
          <w:fldChar w:fldCharType="begin"/>
        </w:r>
        <w:r>
          <w:instrText xml:space="preserve"> PAGEREF _Toc515525760 \h </w:instrText>
        </w:r>
      </w:ins>
      <w:r>
        <w:fldChar w:fldCharType="separate"/>
      </w:r>
      <w:ins w:id="81" w:author="Huawei" w:date="2018-05-31T10:26:00Z">
        <w:r>
          <w:t>18</w:t>
        </w:r>
        <w:r>
          <w:fldChar w:fldCharType="end"/>
        </w:r>
      </w:ins>
    </w:p>
    <w:p w14:paraId="6F0F8337" w14:textId="77777777" w:rsidR="00926F59" w:rsidRDefault="00926F59">
      <w:pPr>
        <w:pStyle w:val="TOC5"/>
        <w:rPr>
          <w:ins w:id="82" w:author="Huawei" w:date="2018-05-31T10:26:00Z"/>
          <w:rFonts w:asciiTheme="minorHAnsi" w:hAnsiTheme="minorHAnsi" w:cstheme="minorBidi"/>
          <w:sz w:val="22"/>
          <w:szCs w:val="22"/>
          <w:lang w:val="en-US"/>
        </w:rPr>
      </w:pPr>
      <w:ins w:id="83" w:author="Huawei" w:date="2018-05-31T10:26:00Z">
        <w:r>
          <w:t>4.5.1.1.2</w:t>
        </w:r>
        <w:r>
          <w:rPr>
            <w:rFonts w:asciiTheme="minorHAnsi" w:hAnsiTheme="minorHAnsi" w:cstheme="minorBidi"/>
            <w:sz w:val="22"/>
            <w:szCs w:val="22"/>
            <w:lang w:val="en-US"/>
          </w:rPr>
          <w:tab/>
        </w:r>
        <w:r>
          <w:t>Transmission with multiple transmitter antenna connectors</w:t>
        </w:r>
        <w:r>
          <w:tab/>
        </w:r>
        <w:r>
          <w:fldChar w:fldCharType="begin"/>
        </w:r>
        <w:r>
          <w:instrText xml:space="preserve"> PAGEREF _Toc515525761 \h </w:instrText>
        </w:r>
      </w:ins>
      <w:r>
        <w:fldChar w:fldCharType="separate"/>
      </w:r>
      <w:ins w:id="84" w:author="Huawei" w:date="2018-05-31T10:26:00Z">
        <w:r>
          <w:t>19</w:t>
        </w:r>
        <w:r>
          <w:fldChar w:fldCharType="end"/>
        </w:r>
      </w:ins>
    </w:p>
    <w:p w14:paraId="4129D7BB" w14:textId="77777777" w:rsidR="00926F59" w:rsidRDefault="00926F59">
      <w:pPr>
        <w:pStyle w:val="TOC4"/>
        <w:rPr>
          <w:ins w:id="85" w:author="Huawei" w:date="2018-05-31T10:26:00Z"/>
          <w:rFonts w:asciiTheme="minorHAnsi" w:hAnsiTheme="minorHAnsi" w:cstheme="minorBidi"/>
          <w:sz w:val="22"/>
          <w:szCs w:val="22"/>
          <w:lang w:val="en-US"/>
        </w:rPr>
      </w:pPr>
      <w:ins w:id="86" w:author="Huawei" w:date="2018-05-31T10:26:00Z">
        <w:r>
          <w:t>4.5.1.2</w:t>
        </w:r>
        <w:r>
          <w:rPr>
            <w:rFonts w:asciiTheme="minorHAnsi" w:hAnsiTheme="minorHAnsi" w:cstheme="minorBidi"/>
            <w:sz w:val="22"/>
            <w:szCs w:val="22"/>
            <w:lang w:val="en-US"/>
          </w:rPr>
          <w:tab/>
        </w:r>
        <w:r>
          <w:t>Receive configurations</w:t>
        </w:r>
        <w:r>
          <w:tab/>
        </w:r>
        <w:r>
          <w:fldChar w:fldCharType="begin"/>
        </w:r>
        <w:r>
          <w:instrText xml:space="preserve"> PAGEREF _Toc515525762 \h </w:instrText>
        </w:r>
      </w:ins>
      <w:r>
        <w:fldChar w:fldCharType="separate"/>
      </w:r>
      <w:ins w:id="87" w:author="Huawei" w:date="2018-05-31T10:26:00Z">
        <w:r>
          <w:t>19</w:t>
        </w:r>
        <w:r>
          <w:fldChar w:fldCharType="end"/>
        </w:r>
      </w:ins>
    </w:p>
    <w:p w14:paraId="7D45F96C" w14:textId="77777777" w:rsidR="00926F59" w:rsidRDefault="00926F59">
      <w:pPr>
        <w:pStyle w:val="TOC5"/>
        <w:rPr>
          <w:ins w:id="88" w:author="Huawei" w:date="2018-05-31T10:26:00Z"/>
          <w:rFonts w:asciiTheme="minorHAnsi" w:hAnsiTheme="minorHAnsi" w:cstheme="minorBidi"/>
          <w:sz w:val="22"/>
          <w:szCs w:val="22"/>
          <w:lang w:val="en-US"/>
        </w:rPr>
      </w:pPr>
      <w:ins w:id="89" w:author="Huawei" w:date="2018-05-31T10:26:00Z">
        <w:r>
          <w:t>4.5.1.2.1</w:t>
        </w:r>
        <w:r>
          <w:rPr>
            <w:rFonts w:asciiTheme="minorHAnsi" w:hAnsiTheme="minorHAnsi" w:cstheme="minorBidi"/>
            <w:sz w:val="22"/>
            <w:szCs w:val="22"/>
            <w:lang w:val="en-US"/>
          </w:rPr>
          <w:tab/>
        </w:r>
        <w:r>
          <w:t>General</w:t>
        </w:r>
        <w:r>
          <w:tab/>
        </w:r>
        <w:r>
          <w:fldChar w:fldCharType="begin"/>
        </w:r>
        <w:r>
          <w:instrText xml:space="preserve"> PAGEREF _Toc515525763 \h </w:instrText>
        </w:r>
      </w:ins>
      <w:r>
        <w:fldChar w:fldCharType="separate"/>
      </w:r>
      <w:ins w:id="90" w:author="Huawei" w:date="2018-05-31T10:26:00Z">
        <w:r>
          <w:t>19</w:t>
        </w:r>
        <w:r>
          <w:fldChar w:fldCharType="end"/>
        </w:r>
      </w:ins>
    </w:p>
    <w:p w14:paraId="007E91EF" w14:textId="77777777" w:rsidR="00926F59" w:rsidRDefault="00926F59">
      <w:pPr>
        <w:pStyle w:val="TOC5"/>
        <w:rPr>
          <w:ins w:id="91" w:author="Huawei" w:date="2018-05-31T10:26:00Z"/>
          <w:rFonts w:asciiTheme="minorHAnsi" w:hAnsiTheme="minorHAnsi" w:cstheme="minorBidi"/>
          <w:sz w:val="22"/>
          <w:szCs w:val="22"/>
          <w:lang w:val="en-US"/>
        </w:rPr>
      </w:pPr>
      <w:ins w:id="92" w:author="Huawei" w:date="2018-05-31T10:26:00Z">
        <w:r>
          <w:t>4.5.1.2.2</w:t>
        </w:r>
        <w:r>
          <w:rPr>
            <w:rFonts w:asciiTheme="minorHAnsi" w:hAnsiTheme="minorHAnsi" w:cstheme="minorBidi"/>
            <w:sz w:val="22"/>
            <w:szCs w:val="22"/>
            <w:lang w:val="en-US"/>
          </w:rPr>
          <w:tab/>
        </w:r>
        <w:r>
          <w:t>Reception with multiple receiver antenna connectors, receiver diversity</w:t>
        </w:r>
        <w:r>
          <w:tab/>
        </w:r>
        <w:r>
          <w:fldChar w:fldCharType="begin"/>
        </w:r>
        <w:r>
          <w:instrText xml:space="preserve"> PAGEREF _Toc515525764 \h </w:instrText>
        </w:r>
      </w:ins>
      <w:r>
        <w:fldChar w:fldCharType="separate"/>
      </w:r>
      <w:ins w:id="93" w:author="Huawei" w:date="2018-05-31T10:26:00Z">
        <w:r>
          <w:t>19</w:t>
        </w:r>
        <w:r>
          <w:fldChar w:fldCharType="end"/>
        </w:r>
      </w:ins>
    </w:p>
    <w:p w14:paraId="12B12E4E" w14:textId="77777777" w:rsidR="00926F59" w:rsidRDefault="00926F59">
      <w:pPr>
        <w:pStyle w:val="TOC4"/>
        <w:rPr>
          <w:ins w:id="94" w:author="Huawei" w:date="2018-05-31T10:26:00Z"/>
          <w:rFonts w:asciiTheme="minorHAnsi" w:hAnsiTheme="minorHAnsi" w:cstheme="minorBidi"/>
          <w:sz w:val="22"/>
          <w:szCs w:val="22"/>
          <w:lang w:val="en-US"/>
        </w:rPr>
      </w:pPr>
      <w:ins w:id="95" w:author="Huawei" w:date="2018-05-31T10:26:00Z">
        <w:r>
          <w:t>4.5.1.3</w:t>
        </w:r>
        <w:r>
          <w:rPr>
            <w:rFonts w:asciiTheme="minorHAnsi" w:hAnsiTheme="minorHAnsi" w:cstheme="minorBidi"/>
            <w:sz w:val="22"/>
            <w:szCs w:val="22"/>
            <w:lang w:val="en-US"/>
          </w:rPr>
          <w:tab/>
        </w:r>
        <w:r>
          <w:t>Duplexers</w:t>
        </w:r>
        <w:r>
          <w:tab/>
        </w:r>
        <w:r>
          <w:fldChar w:fldCharType="begin"/>
        </w:r>
        <w:r>
          <w:instrText xml:space="preserve"> PAGEREF _Toc515525765 \h </w:instrText>
        </w:r>
      </w:ins>
      <w:r>
        <w:fldChar w:fldCharType="separate"/>
      </w:r>
      <w:ins w:id="96" w:author="Huawei" w:date="2018-05-31T10:26:00Z">
        <w:r>
          <w:t>20</w:t>
        </w:r>
        <w:r>
          <w:fldChar w:fldCharType="end"/>
        </w:r>
      </w:ins>
    </w:p>
    <w:p w14:paraId="324A2DD2" w14:textId="77777777" w:rsidR="00926F59" w:rsidRDefault="00926F59">
      <w:pPr>
        <w:pStyle w:val="TOC4"/>
        <w:rPr>
          <w:ins w:id="97" w:author="Huawei" w:date="2018-05-31T10:26:00Z"/>
          <w:rFonts w:asciiTheme="minorHAnsi" w:hAnsiTheme="minorHAnsi" w:cstheme="minorBidi"/>
          <w:sz w:val="22"/>
          <w:szCs w:val="22"/>
          <w:lang w:val="en-US"/>
        </w:rPr>
      </w:pPr>
      <w:ins w:id="98" w:author="Huawei" w:date="2018-05-31T10:26:00Z">
        <w:r>
          <w:t>4.5.1.4</w:t>
        </w:r>
        <w:r>
          <w:rPr>
            <w:rFonts w:asciiTheme="minorHAnsi" w:hAnsiTheme="minorHAnsi" w:cstheme="minorBidi"/>
            <w:sz w:val="22"/>
            <w:szCs w:val="22"/>
            <w:lang w:val="en-US"/>
          </w:rPr>
          <w:tab/>
        </w:r>
        <w:r>
          <w:t>Power supply options</w:t>
        </w:r>
        <w:r>
          <w:tab/>
        </w:r>
        <w:r>
          <w:fldChar w:fldCharType="begin"/>
        </w:r>
        <w:r>
          <w:instrText xml:space="preserve"> PAGEREF _Toc515525766 \h </w:instrText>
        </w:r>
      </w:ins>
      <w:r>
        <w:fldChar w:fldCharType="separate"/>
      </w:r>
      <w:ins w:id="99" w:author="Huawei" w:date="2018-05-31T10:26:00Z">
        <w:r>
          <w:t>20</w:t>
        </w:r>
        <w:r>
          <w:fldChar w:fldCharType="end"/>
        </w:r>
      </w:ins>
    </w:p>
    <w:p w14:paraId="62CC9B34" w14:textId="77777777" w:rsidR="00926F59" w:rsidRDefault="00926F59">
      <w:pPr>
        <w:pStyle w:val="TOC4"/>
        <w:rPr>
          <w:ins w:id="100" w:author="Huawei" w:date="2018-05-31T10:26:00Z"/>
          <w:rFonts w:asciiTheme="minorHAnsi" w:hAnsiTheme="minorHAnsi" w:cstheme="minorBidi"/>
          <w:sz w:val="22"/>
          <w:szCs w:val="22"/>
          <w:lang w:val="en-US"/>
        </w:rPr>
      </w:pPr>
      <w:ins w:id="101" w:author="Huawei" w:date="2018-05-31T10:26:00Z">
        <w:r>
          <w:t>4.5.1.5</w:t>
        </w:r>
        <w:r>
          <w:rPr>
            <w:rFonts w:asciiTheme="minorHAnsi" w:hAnsiTheme="minorHAnsi" w:cstheme="minorBidi"/>
            <w:sz w:val="22"/>
            <w:szCs w:val="22"/>
            <w:lang w:val="en-US"/>
          </w:rPr>
          <w:tab/>
        </w:r>
        <w:r>
          <w:t>Ancillary RF amplifiers</w:t>
        </w:r>
        <w:r>
          <w:tab/>
        </w:r>
        <w:r>
          <w:fldChar w:fldCharType="begin"/>
        </w:r>
        <w:r>
          <w:instrText xml:space="preserve"> PAGEREF _Toc515525767 \h </w:instrText>
        </w:r>
      </w:ins>
      <w:r>
        <w:fldChar w:fldCharType="separate"/>
      </w:r>
      <w:ins w:id="102" w:author="Huawei" w:date="2018-05-31T10:26:00Z">
        <w:r>
          <w:t>20</w:t>
        </w:r>
        <w:r>
          <w:fldChar w:fldCharType="end"/>
        </w:r>
      </w:ins>
    </w:p>
    <w:p w14:paraId="5E6B0E24" w14:textId="77777777" w:rsidR="00926F59" w:rsidRDefault="00926F59">
      <w:pPr>
        <w:pStyle w:val="TOC3"/>
        <w:rPr>
          <w:ins w:id="103" w:author="Huawei" w:date="2018-05-31T10:26:00Z"/>
          <w:rFonts w:asciiTheme="minorHAnsi" w:hAnsiTheme="minorHAnsi" w:cstheme="minorBidi"/>
          <w:sz w:val="22"/>
          <w:szCs w:val="22"/>
          <w:lang w:val="en-US"/>
        </w:rPr>
      </w:pPr>
      <w:ins w:id="104" w:author="Huawei" w:date="2018-05-31T10:26:00Z">
        <w:r>
          <w:t>4.5.2</w:t>
        </w:r>
        <w:r>
          <w:rPr>
            <w:rFonts w:asciiTheme="minorHAnsi" w:hAnsiTheme="minorHAnsi" w:cstheme="minorBidi"/>
            <w:sz w:val="22"/>
            <w:szCs w:val="22"/>
            <w:lang w:val="en-US"/>
          </w:rPr>
          <w:tab/>
        </w:r>
        <w:r w:rsidRPr="00895A0E">
          <w:rPr>
            <w:i/>
          </w:rPr>
          <w:t>BS type 1-H</w:t>
        </w:r>
        <w:r>
          <w:tab/>
        </w:r>
        <w:r>
          <w:fldChar w:fldCharType="begin"/>
        </w:r>
        <w:r>
          <w:instrText xml:space="preserve"> PAGEREF _Toc515525768 \h </w:instrText>
        </w:r>
      </w:ins>
      <w:r>
        <w:fldChar w:fldCharType="separate"/>
      </w:r>
      <w:ins w:id="105" w:author="Huawei" w:date="2018-05-31T10:26:00Z">
        <w:r>
          <w:t>21</w:t>
        </w:r>
        <w:r>
          <w:fldChar w:fldCharType="end"/>
        </w:r>
      </w:ins>
    </w:p>
    <w:p w14:paraId="4C0A60FB" w14:textId="77777777" w:rsidR="00926F59" w:rsidRDefault="00926F59">
      <w:pPr>
        <w:pStyle w:val="TOC4"/>
        <w:rPr>
          <w:ins w:id="106" w:author="Huawei" w:date="2018-05-31T10:26:00Z"/>
          <w:rFonts w:asciiTheme="minorHAnsi" w:hAnsiTheme="minorHAnsi" w:cstheme="minorBidi"/>
          <w:sz w:val="22"/>
          <w:szCs w:val="22"/>
          <w:lang w:val="en-US"/>
        </w:rPr>
      </w:pPr>
      <w:ins w:id="107" w:author="Huawei" w:date="2018-05-31T10:26:00Z">
        <w:r>
          <w:t>4.5.2.1</w:t>
        </w:r>
        <w:r>
          <w:rPr>
            <w:rFonts w:asciiTheme="minorHAnsi" w:hAnsiTheme="minorHAnsi" w:cstheme="minorBidi"/>
            <w:sz w:val="22"/>
            <w:szCs w:val="22"/>
            <w:lang w:val="en-US"/>
          </w:rPr>
          <w:tab/>
        </w:r>
        <w:r>
          <w:t>Transmit configurations</w:t>
        </w:r>
        <w:r>
          <w:tab/>
        </w:r>
        <w:r>
          <w:fldChar w:fldCharType="begin"/>
        </w:r>
        <w:r>
          <w:instrText xml:space="preserve"> PAGEREF _Toc515525769 \h </w:instrText>
        </w:r>
      </w:ins>
      <w:r>
        <w:fldChar w:fldCharType="separate"/>
      </w:r>
      <w:ins w:id="108" w:author="Huawei" w:date="2018-05-31T10:26:00Z">
        <w:r>
          <w:t>21</w:t>
        </w:r>
        <w:r>
          <w:fldChar w:fldCharType="end"/>
        </w:r>
      </w:ins>
    </w:p>
    <w:p w14:paraId="45375839" w14:textId="77777777" w:rsidR="00926F59" w:rsidRDefault="00926F59">
      <w:pPr>
        <w:pStyle w:val="TOC4"/>
        <w:rPr>
          <w:ins w:id="109" w:author="Huawei" w:date="2018-05-31T10:26:00Z"/>
          <w:rFonts w:asciiTheme="minorHAnsi" w:hAnsiTheme="minorHAnsi" w:cstheme="minorBidi"/>
          <w:sz w:val="22"/>
          <w:szCs w:val="22"/>
          <w:lang w:val="en-US"/>
        </w:rPr>
      </w:pPr>
      <w:ins w:id="110" w:author="Huawei" w:date="2018-05-31T10:26:00Z">
        <w:r>
          <w:t>4.5.2.2</w:t>
        </w:r>
        <w:r>
          <w:rPr>
            <w:rFonts w:asciiTheme="minorHAnsi" w:hAnsiTheme="minorHAnsi" w:cstheme="minorBidi"/>
            <w:sz w:val="22"/>
            <w:szCs w:val="22"/>
            <w:lang w:val="en-US"/>
          </w:rPr>
          <w:tab/>
        </w:r>
        <w:r>
          <w:t>Receive configurations</w:t>
        </w:r>
        <w:r>
          <w:tab/>
        </w:r>
        <w:r>
          <w:fldChar w:fldCharType="begin"/>
        </w:r>
        <w:r>
          <w:instrText xml:space="preserve"> PAGEREF _Toc515525770 \h </w:instrText>
        </w:r>
      </w:ins>
      <w:r>
        <w:fldChar w:fldCharType="separate"/>
      </w:r>
      <w:ins w:id="111" w:author="Huawei" w:date="2018-05-31T10:26:00Z">
        <w:r>
          <w:t>21</w:t>
        </w:r>
        <w:r>
          <w:fldChar w:fldCharType="end"/>
        </w:r>
      </w:ins>
    </w:p>
    <w:p w14:paraId="774050C7" w14:textId="77777777" w:rsidR="00926F59" w:rsidRDefault="00926F59">
      <w:pPr>
        <w:pStyle w:val="TOC4"/>
        <w:rPr>
          <w:ins w:id="112" w:author="Huawei" w:date="2018-05-31T10:26:00Z"/>
          <w:rFonts w:asciiTheme="minorHAnsi" w:hAnsiTheme="minorHAnsi" w:cstheme="minorBidi"/>
          <w:sz w:val="22"/>
          <w:szCs w:val="22"/>
          <w:lang w:val="en-US"/>
        </w:rPr>
      </w:pPr>
      <w:ins w:id="113" w:author="Huawei" w:date="2018-05-31T10:26:00Z">
        <w:r>
          <w:t>4.5.2.3</w:t>
        </w:r>
        <w:r>
          <w:rPr>
            <w:rFonts w:asciiTheme="minorHAnsi" w:hAnsiTheme="minorHAnsi" w:cstheme="minorBidi"/>
            <w:sz w:val="22"/>
            <w:szCs w:val="22"/>
            <w:lang w:val="en-US"/>
          </w:rPr>
          <w:tab/>
        </w:r>
        <w:r>
          <w:t>Power supply options</w:t>
        </w:r>
        <w:r>
          <w:tab/>
        </w:r>
        <w:r>
          <w:fldChar w:fldCharType="begin"/>
        </w:r>
        <w:r>
          <w:instrText xml:space="preserve"> PAGEREF _Toc515525771 \h </w:instrText>
        </w:r>
      </w:ins>
      <w:r>
        <w:fldChar w:fldCharType="separate"/>
      </w:r>
      <w:ins w:id="114" w:author="Huawei" w:date="2018-05-31T10:26:00Z">
        <w:r>
          <w:t>22</w:t>
        </w:r>
        <w:r>
          <w:fldChar w:fldCharType="end"/>
        </w:r>
      </w:ins>
    </w:p>
    <w:p w14:paraId="7967ECD5" w14:textId="77777777" w:rsidR="00926F59" w:rsidRDefault="00926F59">
      <w:pPr>
        <w:pStyle w:val="TOC2"/>
        <w:rPr>
          <w:ins w:id="115" w:author="Huawei" w:date="2018-05-31T10:26:00Z"/>
          <w:rFonts w:asciiTheme="minorHAnsi" w:hAnsiTheme="minorHAnsi" w:cstheme="minorBidi"/>
          <w:sz w:val="22"/>
          <w:szCs w:val="22"/>
          <w:lang w:val="en-US"/>
        </w:rPr>
      </w:pPr>
      <w:ins w:id="116" w:author="Huawei" w:date="2018-05-31T10:26:00Z">
        <w:r w:rsidRPr="00895A0E">
          <w:rPr>
            <w:rFonts w:cs="v4.2.0"/>
          </w:rPr>
          <w:t>4.6</w:t>
        </w:r>
        <w:r>
          <w:rPr>
            <w:rFonts w:asciiTheme="minorHAnsi" w:hAnsiTheme="minorHAnsi" w:cstheme="minorBidi"/>
            <w:sz w:val="22"/>
            <w:szCs w:val="22"/>
            <w:lang w:val="en-US"/>
          </w:rPr>
          <w:tab/>
        </w:r>
        <w:r w:rsidRPr="00895A0E">
          <w:rPr>
            <w:rFonts w:cs="v4.2.0"/>
          </w:rPr>
          <w:t>Manufacturer declarations</w:t>
        </w:r>
        <w:r>
          <w:tab/>
        </w:r>
        <w:r>
          <w:fldChar w:fldCharType="begin"/>
        </w:r>
        <w:r>
          <w:instrText xml:space="preserve"> PAGEREF _Toc515525772 \h </w:instrText>
        </w:r>
      </w:ins>
      <w:r>
        <w:fldChar w:fldCharType="separate"/>
      </w:r>
      <w:ins w:id="117" w:author="Huawei" w:date="2018-05-31T10:26:00Z">
        <w:r>
          <w:t>22</w:t>
        </w:r>
        <w:r>
          <w:fldChar w:fldCharType="end"/>
        </w:r>
      </w:ins>
    </w:p>
    <w:p w14:paraId="22F5A20A" w14:textId="77777777" w:rsidR="00926F59" w:rsidRDefault="00926F59">
      <w:pPr>
        <w:pStyle w:val="TOC2"/>
        <w:rPr>
          <w:ins w:id="118" w:author="Huawei" w:date="2018-05-31T10:26:00Z"/>
          <w:rFonts w:asciiTheme="minorHAnsi" w:hAnsiTheme="minorHAnsi" w:cstheme="minorBidi"/>
          <w:sz w:val="22"/>
          <w:szCs w:val="22"/>
          <w:lang w:val="en-US"/>
        </w:rPr>
      </w:pPr>
      <w:ins w:id="119" w:author="Huawei" w:date="2018-05-31T10:26:00Z">
        <w:r>
          <w:t>4.7</w:t>
        </w:r>
        <w:r>
          <w:rPr>
            <w:rFonts w:asciiTheme="minorHAnsi" w:hAnsiTheme="minorHAnsi" w:cstheme="minorBidi"/>
            <w:sz w:val="22"/>
            <w:szCs w:val="22"/>
            <w:lang w:val="en-US"/>
          </w:rPr>
          <w:tab/>
        </w:r>
        <w:r>
          <w:t>Test configurations</w:t>
        </w:r>
        <w:r>
          <w:tab/>
        </w:r>
        <w:r>
          <w:fldChar w:fldCharType="begin"/>
        </w:r>
        <w:r>
          <w:instrText xml:space="preserve"> PAGEREF _Toc515525773 \h </w:instrText>
        </w:r>
      </w:ins>
      <w:r>
        <w:fldChar w:fldCharType="separate"/>
      </w:r>
      <w:ins w:id="120" w:author="Huawei" w:date="2018-05-31T10:26:00Z">
        <w:r>
          <w:t>27</w:t>
        </w:r>
        <w:r>
          <w:fldChar w:fldCharType="end"/>
        </w:r>
      </w:ins>
    </w:p>
    <w:p w14:paraId="44561A72" w14:textId="77777777" w:rsidR="00926F59" w:rsidRDefault="00926F59">
      <w:pPr>
        <w:pStyle w:val="TOC2"/>
        <w:rPr>
          <w:ins w:id="121" w:author="Huawei" w:date="2018-05-31T10:26:00Z"/>
          <w:rFonts w:asciiTheme="minorHAnsi" w:hAnsiTheme="minorHAnsi" w:cstheme="minorBidi"/>
          <w:sz w:val="22"/>
          <w:szCs w:val="22"/>
          <w:lang w:val="en-US"/>
        </w:rPr>
      </w:pPr>
      <w:ins w:id="122" w:author="Huawei" w:date="2018-05-31T10:26:00Z">
        <w:r>
          <w:t>4.8</w:t>
        </w:r>
        <w:r>
          <w:rPr>
            <w:rFonts w:asciiTheme="minorHAnsi" w:hAnsiTheme="minorHAnsi" w:cstheme="minorBidi"/>
            <w:sz w:val="22"/>
            <w:szCs w:val="22"/>
            <w:lang w:val="en-US"/>
          </w:rPr>
          <w:tab/>
        </w:r>
        <w:r>
          <w:t xml:space="preserve"> Applicability of requirements</w:t>
        </w:r>
        <w:r>
          <w:tab/>
        </w:r>
        <w:r>
          <w:fldChar w:fldCharType="begin"/>
        </w:r>
        <w:r>
          <w:instrText xml:space="preserve"> PAGEREF _Toc515525774 \h </w:instrText>
        </w:r>
      </w:ins>
      <w:r>
        <w:fldChar w:fldCharType="separate"/>
      </w:r>
      <w:ins w:id="123" w:author="Huawei" w:date="2018-05-31T10:26:00Z">
        <w:r>
          <w:t>27</w:t>
        </w:r>
        <w:r>
          <w:fldChar w:fldCharType="end"/>
        </w:r>
      </w:ins>
    </w:p>
    <w:p w14:paraId="364165D3" w14:textId="77777777" w:rsidR="00926F59" w:rsidRDefault="00926F59">
      <w:pPr>
        <w:pStyle w:val="TOC3"/>
        <w:rPr>
          <w:ins w:id="124" w:author="Huawei" w:date="2018-05-31T10:26:00Z"/>
          <w:rFonts w:asciiTheme="minorHAnsi" w:hAnsiTheme="minorHAnsi" w:cstheme="minorBidi"/>
          <w:sz w:val="22"/>
          <w:szCs w:val="22"/>
          <w:lang w:val="en-US"/>
        </w:rPr>
      </w:pPr>
      <w:ins w:id="125" w:author="Huawei" w:date="2018-05-31T10:26:00Z">
        <w:r>
          <w:t>4.8.1</w:t>
        </w:r>
        <w:r>
          <w:rPr>
            <w:rFonts w:asciiTheme="minorHAnsi" w:hAnsiTheme="minorHAnsi" w:cstheme="minorBidi"/>
            <w:sz w:val="22"/>
            <w:szCs w:val="22"/>
            <w:lang w:val="en-US"/>
          </w:rPr>
          <w:tab/>
        </w:r>
        <w:r w:rsidRPr="00895A0E">
          <w:rPr>
            <w:rFonts w:eastAsia="SimSun"/>
          </w:rPr>
          <w:t>General</w:t>
        </w:r>
        <w:r>
          <w:tab/>
        </w:r>
        <w:r>
          <w:fldChar w:fldCharType="begin"/>
        </w:r>
        <w:r>
          <w:instrText xml:space="preserve"> PAGEREF _Toc515525775 \h </w:instrText>
        </w:r>
      </w:ins>
      <w:r>
        <w:fldChar w:fldCharType="separate"/>
      </w:r>
      <w:ins w:id="126" w:author="Huawei" w:date="2018-05-31T10:26:00Z">
        <w:r>
          <w:t>28</w:t>
        </w:r>
        <w:r>
          <w:fldChar w:fldCharType="end"/>
        </w:r>
      </w:ins>
    </w:p>
    <w:p w14:paraId="05EC2466" w14:textId="77777777" w:rsidR="00926F59" w:rsidRDefault="00926F59">
      <w:pPr>
        <w:pStyle w:val="TOC3"/>
        <w:rPr>
          <w:ins w:id="127" w:author="Huawei" w:date="2018-05-31T10:26:00Z"/>
          <w:rFonts w:asciiTheme="minorHAnsi" w:hAnsiTheme="minorHAnsi" w:cstheme="minorBidi"/>
          <w:sz w:val="22"/>
          <w:szCs w:val="22"/>
          <w:lang w:val="en-US"/>
        </w:rPr>
      </w:pPr>
      <w:ins w:id="128" w:author="Huawei" w:date="2018-05-31T10:26:00Z">
        <w:r>
          <w:t>4.8.2</w:t>
        </w:r>
        <w:r>
          <w:rPr>
            <w:rFonts w:asciiTheme="minorHAnsi" w:hAnsiTheme="minorHAnsi" w:cstheme="minorBidi"/>
            <w:sz w:val="22"/>
            <w:szCs w:val="22"/>
            <w:lang w:val="en-US"/>
          </w:rPr>
          <w:tab/>
        </w:r>
        <w:r w:rsidRPr="00895A0E">
          <w:rPr>
            <w:rFonts w:eastAsia="SimSun"/>
          </w:rPr>
          <w:t>Requirement set applicability</w:t>
        </w:r>
        <w:r>
          <w:tab/>
        </w:r>
        <w:r>
          <w:fldChar w:fldCharType="begin"/>
        </w:r>
        <w:r>
          <w:instrText xml:space="preserve"> PAGEREF _Toc515525776 \h </w:instrText>
        </w:r>
      </w:ins>
      <w:r>
        <w:fldChar w:fldCharType="separate"/>
      </w:r>
      <w:ins w:id="129" w:author="Huawei" w:date="2018-05-31T10:26:00Z">
        <w:r>
          <w:t>28</w:t>
        </w:r>
        <w:r>
          <w:fldChar w:fldCharType="end"/>
        </w:r>
      </w:ins>
    </w:p>
    <w:p w14:paraId="4F3D213D" w14:textId="77777777" w:rsidR="00926F59" w:rsidRDefault="00926F59">
      <w:pPr>
        <w:pStyle w:val="TOC3"/>
        <w:rPr>
          <w:ins w:id="130" w:author="Huawei" w:date="2018-05-31T10:26:00Z"/>
          <w:rFonts w:asciiTheme="minorHAnsi" w:hAnsiTheme="minorHAnsi" w:cstheme="minorBidi"/>
          <w:sz w:val="22"/>
          <w:szCs w:val="22"/>
          <w:lang w:val="en-US"/>
        </w:rPr>
      </w:pPr>
      <w:ins w:id="131" w:author="Huawei" w:date="2018-05-31T10:26:00Z">
        <w:r>
          <w:t>4.8.3</w:t>
        </w:r>
        <w:r>
          <w:rPr>
            <w:rFonts w:asciiTheme="minorHAnsi" w:hAnsiTheme="minorHAnsi" w:cstheme="minorBidi"/>
            <w:sz w:val="22"/>
            <w:szCs w:val="22"/>
            <w:lang w:val="en-US"/>
          </w:rPr>
          <w:tab/>
        </w:r>
        <w:r w:rsidRPr="00895A0E">
          <w:rPr>
            <w:rFonts w:eastAsia="SimSun"/>
          </w:rPr>
          <w:t>Test configurations for multi-carrier</w:t>
        </w:r>
        <w:r>
          <w:tab/>
        </w:r>
        <w:r>
          <w:fldChar w:fldCharType="begin"/>
        </w:r>
        <w:r>
          <w:instrText xml:space="preserve"> PAGEREF _Toc515525777 \h </w:instrText>
        </w:r>
      </w:ins>
      <w:r>
        <w:fldChar w:fldCharType="separate"/>
      </w:r>
      <w:ins w:id="132" w:author="Huawei" w:date="2018-05-31T10:26:00Z">
        <w:r>
          <w:t>28</w:t>
        </w:r>
        <w:r>
          <w:fldChar w:fldCharType="end"/>
        </w:r>
      </w:ins>
    </w:p>
    <w:p w14:paraId="7731063C" w14:textId="77777777" w:rsidR="00926F59" w:rsidRDefault="00926F59">
      <w:pPr>
        <w:pStyle w:val="TOC3"/>
        <w:rPr>
          <w:ins w:id="133" w:author="Huawei" w:date="2018-05-31T10:26:00Z"/>
          <w:rFonts w:asciiTheme="minorHAnsi" w:hAnsiTheme="minorHAnsi" w:cstheme="minorBidi"/>
          <w:sz w:val="22"/>
          <w:szCs w:val="22"/>
          <w:lang w:val="en-US"/>
        </w:rPr>
      </w:pPr>
      <w:ins w:id="134" w:author="Huawei" w:date="2018-05-31T10:26:00Z">
        <w:r>
          <w:t>4.8.4</w:t>
        </w:r>
        <w:r>
          <w:rPr>
            <w:rFonts w:asciiTheme="minorHAnsi" w:hAnsiTheme="minorHAnsi" w:cstheme="minorBidi"/>
            <w:sz w:val="22"/>
            <w:szCs w:val="22"/>
            <w:lang w:val="en-US"/>
          </w:rPr>
          <w:tab/>
        </w:r>
        <w:r w:rsidRPr="00895A0E">
          <w:rPr>
            <w:rFonts w:eastAsia="SimSun"/>
          </w:rPr>
          <w:t>Test configurations for multi-band</w:t>
        </w:r>
        <w:r>
          <w:tab/>
        </w:r>
        <w:r>
          <w:fldChar w:fldCharType="begin"/>
        </w:r>
        <w:r>
          <w:instrText xml:space="preserve"> PAGEREF _Toc515525778 \h </w:instrText>
        </w:r>
      </w:ins>
      <w:r>
        <w:fldChar w:fldCharType="separate"/>
      </w:r>
      <w:ins w:id="135" w:author="Huawei" w:date="2018-05-31T10:26:00Z">
        <w:r>
          <w:t>28</w:t>
        </w:r>
        <w:r>
          <w:fldChar w:fldCharType="end"/>
        </w:r>
      </w:ins>
    </w:p>
    <w:p w14:paraId="2EC92D46" w14:textId="77777777" w:rsidR="00926F59" w:rsidRDefault="00926F59">
      <w:pPr>
        <w:pStyle w:val="TOC2"/>
        <w:rPr>
          <w:ins w:id="136" w:author="Huawei" w:date="2018-05-31T10:26:00Z"/>
          <w:rFonts w:asciiTheme="minorHAnsi" w:hAnsiTheme="minorHAnsi" w:cstheme="minorBidi"/>
          <w:sz w:val="22"/>
          <w:szCs w:val="22"/>
          <w:lang w:val="en-US"/>
        </w:rPr>
      </w:pPr>
      <w:ins w:id="137" w:author="Huawei" w:date="2018-05-31T10:26:00Z">
        <w:r>
          <w:t>4.9</w:t>
        </w:r>
        <w:r>
          <w:rPr>
            <w:rFonts w:asciiTheme="minorHAnsi" w:hAnsiTheme="minorHAnsi" w:cstheme="minorBidi"/>
            <w:sz w:val="22"/>
            <w:szCs w:val="22"/>
            <w:lang w:val="en-US"/>
          </w:rPr>
          <w:tab/>
        </w:r>
        <w:r>
          <w:t xml:space="preserve"> RF channels and test models</w:t>
        </w:r>
        <w:r>
          <w:tab/>
        </w:r>
        <w:r>
          <w:fldChar w:fldCharType="begin"/>
        </w:r>
        <w:r>
          <w:instrText xml:space="preserve"> PAGEREF _Toc515525779 \h </w:instrText>
        </w:r>
      </w:ins>
      <w:r>
        <w:fldChar w:fldCharType="separate"/>
      </w:r>
      <w:ins w:id="138" w:author="Huawei" w:date="2018-05-31T10:26:00Z">
        <w:r>
          <w:t>28</w:t>
        </w:r>
        <w:r>
          <w:fldChar w:fldCharType="end"/>
        </w:r>
      </w:ins>
    </w:p>
    <w:p w14:paraId="76DAAB78" w14:textId="77777777" w:rsidR="00926F59" w:rsidRDefault="00926F59">
      <w:pPr>
        <w:pStyle w:val="TOC2"/>
        <w:rPr>
          <w:ins w:id="139" w:author="Huawei" w:date="2018-05-31T10:26:00Z"/>
          <w:rFonts w:asciiTheme="minorHAnsi" w:hAnsiTheme="minorHAnsi" w:cstheme="minorBidi"/>
          <w:sz w:val="22"/>
          <w:szCs w:val="22"/>
          <w:lang w:val="en-US"/>
        </w:rPr>
      </w:pPr>
      <w:ins w:id="140" w:author="Huawei" w:date="2018-05-31T10:26:00Z">
        <w:r w:rsidRPr="00895A0E">
          <w:rPr>
            <w:rFonts w:eastAsia="SimSun"/>
          </w:rPr>
          <w:t>[4.10</w:t>
        </w:r>
        <w:r>
          <w:rPr>
            <w:rFonts w:asciiTheme="minorHAnsi" w:hAnsiTheme="minorHAnsi" w:cstheme="minorBidi"/>
            <w:sz w:val="22"/>
            <w:szCs w:val="22"/>
            <w:lang w:val="en-US"/>
          </w:rPr>
          <w:tab/>
        </w:r>
        <w:r w:rsidRPr="00895A0E">
          <w:rPr>
            <w:rFonts w:eastAsia="SimSun"/>
          </w:rPr>
          <w:t>Relationship between SR and MSR]</w:t>
        </w:r>
        <w:r>
          <w:tab/>
        </w:r>
        <w:r>
          <w:fldChar w:fldCharType="begin"/>
        </w:r>
        <w:r>
          <w:instrText xml:space="preserve"> PAGEREF _Toc515525780 \h </w:instrText>
        </w:r>
      </w:ins>
      <w:r>
        <w:fldChar w:fldCharType="separate"/>
      </w:r>
      <w:ins w:id="141" w:author="Huawei" w:date="2018-05-31T10:26:00Z">
        <w:r>
          <w:t>28</w:t>
        </w:r>
        <w:r>
          <w:fldChar w:fldCharType="end"/>
        </w:r>
      </w:ins>
    </w:p>
    <w:p w14:paraId="3DF12104" w14:textId="77777777" w:rsidR="00926F59" w:rsidRDefault="00926F59">
      <w:pPr>
        <w:pStyle w:val="TOC2"/>
        <w:rPr>
          <w:ins w:id="142" w:author="Huawei" w:date="2018-05-31T10:26:00Z"/>
          <w:rFonts w:asciiTheme="minorHAnsi" w:hAnsiTheme="minorHAnsi" w:cstheme="minorBidi"/>
          <w:sz w:val="22"/>
          <w:szCs w:val="22"/>
          <w:lang w:val="en-US"/>
        </w:rPr>
      </w:pPr>
      <w:ins w:id="143" w:author="Huawei" w:date="2018-05-31T10:26:00Z">
        <w:r>
          <w:t>4.11</w:t>
        </w:r>
        <w:r>
          <w:rPr>
            <w:rFonts w:asciiTheme="minorHAnsi" w:hAnsiTheme="minorHAnsi" w:cstheme="minorBidi"/>
            <w:sz w:val="22"/>
            <w:szCs w:val="22"/>
            <w:lang w:val="en-US"/>
          </w:rPr>
          <w:tab/>
        </w:r>
        <w:r>
          <w:t>Requirements for BS capable of multi-band operation</w:t>
        </w:r>
        <w:r>
          <w:tab/>
        </w:r>
        <w:r>
          <w:fldChar w:fldCharType="begin"/>
        </w:r>
        <w:r>
          <w:instrText xml:space="preserve"> PAGEREF _Toc515525781 \h </w:instrText>
        </w:r>
      </w:ins>
      <w:r>
        <w:fldChar w:fldCharType="separate"/>
      </w:r>
      <w:ins w:id="144" w:author="Huawei" w:date="2018-05-31T10:26:00Z">
        <w:r>
          <w:t>28</w:t>
        </w:r>
        <w:r>
          <w:fldChar w:fldCharType="end"/>
        </w:r>
      </w:ins>
    </w:p>
    <w:p w14:paraId="668C6B32" w14:textId="77777777" w:rsidR="00926F59" w:rsidRDefault="00926F59">
      <w:pPr>
        <w:pStyle w:val="TOC1"/>
        <w:rPr>
          <w:ins w:id="145" w:author="Huawei" w:date="2018-05-31T10:26:00Z"/>
          <w:rFonts w:asciiTheme="minorHAnsi" w:hAnsiTheme="minorHAnsi" w:cstheme="minorBidi"/>
          <w:szCs w:val="22"/>
          <w:lang w:val="en-US"/>
        </w:rPr>
      </w:pPr>
      <w:ins w:id="146" w:author="Huawei" w:date="2018-05-31T10:26:00Z">
        <w:r>
          <w:rPr>
            <w:lang w:eastAsia="zh-CN"/>
          </w:rPr>
          <w:t>5</w:t>
        </w:r>
        <w:r>
          <w:rPr>
            <w:rFonts w:asciiTheme="minorHAnsi" w:hAnsiTheme="minorHAnsi" w:cstheme="minorBidi"/>
            <w:szCs w:val="22"/>
            <w:lang w:val="en-US"/>
          </w:rPr>
          <w:tab/>
        </w:r>
        <w:r>
          <w:rPr>
            <w:lang w:eastAsia="zh-CN"/>
          </w:rPr>
          <w:t>Operating bands and channel arrangement</w:t>
        </w:r>
        <w:r>
          <w:tab/>
        </w:r>
        <w:r>
          <w:fldChar w:fldCharType="begin"/>
        </w:r>
        <w:r>
          <w:instrText xml:space="preserve"> PAGEREF _Toc515525782 \h </w:instrText>
        </w:r>
      </w:ins>
      <w:r>
        <w:fldChar w:fldCharType="separate"/>
      </w:r>
      <w:ins w:id="147" w:author="Huawei" w:date="2018-05-31T10:26:00Z">
        <w:r>
          <w:t>29</w:t>
        </w:r>
        <w:r>
          <w:fldChar w:fldCharType="end"/>
        </w:r>
      </w:ins>
    </w:p>
    <w:p w14:paraId="33F947B7" w14:textId="77777777" w:rsidR="00926F59" w:rsidRDefault="00926F59">
      <w:pPr>
        <w:pStyle w:val="TOC1"/>
        <w:rPr>
          <w:ins w:id="148" w:author="Huawei" w:date="2018-05-31T10:26:00Z"/>
          <w:rFonts w:asciiTheme="minorHAnsi" w:hAnsiTheme="minorHAnsi" w:cstheme="minorBidi"/>
          <w:szCs w:val="22"/>
          <w:lang w:val="en-US"/>
        </w:rPr>
      </w:pPr>
      <w:ins w:id="149" w:author="Huawei" w:date="2018-05-31T10:26:00Z">
        <w:r>
          <w:t>6</w:t>
        </w:r>
        <w:r>
          <w:rPr>
            <w:rFonts w:asciiTheme="minorHAnsi" w:hAnsiTheme="minorHAnsi" w:cstheme="minorBidi"/>
            <w:szCs w:val="22"/>
            <w:lang w:val="en-US"/>
          </w:rPr>
          <w:tab/>
        </w:r>
        <w:r>
          <w:t>Conducted transmitter characteristics</w:t>
        </w:r>
        <w:r>
          <w:tab/>
        </w:r>
        <w:r>
          <w:fldChar w:fldCharType="begin"/>
        </w:r>
        <w:r>
          <w:instrText xml:space="preserve"> PAGEREF _Toc515525783 \h </w:instrText>
        </w:r>
      </w:ins>
      <w:r>
        <w:fldChar w:fldCharType="separate"/>
      </w:r>
      <w:ins w:id="150" w:author="Huawei" w:date="2018-05-31T10:26:00Z">
        <w:r>
          <w:t>30</w:t>
        </w:r>
        <w:r>
          <w:fldChar w:fldCharType="end"/>
        </w:r>
      </w:ins>
    </w:p>
    <w:p w14:paraId="7D40F631" w14:textId="77777777" w:rsidR="00926F59" w:rsidRDefault="00926F59">
      <w:pPr>
        <w:pStyle w:val="TOC2"/>
        <w:rPr>
          <w:ins w:id="151" w:author="Huawei" w:date="2018-05-31T10:26:00Z"/>
          <w:rFonts w:asciiTheme="minorHAnsi" w:hAnsiTheme="minorHAnsi" w:cstheme="minorBidi"/>
          <w:sz w:val="22"/>
          <w:szCs w:val="22"/>
          <w:lang w:val="en-US"/>
        </w:rPr>
      </w:pPr>
      <w:ins w:id="152" w:author="Huawei" w:date="2018-05-31T10:26:00Z">
        <w:r>
          <w:t>6.1</w:t>
        </w:r>
        <w:r>
          <w:rPr>
            <w:rFonts w:asciiTheme="minorHAnsi" w:hAnsiTheme="minorHAnsi" w:cstheme="minorBidi"/>
            <w:sz w:val="22"/>
            <w:szCs w:val="22"/>
            <w:lang w:val="en-US"/>
          </w:rPr>
          <w:tab/>
        </w:r>
        <w:r>
          <w:t>General</w:t>
        </w:r>
        <w:r>
          <w:tab/>
        </w:r>
        <w:r>
          <w:fldChar w:fldCharType="begin"/>
        </w:r>
        <w:r>
          <w:instrText xml:space="preserve"> PAGEREF _Toc515525784 \h </w:instrText>
        </w:r>
      </w:ins>
      <w:r>
        <w:fldChar w:fldCharType="separate"/>
      </w:r>
      <w:ins w:id="153" w:author="Huawei" w:date="2018-05-31T10:26:00Z">
        <w:r>
          <w:t>30</w:t>
        </w:r>
        <w:r>
          <w:fldChar w:fldCharType="end"/>
        </w:r>
      </w:ins>
    </w:p>
    <w:p w14:paraId="4031B747" w14:textId="77777777" w:rsidR="00926F59" w:rsidRDefault="00926F59">
      <w:pPr>
        <w:pStyle w:val="TOC2"/>
        <w:rPr>
          <w:ins w:id="154" w:author="Huawei" w:date="2018-05-31T10:26:00Z"/>
          <w:rFonts w:asciiTheme="minorHAnsi" w:hAnsiTheme="minorHAnsi" w:cstheme="minorBidi"/>
          <w:sz w:val="22"/>
          <w:szCs w:val="22"/>
          <w:lang w:val="en-US"/>
        </w:rPr>
      </w:pPr>
      <w:ins w:id="155" w:author="Huawei" w:date="2018-05-31T10:26:00Z">
        <w:r>
          <w:t>6.2</w:t>
        </w:r>
        <w:r>
          <w:rPr>
            <w:rFonts w:asciiTheme="minorHAnsi" w:hAnsiTheme="minorHAnsi" w:cstheme="minorBidi"/>
            <w:sz w:val="22"/>
            <w:szCs w:val="22"/>
            <w:lang w:val="en-US"/>
          </w:rPr>
          <w:tab/>
        </w:r>
        <w:r>
          <w:t>Base station output power</w:t>
        </w:r>
        <w:r>
          <w:tab/>
        </w:r>
        <w:r>
          <w:fldChar w:fldCharType="begin"/>
        </w:r>
        <w:r>
          <w:instrText xml:space="preserve"> PAGEREF _Toc515525785 \h </w:instrText>
        </w:r>
      </w:ins>
      <w:r>
        <w:fldChar w:fldCharType="separate"/>
      </w:r>
      <w:ins w:id="156" w:author="Huawei" w:date="2018-05-31T10:26:00Z">
        <w:r>
          <w:t>30</w:t>
        </w:r>
        <w:r>
          <w:fldChar w:fldCharType="end"/>
        </w:r>
      </w:ins>
    </w:p>
    <w:p w14:paraId="4E50F3D6" w14:textId="77777777" w:rsidR="00926F59" w:rsidRDefault="00926F59">
      <w:pPr>
        <w:pStyle w:val="TOC2"/>
        <w:rPr>
          <w:ins w:id="157" w:author="Huawei" w:date="2018-05-31T10:26:00Z"/>
          <w:rFonts w:asciiTheme="minorHAnsi" w:hAnsiTheme="minorHAnsi" w:cstheme="minorBidi"/>
          <w:sz w:val="22"/>
          <w:szCs w:val="22"/>
          <w:lang w:val="en-US"/>
        </w:rPr>
      </w:pPr>
      <w:ins w:id="158" w:author="Huawei" w:date="2018-05-31T10:26:00Z">
        <w:r>
          <w:t>6.3</w:t>
        </w:r>
        <w:r>
          <w:rPr>
            <w:rFonts w:asciiTheme="minorHAnsi" w:hAnsiTheme="minorHAnsi" w:cstheme="minorBidi"/>
            <w:sz w:val="22"/>
            <w:szCs w:val="22"/>
            <w:lang w:val="en-US"/>
          </w:rPr>
          <w:tab/>
        </w:r>
        <w:r>
          <w:t>Output power dynamics</w:t>
        </w:r>
        <w:r>
          <w:tab/>
        </w:r>
        <w:r>
          <w:fldChar w:fldCharType="begin"/>
        </w:r>
        <w:r>
          <w:instrText xml:space="preserve"> PAGEREF _Toc515525786 \h </w:instrText>
        </w:r>
      </w:ins>
      <w:r>
        <w:fldChar w:fldCharType="separate"/>
      </w:r>
      <w:ins w:id="159" w:author="Huawei" w:date="2018-05-31T10:26:00Z">
        <w:r>
          <w:t>30</w:t>
        </w:r>
        <w:r>
          <w:fldChar w:fldCharType="end"/>
        </w:r>
      </w:ins>
    </w:p>
    <w:p w14:paraId="12A738CE" w14:textId="77777777" w:rsidR="00926F59" w:rsidRDefault="00926F59">
      <w:pPr>
        <w:pStyle w:val="TOC2"/>
        <w:rPr>
          <w:ins w:id="160" w:author="Huawei" w:date="2018-05-31T10:26:00Z"/>
          <w:rFonts w:asciiTheme="minorHAnsi" w:hAnsiTheme="minorHAnsi" w:cstheme="minorBidi"/>
          <w:sz w:val="22"/>
          <w:szCs w:val="22"/>
          <w:lang w:val="en-US"/>
        </w:rPr>
      </w:pPr>
      <w:ins w:id="161" w:author="Huawei" w:date="2018-05-31T10:26:00Z">
        <w:r>
          <w:t>6.4</w:t>
        </w:r>
        <w:r>
          <w:rPr>
            <w:rFonts w:asciiTheme="minorHAnsi" w:hAnsiTheme="minorHAnsi" w:cstheme="minorBidi"/>
            <w:sz w:val="22"/>
            <w:szCs w:val="22"/>
            <w:lang w:val="en-US"/>
          </w:rPr>
          <w:tab/>
        </w:r>
        <w:r>
          <w:t>Transmit ON/OFF power</w:t>
        </w:r>
        <w:r>
          <w:tab/>
        </w:r>
        <w:r>
          <w:fldChar w:fldCharType="begin"/>
        </w:r>
        <w:r>
          <w:instrText xml:space="preserve"> PAGEREF _Toc515525787 \h </w:instrText>
        </w:r>
      </w:ins>
      <w:r>
        <w:fldChar w:fldCharType="separate"/>
      </w:r>
      <w:ins w:id="162" w:author="Huawei" w:date="2018-05-31T10:26:00Z">
        <w:r>
          <w:t>30</w:t>
        </w:r>
        <w:r>
          <w:fldChar w:fldCharType="end"/>
        </w:r>
      </w:ins>
    </w:p>
    <w:p w14:paraId="343AE511" w14:textId="77777777" w:rsidR="00926F59" w:rsidRDefault="00926F59">
      <w:pPr>
        <w:pStyle w:val="TOC2"/>
        <w:rPr>
          <w:ins w:id="163" w:author="Huawei" w:date="2018-05-31T10:26:00Z"/>
          <w:rFonts w:asciiTheme="minorHAnsi" w:hAnsiTheme="minorHAnsi" w:cstheme="minorBidi"/>
          <w:sz w:val="22"/>
          <w:szCs w:val="22"/>
          <w:lang w:val="en-US"/>
        </w:rPr>
      </w:pPr>
      <w:ins w:id="164" w:author="Huawei" w:date="2018-05-31T10:26:00Z">
        <w:r>
          <w:t>6.5</w:t>
        </w:r>
        <w:r>
          <w:rPr>
            <w:rFonts w:asciiTheme="minorHAnsi" w:hAnsiTheme="minorHAnsi" w:cstheme="minorBidi"/>
            <w:sz w:val="22"/>
            <w:szCs w:val="22"/>
            <w:lang w:val="en-US"/>
          </w:rPr>
          <w:tab/>
        </w:r>
        <w:r>
          <w:t>Transmitted signal quality</w:t>
        </w:r>
        <w:r>
          <w:tab/>
        </w:r>
        <w:r>
          <w:fldChar w:fldCharType="begin"/>
        </w:r>
        <w:r>
          <w:instrText xml:space="preserve"> PAGEREF _Toc515525788 \h </w:instrText>
        </w:r>
      </w:ins>
      <w:r>
        <w:fldChar w:fldCharType="separate"/>
      </w:r>
      <w:ins w:id="165" w:author="Huawei" w:date="2018-05-31T10:26:00Z">
        <w:r>
          <w:t>30</w:t>
        </w:r>
        <w:r>
          <w:fldChar w:fldCharType="end"/>
        </w:r>
      </w:ins>
    </w:p>
    <w:p w14:paraId="527299C9" w14:textId="77777777" w:rsidR="00926F59" w:rsidRDefault="00926F59">
      <w:pPr>
        <w:pStyle w:val="TOC2"/>
        <w:rPr>
          <w:ins w:id="166" w:author="Huawei" w:date="2018-05-31T10:26:00Z"/>
          <w:rFonts w:asciiTheme="minorHAnsi" w:hAnsiTheme="minorHAnsi" w:cstheme="minorBidi"/>
          <w:sz w:val="22"/>
          <w:szCs w:val="22"/>
          <w:lang w:val="en-US"/>
        </w:rPr>
      </w:pPr>
      <w:ins w:id="167" w:author="Huawei" w:date="2018-05-31T10:26:00Z">
        <w:r>
          <w:t>6.6</w:t>
        </w:r>
        <w:r>
          <w:rPr>
            <w:rFonts w:asciiTheme="minorHAnsi" w:hAnsiTheme="minorHAnsi" w:cstheme="minorBidi"/>
            <w:sz w:val="22"/>
            <w:szCs w:val="22"/>
            <w:lang w:val="en-US"/>
          </w:rPr>
          <w:tab/>
        </w:r>
        <w:r>
          <w:t>Unwanted emissions</w:t>
        </w:r>
        <w:r>
          <w:tab/>
        </w:r>
        <w:r>
          <w:fldChar w:fldCharType="begin"/>
        </w:r>
        <w:r>
          <w:instrText xml:space="preserve"> PAGEREF _Toc515525789 \h </w:instrText>
        </w:r>
      </w:ins>
      <w:r>
        <w:fldChar w:fldCharType="separate"/>
      </w:r>
      <w:ins w:id="168" w:author="Huawei" w:date="2018-05-31T10:26:00Z">
        <w:r>
          <w:t>30</w:t>
        </w:r>
        <w:r>
          <w:fldChar w:fldCharType="end"/>
        </w:r>
      </w:ins>
    </w:p>
    <w:p w14:paraId="1182A158" w14:textId="77777777" w:rsidR="00926F59" w:rsidRDefault="00926F59">
      <w:pPr>
        <w:pStyle w:val="TOC3"/>
        <w:rPr>
          <w:ins w:id="169" w:author="Huawei" w:date="2018-05-31T10:26:00Z"/>
          <w:rFonts w:asciiTheme="minorHAnsi" w:hAnsiTheme="minorHAnsi" w:cstheme="minorBidi"/>
          <w:sz w:val="22"/>
          <w:szCs w:val="22"/>
          <w:lang w:val="en-US"/>
        </w:rPr>
      </w:pPr>
      <w:ins w:id="170" w:author="Huawei" w:date="2018-05-31T10:26:00Z">
        <w:r>
          <w:lastRenderedPageBreak/>
          <w:t>6.6.1</w:t>
        </w:r>
        <w:r>
          <w:rPr>
            <w:rFonts w:asciiTheme="minorHAnsi" w:hAnsiTheme="minorHAnsi" w:cstheme="minorBidi"/>
            <w:sz w:val="22"/>
            <w:szCs w:val="22"/>
            <w:lang w:val="en-US"/>
          </w:rPr>
          <w:tab/>
        </w:r>
        <w:r>
          <w:t>General</w:t>
        </w:r>
        <w:r>
          <w:tab/>
        </w:r>
        <w:r>
          <w:fldChar w:fldCharType="begin"/>
        </w:r>
        <w:r>
          <w:instrText xml:space="preserve"> PAGEREF _Toc515525790 \h </w:instrText>
        </w:r>
      </w:ins>
      <w:r>
        <w:fldChar w:fldCharType="separate"/>
      </w:r>
      <w:ins w:id="171" w:author="Huawei" w:date="2018-05-31T10:26:00Z">
        <w:r>
          <w:t>30</w:t>
        </w:r>
        <w:r>
          <w:fldChar w:fldCharType="end"/>
        </w:r>
      </w:ins>
    </w:p>
    <w:p w14:paraId="5B7460F8" w14:textId="77777777" w:rsidR="00926F59" w:rsidRDefault="00926F59">
      <w:pPr>
        <w:pStyle w:val="TOC3"/>
        <w:rPr>
          <w:ins w:id="172" w:author="Huawei" w:date="2018-05-31T10:26:00Z"/>
          <w:rFonts w:asciiTheme="minorHAnsi" w:hAnsiTheme="minorHAnsi" w:cstheme="minorBidi"/>
          <w:sz w:val="22"/>
          <w:szCs w:val="22"/>
          <w:lang w:val="en-US"/>
        </w:rPr>
      </w:pPr>
      <w:ins w:id="173" w:author="Huawei" w:date="2018-05-31T10:26:00Z">
        <w:r>
          <w:t>6.6.2</w:t>
        </w:r>
        <w:r>
          <w:rPr>
            <w:rFonts w:asciiTheme="minorHAnsi" w:hAnsiTheme="minorHAnsi" w:cstheme="minorBidi"/>
            <w:sz w:val="22"/>
            <w:szCs w:val="22"/>
            <w:lang w:val="en-US"/>
          </w:rPr>
          <w:tab/>
        </w:r>
        <w:r>
          <w:t>Occupied bandwidth</w:t>
        </w:r>
        <w:r>
          <w:tab/>
        </w:r>
        <w:r>
          <w:fldChar w:fldCharType="begin"/>
        </w:r>
        <w:r>
          <w:instrText xml:space="preserve"> PAGEREF _Toc515525791 \h </w:instrText>
        </w:r>
      </w:ins>
      <w:r>
        <w:fldChar w:fldCharType="separate"/>
      </w:r>
      <w:ins w:id="174" w:author="Huawei" w:date="2018-05-31T10:26:00Z">
        <w:r>
          <w:t>30</w:t>
        </w:r>
        <w:r>
          <w:fldChar w:fldCharType="end"/>
        </w:r>
      </w:ins>
    </w:p>
    <w:p w14:paraId="1AB8E62F" w14:textId="77777777" w:rsidR="00926F59" w:rsidRDefault="00926F59">
      <w:pPr>
        <w:pStyle w:val="TOC3"/>
        <w:rPr>
          <w:ins w:id="175" w:author="Huawei" w:date="2018-05-31T10:26:00Z"/>
          <w:rFonts w:asciiTheme="minorHAnsi" w:hAnsiTheme="minorHAnsi" w:cstheme="minorBidi"/>
          <w:sz w:val="22"/>
          <w:szCs w:val="22"/>
          <w:lang w:val="en-US"/>
        </w:rPr>
      </w:pPr>
      <w:ins w:id="176" w:author="Huawei" w:date="2018-05-31T10:26:00Z">
        <w:r>
          <w:t>6.6.3</w:t>
        </w:r>
        <w:r>
          <w:rPr>
            <w:rFonts w:asciiTheme="minorHAnsi" w:hAnsiTheme="minorHAnsi" w:cstheme="minorBidi"/>
            <w:sz w:val="22"/>
            <w:szCs w:val="22"/>
            <w:lang w:val="en-US"/>
          </w:rPr>
          <w:tab/>
        </w:r>
        <w:r>
          <w:t>Adjacent Channel Leakage Power Ratio (ACLR)</w:t>
        </w:r>
        <w:r>
          <w:tab/>
        </w:r>
        <w:r>
          <w:fldChar w:fldCharType="begin"/>
        </w:r>
        <w:r>
          <w:instrText xml:space="preserve"> PAGEREF _Toc515525792 \h </w:instrText>
        </w:r>
      </w:ins>
      <w:r>
        <w:fldChar w:fldCharType="separate"/>
      </w:r>
      <w:ins w:id="177" w:author="Huawei" w:date="2018-05-31T10:26:00Z">
        <w:r>
          <w:t>30</w:t>
        </w:r>
        <w:r>
          <w:fldChar w:fldCharType="end"/>
        </w:r>
      </w:ins>
    </w:p>
    <w:p w14:paraId="4263559E" w14:textId="77777777" w:rsidR="00926F59" w:rsidRDefault="00926F59">
      <w:pPr>
        <w:pStyle w:val="TOC3"/>
        <w:rPr>
          <w:ins w:id="178" w:author="Huawei" w:date="2018-05-31T10:26:00Z"/>
          <w:rFonts w:asciiTheme="minorHAnsi" w:hAnsiTheme="minorHAnsi" w:cstheme="minorBidi"/>
          <w:sz w:val="22"/>
          <w:szCs w:val="22"/>
          <w:lang w:val="en-US"/>
        </w:rPr>
      </w:pPr>
      <w:ins w:id="179" w:author="Huawei" w:date="2018-05-31T10:26:00Z">
        <w:r>
          <w:t>6.6.4</w:t>
        </w:r>
        <w:r>
          <w:rPr>
            <w:rFonts w:asciiTheme="minorHAnsi" w:hAnsiTheme="minorHAnsi" w:cstheme="minorBidi"/>
            <w:sz w:val="22"/>
            <w:szCs w:val="22"/>
            <w:lang w:val="en-US"/>
          </w:rPr>
          <w:tab/>
        </w:r>
        <w:r>
          <w:t>Operating band unwanted emissions</w:t>
        </w:r>
        <w:r>
          <w:tab/>
        </w:r>
        <w:r>
          <w:fldChar w:fldCharType="begin"/>
        </w:r>
        <w:r>
          <w:instrText xml:space="preserve"> PAGEREF _Toc515525793 \h </w:instrText>
        </w:r>
      </w:ins>
      <w:r>
        <w:fldChar w:fldCharType="separate"/>
      </w:r>
      <w:ins w:id="180" w:author="Huawei" w:date="2018-05-31T10:26:00Z">
        <w:r>
          <w:t>30</w:t>
        </w:r>
        <w:r>
          <w:fldChar w:fldCharType="end"/>
        </w:r>
      </w:ins>
    </w:p>
    <w:p w14:paraId="77D85F3E" w14:textId="77777777" w:rsidR="00926F59" w:rsidRDefault="00926F59">
      <w:pPr>
        <w:pStyle w:val="TOC3"/>
        <w:rPr>
          <w:ins w:id="181" w:author="Huawei" w:date="2018-05-31T10:26:00Z"/>
          <w:rFonts w:asciiTheme="minorHAnsi" w:hAnsiTheme="minorHAnsi" w:cstheme="minorBidi"/>
          <w:sz w:val="22"/>
          <w:szCs w:val="22"/>
          <w:lang w:val="en-US"/>
        </w:rPr>
      </w:pPr>
      <w:ins w:id="182" w:author="Huawei" w:date="2018-05-31T10:26:00Z">
        <w:r>
          <w:t>6.6.5</w:t>
        </w:r>
        <w:r>
          <w:rPr>
            <w:rFonts w:asciiTheme="minorHAnsi" w:hAnsiTheme="minorHAnsi" w:cstheme="minorBidi"/>
            <w:sz w:val="22"/>
            <w:szCs w:val="22"/>
            <w:lang w:val="en-US"/>
          </w:rPr>
          <w:tab/>
        </w:r>
        <w:r>
          <w:t>Transmitter spurious emissions</w:t>
        </w:r>
        <w:r>
          <w:tab/>
        </w:r>
        <w:r>
          <w:fldChar w:fldCharType="begin"/>
        </w:r>
        <w:r>
          <w:instrText xml:space="preserve"> PAGEREF _Toc515525794 \h </w:instrText>
        </w:r>
      </w:ins>
      <w:r>
        <w:fldChar w:fldCharType="separate"/>
      </w:r>
      <w:ins w:id="183" w:author="Huawei" w:date="2018-05-31T10:26:00Z">
        <w:r>
          <w:t>30</w:t>
        </w:r>
        <w:r>
          <w:fldChar w:fldCharType="end"/>
        </w:r>
      </w:ins>
    </w:p>
    <w:p w14:paraId="42CACD5A" w14:textId="77777777" w:rsidR="00926F59" w:rsidRDefault="00926F59">
      <w:pPr>
        <w:pStyle w:val="TOC2"/>
        <w:rPr>
          <w:ins w:id="184" w:author="Huawei" w:date="2018-05-31T10:26:00Z"/>
          <w:rFonts w:asciiTheme="minorHAnsi" w:hAnsiTheme="minorHAnsi" w:cstheme="minorBidi"/>
          <w:sz w:val="22"/>
          <w:szCs w:val="22"/>
          <w:lang w:val="en-US"/>
        </w:rPr>
      </w:pPr>
      <w:ins w:id="185" w:author="Huawei" w:date="2018-05-31T10:26:00Z">
        <w:r>
          <w:t>6.7</w:t>
        </w:r>
        <w:r>
          <w:rPr>
            <w:rFonts w:asciiTheme="minorHAnsi" w:hAnsiTheme="minorHAnsi" w:cstheme="minorBidi"/>
            <w:sz w:val="22"/>
            <w:szCs w:val="22"/>
            <w:lang w:val="en-US"/>
          </w:rPr>
          <w:tab/>
        </w:r>
        <w:r>
          <w:t>Transmitter intermodulation</w:t>
        </w:r>
        <w:r>
          <w:tab/>
        </w:r>
        <w:r>
          <w:fldChar w:fldCharType="begin"/>
        </w:r>
        <w:r>
          <w:instrText xml:space="preserve"> PAGEREF _Toc515525795 \h </w:instrText>
        </w:r>
      </w:ins>
      <w:r>
        <w:fldChar w:fldCharType="separate"/>
      </w:r>
      <w:ins w:id="186" w:author="Huawei" w:date="2018-05-31T10:26:00Z">
        <w:r>
          <w:t>30</w:t>
        </w:r>
        <w:r>
          <w:fldChar w:fldCharType="end"/>
        </w:r>
      </w:ins>
    </w:p>
    <w:p w14:paraId="7934CB09" w14:textId="77777777" w:rsidR="00926F59" w:rsidRDefault="00926F59">
      <w:pPr>
        <w:pStyle w:val="TOC1"/>
        <w:rPr>
          <w:ins w:id="187" w:author="Huawei" w:date="2018-05-31T10:26:00Z"/>
          <w:rFonts w:asciiTheme="minorHAnsi" w:hAnsiTheme="minorHAnsi" w:cstheme="minorBidi"/>
          <w:szCs w:val="22"/>
          <w:lang w:val="en-US"/>
        </w:rPr>
      </w:pPr>
      <w:ins w:id="188" w:author="Huawei" w:date="2018-05-31T10:26:00Z">
        <w:r>
          <w:t>7</w:t>
        </w:r>
        <w:r>
          <w:rPr>
            <w:rFonts w:asciiTheme="minorHAnsi" w:hAnsiTheme="minorHAnsi" w:cstheme="minorBidi"/>
            <w:szCs w:val="22"/>
            <w:lang w:val="en-US"/>
          </w:rPr>
          <w:tab/>
        </w:r>
        <w:r>
          <w:t>Conducted receiver characteristics</w:t>
        </w:r>
        <w:r>
          <w:tab/>
        </w:r>
        <w:r>
          <w:fldChar w:fldCharType="begin"/>
        </w:r>
        <w:r>
          <w:instrText xml:space="preserve"> PAGEREF _Toc515525796 \h </w:instrText>
        </w:r>
      </w:ins>
      <w:r>
        <w:fldChar w:fldCharType="separate"/>
      </w:r>
      <w:ins w:id="189" w:author="Huawei" w:date="2018-05-31T10:26:00Z">
        <w:r>
          <w:t>31</w:t>
        </w:r>
        <w:r>
          <w:fldChar w:fldCharType="end"/>
        </w:r>
      </w:ins>
    </w:p>
    <w:p w14:paraId="795E1433" w14:textId="77777777" w:rsidR="00926F59" w:rsidRDefault="00926F59">
      <w:pPr>
        <w:pStyle w:val="TOC2"/>
        <w:rPr>
          <w:ins w:id="190" w:author="Huawei" w:date="2018-05-31T10:26:00Z"/>
          <w:rFonts w:asciiTheme="minorHAnsi" w:hAnsiTheme="minorHAnsi" w:cstheme="minorBidi"/>
          <w:sz w:val="22"/>
          <w:szCs w:val="22"/>
          <w:lang w:val="en-US"/>
        </w:rPr>
      </w:pPr>
      <w:ins w:id="191" w:author="Huawei" w:date="2018-05-31T10:26:00Z">
        <w:r>
          <w:t>7.1</w:t>
        </w:r>
        <w:r>
          <w:rPr>
            <w:rFonts w:asciiTheme="minorHAnsi" w:hAnsiTheme="minorHAnsi" w:cstheme="minorBidi"/>
            <w:sz w:val="22"/>
            <w:szCs w:val="22"/>
            <w:lang w:val="en-US"/>
          </w:rPr>
          <w:tab/>
        </w:r>
        <w:r>
          <w:t>General</w:t>
        </w:r>
        <w:r>
          <w:tab/>
        </w:r>
        <w:r>
          <w:fldChar w:fldCharType="begin"/>
        </w:r>
        <w:r>
          <w:instrText xml:space="preserve"> PAGEREF _Toc515525797 \h </w:instrText>
        </w:r>
      </w:ins>
      <w:r>
        <w:fldChar w:fldCharType="separate"/>
      </w:r>
      <w:ins w:id="192" w:author="Huawei" w:date="2018-05-31T10:26:00Z">
        <w:r>
          <w:t>31</w:t>
        </w:r>
        <w:r>
          <w:fldChar w:fldCharType="end"/>
        </w:r>
      </w:ins>
    </w:p>
    <w:p w14:paraId="2939D327" w14:textId="77777777" w:rsidR="00926F59" w:rsidRDefault="00926F59">
      <w:pPr>
        <w:pStyle w:val="TOC2"/>
        <w:rPr>
          <w:ins w:id="193" w:author="Huawei" w:date="2018-05-31T10:26:00Z"/>
          <w:rFonts w:asciiTheme="minorHAnsi" w:hAnsiTheme="minorHAnsi" w:cstheme="minorBidi"/>
          <w:sz w:val="22"/>
          <w:szCs w:val="22"/>
          <w:lang w:val="en-US"/>
        </w:rPr>
      </w:pPr>
      <w:ins w:id="194" w:author="Huawei" w:date="2018-05-31T10:26:00Z">
        <w:r>
          <w:t>7.2</w:t>
        </w:r>
        <w:r>
          <w:rPr>
            <w:rFonts w:asciiTheme="minorHAnsi" w:hAnsiTheme="minorHAnsi" w:cstheme="minorBidi"/>
            <w:sz w:val="22"/>
            <w:szCs w:val="22"/>
            <w:lang w:val="en-US"/>
          </w:rPr>
          <w:tab/>
        </w:r>
        <w:r>
          <w:t>Reference sensitivity level</w:t>
        </w:r>
        <w:r>
          <w:tab/>
        </w:r>
        <w:r>
          <w:fldChar w:fldCharType="begin"/>
        </w:r>
        <w:r>
          <w:instrText xml:space="preserve"> PAGEREF _Toc515525798 \h </w:instrText>
        </w:r>
      </w:ins>
      <w:r>
        <w:fldChar w:fldCharType="separate"/>
      </w:r>
      <w:ins w:id="195" w:author="Huawei" w:date="2018-05-31T10:26:00Z">
        <w:r>
          <w:t>31</w:t>
        </w:r>
        <w:r>
          <w:fldChar w:fldCharType="end"/>
        </w:r>
      </w:ins>
    </w:p>
    <w:p w14:paraId="2A6644EE" w14:textId="77777777" w:rsidR="00926F59" w:rsidRDefault="00926F59">
      <w:pPr>
        <w:pStyle w:val="TOC2"/>
        <w:rPr>
          <w:ins w:id="196" w:author="Huawei" w:date="2018-05-31T10:26:00Z"/>
          <w:rFonts w:asciiTheme="minorHAnsi" w:hAnsiTheme="minorHAnsi" w:cstheme="minorBidi"/>
          <w:sz w:val="22"/>
          <w:szCs w:val="22"/>
          <w:lang w:val="en-US"/>
        </w:rPr>
      </w:pPr>
      <w:ins w:id="197" w:author="Huawei" w:date="2018-05-31T10:26:00Z">
        <w:r>
          <w:t>7.3</w:t>
        </w:r>
        <w:r>
          <w:rPr>
            <w:rFonts w:asciiTheme="minorHAnsi" w:hAnsiTheme="minorHAnsi" w:cstheme="minorBidi"/>
            <w:sz w:val="22"/>
            <w:szCs w:val="22"/>
            <w:lang w:val="en-US"/>
          </w:rPr>
          <w:tab/>
        </w:r>
        <w:r>
          <w:t>Dynamic range</w:t>
        </w:r>
        <w:r>
          <w:tab/>
        </w:r>
        <w:r>
          <w:fldChar w:fldCharType="begin"/>
        </w:r>
        <w:r>
          <w:instrText xml:space="preserve"> PAGEREF _Toc515525799 \h </w:instrText>
        </w:r>
      </w:ins>
      <w:r>
        <w:fldChar w:fldCharType="separate"/>
      </w:r>
      <w:ins w:id="198" w:author="Huawei" w:date="2018-05-31T10:26:00Z">
        <w:r>
          <w:t>31</w:t>
        </w:r>
        <w:r>
          <w:fldChar w:fldCharType="end"/>
        </w:r>
      </w:ins>
    </w:p>
    <w:p w14:paraId="306F160F" w14:textId="77777777" w:rsidR="00926F59" w:rsidRDefault="00926F59">
      <w:pPr>
        <w:pStyle w:val="TOC2"/>
        <w:rPr>
          <w:ins w:id="199" w:author="Huawei" w:date="2018-05-31T10:26:00Z"/>
          <w:rFonts w:asciiTheme="minorHAnsi" w:hAnsiTheme="minorHAnsi" w:cstheme="minorBidi"/>
          <w:sz w:val="22"/>
          <w:szCs w:val="22"/>
          <w:lang w:val="en-US"/>
        </w:rPr>
      </w:pPr>
      <w:ins w:id="200" w:author="Huawei" w:date="2018-05-31T10:26:00Z">
        <w:r>
          <w:t>7.4</w:t>
        </w:r>
        <w:r>
          <w:rPr>
            <w:rFonts w:asciiTheme="minorHAnsi" w:hAnsiTheme="minorHAnsi" w:cstheme="minorBidi"/>
            <w:sz w:val="22"/>
            <w:szCs w:val="22"/>
            <w:lang w:val="en-US"/>
          </w:rPr>
          <w:tab/>
        </w:r>
        <w:r>
          <w:t>In-band selectivity and blocking</w:t>
        </w:r>
        <w:r>
          <w:tab/>
        </w:r>
        <w:r>
          <w:fldChar w:fldCharType="begin"/>
        </w:r>
        <w:r>
          <w:instrText xml:space="preserve"> PAGEREF _Toc515525800 \h </w:instrText>
        </w:r>
      </w:ins>
      <w:r>
        <w:fldChar w:fldCharType="separate"/>
      </w:r>
      <w:ins w:id="201" w:author="Huawei" w:date="2018-05-31T10:26:00Z">
        <w:r>
          <w:t>31</w:t>
        </w:r>
        <w:r>
          <w:fldChar w:fldCharType="end"/>
        </w:r>
      </w:ins>
    </w:p>
    <w:p w14:paraId="30AE0EBF" w14:textId="77777777" w:rsidR="00926F59" w:rsidRDefault="00926F59">
      <w:pPr>
        <w:pStyle w:val="TOC2"/>
        <w:rPr>
          <w:ins w:id="202" w:author="Huawei" w:date="2018-05-31T10:26:00Z"/>
          <w:rFonts w:asciiTheme="minorHAnsi" w:hAnsiTheme="minorHAnsi" w:cstheme="minorBidi"/>
          <w:sz w:val="22"/>
          <w:szCs w:val="22"/>
          <w:lang w:val="en-US"/>
        </w:rPr>
      </w:pPr>
      <w:ins w:id="203" w:author="Huawei" w:date="2018-05-31T10:26:00Z">
        <w:r>
          <w:t>7.5</w:t>
        </w:r>
        <w:r>
          <w:rPr>
            <w:rFonts w:asciiTheme="minorHAnsi" w:hAnsiTheme="minorHAnsi" w:cstheme="minorBidi"/>
            <w:sz w:val="22"/>
            <w:szCs w:val="22"/>
            <w:lang w:val="en-US"/>
          </w:rPr>
          <w:tab/>
        </w:r>
        <w:r>
          <w:t>Out-of-band blocking</w:t>
        </w:r>
        <w:r>
          <w:tab/>
        </w:r>
        <w:r>
          <w:fldChar w:fldCharType="begin"/>
        </w:r>
        <w:r>
          <w:instrText xml:space="preserve"> PAGEREF _Toc515525801 \h </w:instrText>
        </w:r>
      </w:ins>
      <w:r>
        <w:fldChar w:fldCharType="separate"/>
      </w:r>
      <w:ins w:id="204" w:author="Huawei" w:date="2018-05-31T10:26:00Z">
        <w:r>
          <w:t>31</w:t>
        </w:r>
        <w:r>
          <w:fldChar w:fldCharType="end"/>
        </w:r>
      </w:ins>
    </w:p>
    <w:p w14:paraId="2078924D" w14:textId="77777777" w:rsidR="00926F59" w:rsidRDefault="00926F59">
      <w:pPr>
        <w:pStyle w:val="TOC2"/>
        <w:rPr>
          <w:ins w:id="205" w:author="Huawei" w:date="2018-05-31T10:26:00Z"/>
          <w:rFonts w:asciiTheme="minorHAnsi" w:hAnsiTheme="minorHAnsi" w:cstheme="minorBidi"/>
          <w:sz w:val="22"/>
          <w:szCs w:val="22"/>
          <w:lang w:val="en-US"/>
        </w:rPr>
      </w:pPr>
      <w:ins w:id="206" w:author="Huawei" w:date="2018-05-31T10:26:00Z">
        <w:r>
          <w:t>7.6</w:t>
        </w:r>
        <w:r>
          <w:rPr>
            <w:rFonts w:asciiTheme="minorHAnsi" w:hAnsiTheme="minorHAnsi" w:cstheme="minorBidi"/>
            <w:sz w:val="22"/>
            <w:szCs w:val="22"/>
            <w:lang w:val="en-US"/>
          </w:rPr>
          <w:tab/>
        </w:r>
        <w:r>
          <w:t>Receiver spurious emissions</w:t>
        </w:r>
        <w:r>
          <w:tab/>
        </w:r>
        <w:r>
          <w:fldChar w:fldCharType="begin"/>
        </w:r>
        <w:r>
          <w:instrText xml:space="preserve"> PAGEREF _Toc515525802 \h </w:instrText>
        </w:r>
      </w:ins>
      <w:r>
        <w:fldChar w:fldCharType="separate"/>
      </w:r>
      <w:ins w:id="207" w:author="Huawei" w:date="2018-05-31T10:26:00Z">
        <w:r>
          <w:t>31</w:t>
        </w:r>
        <w:r>
          <w:fldChar w:fldCharType="end"/>
        </w:r>
      </w:ins>
    </w:p>
    <w:p w14:paraId="4C915070" w14:textId="77777777" w:rsidR="00926F59" w:rsidRDefault="00926F59">
      <w:pPr>
        <w:pStyle w:val="TOC2"/>
        <w:rPr>
          <w:ins w:id="208" w:author="Huawei" w:date="2018-05-31T10:26:00Z"/>
          <w:rFonts w:asciiTheme="minorHAnsi" w:hAnsiTheme="minorHAnsi" w:cstheme="minorBidi"/>
          <w:sz w:val="22"/>
          <w:szCs w:val="22"/>
          <w:lang w:val="en-US"/>
        </w:rPr>
      </w:pPr>
      <w:ins w:id="209" w:author="Huawei" w:date="2018-05-31T10:26:00Z">
        <w:r>
          <w:t>7.7</w:t>
        </w:r>
        <w:r>
          <w:rPr>
            <w:rFonts w:asciiTheme="minorHAnsi" w:hAnsiTheme="minorHAnsi" w:cstheme="minorBidi"/>
            <w:sz w:val="22"/>
            <w:szCs w:val="22"/>
            <w:lang w:val="en-US"/>
          </w:rPr>
          <w:tab/>
        </w:r>
        <w:r>
          <w:t>Receiver intermodulation</w:t>
        </w:r>
        <w:r>
          <w:tab/>
        </w:r>
        <w:r>
          <w:fldChar w:fldCharType="begin"/>
        </w:r>
        <w:r>
          <w:instrText xml:space="preserve"> PAGEREF _Toc515525803 \h </w:instrText>
        </w:r>
      </w:ins>
      <w:r>
        <w:fldChar w:fldCharType="separate"/>
      </w:r>
      <w:ins w:id="210" w:author="Huawei" w:date="2018-05-31T10:26:00Z">
        <w:r>
          <w:t>31</w:t>
        </w:r>
        <w:r>
          <w:fldChar w:fldCharType="end"/>
        </w:r>
      </w:ins>
    </w:p>
    <w:p w14:paraId="7DC7C8ED" w14:textId="77777777" w:rsidR="00926F59" w:rsidRDefault="00926F59">
      <w:pPr>
        <w:pStyle w:val="TOC2"/>
        <w:rPr>
          <w:ins w:id="211" w:author="Huawei" w:date="2018-05-31T10:26:00Z"/>
          <w:rFonts w:asciiTheme="minorHAnsi" w:hAnsiTheme="minorHAnsi" w:cstheme="minorBidi"/>
          <w:sz w:val="22"/>
          <w:szCs w:val="22"/>
          <w:lang w:val="en-US"/>
        </w:rPr>
      </w:pPr>
      <w:ins w:id="212" w:author="Huawei" w:date="2018-05-31T10:26:00Z">
        <w:r>
          <w:t>7.8</w:t>
        </w:r>
        <w:r>
          <w:rPr>
            <w:rFonts w:asciiTheme="minorHAnsi" w:hAnsiTheme="minorHAnsi" w:cstheme="minorBidi"/>
            <w:sz w:val="22"/>
            <w:szCs w:val="22"/>
            <w:lang w:val="en-US"/>
          </w:rPr>
          <w:tab/>
        </w:r>
        <w:r>
          <w:t>In-channel selectivity</w:t>
        </w:r>
        <w:r>
          <w:tab/>
        </w:r>
        <w:r>
          <w:fldChar w:fldCharType="begin"/>
        </w:r>
        <w:r>
          <w:instrText xml:space="preserve"> PAGEREF _Toc515525804 \h </w:instrText>
        </w:r>
      </w:ins>
      <w:r>
        <w:fldChar w:fldCharType="separate"/>
      </w:r>
      <w:ins w:id="213" w:author="Huawei" w:date="2018-05-31T10:26:00Z">
        <w:r>
          <w:t>31</w:t>
        </w:r>
        <w:r>
          <w:fldChar w:fldCharType="end"/>
        </w:r>
      </w:ins>
    </w:p>
    <w:p w14:paraId="7474300B" w14:textId="77777777" w:rsidR="00926F59" w:rsidRDefault="00926F59">
      <w:pPr>
        <w:pStyle w:val="TOC1"/>
        <w:rPr>
          <w:ins w:id="214" w:author="Huawei" w:date="2018-05-31T10:26:00Z"/>
          <w:rFonts w:asciiTheme="minorHAnsi" w:hAnsiTheme="minorHAnsi" w:cstheme="minorBidi"/>
          <w:szCs w:val="22"/>
          <w:lang w:val="en-US"/>
        </w:rPr>
      </w:pPr>
      <w:ins w:id="215" w:author="Huawei" w:date="2018-05-31T10:26:00Z">
        <w:r>
          <w:t>8</w:t>
        </w:r>
        <w:r>
          <w:rPr>
            <w:rFonts w:asciiTheme="minorHAnsi" w:hAnsiTheme="minorHAnsi" w:cstheme="minorBidi"/>
            <w:szCs w:val="22"/>
            <w:lang w:val="en-US"/>
          </w:rPr>
          <w:tab/>
        </w:r>
        <w:r>
          <w:t>Conducted performance requirements</w:t>
        </w:r>
        <w:r>
          <w:tab/>
        </w:r>
        <w:r>
          <w:fldChar w:fldCharType="begin"/>
        </w:r>
        <w:r>
          <w:instrText xml:space="preserve"> PAGEREF _Toc515525805 \h </w:instrText>
        </w:r>
      </w:ins>
      <w:r>
        <w:fldChar w:fldCharType="separate"/>
      </w:r>
      <w:ins w:id="216" w:author="Huawei" w:date="2018-05-31T10:26:00Z">
        <w:r>
          <w:t>32</w:t>
        </w:r>
        <w:r>
          <w:fldChar w:fldCharType="end"/>
        </w:r>
      </w:ins>
    </w:p>
    <w:p w14:paraId="28641141" w14:textId="77777777" w:rsidR="00926F59" w:rsidRDefault="00926F59">
      <w:pPr>
        <w:pStyle w:val="TOC8"/>
        <w:rPr>
          <w:ins w:id="217" w:author="Huawei" w:date="2018-05-31T10:26:00Z"/>
          <w:rFonts w:asciiTheme="minorHAnsi" w:hAnsiTheme="minorHAnsi" w:cstheme="minorBidi"/>
          <w:b w:val="0"/>
          <w:szCs w:val="22"/>
          <w:lang w:val="en-US"/>
        </w:rPr>
      </w:pPr>
      <w:ins w:id="218" w:author="Huawei" w:date="2018-05-31T10:26:00Z">
        <w:r>
          <w:t>Annex A (normative): Characteristics of interfering signals</w:t>
        </w:r>
        <w:r>
          <w:tab/>
        </w:r>
        <w:r>
          <w:fldChar w:fldCharType="begin"/>
        </w:r>
        <w:r>
          <w:instrText xml:space="preserve"> PAGEREF _Toc515525806 \h </w:instrText>
        </w:r>
      </w:ins>
      <w:r>
        <w:fldChar w:fldCharType="separate"/>
      </w:r>
      <w:ins w:id="219" w:author="Huawei" w:date="2018-05-31T10:26:00Z">
        <w:r>
          <w:t>33</w:t>
        </w:r>
        <w:r>
          <w:fldChar w:fldCharType="end"/>
        </w:r>
      </w:ins>
    </w:p>
    <w:p w14:paraId="21F6BCD0" w14:textId="77777777" w:rsidR="00926F59" w:rsidRDefault="00926F59">
      <w:pPr>
        <w:pStyle w:val="TOC8"/>
        <w:rPr>
          <w:ins w:id="220" w:author="Huawei" w:date="2018-05-31T10:26:00Z"/>
          <w:rFonts w:asciiTheme="minorHAnsi" w:hAnsiTheme="minorHAnsi" w:cstheme="minorBidi"/>
          <w:b w:val="0"/>
          <w:szCs w:val="22"/>
          <w:lang w:val="en-US"/>
        </w:rPr>
      </w:pPr>
      <w:ins w:id="221" w:author="Huawei" w:date="2018-05-31T10:26:00Z">
        <w:r>
          <w:t>Annex B (normative): Environmental requirements for the BS equipment</w:t>
        </w:r>
        <w:r>
          <w:tab/>
        </w:r>
        <w:r>
          <w:fldChar w:fldCharType="begin"/>
        </w:r>
        <w:r>
          <w:instrText xml:space="preserve"> PAGEREF _Toc515525807 \h </w:instrText>
        </w:r>
      </w:ins>
      <w:r>
        <w:fldChar w:fldCharType="separate"/>
      </w:r>
      <w:ins w:id="222" w:author="Huawei" w:date="2018-05-31T10:26:00Z">
        <w:r>
          <w:t>34</w:t>
        </w:r>
        <w:r>
          <w:fldChar w:fldCharType="end"/>
        </w:r>
      </w:ins>
    </w:p>
    <w:p w14:paraId="11B63502" w14:textId="77777777" w:rsidR="00926F59" w:rsidRDefault="00926F59">
      <w:pPr>
        <w:pStyle w:val="TOC8"/>
        <w:rPr>
          <w:ins w:id="223" w:author="Huawei" w:date="2018-05-31T10:26:00Z"/>
          <w:rFonts w:asciiTheme="minorHAnsi" w:hAnsiTheme="minorHAnsi" w:cstheme="minorBidi"/>
          <w:b w:val="0"/>
          <w:szCs w:val="22"/>
          <w:lang w:val="en-US"/>
        </w:rPr>
      </w:pPr>
      <w:ins w:id="224" w:author="Huawei" w:date="2018-05-31T10:26:00Z">
        <w:r>
          <w:t>Annex C (informative): Test tolerances and derivation of test requirements</w:t>
        </w:r>
        <w:r>
          <w:tab/>
        </w:r>
        <w:r>
          <w:fldChar w:fldCharType="begin"/>
        </w:r>
        <w:r>
          <w:instrText xml:space="preserve"> PAGEREF _Toc515525808 \h </w:instrText>
        </w:r>
      </w:ins>
      <w:r>
        <w:fldChar w:fldCharType="separate"/>
      </w:r>
      <w:ins w:id="225" w:author="Huawei" w:date="2018-05-31T10:26:00Z">
        <w:r>
          <w:t>35</w:t>
        </w:r>
        <w:r>
          <w:fldChar w:fldCharType="end"/>
        </w:r>
      </w:ins>
    </w:p>
    <w:p w14:paraId="161C3F1B" w14:textId="77777777" w:rsidR="00926F59" w:rsidRDefault="00926F59">
      <w:pPr>
        <w:pStyle w:val="TOC8"/>
        <w:rPr>
          <w:ins w:id="226" w:author="Huawei" w:date="2018-05-31T10:26:00Z"/>
          <w:rFonts w:asciiTheme="minorHAnsi" w:hAnsiTheme="minorHAnsi" w:cstheme="minorBidi"/>
          <w:b w:val="0"/>
          <w:szCs w:val="22"/>
          <w:lang w:val="en-US"/>
        </w:rPr>
      </w:pPr>
      <w:ins w:id="227" w:author="Huawei" w:date="2018-05-31T10:26:00Z">
        <w:r>
          <w:t>Annex D (informative): Measurement system set-up</w:t>
        </w:r>
        <w:r>
          <w:tab/>
        </w:r>
        <w:r>
          <w:fldChar w:fldCharType="begin"/>
        </w:r>
        <w:r>
          <w:instrText xml:space="preserve"> PAGEREF _Toc515525809 \h </w:instrText>
        </w:r>
      </w:ins>
      <w:r>
        <w:fldChar w:fldCharType="separate"/>
      </w:r>
      <w:ins w:id="228" w:author="Huawei" w:date="2018-05-31T10:26:00Z">
        <w:r>
          <w:t>36</w:t>
        </w:r>
        <w:r>
          <w:fldChar w:fldCharType="end"/>
        </w:r>
      </w:ins>
    </w:p>
    <w:p w14:paraId="54ADBD2F" w14:textId="77777777" w:rsidR="00926F59" w:rsidRDefault="00926F59">
      <w:pPr>
        <w:pStyle w:val="TOC8"/>
        <w:rPr>
          <w:ins w:id="229" w:author="Huawei" w:date="2018-05-31T10:26:00Z"/>
          <w:rFonts w:asciiTheme="minorHAnsi" w:hAnsiTheme="minorHAnsi" w:cstheme="minorBidi"/>
          <w:b w:val="0"/>
          <w:szCs w:val="22"/>
          <w:lang w:val="en-US"/>
        </w:rPr>
      </w:pPr>
      <w:ins w:id="230" w:author="Huawei" w:date="2018-05-31T10:26:00Z">
        <w:r>
          <w:t>Annex E (informative): Change history</w:t>
        </w:r>
        <w:r>
          <w:tab/>
        </w:r>
        <w:r>
          <w:fldChar w:fldCharType="begin"/>
        </w:r>
        <w:r>
          <w:instrText xml:space="preserve"> PAGEREF _Toc515525810 \h </w:instrText>
        </w:r>
      </w:ins>
      <w:r>
        <w:fldChar w:fldCharType="separate"/>
      </w:r>
      <w:ins w:id="231" w:author="Huawei" w:date="2018-05-31T10:26:00Z">
        <w:r>
          <w:t>37</w:t>
        </w:r>
        <w:r>
          <w:fldChar w:fldCharType="end"/>
        </w:r>
      </w:ins>
    </w:p>
    <w:p w14:paraId="76AB9CB0" w14:textId="77777777" w:rsidR="00506D90" w:rsidDel="00926F59" w:rsidRDefault="00506D90">
      <w:pPr>
        <w:pStyle w:val="TOC1"/>
        <w:rPr>
          <w:del w:id="232" w:author="Huawei" w:date="2018-05-31T10:26:00Z"/>
          <w:rFonts w:asciiTheme="minorHAnsi" w:hAnsiTheme="minorHAnsi" w:cstheme="minorBidi"/>
          <w:szCs w:val="22"/>
          <w:lang w:val="en-US"/>
        </w:rPr>
      </w:pPr>
      <w:del w:id="233" w:author="Huawei" w:date="2018-05-31T10:26:00Z">
        <w:r w:rsidDel="00926F59">
          <w:delText>Foreword</w:delText>
        </w:r>
        <w:r w:rsidDel="00926F59">
          <w:tab/>
          <w:delText>5</w:delText>
        </w:r>
      </w:del>
    </w:p>
    <w:p w14:paraId="30A71176" w14:textId="77777777" w:rsidR="00506D90" w:rsidDel="00926F59" w:rsidRDefault="00506D90">
      <w:pPr>
        <w:pStyle w:val="TOC1"/>
        <w:rPr>
          <w:del w:id="234" w:author="Huawei" w:date="2018-05-31T10:26:00Z"/>
          <w:rFonts w:asciiTheme="minorHAnsi" w:hAnsiTheme="minorHAnsi" w:cstheme="minorBidi"/>
          <w:szCs w:val="22"/>
          <w:lang w:val="en-US"/>
        </w:rPr>
      </w:pPr>
      <w:del w:id="235" w:author="Huawei" w:date="2018-05-31T10:26:00Z">
        <w:r w:rsidDel="00926F59">
          <w:delText>Introduction</w:delText>
        </w:r>
        <w:r w:rsidDel="00926F59">
          <w:tab/>
          <w:delText>5</w:delText>
        </w:r>
      </w:del>
    </w:p>
    <w:p w14:paraId="1455A9B8" w14:textId="77777777" w:rsidR="00506D90" w:rsidDel="00926F59" w:rsidRDefault="00506D90">
      <w:pPr>
        <w:pStyle w:val="TOC1"/>
        <w:rPr>
          <w:del w:id="236" w:author="Huawei" w:date="2018-05-31T10:26:00Z"/>
          <w:rFonts w:asciiTheme="minorHAnsi" w:hAnsiTheme="minorHAnsi" w:cstheme="minorBidi"/>
          <w:szCs w:val="22"/>
          <w:lang w:val="en-US"/>
        </w:rPr>
      </w:pPr>
      <w:del w:id="237" w:author="Huawei" w:date="2018-05-31T10:26:00Z">
        <w:r w:rsidDel="00926F59">
          <w:delText>1</w:delText>
        </w:r>
        <w:r w:rsidDel="00926F59">
          <w:rPr>
            <w:rFonts w:asciiTheme="minorHAnsi" w:hAnsiTheme="minorHAnsi" w:cstheme="minorBidi"/>
            <w:szCs w:val="22"/>
            <w:lang w:val="en-US"/>
          </w:rPr>
          <w:tab/>
        </w:r>
        <w:r w:rsidDel="00926F59">
          <w:delText>Scope</w:delText>
        </w:r>
        <w:r w:rsidDel="00926F59">
          <w:tab/>
          <w:delText>6</w:delText>
        </w:r>
      </w:del>
    </w:p>
    <w:p w14:paraId="355CC71E" w14:textId="77777777" w:rsidR="00506D90" w:rsidDel="00926F59" w:rsidRDefault="00506D90">
      <w:pPr>
        <w:pStyle w:val="TOC1"/>
        <w:rPr>
          <w:del w:id="238" w:author="Huawei" w:date="2018-05-31T10:26:00Z"/>
          <w:rFonts w:asciiTheme="minorHAnsi" w:hAnsiTheme="minorHAnsi" w:cstheme="minorBidi"/>
          <w:szCs w:val="22"/>
          <w:lang w:val="en-US"/>
        </w:rPr>
      </w:pPr>
      <w:del w:id="239" w:author="Huawei" w:date="2018-05-31T10:26:00Z">
        <w:r w:rsidDel="00926F59">
          <w:delText>2</w:delText>
        </w:r>
        <w:r w:rsidDel="00926F59">
          <w:rPr>
            <w:rFonts w:asciiTheme="minorHAnsi" w:hAnsiTheme="minorHAnsi" w:cstheme="minorBidi"/>
            <w:szCs w:val="22"/>
            <w:lang w:val="en-US"/>
          </w:rPr>
          <w:tab/>
        </w:r>
        <w:r w:rsidDel="00926F59">
          <w:delText>References</w:delText>
        </w:r>
        <w:r w:rsidDel="00926F59">
          <w:tab/>
          <w:delText>6</w:delText>
        </w:r>
      </w:del>
    </w:p>
    <w:p w14:paraId="434FAA7B" w14:textId="77777777" w:rsidR="00506D90" w:rsidDel="00926F59" w:rsidRDefault="00506D90">
      <w:pPr>
        <w:pStyle w:val="TOC1"/>
        <w:rPr>
          <w:del w:id="240" w:author="Huawei" w:date="2018-05-31T10:26:00Z"/>
          <w:rFonts w:asciiTheme="minorHAnsi" w:hAnsiTheme="minorHAnsi" w:cstheme="minorBidi"/>
          <w:szCs w:val="22"/>
          <w:lang w:val="en-US"/>
        </w:rPr>
      </w:pPr>
      <w:del w:id="241" w:author="Huawei" w:date="2018-05-31T10:26:00Z">
        <w:r w:rsidDel="00926F59">
          <w:delText>3</w:delText>
        </w:r>
        <w:r w:rsidDel="00926F59">
          <w:rPr>
            <w:rFonts w:asciiTheme="minorHAnsi" w:hAnsiTheme="minorHAnsi" w:cstheme="minorBidi"/>
            <w:szCs w:val="22"/>
            <w:lang w:val="en-US"/>
          </w:rPr>
          <w:tab/>
        </w:r>
        <w:r w:rsidDel="00926F59">
          <w:delText>Definitions, symbols and abbreviations</w:delText>
        </w:r>
        <w:r w:rsidDel="00926F59">
          <w:tab/>
          <w:delText>6</w:delText>
        </w:r>
      </w:del>
    </w:p>
    <w:p w14:paraId="624C0FB1" w14:textId="77777777" w:rsidR="00506D90" w:rsidDel="00926F59" w:rsidRDefault="00506D90">
      <w:pPr>
        <w:pStyle w:val="TOC2"/>
        <w:rPr>
          <w:del w:id="242" w:author="Huawei" w:date="2018-05-31T10:26:00Z"/>
          <w:rFonts w:asciiTheme="minorHAnsi" w:hAnsiTheme="minorHAnsi" w:cstheme="minorBidi"/>
          <w:sz w:val="22"/>
          <w:szCs w:val="22"/>
          <w:lang w:val="en-US"/>
        </w:rPr>
      </w:pPr>
      <w:del w:id="243" w:author="Huawei" w:date="2018-05-31T10:26:00Z">
        <w:r w:rsidDel="00926F59">
          <w:delText>3.1</w:delText>
        </w:r>
        <w:r w:rsidDel="00926F59">
          <w:rPr>
            <w:rFonts w:asciiTheme="minorHAnsi" w:hAnsiTheme="minorHAnsi" w:cstheme="minorBidi"/>
            <w:sz w:val="22"/>
            <w:szCs w:val="22"/>
            <w:lang w:val="en-US"/>
          </w:rPr>
          <w:tab/>
        </w:r>
        <w:r w:rsidDel="00926F59">
          <w:delText>Definitions</w:delText>
        </w:r>
        <w:r w:rsidDel="00926F59">
          <w:tab/>
          <w:delText>6</w:delText>
        </w:r>
      </w:del>
    </w:p>
    <w:p w14:paraId="1B02DF6E" w14:textId="77777777" w:rsidR="00506D90" w:rsidDel="00926F59" w:rsidRDefault="00506D90">
      <w:pPr>
        <w:pStyle w:val="TOC2"/>
        <w:rPr>
          <w:del w:id="244" w:author="Huawei" w:date="2018-05-31T10:26:00Z"/>
          <w:rFonts w:asciiTheme="minorHAnsi" w:hAnsiTheme="minorHAnsi" w:cstheme="minorBidi"/>
          <w:sz w:val="22"/>
          <w:szCs w:val="22"/>
          <w:lang w:val="en-US"/>
        </w:rPr>
      </w:pPr>
      <w:del w:id="245" w:author="Huawei" w:date="2018-05-31T10:26:00Z">
        <w:r w:rsidDel="00926F59">
          <w:delText>3.2</w:delText>
        </w:r>
        <w:r w:rsidDel="00926F59">
          <w:rPr>
            <w:rFonts w:asciiTheme="minorHAnsi" w:hAnsiTheme="minorHAnsi" w:cstheme="minorBidi"/>
            <w:sz w:val="22"/>
            <w:szCs w:val="22"/>
            <w:lang w:val="en-US"/>
          </w:rPr>
          <w:tab/>
        </w:r>
        <w:r w:rsidDel="00926F59">
          <w:delText>Symbols</w:delText>
        </w:r>
        <w:r w:rsidDel="00926F59">
          <w:tab/>
          <w:delText>10</w:delText>
        </w:r>
      </w:del>
    </w:p>
    <w:p w14:paraId="5842488A" w14:textId="77777777" w:rsidR="00506D90" w:rsidDel="00926F59" w:rsidRDefault="00506D90">
      <w:pPr>
        <w:pStyle w:val="TOC2"/>
        <w:rPr>
          <w:del w:id="246" w:author="Huawei" w:date="2018-05-31T10:26:00Z"/>
          <w:rFonts w:asciiTheme="minorHAnsi" w:hAnsiTheme="minorHAnsi" w:cstheme="minorBidi"/>
          <w:sz w:val="22"/>
          <w:szCs w:val="22"/>
          <w:lang w:val="en-US"/>
        </w:rPr>
      </w:pPr>
      <w:del w:id="247" w:author="Huawei" w:date="2018-05-31T10:26:00Z">
        <w:r w:rsidDel="00926F59">
          <w:delText>3.3</w:delText>
        </w:r>
        <w:r w:rsidDel="00926F59">
          <w:rPr>
            <w:rFonts w:asciiTheme="minorHAnsi" w:hAnsiTheme="minorHAnsi" w:cstheme="minorBidi"/>
            <w:sz w:val="22"/>
            <w:szCs w:val="22"/>
            <w:lang w:val="en-US"/>
          </w:rPr>
          <w:tab/>
        </w:r>
        <w:r w:rsidDel="00926F59">
          <w:delText>Abbreviations</w:delText>
        </w:r>
        <w:r w:rsidDel="00926F59">
          <w:tab/>
          <w:delText>11</w:delText>
        </w:r>
      </w:del>
    </w:p>
    <w:p w14:paraId="01E5BE36" w14:textId="77777777" w:rsidR="00506D90" w:rsidDel="00926F59" w:rsidRDefault="00506D90">
      <w:pPr>
        <w:pStyle w:val="TOC1"/>
        <w:rPr>
          <w:del w:id="248" w:author="Huawei" w:date="2018-05-31T10:26:00Z"/>
          <w:rFonts w:asciiTheme="minorHAnsi" w:hAnsiTheme="minorHAnsi" w:cstheme="minorBidi"/>
          <w:szCs w:val="22"/>
          <w:lang w:val="en-US"/>
        </w:rPr>
      </w:pPr>
      <w:del w:id="249" w:author="Huawei" w:date="2018-05-31T10:26:00Z">
        <w:r w:rsidDel="00926F59">
          <w:delText>4</w:delText>
        </w:r>
        <w:r w:rsidDel="00926F59">
          <w:rPr>
            <w:rFonts w:asciiTheme="minorHAnsi" w:hAnsiTheme="minorHAnsi" w:cstheme="minorBidi"/>
            <w:szCs w:val="22"/>
            <w:lang w:val="en-US"/>
          </w:rPr>
          <w:tab/>
        </w:r>
        <w:r w:rsidDel="00926F59">
          <w:delText>General conducted test conditions and declarations</w:delText>
        </w:r>
        <w:r w:rsidDel="00926F59">
          <w:tab/>
          <w:delText>12</w:delText>
        </w:r>
      </w:del>
    </w:p>
    <w:p w14:paraId="65BEDC8E" w14:textId="77777777" w:rsidR="00506D90" w:rsidDel="00926F59" w:rsidRDefault="00506D90">
      <w:pPr>
        <w:pStyle w:val="TOC2"/>
        <w:rPr>
          <w:del w:id="250" w:author="Huawei" w:date="2018-05-31T10:26:00Z"/>
          <w:rFonts w:asciiTheme="minorHAnsi" w:hAnsiTheme="minorHAnsi" w:cstheme="minorBidi"/>
          <w:sz w:val="22"/>
          <w:szCs w:val="22"/>
          <w:lang w:val="en-US"/>
        </w:rPr>
      </w:pPr>
      <w:del w:id="251" w:author="Huawei" w:date="2018-05-31T10:26:00Z">
        <w:r w:rsidDel="00926F59">
          <w:delText>4.1</w:delText>
        </w:r>
        <w:r w:rsidDel="00926F59">
          <w:rPr>
            <w:rFonts w:asciiTheme="minorHAnsi" w:hAnsiTheme="minorHAnsi" w:cstheme="minorBidi"/>
            <w:sz w:val="22"/>
            <w:szCs w:val="22"/>
            <w:lang w:val="en-US"/>
          </w:rPr>
          <w:tab/>
        </w:r>
        <w:r w:rsidDel="00926F59">
          <w:delText>Measurement uncertainties and test requirements</w:delText>
        </w:r>
        <w:r w:rsidDel="00926F59">
          <w:tab/>
          <w:delText>12</w:delText>
        </w:r>
      </w:del>
    </w:p>
    <w:p w14:paraId="6620239B" w14:textId="77777777" w:rsidR="00506D90" w:rsidDel="00926F59" w:rsidRDefault="00506D90">
      <w:pPr>
        <w:pStyle w:val="TOC3"/>
        <w:rPr>
          <w:del w:id="252" w:author="Huawei" w:date="2018-05-31T10:26:00Z"/>
          <w:rFonts w:asciiTheme="minorHAnsi" w:hAnsiTheme="minorHAnsi" w:cstheme="minorBidi"/>
          <w:sz w:val="22"/>
          <w:szCs w:val="22"/>
          <w:lang w:val="en-US"/>
        </w:rPr>
      </w:pPr>
      <w:del w:id="253" w:author="Huawei" w:date="2018-05-31T10:26:00Z">
        <w:r w:rsidDel="00926F59">
          <w:delText>4.1.1</w:delText>
        </w:r>
        <w:r w:rsidDel="00926F59">
          <w:rPr>
            <w:rFonts w:asciiTheme="minorHAnsi" w:hAnsiTheme="minorHAnsi" w:cstheme="minorBidi"/>
            <w:sz w:val="22"/>
            <w:szCs w:val="22"/>
            <w:lang w:val="en-US"/>
          </w:rPr>
          <w:tab/>
        </w:r>
        <w:r w:rsidDel="00926F59">
          <w:delText>General</w:delText>
        </w:r>
        <w:r w:rsidDel="00926F59">
          <w:tab/>
          <w:delText>12</w:delText>
        </w:r>
      </w:del>
    </w:p>
    <w:p w14:paraId="7A02D0FD" w14:textId="77777777" w:rsidR="00506D90" w:rsidDel="00926F59" w:rsidRDefault="00506D90">
      <w:pPr>
        <w:pStyle w:val="TOC3"/>
        <w:rPr>
          <w:del w:id="254" w:author="Huawei" w:date="2018-05-31T10:26:00Z"/>
          <w:rFonts w:asciiTheme="minorHAnsi" w:hAnsiTheme="minorHAnsi" w:cstheme="minorBidi"/>
          <w:sz w:val="22"/>
          <w:szCs w:val="22"/>
          <w:lang w:val="en-US"/>
        </w:rPr>
      </w:pPr>
      <w:del w:id="255" w:author="Huawei" w:date="2018-05-31T10:26:00Z">
        <w:r w:rsidDel="00926F59">
          <w:delText>4.1.2</w:delText>
        </w:r>
        <w:r w:rsidDel="00926F59">
          <w:rPr>
            <w:rFonts w:asciiTheme="minorHAnsi" w:hAnsiTheme="minorHAnsi" w:cstheme="minorBidi"/>
            <w:sz w:val="22"/>
            <w:szCs w:val="22"/>
            <w:lang w:val="en-US"/>
          </w:rPr>
          <w:tab/>
        </w:r>
        <w:r w:rsidDel="00926F59">
          <w:delText>Acceptable uncertainty of Test System</w:delText>
        </w:r>
        <w:r w:rsidDel="00926F59">
          <w:tab/>
          <w:delText>12</w:delText>
        </w:r>
      </w:del>
    </w:p>
    <w:p w14:paraId="59187863" w14:textId="77777777" w:rsidR="00506D90" w:rsidDel="00926F59" w:rsidRDefault="00506D90">
      <w:pPr>
        <w:pStyle w:val="TOC4"/>
        <w:rPr>
          <w:del w:id="256" w:author="Huawei" w:date="2018-05-31T10:26:00Z"/>
          <w:rFonts w:asciiTheme="minorHAnsi" w:hAnsiTheme="minorHAnsi" w:cstheme="minorBidi"/>
          <w:sz w:val="22"/>
          <w:szCs w:val="22"/>
          <w:lang w:val="en-US"/>
        </w:rPr>
      </w:pPr>
      <w:del w:id="257" w:author="Huawei" w:date="2018-05-31T10:26:00Z">
        <w:r w:rsidDel="00926F59">
          <w:delText>4.1.2.1</w:delText>
        </w:r>
        <w:r w:rsidDel="00926F59">
          <w:rPr>
            <w:rFonts w:asciiTheme="minorHAnsi" w:hAnsiTheme="minorHAnsi" w:cstheme="minorBidi"/>
            <w:sz w:val="22"/>
            <w:szCs w:val="22"/>
            <w:lang w:val="en-US"/>
          </w:rPr>
          <w:tab/>
        </w:r>
        <w:r w:rsidDel="00926F59">
          <w:delText>General</w:delText>
        </w:r>
        <w:r w:rsidDel="00926F59">
          <w:tab/>
          <w:delText>12</w:delText>
        </w:r>
      </w:del>
    </w:p>
    <w:p w14:paraId="1ACF5F2F" w14:textId="77777777" w:rsidR="00506D90" w:rsidDel="00926F59" w:rsidRDefault="00506D90">
      <w:pPr>
        <w:pStyle w:val="TOC4"/>
        <w:rPr>
          <w:del w:id="258" w:author="Huawei" w:date="2018-05-31T10:26:00Z"/>
          <w:rFonts w:asciiTheme="minorHAnsi" w:hAnsiTheme="minorHAnsi" w:cstheme="minorBidi"/>
          <w:sz w:val="22"/>
          <w:szCs w:val="22"/>
          <w:lang w:val="en-US"/>
        </w:rPr>
      </w:pPr>
      <w:del w:id="259" w:author="Huawei" w:date="2018-05-31T10:26:00Z">
        <w:r w:rsidDel="00926F59">
          <w:rPr>
            <w:lang w:eastAsia="sv-SE"/>
          </w:rPr>
          <w:delText>4.1.</w:delText>
        </w:r>
        <w:r w:rsidDel="00926F59">
          <w:delText>2.2</w:delText>
        </w:r>
        <w:r w:rsidDel="00926F59">
          <w:rPr>
            <w:rFonts w:asciiTheme="minorHAnsi" w:hAnsiTheme="minorHAnsi" w:cstheme="minorBidi"/>
            <w:sz w:val="22"/>
            <w:szCs w:val="22"/>
            <w:lang w:val="en-US"/>
          </w:rPr>
          <w:tab/>
        </w:r>
        <w:r w:rsidDel="00926F59">
          <w:rPr>
            <w:lang w:eastAsia="sv-SE"/>
          </w:rPr>
          <w:delText>Measurement of t</w:delText>
        </w:r>
        <w:r w:rsidDel="00926F59">
          <w:delText>ransmitter</w:delText>
        </w:r>
        <w:r w:rsidDel="00926F59">
          <w:tab/>
          <w:delText>13</w:delText>
        </w:r>
      </w:del>
    </w:p>
    <w:p w14:paraId="20835329" w14:textId="77777777" w:rsidR="00506D90" w:rsidDel="00926F59" w:rsidRDefault="00506D90">
      <w:pPr>
        <w:pStyle w:val="TOC4"/>
        <w:rPr>
          <w:del w:id="260" w:author="Huawei" w:date="2018-05-31T10:26:00Z"/>
          <w:rFonts w:asciiTheme="minorHAnsi" w:hAnsiTheme="minorHAnsi" w:cstheme="minorBidi"/>
          <w:sz w:val="22"/>
          <w:szCs w:val="22"/>
          <w:lang w:val="en-US"/>
        </w:rPr>
      </w:pPr>
      <w:del w:id="261" w:author="Huawei" w:date="2018-05-31T10:26:00Z">
        <w:r w:rsidDel="00926F59">
          <w:rPr>
            <w:lang w:eastAsia="sv-SE"/>
          </w:rPr>
          <w:delText>4.1.</w:delText>
        </w:r>
        <w:r w:rsidDel="00926F59">
          <w:delText>2.3</w:delText>
        </w:r>
        <w:r w:rsidDel="00926F59">
          <w:rPr>
            <w:rFonts w:asciiTheme="minorHAnsi" w:hAnsiTheme="minorHAnsi" w:cstheme="minorBidi"/>
            <w:sz w:val="22"/>
            <w:szCs w:val="22"/>
            <w:lang w:val="en-US"/>
          </w:rPr>
          <w:tab/>
        </w:r>
        <w:r w:rsidDel="00926F59">
          <w:rPr>
            <w:lang w:eastAsia="sv-SE"/>
          </w:rPr>
          <w:delText xml:space="preserve">Measurement of </w:delText>
        </w:r>
        <w:r w:rsidDel="00926F59">
          <w:delText>receiver</w:delText>
        </w:r>
        <w:r w:rsidDel="00926F59">
          <w:tab/>
          <w:delText>14</w:delText>
        </w:r>
      </w:del>
    </w:p>
    <w:p w14:paraId="691A1180" w14:textId="77777777" w:rsidR="00506D90" w:rsidDel="00926F59" w:rsidRDefault="00506D90">
      <w:pPr>
        <w:pStyle w:val="TOC3"/>
        <w:rPr>
          <w:del w:id="262" w:author="Huawei" w:date="2018-05-31T10:26:00Z"/>
          <w:rFonts w:asciiTheme="minorHAnsi" w:hAnsiTheme="minorHAnsi" w:cstheme="minorBidi"/>
          <w:sz w:val="22"/>
          <w:szCs w:val="22"/>
          <w:lang w:val="en-US"/>
        </w:rPr>
      </w:pPr>
      <w:del w:id="263" w:author="Huawei" w:date="2018-05-31T10:26:00Z">
        <w:r w:rsidDel="00926F59">
          <w:rPr>
            <w:lang w:eastAsia="sv-SE"/>
          </w:rPr>
          <w:delText>4.1.</w:delText>
        </w:r>
        <w:r w:rsidDel="00926F59">
          <w:delText>3</w:delText>
        </w:r>
        <w:r w:rsidDel="00926F59">
          <w:rPr>
            <w:rFonts w:asciiTheme="minorHAnsi" w:hAnsiTheme="minorHAnsi" w:cstheme="minorBidi"/>
            <w:sz w:val="22"/>
            <w:szCs w:val="22"/>
            <w:lang w:val="en-US"/>
          </w:rPr>
          <w:tab/>
        </w:r>
        <w:r w:rsidDel="00926F59">
          <w:rPr>
            <w:lang w:eastAsia="sv-SE"/>
          </w:rPr>
          <w:delText>Interpretation of measurement results</w:delText>
        </w:r>
        <w:r w:rsidDel="00926F59">
          <w:tab/>
          <w:delText>16</w:delText>
        </w:r>
      </w:del>
    </w:p>
    <w:p w14:paraId="281E51E3" w14:textId="77777777" w:rsidR="00506D90" w:rsidDel="00926F59" w:rsidRDefault="00506D90">
      <w:pPr>
        <w:pStyle w:val="TOC2"/>
        <w:rPr>
          <w:del w:id="264" w:author="Huawei" w:date="2018-05-31T10:26:00Z"/>
          <w:rFonts w:asciiTheme="minorHAnsi" w:hAnsiTheme="minorHAnsi" w:cstheme="minorBidi"/>
          <w:sz w:val="22"/>
          <w:szCs w:val="22"/>
          <w:lang w:val="en-US"/>
        </w:rPr>
      </w:pPr>
      <w:del w:id="265" w:author="Huawei" w:date="2018-05-31T10:26:00Z">
        <w:r w:rsidDel="00926F59">
          <w:delText>4.2</w:delText>
        </w:r>
        <w:r w:rsidDel="00926F59">
          <w:rPr>
            <w:rFonts w:asciiTheme="minorHAnsi" w:hAnsiTheme="minorHAnsi" w:cstheme="minorBidi"/>
            <w:sz w:val="22"/>
            <w:szCs w:val="22"/>
            <w:lang w:val="en-US"/>
          </w:rPr>
          <w:tab/>
        </w:r>
        <w:r w:rsidDel="00926F59">
          <w:delText>Conducted requirement reference points</w:delText>
        </w:r>
        <w:r w:rsidDel="00926F59">
          <w:tab/>
          <w:delText>17</w:delText>
        </w:r>
      </w:del>
    </w:p>
    <w:p w14:paraId="2E384B01" w14:textId="77777777" w:rsidR="00506D90" w:rsidDel="00926F59" w:rsidRDefault="00506D90">
      <w:pPr>
        <w:pStyle w:val="TOC3"/>
        <w:rPr>
          <w:del w:id="266" w:author="Huawei" w:date="2018-05-31T10:26:00Z"/>
          <w:rFonts w:asciiTheme="minorHAnsi" w:hAnsiTheme="minorHAnsi" w:cstheme="minorBidi"/>
          <w:sz w:val="22"/>
          <w:szCs w:val="22"/>
          <w:lang w:val="en-US"/>
        </w:rPr>
      </w:pPr>
      <w:del w:id="267" w:author="Huawei" w:date="2018-05-31T10:26:00Z">
        <w:r w:rsidDel="00926F59">
          <w:delText>4.2.1</w:delText>
        </w:r>
        <w:r w:rsidDel="00926F59">
          <w:rPr>
            <w:rFonts w:asciiTheme="minorHAnsi" w:hAnsiTheme="minorHAnsi" w:cstheme="minorBidi"/>
            <w:sz w:val="22"/>
            <w:szCs w:val="22"/>
            <w:lang w:val="en-US"/>
          </w:rPr>
          <w:tab/>
        </w:r>
        <w:r w:rsidRPr="008A6A32" w:rsidDel="00926F59">
          <w:rPr>
            <w:i/>
          </w:rPr>
          <w:delText>BS type 1-C</w:delText>
        </w:r>
        <w:r w:rsidDel="00926F59">
          <w:tab/>
          <w:delText>17</w:delText>
        </w:r>
      </w:del>
    </w:p>
    <w:p w14:paraId="40A24186" w14:textId="77777777" w:rsidR="00506D90" w:rsidDel="00926F59" w:rsidRDefault="00506D90">
      <w:pPr>
        <w:pStyle w:val="TOC3"/>
        <w:rPr>
          <w:del w:id="268" w:author="Huawei" w:date="2018-05-31T10:26:00Z"/>
          <w:rFonts w:asciiTheme="minorHAnsi" w:hAnsiTheme="minorHAnsi" w:cstheme="minorBidi"/>
          <w:sz w:val="22"/>
          <w:szCs w:val="22"/>
          <w:lang w:val="en-US"/>
        </w:rPr>
      </w:pPr>
      <w:del w:id="269" w:author="Huawei" w:date="2018-05-31T10:26:00Z">
        <w:r w:rsidDel="00926F59">
          <w:delText>4.2.2</w:delText>
        </w:r>
        <w:r w:rsidDel="00926F59">
          <w:rPr>
            <w:rFonts w:asciiTheme="minorHAnsi" w:hAnsiTheme="minorHAnsi" w:cstheme="minorBidi"/>
            <w:sz w:val="22"/>
            <w:szCs w:val="22"/>
            <w:lang w:val="en-US"/>
          </w:rPr>
          <w:tab/>
        </w:r>
        <w:r w:rsidRPr="008A6A32" w:rsidDel="00926F59">
          <w:rPr>
            <w:i/>
          </w:rPr>
          <w:delText>BS type 1-H</w:delText>
        </w:r>
        <w:r w:rsidDel="00926F59">
          <w:tab/>
          <w:delText>17</w:delText>
        </w:r>
      </w:del>
    </w:p>
    <w:p w14:paraId="2BB89B8E" w14:textId="77777777" w:rsidR="00506D90" w:rsidDel="00926F59" w:rsidRDefault="00506D90">
      <w:pPr>
        <w:pStyle w:val="TOC2"/>
        <w:rPr>
          <w:del w:id="270" w:author="Huawei" w:date="2018-05-31T10:26:00Z"/>
          <w:rFonts w:asciiTheme="minorHAnsi" w:hAnsiTheme="minorHAnsi" w:cstheme="minorBidi"/>
          <w:sz w:val="22"/>
          <w:szCs w:val="22"/>
          <w:lang w:val="en-US"/>
        </w:rPr>
      </w:pPr>
      <w:del w:id="271" w:author="Huawei" w:date="2018-05-31T10:26:00Z">
        <w:r w:rsidRPr="008A6A32" w:rsidDel="00926F59">
          <w:rPr>
            <w:snapToGrid w:val="0"/>
          </w:rPr>
          <w:delText>4.3</w:delText>
        </w:r>
        <w:r w:rsidDel="00926F59">
          <w:rPr>
            <w:rFonts w:asciiTheme="minorHAnsi" w:hAnsiTheme="minorHAnsi" w:cstheme="minorBidi"/>
            <w:sz w:val="22"/>
            <w:szCs w:val="22"/>
            <w:lang w:val="en-US"/>
          </w:rPr>
          <w:tab/>
        </w:r>
        <w:r w:rsidDel="00926F59">
          <w:rPr>
            <w:lang w:eastAsia="zh-CN"/>
          </w:rPr>
          <w:delText>Base station classes</w:delText>
        </w:r>
        <w:r w:rsidDel="00926F59">
          <w:tab/>
          <w:delText>18</w:delText>
        </w:r>
      </w:del>
    </w:p>
    <w:p w14:paraId="64346350" w14:textId="77777777" w:rsidR="00506D90" w:rsidDel="00926F59" w:rsidRDefault="00506D90">
      <w:pPr>
        <w:pStyle w:val="TOC2"/>
        <w:rPr>
          <w:del w:id="272" w:author="Huawei" w:date="2018-05-31T10:26:00Z"/>
          <w:rFonts w:asciiTheme="minorHAnsi" w:hAnsiTheme="minorHAnsi" w:cstheme="minorBidi"/>
          <w:sz w:val="22"/>
          <w:szCs w:val="22"/>
          <w:lang w:val="en-US"/>
        </w:rPr>
      </w:pPr>
      <w:del w:id="273" w:author="Huawei" w:date="2018-05-31T10:26:00Z">
        <w:r w:rsidDel="00926F59">
          <w:rPr>
            <w:lang w:eastAsia="zh-CN"/>
          </w:rPr>
          <w:delText>4.4</w:delText>
        </w:r>
        <w:r w:rsidDel="00926F59">
          <w:rPr>
            <w:rFonts w:asciiTheme="minorHAnsi" w:hAnsiTheme="minorHAnsi" w:cstheme="minorBidi"/>
            <w:sz w:val="22"/>
            <w:szCs w:val="22"/>
            <w:lang w:val="en-US"/>
          </w:rPr>
          <w:tab/>
        </w:r>
        <w:r w:rsidDel="00926F59">
          <w:rPr>
            <w:lang w:eastAsia="zh-CN"/>
          </w:rPr>
          <w:delText>Regional requirements</w:delText>
        </w:r>
        <w:r w:rsidDel="00926F59">
          <w:tab/>
          <w:delText>19</w:delText>
        </w:r>
      </w:del>
    </w:p>
    <w:p w14:paraId="48D2CDE7" w14:textId="77777777" w:rsidR="00506D90" w:rsidDel="00926F59" w:rsidRDefault="00506D90">
      <w:pPr>
        <w:pStyle w:val="TOC2"/>
        <w:rPr>
          <w:del w:id="274" w:author="Huawei" w:date="2018-05-31T10:26:00Z"/>
          <w:rFonts w:asciiTheme="minorHAnsi" w:hAnsiTheme="minorHAnsi" w:cstheme="minorBidi"/>
          <w:sz w:val="22"/>
          <w:szCs w:val="22"/>
          <w:lang w:val="en-US"/>
        </w:rPr>
      </w:pPr>
      <w:del w:id="275" w:author="Huawei" w:date="2018-05-31T10:26:00Z">
        <w:r w:rsidRPr="008A6A32" w:rsidDel="00926F59">
          <w:rPr>
            <w:rFonts w:cs="v4.2.0"/>
          </w:rPr>
          <w:delText>4.5</w:delText>
        </w:r>
        <w:r w:rsidDel="00926F59">
          <w:rPr>
            <w:rFonts w:asciiTheme="minorHAnsi" w:hAnsiTheme="minorHAnsi" w:cstheme="minorBidi"/>
            <w:sz w:val="22"/>
            <w:szCs w:val="22"/>
            <w:lang w:val="en-US"/>
          </w:rPr>
          <w:tab/>
        </w:r>
        <w:r w:rsidRPr="008A6A32" w:rsidDel="00926F59">
          <w:rPr>
            <w:rFonts w:cs="v4.2.0"/>
          </w:rPr>
          <w:delText>BS configurations</w:delText>
        </w:r>
        <w:r w:rsidDel="00926F59">
          <w:tab/>
          <w:delText>19</w:delText>
        </w:r>
      </w:del>
    </w:p>
    <w:p w14:paraId="5A31E897" w14:textId="77777777" w:rsidR="00506D90" w:rsidDel="00926F59" w:rsidRDefault="00506D90">
      <w:pPr>
        <w:pStyle w:val="TOC3"/>
        <w:rPr>
          <w:del w:id="276" w:author="Huawei" w:date="2018-05-31T10:26:00Z"/>
          <w:rFonts w:asciiTheme="minorHAnsi" w:hAnsiTheme="minorHAnsi" w:cstheme="minorBidi"/>
          <w:sz w:val="22"/>
          <w:szCs w:val="22"/>
          <w:lang w:val="en-US"/>
        </w:rPr>
      </w:pPr>
      <w:del w:id="277" w:author="Huawei" w:date="2018-05-31T10:26:00Z">
        <w:r w:rsidDel="00926F59">
          <w:delText>4.5.1</w:delText>
        </w:r>
        <w:r w:rsidDel="00926F59">
          <w:rPr>
            <w:rFonts w:asciiTheme="minorHAnsi" w:hAnsiTheme="minorHAnsi" w:cstheme="minorBidi"/>
            <w:sz w:val="22"/>
            <w:szCs w:val="22"/>
            <w:lang w:val="en-US"/>
          </w:rPr>
          <w:tab/>
        </w:r>
        <w:r w:rsidRPr="008A6A32" w:rsidDel="00926F59">
          <w:rPr>
            <w:i/>
          </w:rPr>
          <w:delText>BS type 1-C</w:delText>
        </w:r>
        <w:r w:rsidDel="00926F59">
          <w:tab/>
          <w:delText>19</w:delText>
        </w:r>
      </w:del>
    </w:p>
    <w:p w14:paraId="47B4C23F" w14:textId="77777777" w:rsidR="00506D90" w:rsidDel="00926F59" w:rsidRDefault="00506D90">
      <w:pPr>
        <w:pStyle w:val="TOC4"/>
        <w:rPr>
          <w:del w:id="278" w:author="Huawei" w:date="2018-05-31T10:26:00Z"/>
          <w:rFonts w:asciiTheme="minorHAnsi" w:hAnsiTheme="minorHAnsi" w:cstheme="minorBidi"/>
          <w:sz w:val="22"/>
          <w:szCs w:val="22"/>
          <w:lang w:val="en-US"/>
        </w:rPr>
      </w:pPr>
      <w:del w:id="279" w:author="Huawei" w:date="2018-05-31T10:26:00Z">
        <w:r w:rsidDel="00926F59">
          <w:delText>4.5.1.1</w:delText>
        </w:r>
        <w:r w:rsidDel="00926F59">
          <w:rPr>
            <w:rFonts w:asciiTheme="minorHAnsi" w:hAnsiTheme="minorHAnsi" w:cstheme="minorBidi"/>
            <w:sz w:val="22"/>
            <w:szCs w:val="22"/>
            <w:lang w:val="en-US"/>
          </w:rPr>
          <w:tab/>
        </w:r>
        <w:r w:rsidDel="00926F59">
          <w:delText>Transmit configurations</w:delText>
        </w:r>
        <w:r w:rsidDel="00926F59">
          <w:tab/>
          <w:delText>19</w:delText>
        </w:r>
      </w:del>
    </w:p>
    <w:p w14:paraId="7C8CB91C" w14:textId="77777777" w:rsidR="00506D90" w:rsidDel="00926F59" w:rsidRDefault="00506D90">
      <w:pPr>
        <w:pStyle w:val="TOC5"/>
        <w:rPr>
          <w:del w:id="280" w:author="Huawei" w:date="2018-05-31T10:26:00Z"/>
          <w:rFonts w:asciiTheme="minorHAnsi" w:hAnsiTheme="minorHAnsi" w:cstheme="minorBidi"/>
          <w:sz w:val="22"/>
          <w:szCs w:val="22"/>
          <w:lang w:val="en-US"/>
        </w:rPr>
      </w:pPr>
      <w:del w:id="281" w:author="Huawei" w:date="2018-05-31T10:26:00Z">
        <w:r w:rsidDel="00926F59">
          <w:delText>4.5.1.1.1</w:delText>
        </w:r>
        <w:r w:rsidDel="00926F59">
          <w:rPr>
            <w:rFonts w:asciiTheme="minorHAnsi" w:hAnsiTheme="minorHAnsi" w:cstheme="minorBidi"/>
            <w:sz w:val="22"/>
            <w:szCs w:val="22"/>
            <w:lang w:val="en-US"/>
          </w:rPr>
          <w:tab/>
        </w:r>
        <w:r w:rsidDel="00926F59">
          <w:delText>General</w:delText>
        </w:r>
        <w:r w:rsidDel="00926F59">
          <w:tab/>
          <w:delText>19</w:delText>
        </w:r>
      </w:del>
    </w:p>
    <w:p w14:paraId="3DA6594A" w14:textId="77777777" w:rsidR="00506D90" w:rsidDel="00926F59" w:rsidRDefault="00506D90">
      <w:pPr>
        <w:pStyle w:val="TOC5"/>
        <w:rPr>
          <w:del w:id="282" w:author="Huawei" w:date="2018-05-31T10:26:00Z"/>
          <w:rFonts w:asciiTheme="minorHAnsi" w:hAnsiTheme="minorHAnsi" w:cstheme="minorBidi"/>
          <w:sz w:val="22"/>
          <w:szCs w:val="22"/>
          <w:lang w:val="en-US"/>
        </w:rPr>
      </w:pPr>
      <w:del w:id="283" w:author="Huawei" w:date="2018-05-31T10:26:00Z">
        <w:r w:rsidDel="00926F59">
          <w:delText>4.5.1.1.2</w:delText>
        </w:r>
        <w:r w:rsidDel="00926F59">
          <w:rPr>
            <w:rFonts w:asciiTheme="minorHAnsi" w:hAnsiTheme="minorHAnsi" w:cstheme="minorBidi"/>
            <w:sz w:val="22"/>
            <w:szCs w:val="22"/>
            <w:lang w:val="en-US"/>
          </w:rPr>
          <w:tab/>
        </w:r>
        <w:r w:rsidDel="00926F59">
          <w:delText>Transmission with multiple transmitter antenna connectors</w:delText>
        </w:r>
        <w:r w:rsidDel="00926F59">
          <w:tab/>
          <w:delText>20</w:delText>
        </w:r>
      </w:del>
    </w:p>
    <w:p w14:paraId="31BC37F0" w14:textId="77777777" w:rsidR="00506D90" w:rsidDel="00926F59" w:rsidRDefault="00506D90">
      <w:pPr>
        <w:pStyle w:val="TOC4"/>
        <w:rPr>
          <w:del w:id="284" w:author="Huawei" w:date="2018-05-31T10:26:00Z"/>
          <w:rFonts w:asciiTheme="minorHAnsi" w:hAnsiTheme="minorHAnsi" w:cstheme="minorBidi"/>
          <w:sz w:val="22"/>
          <w:szCs w:val="22"/>
          <w:lang w:val="en-US"/>
        </w:rPr>
      </w:pPr>
      <w:del w:id="285" w:author="Huawei" w:date="2018-05-31T10:26:00Z">
        <w:r w:rsidDel="00926F59">
          <w:delText>4.5.1.2</w:delText>
        </w:r>
        <w:r w:rsidDel="00926F59">
          <w:rPr>
            <w:rFonts w:asciiTheme="minorHAnsi" w:hAnsiTheme="minorHAnsi" w:cstheme="minorBidi"/>
            <w:sz w:val="22"/>
            <w:szCs w:val="22"/>
            <w:lang w:val="en-US"/>
          </w:rPr>
          <w:tab/>
        </w:r>
        <w:r w:rsidDel="00926F59">
          <w:delText>Receive configurations</w:delText>
        </w:r>
        <w:r w:rsidDel="00926F59">
          <w:tab/>
          <w:delText>20</w:delText>
        </w:r>
      </w:del>
    </w:p>
    <w:p w14:paraId="1CBAB3AD" w14:textId="77777777" w:rsidR="00506D90" w:rsidDel="00926F59" w:rsidRDefault="00506D90">
      <w:pPr>
        <w:pStyle w:val="TOC5"/>
        <w:rPr>
          <w:del w:id="286" w:author="Huawei" w:date="2018-05-31T10:26:00Z"/>
          <w:rFonts w:asciiTheme="minorHAnsi" w:hAnsiTheme="minorHAnsi" w:cstheme="minorBidi"/>
          <w:sz w:val="22"/>
          <w:szCs w:val="22"/>
          <w:lang w:val="en-US"/>
        </w:rPr>
      </w:pPr>
      <w:del w:id="287" w:author="Huawei" w:date="2018-05-31T10:26:00Z">
        <w:r w:rsidDel="00926F59">
          <w:delText>4.5.1.2.1</w:delText>
        </w:r>
        <w:r w:rsidDel="00926F59">
          <w:rPr>
            <w:rFonts w:asciiTheme="minorHAnsi" w:hAnsiTheme="minorHAnsi" w:cstheme="minorBidi"/>
            <w:sz w:val="22"/>
            <w:szCs w:val="22"/>
            <w:lang w:val="en-US"/>
          </w:rPr>
          <w:tab/>
        </w:r>
        <w:r w:rsidDel="00926F59">
          <w:delText>General</w:delText>
        </w:r>
        <w:r w:rsidDel="00926F59">
          <w:tab/>
          <w:delText>20</w:delText>
        </w:r>
      </w:del>
    </w:p>
    <w:p w14:paraId="418BC43F" w14:textId="77777777" w:rsidR="00506D90" w:rsidDel="00926F59" w:rsidRDefault="00506D90">
      <w:pPr>
        <w:pStyle w:val="TOC5"/>
        <w:rPr>
          <w:del w:id="288" w:author="Huawei" w:date="2018-05-31T10:26:00Z"/>
          <w:rFonts w:asciiTheme="minorHAnsi" w:hAnsiTheme="minorHAnsi" w:cstheme="minorBidi"/>
          <w:sz w:val="22"/>
          <w:szCs w:val="22"/>
          <w:lang w:val="en-US"/>
        </w:rPr>
      </w:pPr>
      <w:del w:id="289" w:author="Huawei" w:date="2018-05-31T10:26:00Z">
        <w:r w:rsidDel="00926F59">
          <w:delText>4.5.1.2.1</w:delText>
        </w:r>
        <w:r w:rsidDel="00926F59">
          <w:rPr>
            <w:rFonts w:asciiTheme="minorHAnsi" w:hAnsiTheme="minorHAnsi" w:cstheme="minorBidi"/>
            <w:sz w:val="22"/>
            <w:szCs w:val="22"/>
            <w:lang w:val="en-US"/>
          </w:rPr>
          <w:tab/>
        </w:r>
        <w:r w:rsidDel="00926F59">
          <w:delText>Reception with multiple receiver antenna connectors, receiver diversity</w:delText>
        </w:r>
        <w:r w:rsidDel="00926F59">
          <w:tab/>
          <w:delText>20</w:delText>
        </w:r>
      </w:del>
    </w:p>
    <w:p w14:paraId="29F47AE8" w14:textId="77777777" w:rsidR="00506D90" w:rsidDel="00926F59" w:rsidRDefault="00506D90">
      <w:pPr>
        <w:pStyle w:val="TOC4"/>
        <w:rPr>
          <w:del w:id="290" w:author="Huawei" w:date="2018-05-31T10:26:00Z"/>
          <w:rFonts w:asciiTheme="minorHAnsi" w:hAnsiTheme="minorHAnsi" w:cstheme="minorBidi"/>
          <w:sz w:val="22"/>
          <w:szCs w:val="22"/>
          <w:lang w:val="en-US"/>
        </w:rPr>
      </w:pPr>
      <w:del w:id="291" w:author="Huawei" w:date="2018-05-31T10:26:00Z">
        <w:r w:rsidDel="00926F59">
          <w:delText>4.5.1.3</w:delText>
        </w:r>
        <w:r w:rsidDel="00926F59">
          <w:rPr>
            <w:rFonts w:asciiTheme="minorHAnsi" w:hAnsiTheme="minorHAnsi" w:cstheme="minorBidi"/>
            <w:sz w:val="22"/>
            <w:szCs w:val="22"/>
            <w:lang w:val="en-US"/>
          </w:rPr>
          <w:tab/>
        </w:r>
        <w:r w:rsidDel="00926F59">
          <w:delText>Duplexers</w:delText>
        </w:r>
        <w:r w:rsidDel="00926F59">
          <w:tab/>
          <w:delText>21</w:delText>
        </w:r>
      </w:del>
    </w:p>
    <w:p w14:paraId="231BDDD7" w14:textId="77777777" w:rsidR="00506D90" w:rsidDel="00926F59" w:rsidRDefault="00506D90">
      <w:pPr>
        <w:pStyle w:val="TOC4"/>
        <w:rPr>
          <w:del w:id="292" w:author="Huawei" w:date="2018-05-31T10:26:00Z"/>
          <w:rFonts w:asciiTheme="minorHAnsi" w:hAnsiTheme="minorHAnsi" w:cstheme="minorBidi"/>
          <w:sz w:val="22"/>
          <w:szCs w:val="22"/>
          <w:lang w:val="en-US"/>
        </w:rPr>
      </w:pPr>
      <w:del w:id="293" w:author="Huawei" w:date="2018-05-31T10:26:00Z">
        <w:r w:rsidDel="00926F59">
          <w:delText>4.5.1.4</w:delText>
        </w:r>
        <w:r w:rsidDel="00926F59">
          <w:rPr>
            <w:rFonts w:asciiTheme="minorHAnsi" w:hAnsiTheme="minorHAnsi" w:cstheme="minorBidi"/>
            <w:sz w:val="22"/>
            <w:szCs w:val="22"/>
            <w:lang w:val="en-US"/>
          </w:rPr>
          <w:tab/>
        </w:r>
        <w:r w:rsidDel="00926F59">
          <w:delText>Power supply options</w:delText>
        </w:r>
        <w:r w:rsidDel="00926F59">
          <w:tab/>
          <w:delText>21</w:delText>
        </w:r>
      </w:del>
    </w:p>
    <w:p w14:paraId="7F1A467C" w14:textId="77777777" w:rsidR="00506D90" w:rsidDel="00926F59" w:rsidRDefault="00506D90">
      <w:pPr>
        <w:pStyle w:val="TOC4"/>
        <w:rPr>
          <w:del w:id="294" w:author="Huawei" w:date="2018-05-31T10:26:00Z"/>
          <w:rFonts w:asciiTheme="minorHAnsi" w:hAnsiTheme="minorHAnsi" w:cstheme="minorBidi"/>
          <w:sz w:val="22"/>
          <w:szCs w:val="22"/>
          <w:lang w:val="en-US"/>
        </w:rPr>
      </w:pPr>
      <w:del w:id="295" w:author="Huawei" w:date="2018-05-31T10:26:00Z">
        <w:r w:rsidDel="00926F59">
          <w:lastRenderedPageBreak/>
          <w:delText>4.5.1.5</w:delText>
        </w:r>
        <w:r w:rsidDel="00926F59">
          <w:rPr>
            <w:rFonts w:asciiTheme="minorHAnsi" w:hAnsiTheme="minorHAnsi" w:cstheme="minorBidi"/>
            <w:sz w:val="22"/>
            <w:szCs w:val="22"/>
            <w:lang w:val="en-US"/>
          </w:rPr>
          <w:tab/>
        </w:r>
        <w:r w:rsidDel="00926F59">
          <w:delText>Ancillary RF amplifiers</w:delText>
        </w:r>
        <w:r w:rsidDel="00926F59">
          <w:tab/>
          <w:delText>21</w:delText>
        </w:r>
      </w:del>
    </w:p>
    <w:p w14:paraId="2E0F0AE5" w14:textId="77777777" w:rsidR="00506D90" w:rsidDel="00926F59" w:rsidRDefault="00506D90">
      <w:pPr>
        <w:pStyle w:val="TOC3"/>
        <w:rPr>
          <w:del w:id="296" w:author="Huawei" w:date="2018-05-31T10:26:00Z"/>
          <w:rFonts w:asciiTheme="minorHAnsi" w:hAnsiTheme="minorHAnsi" w:cstheme="minorBidi"/>
          <w:sz w:val="22"/>
          <w:szCs w:val="22"/>
          <w:lang w:val="en-US"/>
        </w:rPr>
      </w:pPr>
      <w:del w:id="297" w:author="Huawei" w:date="2018-05-31T10:26:00Z">
        <w:r w:rsidDel="00926F59">
          <w:delText>4.5.2</w:delText>
        </w:r>
        <w:r w:rsidDel="00926F59">
          <w:rPr>
            <w:rFonts w:asciiTheme="minorHAnsi" w:hAnsiTheme="minorHAnsi" w:cstheme="minorBidi"/>
            <w:sz w:val="22"/>
            <w:szCs w:val="22"/>
            <w:lang w:val="en-US"/>
          </w:rPr>
          <w:tab/>
        </w:r>
        <w:r w:rsidRPr="008A6A32" w:rsidDel="00926F59">
          <w:rPr>
            <w:i/>
          </w:rPr>
          <w:delText>BS type 1-H</w:delText>
        </w:r>
        <w:r w:rsidDel="00926F59">
          <w:tab/>
          <w:delText>22</w:delText>
        </w:r>
      </w:del>
    </w:p>
    <w:p w14:paraId="1221B2CF" w14:textId="77777777" w:rsidR="00506D90" w:rsidDel="00926F59" w:rsidRDefault="00506D90">
      <w:pPr>
        <w:pStyle w:val="TOC4"/>
        <w:rPr>
          <w:del w:id="298" w:author="Huawei" w:date="2018-05-31T10:26:00Z"/>
          <w:rFonts w:asciiTheme="minorHAnsi" w:hAnsiTheme="minorHAnsi" w:cstheme="minorBidi"/>
          <w:sz w:val="22"/>
          <w:szCs w:val="22"/>
          <w:lang w:val="en-US"/>
        </w:rPr>
      </w:pPr>
      <w:del w:id="299" w:author="Huawei" w:date="2018-05-31T10:26:00Z">
        <w:r w:rsidDel="00926F59">
          <w:delText>4.5.2.1</w:delText>
        </w:r>
        <w:r w:rsidDel="00926F59">
          <w:rPr>
            <w:rFonts w:asciiTheme="minorHAnsi" w:hAnsiTheme="minorHAnsi" w:cstheme="minorBidi"/>
            <w:sz w:val="22"/>
            <w:szCs w:val="22"/>
            <w:lang w:val="en-US"/>
          </w:rPr>
          <w:tab/>
        </w:r>
        <w:r w:rsidDel="00926F59">
          <w:delText>Transmit configurations</w:delText>
        </w:r>
        <w:r w:rsidDel="00926F59">
          <w:tab/>
          <w:delText>22</w:delText>
        </w:r>
      </w:del>
    </w:p>
    <w:p w14:paraId="31D56AD8" w14:textId="77777777" w:rsidR="00506D90" w:rsidDel="00926F59" w:rsidRDefault="00506D90">
      <w:pPr>
        <w:pStyle w:val="TOC4"/>
        <w:rPr>
          <w:del w:id="300" w:author="Huawei" w:date="2018-05-31T10:26:00Z"/>
          <w:rFonts w:asciiTheme="minorHAnsi" w:hAnsiTheme="minorHAnsi" w:cstheme="minorBidi"/>
          <w:sz w:val="22"/>
          <w:szCs w:val="22"/>
          <w:lang w:val="en-US"/>
        </w:rPr>
      </w:pPr>
      <w:del w:id="301" w:author="Huawei" w:date="2018-05-31T10:26:00Z">
        <w:r w:rsidDel="00926F59">
          <w:delText>4.5.2.2</w:delText>
        </w:r>
        <w:r w:rsidDel="00926F59">
          <w:rPr>
            <w:rFonts w:asciiTheme="minorHAnsi" w:hAnsiTheme="minorHAnsi" w:cstheme="minorBidi"/>
            <w:sz w:val="22"/>
            <w:szCs w:val="22"/>
            <w:lang w:val="en-US"/>
          </w:rPr>
          <w:tab/>
        </w:r>
        <w:r w:rsidDel="00926F59">
          <w:delText>Receive configurations</w:delText>
        </w:r>
        <w:r w:rsidDel="00926F59">
          <w:tab/>
          <w:delText>22</w:delText>
        </w:r>
      </w:del>
    </w:p>
    <w:p w14:paraId="6370AA6C" w14:textId="77777777" w:rsidR="00506D90" w:rsidDel="00926F59" w:rsidRDefault="00506D90">
      <w:pPr>
        <w:pStyle w:val="TOC4"/>
        <w:rPr>
          <w:del w:id="302" w:author="Huawei" w:date="2018-05-31T10:26:00Z"/>
          <w:rFonts w:asciiTheme="minorHAnsi" w:hAnsiTheme="minorHAnsi" w:cstheme="minorBidi"/>
          <w:sz w:val="22"/>
          <w:szCs w:val="22"/>
          <w:lang w:val="en-US"/>
        </w:rPr>
      </w:pPr>
      <w:del w:id="303" w:author="Huawei" w:date="2018-05-31T10:26:00Z">
        <w:r w:rsidDel="00926F59">
          <w:delText>4.5.2.3</w:delText>
        </w:r>
        <w:r w:rsidDel="00926F59">
          <w:rPr>
            <w:rFonts w:asciiTheme="minorHAnsi" w:hAnsiTheme="minorHAnsi" w:cstheme="minorBidi"/>
            <w:sz w:val="22"/>
            <w:szCs w:val="22"/>
            <w:lang w:val="en-US"/>
          </w:rPr>
          <w:tab/>
        </w:r>
        <w:r w:rsidDel="00926F59">
          <w:delText>Power supply options</w:delText>
        </w:r>
        <w:r w:rsidDel="00926F59">
          <w:tab/>
          <w:delText>23</w:delText>
        </w:r>
      </w:del>
    </w:p>
    <w:p w14:paraId="7446D5C9" w14:textId="77777777" w:rsidR="00506D90" w:rsidDel="00926F59" w:rsidRDefault="00506D90">
      <w:pPr>
        <w:pStyle w:val="TOC2"/>
        <w:rPr>
          <w:del w:id="304" w:author="Huawei" w:date="2018-05-31T10:26:00Z"/>
          <w:rFonts w:asciiTheme="minorHAnsi" w:hAnsiTheme="minorHAnsi" w:cstheme="minorBidi"/>
          <w:sz w:val="22"/>
          <w:szCs w:val="22"/>
          <w:lang w:val="en-US"/>
        </w:rPr>
      </w:pPr>
      <w:del w:id="305" w:author="Huawei" w:date="2018-05-31T10:26:00Z">
        <w:r w:rsidRPr="008A6A32" w:rsidDel="00926F59">
          <w:rPr>
            <w:rFonts w:cs="v4.2.0"/>
          </w:rPr>
          <w:delText>4.6</w:delText>
        </w:r>
        <w:r w:rsidDel="00926F59">
          <w:rPr>
            <w:rFonts w:asciiTheme="minorHAnsi" w:hAnsiTheme="minorHAnsi" w:cstheme="minorBidi"/>
            <w:sz w:val="22"/>
            <w:szCs w:val="22"/>
            <w:lang w:val="en-US"/>
          </w:rPr>
          <w:tab/>
        </w:r>
        <w:r w:rsidRPr="008A6A32" w:rsidDel="00926F59">
          <w:rPr>
            <w:rFonts w:cs="v4.2.0"/>
          </w:rPr>
          <w:delText>Manufacturer’s declarations of regional and optional requirements</w:delText>
        </w:r>
        <w:r w:rsidDel="00926F59">
          <w:tab/>
          <w:delText>23</w:delText>
        </w:r>
      </w:del>
    </w:p>
    <w:p w14:paraId="5C847714" w14:textId="77777777" w:rsidR="00506D90" w:rsidDel="00926F59" w:rsidRDefault="00506D90">
      <w:pPr>
        <w:pStyle w:val="TOC2"/>
        <w:rPr>
          <w:del w:id="306" w:author="Huawei" w:date="2018-05-31T10:26:00Z"/>
          <w:rFonts w:asciiTheme="minorHAnsi" w:hAnsiTheme="minorHAnsi" w:cstheme="minorBidi"/>
          <w:sz w:val="22"/>
          <w:szCs w:val="22"/>
          <w:lang w:val="en-US"/>
        </w:rPr>
      </w:pPr>
      <w:del w:id="307" w:author="Huawei" w:date="2018-05-31T10:26:00Z">
        <w:r w:rsidDel="00926F59">
          <w:delText>4.7</w:delText>
        </w:r>
        <w:r w:rsidDel="00926F59">
          <w:rPr>
            <w:rFonts w:asciiTheme="minorHAnsi" w:hAnsiTheme="minorHAnsi" w:cstheme="minorBidi"/>
            <w:sz w:val="22"/>
            <w:szCs w:val="22"/>
            <w:lang w:val="en-US"/>
          </w:rPr>
          <w:tab/>
        </w:r>
        <w:r w:rsidDel="00926F59">
          <w:delText>Test configurations</w:delText>
        </w:r>
        <w:r w:rsidDel="00926F59">
          <w:tab/>
          <w:delText>23</w:delText>
        </w:r>
      </w:del>
    </w:p>
    <w:p w14:paraId="60D92C3B" w14:textId="77777777" w:rsidR="00506D90" w:rsidDel="00926F59" w:rsidRDefault="00506D90">
      <w:pPr>
        <w:pStyle w:val="TOC2"/>
        <w:rPr>
          <w:del w:id="308" w:author="Huawei" w:date="2018-05-31T10:26:00Z"/>
          <w:rFonts w:asciiTheme="minorHAnsi" w:hAnsiTheme="minorHAnsi" w:cstheme="minorBidi"/>
          <w:sz w:val="22"/>
          <w:szCs w:val="22"/>
          <w:lang w:val="en-US"/>
        </w:rPr>
      </w:pPr>
      <w:del w:id="309" w:author="Huawei" w:date="2018-05-31T10:26:00Z">
        <w:r w:rsidDel="00926F59">
          <w:delText>4.8</w:delText>
        </w:r>
        <w:r w:rsidDel="00926F59">
          <w:rPr>
            <w:rFonts w:asciiTheme="minorHAnsi" w:hAnsiTheme="minorHAnsi" w:cstheme="minorBidi"/>
            <w:sz w:val="22"/>
            <w:szCs w:val="22"/>
            <w:lang w:val="en-US"/>
          </w:rPr>
          <w:tab/>
        </w:r>
        <w:r w:rsidDel="00926F59">
          <w:delText xml:space="preserve"> Applicability of requirements</w:delText>
        </w:r>
        <w:r w:rsidDel="00926F59">
          <w:tab/>
          <w:delText>23</w:delText>
        </w:r>
      </w:del>
    </w:p>
    <w:p w14:paraId="0682B7D7" w14:textId="77777777" w:rsidR="00506D90" w:rsidDel="00926F59" w:rsidRDefault="00506D90">
      <w:pPr>
        <w:pStyle w:val="TOC3"/>
        <w:rPr>
          <w:del w:id="310" w:author="Huawei" w:date="2018-05-31T10:26:00Z"/>
          <w:rFonts w:asciiTheme="minorHAnsi" w:hAnsiTheme="minorHAnsi" w:cstheme="minorBidi"/>
          <w:sz w:val="22"/>
          <w:szCs w:val="22"/>
          <w:lang w:val="en-US"/>
        </w:rPr>
      </w:pPr>
      <w:del w:id="311" w:author="Huawei" w:date="2018-05-31T10:26:00Z">
        <w:r w:rsidDel="00926F59">
          <w:delText>4.8.1</w:delText>
        </w:r>
        <w:r w:rsidDel="00926F59">
          <w:rPr>
            <w:rFonts w:asciiTheme="minorHAnsi" w:hAnsiTheme="minorHAnsi" w:cstheme="minorBidi"/>
            <w:sz w:val="22"/>
            <w:szCs w:val="22"/>
            <w:lang w:val="en-US"/>
          </w:rPr>
          <w:tab/>
        </w:r>
        <w:r w:rsidRPr="008A6A32" w:rsidDel="00926F59">
          <w:rPr>
            <w:rFonts w:eastAsia="SimSun"/>
          </w:rPr>
          <w:delText>General</w:delText>
        </w:r>
        <w:r w:rsidDel="00926F59">
          <w:tab/>
          <w:delText>23</w:delText>
        </w:r>
      </w:del>
    </w:p>
    <w:p w14:paraId="5FD375DD" w14:textId="77777777" w:rsidR="00506D90" w:rsidDel="00926F59" w:rsidRDefault="00506D90">
      <w:pPr>
        <w:pStyle w:val="TOC3"/>
        <w:rPr>
          <w:del w:id="312" w:author="Huawei" w:date="2018-05-31T10:26:00Z"/>
          <w:rFonts w:asciiTheme="minorHAnsi" w:hAnsiTheme="minorHAnsi" w:cstheme="minorBidi"/>
          <w:sz w:val="22"/>
          <w:szCs w:val="22"/>
          <w:lang w:val="en-US"/>
        </w:rPr>
      </w:pPr>
      <w:del w:id="313" w:author="Huawei" w:date="2018-05-31T10:26:00Z">
        <w:r w:rsidDel="00926F59">
          <w:delText>4.8.2</w:delText>
        </w:r>
        <w:r w:rsidDel="00926F59">
          <w:rPr>
            <w:rFonts w:asciiTheme="minorHAnsi" w:hAnsiTheme="minorHAnsi" w:cstheme="minorBidi"/>
            <w:sz w:val="22"/>
            <w:szCs w:val="22"/>
            <w:lang w:val="en-US"/>
          </w:rPr>
          <w:tab/>
        </w:r>
        <w:r w:rsidRPr="008A6A32" w:rsidDel="00926F59">
          <w:rPr>
            <w:rFonts w:eastAsia="SimSun"/>
          </w:rPr>
          <w:delText>Requirement set applicability</w:delText>
        </w:r>
        <w:r w:rsidDel="00926F59">
          <w:tab/>
          <w:delText>23</w:delText>
        </w:r>
      </w:del>
    </w:p>
    <w:p w14:paraId="4E5D996B" w14:textId="77777777" w:rsidR="00506D90" w:rsidDel="00926F59" w:rsidRDefault="00506D90">
      <w:pPr>
        <w:pStyle w:val="TOC3"/>
        <w:rPr>
          <w:del w:id="314" w:author="Huawei" w:date="2018-05-31T10:26:00Z"/>
          <w:rFonts w:asciiTheme="minorHAnsi" w:hAnsiTheme="minorHAnsi" w:cstheme="minorBidi"/>
          <w:sz w:val="22"/>
          <w:szCs w:val="22"/>
          <w:lang w:val="en-US"/>
        </w:rPr>
      </w:pPr>
      <w:del w:id="315" w:author="Huawei" w:date="2018-05-31T10:26:00Z">
        <w:r w:rsidDel="00926F59">
          <w:delText>4.8.3</w:delText>
        </w:r>
        <w:r w:rsidDel="00926F59">
          <w:rPr>
            <w:rFonts w:asciiTheme="minorHAnsi" w:hAnsiTheme="minorHAnsi" w:cstheme="minorBidi"/>
            <w:sz w:val="22"/>
            <w:szCs w:val="22"/>
            <w:lang w:val="en-US"/>
          </w:rPr>
          <w:tab/>
        </w:r>
        <w:r w:rsidRPr="008A6A32" w:rsidDel="00926F59">
          <w:rPr>
            <w:rFonts w:eastAsia="SimSun"/>
          </w:rPr>
          <w:delText>Test configurations for multi-carrier</w:delText>
        </w:r>
        <w:r w:rsidDel="00926F59">
          <w:tab/>
          <w:delText>24</w:delText>
        </w:r>
      </w:del>
    </w:p>
    <w:p w14:paraId="77D37A8E" w14:textId="77777777" w:rsidR="00506D90" w:rsidDel="00926F59" w:rsidRDefault="00506D90">
      <w:pPr>
        <w:pStyle w:val="TOC3"/>
        <w:rPr>
          <w:del w:id="316" w:author="Huawei" w:date="2018-05-31T10:26:00Z"/>
          <w:rFonts w:asciiTheme="minorHAnsi" w:hAnsiTheme="minorHAnsi" w:cstheme="minorBidi"/>
          <w:sz w:val="22"/>
          <w:szCs w:val="22"/>
          <w:lang w:val="en-US"/>
        </w:rPr>
      </w:pPr>
      <w:del w:id="317" w:author="Huawei" w:date="2018-05-31T10:26:00Z">
        <w:r w:rsidDel="00926F59">
          <w:delText>4.8.4</w:delText>
        </w:r>
        <w:r w:rsidDel="00926F59">
          <w:rPr>
            <w:rFonts w:asciiTheme="minorHAnsi" w:hAnsiTheme="minorHAnsi" w:cstheme="minorBidi"/>
            <w:sz w:val="22"/>
            <w:szCs w:val="22"/>
            <w:lang w:val="en-US"/>
          </w:rPr>
          <w:tab/>
        </w:r>
        <w:r w:rsidRPr="008A6A32" w:rsidDel="00926F59">
          <w:rPr>
            <w:rFonts w:eastAsia="SimSun"/>
          </w:rPr>
          <w:delText>Test configurations for multi-band</w:delText>
        </w:r>
        <w:r w:rsidDel="00926F59">
          <w:tab/>
          <w:delText>24</w:delText>
        </w:r>
      </w:del>
    </w:p>
    <w:p w14:paraId="07118DE1" w14:textId="77777777" w:rsidR="00506D90" w:rsidDel="00926F59" w:rsidRDefault="00506D90">
      <w:pPr>
        <w:pStyle w:val="TOC2"/>
        <w:rPr>
          <w:del w:id="318" w:author="Huawei" w:date="2018-05-31T10:26:00Z"/>
          <w:rFonts w:asciiTheme="minorHAnsi" w:hAnsiTheme="minorHAnsi" w:cstheme="minorBidi"/>
          <w:sz w:val="22"/>
          <w:szCs w:val="22"/>
          <w:lang w:val="en-US"/>
        </w:rPr>
      </w:pPr>
      <w:del w:id="319" w:author="Huawei" w:date="2018-05-31T10:26:00Z">
        <w:r w:rsidDel="00926F59">
          <w:delText>4.9</w:delText>
        </w:r>
        <w:r w:rsidDel="00926F59">
          <w:rPr>
            <w:rFonts w:asciiTheme="minorHAnsi" w:hAnsiTheme="minorHAnsi" w:cstheme="minorBidi"/>
            <w:sz w:val="22"/>
            <w:szCs w:val="22"/>
            <w:lang w:val="en-US"/>
          </w:rPr>
          <w:tab/>
        </w:r>
        <w:r w:rsidDel="00926F59">
          <w:delText xml:space="preserve"> RF channels and test models</w:delText>
        </w:r>
        <w:r w:rsidDel="00926F59">
          <w:tab/>
          <w:delText>24</w:delText>
        </w:r>
      </w:del>
    </w:p>
    <w:p w14:paraId="477CA09E" w14:textId="77777777" w:rsidR="00506D90" w:rsidDel="00926F59" w:rsidRDefault="00506D90">
      <w:pPr>
        <w:pStyle w:val="TOC2"/>
        <w:rPr>
          <w:del w:id="320" w:author="Huawei" w:date="2018-05-31T10:26:00Z"/>
          <w:rFonts w:asciiTheme="minorHAnsi" w:hAnsiTheme="minorHAnsi" w:cstheme="minorBidi"/>
          <w:sz w:val="22"/>
          <w:szCs w:val="22"/>
          <w:lang w:val="en-US"/>
        </w:rPr>
      </w:pPr>
      <w:del w:id="321" w:author="Huawei" w:date="2018-05-31T10:26:00Z">
        <w:r w:rsidRPr="008A6A32" w:rsidDel="00926F59">
          <w:rPr>
            <w:rFonts w:cs="v4.2.0"/>
          </w:rPr>
          <w:delText>4.10</w:delText>
        </w:r>
        <w:r w:rsidDel="00926F59">
          <w:rPr>
            <w:rFonts w:asciiTheme="minorHAnsi" w:hAnsiTheme="minorHAnsi" w:cstheme="minorBidi"/>
            <w:sz w:val="22"/>
            <w:szCs w:val="22"/>
            <w:lang w:val="en-US"/>
          </w:rPr>
          <w:tab/>
        </w:r>
        <w:r w:rsidRPr="008A6A32" w:rsidDel="00926F59">
          <w:rPr>
            <w:rFonts w:cs="v4.2.0"/>
          </w:rPr>
          <w:delText>Format and interpretation of tests</w:delText>
        </w:r>
        <w:r w:rsidDel="00926F59">
          <w:tab/>
          <w:delText>24</w:delText>
        </w:r>
      </w:del>
    </w:p>
    <w:p w14:paraId="132AA9DD" w14:textId="77777777" w:rsidR="00506D90" w:rsidDel="00926F59" w:rsidRDefault="00506D90">
      <w:pPr>
        <w:pStyle w:val="TOC2"/>
        <w:rPr>
          <w:del w:id="322" w:author="Huawei" w:date="2018-05-31T10:26:00Z"/>
          <w:rFonts w:asciiTheme="minorHAnsi" w:hAnsiTheme="minorHAnsi" w:cstheme="minorBidi"/>
          <w:sz w:val="22"/>
          <w:szCs w:val="22"/>
          <w:lang w:val="en-US"/>
        </w:rPr>
      </w:pPr>
      <w:del w:id="323" w:author="Huawei" w:date="2018-05-31T10:26:00Z">
        <w:r w:rsidRPr="008A6A32" w:rsidDel="00926F59">
          <w:rPr>
            <w:rFonts w:eastAsia="SimSun"/>
          </w:rPr>
          <w:delText>[4.11</w:delText>
        </w:r>
        <w:r w:rsidDel="00926F59">
          <w:rPr>
            <w:rFonts w:asciiTheme="minorHAnsi" w:hAnsiTheme="minorHAnsi" w:cstheme="minorBidi"/>
            <w:sz w:val="22"/>
            <w:szCs w:val="22"/>
            <w:lang w:val="en-US"/>
          </w:rPr>
          <w:tab/>
        </w:r>
        <w:r w:rsidRPr="008A6A32" w:rsidDel="00926F59">
          <w:rPr>
            <w:rFonts w:eastAsia="SimSun"/>
          </w:rPr>
          <w:delText>Relationship between SR and MSR]</w:delText>
        </w:r>
        <w:r w:rsidDel="00926F59">
          <w:tab/>
          <w:delText>24</w:delText>
        </w:r>
      </w:del>
    </w:p>
    <w:p w14:paraId="66C33C4E" w14:textId="77777777" w:rsidR="00506D90" w:rsidDel="00926F59" w:rsidRDefault="00506D90">
      <w:pPr>
        <w:pStyle w:val="TOC1"/>
        <w:rPr>
          <w:del w:id="324" w:author="Huawei" w:date="2018-05-31T10:26:00Z"/>
          <w:rFonts w:asciiTheme="minorHAnsi" w:hAnsiTheme="minorHAnsi" w:cstheme="minorBidi"/>
          <w:szCs w:val="22"/>
          <w:lang w:val="en-US"/>
        </w:rPr>
      </w:pPr>
      <w:del w:id="325" w:author="Huawei" w:date="2018-05-31T10:26:00Z">
        <w:r w:rsidDel="00926F59">
          <w:rPr>
            <w:lang w:eastAsia="zh-CN"/>
          </w:rPr>
          <w:delText>5</w:delText>
        </w:r>
        <w:r w:rsidDel="00926F59">
          <w:rPr>
            <w:rFonts w:asciiTheme="minorHAnsi" w:hAnsiTheme="minorHAnsi" w:cstheme="minorBidi"/>
            <w:szCs w:val="22"/>
            <w:lang w:val="en-US"/>
          </w:rPr>
          <w:tab/>
        </w:r>
        <w:r w:rsidDel="00926F59">
          <w:rPr>
            <w:lang w:eastAsia="zh-CN"/>
          </w:rPr>
          <w:delText>Operating bands and channel arrangement</w:delText>
        </w:r>
        <w:r w:rsidDel="00926F59">
          <w:tab/>
          <w:delText>24</w:delText>
        </w:r>
      </w:del>
    </w:p>
    <w:p w14:paraId="6AED5EF0" w14:textId="77777777" w:rsidR="00506D90" w:rsidDel="00926F59" w:rsidRDefault="00506D90">
      <w:pPr>
        <w:pStyle w:val="TOC1"/>
        <w:rPr>
          <w:del w:id="326" w:author="Huawei" w:date="2018-05-31T10:26:00Z"/>
          <w:rFonts w:asciiTheme="minorHAnsi" w:hAnsiTheme="minorHAnsi" w:cstheme="minorBidi"/>
          <w:szCs w:val="22"/>
          <w:lang w:val="en-US"/>
        </w:rPr>
      </w:pPr>
      <w:del w:id="327" w:author="Huawei" w:date="2018-05-31T10:26:00Z">
        <w:r w:rsidDel="00926F59">
          <w:delText>6</w:delText>
        </w:r>
        <w:r w:rsidDel="00926F59">
          <w:rPr>
            <w:rFonts w:asciiTheme="minorHAnsi" w:hAnsiTheme="minorHAnsi" w:cstheme="minorBidi"/>
            <w:szCs w:val="22"/>
            <w:lang w:val="en-US"/>
          </w:rPr>
          <w:tab/>
        </w:r>
        <w:r w:rsidDel="00926F59">
          <w:delText>Conducted transmitter characteristics</w:delText>
        </w:r>
        <w:r w:rsidDel="00926F59">
          <w:tab/>
          <w:delText>25</w:delText>
        </w:r>
      </w:del>
    </w:p>
    <w:p w14:paraId="2F601EE4" w14:textId="77777777" w:rsidR="00506D90" w:rsidDel="00926F59" w:rsidRDefault="00506D90">
      <w:pPr>
        <w:pStyle w:val="TOC2"/>
        <w:rPr>
          <w:del w:id="328" w:author="Huawei" w:date="2018-05-31T10:26:00Z"/>
          <w:rFonts w:asciiTheme="minorHAnsi" w:hAnsiTheme="minorHAnsi" w:cstheme="minorBidi"/>
          <w:sz w:val="22"/>
          <w:szCs w:val="22"/>
          <w:lang w:val="en-US"/>
        </w:rPr>
      </w:pPr>
      <w:del w:id="329" w:author="Huawei" w:date="2018-05-31T10:26:00Z">
        <w:r w:rsidDel="00926F59">
          <w:delText>6.1</w:delText>
        </w:r>
        <w:r w:rsidDel="00926F59">
          <w:rPr>
            <w:rFonts w:asciiTheme="minorHAnsi" w:hAnsiTheme="minorHAnsi" w:cstheme="minorBidi"/>
            <w:sz w:val="22"/>
            <w:szCs w:val="22"/>
            <w:lang w:val="en-US"/>
          </w:rPr>
          <w:tab/>
        </w:r>
        <w:r w:rsidDel="00926F59">
          <w:delText>General</w:delText>
        </w:r>
        <w:r w:rsidDel="00926F59">
          <w:tab/>
          <w:delText>25</w:delText>
        </w:r>
      </w:del>
    </w:p>
    <w:p w14:paraId="158DD47E" w14:textId="77777777" w:rsidR="00506D90" w:rsidDel="00926F59" w:rsidRDefault="00506D90">
      <w:pPr>
        <w:pStyle w:val="TOC2"/>
        <w:rPr>
          <w:del w:id="330" w:author="Huawei" w:date="2018-05-31T10:26:00Z"/>
          <w:rFonts w:asciiTheme="minorHAnsi" w:hAnsiTheme="minorHAnsi" w:cstheme="minorBidi"/>
          <w:sz w:val="22"/>
          <w:szCs w:val="22"/>
          <w:lang w:val="en-US"/>
        </w:rPr>
      </w:pPr>
      <w:del w:id="331" w:author="Huawei" w:date="2018-05-31T10:26:00Z">
        <w:r w:rsidDel="00926F59">
          <w:delText>6.2</w:delText>
        </w:r>
        <w:r w:rsidDel="00926F59">
          <w:rPr>
            <w:rFonts w:asciiTheme="minorHAnsi" w:hAnsiTheme="minorHAnsi" w:cstheme="minorBidi"/>
            <w:sz w:val="22"/>
            <w:szCs w:val="22"/>
            <w:lang w:val="en-US"/>
          </w:rPr>
          <w:tab/>
        </w:r>
        <w:r w:rsidDel="00926F59">
          <w:delText>Base station output power</w:delText>
        </w:r>
        <w:r w:rsidDel="00926F59">
          <w:tab/>
          <w:delText>25</w:delText>
        </w:r>
      </w:del>
    </w:p>
    <w:p w14:paraId="7D1D9A12" w14:textId="77777777" w:rsidR="00506D90" w:rsidDel="00926F59" w:rsidRDefault="00506D90">
      <w:pPr>
        <w:pStyle w:val="TOC2"/>
        <w:rPr>
          <w:del w:id="332" w:author="Huawei" w:date="2018-05-31T10:26:00Z"/>
          <w:rFonts w:asciiTheme="minorHAnsi" w:hAnsiTheme="minorHAnsi" w:cstheme="minorBidi"/>
          <w:sz w:val="22"/>
          <w:szCs w:val="22"/>
          <w:lang w:val="en-US"/>
        </w:rPr>
      </w:pPr>
      <w:del w:id="333" w:author="Huawei" w:date="2018-05-31T10:26:00Z">
        <w:r w:rsidDel="00926F59">
          <w:delText>6.3</w:delText>
        </w:r>
        <w:r w:rsidDel="00926F59">
          <w:rPr>
            <w:rFonts w:asciiTheme="minorHAnsi" w:hAnsiTheme="minorHAnsi" w:cstheme="minorBidi"/>
            <w:sz w:val="22"/>
            <w:szCs w:val="22"/>
            <w:lang w:val="en-US"/>
          </w:rPr>
          <w:tab/>
        </w:r>
        <w:r w:rsidDel="00926F59">
          <w:delText>Output power dynamics</w:delText>
        </w:r>
        <w:r w:rsidDel="00926F59">
          <w:tab/>
          <w:delText>25</w:delText>
        </w:r>
      </w:del>
    </w:p>
    <w:p w14:paraId="73AC9C7F" w14:textId="77777777" w:rsidR="00506D90" w:rsidDel="00926F59" w:rsidRDefault="00506D90">
      <w:pPr>
        <w:pStyle w:val="TOC2"/>
        <w:rPr>
          <w:del w:id="334" w:author="Huawei" w:date="2018-05-31T10:26:00Z"/>
          <w:rFonts w:asciiTheme="minorHAnsi" w:hAnsiTheme="minorHAnsi" w:cstheme="minorBidi"/>
          <w:sz w:val="22"/>
          <w:szCs w:val="22"/>
          <w:lang w:val="en-US"/>
        </w:rPr>
      </w:pPr>
      <w:del w:id="335" w:author="Huawei" w:date="2018-05-31T10:26:00Z">
        <w:r w:rsidDel="00926F59">
          <w:delText>6.4</w:delText>
        </w:r>
        <w:r w:rsidDel="00926F59">
          <w:rPr>
            <w:rFonts w:asciiTheme="minorHAnsi" w:hAnsiTheme="minorHAnsi" w:cstheme="minorBidi"/>
            <w:sz w:val="22"/>
            <w:szCs w:val="22"/>
            <w:lang w:val="en-US"/>
          </w:rPr>
          <w:tab/>
        </w:r>
        <w:r w:rsidDel="00926F59">
          <w:delText>Transmit ON/OFF power</w:delText>
        </w:r>
        <w:r w:rsidDel="00926F59">
          <w:tab/>
          <w:delText>25</w:delText>
        </w:r>
      </w:del>
    </w:p>
    <w:p w14:paraId="3FFCACFF" w14:textId="77777777" w:rsidR="00506D90" w:rsidDel="00926F59" w:rsidRDefault="00506D90">
      <w:pPr>
        <w:pStyle w:val="TOC2"/>
        <w:rPr>
          <w:del w:id="336" w:author="Huawei" w:date="2018-05-31T10:26:00Z"/>
          <w:rFonts w:asciiTheme="minorHAnsi" w:hAnsiTheme="minorHAnsi" w:cstheme="minorBidi"/>
          <w:sz w:val="22"/>
          <w:szCs w:val="22"/>
          <w:lang w:val="en-US"/>
        </w:rPr>
      </w:pPr>
      <w:del w:id="337" w:author="Huawei" w:date="2018-05-31T10:26:00Z">
        <w:r w:rsidDel="00926F59">
          <w:delText>6.5</w:delText>
        </w:r>
        <w:r w:rsidDel="00926F59">
          <w:rPr>
            <w:rFonts w:asciiTheme="minorHAnsi" w:hAnsiTheme="minorHAnsi" w:cstheme="minorBidi"/>
            <w:sz w:val="22"/>
            <w:szCs w:val="22"/>
            <w:lang w:val="en-US"/>
          </w:rPr>
          <w:tab/>
        </w:r>
        <w:r w:rsidDel="00926F59">
          <w:delText>Transmitted signal quality</w:delText>
        </w:r>
        <w:r w:rsidDel="00926F59">
          <w:tab/>
          <w:delText>25</w:delText>
        </w:r>
      </w:del>
    </w:p>
    <w:p w14:paraId="5B858C06" w14:textId="77777777" w:rsidR="00506D90" w:rsidDel="00926F59" w:rsidRDefault="00506D90">
      <w:pPr>
        <w:pStyle w:val="TOC2"/>
        <w:rPr>
          <w:del w:id="338" w:author="Huawei" w:date="2018-05-31T10:26:00Z"/>
          <w:rFonts w:asciiTheme="minorHAnsi" w:hAnsiTheme="minorHAnsi" w:cstheme="minorBidi"/>
          <w:sz w:val="22"/>
          <w:szCs w:val="22"/>
          <w:lang w:val="en-US"/>
        </w:rPr>
      </w:pPr>
      <w:del w:id="339" w:author="Huawei" w:date="2018-05-31T10:26:00Z">
        <w:r w:rsidDel="00926F59">
          <w:delText>6.6</w:delText>
        </w:r>
        <w:r w:rsidDel="00926F59">
          <w:rPr>
            <w:rFonts w:asciiTheme="minorHAnsi" w:hAnsiTheme="minorHAnsi" w:cstheme="minorBidi"/>
            <w:sz w:val="22"/>
            <w:szCs w:val="22"/>
            <w:lang w:val="en-US"/>
          </w:rPr>
          <w:tab/>
        </w:r>
        <w:r w:rsidDel="00926F59">
          <w:delText>Unwanted emissions</w:delText>
        </w:r>
        <w:r w:rsidDel="00926F59">
          <w:tab/>
          <w:delText>25</w:delText>
        </w:r>
      </w:del>
    </w:p>
    <w:p w14:paraId="2D59B6C5" w14:textId="77777777" w:rsidR="00506D90" w:rsidDel="00926F59" w:rsidRDefault="00506D90">
      <w:pPr>
        <w:pStyle w:val="TOC3"/>
        <w:rPr>
          <w:del w:id="340" w:author="Huawei" w:date="2018-05-31T10:26:00Z"/>
          <w:rFonts w:asciiTheme="minorHAnsi" w:hAnsiTheme="minorHAnsi" w:cstheme="minorBidi"/>
          <w:sz w:val="22"/>
          <w:szCs w:val="22"/>
          <w:lang w:val="en-US"/>
        </w:rPr>
      </w:pPr>
      <w:del w:id="341" w:author="Huawei" w:date="2018-05-31T10:26:00Z">
        <w:r w:rsidDel="00926F59">
          <w:delText>6.6.1</w:delText>
        </w:r>
        <w:r w:rsidDel="00926F59">
          <w:rPr>
            <w:rFonts w:asciiTheme="minorHAnsi" w:hAnsiTheme="minorHAnsi" w:cstheme="minorBidi"/>
            <w:sz w:val="22"/>
            <w:szCs w:val="22"/>
            <w:lang w:val="en-US"/>
          </w:rPr>
          <w:tab/>
        </w:r>
        <w:r w:rsidDel="00926F59">
          <w:delText>General</w:delText>
        </w:r>
        <w:r w:rsidDel="00926F59">
          <w:tab/>
          <w:delText>25</w:delText>
        </w:r>
      </w:del>
    </w:p>
    <w:p w14:paraId="65C56F51" w14:textId="77777777" w:rsidR="00506D90" w:rsidDel="00926F59" w:rsidRDefault="00506D90">
      <w:pPr>
        <w:pStyle w:val="TOC3"/>
        <w:rPr>
          <w:del w:id="342" w:author="Huawei" w:date="2018-05-31T10:26:00Z"/>
          <w:rFonts w:asciiTheme="minorHAnsi" w:hAnsiTheme="minorHAnsi" w:cstheme="minorBidi"/>
          <w:sz w:val="22"/>
          <w:szCs w:val="22"/>
          <w:lang w:val="en-US"/>
        </w:rPr>
      </w:pPr>
      <w:del w:id="343" w:author="Huawei" w:date="2018-05-31T10:26:00Z">
        <w:r w:rsidDel="00926F59">
          <w:delText>6.6.2</w:delText>
        </w:r>
        <w:r w:rsidDel="00926F59">
          <w:rPr>
            <w:rFonts w:asciiTheme="minorHAnsi" w:hAnsiTheme="minorHAnsi" w:cstheme="minorBidi"/>
            <w:sz w:val="22"/>
            <w:szCs w:val="22"/>
            <w:lang w:val="en-US"/>
          </w:rPr>
          <w:tab/>
        </w:r>
        <w:r w:rsidDel="00926F59">
          <w:delText>Occupied bandwidth</w:delText>
        </w:r>
        <w:r w:rsidDel="00926F59">
          <w:tab/>
          <w:delText>25</w:delText>
        </w:r>
      </w:del>
    </w:p>
    <w:p w14:paraId="624C68C4" w14:textId="77777777" w:rsidR="00506D90" w:rsidDel="00926F59" w:rsidRDefault="00506D90">
      <w:pPr>
        <w:pStyle w:val="TOC3"/>
        <w:rPr>
          <w:del w:id="344" w:author="Huawei" w:date="2018-05-31T10:26:00Z"/>
          <w:rFonts w:asciiTheme="minorHAnsi" w:hAnsiTheme="minorHAnsi" w:cstheme="minorBidi"/>
          <w:sz w:val="22"/>
          <w:szCs w:val="22"/>
          <w:lang w:val="en-US"/>
        </w:rPr>
      </w:pPr>
      <w:del w:id="345" w:author="Huawei" w:date="2018-05-31T10:26:00Z">
        <w:r w:rsidDel="00926F59">
          <w:delText>6.6.3</w:delText>
        </w:r>
        <w:r w:rsidDel="00926F59">
          <w:rPr>
            <w:rFonts w:asciiTheme="minorHAnsi" w:hAnsiTheme="minorHAnsi" w:cstheme="minorBidi"/>
            <w:sz w:val="22"/>
            <w:szCs w:val="22"/>
            <w:lang w:val="en-US"/>
          </w:rPr>
          <w:tab/>
        </w:r>
        <w:r w:rsidDel="00926F59">
          <w:delText>Adjacent Channel Leakage Power Ratio (ACLR)</w:delText>
        </w:r>
        <w:r w:rsidDel="00926F59">
          <w:tab/>
          <w:delText>25</w:delText>
        </w:r>
      </w:del>
    </w:p>
    <w:p w14:paraId="285C0816" w14:textId="77777777" w:rsidR="00506D90" w:rsidDel="00926F59" w:rsidRDefault="00506D90">
      <w:pPr>
        <w:pStyle w:val="TOC3"/>
        <w:rPr>
          <w:del w:id="346" w:author="Huawei" w:date="2018-05-31T10:26:00Z"/>
          <w:rFonts w:asciiTheme="minorHAnsi" w:hAnsiTheme="minorHAnsi" w:cstheme="minorBidi"/>
          <w:sz w:val="22"/>
          <w:szCs w:val="22"/>
          <w:lang w:val="en-US"/>
        </w:rPr>
      </w:pPr>
      <w:del w:id="347" w:author="Huawei" w:date="2018-05-31T10:26:00Z">
        <w:r w:rsidDel="00926F59">
          <w:delText>6.6.4</w:delText>
        </w:r>
        <w:r w:rsidDel="00926F59">
          <w:rPr>
            <w:rFonts w:asciiTheme="minorHAnsi" w:hAnsiTheme="minorHAnsi" w:cstheme="minorBidi"/>
            <w:sz w:val="22"/>
            <w:szCs w:val="22"/>
            <w:lang w:val="en-US"/>
          </w:rPr>
          <w:tab/>
        </w:r>
        <w:r w:rsidDel="00926F59">
          <w:delText>Operating band unwanted emissions</w:delText>
        </w:r>
        <w:r w:rsidDel="00926F59">
          <w:tab/>
          <w:delText>25</w:delText>
        </w:r>
      </w:del>
    </w:p>
    <w:p w14:paraId="6DAF0882" w14:textId="77777777" w:rsidR="00506D90" w:rsidDel="00926F59" w:rsidRDefault="00506D90">
      <w:pPr>
        <w:pStyle w:val="TOC3"/>
        <w:rPr>
          <w:del w:id="348" w:author="Huawei" w:date="2018-05-31T10:26:00Z"/>
          <w:rFonts w:asciiTheme="minorHAnsi" w:hAnsiTheme="minorHAnsi" w:cstheme="minorBidi"/>
          <w:sz w:val="22"/>
          <w:szCs w:val="22"/>
          <w:lang w:val="en-US"/>
        </w:rPr>
      </w:pPr>
      <w:del w:id="349" w:author="Huawei" w:date="2018-05-31T10:26:00Z">
        <w:r w:rsidDel="00926F59">
          <w:delText>6.6.5</w:delText>
        </w:r>
        <w:r w:rsidDel="00926F59">
          <w:rPr>
            <w:rFonts w:asciiTheme="minorHAnsi" w:hAnsiTheme="minorHAnsi" w:cstheme="minorBidi"/>
            <w:sz w:val="22"/>
            <w:szCs w:val="22"/>
            <w:lang w:val="en-US"/>
          </w:rPr>
          <w:tab/>
        </w:r>
        <w:r w:rsidDel="00926F59">
          <w:delText>Transmitter spurious emissions</w:delText>
        </w:r>
        <w:r w:rsidDel="00926F59">
          <w:tab/>
          <w:delText>25</w:delText>
        </w:r>
      </w:del>
    </w:p>
    <w:p w14:paraId="6EE65F3B" w14:textId="77777777" w:rsidR="00506D90" w:rsidDel="00926F59" w:rsidRDefault="00506D90">
      <w:pPr>
        <w:pStyle w:val="TOC2"/>
        <w:rPr>
          <w:del w:id="350" w:author="Huawei" w:date="2018-05-31T10:26:00Z"/>
          <w:rFonts w:asciiTheme="minorHAnsi" w:hAnsiTheme="minorHAnsi" w:cstheme="minorBidi"/>
          <w:sz w:val="22"/>
          <w:szCs w:val="22"/>
          <w:lang w:val="en-US"/>
        </w:rPr>
      </w:pPr>
      <w:del w:id="351" w:author="Huawei" w:date="2018-05-31T10:26:00Z">
        <w:r w:rsidDel="00926F59">
          <w:delText>6.7</w:delText>
        </w:r>
        <w:r w:rsidDel="00926F59">
          <w:rPr>
            <w:rFonts w:asciiTheme="minorHAnsi" w:hAnsiTheme="minorHAnsi" w:cstheme="minorBidi"/>
            <w:sz w:val="22"/>
            <w:szCs w:val="22"/>
            <w:lang w:val="en-US"/>
          </w:rPr>
          <w:tab/>
        </w:r>
        <w:r w:rsidDel="00926F59">
          <w:delText>Transmitter intermodulation</w:delText>
        </w:r>
        <w:r w:rsidDel="00926F59">
          <w:tab/>
          <w:delText>25</w:delText>
        </w:r>
      </w:del>
    </w:p>
    <w:p w14:paraId="16E04BF4" w14:textId="77777777" w:rsidR="00506D90" w:rsidDel="00926F59" w:rsidRDefault="00506D90">
      <w:pPr>
        <w:pStyle w:val="TOC1"/>
        <w:rPr>
          <w:del w:id="352" w:author="Huawei" w:date="2018-05-31T10:26:00Z"/>
          <w:rFonts w:asciiTheme="minorHAnsi" w:hAnsiTheme="minorHAnsi" w:cstheme="minorBidi"/>
          <w:szCs w:val="22"/>
          <w:lang w:val="en-US"/>
        </w:rPr>
      </w:pPr>
      <w:del w:id="353" w:author="Huawei" w:date="2018-05-31T10:26:00Z">
        <w:r w:rsidDel="00926F59">
          <w:delText>7</w:delText>
        </w:r>
        <w:r w:rsidDel="00926F59">
          <w:rPr>
            <w:rFonts w:asciiTheme="minorHAnsi" w:hAnsiTheme="minorHAnsi" w:cstheme="minorBidi"/>
            <w:szCs w:val="22"/>
            <w:lang w:val="en-US"/>
          </w:rPr>
          <w:tab/>
        </w:r>
        <w:r w:rsidDel="00926F59">
          <w:delText>Conducted receiver characteristics</w:delText>
        </w:r>
        <w:r w:rsidDel="00926F59">
          <w:tab/>
          <w:delText>26</w:delText>
        </w:r>
      </w:del>
    </w:p>
    <w:p w14:paraId="35CE8A4F" w14:textId="77777777" w:rsidR="00506D90" w:rsidDel="00926F59" w:rsidRDefault="00506D90">
      <w:pPr>
        <w:pStyle w:val="TOC2"/>
        <w:rPr>
          <w:del w:id="354" w:author="Huawei" w:date="2018-05-31T10:26:00Z"/>
          <w:rFonts w:asciiTheme="minorHAnsi" w:hAnsiTheme="minorHAnsi" w:cstheme="minorBidi"/>
          <w:sz w:val="22"/>
          <w:szCs w:val="22"/>
          <w:lang w:val="en-US"/>
        </w:rPr>
      </w:pPr>
      <w:del w:id="355" w:author="Huawei" w:date="2018-05-31T10:26:00Z">
        <w:r w:rsidDel="00926F59">
          <w:delText>7.1</w:delText>
        </w:r>
        <w:r w:rsidDel="00926F59">
          <w:rPr>
            <w:rFonts w:asciiTheme="minorHAnsi" w:hAnsiTheme="minorHAnsi" w:cstheme="minorBidi"/>
            <w:sz w:val="22"/>
            <w:szCs w:val="22"/>
            <w:lang w:val="en-US"/>
          </w:rPr>
          <w:tab/>
        </w:r>
        <w:r w:rsidDel="00926F59">
          <w:delText>General</w:delText>
        </w:r>
        <w:r w:rsidDel="00926F59">
          <w:tab/>
          <w:delText>26</w:delText>
        </w:r>
      </w:del>
    </w:p>
    <w:p w14:paraId="4F9CDB28" w14:textId="77777777" w:rsidR="00506D90" w:rsidDel="00926F59" w:rsidRDefault="00506D90">
      <w:pPr>
        <w:pStyle w:val="TOC2"/>
        <w:rPr>
          <w:del w:id="356" w:author="Huawei" w:date="2018-05-31T10:26:00Z"/>
          <w:rFonts w:asciiTheme="minorHAnsi" w:hAnsiTheme="minorHAnsi" w:cstheme="minorBidi"/>
          <w:sz w:val="22"/>
          <w:szCs w:val="22"/>
          <w:lang w:val="en-US"/>
        </w:rPr>
      </w:pPr>
      <w:del w:id="357" w:author="Huawei" w:date="2018-05-31T10:26:00Z">
        <w:r w:rsidDel="00926F59">
          <w:delText>7.2</w:delText>
        </w:r>
        <w:r w:rsidDel="00926F59">
          <w:rPr>
            <w:rFonts w:asciiTheme="minorHAnsi" w:hAnsiTheme="minorHAnsi" w:cstheme="minorBidi"/>
            <w:sz w:val="22"/>
            <w:szCs w:val="22"/>
            <w:lang w:val="en-US"/>
          </w:rPr>
          <w:tab/>
        </w:r>
        <w:r w:rsidDel="00926F59">
          <w:delText>Reference sensitivity level</w:delText>
        </w:r>
        <w:r w:rsidDel="00926F59">
          <w:tab/>
          <w:delText>26</w:delText>
        </w:r>
      </w:del>
    </w:p>
    <w:p w14:paraId="4F905AEE" w14:textId="77777777" w:rsidR="00506D90" w:rsidDel="00926F59" w:rsidRDefault="00506D90">
      <w:pPr>
        <w:pStyle w:val="TOC2"/>
        <w:rPr>
          <w:del w:id="358" w:author="Huawei" w:date="2018-05-31T10:26:00Z"/>
          <w:rFonts w:asciiTheme="minorHAnsi" w:hAnsiTheme="minorHAnsi" w:cstheme="minorBidi"/>
          <w:sz w:val="22"/>
          <w:szCs w:val="22"/>
          <w:lang w:val="en-US"/>
        </w:rPr>
      </w:pPr>
      <w:del w:id="359" w:author="Huawei" w:date="2018-05-31T10:26:00Z">
        <w:r w:rsidDel="00926F59">
          <w:delText>7.3</w:delText>
        </w:r>
        <w:r w:rsidDel="00926F59">
          <w:rPr>
            <w:rFonts w:asciiTheme="minorHAnsi" w:hAnsiTheme="minorHAnsi" w:cstheme="minorBidi"/>
            <w:sz w:val="22"/>
            <w:szCs w:val="22"/>
            <w:lang w:val="en-US"/>
          </w:rPr>
          <w:tab/>
        </w:r>
        <w:r w:rsidDel="00926F59">
          <w:delText>Dynamic range</w:delText>
        </w:r>
        <w:r w:rsidDel="00926F59">
          <w:tab/>
          <w:delText>26</w:delText>
        </w:r>
      </w:del>
    </w:p>
    <w:p w14:paraId="6FFD4EA6" w14:textId="77777777" w:rsidR="00506D90" w:rsidDel="00926F59" w:rsidRDefault="00506D90">
      <w:pPr>
        <w:pStyle w:val="TOC2"/>
        <w:rPr>
          <w:del w:id="360" w:author="Huawei" w:date="2018-05-31T10:26:00Z"/>
          <w:rFonts w:asciiTheme="minorHAnsi" w:hAnsiTheme="minorHAnsi" w:cstheme="minorBidi"/>
          <w:sz w:val="22"/>
          <w:szCs w:val="22"/>
          <w:lang w:val="en-US"/>
        </w:rPr>
      </w:pPr>
      <w:del w:id="361" w:author="Huawei" w:date="2018-05-31T10:26:00Z">
        <w:r w:rsidDel="00926F59">
          <w:delText>7.4</w:delText>
        </w:r>
        <w:r w:rsidDel="00926F59">
          <w:rPr>
            <w:rFonts w:asciiTheme="minorHAnsi" w:hAnsiTheme="minorHAnsi" w:cstheme="minorBidi"/>
            <w:sz w:val="22"/>
            <w:szCs w:val="22"/>
            <w:lang w:val="en-US"/>
          </w:rPr>
          <w:tab/>
        </w:r>
        <w:r w:rsidDel="00926F59">
          <w:delText>In-band selectivity and blocking</w:delText>
        </w:r>
        <w:r w:rsidDel="00926F59">
          <w:tab/>
          <w:delText>26</w:delText>
        </w:r>
      </w:del>
    </w:p>
    <w:p w14:paraId="63BF2F9D" w14:textId="77777777" w:rsidR="00506D90" w:rsidDel="00926F59" w:rsidRDefault="00506D90">
      <w:pPr>
        <w:pStyle w:val="TOC2"/>
        <w:rPr>
          <w:del w:id="362" w:author="Huawei" w:date="2018-05-31T10:26:00Z"/>
          <w:rFonts w:asciiTheme="minorHAnsi" w:hAnsiTheme="minorHAnsi" w:cstheme="minorBidi"/>
          <w:sz w:val="22"/>
          <w:szCs w:val="22"/>
          <w:lang w:val="en-US"/>
        </w:rPr>
      </w:pPr>
      <w:del w:id="363" w:author="Huawei" w:date="2018-05-31T10:26:00Z">
        <w:r w:rsidDel="00926F59">
          <w:delText>7.5</w:delText>
        </w:r>
        <w:r w:rsidDel="00926F59">
          <w:rPr>
            <w:rFonts w:asciiTheme="minorHAnsi" w:hAnsiTheme="minorHAnsi" w:cstheme="minorBidi"/>
            <w:sz w:val="22"/>
            <w:szCs w:val="22"/>
            <w:lang w:val="en-US"/>
          </w:rPr>
          <w:tab/>
        </w:r>
        <w:r w:rsidDel="00926F59">
          <w:delText>Out-of-band blocking</w:delText>
        </w:r>
        <w:r w:rsidDel="00926F59">
          <w:tab/>
          <w:delText>26</w:delText>
        </w:r>
      </w:del>
    </w:p>
    <w:p w14:paraId="389276DF" w14:textId="77777777" w:rsidR="00506D90" w:rsidDel="00926F59" w:rsidRDefault="00506D90">
      <w:pPr>
        <w:pStyle w:val="TOC2"/>
        <w:rPr>
          <w:del w:id="364" w:author="Huawei" w:date="2018-05-31T10:26:00Z"/>
          <w:rFonts w:asciiTheme="minorHAnsi" w:hAnsiTheme="minorHAnsi" w:cstheme="minorBidi"/>
          <w:sz w:val="22"/>
          <w:szCs w:val="22"/>
          <w:lang w:val="en-US"/>
        </w:rPr>
      </w:pPr>
      <w:del w:id="365" w:author="Huawei" w:date="2018-05-31T10:26:00Z">
        <w:r w:rsidDel="00926F59">
          <w:delText>7.6</w:delText>
        </w:r>
        <w:r w:rsidDel="00926F59">
          <w:rPr>
            <w:rFonts w:asciiTheme="minorHAnsi" w:hAnsiTheme="minorHAnsi" w:cstheme="minorBidi"/>
            <w:sz w:val="22"/>
            <w:szCs w:val="22"/>
            <w:lang w:val="en-US"/>
          </w:rPr>
          <w:tab/>
        </w:r>
        <w:r w:rsidDel="00926F59">
          <w:delText>Receiver spurious emissions</w:delText>
        </w:r>
        <w:r w:rsidDel="00926F59">
          <w:tab/>
          <w:delText>26</w:delText>
        </w:r>
      </w:del>
    </w:p>
    <w:p w14:paraId="65E724DF" w14:textId="77777777" w:rsidR="00506D90" w:rsidDel="00926F59" w:rsidRDefault="00506D90">
      <w:pPr>
        <w:pStyle w:val="TOC2"/>
        <w:rPr>
          <w:del w:id="366" w:author="Huawei" w:date="2018-05-31T10:26:00Z"/>
          <w:rFonts w:asciiTheme="minorHAnsi" w:hAnsiTheme="minorHAnsi" w:cstheme="minorBidi"/>
          <w:sz w:val="22"/>
          <w:szCs w:val="22"/>
          <w:lang w:val="en-US"/>
        </w:rPr>
      </w:pPr>
      <w:del w:id="367" w:author="Huawei" w:date="2018-05-31T10:26:00Z">
        <w:r w:rsidDel="00926F59">
          <w:delText>7.7</w:delText>
        </w:r>
        <w:r w:rsidDel="00926F59">
          <w:rPr>
            <w:rFonts w:asciiTheme="minorHAnsi" w:hAnsiTheme="minorHAnsi" w:cstheme="minorBidi"/>
            <w:sz w:val="22"/>
            <w:szCs w:val="22"/>
            <w:lang w:val="en-US"/>
          </w:rPr>
          <w:tab/>
        </w:r>
        <w:r w:rsidDel="00926F59">
          <w:delText>Receiver intermodulation</w:delText>
        </w:r>
        <w:r w:rsidDel="00926F59">
          <w:tab/>
          <w:delText>26</w:delText>
        </w:r>
      </w:del>
    </w:p>
    <w:p w14:paraId="6F7E735F" w14:textId="77777777" w:rsidR="00506D90" w:rsidDel="00926F59" w:rsidRDefault="00506D90">
      <w:pPr>
        <w:pStyle w:val="TOC2"/>
        <w:rPr>
          <w:del w:id="368" w:author="Huawei" w:date="2018-05-31T10:26:00Z"/>
          <w:rFonts w:asciiTheme="minorHAnsi" w:hAnsiTheme="minorHAnsi" w:cstheme="minorBidi"/>
          <w:sz w:val="22"/>
          <w:szCs w:val="22"/>
          <w:lang w:val="en-US"/>
        </w:rPr>
      </w:pPr>
      <w:del w:id="369" w:author="Huawei" w:date="2018-05-31T10:26:00Z">
        <w:r w:rsidDel="00926F59">
          <w:delText>7.8</w:delText>
        </w:r>
        <w:r w:rsidDel="00926F59">
          <w:rPr>
            <w:rFonts w:asciiTheme="minorHAnsi" w:hAnsiTheme="minorHAnsi" w:cstheme="minorBidi"/>
            <w:sz w:val="22"/>
            <w:szCs w:val="22"/>
            <w:lang w:val="en-US"/>
          </w:rPr>
          <w:tab/>
        </w:r>
        <w:r w:rsidDel="00926F59">
          <w:delText>In-channel selectivity</w:delText>
        </w:r>
        <w:r w:rsidDel="00926F59">
          <w:tab/>
          <w:delText>26</w:delText>
        </w:r>
      </w:del>
    </w:p>
    <w:p w14:paraId="611D0716" w14:textId="77777777" w:rsidR="00506D90" w:rsidDel="00926F59" w:rsidRDefault="00506D90">
      <w:pPr>
        <w:pStyle w:val="TOC1"/>
        <w:rPr>
          <w:del w:id="370" w:author="Huawei" w:date="2018-05-31T10:26:00Z"/>
          <w:rFonts w:asciiTheme="minorHAnsi" w:hAnsiTheme="minorHAnsi" w:cstheme="minorBidi"/>
          <w:szCs w:val="22"/>
          <w:lang w:val="en-US"/>
        </w:rPr>
      </w:pPr>
      <w:del w:id="371" w:author="Huawei" w:date="2018-05-31T10:26:00Z">
        <w:r w:rsidDel="00926F59">
          <w:delText>8</w:delText>
        </w:r>
        <w:r w:rsidDel="00926F59">
          <w:rPr>
            <w:rFonts w:asciiTheme="minorHAnsi" w:hAnsiTheme="minorHAnsi" w:cstheme="minorBidi"/>
            <w:szCs w:val="22"/>
            <w:lang w:val="en-US"/>
          </w:rPr>
          <w:tab/>
        </w:r>
        <w:r w:rsidDel="00926F59">
          <w:delText>Conducted performance requirements</w:delText>
        </w:r>
        <w:r w:rsidDel="00926F59">
          <w:tab/>
          <w:delText>27</w:delText>
        </w:r>
      </w:del>
    </w:p>
    <w:p w14:paraId="31A5AF55" w14:textId="77777777" w:rsidR="00506D90" w:rsidDel="00926F59" w:rsidRDefault="00506D90">
      <w:pPr>
        <w:pStyle w:val="TOC8"/>
        <w:rPr>
          <w:del w:id="372" w:author="Huawei" w:date="2018-05-31T10:26:00Z"/>
          <w:rFonts w:asciiTheme="minorHAnsi" w:hAnsiTheme="minorHAnsi" w:cstheme="minorBidi"/>
          <w:b w:val="0"/>
          <w:szCs w:val="22"/>
          <w:lang w:val="en-US"/>
        </w:rPr>
      </w:pPr>
      <w:del w:id="373" w:author="Huawei" w:date="2018-05-31T10:26:00Z">
        <w:r w:rsidDel="00926F59">
          <w:delText>Annex A (normative): Characteristics of interfering signals</w:delText>
        </w:r>
        <w:r w:rsidDel="00926F59">
          <w:tab/>
          <w:delText>28</w:delText>
        </w:r>
      </w:del>
    </w:p>
    <w:p w14:paraId="3C442FA3" w14:textId="77777777" w:rsidR="00506D90" w:rsidDel="00926F59" w:rsidRDefault="00506D90">
      <w:pPr>
        <w:pStyle w:val="TOC8"/>
        <w:rPr>
          <w:del w:id="374" w:author="Huawei" w:date="2018-05-31T10:26:00Z"/>
          <w:rFonts w:asciiTheme="minorHAnsi" w:hAnsiTheme="minorHAnsi" w:cstheme="minorBidi"/>
          <w:b w:val="0"/>
          <w:szCs w:val="22"/>
          <w:lang w:val="en-US"/>
        </w:rPr>
      </w:pPr>
      <w:del w:id="375" w:author="Huawei" w:date="2018-05-31T10:26:00Z">
        <w:r w:rsidDel="00926F59">
          <w:delText>Annex B (normative): Environmental requirements for the BS equipment</w:delText>
        </w:r>
        <w:r w:rsidDel="00926F59">
          <w:tab/>
          <w:delText>29</w:delText>
        </w:r>
      </w:del>
    </w:p>
    <w:p w14:paraId="1EE45F4D" w14:textId="77777777" w:rsidR="00506D90" w:rsidDel="00926F59" w:rsidRDefault="00506D90">
      <w:pPr>
        <w:pStyle w:val="TOC8"/>
        <w:rPr>
          <w:del w:id="376" w:author="Huawei" w:date="2018-05-31T10:26:00Z"/>
          <w:rFonts w:asciiTheme="minorHAnsi" w:hAnsiTheme="minorHAnsi" w:cstheme="minorBidi"/>
          <w:b w:val="0"/>
          <w:szCs w:val="22"/>
          <w:lang w:val="en-US"/>
        </w:rPr>
      </w:pPr>
      <w:del w:id="377" w:author="Huawei" w:date="2018-05-31T10:26:00Z">
        <w:r w:rsidDel="00926F59">
          <w:delText>Annex C (informative): Test tolerances and derivation of test requirements</w:delText>
        </w:r>
        <w:r w:rsidDel="00926F59">
          <w:tab/>
          <w:delText>30</w:delText>
        </w:r>
      </w:del>
    </w:p>
    <w:p w14:paraId="3A28D3B5" w14:textId="77777777" w:rsidR="00506D90" w:rsidDel="00926F59" w:rsidRDefault="00506D90">
      <w:pPr>
        <w:pStyle w:val="TOC8"/>
        <w:rPr>
          <w:del w:id="378" w:author="Huawei" w:date="2018-05-31T10:26:00Z"/>
          <w:rFonts w:asciiTheme="minorHAnsi" w:hAnsiTheme="minorHAnsi" w:cstheme="minorBidi"/>
          <w:b w:val="0"/>
          <w:szCs w:val="22"/>
          <w:lang w:val="en-US"/>
        </w:rPr>
      </w:pPr>
      <w:del w:id="379" w:author="Huawei" w:date="2018-05-31T10:26:00Z">
        <w:r w:rsidDel="00926F59">
          <w:delText>Annex D (informative): Measurement system set-up</w:delText>
        </w:r>
        <w:r w:rsidDel="00926F59">
          <w:tab/>
          <w:delText>31</w:delText>
        </w:r>
      </w:del>
    </w:p>
    <w:p w14:paraId="4B4E8C36" w14:textId="77777777" w:rsidR="00506D90" w:rsidDel="00926F59" w:rsidRDefault="00506D90">
      <w:pPr>
        <w:pStyle w:val="TOC8"/>
        <w:rPr>
          <w:del w:id="380" w:author="Huawei" w:date="2018-05-31T10:26:00Z"/>
          <w:rFonts w:asciiTheme="minorHAnsi" w:hAnsiTheme="minorHAnsi" w:cstheme="minorBidi"/>
          <w:b w:val="0"/>
          <w:szCs w:val="22"/>
          <w:lang w:val="en-US"/>
        </w:rPr>
      </w:pPr>
      <w:del w:id="381" w:author="Huawei" w:date="2018-05-31T10:26:00Z">
        <w:r w:rsidDel="00926F59">
          <w:delText>Annex E (informative): Change history</w:delText>
        </w:r>
        <w:r w:rsidDel="00926F59">
          <w:tab/>
          <w:delText>32</w:delText>
        </w:r>
      </w:del>
    </w:p>
    <w:p w14:paraId="24062EB4" w14:textId="77777777" w:rsidR="00080512" w:rsidRPr="004D3578" w:rsidRDefault="00B80FB8">
      <w:r>
        <w:rPr>
          <w:noProof/>
          <w:sz w:val="22"/>
        </w:rPr>
        <w:fldChar w:fldCharType="end"/>
      </w:r>
    </w:p>
    <w:p w14:paraId="1C3A7514" w14:textId="77777777" w:rsidR="00080512" w:rsidRPr="004D3578" w:rsidRDefault="00080512">
      <w:pPr>
        <w:pStyle w:val="Heading1"/>
      </w:pPr>
      <w:r w:rsidRPr="004D3578">
        <w:br w:type="page"/>
      </w:r>
      <w:bookmarkStart w:id="382" w:name="_Toc481570465"/>
      <w:bookmarkStart w:id="383" w:name="_Toc515525736"/>
      <w:r w:rsidRPr="004D3578">
        <w:lastRenderedPageBreak/>
        <w:t>Foreword</w:t>
      </w:r>
      <w:bookmarkEnd w:id="382"/>
      <w:bookmarkEnd w:id="383"/>
    </w:p>
    <w:p w14:paraId="09AA30E6"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6122969C"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6F8BB36" w14:textId="77777777" w:rsidR="00080512" w:rsidRPr="004D3578" w:rsidRDefault="00080512">
      <w:pPr>
        <w:pStyle w:val="B1"/>
      </w:pPr>
      <w:r w:rsidRPr="004D3578">
        <w:t xml:space="preserve">Version </w:t>
      </w:r>
      <w:proofErr w:type="spellStart"/>
      <w:r w:rsidRPr="004D3578">
        <w:t>x.y.z</w:t>
      </w:r>
      <w:proofErr w:type="spellEnd"/>
    </w:p>
    <w:p w14:paraId="0F32C69C" w14:textId="77777777" w:rsidR="00080512" w:rsidRPr="004D3578" w:rsidRDefault="00080512">
      <w:pPr>
        <w:pStyle w:val="B1"/>
      </w:pPr>
      <w:proofErr w:type="gramStart"/>
      <w:r w:rsidRPr="004D3578">
        <w:t>where</w:t>
      </w:r>
      <w:proofErr w:type="gramEnd"/>
      <w:r w:rsidRPr="004D3578">
        <w:t>:</w:t>
      </w:r>
    </w:p>
    <w:p w14:paraId="29FA06CB" w14:textId="77777777" w:rsidR="00080512" w:rsidRPr="004D3578" w:rsidRDefault="00080512">
      <w:pPr>
        <w:pStyle w:val="B2"/>
      </w:pPr>
      <w:proofErr w:type="gramStart"/>
      <w:r w:rsidRPr="004D3578">
        <w:t>x</w:t>
      </w:r>
      <w:proofErr w:type="gramEnd"/>
      <w:r w:rsidRPr="004D3578">
        <w:tab/>
        <w:t>the first digit:</w:t>
      </w:r>
    </w:p>
    <w:p w14:paraId="77E37575" w14:textId="77777777" w:rsidR="00080512" w:rsidRPr="004D3578" w:rsidRDefault="00080512">
      <w:pPr>
        <w:pStyle w:val="B3"/>
      </w:pPr>
      <w:r w:rsidRPr="004D3578">
        <w:t>1</w:t>
      </w:r>
      <w:r w:rsidRPr="004D3578">
        <w:tab/>
        <w:t>presented to TSG for information;</w:t>
      </w:r>
    </w:p>
    <w:p w14:paraId="6C1DEFEE" w14:textId="77777777" w:rsidR="00080512" w:rsidRPr="004D3578" w:rsidRDefault="00080512">
      <w:pPr>
        <w:pStyle w:val="B3"/>
      </w:pPr>
      <w:r w:rsidRPr="004D3578">
        <w:t>2</w:t>
      </w:r>
      <w:r w:rsidRPr="004D3578">
        <w:tab/>
        <w:t>presented to TSG for approval;</w:t>
      </w:r>
    </w:p>
    <w:p w14:paraId="538A62FD" w14:textId="77777777" w:rsidR="00080512" w:rsidRPr="004D3578" w:rsidRDefault="00080512">
      <w:pPr>
        <w:pStyle w:val="B3"/>
      </w:pPr>
      <w:r w:rsidRPr="004D3578">
        <w:t>3</w:t>
      </w:r>
      <w:r w:rsidRPr="004D3578">
        <w:tab/>
        <w:t>or greater indicates TSG approved document under change control.</w:t>
      </w:r>
    </w:p>
    <w:p w14:paraId="7F04628B" w14:textId="77777777" w:rsidR="00080512" w:rsidRPr="004D3578" w:rsidRDefault="00080512">
      <w:pPr>
        <w:pStyle w:val="B2"/>
      </w:pPr>
      <w:proofErr w:type="gramStart"/>
      <w:r w:rsidRPr="004D3578">
        <w:t>y</w:t>
      </w:r>
      <w:proofErr w:type="gramEnd"/>
      <w:r w:rsidRPr="004D3578">
        <w:tab/>
        <w:t>the second digit is incremented for all changes of substance, i.e. technical enhancements, corrections, updates, etc.</w:t>
      </w:r>
    </w:p>
    <w:p w14:paraId="66455825" w14:textId="77777777" w:rsidR="00080512" w:rsidRPr="004D3578" w:rsidRDefault="00080512">
      <w:pPr>
        <w:pStyle w:val="B2"/>
      </w:pPr>
      <w:proofErr w:type="gramStart"/>
      <w:r w:rsidRPr="004D3578">
        <w:t>z</w:t>
      </w:r>
      <w:proofErr w:type="gramEnd"/>
      <w:r w:rsidRPr="004D3578">
        <w:tab/>
        <w:t>the third digit is incremented when editorial only changes have been incorporated in the document.</w:t>
      </w:r>
    </w:p>
    <w:p w14:paraId="0D5361C8" w14:textId="77777777" w:rsidR="00080512" w:rsidRPr="004D3578" w:rsidRDefault="00080512">
      <w:pPr>
        <w:pStyle w:val="Heading1"/>
      </w:pPr>
      <w:bookmarkStart w:id="384" w:name="_Toc481570466"/>
      <w:bookmarkStart w:id="385" w:name="_Toc515525737"/>
      <w:r w:rsidRPr="004D3578">
        <w:t>Introduction</w:t>
      </w:r>
      <w:bookmarkEnd w:id="384"/>
      <w:bookmarkEnd w:id="385"/>
    </w:p>
    <w:p w14:paraId="52DADD11" w14:textId="77777777" w:rsidR="00080512" w:rsidRPr="004D3578" w:rsidRDefault="00080512">
      <w:pPr>
        <w:pStyle w:val="Guidance"/>
      </w:pPr>
      <w:r w:rsidRPr="004D3578">
        <w:t>This clause is optional. If it exists, it is always the second unnumbered clause.</w:t>
      </w:r>
    </w:p>
    <w:p w14:paraId="315FC3D9" w14:textId="77777777" w:rsidR="00080512" w:rsidRPr="004D3578" w:rsidRDefault="00080512">
      <w:pPr>
        <w:pStyle w:val="Heading1"/>
      </w:pPr>
      <w:r w:rsidRPr="004D3578">
        <w:br w:type="page"/>
      </w:r>
      <w:bookmarkStart w:id="386" w:name="_Toc481570467"/>
      <w:bookmarkStart w:id="387" w:name="_Toc515525738"/>
      <w:r w:rsidRPr="004D3578">
        <w:lastRenderedPageBreak/>
        <w:t>1</w:t>
      </w:r>
      <w:r w:rsidRPr="004D3578">
        <w:tab/>
        <w:t>Scope</w:t>
      </w:r>
      <w:bookmarkEnd w:id="386"/>
      <w:bookmarkEnd w:id="387"/>
    </w:p>
    <w:p w14:paraId="41E91A2C" w14:textId="77777777" w:rsidR="00AA6567" w:rsidRDefault="00080512" w:rsidP="00AA6567">
      <w:r w:rsidRPr="004D3578">
        <w:t xml:space="preserve">The </w:t>
      </w:r>
      <w:r w:rsidR="009A2D34" w:rsidRPr="009A2D34">
        <w:t xml:space="preserve">present document specifies the Radio Frequency (RF) test methods and conformance requirements for </w:t>
      </w:r>
      <w:r w:rsidR="009A2D34">
        <w:t xml:space="preserve">NR </w:t>
      </w:r>
      <w:r w:rsidR="009A2D34" w:rsidRPr="009A2D34">
        <w:t xml:space="preserve">Base Station (BS). These have been derived from, and are consistent with the </w:t>
      </w:r>
      <w:r w:rsidR="009A2D34">
        <w:t>NR</w:t>
      </w:r>
      <w:r w:rsidR="009A2D34" w:rsidRPr="009A2D34">
        <w:t xml:space="preserve"> BS specification defined in </w:t>
      </w:r>
      <w:r w:rsidR="00AA6567" w:rsidRPr="00820497">
        <w:t xml:space="preserve">3GPP TS 38.104 </w:t>
      </w:r>
      <w:r w:rsidR="009A2D34" w:rsidRPr="009A2D34">
        <w:t>[</w:t>
      </w:r>
      <w:r w:rsidR="008D280F">
        <w:t>2</w:t>
      </w:r>
      <w:r w:rsidR="009A2D34" w:rsidRPr="009A2D34">
        <w:t xml:space="preserve">]. The technical specification </w:t>
      </w:r>
      <w:r w:rsidR="00AA6567" w:rsidRPr="00820497">
        <w:t>3GPP TS 38.141</w:t>
      </w:r>
      <w:r w:rsidR="00AA6567">
        <w:t xml:space="preserve"> </w:t>
      </w:r>
      <w:r w:rsidR="009A2D34" w:rsidRPr="009A2D34">
        <w:t>is in 2 parts</w:t>
      </w:r>
      <w:r w:rsidR="00AA6567">
        <w:t>:</w:t>
      </w:r>
    </w:p>
    <w:p w14:paraId="269DE89F" w14:textId="77777777" w:rsidR="00AA6567" w:rsidRDefault="00AA6567" w:rsidP="00E83FE8">
      <w:pPr>
        <w:pStyle w:val="ListParagraph"/>
        <w:numPr>
          <w:ilvl w:val="0"/>
          <w:numId w:val="4"/>
        </w:numPr>
      </w:pPr>
      <w:r w:rsidRPr="00820497">
        <w:t>3GPP TS 38.141-1 (the present document) covers conducted test requirements</w:t>
      </w:r>
    </w:p>
    <w:p w14:paraId="12F1DF0D" w14:textId="308C6CAE" w:rsidR="00AA6567" w:rsidRDefault="00AA6567" w:rsidP="00AA6567">
      <w:pPr>
        <w:pStyle w:val="ListParagraph"/>
        <w:numPr>
          <w:ilvl w:val="0"/>
          <w:numId w:val="4"/>
        </w:numPr>
      </w:pPr>
      <w:r w:rsidRPr="00820497">
        <w:t>3GPP TS 38.141</w:t>
      </w:r>
      <w:r>
        <w:t>-</w:t>
      </w:r>
      <w:r w:rsidRPr="00820497">
        <w:t xml:space="preserve">2 </w:t>
      </w:r>
      <w:r>
        <w:t>[3]</w:t>
      </w:r>
      <w:r w:rsidR="009A2D34" w:rsidRPr="009A2D34">
        <w:t xml:space="preserve"> covers radiated requirements</w:t>
      </w:r>
      <w:r w:rsidR="009A2D34">
        <w:t>.</w:t>
      </w:r>
      <w:r w:rsidRPr="00AA6567">
        <w:t xml:space="preserve"> </w:t>
      </w:r>
    </w:p>
    <w:p w14:paraId="6406AD8B" w14:textId="77777777" w:rsidR="00AA6567" w:rsidRDefault="00AA6567" w:rsidP="00AA6567">
      <w:r>
        <w:t xml:space="preserve">A </w:t>
      </w:r>
      <w:r w:rsidRPr="00E83FE8">
        <w:rPr>
          <w:i/>
        </w:rPr>
        <w:t>BS type 1-C</w:t>
      </w:r>
      <w:r>
        <w:t xml:space="preserve"> requires only conducted requirements so requires compliance to part 1 of the specification only.</w:t>
      </w:r>
    </w:p>
    <w:p w14:paraId="6F3C93B2" w14:textId="77777777" w:rsidR="00AA6567" w:rsidRDefault="00AA6567" w:rsidP="00AA6567">
      <w:r>
        <w:t xml:space="preserve">As </w:t>
      </w:r>
      <w:r w:rsidRPr="00E83FE8">
        <w:rPr>
          <w:i/>
        </w:rPr>
        <w:t>BS type 1-H</w:t>
      </w:r>
      <w:r>
        <w:t xml:space="preserve"> has both conducted and radiated requirements so requires compliance to the applicable requirements of part 1 and part 2 of the specification.</w:t>
      </w:r>
    </w:p>
    <w:p w14:paraId="01FB0A94" w14:textId="77777777" w:rsidR="00080512" w:rsidRPr="004D3578" w:rsidRDefault="00AA6567" w:rsidP="00AA6567">
      <w:r>
        <w:t xml:space="preserve">BS </w:t>
      </w:r>
      <w:r w:rsidRPr="00E83FE8">
        <w:rPr>
          <w:i/>
        </w:rPr>
        <w:t>type 1-O</w:t>
      </w:r>
      <w:r>
        <w:t xml:space="preserve"> and </w:t>
      </w:r>
      <w:r w:rsidRPr="00E83FE8">
        <w:rPr>
          <w:i/>
        </w:rPr>
        <w:t>2-O</w:t>
      </w:r>
      <w:r>
        <w:t xml:space="preserve"> have only radiated requirements so require compliance to part 2 of the specification only.</w:t>
      </w:r>
    </w:p>
    <w:p w14:paraId="16D18D6F" w14:textId="77777777" w:rsidR="00080512" w:rsidRPr="004D3578" w:rsidRDefault="00080512">
      <w:pPr>
        <w:pStyle w:val="Heading1"/>
      </w:pPr>
      <w:bookmarkStart w:id="388" w:name="_Toc481570468"/>
      <w:bookmarkStart w:id="389" w:name="_Toc515525739"/>
      <w:r w:rsidRPr="004D3578">
        <w:t>2</w:t>
      </w:r>
      <w:r w:rsidRPr="004D3578">
        <w:tab/>
        <w:t>References</w:t>
      </w:r>
      <w:bookmarkEnd w:id="388"/>
      <w:bookmarkEnd w:id="389"/>
    </w:p>
    <w:p w14:paraId="002BA19D" w14:textId="77777777" w:rsidR="00080512" w:rsidRPr="004D3578" w:rsidRDefault="00080512">
      <w:r w:rsidRPr="004D3578">
        <w:t>The following documents contain provisions which, through reference in this text, constitute provisions of the present document.</w:t>
      </w:r>
    </w:p>
    <w:p w14:paraId="24E3B6B0" w14:textId="77777777" w:rsidR="00080512" w:rsidRPr="004D3578" w:rsidRDefault="00051834" w:rsidP="00051834">
      <w:pPr>
        <w:pStyle w:val="B1"/>
      </w:pPr>
      <w:bookmarkStart w:id="390" w:name="OLE_LINK1"/>
      <w:bookmarkStart w:id="391" w:name="OLE_LINK2"/>
      <w:bookmarkStart w:id="392" w:name="OLE_LINK3"/>
      <w:bookmarkStart w:id="393"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4EE44FAF" w14:textId="77777777" w:rsidR="00080512" w:rsidRPr="004D3578" w:rsidRDefault="00051834" w:rsidP="00051834">
      <w:pPr>
        <w:pStyle w:val="B1"/>
      </w:pPr>
      <w:r>
        <w:t>-</w:t>
      </w:r>
      <w:r>
        <w:tab/>
      </w:r>
      <w:r w:rsidR="00080512" w:rsidRPr="004D3578">
        <w:t>For a specific reference, subsequent revisions do not apply.</w:t>
      </w:r>
    </w:p>
    <w:p w14:paraId="27D1DB52"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390"/>
    <w:bookmarkEnd w:id="391"/>
    <w:bookmarkEnd w:id="392"/>
    <w:bookmarkEnd w:id="393"/>
    <w:p w14:paraId="38D79E19" w14:textId="77777777" w:rsidR="00EC4A25" w:rsidRDefault="00EC4A25" w:rsidP="00EC4A25">
      <w:pPr>
        <w:pStyle w:val="EX"/>
      </w:pPr>
      <w:r w:rsidRPr="004D3578">
        <w:t>[1]</w:t>
      </w:r>
      <w:r w:rsidRPr="004D3578">
        <w:tab/>
        <w:t>3GPP TR 21.905: "Vocabulary for 3GPP Specifications"</w:t>
      </w:r>
    </w:p>
    <w:p w14:paraId="42D8FF98" w14:textId="77777777" w:rsidR="00403682" w:rsidRDefault="008D280F" w:rsidP="00403682">
      <w:pPr>
        <w:pStyle w:val="EX"/>
      </w:pPr>
      <w:r>
        <w:t>[2]</w:t>
      </w:r>
      <w:r>
        <w:tab/>
        <w:t>3GPP TS</w:t>
      </w:r>
      <w:r w:rsidRPr="004D3578">
        <w:t> </w:t>
      </w:r>
      <w:r>
        <w:t>38.104</w:t>
      </w:r>
      <w:r w:rsidRPr="004D3578">
        <w:t>: "</w:t>
      </w:r>
      <w:r w:rsidRPr="008D280F">
        <w:t>NR Base Station (BS) radio transmission and reception</w:t>
      </w:r>
      <w:r w:rsidRPr="004D3578">
        <w:t>"</w:t>
      </w:r>
    </w:p>
    <w:p w14:paraId="19D2543F" w14:textId="77777777" w:rsidR="00403682" w:rsidRPr="002A093F" w:rsidRDefault="00403682" w:rsidP="00403682">
      <w:pPr>
        <w:pStyle w:val="EX"/>
      </w:pPr>
      <w:r w:rsidRPr="002A093F">
        <w:t>[3]</w:t>
      </w:r>
      <w:r w:rsidRPr="002A093F">
        <w:tab/>
      </w:r>
      <w:r>
        <w:t>3GPP TS 38.141-2</w:t>
      </w:r>
      <w:r w:rsidRPr="008122DB">
        <w:t xml:space="preserve">: “NR, Base Station </w:t>
      </w:r>
      <w:r>
        <w:t>(BS) conformance testing, Part 2</w:t>
      </w:r>
      <w:r w:rsidRPr="008122DB">
        <w:t xml:space="preserve">: </w:t>
      </w:r>
      <w:r>
        <w:t>Radiated</w:t>
      </w:r>
      <w:r w:rsidRPr="008122DB">
        <w:t xml:space="preserve"> conformance testing”</w:t>
      </w:r>
    </w:p>
    <w:p w14:paraId="34F6A930" w14:textId="16321965" w:rsidR="00403682" w:rsidRPr="002A093F" w:rsidRDefault="00403682" w:rsidP="00403682">
      <w:pPr>
        <w:pStyle w:val="EX"/>
      </w:pPr>
      <w:r>
        <w:t>[4</w:t>
      </w:r>
      <w:r w:rsidRPr="002A093F">
        <w:t>]</w:t>
      </w:r>
      <w:r w:rsidRPr="002A093F">
        <w:tab/>
        <w:t>ITU-R Recommendation M.1545, “Measurement uncertainty as it applies to test limits for the terrestrial component of International Mobile Telecommunications-2000”</w:t>
      </w:r>
    </w:p>
    <w:p w14:paraId="57759FA5" w14:textId="77777777" w:rsidR="00080512" w:rsidRPr="004D3578" w:rsidRDefault="00080512">
      <w:pPr>
        <w:pStyle w:val="Heading1"/>
      </w:pPr>
      <w:bookmarkStart w:id="394" w:name="_Toc481570469"/>
      <w:bookmarkStart w:id="395" w:name="_Toc515525740"/>
      <w:r w:rsidRPr="004D3578">
        <w:t>3</w:t>
      </w:r>
      <w:r w:rsidRPr="004D3578">
        <w:tab/>
        <w:t xml:space="preserve">Definitions, </w:t>
      </w:r>
      <w:r w:rsidR="008028A4" w:rsidRPr="004D3578">
        <w:t>symbols and abbreviations</w:t>
      </w:r>
      <w:bookmarkEnd w:id="394"/>
      <w:bookmarkEnd w:id="395"/>
    </w:p>
    <w:p w14:paraId="567A6EAE" w14:textId="77777777" w:rsidR="00080512" w:rsidRPr="004D3578" w:rsidRDefault="00080512">
      <w:pPr>
        <w:pStyle w:val="Heading2"/>
      </w:pPr>
      <w:bookmarkStart w:id="396" w:name="_Toc481570470"/>
      <w:bookmarkStart w:id="397" w:name="_Toc515525741"/>
      <w:r w:rsidRPr="004D3578">
        <w:t>3.1</w:t>
      </w:r>
      <w:r w:rsidRPr="004D3578">
        <w:tab/>
        <w:t>Definitions</w:t>
      </w:r>
      <w:bookmarkEnd w:id="396"/>
      <w:bookmarkEnd w:id="397"/>
    </w:p>
    <w:p w14:paraId="31F4FF13" w14:textId="77777777" w:rsidR="00080512" w:rsidRPr="004D3578" w:rsidRDefault="00080512">
      <w:r w:rsidRPr="004D3578">
        <w:t xml:space="preserve">For the purposes of the present document, the terms and definitions given in </w:t>
      </w:r>
      <w:bookmarkStart w:id="398" w:name="OLE_LINK6"/>
      <w:bookmarkStart w:id="399" w:name="OLE_LINK7"/>
      <w:bookmarkStart w:id="400" w:name="OLE_LINK8"/>
      <w:r w:rsidR="00DF62CD">
        <w:t xml:space="preserve">3GPP </w:t>
      </w:r>
      <w:bookmarkEnd w:id="398"/>
      <w:bookmarkEnd w:id="399"/>
      <w:bookmarkEnd w:id="400"/>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06759142" w14:textId="39278A96" w:rsidR="00210B12" w:rsidRDefault="00210B12" w:rsidP="00403682">
      <w:pPr>
        <w:rPr>
          <w:ins w:id="401" w:author="R4-1808322" w:date="2018-05-31T09:24:00Z"/>
          <w:b/>
        </w:rPr>
      </w:pPr>
      <w:proofErr w:type="gramStart"/>
      <w:ins w:id="402" w:author="R4-1808322" w:date="2018-05-31T09:24:00Z">
        <w:r>
          <w:rPr>
            <w:b/>
            <w:bCs/>
          </w:rPr>
          <w:t>a</w:t>
        </w:r>
        <w:r>
          <w:rPr>
            <w:b/>
            <w:bCs/>
          </w:rPr>
          <w:t>ggregated</w:t>
        </w:r>
        <w:proofErr w:type="gramEnd"/>
        <w:r>
          <w:rPr>
            <w:b/>
            <w:bCs/>
            <w:lang w:val="en-US"/>
          </w:rPr>
          <w:t xml:space="preserve"> </w:t>
        </w:r>
        <w:r>
          <w:rPr>
            <w:rFonts w:hint="eastAsia"/>
            <w:b/>
            <w:bCs/>
            <w:lang w:val="en-US" w:eastAsia="zh-CN"/>
          </w:rPr>
          <w:t xml:space="preserve">BS </w:t>
        </w:r>
        <w:r>
          <w:rPr>
            <w:b/>
            <w:bCs/>
            <w:lang w:val="en-US"/>
          </w:rPr>
          <w:t>channel b</w:t>
        </w:r>
        <w:r>
          <w:rPr>
            <w:b/>
            <w:bCs/>
            <w:lang w:val="en-US"/>
          </w:rPr>
          <w:t>andwidth:</w:t>
        </w:r>
        <w:r>
          <w:rPr>
            <w:lang w:val="en-US"/>
          </w:rPr>
          <w:t xml:space="preserve"> t</w:t>
        </w:r>
        <w:r>
          <w:t xml:space="preserve">he RF bandwidth in which a Base Station transmits and receives multiple contiguously aggregated carriers. The </w:t>
        </w:r>
        <w:r>
          <w:rPr>
            <w:i/>
            <w:iCs/>
          </w:rPr>
          <w:t xml:space="preserve">aggregated </w:t>
        </w:r>
        <w:r>
          <w:rPr>
            <w:rFonts w:hint="eastAsia"/>
            <w:i/>
            <w:iCs/>
            <w:lang w:val="en-US" w:eastAsia="zh-CN"/>
          </w:rPr>
          <w:t xml:space="preserve">BS </w:t>
        </w:r>
        <w:r>
          <w:rPr>
            <w:i/>
            <w:iCs/>
          </w:rPr>
          <w:t>channel bandwidth</w:t>
        </w:r>
        <w:r>
          <w:t xml:space="preserve"> is measured in MHz</w:t>
        </w:r>
      </w:ins>
    </w:p>
    <w:p w14:paraId="1D4D1E31" w14:textId="77777777" w:rsidR="00403682" w:rsidRPr="008F3FEB" w:rsidRDefault="00403682" w:rsidP="00403682">
      <w:proofErr w:type="gramStart"/>
      <w:r w:rsidRPr="008F3FEB">
        <w:rPr>
          <w:b/>
        </w:rPr>
        <w:t>antenna</w:t>
      </w:r>
      <w:proofErr w:type="gramEnd"/>
      <w:r w:rsidRPr="008F3FEB">
        <w:rPr>
          <w:b/>
        </w:rPr>
        <w:t xml:space="preserve"> connector:</w:t>
      </w:r>
      <w:r w:rsidRPr="008F3FEB">
        <w:t xml:space="preserve"> connector at the conducted interface of the </w:t>
      </w:r>
      <w:r w:rsidRPr="008F3FEB">
        <w:rPr>
          <w:i/>
        </w:rPr>
        <w:t>BS type 1-C</w:t>
      </w:r>
    </w:p>
    <w:p w14:paraId="328BFEB1" w14:textId="77777777" w:rsidR="00403682" w:rsidRPr="008F3FEB" w:rsidRDefault="00403682" w:rsidP="00403682">
      <w:proofErr w:type="gramStart"/>
      <w:r w:rsidRPr="008F3FEB">
        <w:rPr>
          <w:b/>
        </w:rPr>
        <w:t>active</w:t>
      </w:r>
      <w:proofErr w:type="gramEnd"/>
      <w:r w:rsidRPr="008F3FEB">
        <w:rPr>
          <w:b/>
        </w:rPr>
        <w:t xml:space="preserve"> transmitter unit: </w:t>
      </w:r>
      <w:r w:rsidRPr="008F3FEB">
        <w:t xml:space="preserve">transmitter unit which is ON, and has the ability to send modulated data streams that are parallel and distinct to those sent from other transmitter units to a </w:t>
      </w:r>
      <w:r w:rsidRPr="008F3FEB">
        <w:rPr>
          <w:i/>
        </w:rPr>
        <w:t>BS type 1-C</w:t>
      </w:r>
      <w:r w:rsidRPr="008F3FEB">
        <w:t xml:space="preserve"> </w:t>
      </w:r>
      <w:r w:rsidRPr="002C79AC">
        <w:rPr>
          <w:i/>
        </w:rPr>
        <w:t>antenna connector</w:t>
      </w:r>
      <w:r w:rsidRPr="008F3FEB">
        <w:t xml:space="preserve">, or to one or more </w:t>
      </w:r>
      <w:r w:rsidRPr="008F3FEB">
        <w:rPr>
          <w:i/>
        </w:rPr>
        <w:t>BS type 1-H</w:t>
      </w:r>
      <w:r w:rsidRPr="008F3FEB">
        <w:t xml:space="preserve"> </w:t>
      </w:r>
      <w:r w:rsidRPr="008F3FEB">
        <w:rPr>
          <w:i/>
        </w:rPr>
        <w:t>TAB connectors</w:t>
      </w:r>
      <w:r w:rsidRPr="008F3FEB">
        <w:t xml:space="preserve"> at the </w:t>
      </w:r>
      <w:r w:rsidRPr="008F3FEB">
        <w:rPr>
          <w:i/>
        </w:rPr>
        <w:t>transceiver array boundary</w:t>
      </w:r>
    </w:p>
    <w:p w14:paraId="3FB68B51" w14:textId="77777777" w:rsidR="00403682" w:rsidRPr="008F3FEB" w:rsidRDefault="00403682" w:rsidP="00403682">
      <w:r w:rsidRPr="008F3FEB">
        <w:rPr>
          <w:b/>
        </w:rPr>
        <w:t>Base Station RF Bandwidth</w:t>
      </w:r>
      <w:r w:rsidRPr="008F3FEB">
        <w:t xml:space="preserve">: RF bandwidth in which a base station transmits and/or receives single or multiple carrier(s) within a supported </w:t>
      </w:r>
      <w:r w:rsidRPr="008F3FEB">
        <w:rPr>
          <w:i/>
        </w:rPr>
        <w:t>operating band</w:t>
      </w:r>
    </w:p>
    <w:p w14:paraId="590B730C" w14:textId="77777777" w:rsidR="00403682" w:rsidRPr="008F3FEB" w:rsidRDefault="00403682" w:rsidP="00403682">
      <w:pPr>
        <w:pStyle w:val="NO"/>
      </w:pPr>
      <w:r w:rsidRPr="008F3FEB">
        <w:lastRenderedPageBreak/>
        <w:t>NOTE:</w:t>
      </w:r>
      <w:r w:rsidRPr="008F3FEB">
        <w:tab/>
        <w:t xml:space="preserve">In single carrier operation, the </w:t>
      </w:r>
      <w:r w:rsidRPr="002C79AC">
        <w:rPr>
          <w:i/>
        </w:rPr>
        <w:t>Base Station RF Bandwidth</w:t>
      </w:r>
      <w:r w:rsidRPr="008F3FEB">
        <w:t xml:space="preserve"> is equal to the </w:t>
      </w:r>
      <w:r w:rsidRPr="008F3FEB">
        <w:rPr>
          <w:i/>
        </w:rPr>
        <w:t>BS channel bandwidth</w:t>
      </w:r>
      <w:r w:rsidRPr="008F3FEB">
        <w:t>.</w:t>
      </w:r>
    </w:p>
    <w:p w14:paraId="053FAF2C" w14:textId="355BA39B" w:rsidR="00210B12" w:rsidRDefault="00210B12" w:rsidP="00403682">
      <w:pPr>
        <w:rPr>
          <w:ins w:id="403" w:author="R4-1808322" w:date="2018-05-31T09:25:00Z"/>
          <w:b/>
        </w:rPr>
      </w:pPr>
      <w:ins w:id="404" w:author="R4-1808322" w:date="2018-05-31T09:25:00Z">
        <w:r>
          <w:rPr>
            <w:b/>
          </w:rPr>
          <w:t xml:space="preserve">Base Station RF Bandwidth edge: </w:t>
        </w:r>
        <w:r>
          <w:t xml:space="preserve">frequency of one of the edges of the </w:t>
        </w:r>
        <w:r>
          <w:rPr>
            <w:i/>
            <w:iCs/>
          </w:rPr>
          <w:t>Base Station RF Bandwidth</w:t>
        </w:r>
      </w:ins>
    </w:p>
    <w:p w14:paraId="27497E49" w14:textId="77777777" w:rsidR="00403682" w:rsidRPr="008F3FEB" w:rsidRDefault="00403682" w:rsidP="00403682">
      <w:proofErr w:type="gramStart"/>
      <w:r w:rsidRPr="008F3FEB">
        <w:rPr>
          <w:b/>
        </w:rPr>
        <w:t>basic</w:t>
      </w:r>
      <w:proofErr w:type="gramEnd"/>
      <w:r w:rsidRPr="008F3FEB">
        <w:rPr>
          <w:b/>
        </w:rPr>
        <w:t xml:space="preserve"> limit: </w:t>
      </w:r>
      <w:r w:rsidRPr="008F3FEB">
        <w:t xml:space="preserve">emissions limit relating to the power supplied by a single transmitter to a single antenna transmission line in ITU-R SM.329 [2] used for the formulation of unwanted emission requirements for FR1 </w:t>
      </w:r>
    </w:p>
    <w:p w14:paraId="497E71B6" w14:textId="0ECB8DE4" w:rsidR="00403682" w:rsidRPr="008F3FEB" w:rsidDel="00210B12" w:rsidRDefault="00403682" w:rsidP="00403682">
      <w:pPr>
        <w:rPr>
          <w:del w:id="405" w:author="R4-1808322" w:date="2018-05-31T09:26:00Z"/>
          <w:lang w:eastAsia="zh-CN"/>
        </w:rPr>
      </w:pPr>
      <w:del w:id="406" w:author="R4-1808322" w:date="2018-05-31T09:26:00Z">
        <w:r w:rsidRPr="008F3FEB" w:rsidDel="00210B12">
          <w:rPr>
            <w:b/>
            <w:lang w:eastAsia="zh-CN"/>
          </w:rPr>
          <w:delText>beam:</w:delText>
        </w:r>
        <w:r w:rsidRPr="008F3FEB" w:rsidDel="00210B12">
          <w:rPr>
            <w:lang w:eastAsia="zh-CN"/>
          </w:rPr>
          <w:delText xml:space="preserve"> </w:delText>
        </w:r>
        <w:r w:rsidRPr="008F3FEB" w:rsidDel="00210B12">
          <w:delText>beam</w:delText>
        </w:r>
        <w:r w:rsidRPr="008F3FEB" w:rsidDel="00210B12">
          <w:rPr>
            <w:lang w:eastAsia="zh-CN"/>
          </w:rPr>
          <w:delText xml:space="preserve"> (of the antenna)</w:delText>
        </w:r>
        <w:r w:rsidRPr="008F3FEB" w:rsidDel="00210B12">
          <w:delText xml:space="preserve"> is the </w:delText>
        </w:r>
        <w:r w:rsidRPr="008F3FEB" w:rsidDel="00210B12">
          <w:rPr>
            <w:lang w:eastAsia="zh-CN"/>
          </w:rPr>
          <w:delText xml:space="preserve">main lobe of the </w:delText>
        </w:r>
        <w:r w:rsidRPr="008F3FEB" w:rsidDel="00210B12">
          <w:delText>radiat</w:delText>
        </w:r>
        <w:r w:rsidRPr="008F3FEB" w:rsidDel="00210B12">
          <w:rPr>
            <w:lang w:eastAsia="zh-CN"/>
          </w:rPr>
          <w:delText xml:space="preserve">ion pattern of an </w:delText>
        </w:r>
        <w:r w:rsidRPr="008F3FEB" w:rsidDel="00210B12">
          <w:rPr>
            <w:i/>
            <w:lang w:eastAsia="zh-CN"/>
          </w:rPr>
          <w:delText>antenna array</w:delText>
        </w:r>
      </w:del>
    </w:p>
    <w:p w14:paraId="12DD3FFE" w14:textId="019C58FC" w:rsidR="00403682" w:rsidRPr="008F3FEB" w:rsidDel="00210B12" w:rsidRDefault="00403682" w:rsidP="00403682">
      <w:pPr>
        <w:pStyle w:val="NO"/>
        <w:rPr>
          <w:del w:id="407" w:author="R4-1808322" w:date="2018-05-31T09:26:00Z"/>
          <w:lang w:eastAsia="zh-CN"/>
        </w:rPr>
      </w:pPr>
      <w:del w:id="408" w:author="R4-1808322" w:date="2018-05-31T09:26:00Z">
        <w:r w:rsidRPr="008F3FEB" w:rsidDel="00210B12">
          <w:rPr>
            <w:lang w:eastAsia="zh-CN"/>
          </w:rPr>
          <w:delText>NOTE:</w:delText>
        </w:r>
        <w:r w:rsidRPr="008F3FEB" w:rsidDel="00210B12">
          <w:rPr>
            <w:lang w:eastAsia="zh-CN"/>
          </w:rPr>
          <w:tab/>
          <w:delText xml:space="preserve">For certain BS </w:delText>
        </w:r>
        <w:r w:rsidRPr="008F3FEB" w:rsidDel="00210B12">
          <w:rPr>
            <w:i/>
            <w:lang w:eastAsia="zh-CN"/>
          </w:rPr>
          <w:delText>antenna array</w:delText>
        </w:r>
        <w:r w:rsidRPr="008F3FEB" w:rsidDel="00210B12">
          <w:rPr>
            <w:lang w:eastAsia="zh-CN"/>
          </w:rPr>
          <w:delText>, there may be more than one beam.</w:delText>
        </w:r>
      </w:del>
    </w:p>
    <w:p w14:paraId="4CECA3D4" w14:textId="7578CC38" w:rsidR="00403682" w:rsidRPr="008F3FEB" w:rsidDel="00210B12" w:rsidRDefault="00403682" w:rsidP="00403682">
      <w:pPr>
        <w:rPr>
          <w:del w:id="409" w:author="R4-1808322" w:date="2018-05-31T09:26:00Z"/>
          <w:lang w:eastAsia="zh-CN"/>
        </w:rPr>
      </w:pPr>
      <w:del w:id="410" w:author="R4-1808322" w:date="2018-05-31T09:26:00Z">
        <w:r w:rsidRPr="008F3FEB" w:rsidDel="00210B12">
          <w:rPr>
            <w:b/>
            <w:lang w:eastAsia="zh-CN"/>
          </w:rPr>
          <w:delText>beam centre direction:</w:delText>
        </w:r>
        <w:r w:rsidRPr="008F3FEB" w:rsidDel="00210B12">
          <w:rPr>
            <w:lang w:eastAsia="zh-CN"/>
          </w:rPr>
          <w:delText xml:space="preserve"> </w:delText>
        </w:r>
        <w:r w:rsidRPr="008F3FEB" w:rsidDel="00210B12">
          <w:delText>direction equal to the geometric centre of the half-power contour of the beam</w:delText>
        </w:r>
      </w:del>
    </w:p>
    <w:p w14:paraId="2D55CA78" w14:textId="51C3E2A0" w:rsidR="00403682" w:rsidRPr="008F3FEB" w:rsidDel="00210B12" w:rsidRDefault="00403682" w:rsidP="00403682">
      <w:pPr>
        <w:rPr>
          <w:del w:id="411" w:author="R4-1808322" w:date="2018-05-31T09:26:00Z"/>
        </w:rPr>
      </w:pPr>
      <w:del w:id="412" w:author="R4-1808322" w:date="2018-05-31T09:26:00Z">
        <w:r w:rsidRPr="008F3FEB" w:rsidDel="00210B12">
          <w:rPr>
            <w:b/>
            <w:lang w:eastAsia="zh-CN"/>
          </w:rPr>
          <w:delText>beam direction pair:</w:delText>
        </w:r>
        <w:r w:rsidRPr="008F3FEB" w:rsidDel="00210B12">
          <w:rPr>
            <w:lang w:eastAsia="zh-CN"/>
          </w:rPr>
          <w:delText xml:space="preserve"> data set consisting of </w:delText>
        </w:r>
        <w:r w:rsidRPr="008F3FEB" w:rsidDel="00210B12">
          <w:delText xml:space="preserve">the </w:delText>
        </w:r>
        <w:r w:rsidRPr="008F3FEB" w:rsidDel="00210B12">
          <w:rPr>
            <w:i/>
          </w:rPr>
          <w:delText>beam centre direction</w:delText>
        </w:r>
        <w:r w:rsidRPr="008F3FEB" w:rsidDel="00210B12">
          <w:delText xml:space="preserve"> and the related </w:delText>
        </w:r>
        <w:r w:rsidRPr="008F3FEB" w:rsidDel="00210B12">
          <w:rPr>
            <w:i/>
          </w:rPr>
          <w:delText>beam peak direction</w:delText>
        </w:r>
      </w:del>
    </w:p>
    <w:p w14:paraId="4F4517E3" w14:textId="3FE7A78E" w:rsidR="00403682" w:rsidRPr="008F3FEB" w:rsidDel="00210B12" w:rsidRDefault="00403682" w:rsidP="00403682">
      <w:pPr>
        <w:rPr>
          <w:del w:id="413" w:author="R4-1808322" w:date="2018-05-31T09:26:00Z"/>
          <w:lang w:eastAsia="zh-CN"/>
        </w:rPr>
      </w:pPr>
      <w:del w:id="414" w:author="R4-1808322" w:date="2018-05-31T09:26:00Z">
        <w:r w:rsidRPr="008F3FEB" w:rsidDel="00210B12">
          <w:rPr>
            <w:b/>
          </w:rPr>
          <w:delText>beam peak direction:</w:delText>
        </w:r>
        <w:r w:rsidRPr="008F3FEB" w:rsidDel="00210B12">
          <w:delText xml:space="preserve"> direction where the maximum EIRP is found</w:delText>
        </w:r>
      </w:del>
    </w:p>
    <w:p w14:paraId="28B24572" w14:textId="40CBBE28" w:rsidR="00403682" w:rsidRPr="008F3FEB" w:rsidDel="00210B12" w:rsidRDefault="00403682" w:rsidP="00403682">
      <w:pPr>
        <w:rPr>
          <w:del w:id="415" w:author="R4-1808322" w:date="2018-05-31T09:26:00Z"/>
        </w:rPr>
      </w:pPr>
      <w:del w:id="416" w:author="R4-1808322" w:date="2018-05-31T09:26:00Z">
        <w:r w:rsidRPr="008F3FEB" w:rsidDel="00210B12">
          <w:rPr>
            <w:b/>
          </w:rPr>
          <w:delText>beamwidth:</w:delText>
        </w:r>
        <w:r w:rsidRPr="008F3FEB" w:rsidDel="00210B12">
          <w:delText xml:space="preserve"> beam which has a half-power contour that is essentially elliptical, the half-power beamwidths in the two pattern cuts that respectively contain the major and minor axis of the ellipse</w:delText>
        </w:r>
      </w:del>
    </w:p>
    <w:p w14:paraId="5A1EE20E" w14:textId="77777777" w:rsidR="00403682" w:rsidRPr="008F3FEB" w:rsidRDefault="00403682" w:rsidP="00403682">
      <w:r w:rsidRPr="008F3FEB">
        <w:rPr>
          <w:b/>
        </w:rPr>
        <w:t>BS channel bandwidth</w:t>
      </w:r>
      <w:r w:rsidRPr="008F3FEB">
        <w:t>: RF bandwidth supporting a single NR RF carrier with the transmission bandwidth configured in the uplink or downlink</w:t>
      </w:r>
    </w:p>
    <w:p w14:paraId="6DD32367" w14:textId="77777777" w:rsidR="00403682" w:rsidRPr="008F3FEB" w:rsidRDefault="00403682" w:rsidP="00403682">
      <w:pPr>
        <w:pStyle w:val="NO"/>
      </w:pPr>
      <w:r w:rsidRPr="008F3FEB">
        <w:t>NOTE 1:</w:t>
      </w:r>
      <w:r w:rsidRPr="008F3FEB">
        <w:tab/>
        <w:t xml:space="preserve">The </w:t>
      </w:r>
      <w:r w:rsidRPr="008F3FEB">
        <w:rPr>
          <w:i/>
        </w:rPr>
        <w:t>BS channel bandwidth</w:t>
      </w:r>
      <w:r w:rsidRPr="008F3FEB">
        <w:t xml:space="preserve"> is measured in MHz and is used as a reference for transmitter and receiver RF requirements.</w:t>
      </w:r>
    </w:p>
    <w:p w14:paraId="58020AF8" w14:textId="77777777" w:rsidR="00403682" w:rsidRPr="008F3FEB" w:rsidRDefault="00403682" w:rsidP="00403682">
      <w:pPr>
        <w:pStyle w:val="NO"/>
      </w:pPr>
      <w:r w:rsidRPr="008F3FEB">
        <w:t>NOTE 2:</w:t>
      </w:r>
      <w:r w:rsidRPr="008F3FEB">
        <w:tab/>
        <w:t>It is possible for the BS to transmit to and/or receive from one or more UE bandwidth parts that are smaller than or equal to the BS transmission bandwidth configuration, in any part of the BS transmission bandwidth configuration.</w:t>
      </w:r>
    </w:p>
    <w:p w14:paraId="616BC34E" w14:textId="77777777" w:rsidR="00403682" w:rsidRPr="008F3FEB" w:rsidRDefault="00403682" w:rsidP="00403682">
      <w:r w:rsidRPr="008F3FEB">
        <w:rPr>
          <w:b/>
        </w:rPr>
        <w:t>BS type 1-C:</w:t>
      </w:r>
      <w:r w:rsidRPr="008F3FEB">
        <w:tab/>
        <w:t xml:space="preserve">NR base station operating at FR1 with requirements set consisting only of conducted requirements defined at individual </w:t>
      </w:r>
      <w:r w:rsidRPr="002C79AC">
        <w:rPr>
          <w:i/>
        </w:rPr>
        <w:t>antenna connectors</w:t>
      </w:r>
    </w:p>
    <w:p w14:paraId="7E3060CC" w14:textId="77777777" w:rsidR="00403682" w:rsidRPr="008F3FEB" w:rsidRDefault="00403682" w:rsidP="00403682">
      <w:r w:rsidRPr="008F3FEB">
        <w:rPr>
          <w:b/>
        </w:rPr>
        <w:t>BS type 1-H:</w:t>
      </w:r>
      <w:r w:rsidRPr="008F3FEB">
        <w:tab/>
        <w:t xml:space="preserve">NR base station operating at FR1 with a requirement set consisting of conducted requirements defined at individual </w:t>
      </w:r>
      <w:r w:rsidRPr="008F3FEB">
        <w:rPr>
          <w:i/>
        </w:rPr>
        <w:t>TAB connectors</w:t>
      </w:r>
      <w:r w:rsidRPr="008F3FEB">
        <w:t xml:space="preserve"> and OTA requirements defined at RIB</w:t>
      </w:r>
    </w:p>
    <w:p w14:paraId="20FE6DAB" w14:textId="77777777" w:rsidR="00403682" w:rsidRPr="00145875" w:rsidRDefault="00403682" w:rsidP="00403682">
      <w:pPr>
        <w:rPr>
          <w:ins w:id="417" w:author="R4-1808322" w:date="2018-05-31T09:26:00Z"/>
        </w:rPr>
      </w:pPr>
      <w:r w:rsidRPr="008F3FEB">
        <w:rPr>
          <w:b/>
        </w:rPr>
        <w:t>BS type 1-O:</w:t>
      </w:r>
      <w:r w:rsidRPr="008F3FEB">
        <w:tab/>
        <w:t xml:space="preserve">NR base station operating at FR1 with a requirement set consisting only of OTA requirements defined at </w:t>
      </w:r>
      <w:r w:rsidRPr="00145875">
        <w:t>the RIB</w:t>
      </w:r>
    </w:p>
    <w:p w14:paraId="00B904F1" w14:textId="57EB2C7C" w:rsidR="00210B12" w:rsidRPr="00145875" w:rsidRDefault="00210B12" w:rsidP="00210B12">
      <w:pPr>
        <w:pStyle w:val="NO"/>
      </w:pPr>
      <w:ins w:id="418" w:author="R4-1808322" w:date="2018-05-31T09:26:00Z">
        <w:r w:rsidRPr="00145875">
          <w:t>NOTE:</w:t>
        </w:r>
        <w:r w:rsidRPr="00145875">
          <w:tab/>
        </w:r>
        <w:r w:rsidRPr="00145875">
          <w:rPr>
            <w:i/>
          </w:rPr>
          <w:t>BS type 1-O</w:t>
        </w:r>
        <w:r w:rsidRPr="00145875">
          <w:t xml:space="preserve"> conformance requirements are captured in TS 38.141-2 [3] and are out of scope of this specification.</w:t>
        </w:r>
      </w:ins>
    </w:p>
    <w:p w14:paraId="5BC200D3" w14:textId="77777777" w:rsidR="00403682" w:rsidRPr="00145875" w:rsidRDefault="00403682" w:rsidP="00403682">
      <w:pPr>
        <w:rPr>
          <w:ins w:id="419" w:author="R4-1808322" w:date="2018-05-31T09:26:00Z"/>
        </w:rPr>
      </w:pPr>
      <w:r w:rsidRPr="00145875">
        <w:rPr>
          <w:b/>
        </w:rPr>
        <w:t>BS type 2-O:</w:t>
      </w:r>
      <w:r w:rsidRPr="00145875">
        <w:tab/>
        <w:t>NR base station operating at FR2 with a requirement set consisting only of OTA requirements defined at the RIB</w:t>
      </w:r>
    </w:p>
    <w:p w14:paraId="3144BF22" w14:textId="0AFAF08E" w:rsidR="00210B12" w:rsidRPr="008F3FEB" w:rsidRDefault="00210B12" w:rsidP="00210B12">
      <w:pPr>
        <w:pStyle w:val="NO"/>
      </w:pPr>
      <w:ins w:id="420" w:author="R4-1808322" w:date="2018-05-31T09:27:00Z">
        <w:r w:rsidRPr="00145875">
          <w:t>NOTE:</w:t>
        </w:r>
        <w:r w:rsidRPr="00145875">
          <w:tab/>
        </w:r>
        <w:r w:rsidRPr="00145875">
          <w:rPr>
            <w:i/>
          </w:rPr>
          <w:t>BS type 2-O</w:t>
        </w:r>
        <w:r w:rsidRPr="00145875">
          <w:t xml:space="preserve"> conformance requirements are captured in TS 38.141-2 [3] and are out of scope of this specification.</w:t>
        </w:r>
      </w:ins>
    </w:p>
    <w:p w14:paraId="0516BE47" w14:textId="36979D3A" w:rsidR="00210B12" w:rsidRDefault="00210B12" w:rsidP="00210B12">
      <w:pPr>
        <w:tabs>
          <w:tab w:val="left" w:pos="2448"/>
          <w:tab w:val="left" w:pos="9468"/>
        </w:tabs>
        <w:rPr>
          <w:ins w:id="421" w:author="R4-1808322" w:date="2018-05-31T09:27:00Z"/>
        </w:rPr>
      </w:pPr>
      <w:bookmarkStart w:id="422" w:name="_Hlk500327898"/>
      <w:proofErr w:type="gramStart"/>
      <w:ins w:id="423" w:author="R4-1808322" w:date="2018-05-31T09:27:00Z">
        <w:r>
          <w:rPr>
            <w:rFonts w:cs="v5.0.0"/>
            <w:b/>
            <w:bCs/>
          </w:rPr>
          <w:t>c</w:t>
        </w:r>
        <w:r>
          <w:rPr>
            <w:rFonts w:cs="v5.0.0"/>
            <w:b/>
            <w:bCs/>
          </w:rPr>
          <w:t>hannel</w:t>
        </w:r>
        <w:proofErr w:type="gramEnd"/>
        <w:r>
          <w:rPr>
            <w:rFonts w:cs="v5.0.0"/>
            <w:b/>
            <w:bCs/>
          </w:rPr>
          <w:t xml:space="preserve"> edge: </w:t>
        </w:r>
        <w:r>
          <w:rPr>
            <w:rFonts w:cs="v5.0.0"/>
            <w:snapToGrid w:val="0"/>
          </w:rPr>
          <w:t>lowest or highest frequency of the</w:t>
        </w:r>
        <w:r>
          <w:rPr>
            <w:rFonts w:cs="v5.0.0" w:hint="eastAsia"/>
            <w:snapToGrid w:val="0"/>
            <w:lang w:val="en-US" w:eastAsia="zh-CN"/>
          </w:rPr>
          <w:t xml:space="preserve"> NR</w:t>
        </w:r>
        <w:r>
          <w:rPr>
            <w:rFonts w:cs="v5.0.0"/>
            <w:snapToGrid w:val="0"/>
          </w:rPr>
          <w:t xml:space="preserve"> carrier, separated by the </w:t>
        </w:r>
        <w:r>
          <w:rPr>
            <w:rFonts w:cs="v5.0.0" w:hint="eastAsia"/>
            <w:i/>
            <w:iCs/>
            <w:snapToGrid w:val="0"/>
            <w:lang w:val="en-US" w:eastAsia="zh-CN"/>
          </w:rPr>
          <w:t xml:space="preserve">BS </w:t>
        </w:r>
        <w:r>
          <w:rPr>
            <w:rFonts w:cs="v5.0.0"/>
            <w:i/>
            <w:iCs/>
            <w:snapToGrid w:val="0"/>
          </w:rPr>
          <w:t>channel bandwidth</w:t>
        </w:r>
      </w:ins>
    </w:p>
    <w:p w14:paraId="548E68E2" w14:textId="0FEB8BEE" w:rsidR="00210B12" w:rsidRDefault="00210B12" w:rsidP="00210B12">
      <w:pPr>
        <w:rPr>
          <w:ins w:id="424" w:author="R4-1808322" w:date="2018-05-31T09:27:00Z"/>
          <w:b/>
          <w:bCs/>
        </w:rPr>
      </w:pPr>
      <w:proofErr w:type="gramStart"/>
      <w:ins w:id="425" w:author="R4-1808322" w:date="2018-05-31T09:27:00Z">
        <w:r>
          <w:rPr>
            <w:b/>
            <w:bCs/>
          </w:rPr>
          <w:t>c</w:t>
        </w:r>
        <w:r>
          <w:rPr>
            <w:b/>
            <w:bCs/>
          </w:rPr>
          <w:t>arrier</w:t>
        </w:r>
        <w:proofErr w:type="gramEnd"/>
        <w:r>
          <w:rPr>
            <w:b/>
            <w:bCs/>
          </w:rPr>
          <w:t xml:space="preserve"> aggregation: </w:t>
        </w:r>
        <w:r>
          <w:rPr>
            <w:bCs/>
          </w:rPr>
          <w:t>aggregation of two or more component carriers in order to support wider transmission bandwidths</w:t>
        </w:r>
        <w:r>
          <w:rPr>
            <w:b/>
            <w:bCs/>
          </w:rPr>
          <w:t xml:space="preserve"> </w:t>
        </w:r>
      </w:ins>
    </w:p>
    <w:p w14:paraId="0B7AE7AE" w14:textId="4281C77C" w:rsidR="00210B12" w:rsidRDefault="00210B12" w:rsidP="00403682">
      <w:pPr>
        <w:rPr>
          <w:ins w:id="426" w:author="R4-1808322" w:date="2018-05-31T09:27:00Z"/>
          <w:b/>
          <w:lang w:val="en-US" w:eastAsia="zh-CN"/>
        </w:rPr>
      </w:pPr>
      <w:proofErr w:type="gramStart"/>
      <w:ins w:id="427" w:author="R4-1808322" w:date="2018-05-31T09:27:00Z">
        <w:r>
          <w:rPr>
            <w:b/>
            <w:bCs/>
          </w:rPr>
          <w:t>c</w:t>
        </w:r>
        <w:r>
          <w:rPr>
            <w:b/>
            <w:bCs/>
          </w:rPr>
          <w:t>arrier</w:t>
        </w:r>
        <w:proofErr w:type="gramEnd"/>
        <w:r>
          <w:rPr>
            <w:b/>
            <w:bCs/>
          </w:rPr>
          <w:t xml:space="preserve"> aggregation configuration</w:t>
        </w:r>
        <w:r>
          <w:rPr>
            <w:b/>
          </w:rPr>
          <w:t xml:space="preserve">: </w:t>
        </w:r>
        <w:r>
          <w:t xml:space="preserve">a set of one or more </w:t>
        </w:r>
        <w:r>
          <w:rPr>
            <w:i/>
            <w:iCs/>
          </w:rPr>
          <w:t xml:space="preserve">operating bands </w:t>
        </w:r>
        <w:r>
          <w:t>across which the BS aggregates carriers with a specific set of technical requirements</w:t>
        </w:r>
      </w:ins>
    </w:p>
    <w:p w14:paraId="3CA69856" w14:textId="40FC6445" w:rsidR="00403682" w:rsidRPr="008F3FEB" w:rsidDel="00210B12" w:rsidRDefault="00210B12" w:rsidP="00403682">
      <w:pPr>
        <w:rPr>
          <w:del w:id="428" w:author="R4-1808322" w:date="2018-05-31T09:27:00Z"/>
        </w:rPr>
      </w:pPr>
      <w:ins w:id="429" w:author="R4-1808322" w:date="2018-05-31T09:27:00Z">
        <w:r w:rsidRPr="008F3FEB" w:rsidDel="00210B12">
          <w:rPr>
            <w:b/>
            <w:lang w:val="en-US" w:eastAsia="zh-CN"/>
          </w:rPr>
          <w:t xml:space="preserve"> </w:t>
        </w:r>
      </w:ins>
      <w:del w:id="430" w:author="R4-1808322" w:date="2018-05-31T09:27:00Z">
        <w:r w:rsidR="00403682" w:rsidRPr="008F3FEB" w:rsidDel="00210B12">
          <w:rPr>
            <w:b/>
            <w:lang w:val="en-US" w:eastAsia="zh-CN"/>
          </w:rPr>
          <w:delText>co-location reference antenna</w:delText>
        </w:r>
        <w:r w:rsidR="00403682" w:rsidRPr="008F3FEB" w:rsidDel="00210B12">
          <w:rPr>
            <w:lang w:val="en-US" w:eastAsia="zh-CN"/>
          </w:rPr>
          <w:delText xml:space="preserve">: </w:delText>
        </w:r>
        <w:r w:rsidR="00403682" w:rsidRPr="008F3FEB" w:rsidDel="00210B12">
          <w:delText>a passive antenna used as reference for base station to base station co-location requirements</w:delText>
        </w:r>
      </w:del>
    </w:p>
    <w:p w14:paraId="5E2EF47B" w14:textId="6F2892CD" w:rsidR="00403682" w:rsidRPr="008F3FEB" w:rsidDel="00210B12" w:rsidRDefault="00403682" w:rsidP="00403682">
      <w:pPr>
        <w:rPr>
          <w:del w:id="431" w:author="R4-1808322" w:date="2018-05-31T09:27:00Z"/>
          <w:bCs/>
        </w:rPr>
      </w:pPr>
      <w:bookmarkStart w:id="432" w:name="_Hlk490252228"/>
      <w:bookmarkStart w:id="433" w:name="_Hlk494631435"/>
      <w:bookmarkEnd w:id="422"/>
      <w:del w:id="434" w:author="R4-1808322" w:date="2018-05-31T09:27:00Z">
        <w:r w:rsidRPr="008F3FEB" w:rsidDel="00210B12">
          <w:rPr>
            <w:b/>
            <w:bCs/>
          </w:rPr>
          <w:delText>directional requirement:</w:delText>
        </w:r>
        <w:r w:rsidRPr="008F3FEB" w:rsidDel="00210B12">
          <w:rPr>
            <w:bCs/>
          </w:rPr>
          <w:delText xml:space="preserve"> requirement which is applied in a specific direction within the OTA coverage range for the Tx and when the AoA of the incident wave of a received signal is within the </w:delText>
        </w:r>
        <w:r w:rsidRPr="002C79AC" w:rsidDel="00210B12">
          <w:rPr>
            <w:bCs/>
            <w:i/>
          </w:rPr>
          <w:delText>FR1 OTA REFSENS RoAoA</w:delText>
        </w:r>
        <w:r w:rsidRPr="000F05D2" w:rsidDel="00210B12">
          <w:rPr>
            <w:bCs/>
          </w:rPr>
          <w:delText xml:space="preserve"> or </w:delText>
        </w:r>
        <w:r w:rsidRPr="002C79AC" w:rsidDel="00210B12">
          <w:rPr>
            <w:bCs/>
            <w:i/>
          </w:rPr>
          <w:delText>FR2 OTA REFSENS RoAoA</w:delText>
        </w:r>
        <w:r w:rsidRPr="008F3FEB" w:rsidDel="00210B12">
          <w:rPr>
            <w:bCs/>
            <w:i/>
          </w:rPr>
          <w:delText xml:space="preserve"> </w:delText>
        </w:r>
        <w:r w:rsidRPr="008F3FEB" w:rsidDel="00210B12">
          <w:rPr>
            <w:bCs/>
          </w:rPr>
          <w:delText>or the minSENS RoAoA as appropriate for the receiver</w:delText>
        </w:r>
      </w:del>
    </w:p>
    <w:p w14:paraId="4A65F956" w14:textId="0D96A97D" w:rsidR="00403682" w:rsidRPr="008F3FEB" w:rsidDel="00210B12" w:rsidRDefault="00403682" w:rsidP="00403682">
      <w:pPr>
        <w:pStyle w:val="Guidance"/>
        <w:rPr>
          <w:del w:id="435" w:author="R4-1808322" w:date="2018-05-31T09:27:00Z"/>
        </w:rPr>
      </w:pPr>
      <w:del w:id="436" w:author="R4-1808322" w:date="2018-05-31T09:27:00Z">
        <w:r w:rsidRPr="008F3FEB" w:rsidDel="00210B12">
          <w:delText xml:space="preserve">Editor’s note: This definition is aligned with the definition of </w:delText>
        </w:r>
        <w:r w:rsidRPr="008F3FEB" w:rsidDel="00210B12">
          <w:rPr>
            <w:u w:val="single"/>
          </w:rPr>
          <w:delText>Single directional requirement</w:delText>
        </w:r>
        <w:r w:rsidRPr="008F3FEB" w:rsidDel="00210B12">
          <w:delText xml:space="preserve"> for AAS. The naming should be further aligned between NR and AAS specifications. </w:delText>
        </w:r>
      </w:del>
    </w:p>
    <w:p w14:paraId="451B2C3D" w14:textId="3E20F205" w:rsidR="00403682" w:rsidRPr="008F3FEB" w:rsidDel="00210B12" w:rsidRDefault="00403682" w:rsidP="00403682">
      <w:pPr>
        <w:rPr>
          <w:del w:id="437" w:author="R4-1808322" w:date="2018-05-31T09:27:00Z"/>
        </w:rPr>
      </w:pPr>
      <w:del w:id="438" w:author="R4-1808322" w:date="2018-05-31T09:27:00Z">
        <w:r w:rsidRPr="008F3FEB" w:rsidDel="00210B12">
          <w:rPr>
            <w:b/>
          </w:rPr>
          <w:delText>FR1 OTA REFSENS RoAoA:</w:delText>
        </w:r>
        <w:r w:rsidRPr="008F3FEB" w:rsidDel="00210B12">
          <w:delText xml:space="preserve"> the RoAoA determined by the contour defined by the points at which the achieved EIS is 3dB higher than the achieved EIS in the reference direction in FR1</w:delText>
        </w:r>
      </w:del>
    </w:p>
    <w:p w14:paraId="3E7CEB63" w14:textId="2D199B58" w:rsidR="00403682" w:rsidRPr="008F3FEB" w:rsidDel="00210B12" w:rsidRDefault="00403682" w:rsidP="00403682">
      <w:pPr>
        <w:pStyle w:val="NO"/>
        <w:rPr>
          <w:del w:id="439" w:author="R4-1808322" w:date="2018-05-31T09:27:00Z"/>
        </w:rPr>
      </w:pPr>
      <w:del w:id="440" w:author="R4-1808322" w:date="2018-05-31T09:27:00Z">
        <w:r w:rsidRPr="008F3FEB" w:rsidDel="00210B12">
          <w:lastRenderedPageBreak/>
          <w:delText>NOTE:</w:delText>
        </w:r>
        <w:r w:rsidRPr="008F3FEB" w:rsidDel="00210B12">
          <w:tab/>
          <w:delText xml:space="preserve">This contour will be related to the average </w:delText>
        </w:r>
        <w:r w:rsidRPr="008F3FEB" w:rsidDel="00210B12">
          <w:rPr>
            <w:lang w:eastAsia="zh-CN"/>
          </w:rPr>
          <w:delText>element</w:delText>
        </w:r>
        <w:r w:rsidRPr="008F3FEB" w:rsidDel="00210B12">
          <w:delText>/sub-array radiation pattern 3dB beam width.</w:delText>
        </w:r>
      </w:del>
    </w:p>
    <w:p w14:paraId="595F1CE4" w14:textId="2F6B432A" w:rsidR="00403682" w:rsidDel="00210B12" w:rsidRDefault="00403682" w:rsidP="00403682">
      <w:pPr>
        <w:rPr>
          <w:del w:id="441" w:author="R4-1808322" w:date="2018-05-31T09:27:00Z"/>
        </w:rPr>
      </w:pPr>
      <w:del w:id="442" w:author="R4-1808322" w:date="2018-05-31T09:27:00Z">
        <w:r w:rsidRPr="008F3FEB" w:rsidDel="00210B12">
          <w:rPr>
            <w:b/>
          </w:rPr>
          <w:delText>FR2 OTA REFSENS RoAoA:</w:delText>
        </w:r>
        <w:r w:rsidRPr="008F3FEB" w:rsidDel="00210B12">
          <w:delText xml:space="preserve"> the RoAoA within which the reference sensitivity is achieved in FR2</w:delText>
        </w:r>
      </w:del>
    </w:p>
    <w:p w14:paraId="71058B49" w14:textId="51ED30BE" w:rsidR="00210B12" w:rsidRPr="00C95007" w:rsidRDefault="00210B12" w:rsidP="00210B12">
      <w:pPr>
        <w:tabs>
          <w:tab w:val="left" w:pos="2448"/>
          <w:tab w:val="left" w:pos="9468"/>
        </w:tabs>
        <w:rPr>
          <w:ins w:id="443" w:author="R4-1808322" w:date="2018-05-31T09:28:00Z"/>
          <w:rFonts w:cs="v5.0.0"/>
          <w:snapToGrid w:val="0"/>
        </w:rPr>
      </w:pPr>
      <w:proofErr w:type="gramStart"/>
      <w:ins w:id="444" w:author="R4-1808322" w:date="2018-05-31T09:28:00Z">
        <w:r>
          <w:rPr>
            <w:rFonts w:cs="v5.0.0"/>
            <w:b/>
            <w:bCs/>
          </w:rPr>
          <w:t>c</w:t>
        </w:r>
        <w:r w:rsidRPr="00C95007">
          <w:rPr>
            <w:rFonts w:cs="v5.0.0"/>
            <w:b/>
            <w:bCs/>
          </w:rPr>
          <w:t>ontiguous</w:t>
        </w:r>
        <w:proofErr w:type="gramEnd"/>
        <w:r w:rsidRPr="00C95007">
          <w:rPr>
            <w:rFonts w:cs="v5.0.0"/>
            <w:b/>
            <w:bCs/>
          </w:rPr>
          <w:t xml:space="preserve"> carriers: </w:t>
        </w:r>
        <w:r w:rsidRPr="00C95007">
          <w:rPr>
            <w:rFonts w:cs="v5.0.0"/>
            <w:snapToGrid w:val="0"/>
          </w:rPr>
          <w:t>set of two or more carriers configured in a spectrum block where there are no RF requirements based on co-existence for un-coordinated operation within the spectrum block</w:t>
        </w:r>
      </w:ins>
    </w:p>
    <w:p w14:paraId="7CBD7197" w14:textId="5BE79FDE" w:rsidR="00210B12" w:rsidRDefault="00210B12" w:rsidP="00210B12">
      <w:pPr>
        <w:tabs>
          <w:tab w:val="left" w:pos="2448"/>
          <w:tab w:val="left" w:pos="9468"/>
        </w:tabs>
        <w:rPr>
          <w:ins w:id="445" w:author="R4-1808322" w:date="2018-05-31T09:28:00Z"/>
          <w:rFonts w:cs="v5.0.0"/>
          <w:snapToGrid w:val="0"/>
        </w:rPr>
      </w:pPr>
      <w:proofErr w:type="gramStart"/>
      <w:ins w:id="446" w:author="R4-1808322" w:date="2018-05-31T09:28:00Z">
        <w:r>
          <w:rPr>
            <w:rFonts w:cs="v5.0.0"/>
            <w:b/>
            <w:bCs/>
          </w:rPr>
          <w:t>c</w:t>
        </w:r>
        <w:r w:rsidRPr="00C95007">
          <w:rPr>
            <w:rFonts w:cs="v5.0.0"/>
            <w:b/>
            <w:bCs/>
          </w:rPr>
          <w:t>ontiguous</w:t>
        </w:r>
        <w:proofErr w:type="gramEnd"/>
        <w:r w:rsidRPr="00C95007">
          <w:rPr>
            <w:rFonts w:cs="v5.0.0"/>
            <w:b/>
            <w:bCs/>
          </w:rPr>
          <w:t xml:space="preserve"> spectrum: </w:t>
        </w:r>
        <w:r w:rsidRPr="00C95007">
          <w:rPr>
            <w:rFonts w:cs="v5.0.0"/>
            <w:snapToGrid w:val="0"/>
          </w:rPr>
          <w:t>spectrum consisting of a contiguous block of spectrum with no sub-block gap(s)</w:t>
        </w:r>
      </w:ins>
    </w:p>
    <w:p w14:paraId="0ABBBAA6" w14:textId="211421BC" w:rsidR="00210B12" w:rsidRDefault="00210B12" w:rsidP="00210B12">
      <w:pPr>
        <w:rPr>
          <w:ins w:id="447" w:author="R4-1808322" w:date="2018-05-31T09:28:00Z"/>
          <w:lang w:val="en-US"/>
        </w:rPr>
      </w:pPr>
      <w:proofErr w:type="gramStart"/>
      <w:ins w:id="448" w:author="R4-1808322" w:date="2018-05-31T09:28:00Z">
        <w:r>
          <w:rPr>
            <w:b/>
            <w:bCs/>
            <w:lang w:val="en-US"/>
          </w:rPr>
          <w:t>h</w:t>
        </w:r>
        <w:r>
          <w:rPr>
            <w:b/>
            <w:bCs/>
            <w:lang w:val="en-US"/>
          </w:rPr>
          <w:t>ighest</w:t>
        </w:r>
        <w:proofErr w:type="gramEnd"/>
        <w:r>
          <w:rPr>
            <w:b/>
            <w:bCs/>
            <w:lang w:val="en-US"/>
          </w:rPr>
          <w:t xml:space="preserve"> carrier:</w:t>
        </w:r>
        <w:r>
          <w:rPr>
            <w:lang w:val="en-US"/>
          </w:rPr>
          <w:t xml:space="preserve"> The carrier </w:t>
        </w:r>
        <w:r>
          <w:rPr>
            <w:lang w:val="en-AU"/>
          </w:rPr>
          <w:t xml:space="preserve">with the highest carrier frequency </w:t>
        </w:r>
        <w:r>
          <w:rPr>
            <w:lang w:val="en-US"/>
          </w:rPr>
          <w:t>transmitted/received in a specified frequency band</w:t>
        </w:r>
      </w:ins>
    </w:p>
    <w:p w14:paraId="5EF43178" w14:textId="01000A4F" w:rsidR="00210B12" w:rsidRDefault="00210B12" w:rsidP="00210B12">
      <w:pPr>
        <w:rPr>
          <w:ins w:id="449" w:author="R4-1808322" w:date="2018-05-31T09:28:00Z"/>
          <w:b/>
          <w:bCs/>
          <w:lang w:eastAsia="zh-CN"/>
        </w:rPr>
      </w:pPr>
      <w:proofErr w:type="gramStart"/>
      <w:ins w:id="450" w:author="R4-1808322" w:date="2018-05-31T09:28:00Z">
        <w:r>
          <w:rPr>
            <w:b/>
            <w:bCs/>
          </w:rPr>
          <w:t>i</w:t>
        </w:r>
        <w:r>
          <w:rPr>
            <w:b/>
            <w:bCs/>
          </w:rPr>
          <w:t>nter-band</w:t>
        </w:r>
        <w:proofErr w:type="gramEnd"/>
        <w:r>
          <w:rPr>
            <w:b/>
            <w:bCs/>
          </w:rPr>
          <w:t xml:space="preserve"> carrier aggregation:</w:t>
        </w:r>
        <w:r>
          <w:rPr>
            <w:bCs/>
          </w:rPr>
          <w:t xml:space="preserve"> carrier aggregation of component carriers in different operating bands</w:t>
        </w:r>
      </w:ins>
    </w:p>
    <w:p w14:paraId="591AA727" w14:textId="77777777" w:rsidR="00210B12" w:rsidRDefault="00210B12" w:rsidP="00210B12">
      <w:pPr>
        <w:pStyle w:val="NO"/>
        <w:rPr>
          <w:ins w:id="451" w:author="R4-1808322" w:date="2018-05-31T09:28:00Z"/>
          <w:lang w:eastAsia="zh-CN"/>
        </w:rPr>
      </w:pPr>
      <w:ins w:id="452" w:author="R4-1808322" w:date="2018-05-31T09:28:00Z">
        <w:r>
          <w:t>NOTE:</w:t>
        </w:r>
        <w:r>
          <w:tab/>
        </w:r>
        <w:r>
          <w:rPr>
            <w:lang w:eastAsia="zh-CN"/>
          </w:rPr>
          <w:t>C</w:t>
        </w:r>
        <w:r>
          <w:t xml:space="preserve">arriers </w:t>
        </w:r>
        <w:r>
          <w:rPr>
            <w:lang w:eastAsia="zh-CN"/>
          </w:rPr>
          <w:t xml:space="preserve">aggregated </w:t>
        </w:r>
        <w:r>
          <w:t xml:space="preserve">in each band </w:t>
        </w:r>
        <w:r>
          <w:rPr>
            <w:lang w:eastAsia="zh-CN"/>
          </w:rPr>
          <w:t>can be</w:t>
        </w:r>
        <w:r>
          <w:t xml:space="preserve"> contiguous</w:t>
        </w:r>
        <w:r>
          <w:rPr>
            <w:lang w:eastAsia="zh-CN"/>
          </w:rPr>
          <w:t xml:space="preserve"> or non-contiguous.</w:t>
        </w:r>
      </w:ins>
    </w:p>
    <w:p w14:paraId="6E8B65D9" w14:textId="5DD80C89" w:rsidR="00210B12" w:rsidRDefault="00210B12" w:rsidP="00210B12">
      <w:pPr>
        <w:rPr>
          <w:ins w:id="453" w:author="R4-1808322" w:date="2018-05-31T09:28:00Z"/>
          <w:lang w:eastAsia="zh-CN"/>
        </w:rPr>
      </w:pPr>
      <w:proofErr w:type="gramStart"/>
      <w:ins w:id="454" w:author="R4-1808322" w:date="2018-05-31T09:28:00Z">
        <w:r>
          <w:rPr>
            <w:b/>
          </w:rPr>
          <w:t>i</w:t>
        </w:r>
        <w:r>
          <w:rPr>
            <w:b/>
          </w:rPr>
          <w:t>ntra-band</w:t>
        </w:r>
        <w:proofErr w:type="gramEnd"/>
        <w:r>
          <w:rPr>
            <w:b/>
          </w:rPr>
          <w:t xml:space="preserve"> contiguous carrier aggregation: </w:t>
        </w:r>
        <w:r>
          <w:rPr>
            <w:i/>
            <w:iCs/>
            <w:lang w:eastAsia="zh-CN"/>
          </w:rPr>
          <w:t xml:space="preserve">contiguous </w:t>
        </w:r>
        <w:r>
          <w:rPr>
            <w:i/>
            <w:iCs/>
          </w:rPr>
          <w:t>carrier</w:t>
        </w:r>
        <w:r>
          <w:rPr>
            <w:i/>
            <w:iCs/>
            <w:lang w:eastAsia="zh-CN"/>
          </w:rPr>
          <w:t>s</w:t>
        </w:r>
        <w:r>
          <w:rPr>
            <w:lang w:eastAsia="zh-CN"/>
          </w:rPr>
          <w:t xml:space="preserve"> aggregated</w:t>
        </w:r>
        <w:r>
          <w:t xml:space="preserve"> in the same operating band</w:t>
        </w:r>
      </w:ins>
    </w:p>
    <w:p w14:paraId="74CF1823" w14:textId="1249ABC1" w:rsidR="00210B12" w:rsidRDefault="00210B12" w:rsidP="00210B12">
      <w:pPr>
        <w:rPr>
          <w:ins w:id="455" w:author="R4-1808322" w:date="2018-05-31T09:28:00Z"/>
        </w:rPr>
      </w:pPr>
      <w:proofErr w:type="gramStart"/>
      <w:ins w:id="456" w:author="R4-1808322" w:date="2018-05-31T09:28:00Z">
        <w:r>
          <w:rPr>
            <w:b/>
          </w:rPr>
          <w:t>i</w:t>
        </w:r>
        <w:r>
          <w:rPr>
            <w:b/>
          </w:rPr>
          <w:t>ntra-band</w:t>
        </w:r>
        <w:proofErr w:type="gramEnd"/>
        <w:r>
          <w:rPr>
            <w:b/>
          </w:rPr>
          <w:t xml:space="preserve"> </w:t>
        </w:r>
        <w:r>
          <w:rPr>
            <w:b/>
            <w:lang w:eastAsia="zh-CN"/>
          </w:rPr>
          <w:t>non-</w:t>
        </w:r>
        <w:r>
          <w:rPr>
            <w:b/>
          </w:rPr>
          <w:t xml:space="preserve">contiguous carrier aggregation: </w:t>
        </w:r>
        <w:r>
          <w:rPr>
            <w:lang w:eastAsia="zh-CN"/>
          </w:rPr>
          <w:t xml:space="preserve">non-contiguous </w:t>
        </w:r>
        <w:r>
          <w:t>carrier</w:t>
        </w:r>
        <w:r>
          <w:rPr>
            <w:lang w:eastAsia="zh-CN"/>
          </w:rPr>
          <w:t>s aggregated</w:t>
        </w:r>
        <w:r>
          <w:t xml:space="preserve"> in the same operating band</w:t>
        </w:r>
      </w:ins>
    </w:p>
    <w:p w14:paraId="30E42E32" w14:textId="77777777" w:rsidR="00403682" w:rsidRDefault="00403682" w:rsidP="00403682">
      <w:pPr>
        <w:rPr>
          <w:ins w:id="457" w:author="R4-1808322" w:date="2018-05-31T09:29:00Z"/>
          <w:bCs/>
        </w:rPr>
      </w:pPr>
      <w:r w:rsidRPr="008F3FEB">
        <w:rPr>
          <w:b/>
          <w:bCs/>
        </w:rPr>
        <w:t xml:space="preserve">[Inter RF Bandwidth gap: </w:t>
      </w:r>
      <w:r w:rsidRPr="008F3FEB">
        <w:rPr>
          <w:bCs/>
        </w:rPr>
        <w:t xml:space="preserve">frequency gap between two consecutive Base Station RF Bandwidths that are placed within two supported </w:t>
      </w:r>
      <w:r w:rsidRPr="008F3FEB">
        <w:rPr>
          <w:bCs/>
          <w:i/>
        </w:rPr>
        <w:t>operating bands</w:t>
      </w:r>
      <w:r w:rsidRPr="008F3FEB">
        <w:rPr>
          <w:bCs/>
        </w:rPr>
        <w:t>]</w:t>
      </w:r>
    </w:p>
    <w:p w14:paraId="3ECDB922" w14:textId="30860893" w:rsidR="00210B12" w:rsidRDefault="00210B12" w:rsidP="00210B12">
      <w:pPr>
        <w:rPr>
          <w:ins w:id="458" w:author="R4-1808322" w:date="2018-05-31T09:29:00Z"/>
          <w:lang w:val="en-US"/>
        </w:rPr>
      </w:pPr>
      <w:proofErr w:type="gramStart"/>
      <w:ins w:id="459" w:author="R4-1808322" w:date="2018-05-31T09:29:00Z">
        <w:r>
          <w:rPr>
            <w:b/>
            <w:bCs/>
            <w:lang w:val="en-US"/>
          </w:rPr>
          <w:t>l</w:t>
        </w:r>
        <w:r>
          <w:rPr>
            <w:b/>
            <w:bCs/>
            <w:lang w:val="en-US"/>
          </w:rPr>
          <w:t>owest</w:t>
        </w:r>
        <w:proofErr w:type="gramEnd"/>
        <w:r>
          <w:rPr>
            <w:b/>
            <w:bCs/>
            <w:lang w:val="en-US"/>
          </w:rPr>
          <w:t xml:space="preserve"> carrier:</w:t>
        </w:r>
        <w:r>
          <w:rPr>
            <w:lang w:val="en-US"/>
          </w:rPr>
          <w:t xml:space="preserve"> t</w:t>
        </w:r>
        <w:r>
          <w:rPr>
            <w:lang w:val="en-US"/>
          </w:rPr>
          <w:t xml:space="preserve">he carrier </w:t>
        </w:r>
        <w:r>
          <w:rPr>
            <w:lang w:val="en-AU"/>
          </w:rPr>
          <w:t xml:space="preserve">with the lowest carrier frequency </w:t>
        </w:r>
        <w:r>
          <w:rPr>
            <w:lang w:val="en-US"/>
          </w:rPr>
          <w:t>transmitted/received in a specified frequency band</w:t>
        </w:r>
      </w:ins>
    </w:p>
    <w:p w14:paraId="75443653" w14:textId="01BC5142" w:rsidR="00210B12" w:rsidRDefault="00210B12" w:rsidP="00210B12">
      <w:pPr>
        <w:rPr>
          <w:ins w:id="460" w:author="R4-1808322" w:date="2018-05-31T09:29:00Z"/>
        </w:rPr>
      </w:pPr>
      <w:proofErr w:type="gramStart"/>
      <w:ins w:id="461" w:author="R4-1808322" w:date="2018-05-31T09:29:00Z">
        <w:r>
          <w:rPr>
            <w:b/>
          </w:rPr>
          <w:t>l</w:t>
        </w:r>
        <w:r>
          <w:rPr>
            <w:b/>
          </w:rPr>
          <w:t>ower</w:t>
        </w:r>
        <w:proofErr w:type="gramEnd"/>
        <w:r>
          <w:rPr>
            <w:b/>
          </w:rPr>
          <w:t xml:space="preserve"> </w:t>
        </w:r>
        <w:r>
          <w:rPr>
            <w:b/>
            <w:lang w:eastAsia="zh-CN"/>
          </w:rPr>
          <w:t>sub-block</w:t>
        </w:r>
        <w:r>
          <w:rPr>
            <w:b/>
          </w:rPr>
          <w:t xml:space="preserve"> edge: </w:t>
        </w:r>
        <w:r>
          <w:t xml:space="preserve">frequency at the lower edge of </w:t>
        </w:r>
        <w:r>
          <w:rPr>
            <w:lang w:eastAsia="zh-CN"/>
          </w:rPr>
          <w:t>one</w:t>
        </w:r>
        <w:r>
          <w:rPr>
            <w:i/>
            <w:iCs/>
          </w:rPr>
          <w:t xml:space="preserve"> </w:t>
        </w:r>
        <w:r>
          <w:rPr>
            <w:i/>
            <w:iCs/>
            <w:lang w:eastAsia="zh-CN"/>
          </w:rPr>
          <w:t>sub-block</w:t>
        </w:r>
      </w:ins>
    </w:p>
    <w:p w14:paraId="0238241A" w14:textId="72D785A1" w:rsidR="00210B12" w:rsidRPr="008F3FEB" w:rsidRDefault="00210B12" w:rsidP="00210B12">
      <w:pPr>
        <w:pStyle w:val="NO"/>
        <w:rPr>
          <w:bCs/>
        </w:rPr>
      </w:pPr>
      <w:ins w:id="462" w:author="R4-1808322" w:date="2018-05-31T09:29:00Z">
        <w:r>
          <w:t>NOTE:</w:t>
        </w:r>
        <w:r>
          <w:tab/>
          <w:t>It is used as a frequency reference point for both transmitter and receiver requirements.</w:t>
        </w:r>
      </w:ins>
    </w:p>
    <w:p w14:paraId="3CCD0610" w14:textId="77777777" w:rsidR="00403682" w:rsidRPr="008F3FEB" w:rsidRDefault="00403682" w:rsidP="00403682">
      <w:proofErr w:type="gramStart"/>
      <w:r w:rsidRPr="008F3FEB">
        <w:rPr>
          <w:rFonts w:cs="v5.0.0"/>
          <w:b/>
          <w:bCs/>
        </w:rPr>
        <w:t>maximum</w:t>
      </w:r>
      <w:proofErr w:type="gramEnd"/>
      <w:r w:rsidRPr="008F3FEB">
        <w:rPr>
          <w:rFonts w:cs="v5.0.0"/>
          <w:b/>
          <w:bCs/>
        </w:rPr>
        <w:t xml:space="preserve"> carrier output power: </w:t>
      </w:r>
      <w:r w:rsidRPr="008F3FEB">
        <w:t xml:space="preserve">mean power level measured per carrier at the indicted interface, during the </w:t>
      </w:r>
      <w:r w:rsidRPr="008F3FEB">
        <w:rPr>
          <w:i/>
          <w:iCs/>
        </w:rPr>
        <w:t>transmitter ON period</w:t>
      </w:r>
      <w:r w:rsidRPr="008F3FEB">
        <w:t xml:space="preserve"> in a specified reference condition</w:t>
      </w:r>
    </w:p>
    <w:p w14:paraId="206E5BBF" w14:textId="1662314B" w:rsidR="00403682" w:rsidRPr="008F3FEB" w:rsidDel="000579B5" w:rsidRDefault="00403682" w:rsidP="00403682">
      <w:pPr>
        <w:rPr>
          <w:del w:id="463" w:author="R4-1808322" w:date="2018-05-31T09:30:00Z"/>
        </w:rPr>
      </w:pPr>
      <w:del w:id="464" w:author="R4-1808322" w:date="2018-05-31T09:30:00Z">
        <w:r w:rsidRPr="008F3FEB" w:rsidDel="000579B5">
          <w:rPr>
            <w:rFonts w:cs="v5.0.0"/>
            <w:b/>
            <w:bCs/>
          </w:rPr>
          <w:delText xml:space="preserve">maximum carrier TRP output power: </w:delText>
        </w:r>
        <w:r w:rsidRPr="008F3FEB" w:rsidDel="000579B5">
          <w:delText>mean power level measured per</w:delText>
        </w:r>
        <w:r w:rsidRPr="008F3FEB" w:rsidDel="000579B5">
          <w:rPr>
            <w:i/>
          </w:rPr>
          <w:delText xml:space="preserve"> </w:delText>
        </w:r>
        <w:r w:rsidRPr="008F3FEB" w:rsidDel="000579B5">
          <w:delText xml:space="preserve">RIB during the </w:delText>
        </w:r>
        <w:r w:rsidRPr="008F3FEB" w:rsidDel="000579B5">
          <w:rPr>
            <w:i/>
          </w:rPr>
          <w:delText>transmitter ON period</w:delText>
        </w:r>
        <w:r w:rsidRPr="008F3FEB" w:rsidDel="000579B5">
          <w:delText xml:space="preserve"> for a specific carrier in a specified reference condition and corresponding to the declared </w:delText>
        </w:r>
        <w:r w:rsidRPr="008F3FEB" w:rsidDel="000579B5">
          <w:rPr>
            <w:i/>
          </w:rPr>
          <w:delText>rated carrier TRP output</w:delText>
        </w:r>
        <w:r w:rsidRPr="008F3FEB" w:rsidDel="000579B5">
          <w:delText xml:space="preserve"> power (P</w:delText>
        </w:r>
        <w:r w:rsidRPr="008F3FEB" w:rsidDel="000579B5">
          <w:rPr>
            <w:vertAlign w:val="subscript"/>
          </w:rPr>
          <w:delText>rated,c,TRP</w:delText>
        </w:r>
        <w:r w:rsidRPr="008F3FEB" w:rsidDel="000579B5">
          <w:delText>)</w:delText>
        </w:r>
      </w:del>
    </w:p>
    <w:p w14:paraId="44C27040" w14:textId="77777777" w:rsidR="00403682" w:rsidRPr="008F3FEB" w:rsidRDefault="00403682" w:rsidP="00403682">
      <w:proofErr w:type="gramStart"/>
      <w:r w:rsidRPr="008F3FEB">
        <w:rPr>
          <w:rFonts w:cs="v5.0.0"/>
          <w:b/>
          <w:bCs/>
        </w:rPr>
        <w:t>maximum</w:t>
      </w:r>
      <w:proofErr w:type="gramEnd"/>
      <w:r w:rsidRPr="008F3FEB">
        <w:rPr>
          <w:rFonts w:cs="v5.0.0"/>
          <w:b/>
          <w:bCs/>
        </w:rPr>
        <w:t xml:space="preserve"> total output power: </w:t>
      </w:r>
      <w:r w:rsidRPr="008F3FEB">
        <w:t xml:space="preserve">mean power level measured within the </w:t>
      </w:r>
      <w:r w:rsidRPr="008F3FEB">
        <w:rPr>
          <w:i/>
        </w:rPr>
        <w:t>operating band</w:t>
      </w:r>
      <w:r w:rsidRPr="008F3FEB">
        <w:t xml:space="preserve"> at the indicated interface, during the </w:t>
      </w:r>
      <w:r w:rsidRPr="008F3FEB">
        <w:rPr>
          <w:i/>
          <w:iCs/>
        </w:rPr>
        <w:t>transmitter ON period</w:t>
      </w:r>
      <w:r w:rsidRPr="008F3FEB">
        <w:t xml:space="preserve"> in a specified reference condition </w:t>
      </w:r>
    </w:p>
    <w:p w14:paraId="72591420" w14:textId="45C0DCC9" w:rsidR="00403682" w:rsidRPr="008F3FEB" w:rsidDel="000579B5" w:rsidRDefault="00403682" w:rsidP="00403682">
      <w:pPr>
        <w:rPr>
          <w:del w:id="465" w:author="R4-1808322" w:date="2018-05-31T09:30:00Z"/>
        </w:rPr>
      </w:pPr>
      <w:del w:id="466" w:author="R4-1808322" w:date="2018-05-31T09:30:00Z">
        <w:r w:rsidRPr="008F3FEB" w:rsidDel="000579B5">
          <w:rPr>
            <w:rFonts w:cs="v5.0.0"/>
            <w:b/>
            <w:bCs/>
          </w:rPr>
          <w:delText xml:space="preserve">maximum total TRP output power: </w:delText>
        </w:r>
        <w:r w:rsidRPr="008F3FEB" w:rsidDel="000579B5">
          <w:delText>mean power level measured per</w:delText>
        </w:r>
        <w:r w:rsidRPr="008F3FEB" w:rsidDel="000579B5">
          <w:rPr>
            <w:i/>
          </w:rPr>
          <w:delText xml:space="preserve"> </w:delText>
        </w:r>
        <w:r w:rsidRPr="008F3FEB" w:rsidDel="000579B5">
          <w:delText xml:space="preserve">RIB during the </w:delText>
        </w:r>
        <w:r w:rsidRPr="008F3FEB" w:rsidDel="000579B5">
          <w:rPr>
            <w:i/>
          </w:rPr>
          <w:delText>transmitter ON period</w:delText>
        </w:r>
        <w:r w:rsidRPr="008F3FEB" w:rsidDel="000579B5">
          <w:delText xml:space="preserve"> in a specified reference condition and corresponding to the declared </w:delText>
        </w:r>
        <w:r w:rsidRPr="008F3FEB" w:rsidDel="000579B5">
          <w:rPr>
            <w:i/>
          </w:rPr>
          <w:delText>rated total TRP output</w:delText>
        </w:r>
        <w:r w:rsidRPr="008F3FEB" w:rsidDel="000579B5">
          <w:delText xml:space="preserve"> power (P</w:delText>
        </w:r>
        <w:r w:rsidRPr="008F3FEB" w:rsidDel="000579B5">
          <w:rPr>
            <w:vertAlign w:val="subscript"/>
          </w:rPr>
          <w:delText>rated,t,TRP</w:delText>
        </w:r>
        <w:r w:rsidRPr="008F3FEB" w:rsidDel="000579B5">
          <w:delText>)</w:delText>
        </w:r>
      </w:del>
    </w:p>
    <w:p w14:paraId="5E65F766" w14:textId="77777777" w:rsidR="00403682" w:rsidRPr="008F3FEB" w:rsidRDefault="00403682" w:rsidP="00403682">
      <w:proofErr w:type="gramStart"/>
      <w:r w:rsidRPr="008F3FEB">
        <w:rPr>
          <w:b/>
        </w:rPr>
        <w:t>measurement</w:t>
      </w:r>
      <w:proofErr w:type="gramEnd"/>
      <w:r w:rsidRPr="008F3FEB">
        <w:rPr>
          <w:b/>
        </w:rPr>
        <w:t xml:space="preserve"> bandwidth</w:t>
      </w:r>
      <w:r w:rsidRPr="008F3FEB">
        <w:t>: RF bandwidth in which an emission level is specified</w:t>
      </w:r>
    </w:p>
    <w:p w14:paraId="08D0F3ED" w14:textId="4900E1AF" w:rsidR="00403682" w:rsidRPr="008F3FEB" w:rsidDel="000579B5" w:rsidRDefault="00403682" w:rsidP="00403682">
      <w:pPr>
        <w:rPr>
          <w:del w:id="467" w:author="R4-1808322" w:date="2018-05-31T09:30:00Z"/>
        </w:rPr>
      </w:pPr>
      <w:del w:id="468" w:author="R4-1808322" w:date="2018-05-31T09:30:00Z">
        <w:r w:rsidRPr="008F3FEB" w:rsidDel="000579B5">
          <w:rPr>
            <w:b/>
          </w:rPr>
          <w:delText>minSENS:</w:delText>
        </w:r>
        <w:r w:rsidRPr="008F3FEB" w:rsidDel="000579B5">
          <w:delText xml:space="preserve"> the lowest declared EIS value for the OSDD’s declared for OTA sensitivity requirement</w:delText>
        </w:r>
        <w:r w:rsidRPr="008F3FEB" w:rsidDel="000579B5">
          <w:rPr>
            <w:bCs/>
          </w:rPr>
          <w:delText>.</w:delText>
        </w:r>
      </w:del>
    </w:p>
    <w:p w14:paraId="532A85D7" w14:textId="1E2D2A51" w:rsidR="00403682" w:rsidRPr="008F3FEB" w:rsidDel="000579B5" w:rsidRDefault="00403682" w:rsidP="00403682">
      <w:pPr>
        <w:rPr>
          <w:del w:id="469" w:author="R4-1808322" w:date="2018-05-31T09:30:00Z"/>
        </w:rPr>
      </w:pPr>
      <w:del w:id="470" w:author="R4-1808322" w:date="2018-05-31T09:30:00Z">
        <w:r w:rsidRPr="008F3FEB" w:rsidDel="000579B5">
          <w:rPr>
            <w:b/>
          </w:rPr>
          <w:delText xml:space="preserve">minSENS RoAoA: </w:delText>
        </w:r>
        <w:r w:rsidRPr="008F3FEB" w:rsidDel="000579B5">
          <w:delText>The reference RoAoA associated with the OSDD with the lowest declared EIS</w:delText>
        </w:r>
      </w:del>
    </w:p>
    <w:p w14:paraId="215D7288" w14:textId="616B3E23" w:rsidR="00403682" w:rsidRPr="008F3FEB" w:rsidRDefault="00403682" w:rsidP="00403682">
      <w:r w:rsidRPr="008F3FEB">
        <w:rPr>
          <w:b/>
        </w:rPr>
        <w:t>multi-band connector</w:t>
      </w:r>
      <w:r w:rsidRPr="008F3FEB">
        <w:t xml:space="preserve">: </w:t>
      </w:r>
      <w:ins w:id="471" w:author="R4-1808482" w:date="2018-05-31T09:48:00Z">
        <w:r w:rsidR="00145875" w:rsidRPr="009F0863">
          <w:rPr>
            <w:i/>
            <w:lang w:val="en-US"/>
          </w:rPr>
          <w:t>antenna</w:t>
        </w:r>
        <w:r w:rsidR="00145875" w:rsidRPr="009F0863">
          <w:rPr>
            <w:lang w:val="en-US"/>
          </w:rPr>
          <w:t xml:space="preserve"> connector of the </w:t>
        </w:r>
        <w:r w:rsidR="00145875" w:rsidRPr="009F0863">
          <w:rPr>
            <w:i/>
            <w:lang w:val="en-US"/>
          </w:rPr>
          <w:t>BS type 1-C</w:t>
        </w:r>
        <w:r w:rsidR="00145875" w:rsidRPr="009F0863">
          <w:rPr>
            <w:lang w:val="en-US"/>
          </w:rPr>
          <w:t xml:space="preserve"> or </w:t>
        </w:r>
        <w:r w:rsidR="00145875" w:rsidRPr="009F0863">
          <w:rPr>
            <w:i/>
            <w:iCs/>
            <w:lang w:val="en-US"/>
          </w:rPr>
          <w:t>TAB connector</w:t>
        </w:r>
        <w:r w:rsidR="00145875" w:rsidRPr="009F0863">
          <w:rPr>
            <w:lang w:val="en-US"/>
          </w:rPr>
          <w:t xml:space="preserve"> of the </w:t>
        </w:r>
        <w:r w:rsidR="00145875" w:rsidRPr="009F0863">
          <w:rPr>
            <w:i/>
            <w:lang w:val="en-US"/>
          </w:rPr>
          <w:t>BS type 1-H</w:t>
        </w:r>
        <w:r w:rsidR="00145875" w:rsidRPr="009F0863">
          <w:rPr>
            <w:lang w:val="en-US"/>
          </w:rPr>
          <w:t xml:space="preserve"> associated with a transmitter or receiver that is characterized by the ability to process two or more carriers in common active RF components simultaneously, where at least one carrier is configured at a different </w:t>
        </w:r>
        <w:r w:rsidR="00145875" w:rsidRPr="009F0863">
          <w:rPr>
            <w:i/>
            <w:lang w:val="en-US"/>
          </w:rPr>
          <w:t>operating band</w:t>
        </w:r>
        <w:r w:rsidR="00145875" w:rsidRPr="00496ACD">
          <w:rPr>
            <w:lang w:val="en-US"/>
          </w:rPr>
          <w:t xml:space="preserve"> than the other carrier(s) and where this different </w:t>
        </w:r>
        <w:r w:rsidR="00145875" w:rsidRPr="00496ACD">
          <w:rPr>
            <w:i/>
            <w:lang w:val="en-US"/>
          </w:rPr>
          <w:t>operating</w:t>
        </w:r>
        <w:r w:rsidR="00145875">
          <w:rPr>
            <w:i/>
            <w:lang w:val="en-US"/>
          </w:rPr>
          <w:t xml:space="preserve"> </w:t>
        </w:r>
        <w:r w:rsidR="00145875" w:rsidRPr="00145875">
          <w:rPr>
            <w:i/>
            <w:lang w:val="en-US"/>
          </w:rPr>
          <w:t>band</w:t>
        </w:r>
        <w:r w:rsidR="00145875">
          <w:rPr>
            <w:lang w:val="en-US"/>
          </w:rPr>
          <w:t xml:space="preserve"> is not a sub-band or superseding-band of another supported operating band</w:t>
        </w:r>
      </w:ins>
      <w:del w:id="472" w:author="R4-1808482" w:date="2018-05-31T09:48:00Z">
        <w:r w:rsidRPr="008F3FEB" w:rsidDel="00145875">
          <w:delText xml:space="preserve">[BS type 1-C Antenna Connector or BS type 1-H </w:delText>
        </w:r>
        <w:r w:rsidRPr="008F3FEB" w:rsidDel="00145875">
          <w:rPr>
            <w:i/>
            <w:iCs/>
          </w:rPr>
          <w:delText>TAB connector</w:delText>
        </w:r>
        <w:r w:rsidRPr="008F3FEB" w:rsidDel="00145875">
          <w:delText xml:space="preserve"> associated with a transmitter or receiver which is characterized by the ability to process two or more carriers in common active RF components simultaneously, where at least one carrier is configured at a different operating band </w:delText>
        </w:r>
        <w:r w:rsidRPr="008F3FEB" w:rsidDel="00145875">
          <w:rPr>
            <w:rFonts w:cs="v4.2.0"/>
          </w:rPr>
          <w:delText xml:space="preserve">(which is not a sub-band or superseding-band of another supported operating band) </w:delText>
        </w:r>
        <w:r w:rsidRPr="008F3FEB" w:rsidDel="00145875">
          <w:delText>than the other carrier(s)]</w:delText>
        </w:r>
      </w:del>
    </w:p>
    <w:p w14:paraId="18FF94B0" w14:textId="0AFFA270" w:rsidR="00403682" w:rsidRPr="008F3FEB" w:rsidDel="000579B5" w:rsidRDefault="00403682" w:rsidP="00403682">
      <w:pPr>
        <w:rPr>
          <w:del w:id="473" w:author="R4-1808322" w:date="2018-05-31T09:30:00Z"/>
        </w:rPr>
      </w:pPr>
      <w:del w:id="474" w:author="R4-1808322" w:date="2018-05-31T09:30:00Z">
        <w:r w:rsidRPr="008F3FEB" w:rsidDel="000579B5">
          <w:rPr>
            <w:b/>
          </w:rPr>
          <w:delText>multi-band RIB:</w:delText>
        </w:r>
        <w:r w:rsidRPr="008F3FEB" w:rsidDel="000579B5">
          <w:delText xml:space="preserve"> </w:delText>
        </w:r>
        <w:r w:rsidRPr="008F3FEB" w:rsidDel="000579B5">
          <w:rPr>
            <w:i/>
          </w:rPr>
          <w:delText>operating band</w:delText>
        </w:r>
        <w:r w:rsidRPr="008F3FEB" w:rsidDel="000579B5">
          <w:delText xml:space="preserve"> specific RIB which is paired with one or more additional </w:delText>
        </w:r>
        <w:r w:rsidRPr="008F3FEB" w:rsidDel="000579B5">
          <w:rPr>
            <w:i/>
          </w:rPr>
          <w:delText>operating band</w:delText>
        </w:r>
        <w:r w:rsidRPr="008F3FEB" w:rsidDel="000579B5">
          <w:delText xml:space="preserve"> specific RIBs where the multiple bands are supported through common active electronic component(s)</w:delText>
        </w:r>
      </w:del>
    </w:p>
    <w:p w14:paraId="24A582B7" w14:textId="68DDCBF9" w:rsidR="000579B5" w:rsidRDefault="000579B5" w:rsidP="000579B5">
      <w:pPr>
        <w:rPr>
          <w:ins w:id="475" w:author="R4-1808322" w:date="2018-05-31T09:30:00Z"/>
        </w:rPr>
      </w:pPr>
      <w:proofErr w:type="gramStart"/>
      <w:ins w:id="476" w:author="R4-1808322" w:date="2018-05-31T09:31:00Z">
        <w:r>
          <w:rPr>
            <w:b/>
          </w:rPr>
          <w:t>m</w:t>
        </w:r>
      </w:ins>
      <w:ins w:id="477" w:author="R4-1808322" w:date="2018-05-31T09:30:00Z">
        <w:r>
          <w:rPr>
            <w:b/>
          </w:rPr>
          <w:t>ulti-carrier</w:t>
        </w:r>
        <w:proofErr w:type="gramEnd"/>
        <w:r>
          <w:rPr>
            <w:b/>
          </w:rPr>
          <w:t xml:space="preserve"> transmission configuration: </w:t>
        </w:r>
        <w:r>
          <w:t>set of one or more contiguous or non-contiguous carriers that a BS is able to transmit simultaneously according to the manufacturer’s specification</w:t>
        </w:r>
      </w:ins>
    </w:p>
    <w:p w14:paraId="5323EF70" w14:textId="6EAF3450" w:rsidR="000579B5" w:rsidRDefault="000579B5" w:rsidP="000579B5">
      <w:pPr>
        <w:rPr>
          <w:ins w:id="478" w:author="R4-1808322" w:date="2018-05-31T09:30:00Z"/>
          <w:rFonts w:cs="v5.0.0"/>
          <w:b/>
          <w:bCs/>
        </w:rPr>
      </w:pPr>
      <w:proofErr w:type="gramStart"/>
      <w:ins w:id="479" w:author="R4-1808322" w:date="2018-05-31T09:30:00Z">
        <w:r>
          <w:rPr>
            <w:b/>
          </w:rPr>
          <w:t>n</w:t>
        </w:r>
        <w:r>
          <w:rPr>
            <w:b/>
          </w:rPr>
          <w:t>on-contiguous</w:t>
        </w:r>
        <w:proofErr w:type="gramEnd"/>
        <w:r>
          <w:rPr>
            <w:b/>
          </w:rPr>
          <w:t xml:space="preserve"> spectrum:</w:t>
        </w:r>
        <w:r>
          <w:t xml:space="preserve"> spectrum consisting of two or more sub-blocks separated by </w:t>
        </w:r>
        <w:r>
          <w:rPr>
            <w:i/>
            <w:iCs/>
          </w:rPr>
          <w:t>sub-block gap</w:t>
        </w:r>
        <w:r>
          <w:t>(s)</w:t>
        </w:r>
      </w:ins>
    </w:p>
    <w:p w14:paraId="1FF7F024" w14:textId="77777777" w:rsidR="00403682" w:rsidRPr="008F3FEB" w:rsidRDefault="00403682" w:rsidP="00403682">
      <w:pPr>
        <w:tabs>
          <w:tab w:val="left" w:pos="2448"/>
          <w:tab w:val="left" w:pos="9468"/>
        </w:tabs>
        <w:rPr>
          <w:rFonts w:cs="v5.0.0"/>
          <w:b/>
          <w:bCs/>
        </w:rPr>
      </w:pPr>
      <w:proofErr w:type="gramStart"/>
      <w:r w:rsidRPr="008F3FEB">
        <w:rPr>
          <w:rFonts w:cs="v5.0.0"/>
          <w:b/>
          <w:bCs/>
        </w:rPr>
        <w:t>operating</w:t>
      </w:r>
      <w:proofErr w:type="gramEnd"/>
      <w:r w:rsidRPr="008F3FEB">
        <w:rPr>
          <w:rFonts w:cs="v5.0.0"/>
          <w:b/>
          <w:bCs/>
        </w:rPr>
        <w:t xml:space="preserve"> band: </w:t>
      </w:r>
      <w:r w:rsidRPr="008F3FEB">
        <w:rPr>
          <w:rFonts w:cs="v5.0.0"/>
        </w:rPr>
        <w:t>frequency range in which NR operates (paired or unpaired), that is defined with a specific set of technical requirements</w:t>
      </w:r>
    </w:p>
    <w:p w14:paraId="05C46482" w14:textId="77777777" w:rsidR="00403682" w:rsidRPr="008F3FEB" w:rsidRDefault="00403682" w:rsidP="00403682">
      <w:pPr>
        <w:pStyle w:val="NO"/>
      </w:pPr>
      <w:r w:rsidRPr="008F3FEB">
        <w:lastRenderedPageBreak/>
        <w:t>NOTE:</w:t>
      </w:r>
      <w:r w:rsidRPr="008F3FEB">
        <w:tab/>
        <w:t xml:space="preserve">The </w:t>
      </w:r>
      <w:r w:rsidRPr="008F3FEB">
        <w:rPr>
          <w:i/>
        </w:rPr>
        <w:t>operating band</w:t>
      </w:r>
      <w:r w:rsidRPr="008F3FEB">
        <w:t>(s) for a BS is declared by the manufacturer according to the designations in tables 5.2-1 and 5.2-2.</w:t>
      </w:r>
    </w:p>
    <w:p w14:paraId="5A507105" w14:textId="6C8343DB" w:rsidR="00403682" w:rsidRPr="008F3FEB" w:rsidDel="000579B5" w:rsidRDefault="00403682" w:rsidP="00403682">
      <w:pPr>
        <w:rPr>
          <w:del w:id="480" w:author="R4-1808322" w:date="2018-05-31T09:31:00Z"/>
        </w:rPr>
      </w:pPr>
      <w:del w:id="481" w:author="R4-1808322" w:date="2018-05-31T09:31:00Z">
        <w:r w:rsidRPr="008F3FEB" w:rsidDel="000579B5">
          <w:rPr>
            <w:b/>
          </w:rPr>
          <w:delText>OTA coverage range</w:delText>
        </w:r>
        <w:r w:rsidRPr="008F3FEB" w:rsidDel="000579B5">
          <w:delText xml:space="preserve">: a common range of directions within which TX OTA requirements that are neither specified in the </w:delText>
        </w:r>
        <w:r w:rsidRPr="008F3FEB" w:rsidDel="000579B5">
          <w:rPr>
            <w:i/>
          </w:rPr>
          <w:delText>OTA peak directions sets</w:delText>
        </w:r>
        <w:r w:rsidRPr="008F3FEB" w:rsidDel="000579B5">
          <w:delText xml:space="preserve"> nor as </w:delText>
        </w:r>
        <w:r w:rsidRPr="008F3FEB" w:rsidDel="000579B5">
          <w:rPr>
            <w:i/>
          </w:rPr>
          <w:delText>TRP requirement</w:delText>
        </w:r>
        <w:r w:rsidRPr="008F3FEB" w:rsidDel="000579B5">
          <w:delText xml:space="preserve"> are intended to be met</w:delText>
        </w:r>
      </w:del>
    </w:p>
    <w:p w14:paraId="5B0CA395" w14:textId="00284E0B" w:rsidR="00403682" w:rsidRPr="008F3FEB" w:rsidDel="000579B5" w:rsidRDefault="00403682" w:rsidP="00403682">
      <w:pPr>
        <w:rPr>
          <w:del w:id="482" w:author="R4-1808322" w:date="2018-05-31T09:31:00Z"/>
        </w:rPr>
      </w:pPr>
      <w:del w:id="483" w:author="R4-1808322" w:date="2018-05-31T09:31:00Z">
        <w:r w:rsidRPr="008F3FEB" w:rsidDel="000579B5">
          <w:rPr>
            <w:b/>
          </w:rPr>
          <w:delText xml:space="preserve">OTA peak directions set: </w:delText>
        </w:r>
        <w:r w:rsidRPr="008F3FEB" w:rsidDel="000579B5">
          <w:delText>set(s) of </w:delText>
        </w:r>
        <w:r w:rsidRPr="008F3FEB" w:rsidDel="000579B5">
          <w:rPr>
            <w:i/>
          </w:rPr>
          <w:delText>beam peak directions</w:delText>
        </w:r>
        <w:r w:rsidRPr="008F3FEB" w:rsidDel="000579B5">
          <w:delText> within which certain TX OTA requirements are intended to be met, where all </w:delText>
        </w:r>
        <w:r w:rsidRPr="008F3FEB" w:rsidDel="000579B5">
          <w:rPr>
            <w:i/>
          </w:rPr>
          <w:delText>OTA peak directions set(s)</w:delText>
        </w:r>
        <w:r w:rsidRPr="008F3FEB" w:rsidDel="000579B5">
          <w:delText> are subsets of the </w:delText>
        </w:r>
        <w:r w:rsidRPr="008F3FEB" w:rsidDel="000579B5">
          <w:rPr>
            <w:i/>
          </w:rPr>
          <w:delText>OTA coverage range</w:delText>
        </w:r>
      </w:del>
    </w:p>
    <w:p w14:paraId="0EEC7202" w14:textId="17348A73" w:rsidR="00403682" w:rsidRPr="008F3FEB" w:rsidDel="000579B5" w:rsidRDefault="00403682" w:rsidP="00403682">
      <w:pPr>
        <w:pStyle w:val="NO"/>
        <w:rPr>
          <w:del w:id="484" w:author="R4-1808322" w:date="2018-05-31T09:31:00Z"/>
        </w:rPr>
      </w:pPr>
      <w:del w:id="485" w:author="R4-1808322" w:date="2018-05-31T09:31:00Z">
        <w:r w:rsidRPr="008F3FEB" w:rsidDel="000579B5">
          <w:delText>NOTE:     The </w:delText>
        </w:r>
        <w:r w:rsidRPr="008F3FEB" w:rsidDel="000579B5">
          <w:rPr>
            <w:i/>
          </w:rPr>
          <w:delText>beam peak directions</w:delText>
        </w:r>
        <w:r w:rsidRPr="008F3FEB" w:rsidDel="000579B5">
          <w:delText> are related to a corresponding contiguous range or discrete list of </w:delText>
        </w:r>
        <w:r w:rsidRPr="008F3FEB" w:rsidDel="000579B5">
          <w:rPr>
            <w:i/>
          </w:rPr>
          <w:delText>beam centre directions </w:delText>
        </w:r>
        <w:r w:rsidRPr="008F3FEB" w:rsidDel="000579B5">
          <w:delText>by the </w:delText>
        </w:r>
        <w:r w:rsidRPr="008F3FEB" w:rsidDel="000579B5">
          <w:rPr>
            <w:i/>
          </w:rPr>
          <w:delText>beam direction pairs</w:delText>
        </w:r>
        <w:r w:rsidRPr="008F3FEB" w:rsidDel="000579B5">
          <w:delText> included in the set.</w:delText>
        </w:r>
      </w:del>
    </w:p>
    <w:bookmarkEnd w:id="432"/>
    <w:bookmarkEnd w:id="433"/>
    <w:p w14:paraId="1FDE7944" w14:textId="2BB240BF" w:rsidR="00403682" w:rsidRPr="008F3FEB" w:rsidDel="000579B5" w:rsidRDefault="00403682" w:rsidP="00403682">
      <w:pPr>
        <w:rPr>
          <w:del w:id="486" w:author="R4-1808322" w:date="2018-05-31T09:31:00Z"/>
          <w:lang w:eastAsia="zh-CN"/>
        </w:rPr>
      </w:pPr>
      <w:del w:id="487" w:author="R4-1808322" w:date="2018-05-31T09:31:00Z">
        <w:r w:rsidRPr="008F3FEB" w:rsidDel="000579B5">
          <w:rPr>
            <w:b/>
            <w:lang w:eastAsia="zh-CN"/>
          </w:rPr>
          <w:delText>OTA sensitivity directions declaration:</w:delText>
        </w:r>
        <w:r w:rsidRPr="008F3FEB" w:rsidDel="000579B5">
          <w:rPr>
            <w:lang w:eastAsia="zh-CN"/>
          </w:rPr>
          <w:delText xml:space="preserve"> set of manufacturer declarations comprising at least one set of declared minimum EIS </w:delText>
        </w:r>
        <w:r w:rsidRPr="008F3FEB" w:rsidDel="000579B5">
          <w:delText xml:space="preserve">values (with related RAT and </w:delText>
        </w:r>
        <w:r w:rsidRPr="008F3FEB" w:rsidDel="000579B5">
          <w:rPr>
            <w:i/>
          </w:rPr>
          <w:delText>BS channel bandwidth</w:delText>
        </w:r>
        <w:r w:rsidRPr="008F3FEB" w:rsidDel="000579B5">
          <w:delText xml:space="preserve">), </w:delText>
        </w:r>
        <w:r w:rsidRPr="008F3FEB" w:rsidDel="000579B5">
          <w:rPr>
            <w:lang w:eastAsia="zh-CN"/>
          </w:rPr>
          <w:delText>and related directions over which the EIS applies</w:delText>
        </w:r>
      </w:del>
    </w:p>
    <w:p w14:paraId="34DEE492" w14:textId="706A9D80" w:rsidR="00403682" w:rsidRPr="008F3FEB" w:rsidDel="000579B5" w:rsidRDefault="00403682" w:rsidP="00403682">
      <w:pPr>
        <w:pStyle w:val="NO"/>
        <w:rPr>
          <w:del w:id="488" w:author="R4-1808322" w:date="2018-05-31T09:31:00Z"/>
          <w:lang w:eastAsia="zh-CN"/>
        </w:rPr>
      </w:pPr>
      <w:del w:id="489" w:author="R4-1808322" w:date="2018-05-31T09:31:00Z">
        <w:r w:rsidRPr="008F3FEB" w:rsidDel="000579B5">
          <w:rPr>
            <w:lang w:eastAsia="zh-CN"/>
          </w:rPr>
          <w:delText>NOTE:</w:delText>
        </w:r>
        <w:r w:rsidRPr="008F3FEB" w:rsidDel="000579B5">
          <w:rPr>
            <w:lang w:eastAsia="zh-CN"/>
          </w:rPr>
          <w:tab/>
          <w:delText>All the directions apply to all the EIS values in an OSDD.</w:delText>
        </w:r>
      </w:del>
    </w:p>
    <w:p w14:paraId="65F377B9" w14:textId="077A3EB7" w:rsidR="00403682" w:rsidRPr="008F3FEB" w:rsidDel="000579B5" w:rsidRDefault="00403682" w:rsidP="00403682">
      <w:pPr>
        <w:rPr>
          <w:del w:id="490" w:author="R4-1808322" w:date="2018-05-31T09:31:00Z"/>
          <w:lang w:eastAsia="sv-SE"/>
        </w:rPr>
      </w:pPr>
      <w:del w:id="491" w:author="R4-1808322" w:date="2018-05-31T09:31:00Z">
        <w:r w:rsidRPr="008F3FEB" w:rsidDel="000579B5">
          <w:rPr>
            <w:b/>
            <w:bCs/>
            <w:lang w:eastAsia="sv-SE"/>
          </w:rPr>
          <w:delText xml:space="preserve">polarization match: </w:delText>
        </w:r>
        <w:r w:rsidRPr="008F3FEB" w:rsidDel="000579B5">
          <w:rPr>
            <w:lang w:eastAsia="sv-SE"/>
          </w:rPr>
          <w:delText>condition that exists when a plane wave, incident upon an antenna from a given direction, has a polarization that is the same as the receiving polarization of the antenna in that direction</w:delText>
        </w:r>
      </w:del>
    </w:p>
    <w:p w14:paraId="4844E75F" w14:textId="6C32579D" w:rsidR="00403682" w:rsidRPr="008F3FEB" w:rsidDel="000579B5" w:rsidRDefault="00403682" w:rsidP="00403682">
      <w:pPr>
        <w:overflowPunct w:val="0"/>
        <w:autoSpaceDE w:val="0"/>
        <w:autoSpaceDN w:val="0"/>
        <w:adjustRightInd w:val="0"/>
        <w:textAlignment w:val="baseline"/>
        <w:rPr>
          <w:del w:id="492" w:author="R4-1808322" w:date="2018-05-31T09:31:00Z"/>
          <w:lang w:eastAsia="sv-SE"/>
        </w:rPr>
      </w:pPr>
      <w:del w:id="493" w:author="R4-1808322" w:date="2018-05-31T09:31:00Z">
        <w:r w:rsidRPr="008F3FEB" w:rsidDel="000579B5">
          <w:rPr>
            <w:b/>
            <w:lang w:eastAsia="sv-SE"/>
          </w:rPr>
          <w:delText>radiated interface boundary</w:delText>
        </w:r>
        <w:r w:rsidRPr="008F3FEB" w:rsidDel="000579B5">
          <w:rPr>
            <w:lang w:eastAsia="sv-SE"/>
          </w:rPr>
          <w:delText xml:space="preserve">: </w:delText>
        </w:r>
        <w:r w:rsidRPr="008F3FEB" w:rsidDel="000579B5">
          <w:rPr>
            <w:i/>
            <w:lang w:eastAsia="sv-SE"/>
          </w:rPr>
          <w:delText>operating band</w:delText>
        </w:r>
        <w:r w:rsidRPr="008F3FEB" w:rsidDel="000579B5">
          <w:rPr>
            <w:lang w:eastAsia="sv-SE"/>
          </w:rPr>
          <w:delText xml:space="preserve"> specific radiated requirements reference where the radiated requirements apply</w:delText>
        </w:r>
      </w:del>
    </w:p>
    <w:p w14:paraId="166D0852" w14:textId="220A49A4" w:rsidR="00403682" w:rsidRPr="008F3FEB" w:rsidDel="000579B5" w:rsidRDefault="00403682" w:rsidP="00403682">
      <w:pPr>
        <w:pStyle w:val="NO"/>
        <w:rPr>
          <w:del w:id="494" w:author="R4-1808322" w:date="2018-05-31T09:31:00Z"/>
          <w:lang w:eastAsia="sv-SE"/>
        </w:rPr>
      </w:pPr>
      <w:del w:id="495" w:author="R4-1808322" w:date="2018-05-31T09:31:00Z">
        <w:r w:rsidRPr="008F3FEB" w:rsidDel="000579B5">
          <w:rPr>
            <w:lang w:eastAsia="sv-SE"/>
          </w:rPr>
          <w:delText>NOTE:</w:delText>
        </w:r>
        <w:r w:rsidRPr="008F3FEB" w:rsidDel="000579B5">
          <w:rPr>
            <w:lang w:eastAsia="sv-SE"/>
          </w:rPr>
          <w:tab/>
          <w:delText xml:space="preserve">For requirements based on EIRP/EIS, the </w:delText>
        </w:r>
        <w:r w:rsidRPr="008F3FEB" w:rsidDel="000579B5">
          <w:rPr>
            <w:i/>
            <w:lang w:eastAsia="sv-SE"/>
          </w:rPr>
          <w:delText>radiated interface boundary</w:delText>
        </w:r>
        <w:r w:rsidRPr="008F3FEB" w:rsidDel="000579B5">
          <w:rPr>
            <w:lang w:eastAsia="sv-SE"/>
          </w:rPr>
          <w:delText xml:space="preserve"> is associated to the far-field region</w:delText>
        </w:r>
      </w:del>
    </w:p>
    <w:p w14:paraId="6FE4FF56" w14:textId="77777777" w:rsidR="00403682" w:rsidRPr="008F3FEB" w:rsidRDefault="00403682" w:rsidP="00403682">
      <w:pPr>
        <w:tabs>
          <w:tab w:val="left" w:pos="3765"/>
        </w:tabs>
        <w:rPr>
          <w:b/>
        </w:rPr>
      </w:pPr>
      <w:r w:rsidRPr="008F3FEB">
        <w:rPr>
          <w:b/>
          <w:bCs/>
          <w:lang w:eastAsia="zh-CN"/>
        </w:rPr>
        <w:t>R</w:t>
      </w:r>
      <w:r w:rsidRPr="008F3FEB">
        <w:rPr>
          <w:b/>
          <w:bCs/>
        </w:rPr>
        <w:t>adio Bandwidth:</w:t>
      </w:r>
      <w:r w:rsidRPr="008F3FEB">
        <w:rPr>
          <w:lang w:eastAsia="zh-CN"/>
        </w:rPr>
        <w:t xml:space="preserve"> </w:t>
      </w:r>
      <w:r w:rsidRPr="008F3FEB">
        <w:rPr>
          <w:bCs/>
        </w:rPr>
        <w:t>frequency difference between the upper edge of the highest used carrier and the lower edge of the lowest used carrier</w:t>
      </w:r>
    </w:p>
    <w:p w14:paraId="3F24865F" w14:textId="00A16A7A" w:rsidR="00403682" w:rsidRPr="008F3FEB" w:rsidDel="000579B5" w:rsidRDefault="00403682" w:rsidP="00403682">
      <w:pPr>
        <w:rPr>
          <w:del w:id="496" w:author="R4-1808322" w:date="2018-05-31T09:32:00Z"/>
          <w:lang w:eastAsia="en-GB"/>
        </w:rPr>
      </w:pPr>
      <w:del w:id="497" w:author="R4-1808322" w:date="2018-05-31T09:32:00Z">
        <w:r w:rsidRPr="008F3FEB" w:rsidDel="000579B5">
          <w:rPr>
            <w:b/>
            <w:bCs/>
            <w:lang w:eastAsia="zh-CN"/>
          </w:rPr>
          <w:delText xml:space="preserve">rated beam EIRP: </w:delText>
        </w:r>
        <w:r w:rsidRPr="008F3FEB" w:rsidDel="000579B5">
          <w:rPr>
            <w:lang w:eastAsia="ja-JP"/>
          </w:rPr>
          <w:delText xml:space="preserve">For a declared beam and </w:delText>
        </w:r>
        <w:r w:rsidRPr="008F3FEB" w:rsidDel="000579B5">
          <w:rPr>
            <w:i/>
            <w:lang w:eastAsia="ja-JP"/>
          </w:rPr>
          <w:delText>beam direction pair</w:delText>
        </w:r>
        <w:r w:rsidRPr="008F3FEB" w:rsidDel="000579B5">
          <w:rPr>
            <w:lang w:eastAsia="ja-JP"/>
          </w:rPr>
          <w:delText>, the</w:delText>
        </w:r>
        <w:r w:rsidRPr="008F3FEB" w:rsidDel="000579B5">
          <w:rPr>
            <w:i/>
            <w:lang w:eastAsia="ja-JP"/>
          </w:rPr>
          <w:delText xml:space="preserve"> rated beam EIRP</w:delText>
        </w:r>
        <w:r w:rsidRPr="008F3FEB" w:rsidDel="000579B5">
          <w:rPr>
            <w:lang w:eastAsia="ja-JP"/>
          </w:rPr>
          <w:delText xml:space="preserve"> level is the maximum power that the base station is declared to radiate at the associated </w:delText>
        </w:r>
        <w:r w:rsidRPr="008F3FEB" w:rsidDel="000579B5">
          <w:rPr>
            <w:i/>
            <w:lang w:eastAsia="ja-JP"/>
          </w:rPr>
          <w:delText>beam peak direction</w:delText>
        </w:r>
        <w:r w:rsidRPr="008F3FEB" w:rsidDel="000579B5">
          <w:rPr>
            <w:lang w:eastAsia="ja-JP"/>
          </w:rPr>
          <w:delText xml:space="preserve"> during the </w:delText>
        </w:r>
        <w:r w:rsidRPr="008F3FEB" w:rsidDel="000579B5">
          <w:rPr>
            <w:i/>
            <w:lang w:eastAsia="ja-JP"/>
          </w:rPr>
          <w:delText>transmitter ON period</w:delText>
        </w:r>
      </w:del>
    </w:p>
    <w:p w14:paraId="7743B55D" w14:textId="77777777" w:rsidR="00403682" w:rsidRPr="008F3FEB" w:rsidRDefault="00403682" w:rsidP="00403682">
      <w:bookmarkStart w:id="498" w:name="_Hlk496012569"/>
      <w:proofErr w:type="gramStart"/>
      <w:r w:rsidRPr="008F3FEB">
        <w:rPr>
          <w:b/>
        </w:rPr>
        <w:t>rated</w:t>
      </w:r>
      <w:proofErr w:type="gramEnd"/>
      <w:r w:rsidRPr="008F3FEB">
        <w:rPr>
          <w:b/>
        </w:rPr>
        <w:t xml:space="preserve"> carrier output power</w:t>
      </w:r>
      <w:r w:rsidRPr="008F3FEB">
        <w:rPr>
          <w:b/>
          <w:lang w:eastAsia="zh-CN"/>
        </w:rPr>
        <w:t xml:space="preserve">: </w:t>
      </w:r>
      <w:r w:rsidRPr="008F3FEB">
        <w:t xml:space="preserve">mean power level associated with a particular carrier the manufacturer has declared to be available at the indicated interface, during the </w:t>
      </w:r>
      <w:r w:rsidRPr="008F3FEB">
        <w:rPr>
          <w:i/>
        </w:rPr>
        <w:t>transmitter ON period</w:t>
      </w:r>
      <w:r w:rsidRPr="008F3FEB">
        <w:t xml:space="preserve"> in a specified reference condition</w:t>
      </w:r>
    </w:p>
    <w:p w14:paraId="7B919C3B" w14:textId="1F0B6735" w:rsidR="00403682" w:rsidRPr="008F3FEB" w:rsidDel="000579B5" w:rsidRDefault="00403682" w:rsidP="00403682">
      <w:pPr>
        <w:rPr>
          <w:del w:id="499" w:author="R4-1808322" w:date="2018-05-31T09:32:00Z"/>
        </w:rPr>
      </w:pPr>
      <w:del w:id="500" w:author="R4-1808322" w:date="2018-05-31T09:32:00Z">
        <w:r w:rsidRPr="008F3FEB" w:rsidDel="000579B5">
          <w:rPr>
            <w:b/>
          </w:rPr>
          <w:delText xml:space="preserve">rated carrier </w:delText>
        </w:r>
        <w:r w:rsidRPr="008F3FEB" w:rsidDel="000579B5">
          <w:rPr>
            <w:rFonts w:cs="v5.0.0"/>
            <w:b/>
            <w:bCs/>
          </w:rPr>
          <w:delText xml:space="preserve">TRP </w:delText>
        </w:r>
        <w:r w:rsidRPr="008F3FEB" w:rsidDel="000579B5">
          <w:rPr>
            <w:b/>
          </w:rPr>
          <w:delText xml:space="preserve">output power: </w:delText>
        </w:r>
        <w:r w:rsidRPr="008F3FEB" w:rsidDel="000579B5">
          <w:rPr>
            <w:rFonts w:cs="v5.0.0"/>
            <w:snapToGrid w:val="0"/>
          </w:rPr>
          <w:delText xml:space="preserve">mean power level declared by the manufacturer per carrier, </w:delText>
        </w:r>
        <w:r w:rsidRPr="008F3FEB" w:rsidDel="000579B5">
          <w:rPr>
            <w:rFonts w:eastAsia="SimSun" w:cs="v5.0.0"/>
            <w:snapToGrid w:val="0"/>
          </w:rPr>
          <w:delText>for BS operating in single carrier, multi-carrier, or carrier aggregation configurations</w:delText>
        </w:r>
        <w:r w:rsidRPr="008F3FEB" w:rsidDel="000579B5">
          <w:rPr>
            <w:rFonts w:cs="v5.0.0"/>
            <w:snapToGrid w:val="0"/>
          </w:rPr>
          <w:delText xml:space="preserve"> that the manufacturer has declared to be available at the RIB during the </w:delText>
        </w:r>
        <w:r w:rsidRPr="008F3FEB" w:rsidDel="000579B5">
          <w:rPr>
            <w:rFonts w:cs="v5.0.0"/>
            <w:i/>
            <w:snapToGrid w:val="0"/>
          </w:rPr>
          <w:delText>transmitter ON period</w:delText>
        </w:r>
      </w:del>
    </w:p>
    <w:p w14:paraId="1C236F8F" w14:textId="77777777" w:rsidR="00403682" w:rsidRPr="008F3FEB" w:rsidRDefault="00403682" w:rsidP="00403682">
      <w:proofErr w:type="gramStart"/>
      <w:r w:rsidRPr="008F3FEB">
        <w:rPr>
          <w:b/>
        </w:rPr>
        <w:t>rated</w:t>
      </w:r>
      <w:proofErr w:type="gramEnd"/>
      <w:r w:rsidRPr="008F3FEB">
        <w:rPr>
          <w:b/>
        </w:rPr>
        <w:t xml:space="preserve"> total output power:</w:t>
      </w:r>
      <w:r w:rsidRPr="008F3FEB">
        <w:t xml:space="preserve"> mean power level associated with a particular </w:t>
      </w:r>
      <w:r w:rsidRPr="008F3FEB">
        <w:rPr>
          <w:i/>
          <w:iCs/>
        </w:rPr>
        <w:t>operating band</w:t>
      </w:r>
      <w:r w:rsidRPr="008F3FEB">
        <w:t xml:space="preserve"> the manufacturer has declared to be available at the indicated interface, during the </w:t>
      </w:r>
      <w:r w:rsidRPr="008F3FEB">
        <w:rPr>
          <w:i/>
        </w:rPr>
        <w:t>transmitter ON period</w:t>
      </w:r>
      <w:r w:rsidRPr="008F3FEB">
        <w:t xml:space="preserve"> in a specified reference condition</w:t>
      </w:r>
    </w:p>
    <w:p w14:paraId="167B78A0" w14:textId="1509DF03" w:rsidR="00403682" w:rsidRPr="008F3FEB" w:rsidDel="000579B5" w:rsidRDefault="00403682" w:rsidP="00403682">
      <w:pPr>
        <w:rPr>
          <w:del w:id="501" w:author="R4-1808322" w:date="2018-05-31T09:32:00Z"/>
          <w:rFonts w:cs="v5.0.0"/>
          <w:snapToGrid w:val="0"/>
        </w:rPr>
      </w:pPr>
      <w:del w:id="502" w:author="R4-1808322" w:date="2018-05-31T09:32:00Z">
        <w:r w:rsidRPr="008F3FEB" w:rsidDel="000579B5">
          <w:rPr>
            <w:b/>
          </w:rPr>
          <w:delText xml:space="preserve">rated total </w:delText>
        </w:r>
        <w:r w:rsidRPr="008F3FEB" w:rsidDel="000579B5">
          <w:rPr>
            <w:rFonts w:cs="v5.0.0"/>
            <w:b/>
            <w:bCs/>
          </w:rPr>
          <w:delText xml:space="preserve">TRP </w:delText>
        </w:r>
        <w:r w:rsidRPr="008F3FEB" w:rsidDel="000579B5">
          <w:rPr>
            <w:b/>
          </w:rPr>
          <w:delText xml:space="preserve">output power: </w:delText>
        </w:r>
        <w:r w:rsidRPr="008F3FEB" w:rsidDel="000579B5">
          <w:rPr>
            <w:rFonts w:cs="v5.0.0"/>
            <w:snapToGrid w:val="0"/>
          </w:rPr>
          <w:delText xml:space="preserve">mean power level declared by the manufacturer, that the manufacturer has declared to be available at the RIB during the </w:delText>
        </w:r>
        <w:r w:rsidRPr="008F3FEB" w:rsidDel="000579B5">
          <w:rPr>
            <w:rFonts w:cs="v5.0.0"/>
            <w:i/>
            <w:snapToGrid w:val="0"/>
          </w:rPr>
          <w:delText>transmitter ON period</w:delText>
        </w:r>
      </w:del>
    </w:p>
    <w:bookmarkEnd w:id="498"/>
    <w:p w14:paraId="19CF4408" w14:textId="3EA3F579" w:rsidR="00403682" w:rsidRPr="008F3FEB" w:rsidDel="000579B5" w:rsidRDefault="00403682" w:rsidP="00403682">
      <w:pPr>
        <w:rPr>
          <w:del w:id="503" w:author="R4-1808322" w:date="2018-05-31T09:32:00Z"/>
          <w:bCs/>
          <w:lang w:eastAsia="zh-CN"/>
        </w:rPr>
      </w:pPr>
      <w:del w:id="504" w:author="R4-1808322" w:date="2018-05-31T09:32:00Z">
        <w:r w:rsidRPr="008F3FEB" w:rsidDel="000579B5">
          <w:rPr>
            <w:b/>
            <w:bCs/>
            <w:lang w:eastAsia="zh-CN"/>
          </w:rPr>
          <w:delText xml:space="preserve">reference beam direction pair: </w:delText>
        </w:r>
        <w:r w:rsidRPr="008F3FEB" w:rsidDel="000579B5">
          <w:rPr>
            <w:bCs/>
            <w:lang w:eastAsia="zh-CN"/>
          </w:rPr>
          <w:delText xml:space="preserve">declared </w:delText>
        </w:r>
        <w:r w:rsidRPr="008F3FEB" w:rsidDel="000579B5">
          <w:rPr>
            <w:bCs/>
            <w:i/>
            <w:lang w:eastAsia="zh-CN"/>
          </w:rPr>
          <w:delText>beam direction pair</w:delText>
        </w:r>
        <w:r w:rsidRPr="008F3FEB" w:rsidDel="000579B5">
          <w:rPr>
            <w:bCs/>
            <w:lang w:eastAsia="zh-CN"/>
          </w:rPr>
          <w:delText xml:space="preserve">, including reference </w:delText>
        </w:r>
        <w:r w:rsidRPr="008F3FEB" w:rsidDel="000579B5">
          <w:rPr>
            <w:bCs/>
            <w:i/>
            <w:lang w:eastAsia="zh-CN"/>
          </w:rPr>
          <w:delText>beam centre direction</w:delText>
        </w:r>
        <w:r w:rsidRPr="008F3FEB" w:rsidDel="000579B5">
          <w:rPr>
            <w:bCs/>
            <w:lang w:eastAsia="zh-CN"/>
          </w:rPr>
          <w:delText xml:space="preserve"> and reference </w:delText>
        </w:r>
        <w:r w:rsidRPr="008F3FEB" w:rsidDel="000579B5">
          <w:rPr>
            <w:bCs/>
            <w:i/>
            <w:lang w:eastAsia="zh-CN"/>
          </w:rPr>
          <w:delText>beam peak direction</w:delText>
        </w:r>
        <w:r w:rsidRPr="008F3FEB" w:rsidDel="000579B5">
          <w:rPr>
            <w:bCs/>
            <w:lang w:eastAsia="zh-CN"/>
          </w:rPr>
          <w:delText xml:space="preserve"> where the reference </w:delText>
        </w:r>
        <w:r w:rsidRPr="008F3FEB" w:rsidDel="000579B5">
          <w:rPr>
            <w:bCs/>
            <w:i/>
            <w:lang w:eastAsia="zh-CN"/>
          </w:rPr>
          <w:delText>beam peak direction</w:delText>
        </w:r>
        <w:r w:rsidRPr="008F3FEB" w:rsidDel="000579B5">
          <w:rPr>
            <w:bCs/>
            <w:lang w:eastAsia="zh-CN"/>
          </w:rPr>
          <w:delText xml:space="preserve"> is the direction for the intended maximum EIRP within the EIRP accuracy compliance directions set</w:delText>
        </w:r>
      </w:del>
    </w:p>
    <w:p w14:paraId="3F719955" w14:textId="6DAA2BFD" w:rsidR="00403682" w:rsidRPr="008F3FEB" w:rsidDel="000579B5" w:rsidRDefault="00403682" w:rsidP="00403682">
      <w:pPr>
        <w:rPr>
          <w:del w:id="505" w:author="R4-1808322" w:date="2018-05-31T09:32:00Z"/>
        </w:rPr>
      </w:pPr>
      <w:del w:id="506" w:author="R4-1808322" w:date="2018-05-31T09:32:00Z">
        <w:r w:rsidRPr="008F3FEB" w:rsidDel="000579B5">
          <w:rPr>
            <w:b/>
          </w:rPr>
          <w:delText>receiver target:</w:delText>
        </w:r>
        <w:r w:rsidRPr="008F3FEB" w:rsidDel="000579B5">
          <w:delText xml:space="preserve"> AoA in which reception is performed</w:delText>
        </w:r>
        <w:r w:rsidRPr="008F3FEB" w:rsidDel="000579B5">
          <w:rPr>
            <w:i/>
          </w:rPr>
          <w:delText xml:space="preserve"> </w:delText>
        </w:r>
        <w:r w:rsidRPr="008F3FEB" w:rsidDel="000579B5">
          <w:delText>by BS types 1-H, 1-O and 2-O</w:delText>
        </w:r>
      </w:del>
    </w:p>
    <w:p w14:paraId="04143517" w14:textId="09497DA1" w:rsidR="00403682" w:rsidRPr="008F3FEB" w:rsidDel="000579B5" w:rsidRDefault="00403682" w:rsidP="00403682">
      <w:pPr>
        <w:rPr>
          <w:del w:id="507" w:author="R4-1808322" w:date="2018-05-31T09:32:00Z"/>
        </w:rPr>
      </w:pPr>
      <w:del w:id="508" w:author="R4-1808322" w:date="2018-05-31T09:32:00Z">
        <w:r w:rsidRPr="008F3FEB" w:rsidDel="000579B5">
          <w:rPr>
            <w:b/>
            <w:bCs/>
            <w:lang w:eastAsia="zh-CN"/>
          </w:rPr>
          <w:delText>receiver target redirection range:</w:delText>
        </w:r>
        <w:r w:rsidRPr="008F3FEB" w:rsidDel="000579B5">
          <w:delText xml:space="preserve"> union of all the</w:delText>
        </w:r>
        <w:r w:rsidRPr="008F3FEB" w:rsidDel="000579B5">
          <w:rPr>
            <w:i/>
          </w:rPr>
          <w:delText xml:space="preserve"> sensitivity RoAoA</w:delText>
        </w:r>
        <w:r w:rsidRPr="008F3FEB" w:rsidDel="000579B5">
          <w:delText xml:space="preserve"> achievable through redirecting the </w:delText>
        </w:r>
        <w:r w:rsidRPr="008F3FEB" w:rsidDel="000579B5">
          <w:rPr>
            <w:i/>
          </w:rPr>
          <w:delText>receiver target</w:delText>
        </w:r>
        <w:r w:rsidRPr="008F3FEB" w:rsidDel="000579B5">
          <w:delText xml:space="preserve"> related to particular OSDD</w:delText>
        </w:r>
      </w:del>
    </w:p>
    <w:p w14:paraId="1645535A" w14:textId="1CC08C19" w:rsidR="00403682" w:rsidRPr="008F3FEB" w:rsidDel="000579B5" w:rsidRDefault="00403682" w:rsidP="00403682">
      <w:pPr>
        <w:rPr>
          <w:del w:id="509" w:author="R4-1808322" w:date="2018-05-31T09:32:00Z"/>
          <w:bCs/>
          <w:lang w:eastAsia="zh-CN"/>
        </w:rPr>
      </w:pPr>
      <w:del w:id="510" w:author="R4-1808322" w:date="2018-05-31T09:32:00Z">
        <w:r w:rsidRPr="008F3FEB" w:rsidDel="000579B5">
          <w:rPr>
            <w:b/>
            <w:bCs/>
            <w:lang w:eastAsia="zh-CN"/>
          </w:rPr>
          <w:delText>receiver target reference direction:</w:delText>
        </w:r>
        <w:r w:rsidRPr="008F3FEB" w:rsidDel="000579B5">
          <w:rPr>
            <w:bCs/>
            <w:lang w:eastAsia="zh-CN"/>
          </w:rPr>
          <w:delText xml:space="preserve"> direction inside the </w:delText>
        </w:r>
        <w:r w:rsidRPr="008F3FEB" w:rsidDel="000579B5">
          <w:rPr>
            <w:bCs/>
            <w:i/>
            <w:lang w:eastAsia="zh-CN"/>
          </w:rPr>
          <w:delText xml:space="preserve">OTA sensitivity directions declaration </w:delText>
        </w:r>
        <w:r w:rsidRPr="008F3FEB" w:rsidDel="000579B5">
          <w:rPr>
            <w:bCs/>
            <w:lang w:eastAsia="zh-CN"/>
          </w:rPr>
          <w:delText xml:space="preserve">declared by the manufacturer for conformance testing. For an OSDD without </w:delText>
        </w:r>
        <w:r w:rsidRPr="008F3FEB" w:rsidDel="000579B5">
          <w:rPr>
            <w:bCs/>
            <w:i/>
            <w:lang w:eastAsia="zh-CN"/>
          </w:rPr>
          <w:delText>receiver target redirection range</w:delText>
        </w:r>
        <w:r w:rsidRPr="008F3FEB" w:rsidDel="000579B5">
          <w:rPr>
            <w:bCs/>
            <w:lang w:eastAsia="zh-CN"/>
          </w:rPr>
          <w:delText xml:space="preserve">, this is a direction inside the </w:delText>
        </w:r>
        <w:r w:rsidRPr="008F3FEB" w:rsidDel="000579B5">
          <w:rPr>
            <w:bCs/>
            <w:i/>
            <w:lang w:eastAsia="zh-CN"/>
          </w:rPr>
          <w:delText>sensitivity RoAoA</w:delText>
        </w:r>
      </w:del>
    </w:p>
    <w:p w14:paraId="7C9B6CAC" w14:textId="6AAE43A4" w:rsidR="00403682" w:rsidRPr="008F3FEB" w:rsidDel="000579B5" w:rsidRDefault="00403682" w:rsidP="00403682">
      <w:pPr>
        <w:rPr>
          <w:del w:id="511" w:author="R4-1808322" w:date="2018-05-31T09:32:00Z"/>
          <w:rFonts w:cs="Arial"/>
          <w:szCs w:val="18"/>
          <w:lang w:eastAsia="ja-JP"/>
        </w:rPr>
      </w:pPr>
      <w:del w:id="512" w:author="R4-1808322" w:date="2018-05-31T09:32:00Z">
        <w:r w:rsidRPr="008F3FEB" w:rsidDel="000579B5">
          <w:rPr>
            <w:rFonts w:cs="Arial"/>
            <w:b/>
            <w:szCs w:val="18"/>
          </w:rPr>
          <w:delText>reference RoAoA</w:delText>
        </w:r>
        <w:r w:rsidRPr="008F3FEB" w:rsidDel="000579B5">
          <w:rPr>
            <w:rFonts w:cs="Arial"/>
            <w:szCs w:val="18"/>
          </w:rPr>
          <w:delText>: the sensitivity RoAoA associated with the receiver target reference direction for each OSDD.</w:delText>
        </w:r>
      </w:del>
    </w:p>
    <w:p w14:paraId="71A4FF89" w14:textId="77777777" w:rsidR="00403682" w:rsidRPr="008F3FEB" w:rsidRDefault="00403682" w:rsidP="00403682">
      <w:pPr>
        <w:rPr>
          <w:lang w:eastAsia="sv-SE"/>
        </w:rPr>
      </w:pPr>
      <w:proofErr w:type="gramStart"/>
      <w:r w:rsidRPr="008F3FEB">
        <w:rPr>
          <w:b/>
          <w:lang w:eastAsia="sv-SE"/>
        </w:rPr>
        <w:t>requirement</w:t>
      </w:r>
      <w:proofErr w:type="gramEnd"/>
      <w:r w:rsidRPr="008F3FEB">
        <w:rPr>
          <w:b/>
          <w:lang w:eastAsia="sv-SE"/>
        </w:rPr>
        <w:t xml:space="preserve"> set:</w:t>
      </w:r>
      <w:r w:rsidRPr="008F3FEB">
        <w:rPr>
          <w:lang w:eastAsia="sv-SE"/>
        </w:rPr>
        <w:tab/>
        <w:t xml:space="preserve">one of the NR </w:t>
      </w:r>
      <w:r w:rsidRPr="008F3FEB">
        <w:t xml:space="preserve">base station </w:t>
      </w:r>
      <w:r w:rsidRPr="008F3FEB">
        <w:rPr>
          <w:lang w:eastAsia="sv-SE"/>
        </w:rPr>
        <w:t xml:space="preserve">requirement’s set as defined for </w:t>
      </w:r>
      <w:r w:rsidRPr="008F3FEB">
        <w:rPr>
          <w:i/>
          <w:lang w:eastAsia="sv-SE"/>
        </w:rPr>
        <w:t>BS type 1-C</w:t>
      </w:r>
      <w:r w:rsidRPr="008F3FEB">
        <w:rPr>
          <w:lang w:eastAsia="sv-SE"/>
        </w:rPr>
        <w:t xml:space="preserve">, </w:t>
      </w:r>
      <w:r w:rsidRPr="008F3FEB">
        <w:rPr>
          <w:i/>
          <w:lang w:eastAsia="sv-SE"/>
        </w:rPr>
        <w:t>BS type 1-H</w:t>
      </w:r>
      <w:r w:rsidRPr="008F3FEB">
        <w:rPr>
          <w:lang w:eastAsia="sv-SE"/>
        </w:rPr>
        <w:t xml:space="preserve">, </w:t>
      </w:r>
      <w:r w:rsidRPr="008F3FEB">
        <w:rPr>
          <w:i/>
          <w:lang w:eastAsia="sv-SE"/>
        </w:rPr>
        <w:t>BS type 1-O</w:t>
      </w:r>
      <w:r w:rsidRPr="008F3FEB">
        <w:rPr>
          <w:lang w:eastAsia="sv-SE"/>
        </w:rPr>
        <w:t xml:space="preserve">, and </w:t>
      </w:r>
      <w:r w:rsidRPr="008F3FEB">
        <w:rPr>
          <w:i/>
          <w:lang w:eastAsia="sv-SE"/>
        </w:rPr>
        <w:t>BS type 2-O</w:t>
      </w:r>
    </w:p>
    <w:p w14:paraId="61EC311D" w14:textId="0AC61E3D" w:rsidR="00403682" w:rsidRPr="008F3FEB" w:rsidDel="000579B5" w:rsidRDefault="00403682" w:rsidP="00403682">
      <w:pPr>
        <w:rPr>
          <w:del w:id="513" w:author="R4-1808322" w:date="2018-05-31T09:33:00Z"/>
        </w:rPr>
      </w:pPr>
      <w:del w:id="514" w:author="R4-1808322" w:date="2018-05-31T09:33:00Z">
        <w:r w:rsidRPr="008F3FEB" w:rsidDel="000579B5">
          <w:rPr>
            <w:b/>
            <w:bCs/>
            <w:lang w:eastAsia="zh-CN"/>
          </w:rPr>
          <w:delText>sensitivity RoAoA:</w:delText>
        </w:r>
        <w:r w:rsidRPr="008F3FEB" w:rsidDel="000579B5">
          <w:rPr>
            <w:bCs/>
            <w:lang w:eastAsia="zh-CN"/>
          </w:rPr>
          <w:delText xml:space="preserve"> RoAoA within the </w:delText>
        </w:r>
        <w:r w:rsidRPr="008F3FEB" w:rsidDel="000579B5">
          <w:rPr>
            <w:bCs/>
            <w:i/>
            <w:lang w:eastAsia="zh-CN"/>
          </w:rPr>
          <w:delText>OTA sensitivity directions declaration</w:delText>
        </w:r>
        <w:r w:rsidRPr="008F3FEB" w:rsidDel="000579B5">
          <w:rPr>
            <w:bCs/>
            <w:lang w:eastAsia="zh-CN"/>
          </w:rPr>
          <w:delText xml:space="preserve">, within which the declared EIS(s) of an OSDD is intended to be achieved at any </w:delText>
        </w:r>
        <w:r w:rsidRPr="008F3FEB" w:rsidDel="000579B5">
          <w:delText>instance of time</w:delText>
        </w:r>
        <w:r w:rsidRPr="008F3FEB" w:rsidDel="000579B5">
          <w:rPr>
            <w:bCs/>
            <w:lang w:eastAsia="zh-CN"/>
          </w:rPr>
          <w:delText xml:space="preserve"> for a specific BS direction setting</w:delText>
        </w:r>
      </w:del>
    </w:p>
    <w:p w14:paraId="3D251999" w14:textId="193D4189" w:rsidR="00403682" w:rsidRPr="008F3FEB" w:rsidDel="000C6809" w:rsidRDefault="00403682" w:rsidP="00403682">
      <w:pPr>
        <w:rPr>
          <w:del w:id="515" w:author="R4-1808322" w:date="2018-05-31T09:33:00Z"/>
        </w:rPr>
      </w:pPr>
      <w:del w:id="516" w:author="R4-1808322" w:date="2018-05-31T09:33:00Z">
        <w:r w:rsidRPr="008F3FEB" w:rsidDel="000C6809">
          <w:rPr>
            <w:b/>
          </w:rPr>
          <w:lastRenderedPageBreak/>
          <w:delText>single-band antenna connector:</w:delText>
        </w:r>
        <w:r w:rsidRPr="008F3FEB" w:rsidDel="000C6809">
          <w:delText xml:space="preserve"> </w:delText>
        </w:r>
        <w:r w:rsidRPr="008F3FEB" w:rsidDel="000C6809">
          <w:rPr>
            <w:i/>
          </w:rPr>
          <w:delText>antenna connector</w:delText>
        </w:r>
        <w:r w:rsidRPr="008F3FEB" w:rsidDel="000C6809">
          <w:delText xml:space="preserve"> supporting operation either in a single </w:delText>
        </w:r>
        <w:r w:rsidRPr="008F3FEB" w:rsidDel="000C6809">
          <w:rPr>
            <w:i/>
            <w:iCs/>
          </w:rPr>
          <w:delText>operating band</w:delText>
        </w:r>
        <w:r w:rsidRPr="008F3FEB" w:rsidDel="000C6809">
          <w:delText xml:space="preserve"> only, or in multiple </w:delText>
        </w:r>
        <w:r w:rsidRPr="008F3FEB" w:rsidDel="000C6809">
          <w:rPr>
            <w:i/>
            <w:iCs/>
          </w:rPr>
          <w:delText>operating bands</w:delText>
        </w:r>
        <w:r w:rsidRPr="008F3FEB" w:rsidDel="000C6809">
          <w:delText xml:space="preserve"> but without any common active electronic component(s)</w:delText>
        </w:r>
      </w:del>
    </w:p>
    <w:p w14:paraId="5353EA48" w14:textId="469BF11C" w:rsidR="00403682" w:rsidRPr="008F3FEB" w:rsidDel="000C6809" w:rsidRDefault="00403682" w:rsidP="00403682">
      <w:pPr>
        <w:rPr>
          <w:del w:id="517" w:author="R4-1808322" w:date="2018-05-31T09:33:00Z"/>
          <w:i/>
        </w:rPr>
      </w:pPr>
      <w:del w:id="518" w:author="R4-1808322" w:date="2018-05-31T09:33:00Z">
        <w:r w:rsidRPr="008F3FEB" w:rsidDel="000C6809">
          <w:rPr>
            <w:b/>
          </w:rPr>
          <w:delText>single-band RIB:</w:delText>
        </w:r>
        <w:r w:rsidRPr="008F3FEB" w:rsidDel="000C6809">
          <w:delText xml:space="preserve"> </w:delText>
        </w:r>
        <w:r w:rsidRPr="008F3FEB" w:rsidDel="000C6809">
          <w:rPr>
            <w:i/>
          </w:rPr>
          <w:delText>operating band</w:delText>
        </w:r>
        <w:r w:rsidRPr="008F3FEB" w:rsidDel="000C6809">
          <w:delText xml:space="preserve"> specific RIB without any common active electronic component(s) shared with other </w:delText>
        </w:r>
        <w:r w:rsidRPr="008F3FEB" w:rsidDel="000C6809">
          <w:rPr>
            <w:i/>
          </w:rPr>
          <w:delText xml:space="preserve">operating bands </w:delText>
        </w:r>
      </w:del>
    </w:p>
    <w:p w14:paraId="59526F07" w14:textId="4D0CE32E" w:rsidR="000C6809" w:rsidRDefault="000C6809" w:rsidP="000C6809">
      <w:pPr>
        <w:rPr>
          <w:ins w:id="519" w:author="R4-1808322" w:date="2018-05-31T09:33:00Z"/>
        </w:rPr>
      </w:pPr>
      <w:ins w:id="520" w:author="R4-1808322" w:date="2018-05-31T09:33:00Z">
        <w:r>
          <w:rPr>
            <w:b/>
            <w:bCs/>
          </w:rPr>
          <w:t>single-band connector:</w:t>
        </w:r>
        <w:r>
          <w:t xml:space="preserve"> </w:t>
        </w:r>
        <w:r w:rsidRPr="007F3027">
          <w:rPr>
            <w:i/>
          </w:rPr>
          <w:t>antenna connector</w:t>
        </w:r>
        <w:r>
          <w:t xml:space="preserve"> of the </w:t>
        </w:r>
        <w:r w:rsidRPr="00C95007">
          <w:rPr>
            <w:i/>
          </w:rPr>
          <w:t>BS type 1-C</w:t>
        </w:r>
        <w:r>
          <w:t xml:space="preserve"> or </w:t>
        </w:r>
        <w:r>
          <w:rPr>
            <w:i/>
            <w:iCs/>
          </w:rPr>
          <w:t>TAB connector</w:t>
        </w:r>
        <w:r>
          <w:t xml:space="preserve"> of the </w:t>
        </w:r>
        <w:r w:rsidRPr="00C95007">
          <w:rPr>
            <w:i/>
          </w:rPr>
          <w:t>BS type 1-H</w:t>
        </w:r>
        <w:r>
          <w:t xml:space="preserve"> supporting operation either in a single </w:t>
        </w:r>
        <w:r>
          <w:rPr>
            <w:i/>
            <w:iCs/>
          </w:rPr>
          <w:t>operating band</w:t>
        </w:r>
        <w:r>
          <w:t xml:space="preserve"> only, or in multiple </w:t>
        </w:r>
        <w:r>
          <w:rPr>
            <w:i/>
            <w:iCs/>
          </w:rPr>
          <w:t>operating bands</w:t>
        </w:r>
        <w:r>
          <w:t xml:space="preserve"> but </w:t>
        </w:r>
        <w:r>
          <w:rPr>
            <w:lang w:val="en-US"/>
          </w:rPr>
          <w:t xml:space="preserve">does not meet the conditions for a </w:t>
        </w:r>
        <w:r>
          <w:rPr>
            <w:i/>
            <w:lang w:val="en-US"/>
          </w:rPr>
          <w:t>multi-band connector</w:t>
        </w:r>
      </w:ins>
    </w:p>
    <w:p w14:paraId="554FB4FB" w14:textId="3BD88165" w:rsidR="00403682" w:rsidRPr="008F3FEB" w:rsidDel="000C6809" w:rsidRDefault="00403682" w:rsidP="00403682">
      <w:pPr>
        <w:rPr>
          <w:del w:id="521" w:author="R4-1808322" w:date="2018-05-31T09:33:00Z"/>
          <w:rFonts w:eastAsia="SimSun"/>
        </w:rPr>
      </w:pPr>
      <w:del w:id="522" w:author="R4-1808322" w:date="2018-05-31T09:33:00Z">
        <w:r w:rsidRPr="008F3FEB" w:rsidDel="000C6809">
          <w:rPr>
            <w:b/>
          </w:rPr>
          <w:delText>single-band TAB connector:</w:delText>
        </w:r>
        <w:r w:rsidRPr="008F3FEB" w:rsidDel="000C6809">
          <w:delText xml:space="preserve"> </w:delText>
        </w:r>
        <w:r w:rsidRPr="008F3FEB" w:rsidDel="000C6809">
          <w:rPr>
            <w:i/>
          </w:rPr>
          <w:delText>TAB connector</w:delText>
        </w:r>
        <w:r w:rsidRPr="008F3FEB" w:rsidDel="000C6809">
          <w:delText xml:space="preserve"> supporting operation either in a single </w:delText>
        </w:r>
        <w:r w:rsidRPr="008F3FEB" w:rsidDel="000C6809">
          <w:rPr>
            <w:i/>
            <w:iCs/>
          </w:rPr>
          <w:delText>operating band</w:delText>
        </w:r>
        <w:r w:rsidRPr="008F3FEB" w:rsidDel="000C6809">
          <w:delText xml:space="preserve"> only, or in multiple </w:delText>
        </w:r>
        <w:r w:rsidRPr="008F3FEB" w:rsidDel="000C6809">
          <w:rPr>
            <w:i/>
            <w:iCs/>
          </w:rPr>
          <w:delText>operating bands</w:delText>
        </w:r>
        <w:r w:rsidRPr="008F3FEB" w:rsidDel="000C6809">
          <w:delText xml:space="preserve"> but without any common active electronic component(s)</w:delText>
        </w:r>
      </w:del>
    </w:p>
    <w:p w14:paraId="6DDEDF71" w14:textId="77777777" w:rsidR="00403682" w:rsidRPr="008F3FEB" w:rsidRDefault="00403682" w:rsidP="00403682">
      <w:proofErr w:type="gramStart"/>
      <w:r w:rsidRPr="008F3FEB">
        <w:rPr>
          <w:b/>
        </w:rPr>
        <w:t>sub-block</w:t>
      </w:r>
      <w:proofErr w:type="gramEnd"/>
      <w:r w:rsidRPr="008F3FEB">
        <w:rPr>
          <w:b/>
        </w:rPr>
        <w:t>:</w:t>
      </w:r>
      <w:r w:rsidRPr="008F3FEB">
        <w:t xml:space="preserve"> one contiguous allocated block of spectrum for transmission and reception by the same base station</w:t>
      </w:r>
    </w:p>
    <w:p w14:paraId="1A2EDF39" w14:textId="77777777" w:rsidR="00403682" w:rsidRPr="008F3FEB" w:rsidRDefault="00403682" w:rsidP="00403682">
      <w:pPr>
        <w:pStyle w:val="NO"/>
        <w:rPr>
          <w:b/>
        </w:rPr>
      </w:pPr>
      <w:r w:rsidRPr="008F3FEB">
        <w:t>NOTE:</w:t>
      </w:r>
      <w:r w:rsidRPr="008F3FEB">
        <w:tab/>
        <w:t>There may be multiple instances of sub-blocks within a Base Station RF Bandwidth.</w:t>
      </w:r>
    </w:p>
    <w:p w14:paraId="13365A36" w14:textId="77777777" w:rsidR="00403682" w:rsidRPr="008F3FEB" w:rsidRDefault="00403682" w:rsidP="00403682">
      <w:proofErr w:type="gramStart"/>
      <w:r w:rsidRPr="008F3FEB">
        <w:rPr>
          <w:b/>
        </w:rPr>
        <w:t>sub-block</w:t>
      </w:r>
      <w:proofErr w:type="gramEnd"/>
      <w:r w:rsidRPr="008F3FEB">
        <w:rPr>
          <w:b/>
        </w:rPr>
        <w:t xml:space="preserve"> gap: </w:t>
      </w:r>
      <w:r w:rsidRPr="008F3FEB">
        <w:t>frequency gap between two consecutive sub-blocks within a Bae Station RF Bandwidth, where the RF requirements in the gap are based on co-existence for un-coordinated operation</w:t>
      </w:r>
    </w:p>
    <w:p w14:paraId="272F8E8E" w14:textId="77777777" w:rsidR="00403682" w:rsidRPr="008F3FEB" w:rsidRDefault="00403682" w:rsidP="00403682">
      <w:r w:rsidRPr="008F3FEB">
        <w:rPr>
          <w:b/>
        </w:rPr>
        <w:t>TAB connector:</w:t>
      </w:r>
      <w:r w:rsidRPr="008F3FEB">
        <w:t xml:space="preserve"> </w:t>
      </w:r>
      <w:r w:rsidRPr="008F3FEB">
        <w:rPr>
          <w:i/>
        </w:rPr>
        <w:t>transceiver array boundary</w:t>
      </w:r>
      <w:r w:rsidRPr="008F3FEB">
        <w:t xml:space="preserve"> connector</w:t>
      </w:r>
    </w:p>
    <w:p w14:paraId="667C9541" w14:textId="77777777" w:rsidR="00403682" w:rsidRPr="008F3FEB" w:rsidRDefault="00403682" w:rsidP="00403682">
      <w:r w:rsidRPr="008F3FEB">
        <w:rPr>
          <w:b/>
          <w:bCs/>
        </w:rPr>
        <w:t xml:space="preserve">TAB connector RX min cell group: </w:t>
      </w:r>
      <w:r w:rsidRPr="008F3FEB">
        <w:rPr>
          <w:i/>
          <w:iCs/>
        </w:rPr>
        <w:t>operating band</w:t>
      </w:r>
      <w:r w:rsidRPr="008F3FEB">
        <w:t xml:space="preserve"> specific declared group of </w:t>
      </w:r>
      <w:r w:rsidRPr="008F3FEB">
        <w:rPr>
          <w:i/>
          <w:iCs/>
        </w:rPr>
        <w:t xml:space="preserve">TAB connectors </w:t>
      </w:r>
      <w:r w:rsidRPr="008F3FEB">
        <w:t xml:space="preserve">to which </w:t>
      </w:r>
      <w:r w:rsidRPr="008F3FEB">
        <w:rPr>
          <w:i/>
        </w:rPr>
        <w:t>BS type 1-H</w:t>
      </w:r>
      <w:r w:rsidRPr="008F3FEB">
        <w:t xml:space="preserve"> conducted RX requirements are applied</w:t>
      </w:r>
    </w:p>
    <w:p w14:paraId="5476DD3E" w14:textId="77777777" w:rsidR="00403682" w:rsidRPr="008F3FEB" w:rsidRDefault="00403682" w:rsidP="00403682">
      <w:pPr>
        <w:pStyle w:val="NO"/>
      </w:pPr>
      <w:r w:rsidRPr="008F3FEB">
        <w:t>NOTE:</w:t>
      </w:r>
      <w:r w:rsidRPr="008F3FEB">
        <w:tab/>
        <w:t xml:space="preserve">Within this definition, the group corresponds to the group of </w:t>
      </w:r>
      <w:r w:rsidRPr="008F3FEB">
        <w:rPr>
          <w:i/>
          <w:iCs/>
        </w:rPr>
        <w:t>TAB connectors</w:t>
      </w:r>
      <w:r w:rsidRPr="008F3FEB">
        <w:t xml:space="preserve"> which are responsible for receiving a cell when the </w:t>
      </w:r>
      <w:r w:rsidRPr="002C79AC">
        <w:rPr>
          <w:i/>
        </w:rPr>
        <w:t>BS type 1-H</w:t>
      </w:r>
      <w:r w:rsidRPr="008F3FEB">
        <w:t xml:space="preserve"> setting corresponding to the declared minimum number of cells with reception on all </w:t>
      </w:r>
      <w:r w:rsidRPr="008F3FEB">
        <w:rPr>
          <w:i/>
          <w:iCs/>
        </w:rPr>
        <w:t>TAB connectors</w:t>
      </w:r>
      <w:r w:rsidRPr="008F3FEB">
        <w:t xml:space="preserve"> supporting an </w:t>
      </w:r>
      <w:r w:rsidRPr="008F3FEB">
        <w:rPr>
          <w:i/>
          <w:iCs/>
        </w:rPr>
        <w:t>operating band</w:t>
      </w:r>
      <w:r w:rsidRPr="008F3FEB">
        <w:t>, but its existence is not limited to that condition</w:t>
      </w:r>
    </w:p>
    <w:p w14:paraId="6F126C50" w14:textId="77777777" w:rsidR="00403682" w:rsidRPr="008F3FEB" w:rsidRDefault="00403682" w:rsidP="00403682">
      <w:r w:rsidRPr="008F3FEB">
        <w:rPr>
          <w:b/>
          <w:bCs/>
        </w:rPr>
        <w:t xml:space="preserve">TAB connector TX min cell group: </w:t>
      </w:r>
      <w:r w:rsidRPr="008F3FEB">
        <w:rPr>
          <w:i/>
          <w:iCs/>
        </w:rPr>
        <w:t>operating band</w:t>
      </w:r>
      <w:r w:rsidRPr="008F3FEB">
        <w:t xml:space="preserve"> specific declared group of </w:t>
      </w:r>
      <w:r w:rsidRPr="008F3FEB">
        <w:rPr>
          <w:i/>
          <w:iCs/>
        </w:rPr>
        <w:t xml:space="preserve">TAB connectors </w:t>
      </w:r>
      <w:r w:rsidRPr="008F3FEB">
        <w:t xml:space="preserve">to which </w:t>
      </w:r>
      <w:r w:rsidRPr="008F3FEB">
        <w:rPr>
          <w:i/>
        </w:rPr>
        <w:t>BS type 1-H</w:t>
      </w:r>
      <w:r w:rsidRPr="008F3FEB">
        <w:t xml:space="preserve"> conducted TX requirements are applied. </w:t>
      </w:r>
    </w:p>
    <w:p w14:paraId="30D21C45" w14:textId="77777777" w:rsidR="00403682" w:rsidRPr="008F3FEB" w:rsidRDefault="00403682" w:rsidP="00403682">
      <w:pPr>
        <w:pStyle w:val="NO"/>
      </w:pPr>
      <w:r w:rsidRPr="008F3FEB">
        <w:t>NOTE:</w:t>
      </w:r>
      <w:r w:rsidRPr="008F3FEB">
        <w:tab/>
        <w:t xml:space="preserve">Within this definition, the group corresponds to the group of </w:t>
      </w:r>
      <w:r w:rsidRPr="008F3FEB">
        <w:rPr>
          <w:i/>
          <w:iCs/>
        </w:rPr>
        <w:t>TAB connectors</w:t>
      </w:r>
      <w:r w:rsidRPr="008F3FEB">
        <w:t xml:space="preserve"> which are responsible for transmitting a cell when the </w:t>
      </w:r>
      <w:r w:rsidRPr="008F3FEB">
        <w:rPr>
          <w:i/>
        </w:rPr>
        <w:t>BS type 1-H</w:t>
      </w:r>
      <w:r w:rsidRPr="008F3FEB">
        <w:t xml:space="preserve"> setting corresponding to the declared minimum number of cells with transmission on all </w:t>
      </w:r>
      <w:r w:rsidRPr="008F3FEB">
        <w:rPr>
          <w:i/>
          <w:iCs/>
        </w:rPr>
        <w:t>TAB connectors</w:t>
      </w:r>
      <w:r w:rsidRPr="008F3FEB">
        <w:t xml:space="preserve"> supporting an </w:t>
      </w:r>
      <w:r w:rsidRPr="008F3FEB">
        <w:rPr>
          <w:i/>
          <w:iCs/>
        </w:rPr>
        <w:t>operating band</w:t>
      </w:r>
      <w:r w:rsidRPr="008F3FEB">
        <w:t>, but its existence is not limited to that condition</w:t>
      </w:r>
    </w:p>
    <w:p w14:paraId="0793496E" w14:textId="2045653F" w:rsidR="00403682" w:rsidRPr="008F3FEB" w:rsidDel="000C6809" w:rsidRDefault="00403682" w:rsidP="00403682">
      <w:pPr>
        <w:rPr>
          <w:del w:id="523" w:author="R4-1808322" w:date="2018-05-31T09:34:00Z"/>
          <w:rFonts w:eastAsia="SimSun" w:cs="v5.0.0"/>
          <w:bCs/>
        </w:rPr>
      </w:pPr>
      <w:del w:id="524" w:author="R4-1808322" w:date="2018-05-31T09:34:00Z">
        <w:r w:rsidRPr="008F3FEB" w:rsidDel="000C6809">
          <w:rPr>
            <w:rFonts w:eastAsia="SimSun" w:cs="v5.0.0"/>
            <w:b/>
            <w:bCs/>
          </w:rPr>
          <w:delText>total radiated power:</w:delText>
        </w:r>
        <w:r w:rsidRPr="008F3FEB" w:rsidDel="000C6809">
          <w:rPr>
            <w:rFonts w:eastAsia="SimSun" w:cs="v5.0.0"/>
            <w:bCs/>
          </w:rPr>
          <w:delText xml:space="preserve"> is the total power radiated by the antenna</w:delText>
        </w:r>
      </w:del>
    </w:p>
    <w:p w14:paraId="3874A394" w14:textId="7D021EB5" w:rsidR="00403682" w:rsidRPr="008F3FEB" w:rsidDel="000C6809" w:rsidRDefault="00403682" w:rsidP="00403682">
      <w:pPr>
        <w:pStyle w:val="NO"/>
        <w:rPr>
          <w:del w:id="525" w:author="R4-1808322" w:date="2018-05-31T09:34:00Z"/>
          <w:rFonts w:eastAsia="SimSun"/>
        </w:rPr>
      </w:pPr>
      <w:del w:id="526" w:author="R4-1808322" w:date="2018-05-31T09:34:00Z">
        <w:r w:rsidRPr="008F3FEB" w:rsidDel="000C6809">
          <w:rPr>
            <w:rFonts w:eastAsia="SimSun"/>
          </w:rPr>
          <w:delText>NOTE:</w:delText>
        </w:r>
        <w:r w:rsidRPr="008F3FEB" w:rsidDel="000C6809">
          <w:rPr>
            <w:rFonts w:eastAsia="SimSun"/>
          </w:rPr>
          <w:tab/>
          <w:delText>The total radiated power is the power radiating in all direction for two orthogonal polarizations.  Total radiated power is defined in both the near-field region and the far-field region</w:delText>
        </w:r>
      </w:del>
    </w:p>
    <w:p w14:paraId="6DB43B75" w14:textId="77777777" w:rsidR="00403682" w:rsidRPr="008F3FEB" w:rsidRDefault="00403682" w:rsidP="00403682">
      <w:pPr>
        <w:rPr>
          <w:lang w:eastAsia="zh-CN"/>
        </w:rPr>
      </w:pPr>
      <w:proofErr w:type="gramStart"/>
      <w:r w:rsidRPr="008F3FEB">
        <w:rPr>
          <w:b/>
        </w:rPr>
        <w:t>transceiver</w:t>
      </w:r>
      <w:proofErr w:type="gramEnd"/>
      <w:r w:rsidRPr="008F3FEB">
        <w:rPr>
          <w:b/>
        </w:rPr>
        <w:t xml:space="preserve"> array boundary:</w:t>
      </w:r>
      <w:r w:rsidRPr="008F3FEB">
        <w:t xml:space="preserve"> </w:t>
      </w:r>
      <w:r w:rsidRPr="008F3FEB">
        <w:rPr>
          <w:lang w:eastAsia="zh-CN"/>
        </w:rPr>
        <w:t>conducted interface between the transceiver unit array and the composite antenna</w:t>
      </w:r>
    </w:p>
    <w:p w14:paraId="3659D76A" w14:textId="77777777" w:rsidR="00403682" w:rsidRPr="008F3FEB" w:rsidRDefault="00403682" w:rsidP="00403682">
      <w:proofErr w:type="gramStart"/>
      <w:r w:rsidRPr="008F3FEB">
        <w:rPr>
          <w:b/>
          <w:bCs/>
        </w:rPr>
        <w:t>transmitter</w:t>
      </w:r>
      <w:proofErr w:type="gramEnd"/>
      <w:r w:rsidRPr="008F3FEB">
        <w:rPr>
          <w:b/>
          <w:bCs/>
        </w:rPr>
        <w:t xml:space="preserve"> OFF period:</w:t>
      </w:r>
      <w:r w:rsidRPr="008F3FEB">
        <w:t xml:space="preserve"> time period during which the BS transmitter is not allowed to transmit</w:t>
      </w:r>
    </w:p>
    <w:p w14:paraId="2FA9C42B" w14:textId="77777777" w:rsidR="00403682" w:rsidRPr="008F3FEB" w:rsidRDefault="00403682" w:rsidP="00403682">
      <w:pPr>
        <w:rPr>
          <w:rFonts w:cs="v5.0.0"/>
          <w:bCs/>
          <w:lang w:eastAsia="ko-KR"/>
        </w:rPr>
      </w:pPr>
      <w:proofErr w:type="gramStart"/>
      <w:r w:rsidRPr="008F3FEB">
        <w:rPr>
          <w:rFonts w:cs="v5.0.0"/>
          <w:b/>
          <w:bCs/>
          <w:lang w:eastAsia="ko-KR"/>
        </w:rPr>
        <w:t>transmitter</w:t>
      </w:r>
      <w:proofErr w:type="gramEnd"/>
      <w:r w:rsidRPr="008F3FEB">
        <w:rPr>
          <w:rFonts w:cs="v5.0.0"/>
          <w:b/>
          <w:bCs/>
          <w:lang w:eastAsia="ko-KR"/>
        </w:rPr>
        <w:t xml:space="preserve"> ON period: </w:t>
      </w:r>
      <w:r w:rsidRPr="008F3FEB">
        <w:rPr>
          <w:rFonts w:cs="v5.0.0"/>
          <w:bCs/>
          <w:lang w:eastAsia="ko-KR"/>
        </w:rPr>
        <w:t>time period during which the BS transmitter is transmitting data and/or reference symbols</w:t>
      </w:r>
    </w:p>
    <w:p w14:paraId="1ED7641D" w14:textId="77777777" w:rsidR="00403682" w:rsidRDefault="00403682" w:rsidP="00403682">
      <w:pPr>
        <w:rPr>
          <w:ins w:id="527" w:author="R4-1808322" w:date="2018-05-31T09:34:00Z"/>
        </w:rPr>
      </w:pPr>
      <w:proofErr w:type="gramStart"/>
      <w:r w:rsidRPr="008F3FEB">
        <w:rPr>
          <w:b/>
          <w:bCs/>
        </w:rPr>
        <w:t>transmitter</w:t>
      </w:r>
      <w:proofErr w:type="gramEnd"/>
      <w:r w:rsidRPr="008F3FEB">
        <w:rPr>
          <w:b/>
          <w:bCs/>
        </w:rPr>
        <w:t xml:space="preserve"> transient period:</w:t>
      </w:r>
      <w:r w:rsidRPr="008F3FEB">
        <w:t xml:space="preserve"> time period during which the transmitter is changing from the OFF period to the ON period or vice versa</w:t>
      </w:r>
    </w:p>
    <w:p w14:paraId="574C28AF" w14:textId="00B00FD8" w:rsidR="000C6809" w:rsidRDefault="000C6809" w:rsidP="000C6809">
      <w:pPr>
        <w:rPr>
          <w:ins w:id="528" w:author="R4-1808322" w:date="2018-05-31T09:34:00Z"/>
        </w:rPr>
      </w:pPr>
      <w:proofErr w:type="gramStart"/>
      <w:ins w:id="529" w:author="R4-1808322" w:date="2018-05-31T09:34:00Z">
        <w:r>
          <w:rPr>
            <w:b/>
          </w:rPr>
          <w:t>u</w:t>
        </w:r>
        <w:r>
          <w:rPr>
            <w:b/>
          </w:rPr>
          <w:t>pper</w:t>
        </w:r>
        <w:proofErr w:type="gramEnd"/>
        <w:r>
          <w:rPr>
            <w:b/>
          </w:rPr>
          <w:t xml:space="preserve"> </w:t>
        </w:r>
        <w:r>
          <w:rPr>
            <w:rFonts w:hint="eastAsia"/>
            <w:b/>
            <w:lang w:eastAsia="zh-CN"/>
          </w:rPr>
          <w:t>sub-block</w:t>
        </w:r>
        <w:r>
          <w:rPr>
            <w:b/>
          </w:rPr>
          <w:t xml:space="preserve"> edge: </w:t>
        </w:r>
        <w:r>
          <w:t xml:space="preserve">frequency at the upper edge of </w:t>
        </w:r>
        <w:r>
          <w:rPr>
            <w:rFonts w:hint="eastAsia"/>
            <w:lang w:eastAsia="zh-CN"/>
          </w:rPr>
          <w:t>one</w:t>
        </w:r>
        <w:r>
          <w:t xml:space="preserve"> </w:t>
        </w:r>
        <w:r>
          <w:rPr>
            <w:rFonts w:hint="eastAsia"/>
            <w:i/>
            <w:iCs/>
            <w:lang w:eastAsia="zh-CN"/>
          </w:rPr>
          <w:t>sub-block</w:t>
        </w:r>
      </w:ins>
    </w:p>
    <w:p w14:paraId="044E9F91" w14:textId="1FC1A575" w:rsidR="000C6809" w:rsidRPr="008F3FEB" w:rsidRDefault="000C6809" w:rsidP="000C6809">
      <w:pPr>
        <w:pStyle w:val="NO"/>
        <w:rPr>
          <w:rFonts w:cs="v5.0.0"/>
          <w:bCs/>
          <w:lang w:eastAsia="ko-KR"/>
        </w:rPr>
      </w:pPr>
      <w:ins w:id="530" w:author="R4-1808322" w:date="2018-05-31T09:34:00Z">
        <w:r>
          <w:t>NOTE:</w:t>
        </w:r>
        <w:r>
          <w:tab/>
          <w:t>It is used as a frequency reference point for both transmitter and receiver requirements.</w:t>
        </w:r>
      </w:ins>
    </w:p>
    <w:p w14:paraId="2E6A8EE5" w14:textId="77777777" w:rsidR="00080512" w:rsidRPr="004D3578" w:rsidRDefault="00080512">
      <w:pPr>
        <w:pStyle w:val="Heading2"/>
      </w:pPr>
      <w:bookmarkStart w:id="531" w:name="_Toc481570471"/>
      <w:bookmarkStart w:id="532" w:name="_Toc515525742"/>
      <w:r w:rsidRPr="004D3578">
        <w:t>3.2</w:t>
      </w:r>
      <w:r w:rsidRPr="004D3578">
        <w:tab/>
        <w:t>Symbols</w:t>
      </w:r>
      <w:bookmarkEnd w:id="531"/>
      <w:bookmarkEnd w:id="532"/>
    </w:p>
    <w:p w14:paraId="48F8C65A" w14:textId="77777777" w:rsidR="00080512" w:rsidRPr="004D3578" w:rsidRDefault="00080512">
      <w:pPr>
        <w:keepNext/>
      </w:pPr>
      <w:r w:rsidRPr="004D3578">
        <w:t>For the purposes of the present document, the following symbols apply:</w:t>
      </w:r>
    </w:p>
    <w:p w14:paraId="0A266265" w14:textId="77777777" w:rsidR="00403682" w:rsidRPr="008F3FEB" w:rsidRDefault="00403682" w:rsidP="00403682">
      <w:pPr>
        <w:pStyle w:val="EW"/>
        <w:rPr>
          <w:rFonts w:cs="v5.0.0"/>
          <w:lang w:eastAsia="zh-CN"/>
        </w:rPr>
      </w:pPr>
      <w:r w:rsidRPr="008F3FEB">
        <w:rPr>
          <w:rFonts w:ascii="Symbol" w:hAnsi="Symbol" w:cs="v5.0.0"/>
        </w:rPr>
        <w:t></w:t>
      </w:r>
      <w:r w:rsidRPr="008F3FEB">
        <w:rPr>
          <w:rFonts w:cs="v5.0.0"/>
        </w:rPr>
        <w:tab/>
        <w:t>Percentage of the mean transmitted power emitted outside the occupied bandwidth on the assigned channel</w:t>
      </w:r>
    </w:p>
    <w:p w14:paraId="7D997F26" w14:textId="669A319F" w:rsidR="00403682" w:rsidRPr="008F3FEB" w:rsidDel="000C6809" w:rsidRDefault="00403682" w:rsidP="00403682">
      <w:pPr>
        <w:pStyle w:val="EW"/>
        <w:rPr>
          <w:del w:id="533" w:author="R4-1808322" w:date="2018-05-31T09:35:00Z"/>
        </w:rPr>
      </w:pPr>
      <w:del w:id="534" w:author="R4-1808322" w:date="2018-05-31T09:35:00Z">
        <w:r w:rsidRPr="008F3FEB" w:rsidDel="000C6809">
          <w:delText>BeW</w:delText>
        </w:r>
        <w:r w:rsidRPr="008F3FEB" w:rsidDel="000C6809">
          <w:rPr>
            <w:vertAlign w:val="subscript"/>
          </w:rPr>
          <w:delText>θ,REFSENS</w:delText>
        </w:r>
        <w:r w:rsidRPr="008F3FEB" w:rsidDel="000C6809">
          <w:tab/>
          <w:delText xml:space="preserve">Beamwidth equivalent to the </w:delText>
        </w:r>
        <w:r w:rsidRPr="002C79AC" w:rsidDel="000C6809">
          <w:rPr>
            <w:i/>
          </w:rPr>
          <w:delText>FR1 OTA REFSENS RoAoA</w:delText>
        </w:r>
        <w:r w:rsidRPr="008F3FEB" w:rsidDel="000C6809">
          <w:delText xml:space="preserve"> in the θ-axis in degrees</w:delText>
        </w:r>
      </w:del>
    </w:p>
    <w:p w14:paraId="04AFD96F" w14:textId="15B00C27" w:rsidR="00403682" w:rsidRPr="008F3FEB" w:rsidDel="000C6809" w:rsidRDefault="00403682" w:rsidP="00403682">
      <w:pPr>
        <w:pStyle w:val="EW"/>
        <w:rPr>
          <w:del w:id="535" w:author="R4-1808322" w:date="2018-05-31T09:35:00Z"/>
        </w:rPr>
      </w:pPr>
      <w:del w:id="536" w:author="R4-1808322" w:date="2018-05-31T09:35:00Z">
        <w:r w:rsidRPr="008F3FEB" w:rsidDel="000C6809">
          <w:delText>BeW</w:delText>
        </w:r>
        <w:r w:rsidRPr="008F3FEB" w:rsidDel="000C6809">
          <w:rPr>
            <w:vertAlign w:val="subscript"/>
          </w:rPr>
          <w:delText>φ,REFSENS</w:delText>
        </w:r>
        <w:r w:rsidRPr="008F3FEB" w:rsidDel="000C6809">
          <w:tab/>
          <w:delText xml:space="preserve">Beamwidth equivalent to the </w:delText>
        </w:r>
        <w:r w:rsidRPr="002C79AC" w:rsidDel="000C6809">
          <w:rPr>
            <w:i/>
          </w:rPr>
          <w:delText>FR1 OTA REFSENS RoAoA</w:delText>
        </w:r>
        <w:r w:rsidRPr="008F3FEB" w:rsidDel="000C6809">
          <w:delText xml:space="preserve"> in the φ-axis in degrees</w:delText>
        </w:r>
      </w:del>
    </w:p>
    <w:p w14:paraId="7F4DD52B" w14:textId="77777777" w:rsidR="000C6809" w:rsidRDefault="00403682" w:rsidP="00403682">
      <w:pPr>
        <w:pStyle w:val="EW"/>
        <w:rPr>
          <w:ins w:id="537" w:author="R4-1808322" w:date="2018-05-31T09:35:00Z"/>
          <w:i/>
        </w:rPr>
      </w:pPr>
      <w:proofErr w:type="spellStart"/>
      <w:r w:rsidRPr="008F3FEB">
        <w:t>BW</w:t>
      </w:r>
      <w:r w:rsidRPr="008F3FEB">
        <w:rPr>
          <w:vertAlign w:val="subscript"/>
        </w:rPr>
        <w:t>Channel</w:t>
      </w:r>
      <w:proofErr w:type="spellEnd"/>
      <w:r w:rsidRPr="008F3FEB">
        <w:tab/>
      </w:r>
      <w:r w:rsidRPr="008F3FEB">
        <w:rPr>
          <w:i/>
        </w:rPr>
        <w:t>BS channel bandwidth</w:t>
      </w:r>
    </w:p>
    <w:p w14:paraId="28C1A170" w14:textId="77777777" w:rsidR="000C6809" w:rsidRDefault="000C6809" w:rsidP="000C6809">
      <w:pPr>
        <w:pStyle w:val="EW"/>
        <w:rPr>
          <w:ins w:id="538" w:author="R4-1808322" w:date="2018-05-31T09:35:00Z"/>
          <w:vertAlign w:val="subscript"/>
        </w:rPr>
      </w:pPr>
      <w:proofErr w:type="spellStart"/>
      <w:ins w:id="539" w:author="R4-1808322" w:date="2018-05-31T09:35:00Z">
        <w:r>
          <w:lastRenderedPageBreak/>
          <w:t>BW</w:t>
        </w:r>
        <w:r>
          <w:rPr>
            <w:vertAlign w:val="subscript"/>
          </w:rPr>
          <w:t>Channel_CA</w:t>
        </w:r>
        <w:proofErr w:type="spellEnd"/>
        <w:r>
          <w:t xml:space="preserve"> </w:t>
        </w:r>
        <w:r>
          <w:tab/>
        </w:r>
        <w:r>
          <w:rPr>
            <w:i/>
            <w:iCs/>
          </w:rPr>
          <w:t xml:space="preserve">Aggregated </w:t>
        </w:r>
        <w:r>
          <w:rPr>
            <w:rFonts w:hint="eastAsia"/>
            <w:i/>
            <w:iCs/>
            <w:lang w:val="en-US" w:eastAsia="zh-CN"/>
          </w:rPr>
          <w:t xml:space="preserve">BS </w:t>
        </w:r>
        <w:r>
          <w:rPr>
            <w:i/>
            <w:iCs/>
          </w:rPr>
          <w:t>Channel Bandwidth</w:t>
        </w:r>
        <w:r>
          <w:t xml:space="preserve">, expressed in </w:t>
        </w:r>
        <w:proofErr w:type="spellStart"/>
        <w:r>
          <w:t>MHz.</w:t>
        </w:r>
        <w:proofErr w:type="spellEnd"/>
        <w:r>
          <w:t xml:space="preserve"> </w:t>
        </w:r>
        <w:proofErr w:type="spellStart"/>
        <w:r>
          <w:t>BW</w:t>
        </w:r>
        <w:r>
          <w:rPr>
            <w:vertAlign w:val="subscript"/>
          </w:rPr>
          <w:t>Channel_CA</w:t>
        </w:r>
        <w:proofErr w:type="spellEnd"/>
        <w:r>
          <w:t xml:space="preserve">= </w:t>
        </w:r>
        <w:proofErr w:type="spellStart"/>
        <w:r>
          <w:t>F</w:t>
        </w:r>
        <w:r>
          <w:rPr>
            <w:vertAlign w:val="subscript"/>
          </w:rPr>
          <w:t>edge_high</w:t>
        </w:r>
        <w:proofErr w:type="spellEnd"/>
        <w:r>
          <w:t xml:space="preserve">- </w:t>
        </w:r>
        <w:proofErr w:type="spellStart"/>
        <w:r>
          <w:t>F</w:t>
        </w:r>
        <w:r>
          <w:rPr>
            <w:vertAlign w:val="subscript"/>
          </w:rPr>
          <w:t>edge_low</w:t>
        </w:r>
        <w:proofErr w:type="spellEnd"/>
        <w:r>
          <w:rPr>
            <w:vertAlign w:val="subscript"/>
          </w:rPr>
          <w:t>.</w:t>
        </w:r>
      </w:ins>
    </w:p>
    <w:p w14:paraId="693517EA" w14:textId="6D3CF691" w:rsidR="00403682" w:rsidRPr="008F3FEB" w:rsidRDefault="000C6809" w:rsidP="00403682">
      <w:pPr>
        <w:pStyle w:val="EW"/>
      </w:pPr>
      <w:proofErr w:type="spellStart"/>
      <w:ins w:id="540" w:author="R4-1808322" w:date="2018-05-31T09:35:00Z">
        <w:r>
          <w:t>BW</w:t>
        </w:r>
        <w:r>
          <w:rPr>
            <w:vertAlign w:val="subscript"/>
          </w:rPr>
          <w:t>Channel</w:t>
        </w:r>
        <w:proofErr w:type="gramStart"/>
        <w:r>
          <w:rPr>
            <w:vertAlign w:val="subscript"/>
          </w:rPr>
          <w:t>,block</w:t>
        </w:r>
        <w:proofErr w:type="spellEnd"/>
        <w:proofErr w:type="gramEnd"/>
        <w:r>
          <w:t xml:space="preserve"> </w:t>
        </w:r>
        <w:r>
          <w:tab/>
          <w:t xml:space="preserve">Sub-block bandwidth, expressed in </w:t>
        </w:r>
        <w:proofErr w:type="spellStart"/>
        <w:r>
          <w:t>MHz.</w:t>
        </w:r>
        <w:proofErr w:type="spellEnd"/>
        <w:r>
          <w:t xml:space="preserve"> </w:t>
        </w:r>
        <w:proofErr w:type="spellStart"/>
        <w:r>
          <w:t>BW</w:t>
        </w:r>
        <w:r>
          <w:rPr>
            <w:vertAlign w:val="subscript"/>
          </w:rPr>
          <w:t>Channel,block</w:t>
        </w:r>
        <w:proofErr w:type="spellEnd"/>
        <w:r>
          <w:t xml:space="preserve">= </w:t>
        </w:r>
        <w:proofErr w:type="spellStart"/>
        <w:r>
          <w:t>F</w:t>
        </w:r>
        <w:r>
          <w:rPr>
            <w:vertAlign w:val="subscript"/>
          </w:rPr>
          <w:t>edge,block,high</w:t>
        </w:r>
        <w:proofErr w:type="spellEnd"/>
        <w:r>
          <w:t xml:space="preserve">- </w:t>
        </w:r>
        <w:proofErr w:type="spellStart"/>
        <w:r>
          <w:t>F</w:t>
        </w:r>
        <w:r>
          <w:rPr>
            <w:vertAlign w:val="subscript"/>
          </w:rPr>
          <w:t>edge,block,low</w:t>
        </w:r>
        <w:proofErr w:type="spellEnd"/>
        <w:r>
          <w:rPr>
            <w:vertAlign w:val="subscript"/>
          </w:rPr>
          <w:t>.</w:t>
        </w:r>
      </w:ins>
      <w:r w:rsidR="00403682" w:rsidRPr="008F3FEB">
        <w:t xml:space="preserve"> </w:t>
      </w:r>
    </w:p>
    <w:p w14:paraId="34E36CBC" w14:textId="77777777" w:rsidR="00403682" w:rsidRPr="008F3FEB" w:rsidRDefault="00403682" w:rsidP="00403682">
      <w:pPr>
        <w:pStyle w:val="EW"/>
        <w:rPr>
          <w:lang w:eastAsia="zh-CN"/>
        </w:rPr>
      </w:pPr>
      <w:proofErr w:type="spellStart"/>
      <w:r w:rsidRPr="008F3FEB">
        <w:t>BW</w:t>
      </w:r>
      <w:r w:rsidRPr="008F3FEB">
        <w:rPr>
          <w:vertAlign w:val="subscript"/>
        </w:rPr>
        <w:t>Config</w:t>
      </w:r>
      <w:proofErr w:type="spellEnd"/>
      <w:r w:rsidRPr="008F3FEB">
        <w:tab/>
        <w:t xml:space="preserve">Transmission bandwidth configuration, expressed in MHz, where </w:t>
      </w:r>
      <w:proofErr w:type="spellStart"/>
      <w:r w:rsidRPr="008F3FEB">
        <w:t>BW</w:t>
      </w:r>
      <w:r w:rsidRPr="008F3FEB">
        <w:rPr>
          <w:vertAlign w:val="subscript"/>
        </w:rPr>
        <w:t>Config</w:t>
      </w:r>
      <w:proofErr w:type="spellEnd"/>
      <w:r w:rsidRPr="008F3FEB">
        <w:t xml:space="preserve"> = </w:t>
      </w:r>
      <w:r w:rsidRPr="008F3FEB">
        <w:rPr>
          <w:i/>
          <w:iCs/>
        </w:rPr>
        <w:t>N</w:t>
      </w:r>
      <w:r w:rsidRPr="008F3FEB">
        <w:rPr>
          <w:vertAlign w:val="subscript"/>
        </w:rPr>
        <w:t>RB</w:t>
      </w:r>
      <w:r w:rsidRPr="008F3FEB">
        <w:t xml:space="preserve"> x SCS x 12 kHz</w:t>
      </w:r>
    </w:p>
    <w:p w14:paraId="13CF4463" w14:textId="77777777" w:rsidR="00403682" w:rsidRPr="008F3FEB" w:rsidRDefault="00403682" w:rsidP="00403682">
      <w:pPr>
        <w:pStyle w:val="EW"/>
      </w:pPr>
      <w:r w:rsidRPr="008F3FEB">
        <w:rPr>
          <w:rFonts w:cs="v5.0.0"/>
        </w:rPr>
        <w:sym w:font="Symbol" w:char="F044"/>
      </w:r>
      <w:proofErr w:type="gramStart"/>
      <w:r w:rsidRPr="008F3FEB">
        <w:rPr>
          <w:rFonts w:cs="v5.0.0"/>
        </w:rPr>
        <w:t>f</w:t>
      </w:r>
      <w:proofErr w:type="gramEnd"/>
      <w:r w:rsidRPr="008F3FEB" w:rsidDel="00134B17">
        <w:t xml:space="preserve"> </w:t>
      </w:r>
      <w:r w:rsidRPr="008F3FEB">
        <w:tab/>
        <w:t>Separation between the channel edge frequency and the nominal -3 dB point of the measuring filter closest to the carrier frequency</w:t>
      </w:r>
    </w:p>
    <w:p w14:paraId="117F4683" w14:textId="77777777" w:rsidR="00403682" w:rsidRPr="008F3FEB" w:rsidRDefault="00403682" w:rsidP="00403682">
      <w:pPr>
        <w:pStyle w:val="EW"/>
      </w:pPr>
      <w:r w:rsidRPr="008F3FEB">
        <w:rPr>
          <w:rFonts w:cs="v5.0.0"/>
        </w:rPr>
        <w:sym w:font="Symbol" w:char="F044"/>
      </w:r>
      <w:proofErr w:type="spellStart"/>
      <w:proofErr w:type="gramStart"/>
      <w:r w:rsidRPr="008F3FEB">
        <w:rPr>
          <w:rFonts w:cs="v5.0.0"/>
        </w:rPr>
        <w:t>f</w:t>
      </w:r>
      <w:r w:rsidRPr="008F3FEB">
        <w:rPr>
          <w:rFonts w:cs="v5.0.0"/>
          <w:vertAlign w:val="subscript"/>
        </w:rPr>
        <w:t>max</w:t>
      </w:r>
      <w:proofErr w:type="spellEnd"/>
      <w:proofErr w:type="gramEnd"/>
      <w:r w:rsidRPr="008F3FEB">
        <w:rPr>
          <w:rFonts w:cs="v5.0.0"/>
        </w:rPr>
        <w:t xml:space="preserve"> </w:t>
      </w:r>
      <w:r w:rsidRPr="008F3FEB">
        <w:rPr>
          <w:rFonts w:cs="v5.0.0"/>
        </w:rPr>
        <w:tab/>
      </w:r>
      <w:proofErr w:type="spellStart"/>
      <w:r w:rsidRPr="008F3FEB">
        <w:rPr>
          <w:rFonts w:cs="v5.0.0"/>
        </w:rPr>
        <w:t>f_offset</w:t>
      </w:r>
      <w:r w:rsidRPr="008F3FEB">
        <w:rPr>
          <w:rFonts w:cs="v5.0.0"/>
          <w:vertAlign w:val="subscript"/>
        </w:rPr>
        <w:t>max</w:t>
      </w:r>
      <w:proofErr w:type="spellEnd"/>
      <w:r w:rsidRPr="008F3FEB">
        <w:rPr>
          <w:rFonts w:cs="v5.0.0"/>
        </w:rPr>
        <w:t xml:space="preserve"> minus half of the bandwidth of the measuring filter</w:t>
      </w:r>
    </w:p>
    <w:p w14:paraId="5AC0BA13" w14:textId="77777777" w:rsidR="00403682" w:rsidRPr="008F3FEB" w:rsidRDefault="00403682" w:rsidP="00403682">
      <w:pPr>
        <w:pStyle w:val="EW"/>
      </w:pPr>
      <w:proofErr w:type="spellStart"/>
      <w:r w:rsidRPr="008F3FEB">
        <w:t>ΔF</w:t>
      </w:r>
      <w:r w:rsidRPr="008F3FEB">
        <w:rPr>
          <w:vertAlign w:val="subscript"/>
        </w:rPr>
        <w:t>Global</w:t>
      </w:r>
      <w:proofErr w:type="spellEnd"/>
      <w:r w:rsidRPr="008F3FEB">
        <w:t xml:space="preserve"> </w:t>
      </w:r>
      <w:r w:rsidRPr="008F3FEB">
        <w:tab/>
        <w:t>Global frequency raster granularity</w:t>
      </w:r>
    </w:p>
    <w:p w14:paraId="2EAF445E" w14:textId="7AD44B47" w:rsidR="00403682" w:rsidRPr="008F3FEB" w:rsidRDefault="00403682" w:rsidP="00403682">
      <w:pPr>
        <w:pStyle w:val="EW"/>
      </w:pPr>
      <w:proofErr w:type="spellStart"/>
      <w:r w:rsidRPr="008F3FEB">
        <w:t>Δf</w:t>
      </w:r>
      <w:r w:rsidRPr="008F3FEB">
        <w:rPr>
          <w:vertAlign w:val="subscript"/>
        </w:rPr>
        <w:t>OBUE</w:t>
      </w:r>
      <w:proofErr w:type="spellEnd"/>
      <w:r w:rsidRPr="008F3FEB">
        <w:t xml:space="preserve"> </w:t>
      </w:r>
      <w:r w:rsidRPr="008F3FEB">
        <w:tab/>
        <w:t xml:space="preserve">Maximum offset of the </w:t>
      </w:r>
      <w:r w:rsidRPr="008F3FEB">
        <w:rPr>
          <w:i/>
        </w:rPr>
        <w:t>operating band</w:t>
      </w:r>
      <w:r w:rsidRPr="008F3FEB">
        <w:t xml:space="preserve"> unwanted emissions mask from the downlink </w:t>
      </w:r>
      <w:r w:rsidRPr="008F3FEB">
        <w:rPr>
          <w:i/>
        </w:rPr>
        <w:t>operating band</w:t>
      </w:r>
      <w:r w:rsidRPr="008F3FEB">
        <w:t xml:space="preserve"> edge </w:t>
      </w:r>
    </w:p>
    <w:p w14:paraId="14DE9F58" w14:textId="77777777" w:rsidR="00403682" w:rsidRPr="008F3FEB" w:rsidRDefault="00403682" w:rsidP="00403682">
      <w:pPr>
        <w:pStyle w:val="EW"/>
      </w:pPr>
      <w:proofErr w:type="spellStart"/>
      <w:r w:rsidRPr="008F3FEB">
        <w:t>Δf</w:t>
      </w:r>
      <w:r w:rsidRPr="008F3FEB">
        <w:rPr>
          <w:vertAlign w:val="subscript"/>
        </w:rPr>
        <w:t>OOB</w:t>
      </w:r>
      <w:proofErr w:type="spellEnd"/>
      <w:r w:rsidRPr="008F3FEB">
        <w:rPr>
          <w:vertAlign w:val="subscript"/>
        </w:rPr>
        <w:tab/>
      </w:r>
      <w:r w:rsidRPr="008F3FEB">
        <w:t xml:space="preserve">Maximum offset of the </w:t>
      </w:r>
      <w:r w:rsidRPr="008F3FEB">
        <w:rPr>
          <w:rFonts w:cs="v5.0.0"/>
        </w:rPr>
        <w:t xml:space="preserve">out-of-band </w:t>
      </w:r>
      <w:r w:rsidRPr="008F3FEB">
        <w:t xml:space="preserve">boundary from the uplink </w:t>
      </w:r>
      <w:r w:rsidRPr="008F3FEB">
        <w:rPr>
          <w:i/>
        </w:rPr>
        <w:t>operating band</w:t>
      </w:r>
      <w:r w:rsidRPr="008F3FEB">
        <w:t xml:space="preserve"> edge</w:t>
      </w:r>
    </w:p>
    <w:p w14:paraId="3B93BA9A" w14:textId="3A822B86" w:rsidR="00403682" w:rsidRPr="008F3FEB" w:rsidDel="000C6809" w:rsidRDefault="00403682" w:rsidP="00403682">
      <w:pPr>
        <w:pStyle w:val="EW"/>
        <w:rPr>
          <w:del w:id="541" w:author="R4-1808322" w:date="2018-05-31T09:36:00Z"/>
        </w:rPr>
      </w:pPr>
      <w:del w:id="542" w:author="R4-1808322" w:date="2018-05-31T09:36:00Z">
        <w:r w:rsidRPr="008F3FEB" w:rsidDel="000C6809">
          <w:delText>Δ</w:delText>
        </w:r>
        <w:r w:rsidRPr="008F3FEB" w:rsidDel="000C6809">
          <w:rPr>
            <w:vertAlign w:val="subscript"/>
          </w:rPr>
          <w:delText>minSENS</w:delText>
        </w:r>
        <w:r w:rsidRPr="008F3FEB" w:rsidDel="000C6809">
          <w:delText xml:space="preserve"> </w:delText>
        </w:r>
        <w:r w:rsidRPr="008F3FEB" w:rsidDel="000C6809">
          <w:tab/>
          <w:delText xml:space="preserve">Difference between conducted reference sensitivity and </w:delText>
        </w:r>
        <w:r w:rsidRPr="002C79AC" w:rsidDel="000C6809">
          <w:delText>minSENS</w:delText>
        </w:r>
      </w:del>
    </w:p>
    <w:p w14:paraId="2D6A724C" w14:textId="038AD27B" w:rsidR="00403682" w:rsidRPr="008F3FEB" w:rsidDel="000C6809" w:rsidRDefault="00403682" w:rsidP="00403682">
      <w:pPr>
        <w:pStyle w:val="EW"/>
        <w:rPr>
          <w:del w:id="543" w:author="R4-1808322" w:date="2018-05-31T09:36:00Z"/>
        </w:rPr>
      </w:pPr>
      <w:del w:id="544" w:author="R4-1808322" w:date="2018-05-31T09:36:00Z">
        <w:r w:rsidRPr="008F3FEB" w:rsidDel="000C6809">
          <w:delText>Δ</w:delText>
        </w:r>
        <w:r w:rsidRPr="008F3FEB" w:rsidDel="000C6809">
          <w:rPr>
            <w:vertAlign w:val="subscript"/>
          </w:rPr>
          <w:delText>REFSENS</w:delText>
        </w:r>
        <w:r w:rsidRPr="008F3FEB" w:rsidDel="000C6809">
          <w:delText xml:space="preserve"> </w:delText>
        </w:r>
        <w:r w:rsidRPr="008F3FEB" w:rsidDel="000C6809">
          <w:tab/>
          <w:delText xml:space="preserve">Difference between conducted reference sensitivity and </w:delText>
        </w:r>
        <w:r w:rsidRPr="002C79AC" w:rsidDel="000C6809">
          <w:delText>OTA REFSENS</w:delText>
        </w:r>
      </w:del>
    </w:p>
    <w:p w14:paraId="67AFAAF8" w14:textId="77777777" w:rsidR="00403682" w:rsidRPr="008F3FEB" w:rsidRDefault="00403682" w:rsidP="00403682">
      <w:pPr>
        <w:pStyle w:val="EW"/>
      </w:pPr>
      <w:proofErr w:type="spellStart"/>
      <w:r w:rsidRPr="008F3FEB">
        <w:t>ΔF</w:t>
      </w:r>
      <w:r w:rsidRPr="008F3FEB">
        <w:rPr>
          <w:vertAlign w:val="subscript"/>
        </w:rPr>
        <w:t>Raster</w:t>
      </w:r>
      <w:proofErr w:type="spellEnd"/>
      <w:r w:rsidRPr="008F3FEB">
        <w:t xml:space="preserve"> </w:t>
      </w:r>
      <w:r w:rsidRPr="008F3FEB">
        <w:tab/>
        <w:t>Channel raster granularity</w:t>
      </w:r>
    </w:p>
    <w:p w14:paraId="593ED25F" w14:textId="77777777" w:rsidR="00403682" w:rsidRDefault="00403682" w:rsidP="00403682">
      <w:pPr>
        <w:pStyle w:val="EW"/>
        <w:rPr>
          <w:ins w:id="545" w:author="R4-1808322" w:date="2018-05-31T09:37:00Z"/>
        </w:rPr>
      </w:pPr>
      <w:r w:rsidRPr="008F3FEB">
        <w:t>Δ</w:t>
      </w:r>
      <w:r w:rsidRPr="002C79AC">
        <w:rPr>
          <w:vertAlign w:val="subscript"/>
        </w:rPr>
        <w:t>SUL</w:t>
      </w:r>
      <w:r w:rsidRPr="008F3FEB">
        <w:tab/>
        <w:t>Channel raster offset for SUL</w:t>
      </w:r>
    </w:p>
    <w:p w14:paraId="270DA248" w14:textId="57A0422C" w:rsidR="00DF4ADB" w:rsidRDefault="00DF4ADB" w:rsidP="00DF4ADB">
      <w:pPr>
        <w:pStyle w:val="EW"/>
        <w:rPr>
          <w:ins w:id="546" w:author="R4-1808322" w:date="2018-05-31T09:37:00Z"/>
          <w:lang w:eastAsia="zh-CN"/>
        </w:rPr>
      </w:pPr>
      <w:ins w:id="547" w:author="R4-1808322" w:date="2018-05-31T09:37:00Z">
        <w:r>
          <w:t>F</w:t>
        </w:r>
        <w:r>
          <w:rPr>
            <w:vertAlign w:val="subscript"/>
          </w:rPr>
          <w:t>C</w:t>
        </w:r>
        <w:r>
          <w:rPr>
            <w:vertAlign w:val="subscript"/>
          </w:rPr>
          <w:tab/>
        </w:r>
        <w:r>
          <w:rPr>
            <w:rFonts w:hint="eastAsia"/>
            <w:i/>
            <w:iCs/>
            <w:lang w:val="zh-CN"/>
          </w:rPr>
          <w:t xml:space="preserve">RF reference frequency </w:t>
        </w:r>
        <w:r>
          <w:rPr>
            <w:rFonts w:hint="eastAsia"/>
            <w:lang w:val="zh-CN"/>
          </w:rPr>
          <w:t>on the channel raster</w:t>
        </w:r>
      </w:ins>
    </w:p>
    <w:p w14:paraId="5117754E" w14:textId="71B44109" w:rsidR="00DF4ADB" w:rsidRDefault="00DF4ADB" w:rsidP="00DF4ADB">
      <w:pPr>
        <w:pStyle w:val="EW"/>
        <w:rPr>
          <w:ins w:id="548" w:author="R4-1808322" w:date="2018-05-31T09:37:00Z"/>
          <w:vertAlign w:val="subscript"/>
        </w:rPr>
      </w:pPr>
      <w:proofErr w:type="spellStart"/>
      <w:ins w:id="549" w:author="R4-1808322" w:date="2018-05-31T09:37:00Z">
        <w:r>
          <w:rPr>
            <w:bCs/>
          </w:rPr>
          <w:t>F</w:t>
        </w:r>
        <w:r>
          <w:rPr>
            <w:bCs/>
            <w:vertAlign w:val="subscript"/>
          </w:rPr>
          <w:t>C</w:t>
        </w:r>
        <w:proofErr w:type="gramStart"/>
        <w:r>
          <w:rPr>
            <w:bCs/>
            <w:vertAlign w:val="subscript"/>
          </w:rPr>
          <w:t>,block</w:t>
        </w:r>
        <w:proofErr w:type="spellEnd"/>
        <w:proofErr w:type="gramEnd"/>
        <w:r>
          <w:rPr>
            <w:bCs/>
            <w:vertAlign w:val="subscript"/>
          </w:rPr>
          <w:t>, high</w:t>
        </w:r>
        <w:r>
          <w:rPr>
            <w:vertAlign w:val="subscript"/>
          </w:rPr>
          <w:tab/>
        </w:r>
        <w:r>
          <w:rPr>
            <w:rFonts w:hint="eastAsia"/>
            <w:lang w:val="en-US" w:eastAsia="zh-CN"/>
          </w:rPr>
          <w:t xml:space="preserve">Fc </w:t>
        </w:r>
        <w:r>
          <w:t>of the highest transmitted/received carrier in a sub-block</w:t>
        </w:r>
      </w:ins>
    </w:p>
    <w:p w14:paraId="0BFC1751" w14:textId="26E6721B" w:rsidR="00DF4ADB" w:rsidRDefault="00DF4ADB" w:rsidP="00DF4ADB">
      <w:pPr>
        <w:pStyle w:val="EW"/>
        <w:rPr>
          <w:ins w:id="550" w:author="R4-1808322" w:date="2018-05-31T09:37:00Z"/>
        </w:rPr>
      </w:pPr>
      <w:proofErr w:type="spellStart"/>
      <w:ins w:id="551" w:author="R4-1808322" w:date="2018-05-31T09:37:00Z">
        <w:r>
          <w:rPr>
            <w:bCs/>
          </w:rPr>
          <w:t>F</w:t>
        </w:r>
        <w:r>
          <w:rPr>
            <w:bCs/>
            <w:vertAlign w:val="subscript"/>
          </w:rPr>
          <w:t>C</w:t>
        </w:r>
        <w:proofErr w:type="gramStart"/>
        <w:r>
          <w:rPr>
            <w:bCs/>
            <w:vertAlign w:val="subscript"/>
          </w:rPr>
          <w:t>,block</w:t>
        </w:r>
        <w:proofErr w:type="spellEnd"/>
        <w:proofErr w:type="gramEnd"/>
        <w:r>
          <w:rPr>
            <w:bCs/>
            <w:vertAlign w:val="subscript"/>
          </w:rPr>
          <w:t>, low</w:t>
        </w:r>
        <w:r>
          <w:rPr>
            <w:vertAlign w:val="subscript"/>
          </w:rPr>
          <w:tab/>
        </w:r>
        <w:r>
          <w:rPr>
            <w:rFonts w:hint="eastAsia"/>
            <w:lang w:val="en-US" w:eastAsia="zh-CN"/>
          </w:rPr>
          <w:t>Fc</w:t>
        </w:r>
        <w:r>
          <w:t xml:space="preserve"> of the lowest transmitted/</w:t>
        </w:r>
        <w:r>
          <w:t>received carrier in a sub-block</w:t>
        </w:r>
      </w:ins>
    </w:p>
    <w:p w14:paraId="61173A11" w14:textId="3349831C" w:rsidR="00DF4ADB" w:rsidRDefault="00DF4ADB" w:rsidP="00DF4ADB">
      <w:pPr>
        <w:pStyle w:val="EW"/>
        <w:rPr>
          <w:ins w:id="552" w:author="R4-1808322" w:date="2018-05-31T09:37:00Z"/>
        </w:rPr>
      </w:pPr>
      <w:proofErr w:type="spellStart"/>
      <w:ins w:id="553" w:author="R4-1808322" w:date="2018-05-31T09:37:00Z">
        <w:r>
          <w:t>F</w:t>
        </w:r>
        <w:r>
          <w:rPr>
            <w:vertAlign w:val="subscript"/>
          </w:rPr>
          <w:t>C_low</w:t>
        </w:r>
        <w:proofErr w:type="spellEnd"/>
        <w:r>
          <w:t xml:space="preserve"> </w:t>
        </w:r>
        <w:r>
          <w:tab/>
          <w:t xml:space="preserve">The </w:t>
        </w:r>
        <w:r>
          <w:rPr>
            <w:rFonts w:hint="eastAsia"/>
            <w:lang w:val="en-US" w:eastAsia="zh-CN"/>
          </w:rPr>
          <w:t xml:space="preserve">Fc </w:t>
        </w:r>
        <w:r>
          <w:t>of the lowest carrier, expressed in MHz</w:t>
        </w:r>
      </w:ins>
    </w:p>
    <w:p w14:paraId="531B8E7E" w14:textId="2637A26A" w:rsidR="00DF4ADB" w:rsidRDefault="00DF4ADB" w:rsidP="00DF4ADB">
      <w:pPr>
        <w:pStyle w:val="EW"/>
        <w:rPr>
          <w:ins w:id="554" w:author="R4-1808322" w:date="2018-05-31T09:37:00Z"/>
        </w:rPr>
      </w:pPr>
      <w:proofErr w:type="spellStart"/>
      <w:ins w:id="555" w:author="R4-1808322" w:date="2018-05-31T09:37:00Z">
        <w:r>
          <w:t>F</w:t>
        </w:r>
        <w:r>
          <w:rPr>
            <w:vertAlign w:val="subscript"/>
          </w:rPr>
          <w:t>C_high</w:t>
        </w:r>
        <w:proofErr w:type="spellEnd"/>
        <w:r>
          <w:t xml:space="preserve"> </w:t>
        </w:r>
        <w:r>
          <w:tab/>
          <w:t>The</w:t>
        </w:r>
        <w:r>
          <w:rPr>
            <w:rFonts w:hint="eastAsia"/>
            <w:lang w:val="en-US" w:eastAsia="zh-CN"/>
          </w:rPr>
          <w:t xml:space="preserve"> Fc</w:t>
        </w:r>
        <w:r>
          <w:t xml:space="preserve"> of the highest carrier, expressed in MHz</w:t>
        </w:r>
      </w:ins>
    </w:p>
    <w:p w14:paraId="63365C53" w14:textId="145F9E53" w:rsidR="00DF4ADB" w:rsidRDefault="00DF4ADB" w:rsidP="00DF4ADB">
      <w:pPr>
        <w:pStyle w:val="EW"/>
        <w:rPr>
          <w:ins w:id="556" w:author="R4-1808322" w:date="2018-05-31T09:37:00Z"/>
        </w:rPr>
      </w:pPr>
      <w:proofErr w:type="spellStart"/>
      <w:ins w:id="557" w:author="R4-1808322" w:date="2018-05-31T09:37:00Z">
        <w:r>
          <w:t>F</w:t>
        </w:r>
        <w:r>
          <w:rPr>
            <w:vertAlign w:val="subscript"/>
          </w:rPr>
          <w:t>edge_low</w:t>
        </w:r>
        <w:proofErr w:type="spellEnd"/>
        <w:r>
          <w:t xml:space="preserve"> </w:t>
        </w:r>
        <w:r>
          <w:tab/>
          <w:t xml:space="preserve">The lower edge of </w:t>
        </w:r>
        <w:r>
          <w:rPr>
            <w:i/>
            <w:iCs/>
          </w:rPr>
          <w:t xml:space="preserve">Aggregated </w:t>
        </w:r>
        <w:r>
          <w:rPr>
            <w:rFonts w:hint="eastAsia"/>
            <w:i/>
            <w:iCs/>
            <w:lang w:val="en-US" w:eastAsia="zh-CN"/>
          </w:rPr>
          <w:t xml:space="preserve">BS </w:t>
        </w:r>
        <w:r>
          <w:rPr>
            <w:i/>
            <w:iCs/>
          </w:rPr>
          <w:t>Channel Bandwidth</w:t>
        </w:r>
        <w:r>
          <w:t xml:space="preserve">, expressed in </w:t>
        </w:r>
        <w:proofErr w:type="spellStart"/>
        <w:r>
          <w:t>MHz.</w:t>
        </w:r>
        <w:proofErr w:type="spellEnd"/>
        <w:r>
          <w:t xml:space="preserve"> </w:t>
        </w:r>
        <w:proofErr w:type="spellStart"/>
        <w:r>
          <w:t>F</w:t>
        </w:r>
        <w:r>
          <w:rPr>
            <w:vertAlign w:val="subscript"/>
          </w:rPr>
          <w:t>edge_low</w:t>
        </w:r>
        <w:proofErr w:type="spellEnd"/>
        <w:r>
          <w:rPr>
            <w:vertAlign w:val="subscript"/>
          </w:rPr>
          <w:t xml:space="preserve"> </w:t>
        </w:r>
        <w:r>
          <w:t xml:space="preserve">= </w:t>
        </w:r>
        <w:proofErr w:type="spellStart"/>
        <w:r>
          <w:t>F</w:t>
        </w:r>
        <w:r>
          <w:rPr>
            <w:vertAlign w:val="subscript"/>
          </w:rPr>
          <w:t>C_low</w:t>
        </w:r>
        <w:proofErr w:type="spellEnd"/>
        <w:r>
          <w:rPr>
            <w:vertAlign w:val="subscript"/>
          </w:rPr>
          <w:t xml:space="preserve"> </w:t>
        </w:r>
        <w:r>
          <w:t xml:space="preserve">- </w:t>
        </w:r>
        <w:proofErr w:type="spellStart"/>
        <w:r>
          <w:t>F</w:t>
        </w:r>
        <w:r>
          <w:rPr>
            <w:vertAlign w:val="subscript"/>
          </w:rPr>
          <w:t>offset</w:t>
        </w:r>
        <w:proofErr w:type="spellEnd"/>
        <w:r>
          <w:rPr>
            <w:rFonts w:hint="eastAsia"/>
            <w:vertAlign w:val="subscript"/>
            <w:lang w:val="en-US" w:eastAsia="zh-CN"/>
          </w:rPr>
          <w:t>_low</w:t>
        </w:r>
      </w:ins>
    </w:p>
    <w:p w14:paraId="3780D337" w14:textId="77777777" w:rsidR="00DF4ADB" w:rsidRDefault="00DF4ADB" w:rsidP="00DF4ADB">
      <w:pPr>
        <w:pStyle w:val="EW"/>
        <w:rPr>
          <w:ins w:id="558" w:author="R4-1808322" w:date="2018-05-31T09:37:00Z"/>
          <w:vertAlign w:val="subscript"/>
        </w:rPr>
      </w:pPr>
      <w:proofErr w:type="spellStart"/>
      <w:ins w:id="559" w:author="R4-1808322" w:date="2018-05-31T09:37:00Z">
        <w:r>
          <w:t>F</w:t>
        </w:r>
        <w:r>
          <w:rPr>
            <w:vertAlign w:val="subscript"/>
          </w:rPr>
          <w:t>edge_high</w:t>
        </w:r>
        <w:proofErr w:type="spellEnd"/>
        <w:r>
          <w:t xml:space="preserve"> </w:t>
        </w:r>
        <w:r>
          <w:tab/>
          <w:t xml:space="preserve">The upper edge of </w:t>
        </w:r>
        <w:r>
          <w:rPr>
            <w:i/>
            <w:iCs/>
          </w:rPr>
          <w:t xml:space="preserve">Aggregated </w:t>
        </w:r>
        <w:r>
          <w:rPr>
            <w:rFonts w:hint="eastAsia"/>
            <w:i/>
            <w:iCs/>
            <w:lang w:val="en-US" w:eastAsia="zh-CN"/>
          </w:rPr>
          <w:t xml:space="preserve">BS </w:t>
        </w:r>
        <w:r>
          <w:rPr>
            <w:i/>
            <w:iCs/>
          </w:rPr>
          <w:t>Channel Bandwidth</w:t>
        </w:r>
        <w:r>
          <w:t xml:space="preserve">, expressed in </w:t>
        </w:r>
        <w:proofErr w:type="spellStart"/>
        <w:r>
          <w:t>MHz.</w:t>
        </w:r>
        <w:proofErr w:type="spellEnd"/>
        <w:r>
          <w:t xml:space="preserve"> </w:t>
        </w:r>
        <w:proofErr w:type="spellStart"/>
        <w:r>
          <w:t>F</w:t>
        </w:r>
        <w:r>
          <w:rPr>
            <w:vertAlign w:val="subscript"/>
          </w:rPr>
          <w:t>edge_high</w:t>
        </w:r>
        <w:proofErr w:type="spellEnd"/>
        <w:r>
          <w:rPr>
            <w:vertAlign w:val="subscript"/>
          </w:rPr>
          <w:t xml:space="preserve"> </w:t>
        </w:r>
        <w:r>
          <w:t xml:space="preserve">= </w:t>
        </w:r>
        <w:proofErr w:type="spellStart"/>
        <w:r>
          <w:t>F</w:t>
        </w:r>
        <w:r>
          <w:rPr>
            <w:vertAlign w:val="subscript"/>
          </w:rPr>
          <w:t>C_high</w:t>
        </w:r>
        <w:proofErr w:type="spellEnd"/>
        <w:r>
          <w:rPr>
            <w:vertAlign w:val="subscript"/>
          </w:rPr>
          <w:t xml:space="preserve"> </w:t>
        </w:r>
        <w:r>
          <w:t xml:space="preserve">+ </w:t>
        </w:r>
        <w:proofErr w:type="spellStart"/>
        <w:r>
          <w:t>F</w:t>
        </w:r>
        <w:r>
          <w:rPr>
            <w:vertAlign w:val="subscript"/>
          </w:rPr>
          <w:t>offset</w:t>
        </w:r>
        <w:proofErr w:type="spellEnd"/>
        <w:r>
          <w:rPr>
            <w:rFonts w:hint="eastAsia"/>
            <w:vertAlign w:val="subscript"/>
            <w:lang w:val="en-US" w:eastAsia="zh-CN"/>
          </w:rPr>
          <w:t>_high</w:t>
        </w:r>
        <w:r>
          <w:rPr>
            <w:vertAlign w:val="subscript"/>
          </w:rPr>
          <w:t>.</w:t>
        </w:r>
        <w:del w:id="560" w:author="Michal Szydelko_R4#87rev" w:date="2018-05-24T06:00:00Z">
          <w:r w:rsidDel="007F3027">
            <w:rPr>
              <w:vertAlign w:val="subscript"/>
            </w:rPr>
            <w:delText xml:space="preserve"> </w:delText>
          </w:r>
        </w:del>
      </w:ins>
    </w:p>
    <w:p w14:paraId="6433B082" w14:textId="279C7898" w:rsidR="00DF4ADB" w:rsidRDefault="00DF4ADB" w:rsidP="00DF4ADB">
      <w:pPr>
        <w:pStyle w:val="EW"/>
        <w:rPr>
          <w:ins w:id="561" w:author="R4-1808322" w:date="2018-05-31T09:37:00Z"/>
        </w:rPr>
      </w:pPr>
      <w:proofErr w:type="spellStart"/>
      <w:ins w:id="562" w:author="R4-1808322" w:date="2018-05-31T09:37:00Z">
        <w:r>
          <w:t>F</w:t>
        </w:r>
        <w:r>
          <w:rPr>
            <w:vertAlign w:val="subscript"/>
          </w:rPr>
          <w:t>edge</w:t>
        </w:r>
        <w:proofErr w:type="gramStart"/>
        <w:r>
          <w:rPr>
            <w:vertAlign w:val="subscript"/>
          </w:rPr>
          <w:t>,block,low</w:t>
        </w:r>
        <w:proofErr w:type="spellEnd"/>
        <w:proofErr w:type="gramEnd"/>
        <w:r>
          <w:t xml:space="preserve"> </w:t>
        </w:r>
        <w:r>
          <w:tab/>
          <w:t xml:space="preserve">The lower sub-block edge, where </w:t>
        </w:r>
        <w:proofErr w:type="spellStart"/>
        <w:r>
          <w:t>F</w:t>
        </w:r>
        <w:r>
          <w:rPr>
            <w:vertAlign w:val="subscript"/>
          </w:rPr>
          <w:t>edge,block,low</w:t>
        </w:r>
        <w:proofErr w:type="spellEnd"/>
        <w:r>
          <w:rPr>
            <w:vertAlign w:val="subscript"/>
          </w:rPr>
          <w:t xml:space="preserve"> </w:t>
        </w:r>
        <w:r>
          <w:t xml:space="preserve">= </w:t>
        </w:r>
        <w:proofErr w:type="spellStart"/>
        <w:r>
          <w:t>F</w:t>
        </w:r>
        <w:r>
          <w:rPr>
            <w:vertAlign w:val="subscript"/>
          </w:rPr>
          <w:t>C,block,low</w:t>
        </w:r>
        <w:proofErr w:type="spellEnd"/>
        <w:r>
          <w:rPr>
            <w:vertAlign w:val="subscript"/>
          </w:rPr>
          <w:t xml:space="preserve"> </w:t>
        </w:r>
        <w:r>
          <w:t xml:space="preserve">- </w:t>
        </w:r>
        <w:proofErr w:type="spellStart"/>
        <w:r>
          <w:t>F</w:t>
        </w:r>
        <w:r>
          <w:rPr>
            <w:vertAlign w:val="subscript"/>
          </w:rPr>
          <w:t>offset</w:t>
        </w:r>
        <w:proofErr w:type="spellEnd"/>
        <w:r>
          <w:rPr>
            <w:rFonts w:hint="eastAsia"/>
            <w:vertAlign w:val="subscript"/>
            <w:lang w:val="en-US" w:eastAsia="zh-CN"/>
          </w:rPr>
          <w:t>_low</w:t>
        </w:r>
      </w:ins>
    </w:p>
    <w:p w14:paraId="2E0748AA" w14:textId="38CB21FB" w:rsidR="00DF4ADB" w:rsidRDefault="00DF4ADB" w:rsidP="00DF4ADB">
      <w:pPr>
        <w:pStyle w:val="EW"/>
        <w:rPr>
          <w:ins w:id="563" w:author="R4-1808322" w:date="2018-05-31T09:37:00Z"/>
        </w:rPr>
      </w:pPr>
      <w:proofErr w:type="spellStart"/>
      <w:ins w:id="564" w:author="R4-1808322" w:date="2018-05-31T09:37:00Z">
        <w:r>
          <w:t>F</w:t>
        </w:r>
        <w:r>
          <w:rPr>
            <w:vertAlign w:val="subscript"/>
          </w:rPr>
          <w:t>edge</w:t>
        </w:r>
        <w:proofErr w:type="gramStart"/>
        <w:r>
          <w:rPr>
            <w:vertAlign w:val="subscript"/>
          </w:rPr>
          <w:t>,block,high</w:t>
        </w:r>
        <w:proofErr w:type="spellEnd"/>
        <w:proofErr w:type="gramEnd"/>
        <w:r>
          <w:t xml:space="preserve"> </w:t>
        </w:r>
        <w:r>
          <w:tab/>
          <w:t xml:space="preserve">The upper sub-block edge, where </w:t>
        </w:r>
        <w:proofErr w:type="spellStart"/>
        <w:r>
          <w:t>F</w:t>
        </w:r>
        <w:r>
          <w:rPr>
            <w:vertAlign w:val="subscript"/>
          </w:rPr>
          <w:t>edge,block,high</w:t>
        </w:r>
        <w:proofErr w:type="spellEnd"/>
        <w:r>
          <w:rPr>
            <w:vertAlign w:val="subscript"/>
          </w:rPr>
          <w:t xml:space="preserve"> </w:t>
        </w:r>
        <w:r>
          <w:t xml:space="preserve">= </w:t>
        </w:r>
        <w:proofErr w:type="spellStart"/>
        <w:r>
          <w:t>F</w:t>
        </w:r>
        <w:r>
          <w:rPr>
            <w:vertAlign w:val="subscript"/>
          </w:rPr>
          <w:t>C,block,high</w:t>
        </w:r>
        <w:proofErr w:type="spellEnd"/>
        <w:r>
          <w:rPr>
            <w:vertAlign w:val="subscript"/>
          </w:rPr>
          <w:t xml:space="preserve"> </w:t>
        </w:r>
        <w:r>
          <w:t xml:space="preserve">+ </w:t>
        </w:r>
        <w:proofErr w:type="spellStart"/>
        <w:r>
          <w:t>F</w:t>
        </w:r>
        <w:r>
          <w:rPr>
            <w:vertAlign w:val="subscript"/>
          </w:rPr>
          <w:t>offset</w:t>
        </w:r>
        <w:proofErr w:type="spellEnd"/>
        <w:r>
          <w:rPr>
            <w:rFonts w:hint="eastAsia"/>
            <w:vertAlign w:val="subscript"/>
            <w:lang w:val="en-US" w:eastAsia="zh-CN"/>
          </w:rPr>
          <w:t>_high</w:t>
        </w:r>
      </w:ins>
    </w:p>
    <w:p w14:paraId="687B68A3" w14:textId="77777777" w:rsidR="00DF4ADB" w:rsidRDefault="00DF4ADB" w:rsidP="00DF4ADB">
      <w:pPr>
        <w:pStyle w:val="EW"/>
        <w:rPr>
          <w:ins w:id="565" w:author="R4-1808322" w:date="2018-05-31T09:37:00Z"/>
        </w:rPr>
      </w:pPr>
      <w:proofErr w:type="spellStart"/>
      <w:ins w:id="566" w:author="R4-1808322" w:date="2018-05-31T09:37:00Z">
        <w:r>
          <w:t>F</w:t>
        </w:r>
        <w:r>
          <w:rPr>
            <w:vertAlign w:val="subscript"/>
          </w:rPr>
          <w:t>offset</w:t>
        </w:r>
        <w:proofErr w:type="spellEnd"/>
        <w:r>
          <w:rPr>
            <w:vertAlign w:val="subscript"/>
            <w:lang w:val="en-US" w:eastAsia="zh-CN"/>
          </w:rPr>
          <w:t>_high</w:t>
        </w:r>
        <w:r>
          <w:t xml:space="preserve"> </w:t>
        </w:r>
        <w:r>
          <w:tab/>
          <w:t xml:space="preserve">Frequency offset from </w:t>
        </w:r>
        <w:proofErr w:type="spellStart"/>
        <w:r>
          <w:t>F</w:t>
        </w:r>
        <w:r>
          <w:rPr>
            <w:vertAlign w:val="subscript"/>
          </w:rPr>
          <w:t>C_high</w:t>
        </w:r>
        <w:proofErr w:type="spellEnd"/>
        <w:r>
          <w:t xml:space="preserve"> to the upper </w:t>
        </w:r>
        <w:r>
          <w:rPr>
            <w:i/>
            <w:iCs/>
          </w:rPr>
          <w:t>Base Station RF Bandwidth edge</w:t>
        </w:r>
        <w:r>
          <w:t xml:space="preserve">, or from </w:t>
        </w:r>
        <w:r>
          <w:rPr>
            <w:bCs/>
          </w:rPr>
          <w:t>F</w:t>
        </w:r>
        <w:r>
          <w:rPr>
            <w:bCs/>
            <w:vertAlign w:val="subscript"/>
          </w:rPr>
          <w:t xml:space="preserve"> </w:t>
        </w:r>
        <w:proofErr w:type="spellStart"/>
        <w:r>
          <w:rPr>
            <w:bCs/>
            <w:vertAlign w:val="subscript"/>
          </w:rPr>
          <w:t>C</w:t>
        </w:r>
        <w:proofErr w:type="gramStart"/>
        <w:r>
          <w:rPr>
            <w:bCs/>
            <w:vertAlign w:val="subscript"/>
          </w:rPr>
          <w:t>,block</w:t>
        </w:r>
        <w:proofErr w:type="spellEnd"/>
        <w:proofErr w:type="gramEnd"/>
        <w:r>
          <w:rPr>
            <w:bCs/>
            <w:vertAlign w:val="subscript"/>
          </w:rPr>
          <w:t xml:space="preserve">, high </w:t>
        </w:r>
        <w:r>
          <w:t>to the upper sub-block edge</w:t>
        </w:r>
      </w:ins>
    </w:p>
    <w:p w14:paraId="01F4CA9D" w14:textId="2689ED41" w:rsidR="00DF4ADB" w:rsidRPr="008F3FEB" w:rsidDel="00DF4ADB" w:rsidRDefault="00DF4ADB" w:rsidP="00403682">
      <w:pPr>
        <w:pStyle w:val="EW"/>
        <w:rPr>
          <w:del w:id="567" w:author="R4-1808322" w:date="2018-05-31T09:37:00Z"/>
        </w:rPr>
      </w:pPr>
      <w:proofErr w:type="spellStart"/>
      <w:ins w:id="568" w:author="R4-1808322" w:date="2018-05-31T09:37:00Z">
        <w:r>
          <w:t>F</w:t>
        </w:r>
        <w:r>
          <w:rPr>
            <w:vertAlign w:val="subscript"/>
          </w:rPr>
          <w:t>offset</w:t>
        </w:r>
        <w:proofErr w:type="spellEnd"/>
        <w:r>
          <w:rPr>
            <w:rFonts w:hint="eastAsia"/>
            <w:vertAlign w:val="subscript"/>
            <w:lang w:val="en-US" w:eastAsia="zh-CN"/>
          </w:rPr>
          <w:t>_low</w:t>
        </w:r>
        <w:r>
          <w:t xml:space="preserve"> </w:t>
        </w:r>
        <w:r>
          <w:tab/>
          <w:t xml:space="preserve">Frequency offset from </w:t>
        </w:r>
        <w:proofErr w:type="spellStart"/>
        <w:r>
          <w:t>F</w:t>
        </w:r>
        <w:r>
          <w:rPr>
            <w:vertAlign w:val="subscript"/>
          </w:rPr>
          <w:t>C_low</w:t>
        </w:r>
        <w:proofErr w:type="spellEnd"/>
        <w:r>
          <w:t xml:space="preserve"> to the lower </w:t>
        </w:r>
        <w:r>
          <w:rPr>
            <w:i/>
            <w:iCs/>
          </w:rPr>
          <w:t>Base Station RF Bandwidth edge</w:t>
        </w:r>
        <w:r>
          <w:t xml:space="preserve">, or from </w:t>
        </w:r>
        <w:proofErr w:type="spellStart"/>
        <w:r>
          <w:rPr>
            <w:bCs/>
          </w:rPr>
          <w:t>F</w:t>
        </w:r>
        <w:r>
          <w:rPr>
            <w:bCs/>
            <w:vertAlign w:val="subscript"/>
          </w:rPr>
          <w:t>C</w:t>
        </w:r>
        <w:proofErr w:type="gramStart"/>
        <w:r>
          <w:rPr>
            <w:bCs/>
            <w:vertAlign w:val="subscript"/>
          </w:rPr>
          <w:t>,block</w:t>
        </w:r>
        <w:proofErr w:type="spellEnd"/>
        <w:proofErr w:type="gramEnd"/>
        <w:r>
          <w:rPr>
            <w:bCs/>
            <w:vertAlign w:val="subscript"/>
          </w:rPr>
          <w:t xml:space="preserve">, low </w:t>
        </w:r>
        <w:r>
          <w:t xml:space="preserve">to the lower sub-block </w:t>
        </w:r>
        <w:proofErr w:type="spellStart"/>
        <w:r>
          <w:t>edge</w:t>
        </w:r>
      </w:ins>
    </w:p>
    <w:p w14:paraId="5A195E07" w14:textId="611B7640" w:rsidR="00403682" w:rsidRPr="008F3FEB" w:rsidDel="000C6809" w:rsidRDefault="00403682" w:rsidP="00403682">
      <w:pPr>
        <w:pStyle w:val="EW"/>
        <w:rPr>
          <w:del w:id="569" w:author="R4-1808322" w:date="2018-05-31T09:36:00Z"/>
        </w:rPr>
      </w:pPr>
      <w:del w:id="570" w:author="R4-1808322" w:date="2018-05-31T09:36:00Z">
        <w:r w:rsidRPr="008F3FEB" w:rsidDel="000C6809">
          <w:delText>EIS</w:delText>
        </w:r>
        <w:r w:rsidRPr="008F3FEB" w:rsidDel="000C6809">
          <w:rPr>
            <w:vertAlign w:val="subscript"/>
          </w:rPr>
          <w:delText>minsens</w:delText>
        </w:r>
        <w:r w:rsidRPr="008F3FEB" w:rsidDel="000C6809">
          <w:rPr>
            <w:vertAlign w:val="subscript"/>
          </w:rPr>
          <w:tab/>
        </w:r>
        <w:r w:rsidRPr="008F3FEB" w:rsidDel="000C6809">
          <w:rPr>
            <w:vertAlign w:val="subscript"/>
          </w:rPr>
          <w:tab/>
        </w:r>
        <w:r w:rsidRPr="008F3FEB" w:rsidDel="000C6809">
          <w:delText xml:space="preserve">The EIS declared for the </w:delText>
        </w:r>
        <w:r w:rsidRPr="002C79AC" w:rsidDel="000C6809">
          <w:delText>minSENS RoAoA</w:delText>
        </w:r>
      </w:del>
    </w:p>
    <w:p w14:paraId="1A391261" w14:textId="1AA71B7A" w:rsidR="00403682" w:rsidRPr="008F3FEB" w:rsidDel="000C6809" w:rsidRDefault="00403682" w:rsidP="00403682">
      <w:pPr>
        <w:pStyle w:val="EW"/>
        <w:rPr>
          <w:del w:id="571" w:author="R4-1808322" w:date="2018-05-31T09:36:00Z"/>
        </w:rPr>
      </w:pPr>
      <w:del w:id="572" w:author="R4-1808322" w:date="2018-05-31T09:36:00Z">
        <w:r w:rsidRPr="008F3FEB" w:rsidDel="000C6809">
          <w:delText>EIS</w:delText>
        </w:r>
        <w:r w:rsidRPr="008F3FEB" w:rsidDel="000C6809">
          <w:rPr>
            <w:vertAlign w:val="subscript"/>
          </w:rPr>
          <w:delText>REFSENS</w:delText>
        </w:r>
        <w:r w:rsidRPr="008F3FEB" w:rsidDel="000C6809">
          <w:rPr>
            <w:vertAlign w:val="subscript"/>
          </w:rPr>
          <w:tab/>
        </w:r>
        <w:r w:rsidRPr="008F3FEB" w:rsidDel="000C6809">
          <w:delText>OTA REFSENS EIS value</w:delText>
        </w:r>
      </w:del>
    </w:p>
    <w:p w14:paraId="1A82D2EE" w14:textId="77777777" w:rsidR="00403682" w:rsidRPr="008F3FEB" w:rsidRDefault="00403682" w:rsidP="00403682">
      <w:pPr>
        <w:pStyle w:val="EW"/>
      </w:pPr>
      <w:r w:rsidRPr="008F3FEB">
        <w:t>F</w:t>
      </w:r>
      <w:r w:rsidRPr="008F3FEB">
        <w:rPr>
          <w:vertAlign w:val="subscript"/>
        </w:rPr>
        <w:t>DL_low</w:t>
      </w:r>
      <w:proofErr w:type="spellEnd"/>
      <w:r w:rsidRPr="008F3FEB">
        <w:rPr>
          <w:vertAlign w:val="subscript"/>
        </w:rPr>
        <w:tab/>
      </w:r>
      <w:r w:rsidRPr="008F3FEB">
        <w:t xml:space="preserve">The lowest frequency of the downlink </w:t>
      </w:r>
      <w:r w:rsidRPr="008F3FEB">
        <w:rPr>
          <w:i/>
        </w:rPr>
        <w:t>operating band</w:t>
      </w:r>
    </w:p>
    <w:p w14:paraId="27E2B713" w14:textId="77777777" w:rsidR="00403682" w:rsidRPr="008F3FEB" w:rsidRDefault="00403682" w:rsidP="00403682">
      <w:pPr>
        <w:pStyle w:val="EW"/>
      </w:pPr>
      <w:proofErr w:type="spellStart"/>
      <w:r w:rsidRPr="008F3FEB">
        <w:t>F</w:t>
      </w:r>
      <w:r w:rsidRPr="008F3FEB">
        <w:rPr>
          <w:vertAlign w:val="subscript"/>
        </w:rPr>
        <w:t>DL_high</w:t>
      </w:r>
      <w:proofErr w:type="spellEnd"/>
      <w:r w:rsidRPr="008F3FEB">
        <w:rPr>
          <w:vertAlign w:val="subscript"/>
        </w:rPr>
        <w:tab/>
      </w:r>
      <w:r w:rsidRPr="008F3FEB">
        <w:t xml:space="preserve">The highest frequency of the downlink </w:t>
      </w:r>
      <w:r w:rsidRPr="008F3FEB">
        <w:rPr>
          <w:i/>
        </w:rPr>
        <w:t>operating band</w:t>
      </w:r>
    </w:p>
    <w:p w14:paraId="3F9619BC" w14:textId="77777777" w:rsidR="00403682" w:rsidRPr="008F3FEB" w:rsidRDefault="00403682" w:rsidP="00403682">
      <w:pPr>
        <w:pStyle w:val="EW"/>
        <w:rPr>
          <w:rFonts w:cs="v5.0.0"/>
        </w:rPr>
      </w:pPr>
      <w:proofErr w:type="spellStart"/>
      <w:proofErr w:type="gramStart"/>
      <w:r w:rsidRPr="008F3FEB">
        <w:rPr>
          <w:rFonts w:cs="v5.0.0"/>
        </w:rPr>
        <w:t>f_offset</w:t>
      </w:r>
      <w:proofErr w:type="spellEnd"/>
      <w:proofErr w:type="gramEnd"/>
      <w:r w:rsidRPr="008F3FEB">
        <w:rPr>
          <w:rFonts w:cs="v5.0.0"/>
        </w:rPr>
        <w:tab/>
        <w:t>Separation between the channel edge frequency and the centre of the measuring filter</w:t>
      </w:r>
    </w:p>
    <w:p w14:paraId="7C662639" w14:textId="77777777" w:rsidR="00403682" w:rsidRPr="008F3FEB" w:rsidRDefault="00403682" w:rsidP="00403682">
      <w:pPr>
        <w:pStyle w:val="EW"/>
        <w:rPr>
          <w:rFonts w:eastAsia="MS Mincho"/>
          <w:lang w:eastAsia="ja-JP"/>
        </w:rPr>
      </w:pPr>
      <w:proofErr w:type="spellStart"/>
      <w:proofErr w:type="gramStart"/>
      <w:r w:rsidRPr="008F3FEB">
        <w:rPr>
          <w:rFonts w:cs="v5.0.0"/>
        </w:rPr>
        <w:t>f_offset</w:t>
      </w:r>
      <w:r w:rsidRPr="008F3FEB">
        <w:rPr>
          <w:rFonts w:cs="v5.0.0"/>
          <w:vertAlign w:val="subscript"/>
        </w:rPr>
        <w:t>max</w:t>
      </w:r>
      <w:proofErr w:type="spellEnd"/>
      <w:proofErr w:type="gramEnd"/>
      <w:r w:rsidRPr="008F3FEB">
        <w:rPr>
          <w:rFonts w:cs="v5.0.0"/>
          <w:vertAlign w:val="subscript"/>
        </w:rPr>
        <w:tab/>
      </w:r>
      <w:r w:rsidRPr="008F3FEB">
        <w:rPr>
          <w:rFonts w:cs="v5.0.0"/>
        </w:rPr>
        <w:t xml:space="preserve">The offset to the frequency </w:t>
      </w:r>
      <w:proofErr w:type="spellStart"/>
      <w:r w:rsidRPr="008F3FEB">
        <w:t>Δf</w:t>
      </w:r>
      <w:r w:rsidRPr="008F3FEB">
        <w:rPr>
          <w:vertAlign w:val="subscript"/>
        </w:rPr>
        <w:t>OBUE</w:t>
      </w:r>
      <w:proofErr w:type="spellEnd"/>
      <w:r w:rsidRPr="008F3FEB">
        <w:rPr>
          <w:rFonts w:cs="v5.0.0"/>
        </w:rPr>
        <w:t xml:space="preserve"> outside the downlink </w:t>
      </w:r>
      <w:r w:rsidRPr="008F3FEB">
        <w:rPr>
          <w:rFonts w:cs="v5.0.0"/>
          <w:i/>
        </w:rPr>
        <w:t>operating band</w:t>
      </w:r>
    </w:p>
    <w:p w14:paraId="75D54C3E" w14:textId="77777777" w:rsidR="00403682" w:rsidRPr="008F3FEB" w:rsidRDefault="00403682" w:rsidP="00403682">
      <w:pPr>
        <w:pStyle w:val="EW"/>
      </w:pPr>
      <w:r w:rsidRPr="008F3FEB">
        <w:t>F</w:t>
      </w:r>
      <w:r w:rsidRPr="008F3FEB">
        <w:rPr>
          <w:vertAlign w:val="subscript"/>
        </w:rPr>
        <w:t>REF</w:t>
      </w:r>
      <w:r w:rsidRPr="008F3FEB">
        <w:tab/>
        <w:t>RF reference frequency</w:t>
      </w:r>
    </w:p>
    <w:p w14:paraId="12DAEA53" w14:textId="77777777" w:rsidR="00403682" w:rsidRPr="008F3FEB" w:rsidRDefault="00403682" w:rsidP="00403682">
      <w:pPr>
        <w:pStyle w:val="EW"/>
      </w:pPr>
      <w:r w:rsidRPr="008F3FEB">
        <w:t>F</w:t>
      </w:r>
      <w:r w:rsidRPr="008F3FEB">
        <w:rPr>
          <w:vertAlign w:val="subscript"/>
        </w:rPr>
        <w:t>REF</w:t>
      </w:r>
      <w:proofErr w:type="gramStart"/>
      <w:r w:rsidRPr="008F3FEB">
        <w:rPr>
          <w:vertAlign w:val="subscript"/>
        </w:rPr>
        <w:t>,SUL</w:t>
      </w:r>
      <w:proofErr w:type="gramEnd"/>
      <w:r w:rsidRPr="008F3FEB">
        <w:rPr>
          <w:vertAlign w:val="subscript"/>
        </w:rPr>
        <w:tab/>
      </w:r>
      <w:r w:rsidRPr="008F3FEB">
        <w:tab/>
        <w:t>RF reference frequency for Supplementary Uplink (SUL) bands</w:t>
      </w:r>
    </w:p>
    <w:p w14:paraId="735C391B" w14:textId="77777777" w:rsidR="00403682" w:rsidRPr="008F3FEB" w:rsidRDefault="00403682" w:rsidP="00403682">
      <w:pPr>
        <w:pStyle w:val="EW"/>
      </w:pPr>
      <w:proofErr w:type="spellStart"/>
      <w:r w:rsidRPr="008F3FEB">
        <w:t>F</w:t>
      </w:r>
      <w:r w:rsidRPr="008F3FEB">
        <w:rPr>
          <w:vertAlign w:val="subscript"/>
        </w:rPr>
        <w:t>DL_low</w:t>
      </w:r>
      <w:proofErr w:type="spellEnd"/>
      <w:r w:rsidRPr="008F3FEB">
        <w:rPr>
          <w:vertAlign w:val="subscript"/>
        </w:rPr>
        <w:tab/>
      </w:r>
      <w:r w:rsidRPr="008F3FEB">
        <w:t xml:space="preserve">The lowest frequency of the downlink </w:t>
      </w:r>
      <w:r w:rsidRPr="008F3FEB">
        <w:rPr>
          <w:i/>
        </w:rPr>
        <w:t>operating band</w:t>
      </w:r>
    </w:p>
    <w:p w14:paraId="3407C189" w14:textId="77777777" w:rsidR="00403682" w:rsidRPr="008F3FEB" w:rsidRDefault="00403682" w:rsidP="00403682">
      <w:pPr>
        <w:pStyle w:val="EW"/>
      </w:pPr>
      <w:proofErr w:type="spellStart"/>
      <w:r w:rsidRPr="008F3FEB">
        <w:t>F</w:t>
      </w:r>
      <w:r w:rsidRPr="008F3FEB">
        <w:rPr>
          <w:vertAlign w:val="subscript"/>
        </w:rPr>
        <w:t>DL_high</w:t>
      </w:r>
      <w:proofErr w:type="spellEnd"/>
      <w:r w:rsidRPr="008F3FEB">
        <w:rPr>
          <w:vertAlign w:val="subscript"/>
        </w:rPr>
        <w:tab/>
      </w:r>
      <w:r w:rsidRPr="008F3FEB">
        <w:t xml:space="preserve">The highest frequency of the downlink </w:t>
      </w:r>
      <w:r w:rsidRPr="008F3FEB">
        <w:rPr>
          <w:i/>
        </w:rPr>
        <w:t>operating band</w:t>
      </w:r>
    </w:p>
    <w:p w14:paraId="28988102" w14:textId="77777777" w:rsidR="00403682" w:rsidRPr="008F3FEB" w:rsidRDefault="00403682" w:rsidP="00403682">
      <w:pPr>
        <w:pStyle w:val="EW"/>
        <w:rPr>
          <w:rFonts w:cs="Arial"/>
          <w:lang w:eastAsia="zh-CN"/>
        </w:rPr>
      </w:pPr>
      <w:proofErr w:type="spellStart"/>
      <w:r w:rsidRPr="008F3FEB">
        <w:t>F</w:t>
      </w:r>
      <w:r w:rsidRPr="008F3FEB">
        <w:rPr>
          <w:vertAlign w:val="subscript"/>
        </w:rPr>
        <w:t>UL_low</w:t>
      </w:r>
      <w:proofErr w:type="spellEnd"/>
      <w:r w:rsidRPr="008F3FEB">
        <w:rPr>
          <w:vertAlign w:val="subscript"/>
        </w:rPr>
        <w:tab/>
      </w:r>
      <w:r w:rsidRPr="008F3FEB">
        <w:t xml:space="preserve">The lowest frequency of the uplink </w:t>
      </w:r>
      <w:r w:rsidRPr="008F3FEB">
        <w:rPr>
          <w:i/>
        </w:rPr>
        <w:t>operating band</w:t>
      </w:r>
    </w:p>
    <w:p w14:paraId="7D99F434" w14:textId="77777777" w:rsidR="00403682" w:rsidRPr="008F3FEB" w:rsidRDefault="00403682" w:rsidP="00403682">
      <w:pPr>
        <w:pStyle w:val="EW"/>
        <w:rPr>
          <w:lang w:eastAsia="zh-CN"/>
        </w:rPr>
      </w:pPr>
      <w:proofErr w:type="spellStart"/>
      <w:r w:rsidRPr="008F3FEB">
        <w:rPr>
          <w:rFonts w:cs="Arial"/>
        </w:rPr>
        <w:t>F</w:t>
      </w:r>
      <w:r w:rsidRPr="008F3FEB">
        <w:rPr>
          <w:rFonts w:cs="Arial"/>
          <w:vertAlign w:val="subscript"/>
        </w:rPr>
        <w:t>UL_high</w:t>
      </w:r>
      <w:proofErr w:type="spellEnd"/>
      <w:r w:rsidRPr="008F3FEB">
        <w:rPr>
          <w:rFonts w:cs="Arial"/>
          <w:vertAlign w:val="subscript"/>
          <w:lang w:eastAsia="zh-CN"/>
        </w:rPr>
        <w:tab/>
      </w:r>
      <w:r w:rsidRPr="008F3FEB">
        <w:t xml:space="preserve">The highest frequency of the uplink </w:t>
      </w:r>
      <w:r w:rsidRPr="008F3FEB">
        <w:rPr>
          <w:i/>
        </w:rPr>
        <w:t>operating band</w:t>
      </w:r>
    </w:p>
    <w:p w14:paraId="163A5DDD" w14:textId="77777777" w:rsidR="00403682" w:rsidRPr="008F3FEB" w:rsidRDefault="00403682" w:rsidP="00403682">
      <w:pPr>
        <w:pStyle w:val="EW"/>
        <w:rPr>
          <w:rFonts w:eastAsia="MS Mincho"/>
          <w:lang w:eastAsia="ja-JP"/>
        </w:rPr>
      </w:pPr>
      <w:proofErr w:type="spellStart"/>
      <w:r w:rsidRPr="008F3FEB">
        <w:rPr>
          <w:rFonts w:eastAsia="MS Mincho"/>
          <w:lang w:eastAsia="ja-JP"/>
        </w:rPr>
        <w:t>N</w:t>
      </w:r>
      <w:r w:rsidRPr="008F3FEB">
        <w:rPr>
          <w:rFonts w:eastAsia="MS Mincho"/>
          <w:vertAlign w:val="subscript"/>
          <w:lang w:eastAsia="ja-JP"/>
        </w:rPr>
        <w:t>cells</w:t>
      </w:r>
      <w:proofErr w:type="spellEnd"/>
      <w:r w:rsidRPr="008F3FEB">
        <w:rPr>
          <w:rFonts w:eastAsia="MS Mincho"/>
          <w:vertAlign w:val="subscript"/>
          <w:lang w:eastAsia="ja-JP"/>
        </w:rPr>
        <w:tab/>
      </w:r>
      <w:r w:rsidRPr="008F3FEB">
        <w:rPr>
          <w:rFonts w:eastAsia="MS Mincho"/>
          <w:lang w:eastAsia="ja-JP"/>
        </w:rPr>
        <w:t xml:space="preserve">The declared number corresponding to the minimum number of cells that can be transmitted by an </w:t>
      </w:r>
      <w:r w:rsidRPr="008F3FEB">
        <w:rPr>
          <w:rFonts w:eastAsia="MS Mincho"/>
          <w:i/>
          <w:lang w:eastAsia="ja-JP"/>
        </w:rPr>
        <w:t>BS type 1-H</w:t>
      </w:r>
      <w:r w:rsidRPr="008F3FEB">
        <w:rPr>
          <w:rFonts w:eastAsia="MS Mincho"/>
          <w:lang w:eastAsia="ja-JP"/>
        </w:rPr>
        <w:t xml:space="preserve"> in a particular </w:t>
      </w:r>
      <w:r w:rsidRPr="008F3FEB">
        <w:rPr>
          <w:rFonts w:eastAsia="MS Mincho"/>
          <w:i/>
          <w:lang w:eastAsia="ja-JP"/>
        </w:rPr>
        <w:t>operating band</w:t>
      </w:r>
    </w:p>
    <w:p w14:paraId="582F9B36" w14:textId="77777777" w:rsidR="00403682" w:rsidRPr="008F3FEB" w:rsidRDefault="00403682" w:rsidP="00403682">
      <w:pPr>
        <w:pStyle w:val="EW"/>
      </w:pPr>
      <w:r w:rsidRPr="008F3FEB">
        <w:t>N</w:t>
      </w:r>
      <w:r w:rsidRPr="002C79AC">
        <w:rPr>
          <w:vertAlign w:val="subscript"/>
        </w:rPr>
        <w:t>RB</w:t>
      </w:r>
      <w:r w:rsidRPr="008F3FEB">
        <w:tab/>
        <w:t>Transmission bandwidth configuration, expressed in resource blocks</w:t>
      </w:r>
    </w:p>
    <w:p w14:paraId="35623BBD" w14:textId="77777777" w:rsidR="00403682" w:rsidRPr="008F3FEB" w:rsidRDefault="00403682" w:rsidP="00403682">
      <w:pPr>
        <w:pStyle w:val="EW"/>
      </w:pPr>
      <w:r w:rsidRPr="008F3FEB">
        <w:t>N</w:t>
      </w:r>
      <w:r w:rsidRPr="008F3FEB">
        <w:rPr>
          <w:vertAlign w:val="subscript"/>
        </w:rPr>
        <w:t>REF</w:t>
      </w:r>
      <w:r w:rsidRPr="008F3FEB">
        <w:tab/>
        <w:t>NR Absolute Radio Frequency Channel Number (NR-ARFCN)</w:t>
      </w:r>
    </w:p>
    <w:p w14:paraId="149A8254" w14:textId="77777777" w:rsidR="00403682" w:rsidRPr="008F3FEB" w:rsidRDefault="00403682" w:rsidP="00403682">
      <w:pPr>
        <w:pStyle w:val="EW"/>
      </w:pPr>
      <w:proofErr w:type="spellStart"/>
      <w:r w:rsidRPr="008F3FEB">
        <w:t>N</w:t>
      </w:r>
      <w:r w:rsidRPr="008F3FEB">
        <w:rPr>
          <w:vertAlign w:val="subscript"/>
        </w:rPr>
        <w:t>RXU</w:t>
      </w:r>
      <w:proofErr w:type="gramStart"/>
      <w:r w:rsidRPr="008F3FEB">
        <w:rPr>
          <w:vertAlign w:val="subscript"/>
        </w:rPr>
        <w:t>,active</w:t>
      </w:r>
      <w:proofErr w:type="spellEnd"/>
      <w:proofErr w:type="gramEnd"/>
      <w:r w:rsidRPr="008F3FEB">
        <w:tab/>
        <w:t xml:space="preserve">The number of active receiver units. The same as the number of </w:t>
      </w:r>
      <w:r w:rsidRPr="008F3FEB">
        <w:rPr>
          <w:i/>
        </w:rPr>
        <w:t>demodulation branches</w:t>
      </w:r>
      <w:r w:rsidRPr="008F3FEB">
        <w:t xml:space="preserve"> to which compliance is declared for chapter 8 performance requirements</w:t>
      </w:r>
    </w:p>
    <w:p w14:paraId="06867AA1" w14:textId="77777777" w:rsidR="00403682" w:rsidRPr="008F3FEB" w:rsidRDefault="00403682" w:rsidP="00403682">
      <w:pPr>
        <w:pStyle w:val="EW"/>
      </w:pPr>
      <w:proofErr w:type="spellStart"/>
      <w:r w:rsidRPr="008F3FEB">
        <w:t>N</w:t>
      </w:r>
      <w:r w:rsidRPr="008F3FEB">
        <w:rPr>
          <w:vertAlign w:val="subscript"/>
        </w:rPr>
        <w:t>RXU</w:t>
      </w:r>
      <w:proofErr w:type="gramStart"/>
      <w:r w:rsidRPr="008F3FEB">
        <w:rPr>
          <w:vertAlign w:val="subscript"/>
        </w:rPr>
        <w:t>,counted</w:t>
      </w:r>
      <w:proofErr w:type="spellEnd"/>
      <w:proofErr w:type="gramEnd"/>
      <w:r w:rsidRPr="008F3FEB">
        <w:tab/>
        <w:t xml:space="preserve">The number of active receiver units that are taken into account for conducted Rx spurious emission scaling, as calculated in </w:t>
      </w:r>
      <w:proofErr w:type="spellStart"/>
      <w:r w:rsidRPr="008F3FEB">
        <w:t>subclause</w:t>
      </w:r>
      <w:proofErr w:type="spellEnd"/>
      <w:r w:rsidRPr="008F3FEB">
        <w:t xml:space="preserve"> 7. 6.1</w:t>
      </w:r>
    </w:p>
    <w:p w14:paraId="701B291C" w14:textId="77777777" w:rsidR="00403682" w:rsidRPr="008F3FEB" w:rsidRDefault="00403682" w:rsidP="00403682">
      <w:pPr>
        <w:pStyle w:val="EW"/>
      </w:pPr>
      <w:proofErr w:type="spellStart"/>
      <w:r w:rsidRPr="008F3FEB">
        <w:t>N</w:t>
      </w:r>
      <w:r w:rsidRPr="008F3FEB">
        <w:rPr>
          <w:vertAlign w:val="subscript"/>
        </w:rPr>
        <w:t>RXU,countedpercell</w:t>
      </w:r>
      <w:proofErr w:type="spellEnd"/>
      <w:r w:rsidRPr="008F3FEB">
        <w:tab/>
      </w:r>
      <w:r w:rsidRPr="008F3FEB">
        <w:rPr>
          <w:lang w:eastAsia="ja-JP"/>
        </w:rPr>
        <w:t xml:space="preserve">The number of active receiver units that are taken into account for conducted </w:t>
      </w:r>
      <w:r w:rsidRPr="008F3FEB">
        <w:t xml:space="preserve">RX spurious </w:t>
      </w:r>
      <w:r w:rsidRPr="008F3FEB">
        <w:rPr>
          <w:lang w:eastAsia="ja-JP"/>
        </w:rPr>
        <w:t xml:space="preserve">emissions scaling per cell, as calculated in </w:t>
      </w:r>
      <w:proofErr w:type="spellStart"/>
      <w:r w:rsidRPr="008F3FEB">
        <w:rPr>
          <w:lang w:eastAsia="ja-JP"/>
        </w:rPr>
        <w:t>subclause</w:t>
      </w:r>
      <w:proofErr w:type="spellEnd"/>
      <w:r w:rsidRPr="008F3FEB">
        <w:rPr>
          <w:lang w:eastAsia="ja-JP"/>
        </w:rPr>
        <w:t xml:space="preserve"> 7.6</w:t>
      </w:r>
      <w:del w:id="573" w:author="R4-1808322" w:date="2018-05-31T09:38:00Z">
        <w:r w:rsidRPr="008F3FEB" w:rsidDel="00DF4ADB">
          <w:rPr>
            <w:lang w:eastAsia="ja-JP"/>
          </w:rPr>
          <w:delText>.</w:delText>
        </w:r>
      </w:del>
      <w:r w:rsidRPr="008F3FEB">
        <w:rPr>
          <w:lang w:eastAsia="ja-JP"/>
        </w:rPr>
        <w:t>.1</w:t>
      </w:r>
    </w:p>
    <w:p w14:paraId="5D0500F8" w14:textId="77777777" w:rsidR="00403682" w:rsidRPr="008F3FEB" w:rsidRDefault="00403682" w:rsidP="00403682">
      <w:pPr>
        <w:pStyle w:val="EW"/>
        <w:rPr>
          <w:rFonts w:eastAsia="MS Mincho"/>
          <w:lang w:eastAsia="ja-JP"/>
        </w:rPr>
      </w:pPr>
      <w:proofErr w:type="spellStart"/>
      <w:r w:rsidRPr="008F3FEB">
        <w:rPr>
          <w:rFonts w:eastAsia="MS Mincho"/>
          <w:lang w:eastAsia="ja-JP"/>
        </w:rPr>
        <w:t>N</w:t>
      </w:r>
      <w:r w:rsidRPr="008F3FEB">
        <w:rPr>
          <w:rFonts w:eastAsia="MS Mincho"/>
          <w:vertAlign w:val="subscript"/>
          <w:lang w:eastAsia="ja-JP"/>
        </w:rPr>
        <w:t>TXU</w:t>
      </w:r>
      <w:proofErr w:type="gramStart"/>
      <w:r w:rsidRPr="008F3FEB">
        <w:rPr>
          <w:rFonts w:eastAsia="MS Mincho"/>
          <w:vertAlign w:val="subscript"/>
          <w:lang w:eastAsia="ja-JP"/>
        </w:rPr>
        <w:t>,counted</w:t>
      </w:r>
      <w:proofErr w:type="spellEnd"/>
      <w:proofErr w:type="gramEnd"/>
      <w:r w:rsidRPr="008F3FEB">
        <w:rPr>
          <w:rFonts w:eastAsia="MS Mincho"/>
          <w:lang w:eastAsia="ja-JP"/>
        </w:rPr>
        <w:tab/>
        <w:t xml:space="preserve">The number of </w:t>
      </w:r>
      <w:r w:rsidRPr="008F3FEB">
        <w:rPr>
          <w:rFonts w:eastAsia="MS Mincho"/>
          <w:i/>
          <w:lang w:eastAsia="ja-JP"/>
        </w:rPr>
        <w:t>active transmitter units</w:t>
      </w:r>
      <w:r w:rsidRPr="008F3FEB">
        <w:rPr>
          <w:rFonts w:eastAsia="MS Mincho"/>
          <w:lang w:eastAsia="ja-JP"/>
        </w:rPr>
        <w:t xml:space="preserve"> as calculated in </w:t>
      </w:r>
      <w:proofErr w:type="spellStart"/>
      <w:r w:rsidRPr="008F3FEB">
        <w:rPr>
          <w:rFonts w:eastAsia="MS Mincho"/>
          <w:lang w:eastAsia="ja-JP"/>
        </w:rPr>
        <w:t>subclause</w:t>
      </w:r>
      <w:proofErr w:type="spellEnd"/>
      <w:r w:rsidRPr="008F3FEB">
        <w:rPr>
          <w:rFonts w:eastAsia="MS Mincho"/>
          <w:lang w:eastAsia="ja-JP"/>
        </w:rPr>
        <w:t xml:space="preserve"> 6.1, that are taken into account for conducted TX output power limit in </w:t>
      </w:r>
      <w:proofErr w:type="spellStart"/>
      <w:r w:rsidRPr="008F3FEB">
        <w:rPr>
          <w:rFonts w:eastAsia="MS Mincho"/>
          <w:lang w:eastAsia="ja-JP"/>
        </w:rPr>
        <w:t>subclause</w:t>
      </w:r>
      <w:proofErr w:type="spellEnd"/>
      <w:r w:rsidRPr="008F3FEB">
        <w:rPr>
          <w:rFonts w:eastAsia="MS Mincho"/>
          <w:lang w:eastAsia="ja-JP"/>
        </w:rPr>
        <w:t xml:space="preserve"> 6.2.1, and for unwanted TX emissions scaling</w:t>
      </w:r>
    </w:p>
    <w:p w14:paraId="24031638" w14:textId="77777777" w:rsidR="00403682" w:rsidRPr="008F3FEB" w:rsidRDefault="00403682" w:rsidP="00403682">
      <w:pPr>
        <w:pStyle w:val="EW"/>
        <w:rPr>
          <w:rFonts w:eastAsia="MS Mincho"/>
          <w:lang w:eastAsia="ja-JP"/>
        </w:rPr>
      </w:pPr>
      <w:proofErr w:type="spellStart"/>
      <w:r w:rsidRPr="008F3FEB">
        <w:t>N</w:t>
      </w:r>
      <w:r w:rsidRPr="008F3FEB">
        <w:rPr>
          <w:vertAlign w:val="subscript"/>
        </w:rPr>
        <w:t>TXU,countedpercell</w:t>
      </w:r>
      <w:proofErr w:type="spellEnd"/>
      <w:r w:rsidRPr="008F3FEB">
        <w:tab/>
      </w:r>
      <w:r w:rsidRPr="008F3FEB">
        <w:rPr>
          <w:rFonts w:eastAsia="MS Mincho"/>
          <w:lang w:eastAsia="ja-JP"/>
        </w:rPr>
        <w:t xml:space="preserve">The number of </w:t>
      </w:r>
      <w:r w:rsidRPr="008F3FEB">
        <w:rPr>
          <w:rFonts w:eastAsia="MS Mincho"/>
          <w:i/>
          <w:lang w:eastAsia="ja-JP"/>
        </w:rPr>
        <w:t>active transmitter units</w:t>
      </w:r>
      <w:r w:rsidRPr="008F3FEB">
        <w:rPr>
          <w:rFonts w:eastAsia="MS Mincho"/>
          <w:lang w:eastAsia="ja-JP"/>
        </w:rPr>
        <w:t xml:space="preserve"> that are taken into account for conducted TX emissions scaling per cell,</w:t>
      </w:r>
      <w:r w:rsidRPr="008F3FEB">
        <w:rPr>
          <w:lang w:eastAsia="ja-JP"/>
        </w:rPr>
        <w:t xml:space="preserve"> as calculated in </w:t>
      </w:r>
      <w:proofErr w:type="spellStart"/>
      <w:r w:rsidRPr="008F3FEB">
        <w:rPr>
          <w:lang w:eastAsia="ja-JP"/>
        </w:rPr>
        <w:t>subclause</w:t>
      </w:r>
      <w:proofErr w:type="spellEnd"/>
      <w:r w:rsidRPr="008F3FEB">
        <w:rPr>
          <w:lang w:eastAsia="ja-JP"/>
        </w:rPr>
        <w:t xml:space="preserve"> 6.1</w:t>
      </w:r>
    </w:p>
    <w:p w14:paraId="257819F1" w14:textId="77777777" w:rsidR="00403682" w:rsidRPr="008F3FEB" w:rsidRDefault="00403682" w:rsidP="00403682">
      <w:pPr>
        <w:pStyle w:val="EW"/>
        <w:rPr>
          <w:lang w:eastAsia="zh-CN"/>
        </w:rPr>
      </w:pPr>
      <w:proofErr w:type="spellStart"/>
      <w:r w:rsidRPr="008F3FEB">
        <w:t>P</w:t>
      </w:r>
      <w:r w:rsidRPr="008F3FEB">
        <w:rPr>
          <w:vertAlign w:val="subscript"/>
        </w:rPr>
        <w:t>max</w:t>
      </w:r>
      <w:proofErr w:type="gramStart"/>
      <w:r w:rsidRPr="008F3FEB">
        <w:rPr>
          <w:vertAlign w:val="subscript"/>
        </w:rPr>
        <w:t>,c,AC</w:t>
      </w:r>
      <w:proofErr w:type="spellEnd"/>
      <w:proofErr w:type="gramEnd"/>
      <w:r w:rsidRPr="008F3FEB">
        <w:rPr>
          <w:b/>
          <w:vertAlign w:val="subscript"/>
        </w:rPr>
        <w:tab/>
      </w:r>
      <w:r w:rsidRPr="008F3FEB">
        <w:rPr>
          <w:i/>
        </w:rPr>
        <w:t xml:space="preserve">Maximum carrier output power </w:t>
      </w:r>
      <w:r w:rsidRPr="008F3FEB">
        <w:t>measured</w:t>
      </w:r>
      <w:r w:rsidRPr="008F3FEB">
        <w:rPr>
          <w:i/>
        </w:rPr>
        <w:t xml:space="preserve"> </w:t>
      </w:r>
      <w:r w:rsidRPr="008F3FEB">
        <w:t>per</w:t>
      </w:r>
      <w:r w:rsidRPr="008F3FEB">
        <w:rPr>
          <w:i/>
        </w:rPr>
        <w:t xml:space="preserve"> </w:t>
      </w:r>
      <w:r w:rsidRPr="002C79AC">
        <w:rPr>
          <w:i/>
        </w:rPr>
        <w:t>antenna connector</w:t>
      </w:r>
    </w:p>
    <w:p w14:paraId="0B8803DA" w14:textId="77777777" w:rsidR="00403682" w:rsidRPr="008F3FEB" w:rsidRDefault="00403682" w:rsidP="00403682">
      <w:pPr>
        <w:pStyle w:val="EW"/>
      </w:pPr>
      <w:bookmarkStart w:id="574" w:name="_Hlk500709692"/>
      <w:proofErr w:type="spellStart"/>
      <w:r w:rsidRPr="008F3FEB">
        <w:t>P</w:t>
      </w:r>
      <w:r w:rsidRPr="008F3FEB">
        <w:rPr>
          <w:vertAlign w:val="subscript"/>
        </w:rPr>
        <w:t>max</w:t>
      </w:r>
      <w:proofErr w:type="gramStart"/>
      <w:r w:rsidRPr="008F3FEB">
        <w:rPr>
          <w:vertAlign w:val="subscript"/>
        </w:rPr>
        <w:t>,c,cell</w:t>
      </w:r>
      <w:proofErr w:type="spellEnd"/>
      <w:proofErr w:type="gramEnd"/>
      <w:r w:rsidRPr="008F3FEB">
        <w:rPr>
          <w:vertAlign w:val="subscript"/>
        </w:rPr>
        <w:tab/>
      </w:r>
      <w:r w:rsidRPr="008F3FEB">
        <w:t xml:space="preserve">The </w:t>
      </w:r>
      <w:r w:rsidRPr="008F3FEB">
        <w:rPr>
          <w:i/>
        </w:rPr>
        <w:t xml:space="preserve">maximum carrier output power </w:t>
      </w:r>
      <w:r w:rsidRPr="008F3FEB">
        <w:t xml:space="preserve">per </w:t>
      </w:r>
      <w:r w:rsidRPr="008F3FEB">
        <w:rPr>
          <w:rFonts w:eastAsia="MS Mincho"/>
          <w:i/>
          <w:iCs/>
          <w:lang w:eastAsia="ja-JP"/>
        </w:rPr>
        <w:t>TAB connector TX min cell group</w:t>
      </w:r>
    </w:p>
    <w:p w14:paraId="7C0878BD" w14:textId="77777777" w:rsidR="00403682" w:rsidRPr="008F3FEB" w:rsidRDefault="00403682" w:rsidP="00403682">
      <w:pPr>
        <w:pStyle w:val="EW"/>
        <w:rPr>
          <w:i/>
        </w:rPr>
      </w:pPr>
      <w:proofErr w:type="spellStart"/>
      <w:r w:rsidRPr="008F3FEB">
        <w:t>P</w:t>
      </w:r>
      <w:r w:rsidRPr="008F3FEB">
        <w:rPr>
          <w:vertAlign w:val="subscript"/>
        </w:rPr>
        <w:t>max</w:t>
      </w:r>
      <w:proofErr w:type="gramStart"/>
      <w:r w:rsidRPr="008F3FEB">
        <w:rPr>
          <w:vertAlign w:val="subscript"/>
        </w:rPr>
        <w:t>,c,TABC</w:t>
      </w:r>
      <w:bookmarkEnd w:id="574"/>
      <w:proofErr w:type="spellEnd"/>
      <w:proofErr w:type="gramEnd"/>
      <w:r w:rsidRPr="008F3FEB">
        <w:rPr>
          <w:vertAlign w:val="subscript"/>
        </w:rPr>
        <w:tab/>
      </w:r>
      <w:r w:rsidRPr="008F3FEB">
        <w:t xml:space="preserve">The </w:t>
      </w:r>
      <w:r w:rsidRPr="008F3FEB">
        <w:rPr>
          <w:i/>
        </w:rPr>
        <w:t>maximum carrier output power per TAB connector</w:t>
      </w:r>
    </w:p>
    <w:p w14:paraId="6C0CF3DA" w14:textId="6E642AB7" w:rsidR="00403682" w:rsidRPr="008F3FEB" w:rsidDel="00DF4ADB" w:rsidRDefault="00403682" w:rsidP="00403682">
      <w:pPr>
        <w:pStyle w:val="EW"/>
        <w:rPr>
          <w:del w:id="575" w:author="R4-1808322" w:date="2018-05-31T09:38:00Z"/>
        </w:rPr>
      </w:pPr>
      <w:del w:id="576" w:author="R4-1808322" w:date="2018-05-31T09:38:00Z">
        <w:r w:rsidRPr="008F3FEB" w:rsidDel="00DF4ADB">
          <w:delText>P</w:delText>
        </w:r>
        <w:r w:rsidRPr="008F3FEB" w:rsidDel="00DF4ADB">
          <w:rPr>
            <w:vertAlign w:val="subscript"/>
          </w:rPr>
          <w:delText>max,c</w:delText>
        </w:r>
        <w:r w:rsidRPr="008F3FEB" w:rsidDel="00DF4ADB">
          <w:rPr>
            <w:b/>
            <w:vertAlign w:val="subscript"/>
          </w:rPr>
          <w:delText>,</w:delText>
        </w:r>
        <w:r w:rsidRPr="008F3FEB" w:rsidDel="00DF4ADB">
          <w:rPr>
            <w:vertAlign w:val="subscript"/>
          </w:rPr>
          <w:delText>TRP</w:delText>
        </w:r>
        <w:r w:rsidRPr="008F3FEB" w:rsidDel="00DF4ADB">
          <w:rPr>
            <w:b/>
            <w:vertAlign w:val="subscript"/>
          </w:rPr>
          <w:tab/>
        </w:r>
        <w:r w:rsidRPr="008F3FEB" w:rsidDel="00DF4ADB">
          <w:rPr>
            <w:i/>
          </w:rPr>
          <w:delText xml:space="preserve">Maximum carrier TRP output power </w:delText>
        </w:r>
        <w:r w:rsidRPr="008F3FEB" w:rsidDel="00DF4ADB">
          <w:delText>measured</w:delText>
        </w:r>
        <w:r w:rsidRPr="008F3FEB" w:rsidDel="00DF4ADB">
          <w:rPr>
            <w:i/>
          </w:rPr>
          <w:delText xml:space="preserve"> </w:delText>
        </w:r>
        <w:r w:rsidRPr="008F3FEB" w:rsidDel="00DF4ADB">
          <w:delText xml:space="preserve">at the RIB(s), and corresponding to the declared </w:delText>
        </w:r>
        <w:r w:rsidRPr="008F3FEB" w:rsidDel="00DF4ADB">
          <w:rPr>
            <w:i/>
          </w:rPr>
          <w:delText>rated carrier TRP output power</w:delText>
        </w:r>
        <w:r w:rsidRPr="008F3FEB" w:rsidDel="00DF4ADB">
          <w:delText xml:space="preserve"> (</w:delText>
        </w:r>
        <w:r w:rsidRPr="008F3FEB" w:rsidDel="00DF4ADB">
          <w:rPr>
            <w:bCs/>
          </w:rPr>
          <w:delText>P</w:delText>
        </w:r>
        <w:r w:rsidRPr="008F3FEB" w:rsidDel="00DF4ADB">
          <w:rPr>
            <w:bCs/>
            <w:vertAlign w:val="subscript"/>
          </w:rPr>
          <w:delText>rated,c,TRP</w:delText>
        </w:r>
        <w:r w:rsidRPr="008F3FEB" w:rsidDel="00DF4ADB">
          <w:delText>)</w:delText>
        </w:r>
      </w:del>
    </w:p>
    <w:p w14:paraId="47F3E283" w14:textId="77777777" w:rsidR="00403682" w:rsidRPr="008F3FEB" w:rsidRDefault="00403682" w:rsidP="00403682">
      <w:pPr>
        <w:pStyle w:val="EW"/>
      </w:pPr>
      <w:proofErr w:type="spellStart"/>
      <w:r w:rsidRPr="008F3FEB">
        <w:t>P</w:t>
      </w:r>
      <w:r w:rsidRPr="008F3FEB">
        <w:rPr>
          <w:vertAlign w:val="subscript"/>
        </w:rPr>
        <w:t>rated</w:t>
      </w:r>
      <w:proofErr w:type="gramStart"/>
      <w:r w:rsidRPr="008F3FEB">
        <w:rPr>
          <w:vertAlign w:val="subscript"/>
        </w:rPr>
        <w:t>,c,AC</w:t>
      </w:r>
      <w:proofErr w:type="spellEnd"/>
      <w:proofErr w:type="gramEnd"/>
      <w:r w:rsidRPr="008F3FEB">
        <w:rPr>
          <w:vertAlign w:val="subscript"/>
        </w:rPr>
        <w:tab/>
      </w:r>
      <w:r w:rsidRPr="008F3FEB">
        <w:t xml:space="preserve">The </w:t>
      </w:r>
      <w:r w:rsidRPr="008F3FEB">
        <w:rPr>
          <w:i/>
        </w:rPr>
        <w:t>rated carrier output power per antenna connector</w:t>
      </w:r>
    </w:p>
    <w:p w14:paraId="7245A037" w14:textId="77777777" w:rsidR="00403682" w:rsidRPr="008F3FEB" w:rsidRDefault="00403682" w:rsidP="00403682">
      <w:pPr>
        <w:pStyle w:val="EW"/>
        <w:rPr>
          <w:lang w:eastAsia="zh-CN"/>
        </w:rPr>
      </w:pPr>
      <w:proofErr w:type="spellStart"/>
      <w:r w:rsidRPr="008F3FEB">
        <w:rPr>
          <w:lang w:eastAsia="zh-CN"/>
        </w:rPr>
        <w:t>P</w:t>
      </w:r>
      <w:r w:rsidRPr="008F3FEB">
        <w:rPr>
          <w:vertAlign w:val="subscript"/>
          <w:lang w:eastAsia="zh-CN"/>
        </w:rPr>
        <w:t>rated</w:t>
      </w:r>
      <w:proofErr w:type="gramStart"/>
      <w:r w:rsidRPr="008F3FEB">
        <w:rPr>
          <w:vertAlign w:val="subscript"/>
          <w:lang w:eastAsia="zh-CN"/>
        </w:rPr>
        <w:t>,c,sys</w:t>
      </w:r>
      <w:proofErr w:type="spellEnd"/>
      <w:proofErr w:type="gramEnd"/>
      <w:r w:rsidRPr="008F3FEB">
        <w:rPr>
          <w:lang w:eastAsia="zh-CN"/>
        </w:rPr>
        <w:tab/>
        <w:t xml:space="preserve">The sum of </w:t>
      </w:r>
      <w:proofErr w:type="spellStart"/>
      <w:r w:rsidRPr="008F3FEB">
        <w:rPr>
          <w:lang w:eastAsia="zh-CN"/>
        </w:rPr>
        <w:t>P</w:t>
      </w:r>
      <w:r w:rsidRPr="008F3FEB">
        <w:rPr>
          <w:vertAlign w:val="subscript"/>
          <w:lang w:eastAsia="zh-CN"/>
        </w:rPr>
        <w:t>rated,c,TABC</w:t>
      </w:r>
      <w:proofErr w:type="spellEnd"/>
      <w:r w:rsidRPr="008F3FEB">
        <w:rPr>
          <w:lang w:eastAsia="zh-CN"/>
        </w:rPr>
        <w:t xml:space="preserve"> for all </w:t>
      </w:r>
      <w:r w:rsidRPr="008F3FEB">
        <w:rPr>
          <w:i/>
          <w:lang w:eastAsia="zh-CN"/>
        </w:rPr>
        <w:t>TAB</w:t>
      </w:r>
      <w:r w:rsidRPr="008F3FEB">
        <w:rPr>
          <w:i/>
        </w:rPr>
        <w:t xml:space="preserve"> connectors</w:t>
      </w:r>
      <w:r w:rsidRPr="008F3FEB">
        <w:rPr>
          <w:lang w:eastAsia="zh-CN"/>
        </w:rPr>
        <w:t xml:space="preserve"> for a single carrier</w:t>
      </w:r>
    </w:p>
    <w:p w14:paraId="74205C02" w14:textId="77777777" w:rsidR="00403682" w:rsidRPr="008F3FEB" w:rsidRDefault="00403682" w:rsidP="00403682">
      <w:pPr>
        <w:pStyle w:val="EW"/>
      </w:pPr>
      <w:proofErr w:type="spellStart"/>
      <w:r w:rsidRPr="008F3FEB">
        <w:lastRenderedPageBreak/>
        <w:t>P</w:t>
      </w:r>
      <w:r w:rsidRPr="008F3FEB">
        <w:rPr>
          <w:vertAlign w:val="subscript"/>
        </w:rPr>
        <w:t>rated</w:t>
      </w:r>
      <w:proofErr w:type="gramStart"/>
      <w:r w:rsidRPr="008F3FEB">
        <w:rPr>
          <w:vertAlign w:val="subscript"/>
        </w:rPr>
        <w:t>,c,TABC</w:t>
      </w:r>
      <w:proofErr w:type="spellEnd"/>
      <w:proofErr w:type="gramEnd"/>
      <w:r w:rsidRPr="008F3FEB">
        <w:rPr>
          <w:vertAlign w:val="subscript"/>
        </w:rPr>
        <w:tab/>
      </w:r>
      <w:r w:rsidRPr="008F3FEB">
        <w:t xml:space="preserve">The </w:t>
      </w:r>
      <w:r w:rsidRPr="008F3FEB">
        <w:rPr>
          <w:i/>
        </w:rPr>
        <w:t>rated carrier output power per TAB connector</w:t>
      </w:r>
    </w:p>
    <w:p w14:paraId="1876A6A6" w14:textId="6A0C5F37" w:rsidR="00403682" w:rsidRPr="008F3FEB" w:rsidDel="00DF4ADB" w:rsidRDefault="00403682" w:rsidP="00403682">
      <w:pPr>
        <w:pStyle w:val="EW"/>
        <w:rPr>
          <w:del w:id="577" w:author="R4-1808322" w:date="2018-05-31T09:38:00Z"/>
          <w:lang w:eastAsia="zh-CN"/>
        </w:rPr>
      </w:pPr>
      <w:del w:id="578" w:author="R4-1808322" w:date="2018-05-31T09:38:00Z">
        <w:r w:rsidRPr="008F3FEB" w:rsidDel="00DF4ADB">
          <w:rPr>
            <w:bCs/>
          </w:rPr>
          <w:delText>P</w:delText>
        </w:r>
        <w:r w:rsidRPr="008F3FEB" w:rsidDel="00DF4ADB">
          <w:rPr>
            <w:bCs/>
            <w:vertAlign w:val="subscript"/>
          </w:rPr>
          <w:delText>rated,c,TRP</w:delText>
        </w:r>
        <w:r w:rsidRPr="008F3FEB" w:rsidDel="00DF4ADB">
          <w:rPr>
            <w:bCs/>
          </w:rPr>
          <w:tab/>
        </w:r>
        <w:r w:rsidRPr="008F3FEB" w:rsidDel="00DF4ADB">
          <w:rPr>
            <w:i/>
          </w:rPr>
          <w:delText xml:space="preserve">Rated carrier TRP output power </w:delText>
        </w:r>
        <w:r w:rsidRPr="008F3FEB" w:rsidDel="00DF4ADB">
          <w:delText>declared</w:delText>
        </w:r>
        <w:r w:rsidRPr="008F3FEB" w:rsidDel="00DF4ADB">
          <w:rPr>
            <w:i/>
          </w:rPr>
          <w:delText xml:space="preserve"> </w:delText>
        </w:r>
        <w:r w:rsidRPr="008F3FEB" w:rsidDel="00DF4ADB">
          <w:delText>per RIB</w:delText>
        </w:r>
      </w:del>
    </w:p>
    <w:p w14:paraId="1AE3F3C4" w14:textId="77777777" w:rsidR="00403682" w:rsidRPr="008F3FEB" w:rsidRDefault="00403682" w:rsidP="00403682">
      <w:pPr>
        <w:pStyle w:val="EW"/>
        <w:rPr>
          <w:i/>
        </w:rPr>
      </w:pPr>
      <w:proofErr w:type="spellStart"/>
      <w:r w:rsidRPr="008F3FEB">
        <w:rPr>
          <w:lang w:eastAsia="zh-CN"/>
        </w:rPr>
        <w:t>P</w:t>
      </w:r>
      <w:r w:rsidRPr="008F3FEB">
        <w:rPr>
          <w:vertAlign w:val="subscript"/>
          <w:lang w:eastAsia="zh-CN"/>
        </w:rPr>
        <w:t>rated</w:t>
      </w:r>
      <w:proofErr w:type="gramStart"/>
      <w:r w:rsidRPr="008F3FEB">
        <w:rPr>
          <w:vertAlign w:val="subscript"/>
          <w:lang w:eastAsia="zh-CN"/>
        </w:rPr>
        <w:t>,t,AC</w:t>
      </w:r>
      <w:proofErr w:type="spellEnd"/>
      <w:proofErr w:type="gramEnd"/>
      <w:r w:rsidRPr="008F3FEB">
        <w:rPr>
          <w:vertAlign w:val="subscript"/>
          <w:lang w:eastAsia="zh-CN"/>
        </w:rPr>
        <w:tab/>
      </w:r>
      <w:r w:rsidRPr="008F3FEB">
        <w:t xml:space="preserve">The </w:t>
      </w:r>
      <w:r w:rsidRPr="008F3FEB">
        <w:rPr>
          <w:i/>
        </w:rPr>
        <w:t xml:space="preserve">rated total output power </w:t>
      </w:r>
      <w:r w:rsidRPr="008F3FEB">
        <w:t>declared at the antenna connector</w:t>
      </w:r>
    </w:p>
    <w:p w14:paraId="360B684A" w14:textId="77777777" w:rsidR="00403682" w:rsidRPr="008F3FEB" w:rsidRDefault="00403682" w:rsidP="00403682">
      <w:pPr>
        <w:pStyle w:val="EW"/>
      </w:pPr>
      <w:proofErr w:type="spellStart"/>
      <w:r w:rsidRPr="008F3FEB">
        <w:rPr>
          <w:lang w:eastAsia="zh-CN"/>
        </w:rPr>
        <w:t>P</w:t>
      </w:r>
      <w:r w:rsidRPr="008F3FEB">
        <w:rPr>
          <w:vertAlign w:val="subscript"/>
          <w:lang w:eastAsia="zh-CN"/>
        </w:rPr>
        <w:t>rated</w:t>
      </w:r>
      <w:proofErr w:type="gramStart"/>
      <w:r w:rsidRPr="008F3FEB">
        <w:rPr>
          <w:vertAlign w:val="subscript"/>
          <w:lang w:eastAsia="zh-CN"/>
        </w:rPr>
        <w:t>,t,TABC</w:t>
      </w:r>
      <w:proofErr w:type="spellEnd"/>
      <w:proofErr w:type="gramEnd"/>
      <w:r w:rsidRPr="008F3FEB">
        <w:rPr>
          <w:vertAlign w:val="subscript"/>
          <w:lang w:eastAsia="zh-CN"/>
        </w:rPr>
        <w:tab/>
      </w:r>
      <w:r w:rsidRPr="008F3FEB">
        <w:t xml:space="preserve">The </w:t>
      </w:r>
      <w:r w:rsidRPr="008F3FEB">
        <w:rPr>
          <w:i/>
        </w:rPr>
        <w:t xml:space="preserve">rated total output power </w:t>
      </w:r>
      <w:r w:rsidRPr="002C79AC">
        <w:t>declared at</w:t>
      </w:r>
      <w:r w:rsidRPr="008F3FEB">
        <w:rPr>
          <w:i/>
        </w:rPr>
        <w:t xml:space="preserve"> TAB connector</w:t>
      </w:r>
    </w:p>
    <w:p w14:paraId="6EACC0A9" w14:textId="38A91EE6" w:rsidR="00403682" w:rsidRPr="008F3FEB" w:rsidDel="00DF4ADB" w:rsidRDefault="00403682" w:rsidP="00403682">
      <w:pPr>
        <w:pStyle w:val="EW"/>
        <w:rPr>
          <w:del w:id="579" w:author="R4-1808322" w:date="2018-05-31T09:39:00Z"/>
          <w:lang w:eastAsia="zh-CN"/>
        </w:rPr>
      </w:pPr>
      <w:del w:id="580" w:author="R4-1808322" w:date="2018-05-31T09:39:00Z">
        <w:r w:rsidRPr="008F3FEB" w:rsidDel="00DF4ADB">
          <w:delText>P</w:delText>
        </w:r>
        <w:r w:rsidRPr="008F3FEB" w:rsidDel="00DF4ADB">
          <w:rPr>
            <w:vertAlign w:val="subscript"/>
          </w:rPr>
          <w:delText>rated,t,TRP</w:delText>
        </w:r>
        <w:r w:rsidRPr="008F3FEB" w:rsidDel="00DF4ADB">
          <w:tab/>
        </w:r>
        <w:r w:rsidRPr="008F3FEB" w:rsidDel="00DF4ADB">
          <w:rPr>
            <w:i/>
          </w:rPr>
          <w:delText xml:space="preserve">Rated total TRP output power </w:delText>
        </w:r>
        <w:r w:rsidRPr="008F3FEB" w:rsidDel="00DF4ADB">
          <w:delText>declared</w:delText>
        </w:r>
        <w:r w:rsidRPr="008F3FEB" w:rsidDel="00DF4ADB">
          <w:rPr>
            <w:i/>
          </w:rPr>
          <w:delText xml:space="preserve"> </w:delText>
        </w:r>
        <w:r w:rsidRPr="008F3FEB" w:rsidDel="00DF4ADB">
          <w:delText>per RIB</w:delText>
        </w:r>
      </w:del>
    </w:p>
    <w:p w14:paraId="7468152B" w14:textId="77777777" w:rsidR="00403682" w:rsidRPr="008F3FEB" w:rsidRDefault="00403682" w:rsidP="00403682">
      <w:pPr>
        <w:pStyle w:val="EW"/>
      </w:pPr>
      <w:r w:rsidRPr="008F3FEB">
        <w:t>P</w:t>
      </w:r>
      <w:r w:rsidRPr="008F3FEB">
        <w:rPr>
          <w:vertAlign w:val="subscript"/>
        </w:rPr>
        <w:t>REFSENS</w:t>
      </w:r>
      <w:r w:rsidRPr="008F3FEB">
        <w:tab/>
        <w:t>Conducted Reference Sensitivity power level</w:t>
      </w:r>
    </w:p>
    <w:p w14:paraId="58010389" w14:textId="77777777" w:rsidR="00403682" w:rsidRPr="008F3FEB" w:rsidRDefault="00403682" w:rsidP="00403682">
      <w:pPr>
        <w:pStyle w:val="EW"/>
      </w:pPr>
      <w:r w:rsidRPr="008F3FEB">
        <w:t>SS</w:t>
      </w:r>
      <w:r w:rsidRPr="002C79AC">
        <w:rPr>
          <w:vertAlign w:val="subscript"/>
        </w:rPr>
        <w:t>REF</w:t>
      </w:r>
      <w:r w:rsidRPr="008F3FEB">
        <w:tab/>
        <w:t>SS block reference frequency position</w:t>
      </w:r>
    </w:p>
    <w:p w14:paraId="39F194C8" w14:textId="77777777" w:rsidR="00403682" w:rsidRPr="008F3FEB" w:rsidRDefault="00403682" w:rsidP="00403682">
      <w:pPr>
        <w:pStyle w:val="EW"/>
      </w:pPr>
      <w:proofErr w:type="spellStart"/>
      <w:r w:rsidRPr="008F3FEB">
        <w:rPr>
          <w:rFonts w:cs="v5.0.0"/>
        </w:rPr>
        <w:t>W</w:t>
      </w:r>
      <w:r w:rsidRPr="008F3FEB">
        <w:rPr>
          <w:rFonts w:cs="v5.0.0"/>
          <w:vertAlign w:val="subscript"/>
        </w:rPr>
        <w:t>gap</w:t>
      </w:r>
      <w:proofErr w:type="spellEnd"/>
      <w:r w:rsidRPr="008F3FEB">
        <w:tab/>
        <w:t>Sub-block gap or Inter RF Bandwidth gap size</w:t>
      </w:r>
    </w:p>
    <w:p w14:paraId="03E599B9" w14:textId="77777777" w:rsidR="00403682" w:rsidRPr="004D3578" w:rsidRDefault="00403682">
      <w:pPr>
        <w:pStyle w:val="EW"/>
      </w:pPr>
    </w:p>
    <w:p w14:paraId="2EC842E3" w14:textId="77777777" w:rsidR="00080512" w:rsidRPr="004D3578" w:rsidRDefault="00080512">
      <w:pPr>
        <w:pStyle w:val="Heading2"/>
      </w:pPr>
      <w:bookmarkStart w:id="581" w:name="_Toc481570472"/>
      <w:bookmarkStart w:id="582" w:name="_Toc515525743"/>
      <w:r w:rsidRPr="004D3578">
        <w:t>3.3</w:t>
      </w:r>
      <w:r w:rsidRPr="004D3578">
        <w:tab/>
        <w:t>Abbreviations</w:t>
      </w:r>
      <w:bookmarkEnd w:id="581"/>
      <w:bookmarkEnd w:id="582"/>
    </w:p>
    <w:p w14:paraId="53BADCCC"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45ECC98E" w14:textId="77777777" w:rsidR="00403682" w:rsidRPr="008F3FEB" w:rsidRDefault="00403682" w:rsidP="00403682">
      <w:pPr>
        <w:pStyle w:val="EW"/>
      </w:pPr>
      <w:bookmarkStart w:id="583" w:name="_Hlk494631454"/>
      <w:r w:rsidRPr="008F3FEB">
        <w:t>AAS</w:t>
      </w:r>
      <w:r w:rsidRPr="008F3FEB">
        <w:tab/>
        <w:t>Active Antenna System</w:t>
      </w:r>
    </w:p>
    <w:p w14:paraId="27FD314B" w14:textId="77777777" w:rsidR="00403682" w:rsidRPr="008F3FEB" w:rsidRDefault="00403682" w:rsidP="00403682">
      <w:pPr>
        <w:pStyle w:val="EW"/>
      </w:pPr>
      <w:r w:rsidRPr="008F3FEB">
        <w:t>ACLR</w:t>
      </w:r>
      <w:r w:rsidRPr="008F3FEB">
        <w:tab/>
        <w:t>Adjacent Channel Leakage Ratio</w:t>
      </w:r>
    </w:p>
    <w:p w14:paraId="3758C285" w14:textId="77777777" w:rsidR="00403682" w:rsidRPr="008F3FEB" w:rsidRDefault="00403682" w:rsidP="00403682">
      <w:pPr>
        <w:pStyle w:val="EW"/>
      </w:pPr>
      <w:r w:rsidRPr="008F3FEB">
        <w:t>ACS</w:t>
      </w:r>
      <w:r w:rsidRPr="008F3FEB">
        <w:tab/>
        <w:t>Adjacent Channel Selectivity</w:t>
      </w:r>
    </w:p>
    <w:p w14:paraId="632B2B9A" w14:textId="49B22EF1" w:rsidR="00403682" w:rsidRPr="008F3FEB" w:rsidDel="00D461AC" w:rsidRDefault="00403682" w:rsidP="00403682">
      <w:pPr>
        <w:pStyle w:val="EW"/>
        <w:rPr>
          <w:del w:id="584" w:author="R4-1808322" w:date="2018-05-31T09:39:00Z"/>
        </w:rPr>
      </w:pPr>
      <w:del w:id="585" w:author="R4-1808322" w:date="2018-05-31T09:39:00Z">
        <w:r w:rsidRPr="008F3FEB" w:rsidDel="00D461AC">
          <w:delText>AoA</w:delText>
        </w:r>
        <w:r w:rsidRPr="008F3FEB" w:rsidDel="00D461AC">
          <w:tab/>
          <w:delText>Angle of Arrival</w:delText>
        </w:r>
      </w:del>
    </w:p>
    <w:p w14:paraId="0A349122" w14:textId="77777777" w:rsidR="00403682" w:rsidRPr="008F3FEB" w:rsidRDefault="00403682" w:rsidP="00403682">
      <w:pPr>
        <w:pStyle w:val="EW"/>
        <w:rPr>
          <w:lang w:eastAsia="zh-CN"/>
        </w:rPr>
      </w:pPr>
      <w:r w:rsidRPr="008F3FEB">
        <w:rPr>
          <w:lang w:eastAsia="zh-CN"/>
        </w:rPr>
        <w:t>AWGN</w:t>
      </w:r>
      <w:r w:rsidRPr="008F3FEB">
        <w:rPr>
          <w:lang w:eastAsia="zh-CN"/>
        </w:rPr>
        <w:tab/>
      </w:r>
      <w:r w:rsidRPr="008F3FEB">
        <w:t>Additive White Gaussian Noise</w:t>
      </w:r>
    </w:p>
    <w:p w14:paraId="1DB08531" w14:textId="77777777" w:rsidR="00403682" w:rsidRPr="008F3FEB" w:rsidRDefault="00403682" w:rsidP="00403682">
      <w:pPr>
        <w:pStyle w:val="EW"/>
      </w:pPr>
      <w:r w:rsidRPr="008F3FEB">
        <w:t>BS</w:t>
      </w:r>
      <w:r w:rsidRPr="008F3FEB">
        <w:tab/>
        <w:t>Base Station</w:t>
      </w:r>
    </w:p>
    <w:p w14:paraId="17F2795A" w14:textId="77777777" w:rsidR="00403682" w:rsidRDefault="00403682" w:rsidP="00403682">
      <w:pPr>
        <w:pStyle w:val="EW"/>
        <w:rPr>
          <w:ins w:id="586" w:author="R4-1808322" w:date="2018-05-31T09:40:00Z"/>
        </w:rPr>
      </w:pPr>
      <w:r w:rsidRPr="008F3FEB">
        <w:t>BW</w:t>
      </w:r>
      <w:r w:rsidRPr="008F3FEB">
        <w:tab/>
        <w:t>Bandwidth</w:t>
      </w:r>
    </w:p>
    <w:p w14:paraId="2F0A3D75" w14:textId="77777777" w:rsidR="00D461AC" w:rsidRDefault="00D461AC" w:rsidP="00D461AC">
      <w:pPr>
        <w:pStyle w:val="EW"/>
        <w:rPr>
          <w:ins w:id="587" w:author="R4-1808322" w:date="2018-05-31T09:40:00Z"/>
        </w:rPr>
      </w:pPr>
      <w:ins w:id="588" w:author="R4-1808322" w:date="2018-05-31T09:40:00Z">
        <w:r>
          <w:t>CA</w:t>
        </w:r>
        <w:r>
          <w:tab/>
          <w:t>Carrier Aggregation</w:t>
        </w:r>
      </w:ins>
    </w:p>
    <w:p w14:paraId="60C635C9" w14:textId="75EB415B" w:rsidR="00D461AC" w:rsidRPr="008F3FEB" w:rsidRDefault="00D461AC" w:rsidP="00403682">
      <w:pPr>
        <w:pStyle w:val="EW"/>
      </w:pPr>
      <w:ins w:id="589" w:author="R4-1808322" w:date="2018-05-31T09:40:00Z">
        <w:r>
          <w:t>CACLR</w:t>
        </w:r>
        <w:r>
          <w:tab/>
          <w:t>Cumulative ACLR</w:t>
        </w:r>
      </w:ins>
    </w:p>
    <w:p w14:paraId="4C262F49" w14:textId="77777777" w:rsidR="00403682" w:rsidRPr="008F3FEB" w:rsidRDefault="00403682" w:rsidP="00403682">
      <w:pPr>
        <w:pStyle w:val="EW"/>
      </w:pPr>
      <w:r w:rsidRPr="008F3FEB">
        <w:t>CW</w:t>
      </w:r>
      <w:r w:rsidRPr="008F3FEB">
        <w:tab/>
        <w:t>Continuous Wave</w:t>
      </w:r>
    </w:p>
    <w:p w14:paraId="6FF0E932" w14:textId="2C9D7105" w:rsidR="00403682" w:rsidRPr="008F3FEB" w:rsidDel="00D461AC" w:rsidRDefault="00403682" w:rsidP="00403682">
      <w:pPr>
        <w:pStyle w:val="EW"/>
        <w:rPr>
          <w:del w:id="590" w:author="R4-1808322" w:date="2018-05-31T09:40:00Z"/>
        </w:rPr>
      </w:pPr>
      <w:del w:id="591" w:author="R4-1808322" w:date="2018-05-31T09:40:00Z">
        <w:r w:rsidRPr="008F3FEB" w:rsidDel="00D461AC">
          <w:delText>EIS</w:delText>
        </w:r>
        <w:r w:rsidRPr="008F3FEB" w:rsidDel="00D461AC">
          <w:tab/>
          <w:delText>Equivalent Isotropic Sensitivity</w:delText>
        </w:r>
      </w:del>
    </w:p>
    <w:p w14:paraId="082F0FAA" w14:textId="77777777" w:rsidR="00403682" w:rsidRPr="008F3FEB" w:rsidRDefault="00403682" w:rsidP="00403682">
      <w:pPr>
        <w:pStyle w:val="EW"/>
        <w:rPr>
          <w:rFonts w:cs="v4.2.0"/>
        </w:rPr>
      </w:pPr>
      <w:r w:rsidRPr="008F3FEB">
        <w:rPr>
          <w:rFonts w:cs="v4.2.0"/>
        </w:rPr>
        <w:t>E-UTRA</w:t>
      </w:r>
      <w:r w:rsidRPr="008F3FEB">
        <w:rPr>
          <w:rFonts w:cs="v4.2.0"/>
        </w:rPr>
        <w:tab/>
        <w:t>Evolved UTRA</w:t>
      </w:r>
    </w:p>
    <w:p w14:paraId="1078A0D6" w14:textId="77777777" w:rsidR="00403682" w:rsidRPr="008F3FEB" w:rsidRDefault="00403682" w:rsidP="00403682">
      <w:pPr>
        <w:pStyle w:val="EW"/>
        <w:rPr>
          <w:rFonts w:cs="v4.2.0"/>
        </w:rPr>
      </w:pPr>
      <w:r w:rsidRPr="008F3FEB">
        <w:rPr>
          <w:rFonts w:cs="v4.2.0"/>
        </w:rPr>
        <w:t>EVM</w:t>
      </w:r>
      <w:r w:rsidRPr="008F3FEB">
        <w:rPr>
          <w:rFonts w:cs="v4.2.0"/>
        </w:rPr>
        <w:tab/>
        <w:t>Error Vector Magnitude</w:t>
      </w:r>
    </w:p>
    <w:p w14:paraId="7EBEEE6E" w14:textId="77777777" w:rsidR="00403682" w:rsidRPr="008F3FEB" w:rsidRDefault="00403682" w:rsidP="00403682">
      <w:pPr>
        <w:pStyle w:val="EW"/>
      </w:pPr>
      <w:r w:rsidRPr="008F3FEB">
        <w:t>FDD</w:t>
      </w:r>
      <w:r w:rsidRPr="008F3FEB">
        <w:tab/>
        <w:t>Frequency Division Duplex</w:t>
      </w:r>
    </w:p>
    <w:p w14:paraId="7DCDF71B" w14:textId="77777777" w:rsidR="00403682" w:rsidRPr="008F3FEB" w:rsidRDefault="00403682" w:rsidP="00403682">
      <w:pPr>
        <w:pStyle w:val="EW"/>
      </w:pPr>
      <w:r w:rsidRPr="008F3FEB">
        <w:t>FR</w:t>
      </w:r>
      <w:r w:rsidRPr="008F3FEB">
        <w:tab/>
        <w:t>Frequency Range</w:t>
      </w:r>
    </w:p>
    <w:p w14:paraId="618DBE78" w14:textId="77777777" w:rsidR="00403682" w:rsidRPr="008F3FEB" w:rsidRDefault="00403682" w:rsidP="00403682">
      <w:pPr>
        <w:pStyle w:val="EW"/>
      </w:pPr>
      <w:r w:rsidRPr="008F3FEB">
        <w:t>GSCN</w:t>
      </w:r>
      <w:r w:rsidRPr="008F3FEB">
        <w:tab/>
        <w:t>Global Synchronization Channel Number</w:t>
      </w:r>
    </w:p>
    <w:p w14:paraId="15D0DE95" w14:textId="77777777" w:rsidR="00403682" w:rsidRPr="008F3FEB" w:rsidRDefault="00403682" w:rsidP="00403682">
      <w:pPr>
        <w:pStyle w:val="EW"/>
      </w:pPr>
      <w:r w:rsidRPr="008F3FEB">
        <w:t>GSM</w:t>
      </w:r>
      <w:r w:rsidRPr="008F3FEB">
        <w:tab/>
        <w:t>Global System for Mobile communications</w:t>
      </w:r>
    </w:p>
    <w:p w14:paraId="08F7BD91" w14:textId="77777777" w:rsidR="00403682" w:rsidRPr="008F3FEB" w:rsidRDefault="00403682" w:rsidP="00403682">
      <w:pPr>
        <w:pStyle w:val="EW"/>
      </w:pPr>
      <w:r w:rsidRPr="008F3FEB">
        <w:t>ITU</w:t>
      </w:r>
      <w:r w:rsidRPr="008F3FEB">
        <w:noBreakHyphen/>
        <w:t>R</w:t>
      </w:r>
      <w:r w:rsidRPr="008F3FEB">
        <w:tab/>
      </w:r>
      <w:proofErr w:type="spellStart"/>
      <w:r w:rsidRPr="008F3FEB">
        <w:t>Radiocommunication</w:t>
      </w:r>
      <w:proofErr w:type="spellEnd"/>
      <w:r w:rsidRPr="008F3FEB">
        <w:t xml:space="preserve"> Sector of the International Telecommunication Union </w:t>
      </w:r>
    </w:p>
    <w:p w14:paraId="23302970" w14:textId="77777777" w:rsidR="00403682" w:rsidRPr="008F3FEB" w:rsidRDefault="00403682" w:rsidP="00403682">
      <w:pPr>
        <w:pStyle w:val="EW"/>
      </w:pPr>
      <w:r w:rsidRPr="008F3FEB">
        <w:t>ICS</w:t>
      </w:r>
      <w:r w:rsidRPr="008F3FEB">
        <w:tab/>
        <w:t>In-Channel Selectivity</w:t>
      </w:r>
    </w:p>
    <w:p w14:paraId="09B2654A" w14:textId="77777777" w:rsidR="00403682" w:rsidRPr="008F3FEB" w:rsidRDefault="00403682" w:rsidP="00403682">
      <w:pPr>
        <w:pStyle w:val="EW"/>
      </w:pPr>
      <w:r w:rsidRPr="008F3FEB">
        <w:t>LA</w:t>
      </w:r>
      <w:r w:rsidRPr="008F3FEB">
        <w:tab/>
        <w:t>Local Area</w:t>
      </w:r>
    </w:p>
    <w:p w14:paraId="1BE472D2" w14:textId="77777777" w:rsidR="00403682" w:rsidRPr="008F3FEB" w:rsidRDefault="00403682" w:rsidP="00403682">
      <w:pPr>
        <w:pStyle w:val="EW"/>
      </w:pPr>
      <w:r w:rsidRPr="008F3FEB">
        <w:t>LNA</w:t>
      </w:r>
      <w:r w:rsidRPr="008F3FEB">
        <w:tab/>
        <w:t>Low Noise Amplifier</w:t>
      </w:r>
    </w:p>
    <w:p w14:paraId="261598D7" w14:textId="77777777" w:rsidR="00403682" w:rsidRPr="008F3FEB" w:rsidRDefault="00403682" w:rsidP="00403682">
      <w:pPr>
        <w:pStyle w:val="EW"/>
      </w:pPr>
      <w:r w:rsidRPr="008F3FEB">
        <w:t>MR</w:t>
      </w:r>
      <w:r w:rsidRPr="008F3FEB">
        <w:tab/>
        <w:t>Medium Range</w:t>
      </w:r>
    </w:p>
    <w:p w14:paraId="25952C93" w14:textId="77777777" w:rsidR="00403682" w:rsidRPr="008F3FEB" w:rsidRDefault="00403682" w:rsidP="00403682">
      <w:pPr>
        <w:pStyle w:val="EW"/>
      </w:pPr>
      <w:r w:rsidRPr="008F3FEB">
        <w:t>NR</w:t>
      </w:r>
      <w:r w:rsidRPr="008F3FEB">
        <w:tab/>
        <w:t>New Radio</w:t>
      </w:r>
    </w:p>
    <w:p w14:paraId="66DBCD48" w14:textId="77777777" w:rsidR="00403682" w:rsidRPr="008F3FEB" w:rsidRDefault="00403682" w:rsidP="00403682">
      <w:pPr>
        <w:pStyle w:val="EW"/>
      </w:pPr>
      <w:r w:rsidRPr="008F3FEB">
        <w:t>NR-ARFCN</w:t>
      </w:r>
      <w:r w:rsidRPr="008F3FEB">
        <w:tab/>
        <w:t>NR Absolute Radio Frequency Channel Number</w:t>
      </w:r>
    </w:p>
    <w:p w14:paraId="195F20BF" w14:textId="77777777" w:rsidR="00403682" w:rsidRPr="008F3FEB" w:rsidRDefault="00403682" w:rsidP="00403682">
      <w:pPr>
        <w:pStyle w:val="EW"/>
      </w:pPr>
      <w:r w:rsidRPr="008F3FEB">
        <w:t>OBUE</w:t>
      </w:r>
      <w:r w:rsidRPr="008F3FEB">
        <w:tab/>
        <w:t>Operating Band Unwanted Emissions</w:t>
      </w:r>
    </w:p>
    <w:p w14:paraId="7177EDD7" w14:textId="2F05A130" w:rsidR="00403682" w:rsidRPr="008F3FEB" w:rsidDel="00D461AC" w:rsidRDefault="00403682" w:rsidP="00403682">
      <w:pPr>
        <w:pStyle w:val="EW"/>
        <w:rPr>
          <w:del w:id="592" w:author="R4-1808322" w:date="2018-05-31T09:40:00Z"/>
        </w:rPr>
      </w:pPr>
      <w:del w:id="593" w:author="R4-1808322" w:date="2018-05-31T09:40:00Z">
        <w:r w:rsidRPr="008F3FEB" w:rsidDel="00D461AC">
          <w:delText>OSDD</w:delText>
        </w:r>
        <w:r w:rsidRPr="008F3FEB" w:rsidDel="00D461AC">
          <w:tab/>
          <w:delText>OTA Sensitivity Directions Declaration</w:delText>
        </w:r>
      </w:del>
    </w:p>
    <w:p w14:paraId="20EC42A0" w14:textId="77777777" w:rsidR="00403682" w:rsidRPr="008F3FEB" w:rsidRDefault="00403682" w:rsidP="00403682">
      <w:pPr>
        <w:pStyle w:val="EW"/>
      </w:pPr>
      <w:r w:rsidRPr="008F3FEB">
        <w:t>OTA</w:t>
      </w:r>
      <w:r w:rsidRPr="008F3FEB">
        <w:tab/>
      </w:r>
      <w:proofErr w:type="gramStart"/>
      <w:r w:rsidRPr="008F3FEB">
        <w:t>Over</w:t>
      </w:r>
      <w:proofErr w:type="gramEnd"/>
      <w:r w:rsidRPr="008F3FEB">
        <w:t xml:space="preserve"> The Air</w:t>
      </w:r>
    </w:p>
    <w:p w14:paraId="22C4AECC" w14:textId="77777777" w:rsidR="00403682" w:rsidRPr="008F3FEB" w:rsidRDefault="00403682" w:rsidP="00403682">
      <w:pPr>
        <w:pStyle w:val="EW"/>
        <w:tabs>
          <w:tab w:val="left" w:pos="284"/>
          <w:tab w:val="left" w:pos="568"/>
          <w:tab w:val="left" w:pos="852"/>
          <w:tab w:val="left" w:pos="1136"/>
          <w:tab w:val="left" w:pos="1420"/>
          <w:tab w:val="left" w:pos="1704"/>
          <w:tab w:val="left" w:pos="1988"/>
          <w:tab w:val="left" w:pos="2272"/>
          <w:tab w:val="left" w:pos="2556"/>
          <w:tab w:val="left" w:pos="2840"/>
          <w:tab w:val="left" w:pos="3124"/>
        </w:tabs>
      </w:pPr>
      <w:r w:rsidRPr="008F3FEB">
        <w:t>RDN</w:t>
      </w:r>
      <w:r w:rsidRPr="008F3FEB">
        <w:tab/>
      </w:r>
      <w:r w:rsidRPr="008F3FEB">
        <w:tab/>
      </w:r>
      <w:r w:rsidRPr="008F3FEB">
        <w:tab/>
      </w:r>
      <w:r w:rsidRPr="008F3FEB">
        <w:tab/>
        <w:t>Radio Distribution Network</w:t>
      </w:r>
    </w:p>
    <w:p w14:paraId="6E728433" w14:textId="77777777" w:rsidR="00403682" w:rsidRPr="008F3FEB" w:rsidRDefault="00403682" w:rsidP="00403682">
      <w:pPr>
        <w:pStyle w:val="EW"/>
      </w:pPr>
      <w:r w:rsidRPr="008F3FEB">
        <w:t>REFSENS</w:t>
      </w:r>
      <w:r w:rsidRPr="008F3FEB">
        <w:tab/>
        <w:t>Reference Sensitivity</w:t>
      </w:r>
    </w:p>
    <w:p w14:paraId="3A468C4B" w14:textId="77777777" w:rsidR="00403682" w:rsidRPr="008F3FEB" w:rsidRDefault="00403682" w:rsidP="00403682">
      <w:pPr>
        <w:pStyle w:val="EW"/>
        <w:rPr>
          <w:lang w:eastAsia="zh-CN"/>
        </w:rPr>
      </w:pPr>
      <w:r w:rsidRPr="008F3FEB">
        <w:t>RF</w:t>
      </w:r>
      <w:r w:rsidRPr="008F3FEB">
        <w:tab/>
        <w:t>Radio Frequency</w:t>
      </w:r>
    </w:p>
    <w:p w14:paraId="3F80E526" w14:textId="77777777" w:rsidR="00403682" w:rsidRPr="008F3FEB" w:rsidRDefault="00403682" w:rsidP="00403682">
      <w:pPr>
        <w:pStyle w:val="EW"/>
      </w:pPr>
      <w:r w:rsidRPr="008F3FEB">
        <w:t>RIB</w:t>
      </w:r>
      <w:r w:rsidRPr="008F3FEB">
        <w:tab/>
        <w:t>Radiated Interface Boundary</w:t>
      </w:r>
    </w:p>
    <w:p w14:paraId="4EE3BCB8" w14:textId="77777777" w:rsidR="00403682" w:rsidRPr="008F3FEB" w:rsidRDefault="00403682" w:rsidP="00403682">
      <w:pPr>
        <w:pStyle w:val="EW"/>
      </w:pPr>
      <w:r w:rsidRPr="008F3FEB">
        <w:t>RMS</w:t>
      </w:r>
      <w:r w:rsidRPr="008F3FEB">
        <w:tab/>
        <w:t>Root Mean Square (value)</w:t>
      </w:r>
    </w:p>
    <w:p w14:paraId="11CBB77D" w14:textId="7731DE14" w:rsidR="00403682" w:rsidRPr="008F3FEB" w:rsidDel="00D461AC" w:rsidRDefault="00403682" w:rsidP="00403682">
      <w:pPr>
        <w:pStyle w:val="EW"/>
        <w:rPr>
          <w:del w:id="594" w:author="R4-1808322" w:date="2018-05-31T09:40:00Z"/>
        </w:rPr>
      </w:pPr>
      <w:del w:id="595" w:author="R4-1808322" w:date="2018-05-31T09:40:00Z">
        <w:r w:rsidRPr="008F3FEB" w:rsidDel="00D461AC">
          <w:delText>RoAoA</w:delText>
        </w:r>
        <w:r w:rsidRPr="008F3FEB" w:rsidDel="00D461AC">
          <w:tab/>
          <w:delText xml:space="preserve">Range of Angles of Arrival </w:delText>
        </w:r>
      </w:del>
    </w:p>
    <w:p w14:paraId="4F4AE551" w14:textId="77777777" w:rsidR="00403682" w:rsidRPr="008F3FEB" w:rsidRDefault="00403682" w:rsidP="00403682">
      <w:pPr>
        <w:pStyle w:val="EW"/>
        <w:rPr>
          <w:lang w:eastAsia="zh-CN"/>
        </w:rPr>
      </w:pPr>
      <w:r w:rsidRPr="008F3FEB">
        <w:t>RX</w:t>
      </w:r>
      <w:r w:rsidRPr="008F3FEB">
        <w:tab/>
        <w:t>Receiver</w:t>
      </w:r>
    </w:p>
    <w:p w14:paraId="074C2308" w14:textId="77777777" w:rsidR="00403682" w:rsidRPr="008F3FEB" w:rsidRDefault="00403682" w:rsidP="00403682">
      <w:pPr>
        <w:pStyle w:val="EW"/>
      </w:pPr>
      <w:r w:rsidRPr="008F3FEB">
        <w:t>SCS</w:t>
      </w:r>
      <w:r w:rsidRPr="008F3FEB">
        <w:tab/>
        <w:t>Sub-Carrier Spacing</w:t>
      </w:r>
    </w:p>
    <w:p w14:paraId="0EE88BC7" w14:textId="77777777" w:rsidR="00403682" w:rsidRPr="008F3FEB" w:rsidRDefault="00403682" w:rsidP="00403682">
      <w:pPr>
        <w:pStyle w:val="EW"/>
      </w:pPr>
      <w:r w:rsidRPr="008F3FEB">
        <w:t>SDL</w:t>
      </w:r>
      <w:r w:rsidRPr="008F3FEB">
        <w:tab/>
        <w:t>Supplementary Downlink</w:t>
      </w:r>
    </w:p>
    <w:p w14:paraId="0A4708AB" w14:textId="77777777" w:rsidR="00403682" w:rsidRPr="008F3FEB" w:rsidRDefault="00403682" w:rsidP="00403682">
      <w:pPr>
        <w:pStyle w:val="EW"/>
      </w:pPr>
      <w:r w:rsidRPr="008F3FEB">
        <w:t>SUL</w:t>
      </w:r>
      <w:r w:rsidRPr="008F3FEB">
        <w:tab/>
        <w:t>Supplementary Uplink</w:t>
      </w:r>
    </w:p>
    <w:p w14:paraId="62244483" w14:textId="77777777" w:rsidR="00403682" w:rsidRPr="008F3FEB" w:rsidRDefault="00403682" w:rsidP="00403682">
      <w:pPr>
        <w:pStyle w:val="EW"/>
      </w:pPr>
      <w:r w:rsidRPr="008F3FEB">
        <w:t>TAB</w:t>
      </w:r>
      <w:r w:rsidRPr="008F3FEB">
        <w:tab/>
        <w:t>Transceiver Array Boundary</w:t>
      </w:r>
    </w:p>
    <w:p w14:paraId="24653EDE" w14:textId="77777777" w:rsidR="00403682" w:rsidRPr="008F3FEB" w:rsidRDefault="00403682" w:rsidP="00403682">
      <w:pPr>
        <w:pStyle w:val="EW"/>
      </w:pPr>
      <w:r w:rsidRPr="008F3FEB">
        <w:t>TAE</w:t>
      </w:r>
      <w:r w:rsidRPr="008F3FEB">
        <w:tab/>
        <w:t>Time Alignment Error</w:t>
      </w:r>
    </w:p>
    <w:p w14:paraId="5B2985FE" w14:textId="77777777" w:rsidR="00403682" w:rsidRPr="008F3FEB" w:rsidRDefault="00403682" w:rsidP="00403682">
      <w:pPr>
        <w:pStyle w:val="EW"/>
      </w:pPr>
      <w:r w:rsidRPr="008F3FEB">
        <w:t>TDD</w:t>
      </w:r>
      <w:r w:rsidRPr="008F3FEB">
        <w:tab/>
        <w:t>Time division Duplex</w:t>
      </w:r>
    </w:p>
    <w:p w14:paraId="630635B7" w14:textId="77777777" w:rsidR="00403682" w:rsidRPr="008F3FEB" w:rsidRDefault="00403682" w:rsidP="00403682">
      <w:pPr>
        <w:pStyle w:val="EW"/>
      </w:pPr>
      <w:r w:rsidRPr="008F3FEB">
        <w:t>TX</w:t>
      </w:r>
      <w:r w:rsidRPr="008F3FEB">
        <w:tab/>
        <w:t>Transmitter</w:t>
      </w:r>
    </w:p>
    <w:bookmarkEnd w:id="583"/>
    <w:p w14:paraId="0047A286" w14:textId="55018A84" w:rsidR="00403682" w:rsidRPr="004D3578" w:rsidDel="00D461AC" w:rsidRDefault="00403682" w:rsidP="00403682">
      <w:pPr>
        <w:pStyle w:val="EW"/>
        <w:rPr>
          <w:del w:id="596" w:author="R4-1808322" w:date="2018-05-31T09:40:00Z"/>
        </w:rPr>
      </w:pPr>
      <w:del w:id="597" w:author="R4-1808322" w:date="2018-05-31T09:40:00Z">
        <w:r w:rsidRPr="008F3FEB" w:rsidDel="00D461AC">
          <w:delText>TRP</w:delText>
        </w:r>
        <w:r w:rsidRPr="008F3FEB" w:rsidDel="00D461AC">
          <w:tab/>
          <w:delText>Total Radiated Power</w:delText>
        </w:r>
      </w:del>
    </w:p>
    <w:p w14:paraId="57329784" w14:textId="77777777" w:rsidR="00080512" w:rsidRPr="004D3578" w:rsidRDefault="00080512">
      <w:pPr>
        <w:pStyle w:val="EW"/>
      </w:pPr>
    </w:p>
    <w:p w14:paraId="4AEB7C92" w14:textId="77777777" w:rsidR="00080512" w:rsidRDefault="00080512"/>
    <w:p w14:paraId="4716B831" w14:textId="77777777" w:rsidR="00B554FB" w:rsidRPr="004D3578" w:rsidRDefault="00B554FB"/>
    <w:p w14:paraId="292E5BF1" w14:textId="77777777" w:rsidR="00926F59" w:rsidRDefault="00926F59">
      <w:pPr>
        <w:spacing w:after="0"/>
        <w:rPr>
          <w:ins w:id="598" w:author="Huawei" w:date="2018-05-31T10:27:00Z"/>
          <w:rFonts w:ascii="Arial" w:hAnsi="Arial"/>
          <w:sz w:val="36"/>
        </w:rPr>
      </w:pPr>
      <w:bookmarkStart w:id="599" w:name="_Toc481685272"/>
      <w:bookmarkStart w:id="600" w:name="_Toc515525744"/>
      <w:ins w:id="601" w:author="Huawei" w:date="2018-05-31T10:27:00Z">
        <w:r>
          <w:lastRenderedPageBreak/>
          <w:br w:type="page"/>
        </w:r>
      </w:ins>
    </w:p>
    <w:p w14:paraId="4DA510C2" w14:textId="283F8DC4" w:rsidR="00D25FC8" w:rsidRPr="004D3578" w:rsidRDefault="00D25FC8" w:rsidP="00D25FC8">
      <w:pPr>
        <w:pStyle w:val="Heading1"/>
      </w:pPr>
      <w:r w:rsidRPr="004D3578">
        <w:lastRenderedPageBreak/>
        <w:t>4</w:t>
      </w:r>
      <w:r w:rsidRPr="004D3578">
        <w:tab/>
      </w:r>
      <w:r w:rsidRPr="00372C48">
        <w:t xml:space="preserve">General </w:t>
      </w:r>
      <w:r w:rsidR="00694274">
        <w:t xml:space="preserve">conducted </w:t>
      </w:r>
      <w:r w:rsidRPr="00372C48">
        <w:t>test conditions and declarations</w:t>
      </w:r>
      <w:bookmarkEnd w:id="599"/>
      <w:bookmarkEnd w:id="600"/>
    </w:p>
    <w:p w14:paraId="5080BDF7" w14:textId="77777777" w:rsidR="00D25FC8" w:rsidRDefault="00D25FC8" w:rsidP="00D25FC8">
      <w:pPr>
        <w:pStyle w:val="Heading2"/>
      </w:pPr>
      <w:bookmarkStart w:id="602" w:name="_Toc481685273"/>
      <w:bookmarkStart w:id="603" w:name="_Toc515525745"/>
      <w:r w:rsidRPr="004D3578">
        <w:t>4.1</w:t>
      </w:r>
      <w:r w:rsidRPr="004D3578">
        <w:tab/>
      </w:r>
      <w:r w:rsidRPr="00372C48">
        <w:t>Measurement uncertainties and test requirements</w:t>
      </w:r>
      <w:bookmarkEnd w:id="602"/>
      <w:bookmarkEnd w:id="603"/>
      <w:r w:rsidRPr="00372C48">
        <w:rPr>
          <w:highlight w:val="yellow"/>
        </w:rPr>
        <w:t xml:space="preserve"> </w:t>
      </w:r>
    </w:p>
    <w:p w14:paraId="76047E40" w14:textId="77777777" w:rsidR="00D25FC8" w:rsidRDefault="00D25FC8" w:rsidP="00D25FC8">
      <w:pPr>
        <w:pStyle w:val="Guidance"/>
      </w:pPr>
      <w:r>
        <w:t xml:space="preserve">Editor’s note: Detailed structure of the </w:t>
      </w:r>
      <w:proofErr w:type="spellStart"/>
      <w:r>
        <w:t>subclause</w:t>
      </w:r>
      <w:proofErr w:type="spellEnd"/>
      <w:r>
        <w:t xml:space="preserve"> and the ones below is TBD.</w:t>
      </w:r>
    </w:p>
    <w:p w14:paraId="256C4F11" w14:textId="77777777" w:rsidR="000639BC" w:rsidRPr="006113D0" w:rsidRDefault="000639BC" w:rsidP="000639BC">
      <w:pPr>
        <w:pStyle w:val="Heading3"/>
      </w:pPr>
      <w:bookmarkStart w:id="604" w:name="_Toc494455072"/>
      <w:bookmarkStart w:id="605" w:name="_Toc506829366"/>
      <w:bookmarkStart w:id="606" w:name="_Toc515525746"/>
      <w:r w:rsidRPr="006113D0">
        <w:t>4.1.1</w:t>
      </w:r>
      <w:r w:rsidRPr="006113D0">
        <w:tab/>
        <w:t>General</w:t>
      </w:r>
      <w:bookmarkEnd w:id="604"/>
      <w:bookmarkEnd w:id="605"/>
      <w:bookmarkEnd w:id="606"/>
    </w:p>
    <w:p w14:paraId="472215B8" w14:textId="77777777" w:rsidR="000639BC" w:rsidRPr="006113D0" w:rsidRDefault="000639BC" w:rsidP="000639BC">
      <w:r w:rsidRPr="006113D0">
        <w:t>The requirements of this clause apply to all applicable tests in part 1 of this specification, i.e. to all conducted test</w:t>
      </w:r>
      <w:r>
        <w:t>s.</w:t>
      </w:r>
    </w:p>
    <w:p w14:paraId="01A805D2" w14:textId="77777777" w:rsidR="000639BC" w:rsidRPr="006113D0" w:rsidRDefault="000639BC" w:rsidP="000639BC">
      <w:pPr>
        <w:keepNext/>
        <w:rPr>
          <w:rFonts w:cs="v5.0.0"/>
          <w:snapToGrid w:val="0"/>
        </w:rPr>
      </w:pPr>
      <w:r w:rsidRPr="006113D0">
        <w:rPr>
          <w:rFonts w:cs="v5.0.0"/>
          <w:snapToGrid w:val="0"/>
        </w:rPr>
        <w:t xml:space="preserve">The minimum requirements are given in </w:t>
      </w:r>
      <w:r>
        <w:rPr>
          <w:rFonts w:cs="v5.0.0"/>
          <w:snapToGrid w:val="0"/>
        </w:rPr>
        <w:t xml:space="preserve">TS </w:t>
      </w:r>
      <w:r w:rsidRPr="006113D0">
        <w:rPr>
          <w:rFonts w:cs="v5.0.0"/>
          <w:snapToGrid w:val="0"/>
        </w:rPr>
        <w:t>3</w:t>
      </w:r>
      <w:r>
        <w:rPr>
          <w:rFonts w:cs="v5.0.0"/>
          <w:snapToGrid w:val="0"/>
        </w:rPr>
        <w:t>8.104</w:t>
      </w:r>
      <w:r w:rsidRPr="006113D0">
        <w:rPr>
          <w:rFonts w:cs="v5.0.0"/>
          <w:snapToGrid w:val="0"/>
        </w:rPr>
        <w:t xml:space="preserve"> [</w:t>
      </w:r>
      <w:r>
        <w:rPr>
          <w:rFonts w:cs="v5.0.0"/>
          <w:snapToGrid w:val="0"/>
        </w:rPr>
        <w:t>2</w:t>
      </w:r>
      <w:r w:rsidRPr="006113D0">
        <w:rPr>
          <w:rFonts w:cs="v5.0.0"/>
          <w:snapToGrid w:val="0"/>
        </w:rPr>
        <w:t xml:space="preserve">] and the references therein. Test Tolerances for the conducted test requirements explicitly stated in the present document are given in annex C of the present document. </w:t>
      </w:r>
    </w:p>
    <w:p w14:paraId="25F3F1D4" w14:textId="77777777" w:rsidR="000639BC" w:rsidRPr="006113D0" w:rsidRDefault="000639BC" w:rsidP="000639BC">
      <w:pPr>
        <w:keepNext/>
        <w:rPr>
          <w:rFonts w:cs="v5.0.0"/>
          <w:snapToGrid w:val="0"/>
        </w:rPr>
      </w:pPr>
      <w:r w:rsidRPr="006113D0">
        <w:rPr>
          <w:rFonts w:cs="v5.0.0"/>
          <w:snapToGrid w:val="0"/>
        </w:rPr>
        <w:t>Test Tolerances are individually calculated for each test. The Test Tolerances are used to relax the minimum requirements to create test requirements.</w:t>
      </w:r>
    </w:p>
    <w:p w14:paraId="1A910FC3" w14:textId="77777777" w:rsidR="000639BC" w:rsidRPr="006113D0" w:rsidRDefault="000639BC" w:rsidP="000639BC">
      <w:r w:rsidRPr="006113D0">
        <w:t>When a test requirement differs from the corresponding minimum requirement, then the Test Tolerance applied for the test is non-zero. The Test Tolerance for the test and the explanation of how the minimum requirement has been relaxed by the Test Tolerance are given in annex C.</w:t>
      </w:r>
    </w:p>
    <w:p w14:paraId="4A165E3B" w14:textId="77777777" w:rsidR="000639BC" w:rsidRPr="006113D0" w:rsidRDefault="000639BC" w:rsidP="000639BC">
      <w:pPr>
        <w:pStyle w:val="Heading3"/>
      </w:pPr>
      <w:bookmarkStart w:id="607" w:name="_Toc494455073"/>
      <w:bookmarkStart w:id="608" w:name="_Toc506829367"/>
      <w:bookmarkStart w:id="609" w:name="_Toc515525747"/>
      <w:r w:rsidRPr="006113D0">
        <w:t>4.1.2</w:t>
      </w:r>
      <w:r w:rsidRPr="006113D0">
        <w:tab/>
        <w:t>Acceptable uncertainty of Test System</w:t>
      </w:r>
      <w:bookmarkEnd w:id="607"/>
      <w:bookmarkEnd w:id="608"/>
      <w:bookmarkEnd w:id="609"/>
    </w:p>
    <w:p w14:paraId="5729C9F9" w14:textId="77777777" w:rsidR="000639BC" w:rsidRPr="006113D0" w:rsidRDefault="000639BC" w:rsidP="000639BC">
      <w:pPr>
        <w:pStyle w:val="Heading4"/>
      </w:pPr>
      <w:bookmarkStart w:id="610" w:name="_Toc494455074"/>
      <w:bookmarkStart w:id="611" w:name="_Toc506829368"/>
      <w:bookmarkStart w:id="612" w:name="_Toc515525748"/>
      <w:r w:rsidRPr="006113D0">
        <w:t>4.1.2.1</w:t>
      </w:r>
      <w:r w:rsidRPr="006113D0">
        <w:tab/>
        <w:t>General</w:t>
      </w:r>
      <w:bookmarkEnd w:id="610"/>
      <w:bookmarkEnd w:id="611"/>
      <w:bookmarkEnd w:id="612"/>
    </w:p>
    <w:p w14:paraId="79363104" w14:textId="77777777" w:rsidR="000639BC" w:rsidRPr="006113D0" w:rsidRDefault="000639BC" w:rsidP="000639BC">
      <w:pPr>
        <w:rPr>
          <w:rFonts w:cs="v5.0.0"/>
          <w:snapToGrid w:val="0"/>
        </w:rPr>
      </w:pPr>
      <w:r w:rsidRPr="006113D0">
        <w:rPr>
          <w:rFonts w:cs="v4.2.0"/>
        </w:rPr>
        <w:t xml:space="preserve">The maximum acceptable uncertainty of the Test System is specified below for each test defined </w:t>
      </w:r>
      <w:r w:rsidRPr="006113D0">
        <w:rPr>
          <w:rFonts w:cs="v5.0.0"/>
          <w:snapToGrid w:val="0"/>
        </w:rPr>
        <w:t>explicitly in the present specification</w:t>
      </w:r>
      <w:r w:rsidRPr="006113D0">
        <w:rPr>
          <w:rFonts w:cs="v4.2.0"/>
        </w:rPr>
        <w:t>, where appropriate. The maximum acceptable uncertainty of the Test System</w:t>
      </w:r>
      <w:r w:rsidRPr="006113D0">
        <w:rPr>
          <w:rFonts w:cs="v5.0.0"/>
          <w:snapToGrid w:val="0"/>
        </w:rPr>
        <w:t xml:space="preserve"> for test requirements included by reference is defined in the respective referred test specification.</w:t>
      </w:r>
    </w:p>
    <w:p w14:paraId="2F03654F" w14:textId="77777777" w:rsidR="000639BC" w:rsidRPr="006113D0" w:rsidRDefault="000639BC" w:rsidP="000639BC">
      <w:pPr>
        <w:rPr>
          <w:rFonts w:cs="v5.0.0"/>
          <w:snapToGrid w:val="0"/>
        </w:rPr>
      </w:pPr>
      <w:r>
        <w:rPr>
          <w:rFonts w:cs="v5.0.0"/>
          <w:snapToGrid w:val="0"/>
        </w:rPr>
        <w:t xml:space="preserve">For </w:t>
      </w:r>
      <w:r w:rsidRPr="00E83FE8">
        <w:rPr>
          <w:rFonts w:cs="v5.0.0"/>
          <w:i/>
          <w:snapToGrid w:val="0"/>
        </w:rPr>
        <w:t>BS type 1-H</w:t>
      </w:r>
      <w:r>
        <w:rPr>
          <w:rFonts w:cs="v5.0.0"/>
          <w:snapToGrid w:val="0"/>
        </w:rPr>
        <w:t xml:space="preserve"> w</w:t>
      </w:r>
      <w:r w:rsidRPr="006113D0">
        <w:rPr>
          <w:rFonts w:cs="v5.0.0"/>
          <w:snapToGrid w:val="0"/>
        </w:rPr>
        <w:t xml:space="preserve">hen a requirement is applied per </w:t>
      </w:r>
      <w:r w:rsidRPr="006113D0">
        <w:rPr>
          <w:rFonts w:cs="v5.0.0"/>
          <w:i/>
          <w:snapToGrid w:val="0"/>
        </w:rPr>
        <w:t>TAB connector</w:t>
      </w:r>
      <w:r w:rsidRPr="006113D0">
        <w:rPr>
          <w:rFonts w:cs="v5.0.0"/>
          <w:snapToGrid w:val="0"/>
        </w:rPr>
        <w:t xml:space="preserve"> then the test uncertainty is applied to the measured value. When a requirement is applied for a group of </w:t>
      </w:r>
      <w:r w:rsidRPr="006113D0">
        <w:rPr>
          <w:rFonts w:cs="v5.0.0"/>
          <w:i/>
          <w:snapToGrid w:val="0"/>
        </w:rPr>
        <w:t>TAB connectors</w:t>
      </w:r>
      <w:r w:rsidRPr="006113D0">
        <w:rPr>
          <w:rFonts w:cs="v5.0.0"/>
          <w:snapToGrid w:val="0"/>
        </w:rPr>
        <w:t xml:space="preserve"> then the test uncertainty is applied to sum of the measured power on each </w:t>
      </w:r>
      <w:r w:rsidRPr="006113D0">
        <w:rPr>
          <w:rFonts w:cs="v5.0.0"/>
          <w:i/>
          <w:snapToGrid w:val="0"/>
        </w:rPr>
        <w:t>TAB connector</w:t>
      </w:r>
      <w:r w:rsidRPr="006113D0">
        <w:rPr>
          <w:rFonts w:cs="v5.0.0"/>
          <w:snapToGrid w:val="0"/>
        </w:rPr>
        <w:t xml:space="preserve"> in the group.</w:t>
      </w:r>
    </w:p>
    <w:p w14:paraId="30524F1B" w14:textId="77777777" w:rsidR="000639BC" w:rsidRPr="006113D0" w:rsidRDefault="000639BC" w:rsidP="000639BC">
      <w:pPr>
        <w:rPr>
          <w:rFonts w:cs="v4.2.0"/>
        </w:rPr>
      </w:pPr>
      <w:r w:rsidRPr="006113D0">
        <w:rPr>
          <w:rFonts w:cs="v4.2.0"/>
        </w:rPr>
        <w:t>The Test System shall enable the stimulus signals in the test case to be adjusted to within the specified tolerance and the equipment under test to be measured with an uncertainty not exceeding the specified values. All tolerances and uncertainties are absolute values, and are valid for a confidence level of 95 %, unless otherwise stated.</w:t>
      </w:r>
    </w:p>
    <w:p w14:paraId="60B19C9E" w14:textId="77777777" w:rsidR="000639BC" w:rsidRPr="006113D0" w:rsidRDefault="000639BC" w:rsidP="000639BC">
      <w:pPr>
        <w:rPr>
          <w:rFonts w:cs="v4.2.0"/>
        </w:rPr>
      </w:pPr>
      <w:r w:rsidRPr="006113D0">
        <w:rPr>
          <w:rFonts w:cs="v4.2.0"/>
        </w:rPr>
        <w:t>A confidence level of 95 % is the measurement uncertainty tolerance interval for a specific measurement that contains 95 % of the performance of a population of test equipment.</w:t>
      </w:r>
    </w:p>
    <w:p w14:paraId="18D24320" w14:textId="77777777" w:rsidR="000639BC" w:rsidRPr="006113D0" w:rsidRDefault="000639BC" w:rsidP="000639BC">
      <w:r w:rsidRPr="006113D0">
        <w:rPr>
          <w:rFonts w:cs="v4.2.0"/>
        </w:rPr>
        <w:t xml:space="preserve">For RF tests, it should be noted that the uncertainties in </w:t>
      </w:r>
      <w:proofErr w:type="spellStart"/>
      <w:r w:rsidRPr="006113D0">
        <w:rPr>
          <w:rFonts w:cs="v4.2.0"/>
        </w:rPr>
        <w:t>subclause</w:t>
      </w:r>
      <w:proofErr w:type="spellEnd"/>
      <w:r w:rsidRPr="006113D0">
        <w:rPr>
          <w:rFonts w:cs="v4.2.0"/>
        </w:rPr>
        <w:t xml:space="preserve"> 4.1.2 apply to the Test System operating into a nominal 50 ohm load and do not include system effects due to mismatch between the DUT and the Test System.</w:t>
      </w:r>
    </w:p>
    <w:p w14:paraId="5565E16A" w14:textId="77777777" w:rsidR="000639BC" w:rsidRPr="006113D0" w:rsidRDefault="000639BC" w:rsidP="000639BC">
      <w:pPr>
        <w:pStyle w:val="Heading4"/>
      </w:pPr>
      <w:bookmarkStart w:id="613" w:name="_Toc494455075"/>
      <w:bookmarkStart w:id="614" w:name="_Toc506829369"/>
      <w:bookmarkStart w:id="615" w:name="_Toc515525749"/>
      <w:r w:rsidRPr="006113D0">
        <w:rPr>
          <w:lang w:eastAsia="sv-SE"/>
        </w:rPr>
        <w:lastRenderedPageBreak/>
        <w:t>4.1.</w:t>
      </w:r>
      <w:r w:rsidRPr="006113D0">
        <w:t>2.2</w:t>
      </w:r>
      <w:r w:rsidRPr="006113D0">
        <w:rPr>
          <w:lang w:eastAsia="sv-SE"/>
        </w:rPr>
        <w:tab/>
        <w:t>Measurement of t</w:t>
      </w:r>
      <w:r w:rsidRPr="006113D0">
        <w:t>ransmitter</w:t>
      </w:r>
      <w:bookmarkEnd w:id="613"/>
      <w:bookmarkEnd w:id="614"/>
      <w:bookmarkEnd w:id="615"/>
    </w:p>
    <w:p w14:paraId="40858197" w14:textId="77777777" w:rsidR="000639BC" w:rsidRPr="006113D0" w:rsidRDefault="000639BC" w:rsidP="000639BC">
      <w:pPr>
        <w:pStyle w:val="TH"/>
      </w:pPr>
      <w:r w:rsidRPr="006113D0">
        <w:t>Table 4.1.2.2-1: Maximum Test System uncertainty for transmitter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436"/>
        <w:gridCol w:w="4536"/>
        <w:gridCol w:w="2721"/>
      </w:tblGrid>
      <w:tr w:rsidR="000639BC" w:rsidRPr="006113D0" w14:paraId="09DBB9F3" w14:textId="77777777" w:rsidTr="00A967D9">
        <w:trPr>
          <w:cantSplit/>
          <w:tblHeader/>
          <w:jc w:val="center"/>
        </w:trPr>
        <w:tc>
          <w:tcPr>
            <w:tcW w:w="2436" w:type="dxa"/>
          </w:tcPr>
          <w:p w14:paraId="5CC94EC7" w14:textId="77777777" w:rsidR="000639BC" w:rsidRPr="006113D0" w:rsidRDefault="000639BC" w:rsidP="00A967D9">
            <w:pPr>
              <w:pStyle w:val="TAH"/>
              <w:rPr>
                <w:rFonts w:cs="Arial"/>
              </w:rPr>
            </w:pPr>
            <w:proofErr w:type="spellStart"/>
            <w:r w:rsidRPr="006113D0">
              <w:rPr>
                <w:rFonts w:cs="Arial"/>
              </w:rPr>
              <w:t>Subclause</w:t>
            </w:r>
            <w:proofErr w:type="spellEnd"/>
          </w:p>
        </w:tc>
        <w:tc>
          <w:tcPr>
            <w:tcW w:w="4536" w:type="dxa"/>
          </w:tcPr>
          <w:p w14:paraId="31E008BA" w14:textId="77777777" w:rsidR="000639BC" w:rsidRPr="006113D0" w:rsidRDefault="000639BC" w:rsidP="00A967D9">
            <w:pPr>
              <w:pStyle w:val="TAH"/>
              <w:rPr>
                <w:rFonts w:cs="Arial"/>
              </w:rPr>
            </w:pPr>
            <w:r w:rsidRPr="006113D0">
              <w:rPr>
                <w:rFonts w:cs="Arial"/>
              </w:rPr>
              <w:t>Maximum Test System Uncertainty</w:t>
            </w:r>
          </w:p>
        </w:tc>
        <w:tc>
          <w:tcPr>
            <w:tcW w:w="2721" w:type="dxa"/>
          </w:tcPr>
          <w:p w14:paraId="7ABB98A4" w14:textId="77777777" w:rsidR="000639BC" w:rsidRPr="006113D0" w:rsidRDefault="000639BC" w:rsidP="00A967D9">
            <w:pPr>
              <w:pStyle w:val="TAH"/>
              <w:rPr>
                <w:rFonts w:cs="Arial"/>
              </w:rPr>
            </w:pPr>
            <w:r w:rsidRPr="006113D0">
              <w:rPr>
                <w:rFonts w:cs="Arial"/>
              </w:rPr>
              <w:t>Derivation of Test System Uncertainty</w:t>
            </w:r>
          </w:p>
        </w:tc>
      </w:tr>
      <w:tr w:rsidR="000639BC" w:rsidRPr="006113D0" w14:paraId="51E5CCAA" w14:textId="77777777" w:rsidTr="00A967D9">
        <w:trPr>
          <w:cantSplit/>
          <w:jc w:val="center"/>
        </w:trPr>
        <w:tc>
          <w:tcPr>
            <w:tcW w:w="2436" w:type="dxa"/>
          </w:tcPr>
          <w:p w14:paraId="4D79682F" w14:textId="77777777" w:rsidR="000639BC" w:rsidRPr="006113D0" w:rsidRDefault="000639BC" w:rsidP="00A967D9">
            <w:pPr>
              <w:pStyle w:val="TAL"/>
              <w:rPr>
                <w:rFonts w:cs="Arial"/>
              </w:rPr>
            </w:pPr>
            <w:r w:rsidRPr="006113D0">
              <w:rPr>
                <w:rFonts w:cs="Arial"/>
              </w:rPr>
              <w:t>6.2 Base Station output power</w:t>
            </w:r>
          </w:p>
        </w:tc>
        <w:tc>
          <w:tcPr>
            <w:tcW w:w="4536" w:type="dxa"/>
          </w:tcPr>
          <w:p w14:paraId="459EA2CC" w14:textId="77777777" w:rsidR="000639BC" w:rsidRPr="006113D0" w:rsidRDefault="000639BC" w:rsidP="00A967D9">
            <w:pPr>
              <w:pStyle w:val="TAL"/>
              <w:rPr>
                <w:rFonts w:cs="v4.2.0"/>
              </w:rPr>
            </w:pPr>
            <w:r w:rsidRPr="006113D0">
              <w:rPr>
                <w:rFonts w:cs="Arial"/>
              </w:rPr>
              <w:t>±0.7 dB</w:t>
            </w:r>
            <w:r w:rsidRPr="006113D0">
              <w:rPr>
                <w:rFonts w:cs="v4.2.0"/>
              </w:rPr>
              <w:t xml:space="preserve">, f </w:t>
            </w:r>
            <w:r w:rsidRPr="006113D0">
              <w:rPr>
                <w:rFonts w:cs="Arial"/>
              </w:rPr>
              <w:t>≤</w:t>
            </w:r>
            <w:r w:rsidRPr="006113D0">
              <w:rPr>
                <w:rFonts w:cs="v4.2.0"/>
              </w:rPr>
              <w:t xml:space="preserve"> 3.0 GHz</w:t>
            </w:r>
          </w:p>
          <w:p w14:paraId="71D85023" w14:textId="77777777" w:rsidR="000639BC" w:rsidRDefault="000639BC" w:rsidP="00A967D9">
            <w:pPr>
              <w:pStyle w:val="TAL"/>
              <w:rPr>
                <w:rFonts w:cs="v4.2.0"/>
              </w:rPr>
            </w:pPr>
            <w:r w:rsidRPr="006113D0">
              <w:rPr>
                <w:rFonts w:cs="Arial"/>
              </w:rPr>
              <w:t>±</w:t>
            </w:r>
            <w:r w:rsidRPr="006113D0">
              <w:rPr>
                <w:rFonts w:cs="v4.2.0"/>
              </w:rPr>
              <w:t xml:space="preserve">1.0 dB, 3.0 GHz &lt; f </w:t>
            </w:r>
            <w:r w:rsidRPr="006113D0">
              <w:rPr>
                <w:rFonts w:cs="Arial"/>
              </w:rPr>
              <w:t>≤</w:t>
            </w:r>
            <w:r w:rsidRPr="006113D0">
              <w:rPr>
                <w:rFonts w:cs="v4.2.0"/>
              </w:rPr>
              <w:t xml:space="preserve"> 4.2 GHz </w:t>
            </w:r>
          </w:p>
          <w:p w14:paraId="12873B5D" w14:textId="77777777" w:rsidR="000639BC" w:rsidRPr="006113D0" w:rsidDel="006575B2" w:rsidRDefault="000639BC" w:rsidP="00A967D9">
            <w:pPr>
              <w:pStyle w:val="TAL"/>
              <w:rPr>
                <w:rFonts w:cs="Arial"/>
              </w:rPr>
            </w:pPr>
            <w:r w:rsidRPr="007332BE">
              <w:rPr>
                <w:rFonts w:cs="Arial"/>
              </w:rPr>
              <w:t>±1.5 dB, 4.2</w:t>
            </w:r>
            <w:r>
              <w:rPr>
                <w:rFonts w:cs="Arial"/>
              </w:rPr>
              <w:t xml:space="preserve"> </w:t>
            </w:r>
            <w:r w:rsidRPr="007332BE">
              <w:rPr>
                <w:rFonts w:cs="Arial"/>
              </w:rPr>
              <w:t>GHz &lt; f ≤ 6.0</w:t>
            </w:r>
            <w:r>
              <w:rPr>
                <w:rFonts w:cs="Arial"/>
              </w:rPr>
              <w:t xml:space="preserve"> </w:t>
            </w:r>
            <w:r w:rsidRPr="007332BE">
              <w:rPr>
                <w:rFonts w:cs="Arial"/>
              </w:rPr>
              <w:t>GHz</w:t>
            </w:r>
          </w:p>
        </w:tc>
        <w:tc>
          <w:tcPr>
            <w:tcW w:w="2721" w:type="dxa"/>
          </w:tcPr>
          <w:p w14:paraId="68FD20F2" w14:textId="77777777" w:rsidR="000639BC" w:rsidRPr="006113D0" w:rsidDel="006575B2" w:rsidRDefault="000639BC" w:rsidP="00A967D9">
            <w:pPr>
              <w:pStyle w:val="TAL"/>
              <w:rPr>
                <w:rFonts w:cs="Arial"/>
              </w:rPr>
            </w:pPr>
          </w:p>
        </w:tc>
      </w:tr>
      <w:tr w:rsidR="000639BC" w:rsidRPr="006113D0" w:rsidDel="002B4972" w14:paraId="63DB7E92" w14:textId="77777777" w:rsidTr="00A967D9">
        <w:trPr>
          <w:cantSplit/>
          <w:jc w:val="center"/>
        </w:trPr>
        <w:tc>
          <w:tcPr>
            <w:tcW w:w="2436" w:type="dxa"/>
          </w:tcPr>
          <w:p w14:paraId="77E96D0C" w14:textId="77777777" w:rsidR="000639BC" w:rsidRPr="006113D0" w:rsidRDefault="000639BC" w:rsidP="00A967D9">
            <w:pPr>
              <w:pStyle w:val="TAL"/>
              <w:tabs>
                <w:tab w:val="left" w:pos="523"/>
              </w:tabs>
              <w:rPr>
                <w:rFonts w:cs="Arial"/>
              </w:rPr>
            </w:pPr>
            <w:r w:rsidRPr="006113D0">
              <w:rPr>
                <w:rFonts w:cs="Arial"/>
              </w:rPr>
              <w:t>6.4 Transmit ON/OFF power</w:t>
            </w:r>
          </w:p>
        </w:tc>
        <w:tc>
          <w:tcPr>
            <w:tcW w:w="4536" w:type="dxa"/>
          </w:tcPr>
          <w:p w14:paraId="510956A6" w14:textId="77777777" w:rsidR="000639BC" w:rsidRPr="006113D0" w:rsidRDefault="000639BC" w:rsidP="00A967D9">
            <w:pPr>
              <w:pStyle w:val="TAL"/>
              <w:rPr>
                <w:rFonts w:cs="v4.2.0"/>
              </w:rPr>
            </w:pPr>
            <w:r w:rsidRPr="006113D0">
              <w:rPr>
                <w:rFonts w:cs="v4.2.0"/>
                <w:kern w:val="2"/>
              </w:rPr>
              <w:t>±</w:t>
            </w:r>
            <w:r w:rsidRPr="006113D0">
              <w:rPr>
                <w:rFonts w:cs="Arial"/>
              </w:rPr>
              <w:t>2.0 dB</w:t>
            </w:r>
            <w:r w:rsidRPr="006113D0">
              <w:rPr>
                <w:rFonts w:cs="v4.2.0"/>
              </w:rPr>
              <w:t xml:space="preserve"> , f </w:t>
            </w:r>
            <w:r w:rsidRPr="006113D0">
              <w:rPr>
                <w:rFonts w:cs="Arial"/>
              </w:rPr>
              <w:t>≤</w:t>
            </w:r>
            <w:r w:rsidRPr="006113D0">
              <w:rPr>
                <w:rFonts w:cs="v4.2.0"/>
              </w:rPr>
              <w:t xml:space="preserve"> 3.0 GHz</w:t>
            </w:r>
          </w:p>
          <w:p w14:paraId="6E4E10B8" w14:textId="77777777" w:rsidR="000639BC" w:rsidRDefault="000639BC" w:rsidP="00A967D9">
            <w:pPr>
              <w:pStyle w:val="TAL"/>
              <w:rPr>
                <w:rFonts w:cs="v4.2.0"/>
              </w:rPr>
            </w:pPr>
            <w:r w:rsidRPr="006113D0">
              <w:rPr>
                <w:rFonts w:cs="Arial"/>
              </w:rPr>
              <w:t>±</w:t>
            </w:r>
            <w:r w:rsidRPr="006113D0">
              <w:rPr>
                <w:rFonts w:cs="v4.2.0"/>
              </w:rPr>
              <w:t xml:space="preserve">2.5 dB, 3.0 GHz &lt; f </w:t>
            </w:r>
            <w:r w:rsidRPr="006113D0">
              <w:rPr>
                <w:rFonts w:cs="Arial"/>
              </w:rPr>
              <w:t>≤</w:t>
            </w:r>
            <w:r w:rsidRPr="006113D0">
              <w:rPr>
                <w:rFonts w:cs="v4.2.0"/>
              </w:rPr>
              <w:t xml:space="preserve"> 4.2 GHz</w:t>
            </w:r>
          </w:p>
          <w:p w14:paraId="43E44AB2" w14:textId="77777777" w:rsidR="000639BC" w:rsidRPr="006113D0" w:rsidRDefault="000639BC" w:rsidP="00A967D9">
            <w:pPr>
              <w:pStyle w:val="TAL"/>
              <w:rPr>
                <w:rFonts w:cs="Arial"/>
              </w:rPr>
            </w:pPr>
            <w:r w:rsidRPr="007332BE">
              <w:rPr>
                <w:rFonts w:cs="Arial"/>
              </w:rPr>
              <w:t>±3 dB, 4.2</w:t>
            </w:r>
            <w:r>
              <w:rPr>
                <w:rFonts w:cs="Arial"/>
              </w:rPr>
              <w:t xml:space="preserve"> </w:t>
            </w:r>
            <w:r w:rsidRPr="007332BE">
              <w:rPr>
                <w:rFonts w:cs="Arial"/>
              </w:rPr>
              <w:t>GHz &lt; f ≤ 6.0</w:t>
            </w:r>
            <w:r>
              <w:rPr>
                <w:rFonts w:cs="Arial"/>
              </w:rPr>
              <w:t xml:space="preserve"> </w:t>
            </w:r>
            <w:r w:rsidRPr="007332BE">
              <w:rPr>
                <w:rFonts w:cs="Arial"/>
              </w:rPr>
              <w:t>GHz</w:t>
            </w:r>
          </w:p>
        </w:tc>
        <w:tc>
          <w:tcPr>
            <w:tcW w:w="2721" w:type="dxa"/>
          </w:tcPr>
          <w:p w14:paraId="28125F37" w14:textId="77777777" w:rsidR="000639BC" w:rsidRPr="006113D0" w:rsidDel="002B4972" w:rsidRDefault="000639BC" w:rsidP="00A967D9">
            <w:pPr>
              <w:pStyle w:val="TAL"/>
              <w:rPr>
                <w:rFonts w:cs="Arial"/>
              </w:rPr>
            </w:pPr>
          </w:p>
        </w:tc>
      </w:tr>
      <w:tr w:rsidR="000639BC" w:rsidRPr="006113D0" w:rsidDel="002B4972" w14:paraId="5FA08C43" w14:textId="77777777" w:rsidTr="00A967D9">
        <w:trPr>
          <w:cantSplit/>
          <w:jc w:val="center"/>
        </w:trPr>
        <w:tc>
          <w:tcPr>
            <w:tcW w:w="2436" w:type="dxa"/>
          </w:tcPr>
          <w:p w14:paraId="76938CB7" w14:textId="77777777" w:rsidR="000639BC" w:rsidRPr="006113D0" w:rsidRDefault="000639BC" w:rsidP="00A967D9">
            <w:pPr>
              <w:pStyle w:val="TAL"/>
              <w:tabs>
                <w:tab w:val="left" w:pos="523"/>
              </w:tabs>
              <w:rPr>
                <w:rFonts w:cs="Arial"/>
              </w:rPr>
            </w:pPr>
            <w:r w:rsidRPr="006113D0">
              <w:rPr>
                <w:rFonts w:cs="Arial"/>
              </w:rPr>
              <w:t>6.6.6 Transmitter spurious emissions, Mandatory Requirements</w:t>
            </w:r>
          </w:p>
        </w:tc>
        <w:tc>
          <w:tcPr>
            <w:tcW w:w="4536" w:type="dxa"/>
          </w:tcPr>
          <w:p w14:paraId="158A34FB" w14:textId="77777777" w:rsidR="000639BC" w:rsidRPr="00CA70A9" w:rsidRDefault="000639BC" w:rsidP="00A967D9">
            <w:pPr>
              <w:pStyle w:val="TAL"/>
              <w:rPr>
                <w:rFonts w:cs="Arial"/>
              </w:rPr>
            </w:pPr>
            <w:r w:rsidRPr="00CA70A9">
              <w:rPr>
                <w:rFonts w:cs="Arial"/>
              </w:rPr>
              <w:t>9 kHz &lt; f ≤ 4 GHz: ±2.0 dB</w:t>
            </w:r>
          </w:p>
          <w:p w14:paraId="721F3542" w14:textId="77777777" w:rsidR="000639BC" w:rsidRPr="00CA70A9" w:rsidRDefault="000639BC" w:rsidP="00A967D9">
            <w:pPr>
              <w:pStyle w:val="TAL"/>
              <w:rPr>
                <w:rFonts w:cs="Arial"/>
              </w:rPr>
            </w:pPr>
            <w:r w:rsidRPr="00CA70A9">
              <w:rPr>
                <w:rFonts w:cs="Arial"/>
              </w:rPr>
              <w:t>4 GHz &lt; f ≤ 19 GHz: ±4.0 dB</w:t>
            </w:r>
          </w:p>
          <w:p w14:paraId="324B0808" w14:textId="77777777" w:rsidR="000639BC" w:rsidRPr="00CA70A9" w:rsidRDefault="000639BC" w:rsidP="00A967D9">
            <w:pPr>
              <w:pStyle w:val="TAL"/>
              <w:rPr>
                <w:rFonts w:cs="Arial"/>
              </w:rPr>
            </w:pPr>
            <w:r w:rsidRPr="00CA70A9">
              <w:rPr>
                <w:rFonts w:cs="Arial"/>
              </w:rPr>
              <w:t xml:space="preserve">19 GHz &lt; f </w:t>
            </w:r>
            <w:r w:rsidRPr="007332BE">
              <w:rPr>
                <w:rFonts w:cs="Arial"/>
                <w:lang w:eastAsia="ko-KR"/>
              </w:rPr>
              <w:t xml:space="preserve">≤ </w:t>
            </w:r>
            <w:r w:rsidRPr="00CA70A9">
              <w:rPr>
                <w:rFonts w:cs="Arial"/>
              </w:rPr>
              <w:t>26 GHz: TBD</w:t>
            </w:r>
          </w:p>
        </w:tc>
        <w:tc>
          <w:tcPr>
            <w:tcW w:w="2721" w:type="dxa"/>
          </w:tcPr>
          <w:p w14:paraId="037FF9D8" w14:textId="77777777" w:rsidR="000639BC" w:rsidRPr="006113D0" w:rsidDel="002B4972" w:rsidRDefault="000639BC" w:rsidP="00A967D9">
            <w:pPr>
              <w:pStyle w:val="TAL"/>
              <w:rPr>
                <w:rFonts w:cs="Arial"/>
              </w:rPr>
            </w:pPr>
          </w:p>
        </w:tc>
      </w:tr>
      <w:tr w:rsidR="000639BC" w:rsidRPr="006113D0" w:rsidDel="002B4972" w14:paraId="74E68ABC" w14:textId="77777777" w:rsidTr="00A967D9">
        <w:trPr>
          <w:cantSplit/>
          <w:jc w:val="center"/>
        </w:trPr>
        <w:tc>
          <w:tcPr>
            <w:tcW w:w="2436" w:type="dxa"/>
          </w:tcPr>
          <w:p w14:paraId="2D31DA68" w14:textId="77777777" w:rsidR="000639BC" w:rsidRPr="006113D0" w:rsidRDefault="000639BC" w:rsidP="00A967D9">
            <w:pPr>
              <w:pStyle w:val="TAL"/>
              <w:tabs>
                <w:tab w:val="left" w:pos="523"/>
              </w:tabs>
              <w:rPr>
                <w:rFonts w:cs="Arial"/>
              </w:rPr>
            </w:pPr>
            <w:r w:rsidRPr="006113D0">
              <w:rPr>
                <w:rFonts w:cs="Arial"/>
              </w:rPr>
              <w:t>6.6.6 Transmitter spurious emissions, Additional BC2 Requirement</w:t>
            </w:r>
          </w:p>
        </w:tc>
        <w:tc>
          <w:tcPr>
            <w:tcW w:w="4536" w:type="dxa"/>
          </w:tcPr>
          <w:p w14:paraId="6C94891E" w14:textId="77777777" w:rsidR="000639BC" w:rsidRPr="00CA70A9" w:rsidRDefault="000639BC" w:rsidP="00A967D9">
            <w:pPr>
              <w:pStyle w:val="TAL"/>
              <w:rPr>
                <w:rFonts w:cs="Arial"/>
              </w:rPr>
            </w:pPr>
            <w:r w:rsidRPr="00CA70A9">
              <w:rPr>
                <w:rFonts w:cs="Arial"/>
              </w:rPr>
              <w:t>9 kHz &lt; f ≤ 4 GHz: ±2.0 dB</w:t>
            </w:r>
          </w:p>
          <w:p w14:paraId="195D2CBA" w14:textId="77777777" w:rsidR="000639BC" w:rsidRPr="00CA70A9" w:rsidRDefault="000639BC" w:rsidP="00A967D9">
            <w:pPr>
              <w:pStyle w:val="TAL"/>
              <w:rPr>
                <w:rFonts w:cs="Arial"/>
              </w:rPr>
            </w:pPr>
            <w:r w:rsidRPr="00CA70A9">
              <w:rPr>
                <w:rFonts w:cs="Arial"/>
              </w:rPr>
              <w:t>4 GHz &lt; f ≤ 12.75 GHz: ±4.0 dB</w:t>
            </w:r>
          </w:p>
          <w:p w14:paraId="2689938B" w14:textId="77777777" w:rsidR="000639BC" w:rsidRPr="00CA70A9" w:rsidRDefault="000639BC" w:rsidP="00A967D9">
            <w:pPr>
              <w:pStyle w:val="TAL"/>
              <w:rPr>
                <w:rFonts w:cs="Arial"/>
              </w:rPr>
            </w:pPr>
            <w:r w:rsidRPr="00CA70A9">
              <w:rPr>
                <w:rFonts w:cs="Arial"/>
              </w:rPr>
              <w:t>12.75 GHz &lt;</w:t>
            </w:r>
            <w:r w:rsidRPr="00CA70A9">
              <w:rPr>
                <w:rFonts w:cs="Arial" w:hint="eastAsia"/>
              </w:rPr>
              <w:t xml:space="preserve"> f </w:t>
            </w:r>
            <w:r w:rsidRPr="007332BE">
              <w:rPr>
                <w:rFonts w:cs="Arial"/>
                <w:lang w:eastAsia="ko-KR"/>
              </w:rPr>
              <w:t xml:space="preserve">≤ </w:t>
            </w:r>
            <w:r w:rsidRPr="00CA70A9">
              <w:rPr>
                <w:rFonts w:cs="Arial"/>
              </w:rPr>
              <w:t>26 GHz: TBD</w:t>
            </w:r>
          </w:p>
        </w:tc>
        <w:tc>
          <w:tcPr>
            <w:tcW w:w="2721" w:type="dxa"/>
          </w:tcPr>
          <w:p w14:paraId="06EE0947" w14:textId="77777777" w:rsidR="000639BC" w:rsidRPr="006113D0" w:rsidDel="002B4972" w:rsidRDefault="000639BC" w:rsidP="00A967D9">
            <w:pPr>
              <w:pStyle w:val="TAL"/>
              <w:rPr>
                <w:rFonts w:cs="Arial"/>
              </w:rPr>
            </w:pPr>
          </w:p>
        </w:tc>
      </w:tr>
      <w:tr w:rsidR="000639BC" w:rsidRPr="006113D0" w:rsidDel="002B4972" w14:paraId="6D94C9AF" w14:textId="77777777" w:rsidTr="00A967D9">
        <w:trPr>
          <w:cantSplit/>
          <w:jc w:val="center"/>
        </w:trPr>
        <w:tc>
          <w:tcPr>
            <w:tcW w:w="2436" w:type="dxa"/>
          </w:tcPr>
          <w:p w14:paraId="4B653300" w14:textId="77777777" w:rsidR="000639BC" w:rsidRPr="006113D0" w:rsidRDefault="000639BC" w:rsidP="00A967D9">
            <w:pPr>
              <w:pStyle w:val="TAL"/>
              <w:tabs>
                <w:tab w:val="left" w:pos="523"/>
              </w:tabs>
              <w:rPr>
                <w:rFonts w:cs="Arial"/>
              </w:rPr>
            </w:pPr>
            <w:r w:rsidRPr="006113D0">
              <w:rPr>
                <w:rFonts w:cs="Arial"/>
              </w:rPr>
              <w:t>6.6.6 Transmitter spurious emissions, Protection of BS receiver</w:t>
            </w:r>
          </w:p>
        </w:tc>
        <w:tc>
          <w:tcPr>
            <w:tcW w:w="4536" w:type="dxa"/>
          </w:tcPr>
          <w:p w14:paraId="046265A3" w14:textId="77777777" w:rsidR="000639BC" w:rsidRPr="00CA70A9" w:rsidRDefault="000639BC" w:rsidP="00A967D9">
            <w:pPr>
              <w:pStyle w:val="TAL"/>
              <w:rPr>
                <w:rFonts w:cs="Arial"/>
              </w:rPr>
            </w:pPr>
            <w:r w:rsidRPr="00CA70A9">
              <w:rPr>
                <w:rFonts w:cs="v4.2.0"/>
              </w:rPr>
              <w:t>±3.0 dB</w:t>
            </w:r>
          </w:p>
        </w:tc>
        <w:tc>
          <w:tcPr>
            <w:tcW w:w="2721" w:type="dxa"/>
          </w:tcPr>
          <w:p w14:paraId="4DE1E180" w14:textId="77777777" w:rsidR="000639BC" w:rsidRPr="006113D0" w:rsidDel="002B4972" w:rsidRDefault="000639BC" w:rsidP="00A967D9">
            <w:pPr>
              <w:pStyle w:val="TAL"/>
              <w:rPr>
                <w:rFonts w:cs="Arial"/>
              </w:rPr>
            </w:pPr>
          </w:p>
        </w:tc>
      </w:tr>
      <w:tr w:rsidR="000639BC" w:rsidRPr="006113D0" w:rsidDel="002B4972" w14:paraId="6CEDC037" w14:textId="77777777" w:rsidTr="00A967D9">
        <w:trPr>
          <w:cantSplit/>
          <w:jc w:val="center"/>
        </w:trPr>
        <w:tc>
          <w:tcPr>
            <w:tcW w:w="2436" w:type="dxa"/>
          </w:tcPr>
          <w:p w14:paraId="000A24C8" w14:textId="77777777" w:rsidR="000639BC" w:rsidRPr="006113D0" w:rsidRDefault="000639BC" w:rsidP="00A967D9">
            <w:pPr>
              <w:pStyle w:val="TAL"/>
              <w:tabs>
                <w:tab w:val="left" w:pos="523"/>
              </w:tabs>
              <w:rPr>
                <w:rFonts w:cs="Arial"/>
              </w:rPr>
            </w:pPr>
            <w:r w:rsidRPr="006113D0">
              <w:rPr>
                <w:rFonts w:cs="Arial"/>
              </w:rPr>
              <w:t>6.6.6 Transmitter spurious emissions, Additional spurious emission requirements</w:t>
            </w:r>
          </w:p>
        </w:tc>
        <w:tc>
          <w:tcPr>
            <w:tcW w:w="4536" w:type="dxa"/>
          </w:tcPr>
          <w:p w14:paraId="2031B6D8" w14:textId="77777777" w:rsidR="000639BC" w:rsidRPr="00CA70A9" w:rsidRDefault="000639BC" w:rsidP="00A967D9">
            <w:pPr>
              <w:pStyle w:val="TAL"/>
              <w:rPr>
                <w:rFonts w:cs="v4.2.0"/>
              </w:rPr>
            </w:pPr>
            <w:r w:rsidRPr="00CA70A9">
              <w:rPr>
                <w:rFonts w:cs="Arial"/>
              </w:rPr>
              <w:t xml:space="preserve">±2.0 dB for &gt; -60 </w:t>
            </w:r>
            <w:proofErr w:type="spellStart"/>
            <w:r w:rsidRPr="00CA70A9">
              <w:rPr>
                <w:rFonts w:cs="Arial"/>
              </w:rPr>
              <w:t>dBm</w:t>
            </w:r>
            <w:proofErr w:type="spellEnd"/>
            <w:r w:rsidRPr="00CA70A9">
              <w:rPr>
                <w:rFonts w:cs="v4.2.0"/>
              </w:rPr>
              <w:t xml:space="preserve"> , f </w:t>
            </w:r>
            <w:r w:rsidRPr="00CA70A9">
              <w:rPr>
                <w:rFonts w:cs="Arial"/>
              </w:rPr>
              <w:t>≤</w:t>
            </w:r>
            <w:r w:rsidRPr="00CA70A9">
              <w:rPr>
                <w:rFonts w:cs="v4.2.0"/>
              </w:rPr>
              <w:t xml:space="preserve"> 3.0 GHz</w:t>
            </w:r>
          </w:p>
          <w:p w14:paraId="2E403A10" w14:textId="77777777" w:rsidR="000639BC" w:rsidRPr="00CA70A9" w:rsidRDefault="000639BC" w:rsidP="00A967D9">
            <w:pPr>
              <w:pStyle w:val="TAL"/>
              <w:rPr>
                <w:rFonts w:cs="v4.2.0"/>
              </w:rPr>
            </w:pPr>
            <w:r w:rsidRPr="00CA70A9">
              <w:rPr>
                <w:rFonts w:cs="Arial"/>
              </w:rPr>
              <w:t>±</w:t>
            </w:r>
            <w:r w:rsidRPr="00CA70A9">
              <w:rPr>
                <w:rFonts w:cs="v4.2.0"/>
              </w:rPr>
              <w:t xml:space="preserve">2.5 dB, 3.0 GHz &lt; f </w:t>
            </w:r>
            <w:r w:rsidRPr="00CA70A9">
              <w:rPr>
                <w:rFonts w:cs="Arial"/>
              </w:rPr>
              <w:t>≤</w:t>
            </w:r>
            <w:r w:rsidRPr="00CA70A9">
              <w:rPr>
                <w:rFonts w:cs="v4.2.0"/>
              </w:rPr>
              <w:t xml:space="preserve"> 4.2 GHz</w:t>
            </w:r>
          </w:p>
          <w:p w14:paraId="710044C3" w14:textId="77777777" w:rsidR="000639BC" w:rsidRPr="007332BE" w:rsidRDefault="000639BC" w:rsidP="00A967D9">
            <w:pPr>
              <w:pStyle w:val="TAL"/>
              <w:rPr>
                <w:rFonts w:cs="Arial"/>
                <w:lang w:eastAsia="ja-JP"/>
              </w:rPr>
            </w:pPr>
            <w:r w:rsidRPr="007332BE">
              <w:rPr>
                <w:rFonts w:cs="Arial"/>
              </w:rPr>
              <w:t>±3.0 dB, 4.2</w:t>
            </w:r>
            <w:r>
              <w:rPr>
                <w:rFonts w:cs="Arial"/>
              </w:rPr>
              <w:t xml:space="preserve"> </w:t>
            </w:r>
            <w:r w:rsidRPr="007332BE">
              <w:rPr>
                <w:rFonts w:cs="Arial"/>
              </w:rPr>
              <w:t>GHz &lt; f ≤ 6.0</w:t>
            </w:r>
            <w:r>
              <w:rPr>
                <w:rFonts w:cs="Arial"/>
              </w:rPr>
              <w:t xml:space="preserve"> </w:t>
            </w:r>
            <w:r w:rsidRPr="007332BE">
              <w:rPr>
                <w:rFonts w:cs="Arial"/>
              </w:rPr>
              <w:t>GHz</w:t>
            </w:r>
          </w:p>
          <w:p w14:paraId="325ADB96" w14:textId="77777777" w:rsidR="000639BC" w:rsidRPr="00CA70A9" w:rsidRDefault="000639BC" w:rsidP="00A967D9">
            <w:pPr>
              <w:pStyle w:val="TAL"/>
              <w:rPr>
                <w:rFonts w:cs="Arial"/>
              </w:rPr>
            </w:pPr>
            <w:r w:rsidRPr="00CA70A9">
              <w:rPr>
                <w:rFonts w:cs="v4.2.0"/>
                <w:lang w:eastAsia="ja-JP"/>
              </w:rPr>
              <w:t>[</w:t>
            </w:r>
            <w:r w:rsidRPr="00CA70A9">
              <w:rPr>
                <w:rFonts w:cs="v4.2.0"/>
              </w:rPr>
              <w:t xml:space="preserve">TBD, </w:t>
            </w:r>
            <w:r w:rsidRPr="00CA70A9">
              <w:rPr>
                <w:rFonts w:cs="v4.2.0"/>
                <w:lang w:eastAsia="ja-JP"/>
              </w:rPr>
              <w:t xml:space="preserve">6 GHz &lt; f </w:t>
            </w:r>
            <w:r w:rsidRPr="007332BE">
              <w:rPr>
                <w:rFonts w:cs="Arial"/>
                <w:lang w:eastAsia="ko-KR"/>
              </w:rPr>
              <w:t xml:space="preserve">≤ </w:t>
            </w:r>
            <w:r w:rsidRPr="00CA70A9">
              <w:rPr>
                <w:rFonts w:cs="v4.2.0"/>
                <w:lang w:eastAsia="ja-JP"/>
              </w:rPr>
              <w:t>26.0 GHz]</w:t>
            </w:r>
          </w:p>
          <w:p w14:paraId="62A6CEF3" w14:textId="77777777" w:rsidR="000639BC" w:rsidRPr="00CA70A9" w:rsidRDefault="000639BC" w:rsidP="00A967D9">
            <w:pPr>
              <w:pStyle w:val="TAL"/>
              <w:rPr>
                <w:rFonts w:cs="v4.2.0"/>
              </w:rPr>
            </w:pPr>
            <w:r w:rsidRPr="00CA70A9">
              <w:rPr>
                <w:rFonts w:cs="Arial"/>
              </w:rPr>
              <w:t xml:space="preserve">±3.0 dB for ≤ -60 </w:t>
            </w:r>
            <w:proofErr w:type="spellStart"/>
            <w:r w:rsidRPr="00CA70A9">
              <w:rPr>
                <w:rFonts w:cs="Arial"/>
              </w:rPr>
              <w:t>dBm</w:t>
            </w:r>
            <w:proofErr w:type="spellEnd"/>
            <w:r w:rsidRPr="00CA70A9">
              <w:rPr>
                <w:rFonts w:cs="v4.2.0"/>
              </w:rPr>
              <w:t xml:space="preserve"> , f </w:t>
            </w:r>
            <w:r w:rsidRPr="00CA70A9">
              <w:rPr>
                <w:rFonts w:cs="Arial"/>
              </w:rPr>
              <w:t>≤</w:t>
            </w:r>
            <w:r w:rsidRPr="00CA70A9">
              <w:rPr>
                <w:rFonts w:cs="v4.2.0"/>
              </w:rPr>
              <w:t xml:space="preserve"> 3.0 GHz</w:t>
            </w:r>
          </w:p>
          <w:p w14:paraId="345E28BA" w14:textId="77777777" w:rsidR="000639BC" w:rsidRPr="00CA70A9" w:rsidRDefault="000639BC" w:rsidP="00A967D9">
            <w:pPr>
              <w:pStyle w:val="TAL"/>
              <w:rPr>
                <w:rFonts w:cs="v4.2.0"/>
              </w:rPr>
            </w:pPr>
            <w:r w:rsidRPr="00CA70A9">
              <w:rPr>
                <w:rFonts w:cs="Arial"/>
              </w:rPr>
              <w:t>±</w:t>
            </w:r>
            <w:r w:rsidRPr="00CA70A9">
              <w:rPr>
                <w:rFonts w:cs="v4.2.0"/>
              </w:rPr>
              <w:t xml:space="preserve">3.5 dB, 3.0 GHz &lt; f </w:t>
            </w:r>
            <w:r w:rsidRPr="00CA70A9">
              <w:rPr>
                <w:rFonts w:cs="Arial"/>
              </w:rPr>
              <w:t>≤</w:t>
            </w:r>
            <w:r w:rsidRPr="00CA70A9">
              <w:rPr>
                <w:rFonts w:cs="v4.2.0"/>
              </w:rPr>
              <w:t xml:space="preserve"> 4.2 GHz</w:t>
            </w:r>
          </w:p>
          <w:p w14:paraId="1B4D495B" w14:textId="77777777" w:rsidR="000639BC" w:rsidRDefault="000639BC" w:rsidP="00A967D9">
            <w:pPr>
              <w:pStyle w:val="TAL"/>
              <w:rPr>
                <w:rFonts w:cs="v4.2.0"/>
              </w:rPr>
            </w:pPr>
            <w:r w:rsidRPr="007332BE">
              <w:rPr>
                <w:rFonts w:cs="Arial"/>
              </w:rPr>
              <w:t>±4.0 dB, 4.2</w:t>
            </w:r>
            <w:r>
              <w:rPr>
                <w:rFonts w:cs="Arial"/>
              </w:rPr>
              <w:t xml:space="preserve"> </w:t>
            </w:r>
            <w:r w:rsidRPr="007332BE">
              <w:rPr>
                <w:rFonts w:cs="Arial"/>
              </w:rPr>
              <w:t>GHz &lt; f ≤ 6.0</w:t>
            </w:r>
            <w:r>
              <w:rPr>
                <w:rFonts w:cs="Arial"/>
              </w:rPr>
              <w:t xml:space="preserve"> </w:t>
            </w:r>
            <w:r w:rsidRPr="007332BE">
              <w:rPr>
                <w:rFonts w:cs="Arial"/>
              </w:rPr>
              <w:t>GHz</w:t>
            </w:r>
            <w:r w:rsidRPr="00CA70A9">
              <w:rPr>
                <w:rFonts w:cs="v4.2.0"/>
              </w:rPr>
              <w:t xml:space="preserve"> </w:t>
            </w:r>
          </w:p>
          <w:p w14:paraId="7F03DD1B" w14:textId="77777777" w:rsidR="000639BC" w:rsidRPr="00CA70A9" w:rsidRDefault="000639BC" w:rsidP="00A967D9">
            <w:pPr>
              <w:pStyle w:val="TAL"/>
              <w:rPr>
                <w:rFonts w:cs="Arial"/>
              </w:rPr>
            </w:pPr>
            <w:r w:rsidRPr="00CA70A9">
              <w:rPr>
                <w:rFonts w:cs="v4.2.0"/>
              </w:rPr>
              <w:t xml:space="preserve">TBD, </w:t>
            </w:r>
            <w:r w:rsidRPr="00CA70A9">
              <w:rPr>
                <w:rFonts w:cs="v4.2.0"/>
                <w:lang w:eastAsia="ja-JP"/>
              </w:rPr>
              <w:t xml:space="preserve">6 GHz &lt; f </w:t>
            </w:r>
            <w:r w:rsidRPr="007332BE">
              <w:rPr>
                <w:rFonts w:cs="Arial"/>
                <w:lang w:eastAsia="ko-KR"/>
              </w:rPr>
              <w:t xml:space="preserve">≤ </w:t>
            </w:r>
            <w:r w:rsidRPr="00CA70A9">
              <w:rPr>
                <w:rFonts w:cs="v4.2.0"/>
                <w:lang w:eastAsia="ja-JP"/>
              </w:rPr>
              <w:t>26.0 GHz</w:t>
            </w:r>
          </w:p>
        </w:tc>
        <w:tc>
          <w:tcPr>
            <w:tcW w:w="2721" w:type="dxa"/>
          </w:tcPr>
          <w:p w14:paraId="524645BA" w14:textId="77777777" w:rsidR="000639BC" w:rsidRPr="006113D0" w:rsidDel="002B4972" w:rsidRDefault="000639BC" w:rsidP="00A967D9">
            <w:pPr>
              <w:pStyle w:val="TAL"/>
              <w:rPr>
                <w:rFonts w:cs="Arial"/>
              </w:rPr>
            </w:pPr>
          </w:p>
        </w:tc>
      </w:tr>
      <w:tr w:rsidR="000639BC" w:rsidRPr="006113D0" w:rsidDel="002B4972" w14:paraId="6BA416E3" w14:textId="77777777" w:rsidTr="00A967D9">
        <w:trPr>
          <w:cantSplit/>
          <w:jc w:val="center"/>
        </w:trPr>
        <w:tc>
          <w:tcPr>
            <w:tcW w:w="2436" w:type="dxa"/>
          </w:tcPr>
          <w:p w14:paraId="77F40167" w14:textId="77777777" w:rsidR="000639BC" w:rsidRPr="006113D0" w:rsidRDefault="000639BC" w:rsidP="00A967D9">
            <w:pPr>
              <w:pStyle w:val="TAL"/>
              <w:tabs>
                <w:tab w:val="left" w:pos="523"/>
              </w:tabs>
              <w:rPr>
                <w:rFonts w:cs="Arial"/>
              </w:rPr>
            </w:pPr>
            <w:r w:rsidRPr="006113D0">
              <w:rPr>
                <w:rFonts w:cs="Arial"/>
              </w:rPr>
              <w:t>6.6.6 Transmitter spurious emissions, Co-location</w:t>
            </w:r>
          </w:p>
        </w:tc>
        <w:tc>
          <w:tcPr>
            <w:tcW w:w="4536" w:type="dxa"/>
          </w:tcPr>
          <w:p w14:paraId="66E6BD55" w14:textId="77777777" w:rsidR="000639BC" w:rsidRPr="006113D0" w:rsidRDefault="000639BC" w:rsidP="00A967D9">
            <w:pPr>
              <w:pStyle w:val="TAL"/>
              <w:rPr>
                <w:rFonts w:cs="Arial"/>
              </w:rPr>
            </w:pPr>
            <w:r w:rsidRPr="006113D0">
              <w:rPr>
                <w:rFonts w:cs="v4.2.0"/>
              </w:rPr>
              <w:t>±3.0 dB</w:t>
            </w:r>
          </w:p>
        </w:tc>
        <w:tc>
          <w:tcPr>
            <w:tcW w:w="2721" w:type="dxa"/>
          </w:tcPr>
          <w:p w14:paraId="3CFA5BE4" w14:textId="77777777" w:rsidR="000639BC" w:rsidRPr="006113D0" w:rsidDel="002B4972" w:rsidRDefault="000639BC" w:rsidP="00A967D9">
            <w:pPr>
              <w:pStyle w:val="TAL"/>
              <w:rPr>
                <w:rFonts w:cs="Arial"/>
              </w:rPr>
            </w:pPr>
          </w:p>
        </w:tc>
      </w:tr>
      <w:tr w:rsidR="000639BC" w:rsidRPr="006113D0" w14:paraId="2DC801F5" w14:textId="77777777" w:rsidTr="00A967D9">
        <w:trPr>
          <w:cantSplit/>
          <w:jc w:val="center"/>
        </w:trPr>
        <w:tc>
          <w:tcPr>
            <w:tcW w:w="2436" w:type="dxa"/>
          </w:tcPr>
          <w:p w14:paraId="110EF33C" w14:textId="77777777" w:rsidR="000639BC" w:rsidRPr="006113D0" w:rsidRDefault="000639BC" w:rsidP="00A967D9">
            <w:pPr>
              <w:pStyle w:val="TAL"/>
              <w:tabs>
                <w:tab w:val="left" w:pos="523"/>
              </w:tabs>
              <w:rPr>
                <w:rFonts w:cs="v4.2.0"/>
              </w:rPr>
            </w:pPr>
            <w:r w:rsidRPr="006113D0">
              <w:rPr>
                <w:rFonts w:cs="Arial"/>
              </w:rPr>
              <w:t>6.6.5 Operating band unwanted emissions</w:t>
            </w:r>
          </w:p>
        </w:tc>
        <w:tc>
          <w:tcPr>
            <w:tcW w:w="4536" w:type="dxa"/>
          </w:tcPr>
          <w:p w14:paraId="05960683" w14:textId="77777777" w:rsidR="000639BC" w:rsidRPr="006113D0" w:rsidRDefault="000639BC" w:rsidP="00A967D9">
            <w:pPr>
              <w:pStyle w:val="TAL"/>
              <w:rPr>
                <w:rFonts w:cs="v4.2.0"/>
              </w:rPr>
            </w:pPr>
            <w:r w:rsidRPr="006113D0">
              <w:rPr>
                <w:rFonts w:cs="Arial"/>
              </w:rPr>
              <w:t>±1.5 dB</w:t>
            </w:r>
            <w:r w:rsidRPr="006113D0">
              <w:rPr>
                <w:rFonts w:cs="v4.2.0"/>
              </w:rPr>
              <w:t xml:space="preserve"> , f </w:t>
            </w:r>
            <w:r w:rsidRPr="006113D0">
              <w:rPr>
                <w:rFonts w:cs="Arial"/>
              </w:rPr>
              <w:t>≤</w:t>
            </w:r>
            <w:r w:rsidRPr="006113D0">
              <w:rPr>
                <w:rFonts w:cs="v4.2.0"/>
              </w:rPr>
              <w:t xml:space="preserve"> 3.0 GHz</w:t>
            </w:r>
          </w:p>
          <w:p w14:paraId="67848E87" w14:textId="77777777" w:rsidR="000639BC" w:rsidRDefault="000639BC" w:rsidP="00A967D9">
            <w:pPr>
              <w:pStyle w:val="TAL"/>
              <w:rPr>
                <w:rFonts w:cs="v4.2.0"/>
              </w:rPr>
            </w:pPr>
            <w:r w:rsidRPr="006113D0">
              <w:rPr>
                <w:rFonts w:cs="Arial"/>
              </w:rPr>
              <w:t>±</w:t>
            </w:r>
            <w:r w:rsidRPr="006113D0">
              <w:rPr>
                <w:rFonts w:cs="v4.2.0"/>
              </w:rPr>
              <w:t xml:space="preserve">1.8 dB, 3.0 GHz &lt; f </w:t>
            </w:r>
            <w:r w:rsidRPr="006113D0">
              <w:rPr>
                <w:rFonts w:cs="Arial"/>
              </w:rPr>
              <w:t>≤</w:t>
            </w:r>
            <w:r w:rsidRPr="006113D0">
              <w:rPr>
                <w:rFonts w:cs="v4.2.0"/>
              </w:rPr>
              <w:t xml:space="preserve"> 4.2 GHz</w:t>
            </w:r>
          </w:p>
          <w:p w14:paraId="635CC10F" w14:textId="77777777" w:rsidR="000639BC" w:rsidRPr="006113D0" w:rsidDel="006575B2" w:rsidRDefault="000639BC" w:rsidP="00A967D9">
            <w:pPr>
              <w:pStyle w:val="TAL"/>
              <w:rPr>
                <w:rFonts w:cs="Arial"/>
              </w:rPr>
            </w:pPr>
            <w:r w:rsidRPr="007332BE">
              <w:rPr>
                <w:rFonts w:cs="Arial"/>
              </w:rPr>
              <w:t>±2.2 dB, 4.2</w:t>
            </w:r>
            <w:r>
              <w:rPr>
                <w:rFonts w:cs="Arial"/>
              </w:rPr>
              <w:t xml:space="preserve"> </w:t>
            </w:r>
            <w:r w:rsidRPr="007332BE">
              <w:rPr>
                <w:rFonts w:cs="Arial"/>
              </w:rPr>
              <w:t>GHz &lt; f ≤ 6.0</w:t>
            </w:r>
            <w:r>
              <w:rPr>
                <w:rFonts w:cs="Arial"/>
              </w:rPr>
              <w:t xml:space="preserve"> </w:t>
            </w:r>
            <w:r w:rsidRPr="007332BE">
              <w:rPr>
                <w:rFonts w:cs="Arial"/>
              </w:rPr>
              <w:t>GHz</w:t>
            </w:r>
          </w:p>
        </w:tc>
        <w:tc>
          <w:tcPr>
            <w:tcW w:w="2721" w:type="dxa"/>
          </w:tcPr>
          <w:p w14:paraId="78674B7D" w14:textId="77777777" w:rsidR="000639BC" w:rsidRPr="006113D0" w:rsidDel="006575B2" w:rsidRDefault="000639BC" w:rsidP="00A967D9">
            <w:pPr>
              <w:pStyle w:val="TAL"/>
              <w:rPr>
                <w:rFonts w:cs="Arial"/>
              </w:rPr>
            </w:pPr>
          </w:p>
        </w:tc>
      </w:tr>
      <w:tr w:rsidR="000639BC" w:rsidRPr="006113D0" w14:paraId="5D6BD63D" w14:textId="77777777" w:rsidTr="00A967D9">
        <w:trPr>
          <w:cantSplit/>
          <w:jc w:val="center"/>
        </w:trPr>
        <w:tc>
          <w:tcPr>
            <w:tcW w:w="2436" w:type="dxa"/>
          </w:tcPr>
          <w:p w14:paraId="6CFFDE1B" w14:textId="77777777" w:rsidR="000639BC" w:rsidRPr="006113D0" w:rsidRDefault="000639BC" w:rsidP="00A967D9">
            <w:pPr>
              <w:pStyle w:val="TAL"/>
              <w:tabs>
                <w:tab w:val="left" w:pos="523"/>
              </w:tabs>
              <w:rPr>
                <w:rFonts w:cs="Arial"/>
              </w:rPr>
            </w:pPr>
            <w:r w:rsidRPr="006113D0">
              <w:rPr>
                <w:rFonts w:cs="Arial"/>
              </w:rPr>
              <w:t xml:space="preserve">6.6.2 Occupied </w:t>
            </w:r>
            <w:commentRangeStart w:id="616"/>
            <w:r w:rsidRPr="006113D0">
              <w:rPr>
                <w:rFonts w:cs="Arial"/>
              </w:rPr>
              <w:t>bandwidth</w:t>
            </w:r>
            <w:commentRangeEnd w:id="616"/>
            <w:r>
              <w:rPr>
                <w:rStyle w:val="CommentReference"/>
                <w:rFonts w:ascii="Times New Roman" w:hAnsi="Times New Roman"/>
              </w:rPr>
              <w:commentReference w:id="616"/>
            </w:r>
          </w:p>
        </w:tc>
        <w:tc>
          <w:tcPr>
            <w:tcW w:w="4536" w:type="dxa"/>
          </w:tcPr>
          <w:p w14:paraId="2EF8A44D" w14:textId="77777777" w:rsidR="000639BC" w:rsidRPr="006113D0" w:rsidRDefault="000639BC" w:rsidP="00A967D9">
            <w:pPr>
              <w:pStyle w:val="TAL"/>
              <w:rPr>
                <w:rFonts w:cs="Arial"/>
              </w:rPr>
            </w:pPr>
          </w:p>
        </w:tc>
        <w:tc>
          <w:tcPr>
            <w:tcW w:w="2721" w:type="dxa"/>
          </w:tcPr>
          <w:p w14:paraId="13C3E66E" w14:textId="77777777" w:rsidR="000639BC" w:rsidRPr="006113D0" w:rsidRDefault="000639BC" w:rsidP="00A967D9">
            <w:pPr>
              <w:pStyle w:val="TAL"/>
              <w:rPr>
                <w:rFonts w:cs="Arial"/>
              </w:rPr>
            </w:pPr>
          </w:p>
        </w:tc>
      </w:tr>
      <w:tr w:rsidR="000639BC" w:rsidRPr="006113D0" w14:paraId="23C9E8DD" w14:textId="77777777" w:rsidTr="00A967D9">
        <w:trPr>
          <w:cantSplit/>
          <w:jc w:val="center"/>
        </w:trPr>
        <w:tc>
          <w:tcPr>
            <w:tcW w:w="2436" w:type="dxa"/>
          </w:tcPr>
          <w:p w14:paraId="0D06B88E" w14:textId="77777777" w:rsidR="000639BC" w:rsidRPr="006113D0" w:rsidRDefault="000639BC" w:rsidP="00A967D9">
            <w:pPr>
              <w:pStyle w:val="TAL"/>
              <w:tabs>
                <w:tab w:val="left" w:pos="523"/>
              </w:tabs>
              <w:rPr>
                <w:rFonts w:cs="Arial"/>
              </w:rPr>
            </w:pPr>
            <w:r w:rsidRPr="006113D0">
              <w:rPr>
                <w:rFonts w:cs="Arial"/>
              </w:rPr>
              <w:t>6.6.3 Adjacent Channel Leakage power Ratio (ACLR)</w:t>
            </w:r>
          </w:p>
        </w:tc>
        <w:tc>
          <w:tcPr>
            <w:tcW w:w="4536" w:type="dxa"/>
          </w:tcPr>
          <w:p w14:paraId="55E2E39F" w14:textId="77777777" w:rsidR="000639BC" w:rsidRPr="006113D0" w:rsidRDefault="000639BC" w:rsidP="00A967D9">
            <w:pPr>
              <w:pStyle w:val="TAL"/>
              <w:rPr>
                <w:rFonts w:cs="Arial"/>
              </w:rPr>
            </w:pPr>
            <w:r w:rsidRPr="006113D0">
              <w:rPr>
                <w:rFonts w:cs="Arial"/>
              </w:rPr>
              <w:t>ACLR ±</w:t>
            </w:r>
            <w:r>
              <w:rPr>
                <w:rFonts w:cs="Arial"/>
              </w:rPr>
              <w:t>[</w:t>
            </w:r>
            <w:r w:rsidRPr="006113D0">
              <w:rPr>
                <w:rFonts w:cs="Arial"/>
              </w:rPr>
              <w:t>0.8</w:t>
            </w:r>
            <w:r>
              <w:rPr>
                <w:rFonts w:cs="Arial"/>
              </w:rPr>
              <w:t>]</w:t>
            </w:r>
            <w:r w:rsidRPr="006113D0">
              <w:rPr>
                <w:rFonts w:cs="Arial"/>
              </w:rPr>
              <w:t xml:space="preserve"> dB</w:t>
            </w:r>
          </w:p>
          <w:p w14:paraId="7C4321E6" w14:textId="77777777" w:rsidR="000639BC" w:rsidRPr="006113D0" w:rsidRDefault="000639BC" w:rsidP="00A967D9">
            <w:pPr>
              <w:pStyle w:val="TAL"/>
              <w:rPr>
                <w:rFonts w:cs="Arial"/>
              </w:rPr>
            </w:pPr>
            <w:r w:rsidRPr="006113D0">
              <w:rPr>
                <w:rFonts w:cs="Arial"/>
              </w:rPr>
              <w:t>Absolute power ±2.0 dB, f ≤ 3.0 GHz</w:t>
            </w:r>
          </w:p>
          <w:p w14:paraId="36787E46" w14:textId="77777777" w:rsidR="000639BC" w:rsidRDefault="000639BC" w:rsidP="00A967D9">
            <w:pPr>
              <w:pStyle w:val="TAL"/>
              <w:rPr>
                <w:rFonts w:cs="Arial"/>
              </w:rPr>
            </w:pPr>
            <w:r w:rsidRPr="006113D0">
              <w:rPr>
                <w:rFonts w:cs="Arial"/>
              </w:rPr>
              <w:t>Absolute power ±2.5 dB, 3.0 GHz &lt; f ≤ 4.2 GHz</w:t>
            </w:r>
          </w:p>
          <w:p w14:paraId="3ABA2B5B" w14:textId="51F0C6F8" w:rsidR="0050782E" w:rsidRPr="006113D0" w:rsidRDefault="000639BC" w:rsidP="00A967D9">
            <w:pPr>
              <w:pStyle w:val="TAL"/>
              <w:rPr>
                <w:rFonts w:cs="Arial"/>
              </w:rPr>
            </w:pPr>
            <w:r w:rsidRPr="007332BE">
              <w:rPr>
                <w:rFonts w:cs="Arial"/>
              </w:rPr>
              <w:t>Absolute power ±3.0 dB, 4.2</w:t>
            </w:r>
            <w:r>
              <w:rPr>
                <w:rFonts w:cs="Arial"/>
              </w:rPr>
              <w:t xml:space="preserve"> </w:t>
            </w:r>
            <w:r w:rsidRPr="007332BE">
              <w:rPr>
                <w:rFonts w:cs="Arial"/>
              </w:rPr>
              <w:t>GHz &lt; f ≤ 6.0</w:t>
            </w:r>
            <w:r>
              <w:rPr>
                <w:rFonts w:cs="Arial"/>
              </w:rPr>
              <w:t xml:space="preserve"> </w:t>
            </w:r>
            <w:r w:rsidRPr="007332BE">
              <w:rPr>
                <w:rFonts w:cs="Arial"/>
              </w:rPr>
              <w:t>GHz</w:t>
            </w:r>
          </w:p>
          <w:p w14:paraId="244DBB0D" w14:textId="77777777" w:rsidR="000639BC" w:rsidRPr="006113D0" w:rsidRDefault="000639BC" w:rsidP="00A967D9">
            <w:pPr>
              <w:pStyle w:val="TAL"/>
              <w:rPr>
                <w:rFonts w:cs="Arial"/>
              </w:rPr>
            </w:pPr>
            <w:r w:rsidRPr="006113D0">
              <w:rPr>
                <w:rFonts w:cs="Arial"/>
              </w:rPr>
              <w:t>CACLR ±</w:t>
            </w:r>
            <w:r>
              <w:rPr>
                <w:rFonts w:cs="Arial"/>
              </w:rPr>
              <w:t>[</w:t>
            </w:r>
            <w:r w:rsidRPr="006113D0">
              <w:rPr>
                <w:rFonts w:cs="Arial"/>
              </w:rPr>
              <w:t>0.8</w:t>
            </w:r>
            <w:r>
              <w:rPr>
                <w:rFonts w:cs="Arial"/>
              </w:rPr>
              <w:t>]</w:t>
            </w:r>
            <w:r w:rsidRPr="006113D0">
              <w:rPr>
                <w:rFonts w:cs="Arial"/>
              </w:rPr>
              <w:t xml:space="preserve"> dB</w:t>
            </w:r>
          </w:p>
          <w:p w14:paraId="550DB0EC" w14:textId="77777777" w:rsidR="000639BC" w:rsidRPr="006113D0" w:rsidRDefault="000639BC" w:rsidP="00A967D9">
            <w:pPr>
              <w:pStyle w:val="TAL"/>
              <w:rPr>
                <w:rFonts w:cs="v4.2.0"/>
              </w:rPr>
            </w:pPr>
            <w:r w:rsidRPr="006113D0">
              <w:rPr>
                <w:rFonts w:cs="Arial"/>
              </w:rPr>
              <w:t>CACLR absolute power ±2.0 dB</w:t>
            </w:r>
            <w:r w:rsidRPr="006113D0">
              <w:rPr>
                <w:rFonts w:cs="v4.2.0"/>
              </w:rPr>
              <w:t xml:space="preserve"> , f </w:t>
            </w:r>
            <w:r w:rsidRPr="006113D0">
              <w:rPr>
                <w:rFonts w:cs="Arial"/>
              </w:rPr>
              <w:t>≤</w:t>
            </w:r>
            <w:r w:rsidRPr="006113D0">
              <w:rPr>
                <w:rFonts w:cs="v4.2.0"/>
              </w:rPr>
              <w:t xml:space="preserve"> 3.0 GHz</w:t>
            </w:r>
          </w:p>
          <w:p w14:paraId="0949275A" w14:textId="77777777" w:rsidR="000639BC" w:rsidRDefault="000639BC" w:rsidP="00A967D9">
            <w:pPr>
              <w:pStyle w:val="TAL"/>
              <w:rPr>
                <w:rFonts w:cs="v4.2.0"/>
              </w:rPr>
            </w:pPr>
            <w:r w:rsidRPr="006113D0">
              <w:rPr>
                <w:rFonts w:cs="Arial"/>
              </w:rPr>
              <w:t>CACLR absolute power ±</w:t>
            </w:r>
            <w:r w:rsidRPr="006113D0">
              <w:rPr>
                <w:rFonts w:cs="v4.2.0"/>
              </w:rPr>
              <w:t xml:space="preserve">2.5 dB, 3.0 GHz &lt; f </w:t>
            </w:r>
            <w:r w:rsidRPr="006113D0">
              <w:rPr>
                <w:rFonts w:cs="Arial"/>
              </w:rPr>
              <w:t>≤</w:t>
            </w:r>
            <w:r w:rsidRPr="006113D0">
              <w:rPr>
                <w:rFonts w:cs="v4.2.0"/>
              </w:rPr>
              <w:t xml:space="preserve"> 4.2 GHz</w:t>
            </w:r>
          </w:p>
          <w:p w14:paraId="56776476" w14:textId="77777777" w:rsidR="000639BC" w:rsidRPr="006113D0" w:rsidRDefault="000639BC" w:rsidP="00A967D9">
            <w:pPr>
              <w:pStyle w:val="TAL"/>
              <w:rPr>
                <w:rFonts w:cs="Arial"/>
                <w:u w:val="single"/>
              </w:rPr>
            </w:pPr>
            <w:r w:rsidRPr="006113D0">
              <w:rPr>
                <w:rFonts w:cs="Arial"/>
              </w:rPr>
              <w:t xml:space="preserve">CACLR absolute power </w:t>
            </w:r>
            <w:r w:rsidRPr="007332BE">
              <w:rPr>
                <w:rFonts w:cs="Arial"/>
              </w:rPr>
              <w:t>±3.0 dB, 4.2</w:t>
            </w:r>
            <w:r>
              <w:rPr>
                <w:rFonts w:cs="Arial"/>
              </w:rPr>
              <w:t xml:space="preserve"> </w:t>
            </w:r>
            <w:r w:rsidRPr="007332BE">
              <w:rPr>
                <w:rFonts w:cs="Arial"/>
              </w:rPr>
              <w:t>GHz &lt; f ≤ 6.0</w:t>
            </w:r>
            <w:r>
              <w:rPr>
                <w:rFonts w:cs="Arial"/>
              </w:rPr>
              <w:t xml:space="preserve"> </w:t>
            </w:r>
            <w:r w:rsidRPr="007332BE">
              <w:rPr>
                <w:rFonts w:cs="Arial"/>
              </w:rPr>
              <w:t>GHz</w:t>
            </w:r>
          </w:p>
        </w:tc>
        <w:tc>
          <w:tcPr>
            <w:tcW w:w="2721" w:type="dxa"/>
          </w:tcPr>
          <w:p w14:paraId="3D55E89F" w14:textId="77777777" w:rsidR="000639BC" w:rsidRPr="006113D0" w:rsidRDefault="000639BC" w:rsidP="00A967D9">
            <w:pPr>
              <w:pStyle w:val="TAL"/>
              <w:rPr>
                <w:rFonts w:cs="Arial"/>
              </w:rPr>
            </w:pPr>
          </w:p>
        </w:tc>
      </w:tr>
      <w:tr w:rsidR="000639BC" w:rsidRPr="006113D0" w14:paraId="322190A5" w14:textId="77777777" w:rsidTr="00A967D9">
        <w:trPr>
          <w:cantSplit/>
          <w:jc w:val="center"/>
        </w:trPr>
        <w:tc>
          <w:tcPr>
            <w:tcW w:w="2436" w:type="dxa"/>
          </w:tcPr>
          <w:p w14:paraId="13F73C9B" w14:textId="77777777" w:rsidR="000639BC" w:rsidRPr="006113D0" w:rsidRDefault="000639BC" w:rsidP="00A967D9">
            <w:pPr>
              <w:pStyle w:val="TAL"/>
              <w:tabs>
                <w:tab w:val="left" w:pos="523"/>
              </w:tabs>
              <w:rPr>
                <w:rFonts w:cs="Arial"/>
              </w:rPr>
            </w:pPr>
            <w:r w:rsidRPr="006113D0">
              <w:rPr>
                <w:rFonts w:cs="Arial"/>
              </w:rPr>
              <w:t xml:space="preserve">6.7 Transmitter intermodulation </w:t>
            </w:r>
          </w:p>
          <w:p w14:paraId="0EDCC361" w14:textId="77777777" w:rsidR="000639BC" w:rsidRPr="006113D0" w:rsidRDefault="000639BC" w:rsidP="00A967D9">
            <w:pPr>
              <w:pStyle w:val="TAL"/>
              <w:tabs>
                <w:tab w:val="left" w:pos="523"/>
              </w:tabs>
              <w:rPr>
                <w:rFonts w:cs="Arial"/>
              </w:rPr>
            </w:pPr>
            <w:r w:rsidRPr="006113D0">
              <w:rPr>
                <w:rFonts w:cs="Arial"/>
              </w:rPr>
              <w:t>(interferer requirements)</w:t>
            </w:r>
          </w:p>
          <w:p w14:paraId="46401523" w14:textId="77777777" w:rsidR="000639BC" w:rsidRPr="006113D0" w:rsidDel="006575B2" w:rsidRDefault="000639BC" w:rsidP="00A967D9">
            <w:pPr>
              <w:pStyle w:val="TAL"/>
              <w:tabs>
                <w:tab w:val="left" w:pos="523"/>
              </w:tabs>
              <w:rPr>
                <w:rFonts w:cs="Arial"/>
              </w:rPr>
            </w:pPr>
            <w:r w:rsidRPr="006113D0">
              <w:rPr>
                <w:rFonts w:cs="Arial"/>
              </w:rPr>
              <w:t>This tolerance applies to the stimulus and not the measurements defined in 6.6.6, 6.6.5 and 6.6.3</w:t>
            </w:r>
          </w:p>
        </w:tc>
        <w:tc>
          <w:tcPr>
            <w:tcW w:w="4536" w:type="dxa"/>
          </w:tcPr>
          <w:p w14:paraId="2377C2B2" w14:textId="77777777" w:rsidR="000639BC" w:rsidRPr="006113D0" w:rsidRDefault="000639BC" w:rsidP="00A967D9">
            <w:pPr>
              <w:pStyle w:val="TAL"/>
              <w:rPr>
                <w:rFonts w:cs="Arial"/>
              </w:rPr>
            </w:pPr>
            <w:r w:rsidRPr="006113D0">
              <w:rPr>
                <w:rFonts w:cs="Arial"/>
              </w:rPr>
              <w:t>The value below applies only to the interfering signal and is unrelated to the measurement uncertainty of the tests (6.6.1, 6.6.2 and 6.6.4) which have to be carried out in the presence of the interferer.</w:t>
            </w:r>
          </w:p>
          <w:p w14:paraId="4474FE7B" w14:textId="77777777" w:rsidR="000639BC" w:rsidRPr="006113D0" w:rsidRDefault="000639BC" w:rsidP="00A967D9">
            <w:pPr>
              <w:pStyle w:val="TAL"/>
              <w:rPr>
                <w:rFonts w:cs="Arial"/>
              </w:rPr>
            </w:pPr>
          </w:p>
          <w:p w14:paraId="57538A07" w14:textId="77777777" w:rsidR="000639BC" w:rsidRPr="006113D0" w:rsidDel="006575B2" w:rsidRDefault="000639BC" w:rsidP="00A967D9">
            <w:pPr>
              <w:pStyle w:val="TAL"/>
              <w:rPr>
                <w:rFonts w:cs="Arial"/>
              </w:rPr>
            </w:pPr>
            <w:r w:rsidRPr="006113D0">
              <w:rPr>
                <w:rFonts w:cs="Arial"/>
              </w:rPr>
              <w:t>±1.0 dB</w:t>
            </w:r>
          </w:p>
        </w:tc>
        <w:tc>
          <w:tcPr>
            <w:tcW w:w="2721" w:type="dxa"/>
          </w:tcPr>
          <w:p w14:paraId="3AE3041D" w14:textId="77777777" w:rsidR="000639BC" w:rsidRPr="006113D0" w:rsidDel="006575B2" w:rsidRDefault="000639BC" w:rsidP="00A967D9">
            <w:pPr>
              <w:pStyle w:val="TAL"/>
              <w:rPr>
                <w:rFonts w:cs="Arial"/>
              </w:rPr>
            </w:pPr>
            <w:r w:rsidRPr="006113D0">
              <w:rPr>
                <w:rFonts w:cs="Arial"/>
              </w:rPr>
              <w:t>The uncertainty of interferer has double the effect on the result due to the frequency offset</w:t>
            </w:r>
          </w:p>
        </w:tc>
      </w:tr>
    </w:tbl>
    <w:p w14:paraId="4CB6E80D" w14:textId="77777777" w:rsidR="000639BC" w:rsidRPr="006113D0" w:rsidRDefault="000639BC" w:rsidP="000639BC"/>
    <w:p w14:paraId="1FF119F5" w14:textId="77777777" w:rsidR="000639BC" w:rsidRPr="006113D0" w:rsidRDefault="000639BC" w:rsidP="000639BC">
      <w:pPr>
        <w:pStyle w:val="Heading4"/>
        <w:rPr>
          <w:lang w:eastAsia="sv-SE"/>
        </w:rPr>
      </w:pPr>
      <w:bookmarkStart w:id="617" w:name="_Toc494455076"/>
      <w:bookmarkStart w:id="618" w:name="_Toc506829370"/>
      <w:bookmarkStart w:id="619" w:name="_Toc515525750"/>
      <w:r w:rsidRPr="006113D0">
        <w:rPr>
          <w:lang w:eastAsia="sv-SE"/>
        </w:rPr>
        <w:lastRenderedPageBreak/>
        <w:t>4.1.</w:t>
      </w:r>
      <w:r w:rsidRPr="006113D0">
        <w:t>2.3</w:t>
      </w:r>
      <w:r w:rsidRPr="006113D0">
        <w:rPr>
          <w:lang w:eastAsia="sv-SE"/>
        </w:rPr>
        <w:tab/>
        <w:t xml:space="preserve">Measurement of </w:t>
      </w:r>
      <w:r w:rsidRPr="006113D0">
        <w:t>receiver</w:t>
      </w:r>
      <w:bookmarkEnd w:id="617"/>
      <w:bookmarkEnd w:id="618"/>
      <w:bookmarkEnd w:id="619"/>
    </w:p>
    <w:p w14:paraId="7F7DA0AB" w14:textId="77777777" w:rsidR="000639BC" w:rsidRPr="006113D0" w:rsidRDefault="000639BC" w:rsidP="000639BC">
      <w:pPr>
        <w:pStyle w:val="TH"/>
      </w:pPr>
      <w:r w:rsidRPr="006113D0">
        <w:t>Table 4.1.2.3-1: Maximum Test System Uncertainty for receiver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143"/>
        <w:gridCol w:w="3402"/>
        <w:gridCol w:w="3845"/>
      </w:tblGrid>
      <w:tr w:rsidR="000639BC" w:rsidRPr="006113D0" w14:paraId="4F8EF979" w14:textId="77777777" w:rsidTr="00A967D9">
        <w:trPr>
          <w:cantSplit/>
          <w:tblHeader/>
          <w:jc w:val="center"/>
        </w:trPr>
        <w:tc>
          <w:tcPr>
            <w:tcW w:w="2143" w:type="dxa"/>
          </w:tcPr>
          <w:p w14:paraId="1189CA11" w14:textId="77777777" w:rsidR="000639BC" w:rsidRPr="006113D0" w:rsidRDefault="000639BC" w:rsidP="00A967D9">
            <w:pPr>
              <w:pStyle w:val="TAH"/>
              <w:rPr>
                <w:rFonts w:cs="Arial"/>
              </w:rPr>
            </w:pPr>
            <w:proofErr w:type="spellStart"/>
            <w:r w:rsidRPr="006113D0">
              <w:rPr>
                <w:rFonts w:cs="Arial"/>
              </w:rPr>
              <w:lastRenderedPageBreak/>
              <w:t>Subclause</w:t>
            </w:r>
            <w:proofErr w:type="spellEnd"/>
          </w:p>
        </w:tc>
        <w:tc>
          <w:tcPr>
            <w:tcW w:w="3402" w:type="dxa"/>
          </w:tcPr>
          <w:p w14:paraId="6E19B116" w14:textId="77777777" w:rsidR="000639BC" w:rsidRPr="006113D0" w:rsidRDefault="000639BC" w:rsidP="00A967D9">
            <w:pPr>
              <w:pStyle w:val="TAH"/>
              <w:rPr>
                <w:rFonts w:cs="Arial"/>
              </w:rPr>
            </w:pPr>
            <w:r w:rsidRPr="006113D0">
              <w:rPr>
                <w:rFonts w:cs="Arial"/>
              </w:rPr>
              <w:t>Maximum Test System Uncertainty</w:t>
            </w:r>
          </w:p>
        </w:tc>
        <w:tc>
          <w:tcPr>
            <w:tcW w:w="3845" w:type="dxa"/>
          </w:tcPr>
          <w:p w14:paraId="6AAB7AB2" w14:textId="77777777" w:rsidR="000639BC" w:rsidRPr="006113D0" w:rsidRDefault="000639BC" w:rsidP="00A967D9">
            <w:pPr>
              <w:pStyle w:val="TAH"/>
              <w:rPr>
                <w:rFonts w:cs="Arial"/>
              </w:rPr>
            </w:pPr>
            <w:r w:rsidRPr="006113D0">
              <w:rPr>
                <w:rFonts w:cs="Arial"/>
              </w:rPr>
              <w:t>Derivation of Test System Uncertainty</w:t>
            </w:r>
          </w:p>
        </w:tc>
      </w:tr>
      <w:tr w:rsidR="000639BC" w:rsidRPr="006113D0" w14:paraId="772E41BC" w14:textId="77777777" w:rsidTr="00A967D9">
        <w:trPr>
          <w:cantSplit/>
          <w:jc w:val="center"/>
        </w:trPr>
        <w:tc>
          <w:tcPr>
            <w:tcW w:w="2143" w:type="dxa"/>
          </w:tcPr>
          <w:p w14:paraId="3B0565A2" w14:textId="77777777" w:rsidR="000639BC" w:rsidRPr="006113D0" w:rsidDel="006575B2" w:rsidRDefault="000639BC" w:rsidP="00A967D9">
            <w:pPr>
              <w:pStyle w:val="TAL"/>
              <w:rPr>
                <w:rFonts w:cs="Arial"/>
              </w:rPr>
            </w:pPr>
            <w:r w:rsidRPr="006113D0">
              <w:rPr>
                <w:rFonts w:cs="Arial"/>
              </w:rPr>
              <w:t>7.4 Adjacent channel selectivity and narrowband blocking</w:t>
            </w:r>
          </w:p>
        </w:tc>
        <w:tc>
          <w:tcPr>
            <w:tcW w:w="3402" w:type="dxa"/>
          </w:tcPr>
          <w:p w14:paraId="5918C70D" w14:textId="77777777" w:rsidR="000639BC" w:rsidRPr="006113D0" w:rsidRDefault="000639BC" w:rsidP="00A967D9">
            <w:pPr>
              <w:pStyle w:val="TAL"/>
              <w:rPr>
                <w:rFonts w:cs="v4.2.0"/>
              </w:rPr>
            </w:pPr>
            <w:r w:rsidRPr="006113D0">
              <w:rPr>
                <w:rFonts w:cs="Arial"/>
              </w:rPr>
              <w:t>±1.4 dB</w:t>
            </w:r>
            <w:r w:rsidRPr="006113D0">
              <w:rPr>
                <w:rFonts w:cs="v4.2.0"/>
              </w:rPr>
              <w:t xml:space="preserve"> , f </w:t>
            </w:r>
            <w:r w:rsidRPr="006113D0">
              <w:rPr>
                <w:rFonts w:cs="Arial"/>
              </w:rPr>
              <w:t>≤</w:t>
            </w:r>
            <w:r w:rsidRPr="006113D0">
              <w:rPr>
                <w:rFonts w:cs="v4.2.0"/>
              </w:rPr>
              <w:t xml:space="preserve"> 3.0 GHz</w:t>
            </w:r>
          </w:p>
          <w:p w14:paraId="26991757" w14:textId="77777777" w:rsidR="000639BC" w:rsidRDefault="000639BC" w:rsidP="00A967D9">
            <w:pPr>
              <w:pStyle w:val="TAL"/>
              <w:rPr>
                <w:rFonts w:cs="v4.2.0"/>
              </w:rPr>
            </w:pPr>
            <w:r w:rsidRPr="006113D0">
              <w:rPr>
                <w:rFonts w:cs="Arial"/>
              </w:rPr>
              <w:t>±</w:t>
            </w:r>
            <w:r w:rsidRPr="006113D0">
              <w:rPr>
                <w:rFonts w:cs="v4.2.0"/>
              </w:rPr>
              <w:t xml:space="preserve">1.8 dB, 3.0 GHz &lt; f </w:t>
            </w:r>
            <w:r w:rsidRPr="006113D0">
              <w:rPr>
                <w:rFonts w:cs="Arial"/>
              </w:rPr>
              <w:t>≤</w:t>
            </w:r>
            <w:r w:rsidRPr="006113D0">
              <w:rPr>
                <w:rFonts w:cs="v4.2.0"/>
              </w:rPr>
              <w:t xml:space="preserve"> 4.2 GHz</w:t>
            </w:r>
          </w:p>
          <w:p w14:paraId="5A21215F" w14:textId="77777777" w:rsidR="000639BC" w:rsidRPr="006113D0" w:rsidDel="006575B2" w:rsidRDefault="000639BC" w:rsidP="00A967D9">
            <w:pPr>
              <w:pStyle w:val="TAL"/>
              <w:rPr>
                <w:rFonts w:cs="v4.2.0"/>
              </w:rPr>
            </w:pPr>
            <w:r w:rsidRPr="007332BE">
              <w:rPr>
                <w:rFonts w:cs="Arial"/>
                <w:lang w:eastAsia="ko-KR"/>
              </w:rPr>
              <w:t>±2.</w:t>
            </w:r>
            <w:r w:rsidRPr="007332BE">
              <w:rPr>
                <w:rFonts w:cs="Arial" w:hint="eastAsia"/>
                <w:lang w:eastAsia="zh-CN"/>
              </w:rPr>
              <w:t>5</w:t>
            </w:r>
            <w:r w:rsidRPr="007332BE">
              <w:rPr>
                <w:rFonts w:cs="Arial"/>
                <w:lang w:eastAsia="ko-KR"/>
              </w:rPr>
              <w:t xml:space="preserve"> dB, 4.2</w:t>
            </w:r>
            <w:r>
              <w:rPr>
                <w:rFonts w:cs="Arial"/>
                <w:lang w:eastAsia="ko-KR"/>
              </w:rPr>
              <w:t xml:space="preserve"> </w:t>
            </w:r>
            <w:r w:rsidRPr="007332BE">
              <w:rPr>
                <w:rFonts w:cs="Arial"/>
                <w:lang w:eastAsia="ko-KR"/>
              </w:rPr>
              <w:t>GHz &lt; f ≤ 6.0</w:t>
            </w:r>
            <w:r>
              <w:rPr>
                <w:rFonts w:cs="Arial"/>
                <w:lang w:eastAsia="ko-KR"/>
              </w:rPr>
              <w:t xml:space="preserve"> </w:t>
            </w:r>
            <w:r w:rsidRPr="007332BE">
              <w:rPr>
                <w:rFonts w:cs="Arial"/>
                <w:lang w:eastAsia="ko-KR"/>
              </w:rPr>
              <w:t>GHz</w:t>
            </w:r>
          </w:p>
        </w:tc>
        <w:tc>
          <w:tcPr>
            <w:tcW w:w="3845" w:type="dxa"/>
          </w:tcPr>
          <w:p w14:paraId="440A1F44" w14:textId="77777777" w:rsidR="000639BC" w:rsidRPr="006113D0" w:rsidRDefault="000639BC" w:rsidP="00A967D9">
            <w:pPr>
              <w:pStyle w:val="TAL"/>
              <w:rPr>
                <w:rFonts w:cs="Arial"/>
              </w:rPr>
            </w:pPr>
            <w:r w:rsidRPr="006113D0">
              <w:rPr>
                <w:rFonts w:cs="Arial"/>
              </w:rPr>
              <w:t>Overall system uncertainty comprises three quantities:</w:t>
            </w:r>
          </w:p>
          <w:p w14:paraId="535E40CE" w14:textId="77777777" w:rsidR="000639BC" w:rsidRPr="006113D0" w:rsidRDefault="000639BC" w:rsidP="00A967D9">
            <w:pPr>
              <w:pStyle w:val="TAL"/>
              <w:rPr>
                <w:rFonts w:cs="Arial"/>
              </w:rPr>
            </w:pPr>
          </w:p>
          <w:p w14:paraId="61E8F527" w14:textId="77777777" w:rsidR="000639BC" w:rsidRPr="006113D0" w:rsidRDefault="000639BC" w:rsidP="00A967D9">
            <w:pPr>
              <w:pStyle w:val="TAL"/>
              <w:rPr>
                <w:rFonts w:cs="Arial"/>
              </w:rPr>
            </w:pPr>
            <w:r w:rsidRPr="006113D0">
              <w:rPr>
                <w:rFonts w:cs="Arial"/>
              </w:rPr>
              <w:t>1. Wanted signal level error</w:t>
            </w:r>
          </w:p>
          <w:p w14:paraId="4111BC99" w14:textId="77777777" w:rsidR="000639BC" w:rsidRPr="006113D0" w:rsidRDefault="000639BC" w:rsidP="00A967D9">
            <w:pPr>
              <w:pStyle w:val="TAL"/>
              <w:rPr>
                <w:rFonts w:cs="Arial"/>
              </w:rPr>
            </w:pPr>
            <w:r w:rsidRPr="006113D0">
              <w:rPr>
                <w:rFonts w:cs="Arial"/>
              </w:rPr>
              <w:t>2. Interferer signal level error</w:t>
            </w:r>
          </w:p>
          <w:p w14:paraId="607D14D8" w14:textId="77777777" w:rsidR="000639BC" w:rsidRPr="006113D0" w:rsidRDefault="000639BC" w:rsidP="00A967D9">
            <w:pPr>
              <w:pStyle w:val="TAL"/>
              <w:rPr>
                <w:rFonts w:cs="Arial"/>
              </w:rPr>
            </w:pPr>
            <w:r w:rsidRPr="006113D0">
              <w:rPr>
                <w:rFonts w:cs="Arial"/>
              </w:rPr>
              <w:t>3. Additional impact of interferer leakage</w:t>
            </w:r>
            <w:r w:rsidRPr="006113D0">
              <w:rPr>
                <w:rFonts w:cs="Arial"/>
              </w:rPr>
              <w:br/>
            </w:r>
          </w:p>
          <w:p w14:paraId="39958573" w14:textId="77777777" w:rsidR="000639BC" w:rsidRPr="006113D0" w:rsidRDefault="000639BC" w:rsidP="00A967D9">
            <w:pPr>
              <w:pStyle w:val="TAL"/>
              <w:rPr>
                <w:rFonts w:cs="Arial"/>
              </w:rPr>
            </w:pPr>
            <w:r w:rsidRPr="006113D0">
              <w:rPr>
                <w:rFonts w:cs="Arial"/>
              </w:rPr>
              <w:t>Items 1 and 2 are assumed to be uncorrelated so can be root sum squared to provide the ratio error of the two signals. The interferer leakage effect is systematic, and is added arithmetically.</w:t>
            </w:r>
            <w:r w:rsidRPr="006113D0">
              <w:rPr>
                <w:rFonts w:cs="Arial"/>
              </w:rPr>
              <w:br/>
            </w:r>
          </w:p>
          <w:p w14:paraId="382D6498" w14:textId="77777777" w:rsidR="000639BC" w:rsidRPr="006113D0" w:rsidRDefault="000639BC" w:rsidP="00A967D9">
            <w:pPr>
              <w:pStyle w:val="TAL"/>
              <w:rPr>
                <w:rFonts w:cs="Arial"/>
              </w:rPr>
            </w:pPr>
            <w:r w:rsidRPr="006113D0">
              <w:rPr>
                <w:rFonts w:cs="Arial"/>
              </w:rPr>
              <w:t>Test System uncertainty = [SQRT (wanted_level_error</w:t>
            </w:r>
            <w:r w:rsidRPr="006113D0">
              <w:rPr>
                <w:rFonts w:cs="Arial"/>
                <w:vertAlign w:val="superscript"/>
              </w:rPr>
              <w:t>2</w:t>
            </w:r>
            <w:r w:rsidRPr="006113D0">
              <w:rPr>
                <w:rFonts w:cs="Arial"/>
              </w:rPr>
              <w:t xml:space="preserve"> + interferer_level_error</w:t>
            </w:r>
            <w:r w:rsidRPr="006113D0">
              <w:rPr>
                <w:rFonts w:cs="Arial"/>
                <w:vertAlign w:val="superscript"/>
              </w:rPr>
              <w:t>2</w:t>
            </w:r>
            <w:r w:rsidRPr="006113D0">
              <w:rPr>
                <w:rFonts w:cs="Arial"/>
              </w:rPr>
              <w:t>)] + leakage effect.</w:t>
            </w:r>
          </w:p>
          <w:p w14:paraId="4078F090" w14:textId="77777777" w:rsidR="000639BC" w:rsidRPr="006113D0" w:rsidRDefault="000639BC" w:rsidP="00A967D9">
            <w:pPr>
              <w:pStyle w:val="TAL"/>
              <w:rPr>
                <w:rFonts w:cs="Arial"/>
              </w:rPr>
            </w:pPr>
          </w:p>
          <w:p w14:paraId="7AB199E1"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f ≤ 3.0 GHz</w:t>
            </w:r>
          </w:p>
          <w:p w14:paraId="0A693737" w14:textId="77777777" w:rsidR="000639BC" w:rsidRPr="006113D0" w:rsidRDefault="000639BC" w:rsidP="00A967D9">
            <w:pPr>
              <w:pStyle w:val="TAL"/>
              <w:rPr>
                <w:rFonts w:cs="Arial"/>
              </w:rPr>
            </w:pPr>
            <w:r w:rsidRPr="006113D0">
              <w:rPr>
                <w:rFonts w:cs="Arial"/>
              </w:rPr>
              <w:t>Wanted signal level ±0.7 dB</w:t>
            </w:r>
          </w:p>
          <w:p w14:paraId="0177F0CE" w14:textId="77777777" w:rsidR="000639BC" w:rsidRPr="006113D0" w:rsidRDefault="000639BC" w:rsidP="00A967D9">
            <w:pPr>
              <w:pStyle w:val="TAL"/>
              <w:rPr>
                <w:rFonts w:cs="Arial"/>
              </w:rPr>
            </w:pPr>
            <w:r w:rsidRPr="006113D0">
              <w:rPr>
                <w:rFonts w:cs="Arial"/>
              </w:rPr>
              <w:t>Interferer signal level ±0.7 dB</w:t>
            </w:r>
          </w:p>
          <w:p w14:paraId="715DCEAC"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3.0 GHz &lt; f ≤ 4.2 GHz</w:t>
            </w:r>
          </w:p>
          <w:p w14:paraId="36CE9366"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 xml:space="preserve">Wanted signal level </w:t>
            </w:r>
            <w:r w:rsidRPr="006113D0">
              <w:rPr>
                <w:rFonts w:ascii="Arial" w:hAnsi="Arial" w:cs="Arial"/>
                <w:sz w:val="18"/>
                <w:szCs w:val="18"/>
                <w:lang w:eastAsia="sv-SE"/>
              </w:rPr>
              <w:t>±</w:t>
            </w:r>
            <w:r w:rsidRPr="006113D0">
              <w:rPr>
                <w:rFonts w:ascii="Arial" w:hAnsi="Arial"/>
                <w:sz w:val="18"/>
                <w:szCs w:val="18"/>
                <w:lang w:eastAsia="sv-SE"/>
              </w:rPr>
              <w:t>1.0 dB</w:t>
            </w:r>
          </w:p>
          <w:p w14:paraId="2DF97943"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 xml:space="preserve">Interferer signal level </w:t>
            </w:r>
            <w:r w:rsidRPr="006113D0">
              <w:rPr>
                <w:rFonts w:ascii="Arial" w:hAnsi="Arial" w:cs="Arial"/>
                <w:sz w:val="18"/>
                <w:szCs w:val="18"/>
                <w:lang w:eastAsia="sv-SE"/>
              </w:rPr>
              <w:t>±</w:t>
            </w:r>
            <w:r w:rsidRPr="006113D0">
              <w:rPr>
                <w:rFonts w:ascii="Arial" w:hAnsi="Arial"/>
                <w:sz w:val="18"/>
                <w:szCs w:val="18"/>
                <w:lang w:eastAsia="sv-SE"/>
              </w:rPr>
              <w:t>1.0 dB</w:t>
            </w:r>
          </w:p>
          <w:p w14:paraId="56ADC493" w14:textId="77777777" w:rsidR="000639BC" w:rsidRPr="006113D0" w:rsidRDefault="000639BC" w:rsidP="00A967D9">
            <w:pPr>
              <w:pStyle w:val="TAL"/>
              <w:rPr>
                <w:rFonts w:cs="Arial"/>
              </w:rPr>
            </w:pPr>
          </w:p>
          <w:p w14:paraId="635B0EF2" w14:textId="77777777" w:rsidR="000639BC" w:rsidRPr="006113D0" w:rsidRDefault="000639BC" w:rsidP="00A967D9">
            <w:pPr>
              <w:pStyle w:val="TAL"/>
              <w:rPr>
                <w:rFonts w:cs="Arial"/>
              </w:rPr>
            </w:pPr>
            <w:r w:rsidRPr="006113D0">
              <w:rPr>
                <w:rFonts w:cs="Arial"/>
              </w:rPr>
              <w:t>f ≤ 4.2 GHz</w:t>
            </w:r>
          </w:p>
          <w:p w14:paraId="3759480F" w14:textId="77777777" w:rsidR="000639BC" w:rsidRPr="006113D0" w:rsidDel="006575B2" w:rsidRDefault="000639BC" w:rsidP="00A967D9">
            <w:pPr>
              <w:pStyle w:val="TAL"/>
              <w:rPr>
                <w:rFonts w:cs="Arial"/>
              </w:rPr>
            </w:pPr>
            <w:r w:rsidRPr="006113D0">
              <w:rPr>
                <w:rFonts w:cs="Arial"/>
              </w:rPr>
              <w:t>Impact of interferer leakage 0.4 dB</w:t>
            </w:r>
          </w:p>
        </w:tc>
      </w:tr>
      <w:tr w:rsidR="000639BC" w:rsidRPr="006113D0" w14:paraId="0CA31715" w14:textId="77777777" w:rsidTr="00A967D9">
        <w:trPr>
          <w:cantSplit/>
          <w:jc w:val="center"/>
        </w:trPr>
        <w:tc>
          <w:tcPr>
            <w:tcW w:w="2143" w:type="dxa"/>
            <w:tcBorders>
              <w:bottom w:val="single" w:sz="4" w:space="0" w:color="auto"/>
            </w:tcBorders>
          </w:tcPr>
          <w:p w14:paraId="449CC4C7" w14:textId="77777777" w:rsidR="000639BC" w:rsidRPr="006113D0" w:rsidRDefault="000639BC" w:rsidP="00A967D9">
            <w:pPr>
              <w:pStyle w:val="TAL"/>
              <w:rPr>
                <w:rFonts w:cs="Arial"/>
              </w:rPr>
            </w:pPr>
            <w:r w:rsidRPr="006113D0">
              <w:rPr>
                <w:rFonts w:cs="Arial"/>
              </w:rPr>
              <w:t>7.5 Blocking</w:t>
            </w:r>
          </w:p>
        </w:tc>
        <w:tc>
          <w:tcPr>
            <w:tcW w:w="3402" w:type="dxa"/>
          </w:tcPr>
          <w:p w14:paraId="4D35ED52" w14:textId="77777777" w:rsidR="000639BC" w:rsidRPr="006113D0" w:rsidRDefault="000639BC" w:rsidP="00A967D9">
            <w:pPr>
              <w:pStyle w:val="TAL"/>
              <w:rPr>
                <w:rFonts w:cs="Arial"/>
              </w:rPr>
            </w:pPr>
            <w:r w:rsidRPr="006113D0">
              <w:rPr>
                <w:rFonts w:cs="Arial"/>
              </w:rPr>
              <w:t xml:space="preserve">1 MHz </w:t>
            </w:r>
            <w:r w:rsidRPr="006113D0">
              <w:rPr>
                <w:rFonts w:cs="Arial"/>
              </w:rPr>
              <w:sym w:font="Symbol" w:char="F0A3"/>
            </w:r>
            <w:r w:rsidRPr="006113D0">
              <w:rPr>
                <w:rFonts w:cs="Arial"/>
              </w:rPr>
              <w:t xml:space="preserve"> </w:t>
            </w:r>
            <w:proofErr w:type="spellStart"/>
            <w:r w:rsidRPr="006113D0">
              <w:rPr>
                <w:rFonts w:cs="Arial"/>
              </w:rPr>
              <w:t>f</w:t>
            </w:r>
            <w:r w:rsidRPr="006113D0">
              <w:rPr>
                <w:rFonts w:cs="Arial"/>
                <w:vertAlign w:val="subscript"/>
              </w:rPr>
              <w:t>interferer</w:t>
            </w:r>
            <w:proofErr w:type="spellEnd"/>
            <w:r w:rsidRPr="006113D0">
              <w:rPr>
                <w:rFonts w:cs="Arial"/>
              </w:rPr>
              <w:t xml:space="preserve"> </w:t>
            </w:r>
            <w:r w:rsidRPr="006113D0">
              <w:rPr>
                <w:rFonts w:cs="Arial"/>
              </w:rPr>
              <w:sym w:font="Symbol" w:char="F0A3"/>
            </w:r>
            <w:r w:rsidRPr="006113D0">
              <w:rPr>
                <w:rFonts w:cs="Arial"/>
              </w:rPr>
              <w:t xml:space="preserve"> 3 GHz: ±1.3 dB</w:t>
            </w:r>
          </w:p>
          <w:p w14:paraId="28DE3344" w14:textId="77777777" w:rsidR="000639BC" w:rsidRPr="006113D0" w:rsidDel="006575B2" w:rsidRDefault="000639BC" w:rsidP="00A967D9">
            <w:pPr>
              <w:pStyle w:val="TAL"/>
              <w:rPr>
                <w:rFonts w:cs="Arial"/>
              </w:rPr>
            </w:pPr>
            <w:r w:rsidRPr="006113D0">
              <w:rPr>
                <w:rFonts w:cs="Arial"/>
              </w:rPr>
              <w:t xml:space="preserve">3 GHz &lt; </w:t>
            </w:r>
            <w:proofErr w:type="spellStart"/>
            <w:r w:rsidRPr="006113D0">
              <w:rPr>
                <w:rFonts w:cs="Arial"/>
              </w:rPr>
              <w:t>f</w:t>
            </w:r>
            <w:r w:rsidRPr="006113D0">
              <w:rPr>
                <w:rFonts w:cs="Arial"/>
                <w:vertAlign w:val="subscript"/>
              </w:rPr>
              <w:t>interferer</w:t>
            </w:r>
            <w:proofErr w:type="spellEnd"/>
            <w:r w:rsidRPr="006113D0">
              <w:rPr>
                <w:rFonts w:cs="Arial"/>
              </w:rPr>
              <w:t xml:space="preserve"> </w:t>
            </w:r>
            <w:r w:rsidRPr="006113D0">
              <w:rPr>
                <w:rFonts w:cs="Arial"/>
              </w:rPr>
              <w:sym w:font="Symbol" w:char="F0A3"/>
            </w:r>
            <w:r w:rsidRPr="006113D0">
              <w:rPr>
                <w:rFonts w:cs="Arial"/>
              </w:rPr>
              <w:t xml:space="preserve"> 12.75 GHz: ±3.2 dB</w:t>
            </w:r>
          </w:p>
        </w:tc>
        <w:tc>
          <w:tcPr>
            <w:tcW w:w="3845" w:type="dxa"/>
            <w:tcBorders>
              <w:bottom w:val="single" w:sz="4" w:space="0" w:color="auto"/>
            </w:tcBorders>
          </w:tcPr>
          <w:p w14:paraId="6F616E53" w14:textId="77777777" w:rsidR="000639BC" w:rsidRPr="006113D0" w:rsidRDefault="000639BC" w:rsidP="00A967D9">
            <w:pPr>
              <w:pStyle w:val="TAL"/>
              <w:rPr>
                <w:rFonts w:cs="Arial"/>
              </w:rPr>
            </w:pPr>
            <w:r w:rsidRPr="006113D0">
              <w:rPr>
                <w:rFonts w:cs="Arial"/>
              </w:rPr>
              <w:t>Overall system uncertainty comprises three quantities:</w:t>
            </w:r>
          </w:p>
          <w:p w14:paraId="07D24FF4" w14:textId="77777777" w:rsidR="000639BC" w:rsidRPr="006113D0" w:rsidRDefault="000639BC" w:rsidP="00A967D9">
            <w:pPr>
              <w:pStyle w:val="TAL"/>
              <w:rPr>
                <w:rFonts w:cs="Arial"/>
              </w:rPr>
            </w:pPr>
          </w:p>
          <w:p w14:paraId="2A520967" w14:textId="77777777" w:rsidR="000639BC" w:rsidRPr="006113D0" w:rsidRDefault="000639BC" w:rsidP="00A967D9">
            <w:pPr>
              <w:pStyle w:val="TAL"/>
              <w:rPr>
                <w:rFonts w:cs="Arial"/>
              </w:rPr>
            </w:pPr>
            <w:r w:rsidRPr="006113D0">
              <w:rPr>
                <w:rFonts w:cs="Arial"/>
              </w:rPr>
              <w:t>1. Wanted signal level error</w:t>
            </w:r>
          </w:p>
          <w:p w14:paraId="283F6C04" w14:textId="77777777" w:rsidR="000639BC" w:rsidRPr="006113D0" w:rsidRDefault="000639BC" w:rsidP="00A967D9">
            <w:pPr>
              <w:pStyle w:val="TAL"/>
              <w:rPr>
                <w:rFonts w:cs="Arial"/>
              </w:rPr>
            </w:pPr>
            <w:r w:rsidRPr="006113D0">
              <w:rPr>
                <w:rFonts w:cs="Arial"/>
              </w:rPr>
              <w:t>2. Interferer signal level error</w:t>
            </w:r>
          </w:p>
          <w:p w14:paraId="241FA6C1" w14:textId="77777777" w:rsidR="000639BC" w:rsidRPr="006113D0" w:rsidRDefault="000639BC" w:rsidP="00A967D9">
            <w:pPr>
              <w:pStyle w:val="TAL"/>
              <w:rPr>
                <w:rFonts w:cs="Arial"/>
              </w:rPr>
            </w:pPr>
            <w:r w:rsidRPr="006113D0">
              <w:rPr>
                <w:rFonts w:cs="Arial"/>
              </w:rPr>
              <w:t>3. Interferer broadband noise</w:t>
            </w:r>
          </w:p>
          <w:p w14:paraId="6D4CF0A9" w14:textId="77777777" w:rsidR="000639BC" w:rsidRPr="006113D0" w:rsidRDefault="000639BC" w:rsidP="00A967D9">
            <w:pPr>
              <w:pStyle w:val="TAL"/>
              <w:rPr>
                <w:rFonts w:cs="Arial"/>
              </w:rPr>
            </w:pPr>
          </w:p>
          <w:p w14:paraId="3BB9663A" w14:textId="77777777" w:rsidR="000639BC" w:rsidRPr="006113D0" w:rsidRDefault="000639BC" w:rsidP="00A967D9">
            <w:pPr>
              <w:pStyle w:val="TAL"/>
              <w:rPr>
                <w:rFonts w:cs="Arial"/>
              </w:rPr>
            </w:pPr>
            <w:r w:rsidRPr="006113D0">
              <w:rPr>
                <w:rFonts w:cs="Arial"/>
              </w:rPr>
              <w:t>Items 1 and 2 are assumed to be uncorrelated so can be root sum squared to provide the ratio error of the two signals. The Interferer Broadband noise effect is systematic, and is added arithmetically.</w:t>
            </w:r>
          </w:p>
          <w:p w14:paraId="52938906" w14:textId="77777777" w:rsidR="000639BC" w:rsidRPr="006113D0" w:rsidRDefault="000639BC" w:rsidP="00A967D9">
            <w:pPr>
              <w:pStyle w:val="TAL"/>
              <w:rPr>
                <w:rFonts w:cs="Arial"/>
              </w:rPr>
            </w:pPr>
          </w:p>
          <w:p w14:paraId="00FC8FBD" w14:textId="77777777" w:rsidR="000639BC" w:rsidRPr="006113D0" w:rsidRDefault="000639BC" w:rsidP="00A967D9">
            <w:pPr>
              <w:pStyle w:val="TAL"/>
              <w:rPr>
                <w:rFonts w:cs="Arial"/>
              </w:rPr>
            </w:pPr>
            <w:r w:rsidRPr="006113D0">
              <w:rPr>
                <w:rFonts w:cs="Arial"/>
              </w:rPr>
              <w:t>Test System uncertainty = [SQRT (wanted_level_error</w:t>
            </w:r>
            <w:r w:rsidRPr="006113D0">
              <w:rPr>
                <w:rFonts w:cs="Arial"/>
                <w:vertAlign w:val="superscript"/>
              </w:rPr>
              <w:t>2</w:t>
            </w:r>
            <w:r w:rsidRPr="006113D0">
              <w:rPr>
                <w:rFonts w:cs="Arial"/>
              </w:rPr>
              <w:t xml:space="preserve"> + interferer_level_error</w:t>
            </w:r>
            <w:r w:rsidRPr="006113D0">
              <w:rPr>
                <w:rFonts w:cs="Arial"/>
                <w:vertAlign w:val="superscript"/>
              </w:rPr>
              <w:t>2</w:t>
            </w:r>
            <w:r w:rsidRPr="006113D0">
              <w:rPr>
                <w:rFonts w:cs="Arial"/>
              </w:rPr>
              <w:t>)] + Broadband noise effect.</w:t>
            </w:r>
          </w:p>
          <w:p w14:paraId="7422EFFE" w14:textId="77777777" w:rsidR="000639BC" w:rsidRPr="006113D0" w:rsidRDefault="000639BC" w:rsidP="00A967D9">
            <w:pPr>
              <w:pStyle w:val="TAL"/>
              <w:rPr>
                <w:rFonts w:cs="Arial"/>
              </w:rPr>
            </w:pPr>
          </w:p>
          <w:p w14:paraId="7B5DD52A" w14:textId="77777777" w:rsidR="000639BC" w:rsidRPr="006113D0" w:rsidRDefault="000639BC" w:rsidP="00A967D9">
            <w:pPr>
              <w:pStyle w:val="TAL"/>
              <w:rPr>
                <w:rFonts w:cs="Arial"/>
              </w:rPr>
            </w:pPr>
            <w:r w:rsidRPr="006113D0">
              <w:rPr>
                <w:rFonts w:cs="Arial"/>
              </w:rPr>
              <w:t>Out of band blocking, using CW interferer:</w:t>
            </w:r>
          </w:p>
          <w:p w14:paraId="59C7953B" w14:textId="77777777" w:rsidR="000639BC" w:rsidRPr="006113D0" w:rsidRDefault="000639BC" w:rsidP="00A967D9">
            <w:pPr>
              <w:pStyle w:val="TAL"/>
              <w:rPr>
                <w:rFonts w:cs="Arial"/>
              </w:rPr>
            </w:pPr>
            <w:r w:rsidRPr="006113D0">
              <w:rPr>
                <w:rFonts w:cs="Arial"/>
              </w:rPr>
              <w:t>Wanted signal level:</w:t>
            </w:r>
          </w:p>
          <w:p w14:paraId="58B4E4B4" w14:textId="77777777" w:rsidR="000639BC" w:rsidRPr="006113D0" w:rsidRDefault="000639BC" w:rsidP="00A967D9">
            <w:pPr>
              <w:pStyle w:val="TAL"/>
              <w:rPr>
                <w:rFonts w:cs="Arial"/>
              </w:rPr>
            </w:pPr>
            <w:r w:rsidRPr="006113D0">
              <w:rPr>
                <w:rFonts w:cs="Arial"/>
              </w:rPr>
              <w:t>±0.7 dB up to 3 GHz</w:t>
            </w:r>
          </w:p>
          <w:p w14:paraId="2EB6B94A" w14:textId="77777777" w:rsidR="000639BC" w:rsidRPr="006113D0" w:rsidRDefault="000639BC" w:rsidP="00A967D9">
            <w:pPr>
              <w:pStyle w:val="TAL"/>
              <w:rPr>
                <w:rFonts w:cs="Arial"/>
              </w:rPr>
            </w:pPr>
            <w:r w:rsidRPr="006113D0">
              <w:rPr>
                <w:rFonts w:cs="Arial"/>
              </w:rPr>
              <w:t>±1.0 dB up to 4.2 GHz</w:t>
            </w:r>
          </w:p>
          <w:p w14:paraId="32EF14F0" w14:textId="77777777" w:rsidR="000639BC" w:rsidRPr="006113D0" w:rsidRDefault="000639BC" w:rsidP="00A967D9">
            <w:pPr>
              <w:pStyle w:val="TAL"/>
              <w:rPr>
                <w:rFonts w:cs="Arial"/>
              </w:rPr>
            </w:pPr>
            <w:r w:rsidRPr="006113D0">
              <w:rPr>
                <w:rFonts w:cs="Arial"/>
              </w:rPr>
              <w:t>Interferer signal level:</w:t>
            </w:r>
          </w:p>
          <w:p w14:paraId="190318DA" w14:textId="77777777" w:rsidR="000639BC" w:rsidRPr="006113D0" w:rsidRDefault="000639BC" w:rsidP="00A967D9">
            <w:pPr>
              <w:pStyle w:val="TAL"/>
              <w:rPr>
                <w:rFonts w:cs="Arial"/>
              </w:rPr>
            </w:pPr>
            <w:r w:rsidRPr="006113D0">
              <w:rPr>
                <w:rFonts w:cs="Arial"/>
              </w:rPr>
              <w:t>±1.0 dB up to 3 GHz</w:t>
            </w:r>
          </w:p>
          <w:p w14:paraId="26DD189F" w14:textId="77777777" w:rsidR="000639BC" w:rsidRPr="006113D0" w:rsidRDefault="000639BC" w:rsidP="00A967D9">
            <w:pPr>
              <w:pStyle w:val="TAL"/>
              <w:rPr>
                <w:rFonts w:cs="Arial"/>
              </w:rPr>
            </w:pPr>
            <w:r w:rsidRPr="006113D0">
              <w:rPr>
                <w:rFonts w:cs="Arial"/>
              </w:rPr>
              <w:t>±3.0 dB up to 12.75 GHz</w:t>
            </w:r>
          </w:p>
          <w:p w14:paraId="0B0652CC" w14:textId="77777777" w:rsidR="000639BC" w:rsidRPr="006113D0" w:rsidDel="006575B2" w:rsidRDefault="000639BC" w:rsidP="00A967D9">
            <w:pPr>
              <w:pStyle w:val="TAL"/>
              <w:rPr>
                <w:rFonts w:cs="Arial"/>
              </w:rPr>
            </w:pPr>
            <w:r w:rsidRPr="006113D0">
              <w:rPr>
                <w:rFonts w:cs="Arial"/>
              </w:rPr>
              <w:t xml:space="preserve">Impact of interferer Broadband noise 0.1 dB </w:t>
            </w:r>
          </w:p>
        </w:tc>
      </w:tr>
      <w:tr w:rsidR="000639BC" w:rsidRPr="006113D0" w14:paraId="19727D7E" w14:textId="77777777" w:rsidTr="00A967D9">
        <w:trPr>
          <w:cantSplit/>
          <w:jc w:val="center"/>
        </w:trPr>
        <w:tc>
          <w:tcPr>
            <w:tcW w:w="2143" w:type="dxa"/>
          </w:tcPr>
          <w:p w14:paraId="67B9323B" w14:textId="77777777" w:rsidR="000639BC" w:rsidRPr="006113D0" w:rsidRDefault="000639BC" w:rsidP="00A967D9">
            <w:pPr>
              <w:pStyle w:val="TAL"/>
              <w:rPr>
                <w:rFonts w:cs="Arial"/>
              </w:rPr>
            </w:pPr>
            <w:r w:rsidRPr="006113D0">
              <w:rPr>
                <w:rFonts w:cs="Arial"/>
              </w:rPr>
              <w:t>7.6 Receiver spurious emissions</w:t>
            </w:r>
          </w:p>
        </w:tc>
        <w:tc>
          <w:tcPr>
            <w:tcW w:w="3402" w:type="dxa"/>
          </w:tcPr>
          <w:p w14:paraId="46C8E4B7" w14:textId="77777777" w:rsidR="000639BC" w:rsidRPr="006113D0" w:rsidRDefault="000639BC" w:rsidP="00A967D9">
            <w:pPr>
              <w:pStyle w:val="TAL"/>
              <w:rPr>
                <w:rFonts w:cs="Arial"/>
              </w:rPr>
            </w:pPr>
            <w:r w:rsidRPr="006113D0">
              <w:rPr>
                <w:rFonts w:cs="Arial"/>
              </w:rPr>
              <w:t>30 MHz ≤ f ≤ 4 GHz: ±2.0 dB</w:t>
            </w:r>
          </w:p>
          <w:p w14:paraId="23FB0DCF" w14:textId="77777777" w:rsidR="000639BC" w:rsidRDefault="000639BC" w:rsidP="00A967D9">
            <w:pPr>
              <w:pStyle w:val="TAL"/>
              <w:rPr>
                <w:rFonts w:cs="Arial"/>
              </w:rPr>
            </w:pPr>
            <w:r w:rsidRPr="006113D0">
              <w:rPr>
                <w:rFonts w:cs="Arial"/>
              </w:rPr>
              <w:t>4 GHz &lt; f ≤ 19 GHz: ±4.0 dB</w:t>
            </w:r>
          </w:p>
          <w:p w14:paraId="714D830E" w14:textId="77777777" w:rsidR="000639BC" w:rsidRPr="006113D0" w:rsidRDefault="000639BC" w:rsidP="00A967D9">
            <w:pPr>
              <w:pStyle w:val="TAL"/>
              <w:rPr>
                <w:rFonts w:cs="Arial"/>
              </w:rPr>
            </w:pPr>
            <w:r w:rsidRPr="00CA70A9">
              <w:rPr>
                <w:rFonts w:cs="Arial"/>
              </w:rPr>
              <w:t xml:space="preserve">19 GHz &lt; f </w:t>
            </w:r>
            <w:r w:rsidRPr="007332BE">
              <w:rPr>
                <w:rFonts w:cs="Arial"/>
                <w:lang w:eastAsia="ko-KR"/>
              </w:rPr>
              <w:t xml:space="preserve">≤ </w:t>
            </w:r>
            <w:r w:rsidRPr="00CA70A9">
              <w:rPr>
                <w:rFonts w:cs="Arial"/>
              </w:rPr>
              <w:t>26 GHz: TBD</w:t>
            </w:r>
          </w:p>
        </w:tc>
        <w:tc>
          <w:tcPr>
            <w:tcW w:w="3845" w:type="dxa"/>
          </w:tcPr>
          <w:p w14:paraId="45A9AD84" w14:textId="77777777" w:rsidR="000639BC" w:rsidRPr="006113D0" w:rsidRDefault="000639BC" w:rsidP="00A967D9">
            <w:pPr>
              <w:pStyle w:val="TAL"/>
              <w:rPr>
                <w:rFonts w:cs="Arial"/>
              </w:rPr>
            </w:pPr>
          </w:p>
        </w:tc>
      </w:tr>
      <w:tr w:rsidR="000639BC" w:rsidRPr="006113D0" w14:paraId="5F7710B6" w14:textId="77777777" w:rsidTr="00A967D9">
        <w:trPr>
          <w:cantSplit/>
          <w:jc w:val="center"/>
        </w:trPr>
        <w:tc>
          <w:tcPr>
            <w:tcW w:w="2143" w:type="dxa"/>
          </w:tcPr>
          <w:p w14:paraId="58450AC3" w14:textId="77777777" w:rsidR="000639BC" w:rsidRPr="006113D0" w:rsidRDefault="000639BC" w:rsidP="00A967D9">
            <w:pPr>
              <w:pStyle w:val="TAL"/>
              <w:rPr>
                <w:rFonts w:cs="Arial"/>
              </w:rPr>
            </w:pPr>
            <w:r w:rsidRPr="006113D0">
              <w:rPr>
                <w:rFonts w:cs="Arial"/>
              </w:rPr>
              <w:lastRenderedPageBreak/>
              <w:t>7.7 Receiver intermodulation (General requirements)</w:t>
            </w:r>
          </w:p>
        </w:tc>
        <w:tc>
          <w:tcPr>
            <w:tcW w:w="3402" w:type="dxa"/>
          </w:tcPr>
          <w:p w14:paraId="6BBAB952" w14:textId="77777777" w:rsidR="000639BC" w:rsidRPr="006113D0" w:rsidRDefault="000639BC" w:rsidP="00A967D9">
            <w:pPr>
              <w:pStyle w:val="TAL"/>
              <w:rPr>
                <w:rFonts w:cs="v4.2.0"/>
              </w:rPr>
            </w:pPr>
            <w:r w:rsidRPr="006113D0">
              <w:rPr>
                <w:rFonts w:cs="Arial"/>
              </w:rPr>
              <w:t>±1.8 dB</w:t>
            </w:r>
            <w:r w:rsidRPr="006113D0">
              <w:rPr>
                <w:rFonts w:cs="v4.2.0"/>
              </w:rPr>
              <w:t xml:space="preserve"> , f </w:t>
            </w:r>
            <w:r w:rsidRPr="006113D0">
              <w:rPr>
                <w:rFonts w:cs="Arial"/>
              </w:rPr>
              <w:t>≤</w:t>
            </w:r>
            <w:r w:rsidRPr="006113D0">
              <w:rPr>
                <w:rFonts w:cs="v4.2.0"/>
              </w:rPr>
              <w:t xml:space="preserve"> 3.0 GHz</w:t>
            </w:r>
          </w:p>
          <w:p w14:paraId="756480DD" w14:textId="77777777" w:rsidR="000639BC" w:rsidRDefault="000639BC" w:rsidP="00A967D9">
            <w:pPr>
              <w:pStyle w:val="TAL"/>
              <w:rPr>
                <w:rFonts w:cs="v4.2.0"/>
              </w:rPr>
            </w:pPr>
            <w:r w:rsidRPr="006113D0">
              <w:rPr>
                <w:rFonts w:cs="Arial"/>
              </w:rPr>
              <w:t>±</w:t>
            </w:r>
            <w:r w:rsidRPr="006113D0">
              <w:rPr>
                <w:rFonts w:cs="v4.2.0"/>
              </w:rPr>
              <w:t xml:space="preserve">2.4 dB, 3.0 GHz &lt; f </w:t>
            </w:r>
            <w:r w:rsidRPr="006113D0">
              <w:rPr>
                <w:rFonts w:cs="Arial"/>
              </w:rPr>
              <w:t>≤</w:t>
            </w:r>
            <w:r w:rsidRPr="006113D0">
              <w:rPr>
                <w:rFonts w:cs="v4.2.0"/>
              </w:rPr>
              <w:t xml:space="preserve"> 4.2 GHz</w:t>
            </w:r>
          </w:p>
          <w:p w14:paraId="2BB084B7" w14:textId="77777777" w:rsidR="000639BC" w:rsidRPr="006113D0" w:rsidRDefault="000639BC" w:rsidP="00A967D9">
            <w:pPr>
              <w:pStyle w:val="TAL"/>
              <w:rPr>
                <w:rFonts w:cs="Arial"/>
              </w:rPr>
            </w:pPr>
            <w:r w:rsidRPr="007332BE">
              <w:rPr>
                <w:rFonts w:cs="Arial"/>
                <w:lang w:eastAsia="ko-KR"/>
              </w:rPr>
              <w:t>±</w:t>
            </w:r>
            <w:r w:rsidRPr="007332BE">
              <w:rPr>
                <w:rFonts w:cs="Arial" w:hint="eastAsia"/>
                <w:lang w:eastAsia="zh-CN"/>
              </w:rPr>
              <w:t>3.3</w:t>
            </w:r>
            <w:r w:rsidRPr="007332BE">
              <w:rPr>
                <w:rFonts w:cs="Arial"/>
                <w:lang w:eastAsia="ko-KR"/>
              </w:rPr>
              <w:t xml:space="preserve"> dB, 4.2</w:t>
            </w:r>
            <w:r>
              <w:rPr>
                <w:rFonts w:cs="Arial"/>
                <w:lang w:eastAsia="ko-KR"/>
              </w:rPr>
              <w:t xml:space="preserve"> </w:t>
            </w:r>
            <w:r w:rsidRPr="007332BE">
              <w:rPr>
                <w:rFonts w:cs="Arial"/>
                <w:lang w:eastAsia="ko-KR"/>
              </w:rPr>
              <w:t>GHz &lt; f ≤ 6.0</w:t>
            </w:r>
            <w:r>
              <w:rPr>
                <w:rFonts w:cs="Arial"/>
                <w:lang w:eastAsia="ko-KR"/>
              </w:rPr>
              <w:t xml:space="preserve"> </w:t>
            </w:r>
            <w:r w:rsidRPr="007332BE">
              <w:rPr>
                <w:rFonts w:cs="Arial"/>
                <w:lang w:eastAsia="ko-KR"/>
              </w:rPr>
              <w:t>GHz</w:t>
            </w:r>
          </w:p>
        </w:tc>
        <w:tc>
          <w:tcPr>
            <w:tcW w:w="3845" w:type="dxa"/>
          </w:tcPr>
          <w:p w14:paraId="2DE01FA5" w14:textId="77777777" w:rsidR="000639BC" w:rsidRPr="006113D0" w:rsidRDefault="000639BC" w:rsidP="00A967D9">
            <w:pPr>
              <w:pStyle w:val="TAL"/>
              <w:rPr>
                <w:rFonts w:cs="Arial"/>
              </w:rPr>
            </w:pPr>
            <w:r w:rsidRPr="006113D0">
              <w:rPr>
                <w:rFonts w:cs="Arial"/>
              </w:rPr>
              <w:t>Overall system uncertainty comprises four quantities:</w:t>
            </w:r>
          </w:p>
          <w:p w14:paraId="0A2ADB81" w14:textId="77777777" w:rsidR="000639BC" w:rsidRPr="006113D0" w:rsidRDefault="000639BC" w:rsidP="00A967D9">
            <w:pPr>
              <w:pStyle w:val="TAL"/>
              <w:rPr>
                <w:rFonts w:cs="Arial"/>
              </w:rPr>
            </w:pPr>
          </w:p>
          <w:p w14:paraId="2933A02F" w14:textId="77777777" w:rsidR="000639BC" w:rsidRPr="006113D0" w:rsidRDefault="000639BC" w:rsidP="00A967D9">
            <w:pPr>
              <w:pStyle w:val="TAL"/>
              <w:rPr>
                <w:rFonts w:cs="Arial"/>
              </w:rPr>
            </w:pPr>
            <w:r w:rsidRPr="006113D0">
              <w:rPr>
                <w:rFonts w:cs="Arial"/>
              </w:rPr>
              <w:t>1. Wanted signal level error</w:t>
            </w:r>
          </w:p>
          <w:p w14:paraId="3C94E704" w14:textId="77777777" w:rsidR="000639BC" w:rsidRPr="006113D0" w:rsidRDefault="000639BC" w:rsidP="00A967D9">
            <w:pPr>
              <w:pStyle w:val="TAL"/>
              <w:rPr>
                <w:rFonts w:cs="Arial"/>
              </w:rPr>
            </w:pPr>
            <w:r w:rsidRPr="006113D0">
              <w:rPr>
                <w:rFonts w:cs="Arial"/>
              </w:rPr>
              <w:t>2. CW Interferer level error</w:t>
            </w:r>
          </w:p>
          <w:p w14:paraId="376F6A48" w14:textId="77777777" w:rsidR="000639BC" w:rsidRPr="006113D0" w:rsidRDefault="000639BC" w:rsidP="00A967D9">
            <w:pPr>
              <w:pStyle w:val="TAL"/>
              <w:rPr>
                <w:rFonts w:cs="Arial"/>
              </w:rPr>
            </w:pPr>
            <w:r w:rsidRPr="006113D0">
              <w:rPr>
                <w:rFonts w:cs="Arial"/>
              </w:rPr>
              <w:t>3. Modulated Interferer level error</w:t>
            </w:r>
          </w:p>
          <w:p w14:paraId="484D203A" w14:textId="77777777" w:rsidR="000639BC" w:rsidRPr="006113D0" w:rsidRDefault="000639BC" w:rsidP="00A967D9">
            <w:pPr>
              <w:pStyle w:val="TAL"/>
              <w:rPr>
                <w:rFonts w:cs="Arial"/>
              </w:rPr>
            </w:pPr>
            <w:r w:rsidRPr="006113D0">
              <w:rPr>
                <w:rFonts w:cs="Arial"/>
              </w:rPr>
              <w:t xml:space="preserve">4. Impact of interferer ACLR </w:t>
            </w:r>
          </w:p>
          <w:p w14:paraId="51DA2344" w14:textId="77777777" w:rsidR="000639BC" w:rsidRPr="006113D0" w:rsidRDefault="000639BC" w:rsidP="00A967D9">
            <w:pPr>
              <w:pStyle w:val="TAL"/>
              <w:rPr>
                <w:rFonts w:cs="Arial"/>
              </w:rPr>
            </w:pPr>
          </w:p>
          <w:p w14:paraId="3887CB82" w14:textId="77777777" w:rsidR="000639BC" w:rsidRPr="006113D0" w:rsidRDefault="000639BC" w:rsidP="00A967D9">
            <w:pPr>
              <w:pStyle w:val="TAL"/>
              <w:rPr>
                <w:rFonts w:cs="Arial"/>
              </w:rPr>
            </w:pPr>
            <w:r w:rsidRPr="006113D0">
              <w:rPr>
                <w:rFonts w:cs="Arial"/>
              </w:rPr>
              <w:t>The effect of the closer CW signal has twice the effect.</w:t>
            </w:r>
          </w:p>
          <w:p w14:paraId="4C9711F8" w14:textId="77777777" w:rsidR="000639BC" w:rsidRPr="006113D0" w:rsidRDefault="000639BC" w:rsidP="00A967D9">
            <w:pPr>
              <w:pStyle w:val="TAL"/>
              <w:rPr>
                <w:rFonts w:cs="Arial"/>
              </w:rPr>
            </w:pPr>
          </w:p>
          <w:p w14:paraId="5A992578" w14:textId="77777777" w:rsidR="000639BC" w:rsidRPr="006113D0" w:rsidRDefault="000639BC" w:rsidP="00A967D9">
            <w:pPr>
              <w:pStyle w:val="TAL"/>
              <w:rPr>
                <w:rFonts w:cs="Arial"/>
              </w:rPr>
            </w:pPr>
            <w:r w:rsidRPr="006113D0">
              <w:rPr>
                <w:rFonts w:cs="Arial"/>
              </w:rPr>
              <w:t>Items 1, 2 and 3 are assumed to be uncorrelated so can be root sum squared to provide the combined effect of the three signals. The interferer ACLR effect is systematic, and is added arithmetically.</w:t>
            </w:r>
          </w:p>
          <w:p w14:paraId="403F4649" w14:textId="77777777" w:rsidR="000639BC" w:rsidRPr="006113D0" w:rsidRDefault="000639BC" w:rsidP="00A967D9">
            <w:pPr>
              <w:pStyle w:val="TAL"/>
              <w:rPr>
                <w:rFonts w:cs="Arial"/>
              </w:rPr>
            </w:pPr>
          </w:p>
          <w:p w14:paraId="56782241" w14:textId="77777777" w:rsidR="000639BC" w:rsidRPr="006113D0" w:rsidRDefault="000639BC" w:rsidP="00A967D9">
            <w:pPr>
              <w:pStyle w:val="TAL"/>
              <w:rPr>
                <w:rFonts w:cs="Arial"/>
              </w:rPr>
            </w:pPr>
            <w:r w:rsidRPr="006113D0">
              <w:rPr>
                <w:rFonts w:cs="Arial"/>
              </w:rPr>
              <w:t xml:space="preserve">Test System uncertainty = SQRT [(2 x </w:t>
            </w:r>
            <w:proofErr w:type="spellStart"/>
            <w:r w:rsidRPr="006113D0">
              <w:rPr>
                <w:rFonts w:cs="Arial"/>
              </w:rPr>
              <w:t>CW_level_error</w:t>
            </w:r>
            <w:proofErr w:type="spellEnd"/>
            <w:proofErr w:type="gramStart"/>
            <w:r w:rsidRPr="006113D0">
              <w:rPr>
                <w:rFonts w:cs="Arial"/>
              </w:rPr>
              <w:t>)</w:t>
            </w:r>
            <w:r w:rsidRPr="006113D0">
              <w:rPr>
                <w:rFonts w:cs="Arial"/>
                <w:vertAlign w:val="superscript"/>
              </w:rPr>
              <w:t>2</w:t>
            </w:r>
            <w:proofErr w:type="gramEnd"/>
            <w:r w:rsidRPr="006113D0">
              <w:rPr>
                <w:rFonts w:cs="Arial"/>
              </w:rPr>
              <w:t xml:space="preserve"> +(mod </w:t>
            </w:r>
            <w:proofErr w:type="spellStart"/>
            <w:r w:rsidRPr="006113D0">
              <w:rPr>
                <w:rFonts w:cs="Arial"/>
              </w:rPr>
              <w:t>interferer_level_error</w:t>
            </w:r>
            <w:proofErr w:type="spellEnd"/>
            <w:r w:rsidRPr="006113D0">
              <w:rPr>
                <w:rFonts w:cs="Arial"/>
              </w:rPr>
              <w:t>)</w:t>
            </w:r>
            <w:r w:rsidRPr="006113D0">
              <w:rPr>
                <w:rFonts w:cs="Arial"/>
                <w:vertAlign w:val="superscript"/>
              </w:rPr>
              <w:t>2</w:t>
            </w:r>
            <w:r w:rsidRPr="006113D0">
              <w:rPr>
                <w:rFonts w:cs="Arial"/>
              </w:rPr>
              <w:t xml:space="preserve">  +(wanted </w:t>
            </w:r>
            <w:proofErr w:type="spellStart"/>
            <w:r w:rsidRPr="006113D0">
              <w:rPr>
                <w:rFonts w:cs="Arial"/>
              </w:rPr>
              <w:t>signal_level_error</w:t>
            </w:r>
            <w:proofErr w:type="spellEnd"/>
            <w:r w:rsidRPr="006113D0">
              <w:rPr>
                <w:rFonts w:cs="Arial"/>
              </w:rPr>
              <w:t>)</w:t>
            </w:r>
            <w:r w:rsidRPr="006113D0">
              <w:rPr>
                <w:rFonts w:cs="Arial"/>
                <w:vertAlign w:val="superscript"/>
              </w:rPr>
              <w:t>2</w:t>
            </w:r>
            <w:r w:rsidRPr="006113D0">
              <w:rPr>
                <w:rFonts w:cs="Arial"/>
              </w:rPr>
              <w:t>] + ACLR effect.</w:t>
            </w:r>
          </w:p>
          <w:p w14:paraId="59C6F93E" w14:textId="77777777" w:rsidR="000639BC" w:rsidRPr="006113D0" w:rsidRDefault="000639BC" w:rsidP="00A967D9">
            <w:pPr>
              <w:pStyle w:val="TAL"/>
              <w:rPr>
                <w:rFonts w:cs="Arial"/>
              </w:rPr>
            </w:pPr>
          </w:p>
          <w:p w14:paraId="4154B35D" w14:textId="77777777" w:rsidR="000639BC" w:rsidRPr="006113D0" w:rsidRDefault="000639BC" w:rsidP="00A967D9">
            <w:pPr>
              <w:pStyle w:val="TAL"/>
              <w:rPr>
                <w:rFonts w:cs="Arial"/>
              </w:rPr>
            </w:pPr>
            <w:r w:rsidRPr="006113D0">
              <w:rPr>
                <w:rFonts w:cs="Arial"/>
              </w:rPr>
              <w:t xml:space="preserve">f ≤ 3.0 GHz </w:t>
            </w:r>
          </w:p>
          <w:p w14:paraId="6971C994" w14:textId="77777777" w:rsidR="000639BC" w:rsidRPr="006113D0" w:rsidRDefault="000639BC" w:rsidP="00A967D9">
            <w:pPr>
              <w:pStyle w:val="TAL"/>
              <w:rPr>
                <w:rFonts w:cs="Arial"/>
              </w:rPr>
            </w:pPr>
            <w:r w:rsidRPr="006113D0">
              <w:rPr>
                <w:rFonts w:cs="Arial"/>
              </w:rPr>
              <w:t xml:space="preserve">Wanted signal level ± 0.7dB </w:t>
            </w:r>
          </w:p>
          <w:p w14:paraId="4D4F27F4" w14:textId="77777777" w:rsidR="000639BC" w:rsidRPr="006113D0" w:rsidRDefault="000639BC" w:rsidP="00A967D9">
            <w:pPr>
              <w:pStyle w:val="TAL"/>
              <w:rPr>
                <w:rFonts w:cs="Arial"/>
              </w:rPr>
            </w:pPr>
            <w:r w:rsidRPr="006113D0">
              <w:rPr>
                <w:rFonts w:cs="Arial"/>
              </w:rPr>
              <w:t>CW interferer level ± 0.5 dB</w:t>
            </w:r>
          </w:p>
          <w:p w14:paraId="70BC98C6" w14:textId="77777777" w:rsidR="000639BC" w:rsidRPr="006113D0" w:rsidRDefault="000639BC" w:rsidP="00A967D9">
            <w:pPr>
              <w:pStyle w:val="TAL"/>
              <w:rPr>
                <w:rFonts w:cs="Arial"/>
              </w:rPr>
            </w:pPr>
            <w:r w:rsidRPr="006113D0">
              <w:rPr>
                <w:rFonts w:cs="Arial"/>
              </w:rPr>
              <w:t>Mod interferer level ± 0.7 dB</w:t>
            </w:r>
          </w:p>
          <w:p w14:paraId="0E3DDBAB"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3.0 GHz &lt; f ≤ 4.2 GHz</w:t>
            </w:r>
          </w:p>
          <w:p w14:paraId="7620ECC9" w14:textId="77777777" w:rsidR="000639BC" w:rsidRPr="006113D0" w:rsidRDefault="000639BC" w:rsidP="00A967D9">
            <w:pPr>
              <w:spacing w:after="0"/>
              <w:rPr>
                <w:rFonts w:ascii="Arial" w:hAnsi="Arial" w:cs="Arial"/>
                <w:sz w:val="18"/>
                <w:szCs w:val="18"/>
                <w:lang w:eastAsia="sv-SE"/>
              </w:rPr>
            </w:pPr>
            <w:r w:rsidRPr="006113D0">
              <w:rPr>
                <w:rFonts w:ascii="Arial" w:hAnsi="Arial" w:cs="Arial"/>
                <w:sz w:val="18"/>
                <w:szCs w:val="18"/>
                <w:lang w:eastAsia="sv-SE"/>
              </w:rPr>
              <w:t>Wanted signal level ± 1.0 dB</w:t>
            </w:r>
          </w:p>
          <w:p w14:paraId="6828C7AA" w14:textId="77777777" w:rsidR="000639BC" w:rsidRPr="006113D0" w:rsidRDefault="000639BC" w:rsidP="00A967D9">
            <w:pPr>
              <w:spacing w:after="0"/>
              <w:rPr>
                <w:rFonts w:ascii="Arial" w:hAnsi="Arial" w:cs="Arial"/>
                <w:sz w:val="18"/>
                <w:szCs w:val="18"/>
                <w:lang w:eastAsia="sv-SE"/>
              </w:rPr>
            </w:pPr>
            <w:r w:rsidRPr="006113D0">
              <w:rPr>
                <w:rFonts w:ascii="Arial" w:hAnsi="Arial" w:cs="Arial"/>
                <w:sz w:val="18"/>
                <w:szCs w:val="18"/>
                <w:lang w:eastAsia="sv-SE"/>
              </w:rPr>
              <w:t>CW Interferer level ± 0.7 dB</w:t>
            </w:r>
          </w:p>
          <w:p w14:paraId="7F80AD47" w14:textId="77777777" w:rsidR="000639BC" w:rsidRPr="006113D0" w:rsidRDefault="000639BC" w:rsidP="00A967D9">
            <w:pPr>
              <w:pStyle w:val="TAL"/>
              <w:keepNext w:val="0"/>
              <w:rPr>
                <w:rFonts w:cs="Arial"/>
                <w:lang w:eastAsia="sv-SE"/>
              </w:rPr>
            </w:pPr>
            <w:r w:rsidRPr="006113D0">
              <w:rPr>
                <w:rFonts w:cs="Arial"/>
                <w:lang w:eastAsia="sv-SE"/>
              </w:rPr>
              <w:t>Mod Interferer level ± 1.0 dB</w:t>
            </w:r>
          </w:p>
          <w:p w14:paraId="06848BE9" w14:textId="77777777" w:rsidR="000639BC" w:rsidRPr="006113D0" w:rsidRDefault="000639BC" w:rsidP="00A967D9">
            <w:pPr>
              <w:pStyle w:val="TAL"/>
              <w:rPr>
                <w:rFonts w:cs="Arial"/>
              </w:rPr>
            </w:pPr>
          </w:p>
          <w:p w14:paraId="25F81AB9" w14:textId="77777777" w:rsidR="000639BC" w:rsidRPr="006113D0" w:rsidRDefault="000639BC" w:rsidP="00A967D9">
            <w:pPr>
              <w:pStyle w:val="TAL"/>
              <w:rPr>
                <w:rFonts w:cs="Arial"/>
              </w:rPr>
            </w:pPr>
            <w:r w:rsidRPr="006113D0">
              <w:rPr>
                <w:rFonts w:cs="Arial"/>
                <w:lang w:eastAsia="sv-SE"/>
              </w:rPr>
              <w:t>f ≤ 4.2 GHz</w:t>
            </w:r>
          </w:p>
          <w:p w14:paraId="3A260413" w14:textId="77777777" w:rsidR="000639BC" w:rsidRPr="006113D0" w:rsidRDefault="000639BC" w:rsidP="00A967D9">
            <w:pPr>
              <w:pStyle w:val="TAL"/>
              <w:rPr>
                <w:rFonts w:cs="Arial"/>
              </w:rPr>
            </w:pPr>
            <w:r w:rsidRPr="006113D0">
              <w:rPr>
                <w:rFonts w:cs="Arial"/>
              </w:rPr>
              <w:t>Impact of interferer ACLR 0.4 dB</w:t>
            </w:r>
          </w:p>
        </w:tc>
      </w:tr>
      <w:tr w:rsidR="000639BC" w:rsidRPr="006113D0" w14:paraId="001DD3AC" w14:textId="77777777" w:rsidTr="00A967D9">
        <w:trPr>
          <w:cantSplit/>
          <w:jc w:val="center"/>
        </w:trPr>
        <w:tc>
          <w:tcPr>
            <w:tcW w:w="2143" w:type="dxa"/>
          </w:tcPr>
          <w:p w14:paraId="75C8FEB7" w14:textId="77777777" w:rsidR="000639BC" w:rsidRPr="006113D0" w:rsidRDefault="000639BC" w:rsidP="00A967D9">
            <w:pPr>
              <w:pStyle w:val="TAL"/>
              <w:rPr>
                <w:rFonts w:cs="Arial"/>
              </w:rPr>
            </w:pPr>
            <w:r w:rsidRPr="006113D0">
              <w:rPr>
                <w:rFonts w:cs="Arial"/>
              </w:rPr>
              <w:t>7.7 Receiver intermodulation (Narrowband  requirements)</w:t>
            </w:r>
          </w:p>
        </w:tc>
        <w:tc>
          <w:tcPr>
            <w:tcW w:w="3402" w:type="dxa"/>
          </w:tcPr>
          <w:p w14:paraId="3AE0A233" w14:textId="77777777" w:rsidR="000639BC" w:rsidRPr="006113D0" w:rsidRDefault="000639BC" w:rsidP="00A967D9">
            <w:pPr>
              <w:pStyle w:val="TAL"/>
              <w:rPr>
                <w:rFonts w:cs="v4.2.0"/>
              </w:rPr>
            </w:pPr>
            <w:r w:rsidRPr="006113D0">
              <w:rPr>
                <w:rFonts w:cs="Arial"/>
              </w:rPr>
              <w:t>±1.8 dB</w:t>
            </w:r>
            <w:r w:rsidRPr="006113D0">
              <w:rPr>
                <w:rFonts w:cs="v4.2.0"/>
              </w:rPr>
              <w:t xml:space="preserve"> , f </w:t>
            </w:r>
            <w:r w:rsidRPr="006113D0">
              <w:rPr>
                <w:rFonts w:cs="Arial"/>
              </w:rPr>
              <w:t>≤</w:t>
            </w:r>
            <w:r w:rsidRPr="006113D0">
              <w:rPr>
                <w:rFonts w:cs="v4.2.0"/>
              </w:rPr>
              <w:t xml:space="preserve"> 3.0 GHz</w:t>
            </w:r>
          </w:p>
          <w:p w14:paraId="56BB51C6" w14:textId="77777777" w:rsidR="000639BC" w:rsidRDefault="000639BC" w:rsidP="00A967D9">
            <w:pPr>
              <w:pStyle w:val="TAL"/>
              <w:rPr>
                <w:rFonts w:cs="v4.2.0"/>
              </w:rPr>
            </w:pPr>
            <w:r w:rsidRPr="006113D0">
              <w:rPr>
                <w:rFonts w:cs="Arial"/>
              </w:rPr>
              <w:t>±</w:t>
            </w:r>
            <w:r w:rsidRPr="006113D0">
              <w:rPr>
                <w:rFonts w:cs="v4.2.0"/>
              </w:rPr>
              <w:t xml:space="preserve">2.4 dB, 3.0 GHz &lt; f </w:t>
            </w:r>
            <w:r w:rsidRPr="006113D0">
              <w:rPr>
                <w:rFonts w:cs="Arial"/>
              </w:rPr>
              <w:t>≤</w:t>
            </w:r>
            <w:r w:rsidRPr="006113D0">
              <w:rPr>
                <w:rFonts w:cs="v4.2.0"/>
              </w:rPr>
              <w:t xml:space="preserve"> 4.2 GHz</w:t>
            </w:r>
          </w:p>
          <w:p w14:paraId="6B3CEB33" w14:textId="77777777" w:rsidR="000639BC" w:rsidRPr="006113D0" w:rsidRDefault="000639BC" w:rsidP="00A967D9">
            <w:pPr>
              <w:pStyle w:val="TAL"/>
              <w:rPr>
                <w:rFonts w:cs="Arial"/>
              </w:rPr>
            </w:pPr>
            <w:r>
              <w:rPr>
                <w:rFonts w:cs="v4.2.0"/>
              </w:rPr>
              <w:t xml:space="preserve">TBD, </w:t>
            </w:r>
            <w:r>
              <w:rPr>
                <w:rFonts w:cs="v4.2.0"/>
                <w:lang w:eastAsia="ja-JP"/>
              </w:rPr>
              <w:t xml:space="preserve">4.2 GHz &lt; f </w:t>
            </w:r>
            <w:r>
              <w:rPr>
                <w:rFonts w:cs="Arial"/>
                <w:lang w:eastAsia="ja-JP"/>
              </w:rPr>
              <w:t>≤</w:t>
            </w:r>
            <w:r>
              <w:rPr>
                <w:rFonts w:cs="v4.2.0"/>
                <w:lang w:eastAsia="ja-JP"/>
              </w:rPr>
              <w:t xml:space="preserve"> 6.0 GHz</w:t>
            </w:r>
          </w:p>
        </w:tc>
        <w:tc>
          <w:tcPr>
            <w:tcW w:w="3845" w:type="dxa"/>
          </w:tcPr>
          <w:p w14:paraId="1B17EE4E" w14:textId="77777777" w:rsidR="000639BC" w:rsidRPr="006113D0" w:rsidRDefault="000639BC" w:rsidP="00A967D9">
            <w:pPr>
              <w:pStyle w:val="TAL"/>
              <w:rPr>
                <w:rFonts w:cs="Arial"/>
              </w:rPr>
            </w:pPr>
            <w:r w:rsidRPr="006113D0">
              <w:rPr>
                <w:rFonts w:cs="Arial"/>
              </w:rPr>
              <w:t>Same as Receiver intermodulation (General requirements).</w:t>
            </w:r>
          </w:p>
        </w:tc>
      </w:tr>
      <w:tr w:rsidR="000639BC" w:rsidRPr="006113D0" w14:paraId="36B53628" w14:textId="77777777" w:rsidTr="00A967D9">
        <w:trPr>
          <w:cantSplit/>
          <w:jc w:val="center"/>
        </w:trPr>
        <w:tc>
          <w:tcPr>
            <w:tcW w:w="9390" w:type="dxa"/>
            <w:gridSpan w:val="3"/>
            <w:tcBorders>
              <w:bottom w:val="single" w:sz="4" w:space="0" w:color="auto"/>
            </w:tcBorders>
          </w:tcPr>
          <w:p w14:paraId="134E1CD8" w14:textId="77777777" w:rsidR="000639BC" w:rsidRPr="006113D0" w:rsidRDefault="000639BC" w:rsidP="00A967D9">
            <w:pPr>
              <w:pStyle w:val="TAN"/>
            </w:pPr>
            <w:r w:rsidRPr="006113D0">
              <w:t>NOTE:</w:t>
            </w:r>
            <w:r w:rsidRPr="006113D0">
              <w:tab/>
              <w:t xml:space="preserve">Unless otherwise noted, only the Test System stimulus error is considered here. The effect of errors in the throughput measurements or </w:t>
            </w:r>
            <w:r w:rsidRPr="006113D0">
              <w:rPr>
                <w:lang w:eastAsia="sv-SE"/>
              </w:rPr>
              <w:t xml:space="preserve">the BER/FER </w:t>
            </w:r>
            <w:r w:rsidRPr="006113D0">
              <w:t>due to finite test duration is not considered.</w:t>
            </w:r>
          </w:p>
        </w:tc>
      </w:tr>
    </w:tbl>
    <w:p w14:paraId="60EB5A67" w14:textId="77777777" w:rsidR="000639BC" w:rsidRPr="006113D0" w:rsidRDefault="000639BC" w:rsidP="000639BC"/>
    <w:p w14:paraId="3FF80479" w14:textId="77777777" w:rsidR="000639BC" w:rsidRPr="00CA70A9" w:rsidRDefault="000639BC" w:rsidP="000639BC">
      <w:pPr>
        <w:pStyle w:val="Heading3"/>
        <w:rPr>
          <w:lang w:eastAsia="sv-SE"/>
        </w:rPr>
      </w:pPr>
      <w:bookmarkStart w:id="620" w:name="_Toc494455077"/>
      <w:bookmarkStart w:id="621" w:name="_Toc506829371"/>
      <w:bookmarkStart w:id="622" w:name="_Toc515525751"/>
      <w:r w:rsidRPr="006113D0">
        <w:rPr>
          <w:lang w:eastAsia="sv-SE"/>
        </w:rPr>
        <w:t>4.1.</w:t>
      </w:r>
      <w:r w:rsidRPr="006113D0">
        <w:t>3</w:t>
      </w:r>
      <w:r w:rsidRPr="006113D0">
        <w:rPr>
          <w:lang w:eastAsia="sv-SE"/>
        </w:rPr>
        <w:tab/>
        <w:t xml:space="preserve">Interpretation of </w:t>
      </w:r>
      <w:r w:rsidRPr="00CA70A9">
        <w:rPr>
          <w:lang w:eastAsia="sv-SE"/>
        </w:rPr>
        <w:t>measurement results</w:t>
      </w:r>
      <w:bookmarkEnd w:id="620"/>
      <w:bookmarkEnd w:id="621"/>
      <w:bookmarkEnd w:id="622"/>
    </w:p>
    <w:p w14:paraId="28D074BE" w14:textId="77777777" w:rsidR="000639BC" w:rsidRPr="00CA70A9" w:rsidRDefault="000639BC" w:rsidP="000639BC">
      <w:pPr>
        <w:pStyle w:val="Guidance"/>
      </w:pPr>
      <w:r w:rsidRPr="00CA70A9">
        <w:t>Square brackets on the Shared Risk text to be removed or the text to be changed once the OTA test procedures and MU for BS type 1-O and BS type 2-O are stable enough.</w:t>
      </w:r>
    </w:p>
    <w:p w14:paraId="601B6E3E" w14:textId="77777777" w:rsidR="000639BC" w:rsidRPr="00CA70A9" w:rsidRDefault="000639BC" w:rsidP="000639BC">
      <w:pPr>
        <w:rPr>
          <w:rFonts w:cs="v4.2.0"/>
          <w:snapToGrid w:val="0"/>
        </w:rPr>
      </w:pPr>
      <w:r w:rsidRPr="00CA70A9">
        <w:rPr>
          <w:rFonts w:cs="v4.2.0"/>
          <w:snapToGrid w:val="0"/>
        </w:rPr>
        <w:t>[The measurement results returned by the Test System are compared - without any modification - against the test requirements as defined by the Shared Risk principle.</w:t>
      </w:r>
    </w:p>
    <w:p w14:paraId="17613CD5" w14:textId="77777777" w:rsidR="000639BC" w:rsidRPr="00CA70A9" w:rsidRDefault="000639BC" w:rsidP="000639BC">
      <w:pPr>
        <w:rPr>
          <w:rFonts w:cs="v4.2.0"/>
        </w:rPr>
      </w:pPr>
      <w:r w:rsidRPr="00CA70A9">
        <w:rPr>
          <w:rFonts w:cs="v5.0.0"/>
          <w:snapToGrid w:val="0"/>
        </w:rPr>
        <w:t>The Shared Risk principle is defined in Recommendation ITU-R M.1545 [4].]</w:t>
      </w:r>
    </w:p>
    <w:p w14:paraId="086777F9" w14:textId="77777777" w:rsidR="000639BC" w:rsidRPr="00CA70A9" w:rsidRDefault="000639BC" w:rsidP="000639BC">
      <w:pPr>
        <w:rPr>
          <w:rFonts w:cs="v4.2.0"/>
        </w:rPr>
      </w:pPr>
      <w:r w:rsidRPr="00CA70A9">
        <w:rPr>
          <w:rFonts w:cs="v4.2.0"/>
        </w:rPr>
        <w:t>The actual measurement uncertainty of the Test System for the measurement of each parameter shall be included in the test report.</w:t>
      </w:r>
    </w:p>
    <w:p w14:paraId="04722E9A" w14:textId="77777777" w:rsidR="000639BC" w:rsidRPr="00CA70A9" w:rsidRDefault="000639BC" w:rsidP="000639BC">
      <w:pPr>
        <w:rPr>
          <w:rFonts w:cs="v4.2.0"/>
        </w:rPr>
      </w:pPr>
      <w:r w:rsidRPr="00CA70A9">
        <w:rPr>
          <w:rFonts w:cs="v4.2.0"/>
        </w:rPr>
        <w:t xml:space="preserve">The recorded value for the Test System uncertainty shall be, for each measurement, equal to or lower than the appropriate figure in </w:t>
      </w:r>
      <w:proofErr w:type="spellStart"/>
      <w:r w:rsidRPr="00CA70A9">
        <w:rPr>
          <w:rFonts w:cs="v4.2.0"/>
        </w:rPr>
        <w:t>subclause</w:t>
      </w:r>
      <w:proofErr w:type="spellEnd"/>
      <w:r w:rsidRPr="00CA70A9">
        <w:rPr>
          <w:rFonts w:cs="v4.2.0"/>
        </w:rPr>
        <w:t xml:space="preserve"> 4.1.2 of the present document.</w:t>
      </w:r>
    </w:p>
    <w:p w14:paraId="2B7284B1" w14:textId="77777777" w:rsidR="000639BC" w:rsidRPr="00CA70A9" w:rsidRDefault="000639BC" w:rsidP="000639BC">
      <w:pPr>
        <w:rPr>
          <w:rFonts w:cs="v4.2.0"/>
        </w:rPr>
      </w:pPr>
      <w:r w:rsidRPr="00CA70A9">
        <w:rPr>
          <w:rFonts w:cs="v4.2.0"/>
        </w:rPr>
        <w:t xml:space="preserve">If the Test System for a test is known to have a measurement uncertainty greater than that specified in </w:t>
      </w:r>
      <w:proofErr w:type="spellStart"/>
      <w:r w:rsidRPr="00CA70A9">
        <w:rPr>
          <w:rFonts w:cs="v4.2.0"/>
        </w:rPr>
        <w:t>subclause</w:t>
      </w:r>
      <w:proofErr w:type="spellEnd"/>
      <w:r w:rsidRPr="00CA70A9">
        <w:rPr>
          <w:rFonts w:cs="v4.2.0"/>
        </w:rPr>
        <w:t xml:space="preserve"> 4.1.2, it is still permitted to use this apparatus provided that an adjustment is made as follows.</w:t>
      </w:r>
    </w:p>
    <w:p w14:paraId="63593D5C" w14:textId="77777777" w:rsidR="000639BC" w:rsidRPr="00CA70A9" w:rsidRDefault="000639BC" w:rsidP="000639BC">
      <w:pPr>
        <w:rPr>
          <w:rFonts w:cs="v4.2.0"/>
        </w:rPr>
      </w:pPr>
      <w:r w:rsidRPr="00CA70A9">
        <w:rPr>
          <w:rFonts w:cs="v4.2.0"/>
        </w:rPr>
        <w:t xml:space="preserve">Any additional uncertainty in the Test System over and above that specified in </w:t>
      </w:r>
      <w:proofErr w:type="spellStart"/>
      <w:r w:rsidRPr="00CA70A9">
        <w:rPr>
          <w:rFonts w:cs="v4.2.0"/>
        </w:rPr>
        <w:t>subclause</w:t>
      </w:r>
      <w:proofErr w:type="spellEnd"/>
      <w:r w:rsidRPr="00CA70A9">
        <w:rPr>
          <w:rFonts w:cs="v4.2.0"/>
        </w:rPr>
        <w:t xml:space="preserve"> 4.1.2 shall be used to tighten the test requirement, making the test harder to pass. For some tests e.g. receiver tests, this may require modification of stimulus signals. This procedure will ensure that a Test System not compliant with </w:t>
      </w:r>
      <w:proofErr w:type="spellStart"/>
      <w:r w:rsidRPr="00CA70A9">
        <w:rPr>
          <w:rFonts w:cs="v4.2.0"/>
        </w:rPr>
        <w:t>subclause</w:t>
      </w:r>
      <w:proofErr w:type="spellEnd"/>
      <w:r w:rsidRPr="00CA70A9">
        <w:rPr>
          <w:rFonts w:cs="v4.2.0"/>
        </w:rPr>
        <w:t xml:space="preserve"> 4.1.2 does not increase the chance of passing a device under test where that device would otherwise have failed the test if a Test System compliant with </w:t>
      </w:r>
      <w:proofErr w:type="spellStart"/>
      <w:r w:rsidRPr="00CA70A9">
        <w:rPr>
          <w:rFonts w:cs="v4.2.0"/>
        </w:rPr>
        <w:t>subclause</w:t>
      </w:r>
      <w:proofErr w:type="spellEnd"/>
      <w:r w:rsidRPr="00CA70A9">
        <w:rPr>
          <w:rFonts w:cs="v4.2.0"/>
        </w:rPr>
        <w:t xml:space="preserve"> 4.1.2 had been used.</w:t>
      </w:r>
    </w:p>
    <w:p w14:paraId="51547261" w14:textId="77777777" w:rsidR="00D25FC8" w:rsidRDefault="00D25FC8" w:rsidP="00D25FC8">
      <w:pPr>
        <w:pStyle w:val="Heading2"/>
      </w:pPr>
      <w:bookmarkStart w:id="623" w:name="_Toc481685274"/>
      <w:bookmarkStart w:id="624" w:name="_Toc515525752"/>
      <w:r w:rsidRPr="004D3578">
        <w:lastRenderedPageBreak/>
        <w:t>4.2</w:t>
      </w:r>
      <w:r w:rsidRPr="004D3578">
        <w:tab/>
      </w:r>
      <w:r w:rsidRPr="00372C48">
        <w:t>Conducted requirement reference points</w:t>
      </w:r>
      <w:bookmarkEnd w:id="623"/>
      <w:bookmarkEnd w:id="624"/>
    </w:p>
    <w:p w14:paraId="449F9BC9" w14:textId="77777777" w:rsidR="000639BC" w:rsidRPr="00CA70A9" w:rsidRDefault="000639BC" w:rsidP="000639BC">
      <w:pPr>
        <w:pStyle w:val="Heading3"/>
      </w:pPr>
      <w:bookmarkStart w:id="625" w:name="_Toc502932900"/>
      <w:bookmarkStart w:id="626" w:name="_Hlk500512144"/>
      <w:bookmarkStart w:id="627" w:name="_Toc515525753"/>
      <w:r w:rsidRPr="00CA70A9">
        <w:t>4.2.1</w:t>
      </w:r>
      <w:r w:rsidRPr="00CA70A9">
        <w:tab/>
      </w:r>
      <w:r w:rsidRPr="00CA70A9">
        <w:rPr>
          <w:i/>
        </w:rPr>
        <w:t>BS type 1-C</w:t>
      </w:r>
      <w:bookmarkEnd w:id="625"/>
      <w:bookmarkEnd w:id="627"/>
    </w:p>
    <w:bookmarkEnd w:id="626"/>
    <w:p w14:paraId="3A2840AB" w14:textId="77777777" w:rsidR="000639BC" w:rsidRPr="00CA70A9" w:rsidRDefault="000639BC" w:rsidP="000639BC">
      <w:pPr>
        <w:rPr>
          <w:rFonts w:cs="v5.0.0"/>
        </w:rPr>
      </w:pPr>
      <w:r w:rsidRPr="00CA70A9">
        <w:rPr>
          <w:i/>
          <w:lang w:eastAsia="zh-CN"/>
        </w:rPr>
        <w:t>BS type 1-C</w:t>
      </w:r>
      <w:r w:rsidRPr="00CA70A9">
        <w:rPr>
          <w:lang w:eastAsia="zh-CN"/>
        </w:rPr>
        <w:t xml:space="preserve"> requirements are applied at the BS </w:t>
      </w:r>
      <w:r w:rsidRPr="00CA70A9">
        <w:rPr>
          <w:i/>
          <w:lang w:eastAsia="zh-CN"/>
        </w:rPr>
        <w:t>antenna connector</w:t>
      </w:r>
      <w:r w:rsidRPr="00CA70A9">
        <w:rPr>
          <w:lang w:eastAsia="zh-CN"/>
        </w:rPr>
        <w:t xml:space="preserve"> (port A) for a single transmitter or receiver </w:t>
      </w:r>
      <w:r w:rsidRPr="00CA70A9">
        <w:rPr>
          <w:rFonts w:cs="v5.0.0"/>
        </w:rPr>
        <w:t xml:space="preserve">with a full complement of transceivers for the configuration in normal operating conditions. If any external apparatus such as an amplifier, a filter or the combination of such devices is used, requirements apply at the far end </w:t>
      </w:r>
      <w:r w:rsidRPr="00CA70A9">
        <w:rPr>
          <w:rFonts w:cs="v5.0.0"/>
          <w:i/>
        </w:rPr>
        <w:t>antenna connector</w:t>
      </w:r>
      <w:r w:rsidRPr="00CA70A9">
        <w:rPr>
          <w:rFonts w:cs="v5.0.0"/>
        </w:rPr>
        <w:t xml:space="preserve"> (port B).</w:t>
      </w:r>
    </w:p>
    <w:p w14:paraId="3545A103" w14:textId="77777777" w:rsidR="000639BC" w:rsidRPr="00CA70A9" w:rsidRDefault="000639BC" w:rsidP="000639BC">
      <w:pPr>
        <w:pStyle w:val="TH"/>
      </w:pPr>
      <w:r w:rsidRPr="00CA70A9">
        <w:rPr>
          <w:noProof/>
          <w:lang w:val="en-US"/>
        </w:rPr>
        <w:drawing>
          <wp:inline distT="0" distB="0" distL="0" distR="0" wp14:anchorId="62063F47" wp14:editId="24B678B0">
            <wp:extent cx="6121400" cy="182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1400" cy="1822450"/>
                    </a:xfrm>
                    <a:prstGeom prst="rect">
                      <a:avLst/>
                    </a:prstGeom>
                    <a:noFill/>
                    <a:ln>
                      <a:noFill/>
                    </a:ln>
                  </pic:spPr>
                </pic:pic>
              </a:graphicData>
            </a:graphic>
          </wp:inline>
        </w:drawing>
      </w:r>
    </w:p>
    <w:p w14:paraId="4B3EAF1B" w14:textId="77777777" w:rsidR="000639BC" w:rsidRPr="00CA70A9" w:rsidRDefault="000639BC" w:rsidP="000639BC">
      <w:pPr>
        <w:pStyle w:val="TF"/>
      </w:pPr>
      <w:r w:rsidRPr="00CA70A9">
        <w:t xml:space="preserve">Figure 4.2.1-1: </w:t>
      </w:r>
      <w:r w:rsidRPr="00CA70A9">
        <w:rPr>
          <w:i/>
        </w:rPr>
        <w:t>BS type 1-C</w:t>
      </w:r>
      <w:r w:rsidRPr="00CA70A9">
        <w:t xml:space="preserve"> transmitter interface</w:t>
      </w:r>
    </w:p>
    <w:p w14:paraId="3ED06F6F" w14:textId="77777777" w:rsidR="000639BC" w:rsidRPr="00CA70A9" w:rsidRDefault="000639BC" w:rsidP="000639BC">
      <w:pPr>
        <w:pStyle w:val="TH"/>
      </w:pPr>
      <w:r w:rsidRPr="00CA70A9">
        <w:rPr>
          <w:noProof/>
          <w:lang w:val="en-US"/>
        </w:rPr>
        <w:drawing>
          <wp:inline distT="0" distB="0" distL="0" distR="0" wp14:anchorId="0740AF03" wp14:editId="5786CCF9">
            <wp:extent cx="5943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5D4FB9E2" w14:textId="77777777" w:rsidR="000639BC" w:rsidRPr="00CA70A9" w:rsidRDefault="000639BC" w:rsidP="000639BC">
      <w:pPr>
        <w:pStyle w:val="TF"/>
      </w:pPr>
      <w:r w:rsidRPr="00CA70A9">
        <w:t xml:space="preserve">Figure 4.2.1-2: </w:t>
      </w:r>
      <w:r w:rsidRPr="00CA70A9">
        <w:rPr>
          <w:i/>
        </w:rPr>
        <w:t>BS type 1-C</w:t>
      </w:r>
      <w:r w:rsidRPr="00CA70A9">
        <w:t xml:space="preserve"> receiver interface</w:t>
      </w:r>
    </w:p>
    <w:p w14:paraId="569AF4A8" w14:textId="77777777" w:rsidR="000639BC" w:rsidRPr="00CA70A9" w:rsidRDefault="000639BC" w:rsidP="000639BC">
      <w:pPr>
        <w:pStyle w:val="Heading3"/>
      </w:pPr>
      <w:bookmarkStart w:id="628" w:name="_Toc502932901"/>
      <w:bookmarkStart w:id="629" w:name="_Toc515525754"/>
      <w:r w:rsidRPr="00CA70A9">
        <w:t>4.2.2</w:t>
      </w:r>
      <w:r w:rsidRPr="00CA70A9">
        <w:tab/>
      </w:r>
      <w:r w:rsidRPr="00CA70A9">
        <w:rPr>
          <w:i/>
        </w:rPr>
        <w:t>BS type 1-H</w:t>
      </w:r>
      <w:bookmarkEnd w:id="628"/>
      <w:bookmarkEnd w:id="629"/>
    </w:p>
    <w:p w14:paraId="11A8BDE8" w14:textId="77777777" w:rsidR="000639BC" w:rsidRDefault="000639BC" w:rsidP="000639BC">
      <w:pPr>
        <w:rPr>
          <w:ins w:id="630" w:author="R4-1808326" w:date="2018-05-31T09:45:00Z"/>
          <w:lang w:eastAsia="zh-CN"/>
        </w:rPr>
      </w:pPr>
      <w:r w:rsidRPr="00CA70A9">
        <w:rPr>
          <w:i/>
          <w:lang w:eastAsia="zh-CN"/>
        </w:rPr>
        <w:t>BS type 1-H</w:t>
      </w:r>
      <w:r w:rsidRPr="00CA70A9">
        <w:rPr>
          <w:lang w:eastAsia="zh-CN"/>
        </w:rPr>
        <w:t xml:space="preserve"> requirements are defined for two points of reference, signified by radiated requirements and conducted requirements.</w:t>
      </w:r>
    </w:p>
    <w:p w14:paraId="2B9214A2" w14:textId="03A393B8" w:rsidR="00B20FE8" w:rsidRPr="00CA70A9" w:rsidRDefault="00B20FE8" w:rsidP="000639BC">
      <w:pPr>
        <w:rPr>
          <w:lang w:eastAsia="zh-CN"/>
        </w:rPr>
      </w:pPr>
      <w:ins w:id="631" w:author="R4-1808326" w:date="2018-05-31T09:45:00Z">
        <w:r>
          <w:rPr>
            <w:rFonts w:ascii="Arial" w:hAnsi="Arial"/>
            <w:b/>
            <w:noProof/>
            <w:lang w:val="en-US"/>
          </w:rPr>
          <w:lastRenderedPageBreak/>
          <w:drawing>
            <wp:inline distT="0" distB="0" distL="0" distR="0" wp14:anchorId="0716B562" wp14:editId="0A47E833">
              <wp:extent cx="611505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495550"/>
                      </a:xfrm>
                      <a:prstGeom prst="rect">
                        <a:avLst/>
                      </a:prstGeom>
                      <a:noFill/>
                      <a:ln>
                        <a:noFill/>
                      </a:ln>
                    </pic:spPr>
                  </pic:pic>
                </a:graphicData>
              </a:graphic>
            </wp:inline>
          </w:drawing>
        </w:r>
      </w:ins>
    </w:p>
    <w:p w14:paraId="118A1DD7" w14:textId="55F09267" w:rsidR="000639BC" w:rsidRPr="00CA70A9" w:rsidRDefault="000639BC" w:rsidP="000639BC">
      <w:pPr>
        <w:pStyle w:val="TH"/>
      </w:pPr>
      <w:del w:id="632" w:author="R4-1808326" w:date="2018-05-31T09:45:00Z">
        <w:r w:rsidRPr="00CA70A9" w:rsidDel="00B20FE8">
          <w:rPr>
            <w:noProof/>
            <w:lang w:val="en-US"/>
          </w:rPr>
          <w:drawing>
            <wp:inline distT="0" distB="0" distL="0" distR="0" wp14:anchorId="69723FDA" wp14:editId="092D57E8">
              <wp:extent cx="61468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6800" cy="2495550"/>
                      </a:xfrm>
                      <a:prstGeom prst="rect">
                        <a:avLst/>
                      </a:prstGeom>
                      <a:noFill/>
                      <a:ln>
                        <a:noFill/>
                      </a:ln>
                    </pic:spPr>
                  </pic:pic>
                </a:graphicData>
              </a:graphic>
            </wp:inline>
          </w:drawing>
        </w:r>
      </w:del>
    </w:p>
    <w:p w14:paraId="7AA76930" w14:textId="77777777" w:rsidR="000639BC" w:rsidRPr="00CA70A9" w:rsidRDefault="000639BC" w:rsidP="000639BC">
      <w:pPr>
        <w:pStyle w:val="TF"/>
      </w:pPr>
      <w:r w:rsidRPr="00CA70A9">
        <w:t xml:space="preserve">Figure 4.2.2-1: Radiated and conducted reference points for </w:t>
      </w:r>
      <w:r w:rsidRPr="00CA70A9">
        <w:rPr>
          <w:i/>
        </w:rPr>
        <w:t>BS type 1-H</w:t>
      </w:r>
    </w:p>
    <w:p w14:paraId="6AC90635" w14:textId="4653D964" w:rsidR="00B20FE8" w:rsidRDefault="000639BC" w:rsidP="00B20FE8">
      <w:pPr>
        <w:rPr>
          <w:ins w:id="633" w:author="R4-1808326" w:date="2018-05-31T09:46:00Z"/>
          <w:lang w:eastAsia="zh-CN"/>
        </w:rPr>
      </w:pPr>
      <w:r w:rsidRPr="00CA70A9">
        <w:rPr>
          <w:lang w:eastAsia="zh-CN"/>
        </w:rPr>
        <w:t xml:space="preserve">Radiated characteristics are defined over the air (OTA), where the </w:t>
      </w:r>
      <w:r w:rsidRPr="00CA70A9">
        <w:rPr>
          <w:i/>
          <w:lang w:eastAsia="sv-SE"/>
        </w:rPr>
        <w:t>operating band</w:t>
      </w:r>
      <w:r w:rsidRPr="00CA70A9">
        <w:rPr>
          <w:lang w:eastAsia="sv-SE"/>
        </w:rPr>
        <w:t xml:space="preserve"> specific</w:t>
      </w:r>
      <w:r w:rsidRPr="00CA70A9">
        <w:rPr>
          <w:lang w:eastAsia="zh-CN"/>
        </w:rPr>
        <w:t xml:space="preserve"> radiated interface is referred to as the </w:t>
      </w:r>
      <w:r w:rsidRPr="00CA70A9">
        <w:rPr>
          <w:i/>
          <w:lang w:eastAsia="zh-CN"/>
        </w:rPr>
        <w:t>Radiated Interface Boundary</w:t>
      </w:r>
      <w:r w:rsidRPr="00CA70A9">
        <w:rPr>
          <w:lang w:eastAsia="zh-CN"/>
        </w:rPr>
        <w:t xml:space="preserve"> (RIB). Radiated requirements are also referred to as OTA requirements. The (spatial) characteristics in which the OTA requirements apply are detailed for each requirement.</w:t>
      </w:r>
      <w:ins w:id="634" w:author="R4-1808326" w:date="2018-05-31T09:46:00Z">
        <w:r w:rsidR="00B20FE8" w:rsidRPr="00B20FE8">
          <w:rPr>
            <w:lang w:eastAsia="zh-CN"/>
          </w:rPr>
          <w:t xml:space="preserve"> </w:t>
        </w:r>
      </w:ins>
    </w:p>
    <w:p w14:paraId="037B5D76" w14:textId="3D000F33" w:rsidR="000639BC" w:rsidRPr="00CA70A9" w:rsidRDefault="00B20FE8" w:rsidP="00B20FE8">
      <w:pPr>
        <w:pStyle w:val="NO"/>
        <w:rPr>
          <w:lang w:eastAsia="zh-CN"/>
        </w:rPr>
      </w:pPr>
      <w:ins w:id="635" w:author="R4-1808326" w:date="2018-05-31T09:46:00Z">
        <w:r w:rsidRPr="008F3FEB">
          <w:t>NOTE:</w:t>
        </w:r>
        <w:r w:rsidRPr="008F3FEB">
          <w:tab/>
        </w:r>
        <w:r w:rsidRPr="00037F30">
          <w:t>Radiated</w:t>
        </w:r>
        <w:r>
          <w:t xml:space="preserve"> conformance requirements are captured in TS 38.141-2 [3] and are out of scope of this specification</w:t>
        </w:r>
        <w:r w:rsidRPr="008F3FEB">
          <w:t>.</w:t>
        </w:r>
      </w:ins>
    </w:p>
    <w:p w14:paraId="2EBD37A2" w14:textId="77777777" w:rsidR="000639BC" w:rsidRPr="00CA70A9" w:rsidRDefault="000639BC" w:rsidP="000639BC">
      <w:pPr>
        <w:rPr>
          <w:lang w:eastAsia="zh-CN"/>
        </w:rPr>
      </w:pPr>
      <w:r w:rsidRPr="00CA70A9">
        <w:rPr>
          <w:lang w:eastAsia="zh-CN"/>
        </w:rPr>
        <w:t xml:space="preserve">Conducted characteristics are defined at individual or groups of </w:t>
      </w:r>
      <w:r w:rsidRPr="00CA70A9">
        <w:rPr>
          <w:i/>
          <w:lang w:eastAsia="zh-CN"/>
        </w:rPr>
        <w:t xml:space="preserve">TAB connectors </w:t>
      </w:r>
      <w:r w:rsidRPr="00CA70A9">
        <w:rPr>
          <w:lang w:eastAsia="zh-CN"/>
        </w:rPr>
        <w:t xml:space="preserve">at the </w:t>
      </w:r>
      <w:r w:rsidRPr="00CA70A9">
        <w:rPr>
          <w:i/>
          <w:lang w:eastAsia="zh-CN"/>
        </w:rPr>
        <w:t>transceiver array boundary</w:t>
      </w:r>
      <w:r w:rsidRPr="00CA70A9">
        <w:rPr>
          <w:lang w:eastAsia="zh-CN"/>
        </w:rPr>
        <w:t>, which is the conducted interface between the transceiver unit array and the composite antenna.</w:t>
      </w:r>
    </w:p>
    <w:p w14:paraId="2C0C0B6F" w14:textId="77777777" w:rsidR="000639BC" w:rsidRPr="00CA70A9" w:rsidRDefault="000639BC" w:rsidP="000639BC">
      <w:r w:rsidRPr="00CA70A9">
        <w:t>The transceiver unit array is part of the composite transceiver functionality generating modulated transmit signal structures and performing receiver combining and demodulation.</w:t>
      </w:r>
    </w:p>
    <w:p w14:paraId="651F6309" w14:textId="77777777" w:rsidR="000639BC" w:rsidRPr="00CA70A9" w:rsidRDefault="000639BC" w:rsidP="000639BC">
      <w:pPr>
        <w:rPr>
          <w:lang w:eastAsia="zh-CN"/>
        </w:rPr>
      </w:pPr>
      <w:r w:rsidRPr="00CA70A9">
        <w:rPr>
          <w:lang w:eastAsia="zh-CN"/>
        </w:rPr>
        <w:t>The transceiver unit array contains an implementation specific number of transmitter units and an implementation specific number of receiver units. Transmitter units and receiver units may be combined into transceiver units.</w:t>
      </w:r>
      <w:r w:rsidRPr="00CA70A9">
        <w:rPr>
          <w:rFonts w:eastAsia="MS Mincho"/>
        </w:rPr>
        <w:t xml:space="preserve"> The transmitter/receiver units have the ability to transmit/receive </w:t>
      </w:r>
      <w:r w:rsidRPr="00CA70A9">
        <w:t>parallel independent modulated symbol streams</w:t>
      </w:r>
      <w:r w:rsidRPr="00CA70A9">
        <w:rPr>
          <w:rFonts w:eastAsia="MS Mincho"/>
        </w:rPr>
        <w:t>.</w:t>
      </w:r>
      <w:r w:rsidRPr="00CA70A9">
        <w:rPr>
          <w:lang w:eastAsia="x-none"/>
        </w:rPr>
        <w:t xml:space="preserve"> </w:t>
      </w:r>
    </w:p>
    <w:p w14:paraId="00273594" w14:textId="77777777" w:rsidR="000639BC" w:rsidRPr="00CA70A9" w:rsidRDefault="000639BC" w:rsidP="000639BC">
      <w:pPr>
        <w:rPr>
          <w:lang w:eastAsia="zh-CN"/>
        </w:rPr>
      </w:pPr>
      <w:r w:rsidRPr="00CA70A9">
        <w:rPr>
          <w:lang w:eastAsia="zh-CN"/>
        </w:rPr>
        <w:t xml:space="preserve">The composite antenna contains a radio distribution network (RDN) and an antenna array. The RDN is a </w:t>
      </w:r>
      <w:r w:rsidRPr="00CA70A9">
        <w:t>linear passive network which distributes the RF power generated by the transceiver unit array to the antenna array, and/or distributes the radio signals collected by the antenna array to the transceiver unit array</w:t>
      </w:r>
      <w:r w:rsidRPr="00CA70A9">
        <w:rPr>
          <w:lang w:eastAsia="zh-CN"/>
        </w:rPr>
        <w:t>, in an implementation specific way.</w:t>
      </w:r>
    </w:p>
    <w:p w14:paraId="7B3F120E" w14:textId="77777777" w:rsidR="000639BC" w:rsidRPr="000639BC" w:rsidRDefault="000639BC" w:rsidP="00B81173">
      <w:r w:rsidRPr="00CA70A9">
        <w:t xml:space="preserve">How a conducted requirement is applied to the </w:t>
      </w:r>
      <w:r w:rsidRPr="00CA70A9">
        <w:rPr>
          <w:i/>
        </w:rPr>
        <w:t>transceiver array boundary</w:t>
      </w:r>
      <w:r w:rsidRPr="00CA70A9">
        <w:t xml:space="preserve"> is detailed in the respective requirement </w:t>
      </w:r>
      <w:proofErr w:type="spellStart"/>
      <w:r w:rsidRPr="00CA70A9">
        <w:t>subclause</w:t>
      </w:r>
      <w:proofErr w:type="spellEnd"/>
      <w:r w:rsidRPr="00CA70A9">
        <w:rPr>
          <w:lang w:eastAsia="zh-CN"/>
        </w:rPr>
        <w:t>.</w:t>
      </w:r>
    </w:p>
    <w:p w14:paraId="3DA49222" w14:textId="77777777" w:rsidR="00D25FC8" w:rsidRDefault="00D25FC8" w:rsidP="00D25FC8">
      <w:pPr>
        <w:pStyle w:val="Heading2"/>
        <w:rPr>
          <w:lang w:eastAsia="zh-CN"/>
        </w:rPr>
      </w:pPr>
      <w:bookmarkStart w:id="636" w:name="_Toc478505641"/>
      <w:bookmarkStart w:id="637" w:name="_Toc481685275"/>
      <w:bookmarkStart w:id="638" w:name="_Toc515525755"/>
      <w:r w:rsidRPr="00624D1A">
        <w:rPr>
          <w:snapToGrid w:val="0"/>
        </w:rPr>
        <w:lastRenderedPageBreak/>
        <w:t>4.3</w:t>
      </w:r>
      <w:r w:rsidRPr="00624D1A">
        <w:rPr>
          <w:snapToGrid w:val="0"/>
        </w:rPr>
        <w:tab/>
      </w:r>
      <w:r w:rsidRPr="00624D1A">
        <w:rPr>
          <w:rFonts w:hint="eastAsia"/>
          <w:lang w:eastAsia="zh-CN"/>
        </w:rPr>
        <w:t>Base station classes</w:t>
      </w:r>
      <w:bookmarkEnd w:id="636"/>
      <w:bookmarkEnd w:id="637"/>
      <w:bookmarkEnd w:id="638"/>
    </w:p>
    <w:p w14:paraId="3F40BC5C" w14:textId="56BEF791" w:rsidR="00B81173" w:rsidRPr="00CA70A9" w:rsidDel="00D461AC" w:rsidRDefault="00B81173" w:rsidP="00D461AC">
      <w:pPr>
        <w:rPr>
          <w:del w:id="639" w:author="R4-1808322" w:date="2018-05-31T09:41:00Z"/>
        </w:rPr>
      </w:pPr>
      <w:bookmarkStart w:id="640" w:name="_Hlk487019015"/>
      <w:bookmarkStart w:id="641" w:name="_Hlk497643052"/>
      <w:r w:rsidRPr="00CA70A9">
        <w:t xml:space="preserve">The requirements in this specification apply to Wide Area Base Stations, Medium Range Base Stations and Local Area Base Stations unless otherwise stated. </w:t>
      </w:r>
      <w:del w:id="642" w:author="R4-1808322" w:date="2018-05-31T09:41:00Z">
        <w:r w:rsidRPr="00CA70A9" w:rsidDel="00D461AC">
          <w:delText>The associated deployment scenarios for each class are exactly the same for BS with and without connectors.</w:delText>
        </w:r>
      </w:del>
    </w:p>
    <w:bookmarkEnd w:id="640"/>
    <w:p w14:paraId="3186FA5A" w14:textId="72B66CB6" w:rsidR="00B81173" w:rsidRPr="00CA70A9" w:rsidDel="00D461AC" w:rsidRDefault="00B81173" w:rsidP="00145875">
      <w:pPr>
        <w:rPr>
          <w:del w:id="643" w:author="R4-1808322" w:date="2018-05-31T09:41:00Z"/>
        </w:rPr>
      </w:pPr>
      <w:del w:id="644" w:author="R4-1808322" w:date="2018-05-31T09:41:00Z">
        <w:r w:rsidRPr="00CA70A9" w:rsidDel="00D461AC">
          <w:delText xml:space="preserve">BS classes for BS </w:delText>
        </w:r>
        <w:r w:rsidRPr="00CA70A9" w:rsidDel="00D461AC">
          <w:rPr>
            <w:i/>
          </w:rPr>
          <w:delText>type 1-O</w:delText>
        </w:r>
        <w:r w:rsidRPr="00CA70A9" w:rsidDel="00D461AC">
          <w:delText xml:space="preserve"> and 2-O are defined as indicated below:</w:delText>
        </w:r>
      </w:del>
    </w:p>
    <w:p w14:paraId="223F1BE0" w14:textId="4271FF70" w:rsidR="00B81173" w:rsidRPr="00CA70A9" w:rsidDel="00D461AC" w:rsidRDefault="00B81173" w:rsidP="00926F59">
      <w:pPr>
        <w:rPr>
          <w:del w:id="645" w:author="R4-1808322" w:date="2018-05-31T09:41:00Z"/>
        </w:rPr>
      </w:pPr>
      <w:del w:id="646" w:author="R4-1808322" w:date="2018-05-31T09:41:00Z">
        <w:r w:rsidRPr="00CA70A9" w:rsidDel="00D461AC">
          <w:delText>-</w:delText>
        </w:r>
        <w:r w:rsidRPr="00CA70A9" w:rsidDel="00D461AC">
          <w:tab/>
          <w:delText>Wide Area Base Stations are characterised by requirements derived from Macro Cell scenarios with a BS to UE minimum distance along the ground equal to 35 m.</w:delText>
        </w:r>
      </w:del>
    </w:p>
    <w:p w14:paraId="6A1D174C" w14:textId="2A61448E" w:rsidR="00B81173" w:rsidRPr="00CA70A9" w:rsidDel="00D461AC" w:rsidRDefault="00B81173" w:rsidP="00926F59">
      <w:pPr>
        <w:rPr>
          <w:del w:id="647" w:author="R4-1808322" w:date="2018-05-31T09:41:00Z"/>
        </w:rPr>
      </w:pPr>
      <w:del w:id="648" w:author="R4-1808322" w:date="2018-05-31T09:41:00Z">
        <w:r w:rsidRPr="00CA70A9" w:rsidDel="00D461AC">
          <w:delText>-</w:delText>
        </w:r>
        <w:r w:rsidRPr="00CA70A9" w:rsidDel="00D461AC">
          <w:tab/>
          <w:delText>Medium Range Base Stations are characterised by requirements derived from Micro Cell scenarios with a BS to UE minimum distance along the ground equal to 5 m.</w:delText>
        </w:r>
      </w:del>
    </w:p>
    <w:p w14:paraId="79139DEA" w14:textId="55AE6E4A" w:rsidR="00B81173" w:rsidRPr="00CA70A9" w:rsidRDefault="00B81173" w:rsidP="00926F59">
      <w:del w:id="649" w:author="R4-1808322" w:date="2018-05-31T09:41:00Z">
        <w:r w:rsidRPr="00CA70A9" w:rsidDel="00D461AC">
          <w:delText>-</w:delText>
        </w:r>
        <w:r w:rsidRPr="00CA70A9" w:rsidDel="00D461AC">
          <w:tab/>
          <w:delText>Local Area Base Stations are characterised by requirements derived from Pico Cell scenarios with a BS to UE minimum distance along the ground equal to 2 m.</w:delText>
        </w:r>
      </w:del>
    </w:p>
    <w:p w14:paraId="009E1C03" w14:textId="77777777" w:rsidR="00B81173" w:rsidRPr="00CA70A9" w:rsidRDefault="00B81173" w:rsidP="00B81173">
      <w:r w:rsidRPr="00CA70A9">
        <w:t xml:space="preserve">BS classes for </w:t>
      </w:r>
      <w:r w:rsidRPr="00CA70A9">
        <w:rPr>
          <w:i/>
        </w:rPr>
        <w:t>BS type 1-C</w:t>
      </w:r>
      <w:r w:rsidRPr="00CA70A9">
        <w:t xml:space="preserve"> and 1-H are defined as indicated below:</w:t>
      </w:r>
    </w:p>
    <w:p w14:paraId="4CA55842" w14:textId="77777777" w:rsidR="00B81173" w:rsidRPr="00CA70A9" w:rsidRDefault="00B81173" w:rsidP="00B81173">
      <w:pPr>
        <w:pStyle w:val="B1"/>
      </w:pPr>
      <w:r w:rsidRPr="00CA70A9">
        <w:t>-</w:t>
      </w:r>
      <w:r w:rsidRPr="00CA70A9">
        <w:tab/>
        <w:t xml:space="preserve">Wide Area Base Stations are characterised by requirements derived from Macro Cell scenarios with a BS to UE minimum coupling loss equal to 70 </w:t>
      </w:r>
      <w:proofErr w:type="spellStart"/>
      <w:r w:rsidRPr="00CA70A9">
        <w:t>dB.</w:t>
      </w:r>
      <w:proofErr w:type="spellEnd"/>
    </w:p>
    <w:p w14:paraId="7E37CC84" w14:textId="77777777" w:rsidR="00B81173" w:rsidRPr="00CA70A9" w:rsidRDefault="00B81173" w:rsidP="00B81173">
      <w:pPr>
        <w:pStyle w:val="B1"/>
      </w:pPr>
      <w:r w:rsidRPr="00CA70A9">
        <w:t>-</w:t>
      </w:r>
      <w:r w:rsidRPr="00CA70A9">
        <w:tab/>
        <w:t xml:space="preserve">Medium Range Base Stations are characterised by requirements derived from Micro Cell scenarios with a BS to UE minimum coupling loss equals to 53 </w:t>
      </w:r>
      <w:proofErr w:type="spellStart"/>
      <w:r w:rsidRPr="00CA70A9">
        <w:t>dB.</w:t>
      </w:r>
      <w:proofErr w:type="spellEnd"/>
    </w:p>
    <w:p w14:paraId="3DADE8E0" w14:textId="77777777" w:rsidR="00B81173" w:rsidRPr="00CA70A9" w:rsidRDefault="00B81173" w:rsidP="00B81173">
      <w:pPr>
        <w:pStyle w:val="B1"/>
      </w:pPr>
      <w:r w:rsidRPr="00CA70A9">
        <w:t>-</w:t>
      </w:r>
      <w:r w:rsidRPr="00CA70A9">
        <w:tab/>
        <w:t xml:space="preserve">Local Area Base Stations are characterised by requirements derived from Pico Cell scenarios with a BS to minimum coupling loss equal to 45 </w:t>
      </w:r>
      <w:proofErr w:type="spellStart"/>
      <w:r w:rsidRPr="00CA70A9">
        <w:t>dB.</w:t>
      </w:r>
      <w:bookmarkEnd w:id="641"/>
      <w:proofErr w:type="spellEnd"/>
    </w:p>
    <w:p w14:paraId="6D86EB8E" w14:textId="77777777" w:rsidR="00D25FC8" w:rsidRDefault="00D25FC8" w:rsidP="00D25FC8">
      <w:pPr>
        <w:pStyle w:val="Heading2"/>
        <w:rPr>
          <w:lang w:eastAsia="zh-CN"/>
        </w:rPr>
      </w:pPr>
      <w:bookmarkStart w:id="650" w:name="_Toc478505642"/>
      <w:bookmarkStart w:id="651" w:name="_Toc481685276"/>
      <w:bookmarkStart w:id="652" w:name="_Toc515525756"/>
      <w:r w:rsidRPr="00624D1A">
        <w:rPr>
          <w:lang w:eastAsia="zh-CN"/>
        </w:rPr>
        <w:t>4.4</w:t>
      </w:r>
      <w:r w:rsidRPr="00624D1A">
        <w:rPr>
          <w:lang w:eastAsia="zh-CN"/>
        </w:rPr>
        <w:tab/>
        <w:t>Regional requirements</w:t>
      </w:r>
      <w:bookmarkEnd w:id="650"/>
      <w:bookmarkEnd w:id="651"/>
      <w:bookmarkEnd w:id="652"/>
    </w:p>
    <w:p w14:paraId="6E47DD47" w14:textId="77777777" w:rsidR="00B81173" w:rsidRPr="00CA70A9" w:rsidRDefault="00B81173" w:rsidP="00B81173">
      <w:pPr>
        <w:keepNext/>
        <w:keepLines/>
        <w:rPr>
          <w:rFonts w:cs="v5.0.0"/>
        </w:rPr>
      </w:pPr>
      <w:bookmarkStart w:id="653" w:name="_Hlk494310507"/>
      <w:r w:rsidRPr="00CA70A9">
        <w:rPr>
          <w:rFonts w:cs="v5.0.0"/>
        </w:rPr>
        <w:t>Some requirements in the present document may only apply in certain regions either as optional requirements, or as mandatory requirements set by local and regional regulation. It is normally not stated in the 3GPP specifications under what exact circumstances the regional requirements apply, since this is defined by local or regional regulation.</w:t>
      </w:r>
    </w:p>
    <w:bookmarkEnd w:id="653"/>
    <w:p w14:paraId="5600F084" w14:textId="77777777" w:rsidR="00B81173" w:rsidRPr="00CA70A9" w:rsidRDefault="00B81173" w:rsidP="00B81173">
      <w:r w:rsidRPr="00CA70A9">
        <w:t xml:space="preserve">Table 4.4-1 lists all requirements in the present specification that may be applied differently in different regions. </w:t>
      </w:r>
    </w:p>
    <w:p w14:paraId="7D17DE60" w14:textId="77777777" w:rsidR="00B81173" w:rsidRPr="00CA70A9" w:rsidRDefault="00B81173" w:rsidP="00B81173">
      <w:pPr>
        <w:pStyle w:val="TH"/>
        <w:rPr>
          <w:rFonts w:cs="v5.0.0"/>
        </w:rPr>
      </w:pPr>
      <w:r w:rsidRPr="00CA70A9">
        <w:t>Table 4.4-1: List of regional requirements</w:t>
      </w:r>
    </w:p>
    <w:tbl>
      <w:tblPr>
        <w:tblW w:w="49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47"/>
        <w:gridCol w:w="2592"/>
        <w:gridCol w:w="5798"/>
      </w:tblGrid>
      <w:tr w:rsidR="00B81173" w:rsidRPr="00CA70A9" w14:paraId="33296C5A" w14:textId="77777777" w:rsidTr="00A967D9">
        <w:trPr>
          <w:cantSplit/>
          <w:tblHeader/>
          <w:jc w:val="center"/>
        </w:trPr>
        <w:tc>
          <w:tcPr>
            <w:tcW w:w="601" w:type="pct"/>
            <w:tcBorders>
              <w:top w:val="single" w:sz="4" w:space="0" w:color="auto"/>
              <w:left w:val="single" w:sz="4" w:space="0" w:color="auto"/>
              <w:bottom w:val="single" w:sz="4" w:space="0" w:color="auto"/>
              <w:right w:val="single" w:sz="4" w:space="0" w:color="auto"/>
            </w:tcBorders>
            <w:shd w:val="clear" w:color="auto" w:fill="auto"/>
          </w:tcPr>
          <w:p w14:paraId="17BB14B2" w14:textId="77777777" w:rsidR="00B81173" w:rsidRPr="00CA70A9" w:rsidRDefault="00B81173" w:rsidP="00A967D9">
            <w:pPr>
              <w:pStyle w:val="TAH"/>
              <w:rPr>
                <w:lang w:eastAsia="ja-JP"/>
              </w:rPr>
            </w:pPr>
            <w:r w:rsidRPr="00CA70A9">
              <w:rPr>
                <w:lang w:eastAsia="ja-JP"/>
              </w:rPr>
              <w:t xml:space="preserve">Clause </w:t>
            </w:r>
            <w:commentRangeStart w:id="654"/>
            <w:r w:rsidRPr="00CA70A9">
              <w:rPr>
                <w:lang w:eastAsia="ja-JP"/>
              </w:rPr>
              <w:t>number</w:t>
            </w:r>
            <w:commentRangeEnd w:id="654"/>
            <w:r w:rsidRPr="00CA70A9">
              <w:rPr>
                <w:rStyle w:val="CommentReference"/>
                <w:rFonts w:ascii="Times New Roman" w:hAnsi="Times New Roman"/>
                <w:b w:val="0"/>
              </w:rPr>
              <w:commentReference w:id="654"/>
            </w:r>
          </w:p>
        </w:tc>
        <w:tc>
          <w:tcPr>
            <w:tcW w:w="1359" w:type="pct"/>
            <w:tcBorders>
              <w:top w:val="single" w:sz="4" w:space="0" w:color="auto"/>
              <w:left w:val="single" w:sz="4" w:space="0" w:color="auto"/>
              <w:bottom w:val="single" w:sz="4" w:space="0" w:color="auto"/>
              <w:right w:val="single" w:sz="4" w:space="0" w:color="auto"/>
            </w:tcBorders>
            <w:shd w:val="clear" w:color="auto" w:fill="auto"/>
          </w:tcPr>
          <w:p w14:paraId="7F15A20A" w14:textId="77777777" w:rsidR="00B81173" w:rsidRPr="00CA70A9" w:rsidRDefault="00B81173" w:rsidP="00A967D9">
            <w:pPr>
              <w:pStyle w:val="TAH"/>
              <w:rPr>
                <w:lang w:eastAsia="ja-JP"/>
              </w:rPr>
            </w:pPr>
            <w:r w:rsidRPr="00CA70A9">
              <w:rPr>
                <w:lang w:eastAsia="ja-JP"/>
              </w:rPr>
              <w:t>Requirement</w:t>
            </w:r>
          </w:p>
        </w:tc>
        <w:tc>
          <w:tcPr>
            <w:tcW w:w="3040" w:type="pct"/>
            <w:tcBorders>
              <w:top w:val="single" w:sz="4" w:space="0" w:color="auto"/>
              <w:left w:val="single" w:sz="4" w:space="0" w:color="auto"/>
              <w:bottom w:val="single" w:sz="4" w:space="0" w:color="auto"/>
              <w:right w:val="single" w:sz="4" w:space="0" w:color="auto"/>
            </w:tcBorders>
            <w:shd w:val="clear" w:color="auto" w:fill="auto"/>
          </w:tcPr>
          <w:p w14:paraId="7BF64E5E" w14:textId="77777777" w:rsidR="00B81173" w:rsidRPr="00CA70A9" w:rsidRDefault="00B81173" w:rsidP="00A967D9">
            <w:pPr>
              <w:pStyle w:val="TAH"/>
              <w:rPr>
                <w:lang w:eastAsia="ja-JP"/>
              </w:rPr>
            </w:pPr>
            <w:r w:rsidRPr="00CA70A9">
              <w:rPr>
                <w:lang w:eastAsia="ja-JP"/>
              </w:rPr>
              <w:t>Comments</w:t>
            </w:r>
          </w:p>
        </w:tc>
      </w:tr>
      <w:tr w:rsidR="00B81173" w:rsidRPr="00CA70A9" w14:paraId="3B4A4A61"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572E8A71"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2F81F169" w14:textId="77777777" w:rsidR="00B81173" w:rsidRPr="00CA70A9" w:rsidRDefault="00B81173" w:rsidP="00A967D9">
            <w:pPr>
              <w:pStyle w:val="TAC"/>
              <w:rPr>
                <w:rFonts w:cs="Arial"/>
                <w:lang w:eastAsia="ja-JP"/>
              </w:rPr>
            </w:pPr>
            <w:r w:rsidRPr="00CA70A9">
              <w:rPr>
                <w:rFonts w:cs="Arial"/>
              </w:rPr>
              <w:t>Operating bands</w:t>
            </w:r>
          </w:p>
        </w:tc>
        <w:tc>
          <w:tcPr>
            <w:tcW w:w="3040" w:type="pct"/>
            <w:tcBorders>
              <w:top w:val="single" w:sz="4" w:space="0" w:color="auto"/>
              <w:left w:val="single" w:sz="4" w:space="0" w:color="auto"/>
              <w:bottom w:val="single" w:sz="4" w:space="0" w:color="auto"/>
              <w:right w:val="single" w:sz="4" w:space="0" w:color="auto"/>
            </w:tcBorders>
          </w:tcPr>
          <w:p w14:paraId="27171340" w14:textId="77777777" w:rsidR="00B81173" w:rsidRPr="00CA70A9" w:rsidRDefault="00B81173" w:rsidP="00A967D9">
            <w:pPr>
              <w:pStyle w:val="TAL"/>
              <w:rPr>
                <w:rFonts w:cs="Arial"/>
                <w:lang w:eastAsia="ja-JP"/>
              </w:rPr>
            </w:pPr>
            <w:r w:rsidRPr="00CA70A9">
              <w:t>Some NR operating bands may be applied regionally.</w:t>
            </w:r>
          </w:p>
        </w:tc>
      </w:tr>
      <w:tr w:rsidR="00B81173" w:rsidRPr="00CA70A9" w14:paraId="4F68926B"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2C1433B2"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1E0FFFF2" w14:textId="051D6CC4" w:rsidR="00B81173" w:rsidRPr="00CA70A9" w:rsidDel="00D461AC" w:rsidRDefault="00B81173" w:rsidP="00D461AC">
            <w:pPr>
              <w:pStyle w:val="TAC"/>
              <w:rPr>
                <w:del w:id="655" w:author="R4-1808322" w:date="2018-05-31T09:41:00Z"/>
                <w:rFonts w:cs="Arial"/>
              </w:rPr>
            </w:pPr>
            <w:r w:rsidRPr="00CA70A9">
              <w:rPr>
                <w:rFonts w:cs="Arial"/>
              </w:rPr>
              <w:t>Occupied bandwidth</w:t>
            </w:r>
            <w:del w:id="656" w:author="R4-1808322" w:date="2018-05-31T09:41:00Z">
              <w:r w:rsidRPr="00CA70A9" w:rsidDel="00D461AC">
                <w:rPr>
                  <w:rFonts w:cs="Arial"/>
                </w:rPr>
                <w:delText xml:space="preserve">, </w:delText>
              </w:r>
            </w:del>
          </w:p>
          <w:p w14:paraId="66DA96F1" w14:textId="54E253D9" w:rsidR="00B81173" w:rsidRPr="00CA70A9" w:rsidRDefault="00B81173" w:rsidP="00145875">
            <w:pPr>
              <w:pStyle w:val="TAC"/>
              <w:rPr>
                <w:rFonts w:cs="Arial"/>
                <w:lang w:eastAsia="ja-JP"/>
              </w:rPr>
            </w:pPr>
            <w:del w:id="657" w:author="R4-1808322" w:date="2018-05-31T09:41:00Z">
              <w:r w:rsidRPr="00CA70A9" w:rsidDel="00D461AC">
                <w:rPr>
                  <w:rFonts w:cs="Arial"/>
                </w:rPr>
                <w:delText>OTA occupied bandwidth</w:delText>
              </w:r>
            </w:del>
          </w:p>
        </w:tc>
        <w:tc>
          <w:tcPr>
            <w:tcW w:w="3040" w:type="pct"/>
            <w:tcBorders>
              <w:top w:val="single" w:sz="4" w:space="0" w:color="auto"/>
              <w:left w:val="single" w:sz="4" w:space="0" w:color="auto"/>
              <w:bottom w:val="single" w:sz="4" w:space="0" w:color="auto"/>
              <w:right w:val="single" w:sz="4" w:space="0" w:color="auto"/>
            </w:tcBorders>
          </w:tcPr>
          <w:p w14:paraId="6ADD85F2" w14:textId="77777777" w:rsidR="00B81173" w:rsidRPr="00CA70A9" w:rsidRDefault="00B81173" w:rsidP="00A967D9">
            <w:pPr>
              <w:pStyle w:val="TAL"/>
              <w:rPr>
                <w:rFonts w:cs="Arial"/>
                <w:lang w:eastAsia="ja-JP"/>
              </w:rPr>
            </w:pPr>
            <w:r w:rsidRPr="00CA70A9">
              <w:t>The requirement may be applied regionally. There may also be regional requirements to declare the occupied bandwidth according to the definition in present specification.</w:t>
            </w:r>
          </w:p>
        </w:tc>
      </w:tr>
      <w:tr w:rsidR="00B81173" w:rsidRPr="00CA70A9" w14:paraId="5BE04C4C"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79C5F64C"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3A86C33C" w14:textId="09B791F7" w:rsidR="00B81173" w:rsidRPr="00CA70A9" w:rsidDel="00D461AC" w:rsidRDefault="00B81173" w:rsidP="00D461AC">
            <w:pPr>
              <w:pStyle w:val="TAC"/>
              <w:rPr>
                <w:del w:id="658" w:author="R4-1808322" w:date="2018-05-31T09:41:00Z"/>
              </w:rPr>
            </w:pPr>
            <w:r w:rsidRPr="00CA70A9">
              <w:t>Absolute ACLR</w:t>
            </w:r>
            <w:del w:id="659" w:author="R4-1808322" w:date="2018-05-31T09:41:00Z">
              <w:r w:rsidRPr="00CA70A9" w:rsidDel="00D461AC">
                <w:delText xml:space="preserve">, </w:delText>
              </w:r>
            </w:del>
          </w:p>
          <w:p w14:paraId="5EFCB7ED" w14:textId="310C52FE" w:rsidR="00B81173" w:rsidRPr="00CA70A9" w:rsidRDefault="00B81173" w:rsidP="00D461AC">
            <w:pPr>
              <w:pStyle w:val="TAC"/>
              <w:rPr>
                <w:rFonts w:cs="Arial"/>
                <w:lang w:eastAsia="ja-JP"/>
              </w:rPr>
            </w:pPr>
            <w:del w:id="660" w:author="R4-1808322" w:date="2018-05-31T09:41:00Z">
              <w:r w:rsidRPr="00CA70A9" w:rsidDel="00D461AC">
                <w:delText>OTA absolute ACLR</w:delText>
              </w:r>
            </w:del>
          </w:p>
        </w:tc>
        <w:tc>
          <w:tcPr>
            <w:tcW w:w="3040" w:type="pct"/>
            <w:tcBorders>
              <w:top w:val="single" w:sz="4" w:space="0" w:color="auto"/>
              <w:left w:val="single" w:sz="4" w:space="0" w:color="auto"/>
              <w:bottom w:val="single" w:sz="4" w:space="0" w:color="auto"/>
              <w:right w:val="single" w:sz="4" w:space="0" w:color="auto"/>
            </w:tcBorders>
          </w:tcPr>
          <w:p w14:paraId="2028E4DA" w14:textId="41354A05" w:rsidR="00B81173" w:rsidRPr="00CA70A9" w:rsidRDefault="00B81173" w:rsidP="00D461AC">
            <w:pPr>
              <w:pStyle w:val="TAL"/>
              <w:rPr>
                <w:rFonts w:cs="Arial"/>
                <w:lang w:eastAsia="ja-JP"/>
              </w:rPr>
            </w:pPr>
            <w:r w:rsidRPr="00CA70A9">
              <w:t xml:space="preserve">The emission limits specified as the </w:t>
            </w:r>
            <w:r w:rsidRPr="00CA70A9">
              <w:rPr>
                <w:i/>
              </w:rPr>
              <w:t>basic limit</w:t>
            </w:r>
            <w:r w:rsidRPr="00CA70A9">
              <w:t xml:space="preserve"> + X [dB] </w:t>
            </w:r>
            <w:del w:id="661" w:author="R4-1808322" w:date="2018-05-31T09:41:00Z">
              <w:r w:rsidRPr="00CA70A9" w:rsidDel="00D461AC">
                <w:delText xml:space="preserve">is </w:delText>
              </w:r>
            </w:del>
            <w:ins w:id="662" w:author="R4-1808322" w:date="2018-05-31T09:41:00Z">
              <w:r w:rsidR="00D461AC">
                <w:t>are</w:t>
              </w:r>
              <w:r w:rsidR="00D461AC" w:rsidRPr="00CA70A9">
                <w:t xml:space="preserve"> </w:t>
              </w:r>
            </w:ins>
            <w:r w:rsidRPr="00CA70A9">
              <w:t>applicable, unless stated differently in regional regulation.</w:t>
            </w:r>
          </w:p>
        </w:tc>
      </w:tr>
      <w:tr w:rsidR="00B81173" w:rsidRPr="00CA70A9" w14:paraId="7D209976"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46DBD5ED"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7AAAC886" w14:textId="77777777" w:rsidR="00B81173" w:rsidRPr="00CA70A9" w:rsidRDefault="00B81173" w:rsidP="00A967D9">
            <w:pPr>
              <w:pStyle w:val="TAC"/>
              <w:rPr>
                <w:rFonts w:cs="Arial"/>
                <w:lang w:eastAsia="ja-JP"/>
              </w:rPr>
            </w:pPr>
            <w:r w:rsidRPr="00CA70A9">
              <w:t>Limits in FCC Title 47</w:t>
            </w:r>
          </w:p>
        </w:tc>
        <w:tc>
          <w:tcPr>
            <w:tcW w:w="3040" w:type="pct"/>
            <w:tcBorders>
              <w:top w:val="single" w:sz="4" w:space="0" w:color="auto"/>
              <w:left w:val="single" w:sz="4" w:space="0" w:color="auto"/>
              <w:bottom w:val="single" w:sz="4" w:space="0" w:color="auto"/>
              <w:right w:val="single" w:sz="4" w:space="0" w:color="auto"/>
            </w:tcBorders>
          </w:tcPr>
          <w:p w14:paraId="04DBBE4F" w14:textId="77777777" w:rsidR="00B81173" w:rsidRPr="00CA70A9" w:rsidRDefault="00B81173" w:rsidP="00A967D9">
            <w:pPr>
              <w:pStyle w:val="TAL"/>
              <w:rPr>
                <w:rFonts w:cs="Arial"/>
                <w:lang w:eastAsia="ja-JP"/>
              </w:rPr>
            </w:pPr>
            <w:r w:rsidRPr="00CA70A9">
              <w:rPr>
                <w:rFonts w:cs="Arial"/>
                <w:lang w:eastAsia="ja-JP"/>
              </w:rPr>
              <w:t>The BS may have to comply with the additional requirements, when deployed in regions where those limits are applied, and under the conditions declared by the manufacturer.</w:t>
            </w:r>
          </w:p>
        </w:tc>
      </w:tr>
      <w:tr w:rsidR="00B81173" w:rsidRPr="00CA70A9" w14:paraId="221F4336"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66AC4FFB"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7B8543CB" w14:textId="40D89937" w:rsidR="00B81173" w:rsidRPr="00CA70A9" w:rsidDel="00D461AC" w:rsidRDefault="00B81173" w:rsidP="00D461AC">
            <w:pPr>
              <w:pStyle w:val="TAC"/>
              <w:rPr>
                <w:del w:id="663" w:author="R4-1808322" w:date="2018-05-31T09:41:00Z"/>
                <w:rFonts w:cs="Arial"/>
              </w:rPr>
            </w:pPr>
            <w:r w:rsidRPr="00CA70A9">
              <w:rPr>
                <w:rFonts w:cs="Arial"/>
              </w:rPr>
              <w:t>Operating band unwanted emissions</w:t>
            </w:r>
            <w:del w:id="664" w:author="R4-1808322" w:date="2018-05-31T09:41:00Z">
              <w:r w:rsidRPr="00CA70A9" w:rsidDel="00D461AC">
                <w:rPr>
                  <w:rFonts w:cs="Arial"/>
                </w:rPr>
                <w:delText>,</w:delText>
              </w:r>
            </w:del>
          </w:p>
          <w:p w14:paraId="4286CD5D" w14:textId="507A9CA2" w:rsidR="00B81173" w:rsidRPr="00CA70A9" w:rsidRDefault="00B81173" w:rsidP="00145875">
            <w:pPr>
              <w:pStyle w:val="TAC"/>
              <w:rPr>
                <w:rFonts w:cs="Arial"/>
                <w:lang w:eastAsia="ja-JP"/>
              </w:rPr>
            </w:pPr>
            <w:del w:id="665" w:author="R4-1808322" w:date="2018-05-31T09:41:00Z">
              <w:r w:rsidRPr="00CA70A9" w:rsidDel="00D461AC">
                <w:delText>OTA out-of-band emissions</w:delText>
              </w:r>
            </w:del>
          </w:p>
        </w:tc>
        <w:tc>
          <w:tcPr>
            <w:tcW w:w="3040" w:type="pct"/>
            <w:tcBorders>
              <w:top w:val="single" w:sz="4" w:space="0" w:color="auto"/>
              <w:left w:val="single" w:sz="4" w:space="0" w:color="auto"/>
              <w:bottom w:val="single" w:sz="4" w:space="0" w:color="auto"/>
              <w:right w:val="single" w:sz="4" w:space="0" w:color="auto"/>
            </w:tcBorders>
          </w:tcPr>
          <w:p w14:paraId="4881441F" w14:textId="731336D6" w:rsidR="00B81173" w:rsidRPr="00CA70A9" w:rsidRDefault="00B81173" w:rsidP="00A967D9">
            <w:pPr>
              <w:pStyle w:val="TAL"/>
              <w:rPr>
                <w:rFonts w:cs="Arial"/>
                <w:lang w:eastAsia="ja-JP"/>
              </w:rPr>
            </w:pPr>
            <w:r w:rsidRPr="00CA70A9">
              <w:t xml:space="preserve">The emission limits specified as the </w:t>
            </w:r>
            <w:r w:rsidRPr="00CA70A9">
              <w:rPr>
                <w:i/>
              </w:rPr>
              <w:t>basic limit</w:t>
            </w:r>
            <w:r w:rsidRPr="00CA70A9">
              <w:t xml:space="preserve"> + X [dB] </w:t>
            </w:r>
            <w:ins w:id="666" w:author="R4-1808322" w:date="2018-05-31T09:41:00Z">
              <w:r w:rsidR="00D461AC">
                <w:t>are</w:t>
              </w:r>
              <w:r w:rsidR="00D461AC" w:rsidRPr="00CA70A9" w:rsidDel="00D461AC">
                <w:t xml:space="preserve"> </w:t>
              </w:r>
            </w:ins>
            <w:del w:id="667" w:author="R4-1808322" w:date="2018-05-31T09:41:00Z">
              <w:r w:rsidRPr="00CA70A9" w:rsidDel="00D461AC">
                <w:delText xml:space="preserve">is </w:delText>
              </w:r>
            </w:del>
            <w:r w:rsidRPr="00CA70A9">
              <w:t>applicable, unless stated differently in regional regulation.</w:t>
            </w:r>
          </w:p>
        </w:tc>
      </w:tr>
      <w:tr w:rsidR="00B81173" w:rsidRPr="00CA70A9" w14:paraId="7D5946CE"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24624250"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6896CCC7" w14:textId="0AD7E1E6" w:rsidR="00B81173" w:rsidRPr="00CA70A9" w:rsidDel="00D461AC" w:rsidRDefault="00B81173" w:rsidP="00D461AC">
            <w:pPr>
              <w:pStyle w:val="TAC"/>
              <w:rPr>
                <w:del w:id="668" w:author="R4-1808322" w:date="2018-05-31T09:41:00Z"/>
                <w:rFonts w:cs="Arial"/>
              </w:rPr>
            </w:pPr>
            <w:proofErr w:type="spellStart"/>
            <w:r w:rsidRPr="00CA70A9">
              <w:rPr>
                <w:rFonts w:cs="Arial"/>
              </w:rPr>
              <w:t>Tx</w:t>
            </w:r>
            <w:proofErr w:type="spellEnd"/>
            <w:r w:rsidRPr="00CA70A9">
              <w:rPr>
                <w:rFonts w:cs="Arial"/>
              </w:rPr>
              <w:t xml:space="preserve"> spurious emissions</w:t>
            </w:r>
            <w:del w:id="669" w:author="R4-1808322" w:date="2018-05-31T09:41:00Z">
              <w:r w:rsidRPr="00CA70A9" w:rsidDel="00D461AC">
                <w:rPr>
                  <w:rFonts w:cs="Arial"/>
                </w:rPr>
                <w:delText xml:space="preserve">, </w:delText>
              </w:r>
            </w:del>
          </w:p>
          <w:p w14:paraId="7C3AE6B3" w14:textId="1701EF60" w:rsidR="00B81173" w:rsidRPr="00CA70A9" w:rsidRDefault="00B81173" w:rsidP="00145875">
            <w:pPr>
              <w:pStyle w:val="TAC"/>
              <w:rPr>
                <w:rFonts w:cs="Arial"/>
                <w:lang w:eastAsia="ja-JP"/>
              </w:rPr>
            </w:pPr>
            <w:del w:id="670" w:author="R4-1808322" w:date="2018-05-31T09:41:00Z">
              <w:r w:rsidRPr="00CA70A9" w:rsidDel="00D461AC">
                <w:delText>OTA Tx spurious emissions</w:delText>
              </w:r>
            </w:del>
          </w:p>
        </w:tc>
        <w:tc>
          <w:tcPr>
            <w:tcW w:w="3040" w:type="pct"/>
            <w:tcBorders>
              <w:top w:val="single" w:sz="4" w:space="0" w:color="auto"/>
              <w:left w:val="single" w:sz="4" w:space="0" w:color="auto"/>
              <w:bottom w:val="single" w:sz="4" w:space="0" w:color="auto"/>
              <w:right w:val="single" w:sz="4" w:space="0" w:color="auto"/>
            </w:tcBorders>
          </w:tcPr>
          <w:p w14:paraId="7AB15D41" w14:textId="77777777" w:rsidR="00B81173" w:rsidRPr="00CA70A9" w:rsidRDefault="00B81173" w:rsidP="00A967D9">
            <w:pPr>
              <w:pStyle w:val="TAL"/>
              <w:rPr>
                <w:rFonts w:cs="Arial"/>
                <w:lang w:eastAsia="ja-JP"/>
              </w:rPr>
            </w:pPr>
            <w:r w:rsidRPr="00CA70A9">
              <w:rPr>
                <w:rFonts w:cs="Arial"/>
                <w:lang w:eastAsia="ja-JP"/>
              </w:rPr>
              <w:t xml:space="preserve">Category A or Category B spurious emission limits, as defined in ITU-R Recommendation SM.329 [2], may apply regionally.  </w:t>
            </w:r>
          </w:p>
          <w:p w14:paraId="01538D1D" w14:textId="53D93EDB" w:rsidR="00B81173" w:rsidRPr="00CA70A9" w:rsidRDefault="00B81173" w:rsidP="00A967D9">
            <w:pPr>
              <w:pStyle w:val="TAL"/>
              <w:rPr>
                <w:rFonts w:cs="Arial"/>
                <w:lang w:eastAsia="ja-JP"/>
              </w:rPr>
            </w:pPr>
            <w:r w:rsidRPr="00CA70A9">
              <w:t xml:space="preserve">The emission limits specified as the </w:t>
            </w:r>
            <w:r w:rsidRPr="00CA70A9">
              <w:rPr>
                <w:i/>
              </w:rPr>
              <w:t>basic limit</w:t>
            </w:r>
            <w:r w:rsidRPr="00CA70A9">
              <w:t xml:space="preserve"> + X [dB] </w:t>
            </w:r>
            <w:ins w:id="671" w:author="R4-1808322" w:date="2018-05-31T09:41:00Z">
              <w:r w:rsidR="00D461AC">
                <w:t>are</w:t>
              </w:r>
              <w:r w:rsidR="00D461AC" w:rsidRPr="00CA70A9" w:rsidDel="00D461AC">
                <w:t xml:space="preserve"> </w:t>
              </w:r>
            </w:ins>
            <w:del w:id="672" w:author="R4-1808322" w:date="2018-05-31T09:41:00Z">
              <w:r w:rsidRPr="00CA70A9" w:rsidDel="00D461AC">
                <w:delText xml:space="preserve">is </w:delText>
              </w:r>
            </w:del>
            <w:r w:rsidRPr="00CA70A9">
              <w:t>applicable, unless stated differently in regional regulation.</w:t>
            </w:r>
          </w:p>
        </w:tc>
      </w:tr>
      <w:tr w:rsidR="00B81173" w:rsidRPr="00CA70A9" w14:paraId="683791C3"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64FE52A8" w14:textId="77777777" w:rsidR="00B81173" w:rsidRPr="00CA70A9" w:rsidRDefault="00B81173" w:rsidP="00A967D9">
            <w:pPr>
              <w:pStyle w:val="TAC"/>
            </w:pPr>
          </w:p>
        </w:tc>
        <w:tc>
          <w:tcPr>
            <w:tcW w:w="1359" w:type="pct"/>
            <w:tcBorders>
              <w:top w:val="single" w:sz="4" w:space="0" w:color="auto"/>
              <w:left w:val="single" w:sz="4" w:space="0" w:color="auto"/>
              <w:bottom w:val="single" w:sz="4" w:space="0" w:color="auto"/>
              <w:right w:val="single" w:sz="4" w:space="0" w:color="auto"/>
            </w:tcBorders>
          </w:tcPr>
          <w:p w14:paraId="0BB5EC26" w14:textId="4B8E2C71" w:rsidR="00B81173" w:rsidRPr="00CA70A9" w:rsidDel="00D461AC" w:rsidRDefault="00B81173" w:rsidP="00D461AC">
            <w:pPr>
              <w:pStyle w:val="TAC"/>
              <w:rPr>
                <w:del w:id="673" w:author="R4-1808322" w:date="2018-05-31T09:41:00Z"/>
                <w:rFonts w:cs="Arial"/>
              </w:rPr>
            </w:pPr>
            <w:proofErr w:type="spellStart"/>
            <w:r w:rsidRPr="00CA70A9">
              <w:rPr>
                <w:rFonts w:cs="Arial"/>
              </w:rPr>
              <w:t>Tx</w:t>
            </w:r>
            <w:proofErr w:type="spellEnd"/>
            <w:r w:rsidRPr="00CA70A9">
              <w:rPr>
                <w:rFonts w:cs="Arial"/>
              </w:rPr>
              <w:t xml:space="preserve"> spurious emissions: additional requirements</w:t>
            </w:r>
            <w:del w:id="674" w:author="R4-1808322" w:date="2018-05-31T09:41:00Z">
              <w:r w:rsidR="00A967D9" w:rsidDel="00D461AC">
                <w:rPr>
                  <w:rFonts w:cs="Arial"/>
                </w:rPr>
                <w:delText xml:space="preserve">, </w:delText>
              </w:r>
            </w:del>
          </w:p>
          <w:p w14:paraId="5D311D9C" w14:textId="284BB7A1" w:rsidR="00B81173" w:rsidRPr="00CA70A9" w:rsidRDefault="00B81173" w:rsidP="00145875">
            <w:pPr>
              <w:pStyle w:val="TAC"/>
              <w:rPr>
                <w:rFonts w:cs="Arial"/>
              </w:rPr>
            </w:pPr>
            <w:del w:id="675" w:author="R4-1808322" w:date="2018-05-31T09:41:00Z">
              <w:r w:rsidRPr="00CA70A9" w:rsidDel="00D461AC">
                <w:rPr>
                  <w:rFonts w:cs="Arial"/>
                </w:rPr>
                <w:delText>OTA Tx spurious emissions: additional requirements</w:delText>
              </w:r>
            </w:del>
          </w:p>
        </w:tc>
        <w:tc>
          <w:tcPr>
            <w:tcW w:w="3040" w:type="pct"/>
            <w:tcBorders>
              <w:top w:val="single" w:sz="4" w:space="0" w:color="auto"/>
              <w:left w:val="single" w:sz="4" w:space="0" w:color="auto"/>
              <w:bottom w:val="single" w:sz="4" w:space="0" w:color="auto"/>
              <w:right w:val="single" w:sz="4" w:space="0" w:color="auto"/>
            </w:tcBorders>
          </w:tcPr>
          <w:p w14:paraId="4049BF2A" w14:textId="77777777" w:rsidR="00B81173" w:rsidRPr="00CA70A9" w:rsidRDefault="00B81173" w:rsidP="00A967D9">
            <w:pPr>
              <w:pStyle w:val="TAL"/>
              <w:rPr>
                <w:rFonts w:cs="Arial"/>
                <w:lang w:eastAsia="ja-JP"/>
              </w:rPr>
            </w:pPr>
            <w:r w:rsidRPr="00CA70A9">
              <w:t>These requirements may be applied for the protection of system operating in frequency ranges other than the BS operating band.</w:t>
            </w:r>
          </w:p>
        </w:tc>
      </w:tr>
      <w:tr w:rsidR="00B81173" w:rsidRPr="00CA70A9" w14:paraId="763D0714"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36DFC812" w14:textId="77777777" w:rsidR="00B81173" w:rsidRPr="00CA70A9" w:rsidRDefault="00B81173" w:rsidP="00A967D9">
            <w:pPr>
              <w:pStyle w:val="TAC"/>
            </w:pPr>
          </w:p>
        </w:tc>
        <w:tc>
          <w:tcPr>
            <w:tcW w:w="1359" w:type="pct"/>
            <w:tcBorders>
              <w:top w:val="single" w:sz="4" w:space="0" w:color="auto"/>
              <w:left w:val="single" w:sz="4" w:space="0" w:color="auto"/>
              <w:bottom w:val="single" w:sz="4" w:space="0" w:color="auto"/>
              <w:right w:val="single" w:sz="4" w:space="0" w:color="auto"/>
            </w:tcBorders>
          </w:tcPr>
          <w:p w14:paraId="420B3966" w14:textId="7BD06763" w:rsidR="00B81173" w:rsidRPr="00CA70A9" w:rsidDel="00D461AC" w:rsidRDefault="00B81173" w:rsidP="00D461AC">
            <w:pPr>
              <w:pStyle w:val="TAC"/>
              <w:rPr>
                <w:del w:id="676" w:author="R4-1808322" w:date="2018-05-31T09:41:00Z"/>
              </w:rPr>
            </w:pPr>
            <w:r w:rsidRPr="00CA70A9">
              <w:t>Rx spurious emissions</w:t>
            </w:r>
            <w:del w:id="677" w:author="R4-1808322" w:date="2018-05-31T09:41:00Z">
              <w:r w:rsidRPr="00CA70A9" w:rsidDel="00D461AC">
                <w:delText xml:space="preserve">, </w:delText>
              </w:r>
            </w:del>
          </w:p>
          <w:p w14:paraId="43A5D63F" w14:textId="051B413F" w:rsidR="00B81173" w:rsidRPr="00CA70A9" w:rsidRDefault="00B81173" w:rsidP="00145875">
            <w:pPr>
              <w:pStyle w:val="TAC"/>
              <w:rPr>
                <w:rFonts w:cs="Arial"/>
              </w:rPr>
            </w:pPr>
            <w:del w:id="678" w:author="R4-1808322" w:date="2018-05-31T09:41:00Z">
              <w:r w:rsidRPr="00CA70A9" w:rsidDel="00D461AC">
                <w:delText>OTA Rx spurious emissions</w:delText>
              </w:r>
            </w:del>
          </w:p>
        </w:tc>
        <w:tc>
          <w:tcPr>
            <w:tcW w:w="3040" w:type="pct"/>
            <w:tcBorders>
              <w:top w:val="single" w:sz="4" w:space="0" w:color="auto"/>
              <w:left w:val="single" w:sz="4" w:space="0" w:color="auto"/>
              <w:bottom w:val="single" w:sz="4" w:space="0" w:color="auto"/>
              <w:right w:val="single" w:sz="4" w:space="0" w:color="auto"/>
            </w:tcBorders>
          </w:tcPr>
          <w:p w14:paraId="4C1900B5" w14:textId="57ED5968" w:rsidR="00B81173" w:rsidRPr="00CA70A9" w:rsidRDefault="00B81173" w:rsidP="00A967D9">
            <w:pPr>
              <w:pStyle w:val="TAL"/>
              <w:rPr>
                <w:rFonts w:cs="Arial"/>
                <w:lang w:eastAsia="ja-JP"/>
              </w:rPr>
            </w:pPr>
            <w:r w:rsidRPr="00CA70A9">
              <w:t xml:space="preserve">The emission limits specified as the </w:t>
            </w:r>
            <w:r w:rsidRPr="00CA70A9">
              <w:rPr>
                <w:i/>
              </w:rPr>
              <w:t>basic limit</w:t>
            </w:r>
            <w:r w:rsidRPr="00CA70A9">
              <w:t xml:space="preserve"> + X [dB] </w:t>
            </w:r>
            <w:ins w:id="679" w:author="R4-1808322" w:date="2018-05-31T09:41:00Z">
              <w:r w:rsidR="00D461AC">
                <w:t>are</w:t>
              </w:r>
              <w:r w:rsidR="00D461AC" w:rsidRPr="00CA70A9" w:rsidDel="00D461AC">
                <w:t xml:space="preserve"> </w:t>
              </w:r>
            </w:ins>
            <w:del w:id="680" w:author="R4-1808322" w:date="2018-05-31T09:41:00Z">
              <w:r w:rsidRPr="00CA70A9" w:rsidDel="00D461AC">
                <w:delText xml:space="preserve">is </w:delText>
              </w:r>
            </w:del>
            <w:r w:rsidRPr="00CA70A9">
              <w:t>applicable, unless stated differently in regional regulation.</w:t>
            </w:r>
          </w:p>
        </w:tc>
      </w:tr>
      <w:tr w:rsidR="00B81173" w:rsidRPr="00CA70A9" w14:paraId="752C7DFD"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1E45769D" w14:textId="77777777" w:rsidR="00B81173" w:rsidRPr="00CA70A9" w:rsidRDefault="00B81173" w:rsidP="00A967D9">
            <w:pPr>
              <w:pStyle w:val="TAC"/>
            </w:pPr>
          </w:p>
        </w:tc>
        <w:tc>
          <w:tcPr>
            <w:tcW w:w="1359" w:type="pct"/>
            <w:tcBorders>
              <w:top w:val="single" w:sz="4" w:space="0" w:color="auto"/>
              <w:left w:val="single" w:sz="4" w:space="0" w:color="auto"/>
              <w:bottom w:val="single" w:sz="4" w:space="0" w:color="auto"/>
              <w:right w:val="single" w:sz="4" w:space="0" w:color="auto"/>
            </w:tcBorders>
          </w:tcPr>
          <w:p w14:paraId="69E431AF" w14:textId="6DD94D90" w:rsidR="00B81173" w:rsidRPr="00CA70A9" w:rsidRDefault="00B81173" w:rsidP="00A967D9">
            <w:pPr>
              <w:pStyle w:val="TAC"/>
              <w:rPr>
                <w:rFonts w:cs="Arial"/>
              </w:rPr>
            </w:pPr>
          </w:p>
        </w:tc>
        <w:tc>
          <w:tcPr>
            <w:tcW w:w="3040" w:type="pct"/>
            <w:tcBorders>
              <w:top w:val="single" w:sz="4" w:space="0" w:color="auto"/>
              <w:left w:val="single" w:sz="4" w:space="0" w:color="auto"/>
              <w:bottom w:val="single" w:sz="4" w:space="0" w:color="auto"/>
              <w:right w:val="single" w:sz="4" w:space="0" w:color="auto"/>
            </w:tcBorders>
          </w:tcPr>
          <w:p w14:paraId="7252FFCE" w14:textId="15A8D359" w:rsidR="00B81173" w:rsidRPr="00CA70A9" w:rsidRDefault="00B81173" w:rsidP="00A967D9">
            <w:pPr>
              <w:pStyle w:val="TAL"/>
              <w:rPr>
                <w:rFonts w:cs="Arial"/>
                <w:lang w:eastAsia="ja-JP"/>
              </w:rPr>
            </w:pPr>
          </w:p>
        </w:tc>
      </w:tr>
    </w:tbl>
    <w:p w14:paraId="1DBE8074" w14:textId="77777777" w:rsidR="00B81173" w:rsidRPr="00B81173" w:rsidRDefault="00B81173" w:rsidP="00B81173">
      <w:pPr>
        <w:rPr>
          <w:lang w:eastAsia="zh-CN"/>
        </w:rPr>
      </w:pPr>
    </w:p>
    <w:p w14:paraId="6C07922E" w14:textId="77777777" w:rsidR="00D25FC8" w:rsidRDefault="00D25FC8" w:rsidP="00D25FC8">
      <w:pPr>
        <w:pStyle w:val="Heading2"/>
        <w:rPr>
          <w:rFonts w:cs="v4.2.0"/>
        </w:rPr>
      </w:pPr>
      <w:bookmarkStart w:id="681" w:name="_Toc440014524"/>
      <w:bookmarkStart w:id="682" w:name="_Toc481685279"/>
      <w:bookmarkStart w:id="683" w:name="_Toc515525757"/>
      <w:r w:rsidRPr="00E2693F">
        <w:rPr>
          <w:rFonts w:cs="v4.2.0"/>
        </w:rPr>
        <w:lastRenderedPageBreak/>
        <w:t>4.</w:t>
      </w:r>
      <w:r w:rsidR="005E656E">
        <w:rPr>
          <w:rFonts w:cs="v4.2.0"/>
        </w:rPr>
        <w:t>5</w:t>
      </w:r>
      <w:r w:rsidR="000E354B">
        <w:rPr>
          <w:rFonts w:cs="v4.2.0"/>
        </w:rPr>
        <w:tab/>
        <w:t>BS c</w:t>
      </w:r>
      <w:r w:rsidRPr="00E2693F">
        <w:rPr>
          <w:rFonts w:cs="v4.2.0"/>
        </w:rPr>
        <w:t>onfigurations</w:t>
      </w:r>
      <w:bookmarkEnd w:id="681"/>
      <w:bookmarkEnd w:id="682"/>
      <w:bookmarkEnd w:id="683"/>
    </w:p>
    <w:p w14:paraId="18221EF8" w14:textId="77777777" w:rsidR="00CB7B14" w:rsidRPr="00CA70A9" w:rsidRDefault="00CB7B14" w:rsidP="00CB7B14">
      <w:pPr>
        <w:pStyle w:val="Heading3"/>
      </w:pPr>
      <w:bookmarkStart w:id="684" w:name="_Toc506829378"/>
      <w:bookmarkStart w:id="685" w:name="_Toc515525758"/>
      <w:r w:rsidRPr="00CA70A9">
        <w:t>4.5.1</w:t>
      </w:r>
      <w:r w:rsidRPr="00CA70A9">
        <w:tab/>
      </w:r>
      <w:r w:rsidRPr="00CA70A9">
        <w:rPr>
          <w:i/>
        </w:rPr>
        <w:t>BS type 1-C</w:t>
      </w:r>
      <w:bookmarkEnd w:id="684"/>
      <w:bookmarkEnd w:id="685"/>
    </w:p>
    <w:p w14:paraId="700ADC98" w14:textId="77777777" w:rsidR="00CB7B14" w:rsidRPr="00CA70A9" w:rsidRDefault="00CB7B14" w:rsidP="00CB7B14">
      <w:pPr>
        <w:pStyle w:val="Heading4"/>
      </w:pPr>
      <w:bookmarkStart w:id="686" w:name="_Toc494407553"/>
      <w:bookmarkStart w:id="687" w:name="_Toc506829379"/>
      <w:bookmarkStart w:id="688" w:name="_Toc515525759"/>
      <w:r w:rsidRPr="00CA70A9">
        <w:t>4.5.1.1</w:t>
      </w:r>
      <w:r w:rsidRPr="00CA70A9">
        <w:tab/>
        <w:t>Transmit configurations</w:t>
      </w:r>
      <w:bookmarkEnd w:id="686"/>
      <w:bookmarkEnd w:id="687"/>
      <w:bookmarkEnd w:id="688"/>
    </w:p>
    <w:p w14:paraId="6BBD9E84" w14:textId="77777777" w:rsidR="00CB7B14" w:rsidRPr="00CA70A9" w:rsidRDefault="00CB7B14" w:rsidP="00CB7B14">
      <w:pPr>
        <w:pStyle w:val="Guidance"/>
      </w:pPr>
      <w:r w:rsidRPr="00CA70A9">
        <w:t xml:space="preserve">Further consideration needed whether to reuse </w:t>
      </w:r>
      <w:proofErr w:type="spellStart"/>
      <w:r w:rsidRPr="00CA70A9">
        <w:t>subclause</w:t>
      </w:r>
      <w:proofErr w:type="spellEnd"/>
      <w:r w:rsidRPr="00CA70A9">
        <w:t xml:space="preserve"> 4.5.7 from 36.141 (i.e. “BS using antenna arrays”).</w:t>
      </w:r>
    </w:p>
    <w:p w14:paraId="64770BFC" w14:textId="77777777" w:rsidR="00CB7B14" w:rsidRPr="00CA70A9" w:rsidRDefault="00CB7B14" w:rsidP="00CB7B14">
      <w:pPr>
        <w:pStyle w:val="Heading5"/>
      </w:pPr>
      <w:bookmarkStart w:id="689" w:name="_Toc506829380"/>
      <w:bookmarkStart w:id="690" w:name="_Toc515525760"/>
      <w:r w:rsidRPr="00CA70A9">
        <w:t>4.5.1.1.1</w:t>
      </w:r>
      <w:r w:rsidRPr="00CA70A9">
        <w:tab/>
        <w:t>General</w:t>
      </w:r>
      <w:bookmarkEnd w:id="689"/>
      <w:bookmarkEnd w:id="690"/>
    </w:p>
    <w:p w14:paraId="4613C140" w14:textId="7BDC7816" w:rsidR="00CB7B14" w:rsidRPr="00CA70A9" w:rsidRDefault="00CB7B14" w:rsidP="00CB7B14">
      <w:pPr>
        <w:rPr>
          <w:rFonts w:cs="v5.0.0"/>
        </w:rPr>
      </w:pPr>
      <w:r w:rsidRPr="00CA70A9">
        <w:rPr>
          <w:rFonts w:cs="v5.0.0"/>
        </w:rPr>
        <w:t>Unless otherwise stated, the transmitter characteristics in clause 6 are specified at the BS antenna connector (test port A) with a full complement of transceivers for the configuration in normal operating conditions. If any external apparatus such as a TX amplifier, a filter or the combination of such devices is used, requirements apply at the far end antenna connector (test port B).</w:t>
      </w:r>
    </w:p>
    <w:bookmarkStart w:id="691" w:name="_MON_1105856707"/>
    <w:bookmarkStart w:id="692" w:name="_MON_1106037551"/>
    <w:bookmarkStart w:id="693" w:name="_MON_1106051040"/>
    <w:bookmarkEnd w:id="691"/>
    <w:bookmarkEnd w:id="692"/>
    <w:bookmarkEnd w:id="693"/>
    <w:bookmarkStart w:id="694" w:name="_MON_1106136882"/>
    <w:bookmarkEnd w:id="694"/>
    <w:p w14:paraId="7EE99401" w14:textId="77777777" w:rsidR="00CB7B14" w:rsidRPr="00CA70A9" w:rsidRDefault="00CB7B14" w:rsidP="00CB7B14">
      <w:pPr>
        <w:pStyle w:val="TH"/>
        <w:rPr>
          <w:rFonts w:cs="v5.0.0"/>
        </w:rPr>
      </w:pPr>
      <w:r w:rsidRPr="00CA70A9">
        <w:rPr>
          <w:rFonts w:cs="v3.8.0"/>
        </w:rPr>
        <w:object w:dxaOrig="8805" w:dyaOrig="2520" w14:anchorId="79493D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126pt" o:ole="" fillcolor="window">
            <v:imagedata r:id="rId16" o:title=""/>
          </v:shape>
          <o:OLEObject Type="Embed" ProgID="Word.Picture.8" ShapeID="_x0000_i1025" DrawAspect="Content" ObjectID="_1589267801" r:id="rId17"/>
        </w:object>
      </w:r>
    </w:p>
    <w:p w14:paraId="61DFEFCF" w14:textId="77777777" w:rsidR="00CB7B14" w:rsidRPr="00CA70A9" w:rsidRDefault="00CB7B14" w:rsidP="00CB7B14">
      <w:pPr>
        <w:pStyle w:val="TF"/>
      </w:pPr>
      <w:r w:rsidRPr="00CA70A9">
        <w:t>Figure 4.5.1.1.1-1: Transmitter test ports</w:t>
      </w:r>
    </w:p>
    <w:p w14:paraId="66FFC55E" w14:textId="77777777" w:rsidR="00CB7B14" w:rsidRPr="00CA70A9" w:rsidRDefault="00CB7B14" w:rsidP="00CB7B14">
      <w:pPr>
        <w:pStyle w:val="Heading5"/>
      </w:pPr>
      <w:bookmarkStart w:id="695" w:name="_Toc494407554"/>
      <w:bookmarkStart w:id="696" w:name="_Toc506829381"/>
      <w:bookmarkStart w:id="697" w:name="_Toc515525761"/>
      <w:r w:rsidRPr="00CA70A9">
        <w:t>4.5.1.1.2</w:t>
      </w:r>
      <w:r w:rsidRPr="00CA70A9">
        <w:tab/>
        <w:t>Transmission with multiple transmitter antenna connectors</w:t>
      </w:r>
      <w:bookmarkEnd w:id="695"/>
      <w:bookmarkEnd w:id="696"/>
      <w:bookmarkEnd w:id="697"/>
    </w:p>
    <w:p w14:paraId="7D4399EF" w14:textId="77777777" w:rsidR="00CB7B14" w:rsidRPr="00CA70A9" w:rsidRDefault="00CB7B14" w:rsidP="00CB7B14">
      <w:pPr>
        <w:rPr>
          <w:rFonts w:cs="v4.2.0"/>
        </w:rPr>
      </w:pPr>
      <w:r w:rsidRPr="00CA70A9">
        <w:rPr>
          <w:rFonts w:cs="v4.2.0"/>
        </w:rPr>
        <w:t xml:space="preserve">Unless otherwise stated, for the tests in clause 6 of the present document, </w:t>
      </w:r>
      <w:r w:rsidRPr="00CA70A9">
        <w:t xml:space="preserve">the requirement applies for each transmitter </w:t>
      </w:r>
      <w:r w:rsidRPr="00145875">
        <w:rPr>
          <w:i/>
          <w:rPrChange w:id="698" w:author="R4-1808482" w:date="2018-05-31T09:50:00Z">
            <w:rPr/>
          </w:rPrChange>
        </w:rPr>
        <w:t>antenna connector</w:t>
      </w:r>
      <w:r w:rsidRPr="00CA70A9">
        <w:rPr>
          <w:rFonts w:cs="v4.2.0"/>
        </w:rPr>
        <w:t xml:space="preserve"> in the case of transmission with multiple transmitter </w:t>
      </w:r>
      <w:r w:rsidRPr="00145875">
        <w:rPr>
          <w:rFonts w:cs="v4.2.0"/>
          <w:i/>
          <w:rPrChange w:id="699" w:author="R4-1808482" w:date="2018-05-31T09:50:00Z">
            <w:rPr>
              <w:rFonts w:cs="v4.2.0"/>
            </w:rPr>
          </w:rPrChange>
        </w:rPr>
        <w:t>antenna connectors</w:t>
      </w:r>
      <w:r w:rsidRPr="00CA70A9">
        <w:rPr>
          <w:rFonts w:cs="v4.2.0"/>
        </w:rPr>
        <w:t>.</w:t>
      </w:r>
    </w:p>
    <w:p w14:paraId="25757085" w14:textId="77777777" w:rsidR="00CB7B14" w:rsidRPr="00CA70A9" w:rsidRDefault="00CB7B14" w:rsidP="00CB7B14">
      <w:pPr>
        <w:rPr>
          <w:rFonts w:cs="v4.2.0"/>
        </w:rPr>
      </w:pPr>
      <w:r w:rsidRPr="00CA70A9">
        <w:t xml:space="preserve">Transmitter requirements are tested at the </w:t>
      </w:r>
      <w:r w:rsidRPr="00145875">
        <w:rPr>
          <w:i/>
          <w:rPrChange w:id="700" w:author="R4-1808482" w:date="2018-05-31T09:50:00Z">
            <w:rPr/>
          </w:rPrChange>
        </w:rPr>
        <w:t>antenna connector</w:t>
      </w:r>
      <w:r w:rsidRPr="00CA70A9">
        <w:t xml:space="preserve">, with the remaining </w:t>
      </w:r>
      <w:r w:rsidRPr="00145875">
        <w:rPr>
          <w:i/>
          <w:rPrChange w:id="701" w:author="R4-1808482" w:date="2018-05-31T09:50:00Z">
            <w:rPr/>
          </w:rPrChange>
        </w:rPr>
        <w:t>antenna connector(s)</w:t>
      </w:r>
      <w:r w:rsidRPr="00CA70A9">
        <w:t xml:space="preserve"> being terminated. If the manufacturer has declared the transmitter paths to be equivalent, it is sufficient to measure the signal at any one of the transmitter </w:t>
      </w:r>
      <w:r w:rsidRPr="00145875">
        <w:rPr>
          <w:i/>
          <w:rPrChange w:id="702" w:author="R4-1808482" w:date="2018-05-31T09:50:00Z">
            <w:rPr/>
          </w:rPrChange>
        </w:rPr>
        <w:t>antenna connectors</w:t>
      </w:r>
      <w:r w:rsidRPr="00CA70A9">
        <w:rPr>
          <w:rFonts w:cs="v4.2.0"/>
        </w:rPr>
        <w:t>.</w:t>
      </w:r>
    </w:p>
    <w:p w14:paraId="256A5A30" w14:textId="77777777" w:rsidR="00CB7B14" w:rsidRPr="00CA70A9" w:rsidRDefault="00CB7B14" w:rsidP="00CB7B14">
      <w:pPr>
        <w:pStyle w:val="Heading4"/>
      </w:pPr>
      <w:bookmarkStart w:id="703" w:name="_Toc494407555"/>
      <w:bookmarkStart w:id="704" w:name="_Toc506829382"/>
      <w:bookmarkStart w:id="705" w:name="_Toc515525762"/>
      <w:r w:rsidRPr="00CA70A9">
        <w:t>4.5.1.2</w:t>
      </w:r>
      <w:r w:rsidRPr="00CA70A9">
        <w:tab/>
        <w:t>Receive configurations</w:t>
      </w:r>
      <w:bookmarkEnd w:id="703"/>
      <w:bookmarkEnd w:id="704"/>
      <w:bookmarkEnd w:id="705"/>
    </w:p>
    <w:p w14:paraId="7C129BEE" w14:textId="77777777" w:rsidR="00CB7B14" w:rsidRPr="00CA70A9" w:rsidRDefault="00CB7B14" w:rsidP="00CB7B14">
      <w:pPr>
        <w:pStyle w:val="Heading5"/>
      </w:pPr>
      <w:bookmarkStart w:id="706" w:name="_Toc506829383"/>
      <w:bookmarkStart w:id="707" w:name="_Toc515525763"/>
      <w:r w:rsidRPr="00CA70A9">
        <w:t>4.5.1.2.1</w:t>
      </w:r>
      <w:r w:rsidRPr="00CA70A9">
        <w:tab/>
        <w:t>General</w:t>
      </w:r>
      <w:bookmarkEnd w:id="706"/>
      <w:bookmarkEnd w:id="707"/>
    </w:p>
    <w:p w14:paraId="70F4F803" w14:textId="77777777" w:rsidR="00CB7B14" w:rsidRPr="00CA70A9" w:rsidRDefault="00CB7B14" w:rsidP="00CB7B14">
      <w:pPr>
        <w:rPr>
          <w:rFonts w:cs="v5.0.0"/>
        </w:rPr>
      </w:pPr>
      <w:r w:rsidRPr="00CA70A9">
        <w:rPr>
          <w:rFonts w:cs="v5.0.0"/>
        </w:rPr>
        <w:t xml:space="preserve">Unless otherwise stated, the receiver characteristics in clause 7 are specified at the BS </w:t>
      </w:r>
      <w:r w:rsidRPr="00145875">
        <w:rPr>
          <w:rFonts w:cs="v5.0.0"/>
          <w:i/>
          <w:rPrChange w:id="708" w:author="R4-1808482" w:date="2018-05-31T09:51:00Z">
            <w:rPr>
              <w:rFonts w:cs="v5.0.0"/>
            </w:rPr>
          </w:rPrChange>
        </w:rPr>
        <w:t>antenna connector</w:t>
      </w:r>
      <w:r w:rsidRPr="00CA70A9">
        <w:rPr>
          <w:rFonts w:cs="v5.0.0"/>
        </w:rPr>
        <w:t xml:space="preserve"> (test port A) with a full complement of transceivers for the configuration in normal operating conditions. If any external apparatus such as a RX amplifier, a filter or the combination of such devices is used, requirements apply at the far end </w:t>
      </w:r>
      <w:r w:rsidRPr="00145875">
        <w:rPr>
          <w:rFonts w:cs="v5.0.0"/>
          <w:i/>
          <w:rPrChange w:id="709" w:author="R4-1808482" w:date="2018-05-31T09:51:00Z">
            <w:rPr>
              <w:rFonts w:cs="v5.0.0"/>
            </w:rPr>
          </w:rPrChange>
        </w:rPr>
        <w:t>antenna connector</w:t>
      </w:r>
      <w:r w:rsidRPr="00CA70A9">
        <w:rPr>
          <w:rFonts w:cs="v5.0.0"/>
        </w:rPr>
        <w:t xml:space="preserve"> (test port B).</w:t>
      </w:r>
    </w:p>
    <w:bookmarkStart w:id="710" w:name="_MON_1106051095"/>
    <w:bookmarkStart w:id="711" w:name="_MON_1105856815"/>
    <w:bookmarkEnd w:id="710"/>
    <w:bookmarkEnd w:id="711"/>
    <w:bookmarkStart w:id="712" w:name="_MON_1106037602"/>
    <w:bookmarkEnd w:id="712"/>
    <w:p w14:paraId="00DB835B" w14:textId="77777777" w:rsidR="00CB7B14" w:rsidRPr="00CA70A9" w:rsidRDefault="00CB7B14" w:rsidP="00CB7B14">
      <w:pPr>
        <w:pStyle w:val="TH"/>
        <w:rPr>
          <w:rFonts w:cs="v5.0.0"/>
        </w:rPr>
      </w:pPr>
      <w:r w:rsidRPr="00CA70A9">
        <w:object w:dxaOrig="8880" w:dyaOrig="2520" w14:anchorId="09D622E5">
          <v:shape id="_x0000_i1026" type="#_x0000_t75" style="width:444pt;height:126pt" o:ole="" fillcolor="window">
            <v:imagedata r:id="rId18" o:title=""/>
          </v:shape>
          <o:OLEObject Type="Embed" ProgID="Word.Picture.8" ShapeID="_x0000_i1026" DrawAspect="Content" ObjectID="_1589267802" r:id="rId19"/>
        </w:object>
      </w:r>
    </w:p>
    <w:p w14:paraId="004ADBB5" w14:textId="77777777" w:rsidR="00CB7B14" w:rsidRPr="00CA70A9" w:rsidRDefault="00CB7B14" w:rsidP="00CB7B14">
      <w:pPr>
        <w:pStyle w:val="TF"/>
      </w:pPr>
      <w:r w:rsidRPr="00CA70A9">
        <w:t>Figure 4.5.1.2.1-1: Receiver test ports</w:t>
      </w:r>
    </w:p>
    <w:p w14:paraId="52DB5139" w14:textId="2591059C" w:rsidR="00CB7B14" w:rsidRPr="00CA70A9" w:rsidRDefault="00CB7B14" w:rsidP="00CB7B14">
      <w:pPr>
        <w:pStyle w:val="Heading5"/>
      </w:pPr>
      <w:bookmarkStart w:id="713" w:name="_Toc494407556"/>
      <w:bookmarkStart w:id="714" w:name="_Toc506829384"/>
      <w:bookmarkStart w:id="715" w:name="_Toc515525764"/>
      <w:r w:rsidRPr="00CA70A9">
        <w:t>4.5.1.2.</w:t>
      </w:r>
      <w:ins w:id="716" w:author="R4-1808482" w:date="2018-05-31T09:50:00Z">
        <w:r w:rsidR="00145875">
          <w:t>2</w:t>
        </w:r>
      </w:ins>
      <w:del w:id="717" w:author="R4-1808482" w:date="2018-05-31T09:50:00Z">
        <w:r w:rsidRPr="00CA70A9" w:rsidDel="00145875">
          <w:delText>1</w:delText>
        </w:r>
      </w:del>
      <w:r w:rsidRPr="00CA70A9">
        <w:tab/>
        <w:t>Reception with multiple receiver antenna connectors, receiver diversity</w:t>
      </w:r>
      <w:bookmarkEnd w:id="713"/>
      <w:bookmarkEnd w:id="714"/>
      <w:bookmarkEnd w:id="715"/>
    </w:p>
    <w:p w14:paraId="42C7CBF6" w14:textId="77777777" w:rsidR="00CB7B14" w:rsidRPr="00CA70A9" w:rsidRDefault="00CB7B14" w:rsidP="00CB7B14">
      <w:pPr>
        <w:rPr>
          <w:rFonts w:cs="v4.2.0"/>
        </w:rPr>
      </w:pPr>
      <w:r w:rsidRPr="00CA70A9">
        <w:rPr>
          <w:rFonts w:cs="v4.2.0"/>
        </w:rPr>
        <w:t xml:space="preserve">For the tests in clause 7 of the present document, the requirement applies at each receiver </w:t>
      </w:r>
      <w:r w:rsidRPr="00145875">
        <w:rPr>
          <w:rFonts w:cs="v4.2.0"/>
          <w:i/>
          <w:rPrChange w:id="718" w:author="R4-1808482" w:date="2018-05-31T09:51:00Z">
            <w:rPr>
              <w:rFonts w:cs="v4.2.0"/>
            </w:rPr>
          </w:rPrChange>
        </w:rPr>
        <w:t>antenna connector</w:t>
      </w:r>
      <w:r w:rsidRPr="00CA70A9">
        <w:rPr>
          <w:rFonts w:cs="v4.2.0"/>
        </w:rPr>
        <w:t xml:space="preserve"> for receivers with antenna diversity or in the case of multi-carrier reception with multiple receiver </w:t>
      </w:r>
      <w:r w:rsidRPr="00145875">
        <w:rPr>
          <w:rFonts w:cs="v4.2.0"/>
          <w:i/>
          <w:rPrChange w:id="719" w:author="R4-1808482" w:date="2018-05-31T09:51:00Z">
            <w:rPr>
              <w:rFonts w:cs="v4.2.0"/>
            </w:rPr>
          </w:rPrChange>
        </w:rPr>
        <w:t>antenna connectors</w:t>
      </w:r>
      <w:r w:rsidRPr="00CA70A9">
        <w:rPr>
          <w:rFonts w:cs="v4.2.0"/>
        </w:rPr>
        <w:t>.</w:t>
      </w:r>
    </w:p>
    <w:p w14:paraId="05E87F0D" w14:textId="77777777" w:rsidR="00CB7B14" w:rsidRDefault="00CB7B14" w:rsidP="00CB7B14">
      <w:pPr>
        <w:rPr>
          <w:ins w:id="720" w:author="R4-1808482" w:date="2018-05-31T09:52:00Z"/>
          <w:rFonts w:cs="v4.2.0"/>
        </w:rPr>
      </w:pPr>
      <w:r w:rsidRPr="00CA70A9">
        <w:t xml:space="preserve">Receiver requirements are tested at the </w:t>
      </w:r>
      <w:r w:rsidRPr="00145875">
        <w:rPr>
          <w:i/>
          <w:rPrChange w:id="721" w:author="R4-1808482" w:date="2018-05-31T09:51:00Z">
            <w:rPr/>
          </w:rPrChange>
        </w:rPr>
        <w:t>antenna connector</w:t>
      </w:r>
      <w:r w:rsidRPr="00CA70A9">
        <w:t xml:space="preserve">, with the remaining receiver(s) disabled or </w:t>
      </w:r>
      <w:r w:rsidRPr="00145875">
        <w:t>their</w:t>
      </w:r>
      <w:r w:rsidRPr="00145875">
        <w:rPr>
          <w:i/>
          <w:rPrChange w:id="722" w:author="R4-1808482" w:date="2018-05-31T09:51:00Z">
            <w:rPr/>
          </w:rPrChange>
        </w:rPr>
        <w:t xml:space="preserve"> antenna connector(s)</w:t>
      </w:r>
      <w:r w:rsidRPr="00CA70A9">
        <w:t xml:space="preserve"> being terminated. If the manufacturer has declared the receiver paths to be equivalent, it is sufficient to apply the specified test signal at any one of the receiver </w:t>
      </w:r>
      <w:r w:rsidRPr="00145875">
        <w:rPr>
          <w:i/>
          <w:rPrChange w:id="723" w:author="R4-1808482" w:date="2018-05-31T09:51:00Z">
            <w:rPr/>
          </w:rPrChange>
        </w:rPr>
        <w:t>antenna connectors</w:t>
      </w:r>
      <w:r w:rsidRPr="00CA70A9">
        <w:rPr>
          <w:rFonts w:cs="v4.2.0"/>
        </w:rPr>
        <w:t xml:space="preserve">. </w:t>
      </w:r>
    </w:p>
    <w:p w14:paraId="6CF853CB" w14:textId="77777777" w:rsidR="00145875" w:rsidRPr="00E3724E" w:rsidRDefault="00145875" w:rsidP="00145875">
      <w:pPr>
        <w:rPr>
          <w:ins w:id="724" w:author="R4-1808482" w:date="2018-05-31T09:52:00Z"/>
          <w:noProof/>
        </w:rPr>
      </w:pPr>
      <w:ins w:id="725" w:author="R4-1808482" w:date="2018-05-31T09:52:00Z">
        <w:r w:rsidRPr="00E3724E">
          <w:rPr>
            <w:noProof/>
          </w:rPr>
          <w:t xml:space="preserve">For a </w:t>
        </w:r>
        <w:r w:rsidRPr="00CE7597">
          <w:rPr>
            <w:i/>
            <w:noProof/>
          </w:rPr>
          <w:t>BS type 1-C</w:t>
        </w:r>
        <w:r>
          <w:rPr>
            <w:noProof/>
          </w:rPr>
          <w:t xml:space="preserve"> supporting </w:t>
        </w:r>
        <w:r w:rsidRPr="00E3724E">
          <w:rPr>
            <w:noProof/>
          </w:rPr>
          <w:t>multi-band</w:t>
        </w:r>
        <w:r>
          <w:rPr>
            <w:noProof/>
          </w:rPr>
          <w:t xml:space="preserve"> operation</w:t>
        </w:r>
        <w:r w:rsidRPr="00E3724E">
          <w:rPr>
            <w:noProof/>
          </w:rPr>
          <w:t xml:space="preserve">, multi-band tests for </w:t>
        </w:r>
        <w:r>
          <w:rPr>
            <w:noProof/>
          </w:rPr>
          <w:t>[</w:t>
        </w:r>
        <w:r w:rsidRPr="00E3724E">
          <w:rPr>
            <w:noProof/>
          </w:rPr>
          <w:t>ACS, blocking and intermodulation</w:t>
        </w:r>
        <w:r>
          <w:rPr>
            <w:noProof/>
          </w:rPr>
          <w:t>]</w:t>
        </w:r>
        <w:r w:rsidRPr="00E3724E">
          <w:rPr>
            <w:noProof/>
          </w:rPr>
          <w:t xml:space="preserve"> are performed with the interferer(s) applied to each </w:t>
        </w:r>
        <w:r w:rsidRPr="00CE7597">
          <w:rPr>
            <w:i/>
            <w:noProof/>
          </w:rPr>
          <w:t>antenna connector</w:t>
        </w:r>
        <w:r w:rsidRPr="00E3724E">
          <w:rPr>
            <w:noProof/>
          </w:rPr>
          <w:t xml:space="preserve"> mapped to the receiver for the wanted signal(s), however only to one </w:t>
        </w:r>
        <w:r w:rsidRPr="004B5561">
          <w:rPr>
            <w:i/>
            <w:noProof/>
          </w:rPr>
          <w:t>antenna connector</w:t>
        </w:r>
        <w:r>
          <w:rPr>
            <w:noProof/>
          </w:rPr>
          <w:t xml:space="preserve"> </w:t>
        </w:r>
        <w:r w:rsidRPr="00E3724E">
          <w:rPr>
            <w:noProof/>
          </w:rPr>
          <w:t xml:space="preserve">at a time. </w:t>
        </w:r>
        <w:r w:rsidRPr="00CE7597">
          <w:rPr>
            <w:i/>
            <w:noProof/>
          </w:rPr>
          <w:t>Antenna connectors</w:t>
        </w:r>
        <w:r w:rsidRPr="00E3724E">
          <w:rPr>
            <w:noProof/>
          </w:rPr>
          <w:t xml:space="preserve"> to which no signals are applied are terminated.</w:t>
        </w:r>
      </w:ins>
    </w:p>
    <w:p w14:paraId="116DEFDC" w14:textId="0DB37608" w:rsidR="00145875" w:rsidRPr="00CA70A9" w:rsidDel="00145875" w:rsidRDefault="00145875" w:rsidP="00CB7B14">
      <w:pPr>
        <w:rPr>
          <w:del w:id="726" w:author="R4-1808482" w:date="2018-05-31T09:52:00Z"/>
          <w:rFonts w:cs="v4.2.0"/>
        </w:rPr>
      </w:pPr>
    </w:p>
    <w:p w14:paraId="435ED1AA" w14:textId="47748ABE" w:rsidR="00CB7B14" w:rsidRPr="00CA70A9" w:rsidRDefault="00CB7B14" w:rsidP="00CB7B14">
      <w:pPr>
        <w:rPr>
          <w:rFonts w:eastAsia="SimSun"/>
          <w:i/>
          <w:color w:val="0000FF"/>
        </w:rPr>
      </w:pPr>
      <w:bookmarkStart w:id="727" w:name="_Toc494407557"/>
      <w:bookmarkStart w:id="728" w:name="_Toc506829385"/>
      <w:del w:id="729" w:author="R4-1808482" w:date="2018-05-31T09:52:00Z">
        <w:r w:rsidRPr="00CA70A9" w:rsidDel="00145875">
          <w:rPr>
            <w:rFonts w:eastAsia="SimSun"/>
            <w:i/>
            <w:color w:val="0000FF"/>
          </w:rPr>
          <w:delText>Editor’s note: TBD how to capture multi-band operation here</w:delText>
        </w:r>
      </w:del>
    </w:p>
    <w:p w14:paraId="279E4C96" w14:textId="77777777" w:rsidR="00CB7B14" w:rsidRPr="00CA70A9" w:rsidRDefault="00CB7B14" w:rsidP="00CB7B14">
      <w:pPr>
        <w:pStyle w:val="Heading4"/>
      </w:pPr>
      <w:bookmarkStart w:id="730" w:name="_Toc515525765"/>
      <w:r w:rsidRPr="00CA70A9">
        <w:t>4.5.1.3</w:t>
      </w:r>
      <w:r w:rsidRPr="00CA70A9">
        <w:tab/>
        <w:t>Duplexers</w:t>
      </w:r>
      <w:bookmarkEnd w:id="727"/>
      <w:bookmarkEnd w:id="728"/>
      <w:bookmarkEnd w:id="730"/>
    </w:p>
    <w:p w14:paraId="7EECEA8F" w14:textId="77777777" w:rsidR="00CB7B14" w:rsidRPr="00CA70A9" w:rsidRDefault="00CB7B14" w:rsidP="00CB7B14">
      <w:pPr>
        <w:rPr>
          <w:rFonts w:cs="v4.2.0"/>
        </w:rPr>
      </w:pPr>
      <w:r w:rsidRPr="00CA70A9">
        <w:rPr>
          <w:rFonts w:cs="v4.2.0"/>
        </w:rPr>
        <w:t>The requirements of the present document shall be met with a duplexer fitted, if a duplexer is supplied as part of the BS. If the duplexer is supplied as an option by the manufacturer, sufficient tests should be repeated with and without the duplexer fitted to verify that the BS meets the requirements of the present document in both cases.</w:t>
      </w:r>
    </w:p>
    <w:p w14:paraId="61EF6882" w14:textId="77777777" w:rsidR="00CB7B14" w:rsidRPr="00CA70A9" w:rsidRDefault="00CB7B14" w:rsidP="00CB7B14">
      <w:pPr>
        <w:rPr>
          <w:rFonts w:cs="v4.2.0"/>
        </w:rPr>
      </w:pPr>
      <w:r w:rsidRPr="00CA70A9">
        <w:rPr>
          <w:rFonts w:cs="v4.2.0"/>
        </w:rPr>
        <w:t>The following tests shall be performed with the duplexer fitted, and without it fitted if this is an option:</w:t>
      </w:r>
    </w:p>
    <w:p w14:paraId="3889271B" w14:textId="77777777" w:rsidR="00CB7B14" w:rsidRPr="00CA70A9" w:rsidRDefault="00CB7B14" w:rsidP="00CB7B14">
      <w:pPr>
        <w:pStyle w:val="B1"/>
        <w:rPr>
          <w:rFonts w:cs="v4.2.0"/>
        </w:rPr>
      </w:pPr>
      <w:r w:rsidRPr="00CA70A9">
        <w:rPr>
          <w:rFonts w:cs="v4.2.0"/>
        </w:rPr>
        <w:t>1)</w:t>
      </w:r>
      <w:r w:rsidRPr="00CA70A9">
        <w:rPr>
          <w:rFonts w:cs="v4.2.0"/>
        </w:rPr>
        <w:tab/>
      </w:r>
      <w:proofErr w:type="spellStart"/>
      <w:proofErr w:type="gramStart"/>
      <w:r w:rsidRPr="00CA70A9">
        <w:rPr>
          <w:rFonts w:cs="v4.2.0"/>
        </w:rPr>
        <w:t>subclause</w:t>
      </w:r>
      <w:proofErr w:type="spellEnd"/>
      <w:proofErr w:type="gramEnd"/>
      <w:r w:rsidRPr="00CA70A9">
        <w:rPr>
          <w:rFonts w:cs="v4.2.0"/>
        </w:rPr>
        <w:t xml:space="preserve"> 6.2, base station output power, for the highest static power step only, if this is measured at the antenna connector;</w:t>
      </w:r>
    </w:p>
    <w:p w14:paraId="00AE1586" w14:textId="77777777" w:rsidR="00CB7B14" w:rsidRPr="00CA70A9" w:rsidRDefault="00CB7B14" w:rsidP="00CB7B14">
      <w:pPr>
        <w:pStyle w:val="B1"/>
        <w:rPr>
          <w:rFonts w:cs="v4.2.0"/>
        </w:rPr>
      </w:pPr>
      <w:r w:rsidRPr="00CA70A9">
        <w:rPr>
          <w:rFonts w:cs="v4.2.0"/>
        </w:rPr>
        <w:t>2)</w:t>
      </w:r>
      <w:r w:rsidRPr="00CA70A9">
        <w:rPr>
          <w:rFonts w:cs="v4.2.0"/>
        </w:rPr>
        <w:tab/>
      </w:r>
      <w:proofErr w:type="spellStart"/>
      <w:proofErr w:type="gramStart"/>
      <w:r w:rsidRPr="00CA70A9">
        <w:rPr>
          <w:rFonts w:cs="v4.2.0"/>
        </w:rPr>
        <w:t>subclause</w:t>
      </w:r>
      <w:proofErr w:type="spellEnd"/>
      <w:proofErr w:type="gramEnd"/>
      <w:r w:rsidRPr="00CA70A9">
        <w:rPr>
          <w:rFonts w:cs="v4.2.0"/>
        </w:rPr>
        <w:t xml:space="preserve"> 6.6, unwanted emissions; outside the BS transmit band;</w:t>
      </w:r>
    </w:p>
    <w:p w14:paraId="317C5992" w14:textId="77777777" w:rsidR="00CB7B14" w:rsidRPr="00CA70A9" w:rsidRDefault="00CB7B14" w:rsidP="00CB7B14">
      <w:pPr>
        <w:pStyle w:val="B1"/>
        <w:rPr>
          <w:rFonts w:cs="v4.2.0"/>
        </w:rPr>
      </w:pPr>
      <w:r w:rsidRPr="00CA70A9">
        <w:rPr>
          <w:rFonts w:cs="v4.2.0"/>
        </w:rPr>
        <w:t>3)</w:t>
      </w:r>
      <w:r w:rsidRPr="00CA70A9">
        <w:rPr>
          <w:rFonts w:cs="v4.2.0"/>
        </w:rPr>
        <w:tab/>
      </w:r>
      <w:proofErr w:type="spellStart"/>
      <w:proofErr w:type="gramStart"/>
      <w:r w:rsidRPr="00CA70A9">
        <w:rPr>
          <w:rFonts w:cs="v4.2.0"/>
        </w:rPr>
        <w:t>subclause</w:t>
      </w:r>
      <w:proofErr w:type="spellEnd"/>
      <w:proofErr w:type="gramEnd"/>
      <w:r w:rsidRPr="00CA70A9">
        <w:rPr>
          <w:rFonts w:cs="v4.2.0"/>
        </w:rPr>
        <w:t xml:space="preserve"> 6.6.4.5.3, protection of the BS receiver;</w:t>
      </w:r>
    </w:p>
    <w:p w14:paraId="0A85101C" w14:textId="77777777" w:rsidR="00CB7B14" w:rsidRPr="00CA70A9" w:rsidRDefault="00CB7B14" w:rsidP="00CB7B14">
      <w:pPr>
        <w:pStyle w:val="B1"/>
        <w:rPr>
          <w:rFonts w:cs="v4.2.0"/>
        </w:rPr>
      </w:pPr>
      <w:r w:rsidRPr="00CA70A9">
        <w:rPr>
          <w:rFonts w:cs="v4.2.0"/>
        </w:rPr>
        <w:t>4)</w:t>
      </w:r>
      <w:r w:rsidRPr="00CA70A9">
        <w:rPr>
          <w:rFonts w:cs="v4.2.0"/>
        </w:rPr>
        <w:tab/>
      </w:r>
      <w:proofErr w:type="spellStart"/>
      <w:proofErr w:type="gramStart"/>
      <w:r w:rsidRPr="00CA70A9">
        <w:rPr>
          <w:rFonts w:cs="v4.2.0"/>
        </w:rPr>
        <w:t>subclause</w:t>
      </w:r>
      <w:proofErr w:type="spellEnd"/>
      <w:proofErr w:type="gramEnd"/>
      <w:r w:rsidRPr="00CA70A9">
        <w:rPr>
          <w:rFonts w:cs="v4.2.0"/>
        </w:rPr>
        <w:t xml:space="preserve"> 6.7, transmit intermodulation; for the testing of conformance, the carrier frequencies should be selected to minimize intermodulation products from the transmitters falling in receive channels.</w:t>
      </w:r>
    </w:p>
    <w:p w14:paraId="2DC7A786" w14:textId="77777777" w:rsidR="00CB7B14" w:rsidRPr="00CA70A9" w:rsidRDefault="00CB7B14" w:rsidP="00CB7B14">
      <w:pPr>
        <w:rPr>
          <w:rFonts w:cs="v4.2.0"/>
        </w:rPr>
      </w:pPr>
      <w:r w:rsidRPr="00CA70A9">
        <w:rPr>
          <w:rFonts w:cs="v4.2.0"/>
        </w:rPr>
        <w:t>The remaining tests may be performed with or without the duplexer fitted.</w:t>
      </w:r>
    </w:p>
    <w:p w14:paraId="5F729B5A" w14:textId="77777777" w:rsidR="00CB7B14" w:rsidRPr="00CA70A9" w:rsidRDefault="00CB7B14" w:rsidP="00CB7B14">
      <w:pPr>
        <w:pStyle w:val="NO"/>
        <w:rPr>
          <w:rFonts w:cs="v4.2.0"/>
        </w:rPr>
      </w:pPr>
      <w:r w:rsidRPr="00CA70A9">
        <w:rPr>
          <w:rFonts w:cs="v4.2.0"/>
        </w:rPr>
        <w:t>NOTE 1:</w:t>
      </w:r>
      <w:r w:rsidRPr="00CA70A9">
        <w:rPr>
          <w:rFonts w:cs="v4.2.0"/>
        </w:rPr>
        <w:tab/>
        <w:t>When performing receiver tests with a duplexer fitted, it is important to ensure that the output from the transmitters does not affect the test apparatus. This can be achieved using a combination of attenuators, isolators and filters.</w:t>
      </w:r>
    </w:p>
    <w:p w14:paraId="4ABEC1D2" w14:textId="6504A0BD" w:rsidR="00CB7B14" w:rsidRPr="00CA70A9" w:rsidRDefault="00CB7B14" w:rsidP="00CB7B14">
      <w:pPr>
        <w:pStyle w:val="NO"/>
        <w:rPr>
          <w:rFonts w:cs="v4.2.0"/>
        </w:rPr>
      </w:pPr>
      <w:r w:rsidRPr="00CA70A9">
        <w:rPr>
          <w:rFonts w:cs="v4.2.0"/>
        </w:rPr>
        <w:t>NOTE 2:</w:t>
      </w:r>
      <w:r w:rsidRPr="00CA70A9">
        <w:rPr>
          <w:rFonts w:cs="v4.2.0"/>
        </w:rPr>
        <w:tab/>
        <w:t xml:space="preserve">When duplexers are used, intermodulation products will be generated, not only in the duplexer but also in the antenna system. The intermodulation products generated in the antenna system are not controlled by 3GPP specifications, and may degrade during operation (e.g. due to moisture ingress). Therefore, to ensure continued satisfactory operation of a BS, an operator will normally select </w:t>
      </w:r>
      <w:ins w:id="731" w:author="R4-1808324" w:date="2018-05-31T09:43:00Z">
        <w:r w:rsidR="00D461AC">
          <w:rPr>
            <w:rFonts w:cs="v4.2.0"/>
          </w:rPr>
          <w:t>NR-</w:t>
        </w:r>
      </w:ins>
      <w:del w:id="732" w:author="R4-1808324" w:date="2018-05-31T09:43:00Z">
        <w:r w:rsidRPr="00CA70A9" w:rsidDel="00D461AC">
          <w:rPr>
            <w:rFonts w:cs="v4.2.0"/>
          </w:rPr>
          <w:delText>E</w:delText>
        </w:r>
      </w:del>
      <w:r w:rsidRPr="00CA70A9">
        <w:rPr>
          <w:rFonts w:cs="v4.2.0"/>
        </w:rPr>
        <w:t xml:space="preserve">ARFCNs to minimize intermodulation products falling on receive </w:t>
      </w:r>
      <w:proofErr w:type="gramStart"/>
      <w:r w:rsidRPr="00CA70A9">
        <w:rPr>
          <w:rFonts w:cs="v4.2.0"/>
        </w:rPr>
        <w:t>channels.</w:t>
      </w:r>
      <w:proofErr w:type="gramEnd"/>
      <w:r w:rsidRPr="00CA70A9">
        <w:rPr>
          <w:rFonts w:cs="v4.2.0"/>
        </w:rPr>
        <w:t xml:space="preserve"> For testing of complete conformance, an operator may specify the </w:t>
      </w:r>
      <w:ins w:id="733" w:author="R4-1808324" w:date="2018-05-31T09:44:00Z">
        <w:r w:rsidR="00D461AC">
          <w:rPr>
            <w:rFonts w:cs="v4.2.0"/>
          </w:rPr>
          <w:t>NR-</w:t>
        </w:r>
      </w:ins>
      <w:del w:id="734" w:author="R4-1808324" w:date="2018-05-31T09:44:00Z">
        <w:r w:rsidRPr="00CA70A9" w:rsidDel="00D461AC">
          <w:rPr>
            <w:rFonts w:cs="v4.2.0"/>
          </w:rPr>
          <w:delText>E</w:delText>
        </w:r>
      </w:del>
      <w:r w:rsidRPr="00CA70A9">
        <w:rPr>
          <w:rFonts w:cs="v4.2.0"/>
        </w:rPr>
        <w:t>ARFCNs to be used.</w:t>
      </w:r>
    </w:p>
    <w:p w14:paraId="131E69A9" w14:textId="77777777" w:rsidR="00CB7B14" w:rsidRPr="00CA70A9" w:rsidRDefault="00CB7B14" w:rsidP="00CB7B14">
      <w:pPr>
        <w:pStyle w:val="Heading4"/>
      </w:pPr>
      <w:bookmarkStart w:id="735" w:name="_Toc494407558"/>
      <w:bookmarkStart w:id="736" w:name="_Toc506829386"/>
      <w:bookmarkStart w:id="737" w:name="_Toc515525766"/>
      <w:r w:rsidRPr="00CA70A9">
        <w:lastRenderedPageBreak/>
        <w:t>4.5.1.4</w:t>
      </w:r>
      <w:r w:rsidRPr="00CA70A9">
        <w:tab/>
        <w:t>Power supply options</w:t>
      </w:r>
      <w:bookmarkEnd w:id="735"/>
      <w:bookmarkEnd w:id="736"/>
      <w:bookmarkEnd w:id="737"/>
    </w:p>
    <w:p w14:paraId="10C8401B" w14:textId="77777777" w:rsidR="00CB7B14" w:rsidRPr="00CA70A9" w:rsidRDefault="00CB7B14" w:rsidP="00CB7B14">
      <w:r w:rsidRPr="00CA70A9">
        <w:t>If the BS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6D4FF8C3" w14:textId="77777777" w:rsidR="00CB7B14" w:rsidRPr="00CA70A9" w:rsidRDefault="00CB7B14" w:rsidP="00CB7B14">
      <w:r w:rsidRPr="00CA70A9">
        <w:t>This applies particularly if a BS contains a DC rail which can be supplied either externally or from an internal mains power supply. In this case, the conditions of extreme power supply for the mains power supply options can be tested by testing only the external DC supply option. The range of DC input voltages for the test should be sufficient to verify the performance with any of the power supplies, over its range of operating conditions within the BS, including variation of mains input voltage, temperature and output current.</w:t>
      </w:r>
    </w:p>
    <w:p w14:paraId="30075072" w14:textId="77777777" w:rsidR="00CB7B14" w:rsidRPr="00CA70A9" w:rsidRDefault="00CB7B14" w:rsidP="00CB7B14">
      <w:pPr>
        <w:pStyle w:val="Heading4"/>
      </w:pPr>
      <w:bookmarkStart w:id="738" w:name="_Toc494407559"/>
      <w:bookmarkStart w:id="739" w:name="_Toc506829387"/>
      <w:bookmarkStart w:id="740" w:name="_Toc515525767"/>
      <w:r w:rsidRPr="00CA70A9">
        <w:t>4.5.1.5</w:t>
      </w:r>
      <w:r w:rsidRPr="00CA70A9">
        <w:tab/>
        <w:t>Ancillary RF amplifiers</w:t>
      </w:r>
      <w:bookmarkEnd w:id="738"/>
      <w:bookmarkEnd w:id="739"/>
      <w:bookmarkEnd w:id="740"/>
    </w:p>
    <w:p w14:paraId="23A5E5C8" w14:textId="77777777" w:rsidR="00CB7B14" w:rsidRPr="00CA70A9" w:rsidRDefault="00CB7B14" w:rsidP="00CB7B14">
      <w:pPr>
        <w:rPr>
          <w:rFonts w:cs="v4.2.0"/>
        </w:rPr>
      </w:pPr>
      <w:r w:rsidRPr="00CA70A9">
        <w:rPr>
          <w:rFonts w:cs="v4.2.0"/>
        </w:rPr>
        <w:t>The requirements of the present document shall be met with the ancillary RF amplifier fitted. At tests according to clauses 6 and 7 for TX and RX respectively, the ancillary amplifier is connected to the BS by a connecting network (including any cable(s), attenuator(s), etc.) with applicable loss to make sure the appropriate operating conditions of the ancillary amplifier and the BS. The applicable connecting network loss range is declared by the manufacturer. Other characteristics and the temperature dependence of the attenuation of the connecting network are neglected. The actual attenuation value of the connecting network is chosen for each test as one of the applicable extreme values. The lowest value is used unless otherwise stated.</w:t>
      </w:r>
    </w:p>
    <w:p w14:paraId="2E6CDE42" w14:textId="77777777" w:rsidR="00CB7B14" w:rsidRPr="00CA70A9" w:rsidRDefault="00CB7B14" w:rsidP="00CB7B14">
      <w:pPr>
        <w:rPr>
          <w:rFonts w:cs="v4.2.0"/>
        </w:rPr>
      </w:pPr>
      <w:r w:rsidRPr="00CA70A9">
        <w:rPr>
          <w:rFonts w:cs="v4.2.0"/>
        </w:rPr>
        <w:t>Sufficient tests should be repeated with the ancillary amplifier fitted and, if it is optional, without the ancillary RF amplifier to verify that the BS meets the requirements of the present document in both cases.</w:t>
      </w:r>
    </w:p>
    <w:p w14:paraId="21975116" w14:textId="77777777" w:rsidR="00CB7B14" w:rsidRPr="00CA70A9" w:rsidRDefault="00CB7B14" w:rsidP="00CB7B14">
      <w:pPr>
        <w:rPr>
          <w:rFonts w:cs="v4.2.0"/>
        </w:rPr>
      </w:pPr>
      <w:r w:rsidRPr="00CA70A9">
        <w:rPr>
          <w:rFonts w:cs="v4.2.0"/>
        </w:rPr>
        <w:t>When testing, the following tests shall be repeated with the optional ancillary amplifier fitted according to the table below, where x denotes that the test is applicable:</w:t>
      </w:r>
    </w:p>
    <w:p w14:paraId="450E7AEE" w14:textId="77777777" w:rsidR="00CB7B14" w:rsidRPr="00CA70A9" w:rsidRDefault="00CB7B14" w:rsidP="00CB7B14">
      <w:pPr>
        <w:pStyle w:val="TH"/>
      </w:pPr>
      <w:r w:rsidRPr="00CA70A9">
        <w:t>Table 4.5.1.5-1: Tests applicable to Ancillary RF Amplifiers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88"/>
        <w:gridCol w:w="1559"/>
        <w:gridCol w:w="1985"/>
        <w:gridCol w:w="1843"/>
        <w:gridCol w:w="2120"/>
      </w:tblGrid>
      <w:tr w:rsidR="00CB7B14" w:rsidRPr="00CA70A9" w14:paraId="6759FDC6" w14:textId="77777777" w:rsidTr="00A967D9">
        <w:trPr>
          <w:cantSplit/>
          <w:jc w:val="center"/>
        </w:trPr>
        <w:tc>
          <w:tcPr>
            <w:tcW w:w="1188" w:type="dxa"/>
            <w:vMerge w:val="restart"/>
            <w:tcBorders>
              <w:top w:val="single" w:sz="6" w:space="0" w:color="auto"/>
              <w:left w:val="single" w:sz="6" w:space="0" w:color="auto"/>
            </w:tcBorders>
          </w:tcPr>
          <w:p w14:paraId="578ED04E" w14:textId="77777777" w:rsidR="00CB7B14" w:rsidRPr="00CA70A9" w:rsidRDefault="00CB7B14" w:rsidP="00A967D9">
            <w:pPr>
              <w:pStyle w:val="TAH"/>
              <w:rPr>
                <w:rFonts w:cs="v4.2.0"/>
              </w:rPr>
            </w:pPr>
            <w:r w:rsidRPr="00CA70A9">
              <w:rPr>
                <w:rFonts w:cs="v4.2.0"/>
              </w:rPr>
              <w:t>Receiver Tests</w:t>
            </w:r>
          </w:p>
        </w:tc>
        <w:tc>
          <w:tcPr>
            <w:tcW w:w="1559" w:type="dxa"/>
            <w:tcBorders>
              <w:top w:val="single" w:sz="6" w:space="0" w:color="auto"/>
            </w:tcBorders>
          </w:tcPr>
          <w:p w14:paraId="1CDA23FE" w14:textId="77777777" w:rsidR="00CB7B14" w:rsidRPr="00CA70A9" w:rsidRDefault="00CB7B14" w:rsidP="00A967D9">
            <w:pPr>
              <w:pStyle w:val="TAH"/>
              <w:rPr>
                <w:rFonts w:cs="v4.2.0"/>
              </w:rPr>
            </w:pPr>
            <w:proofErr w:type="spellStart"/>
            <w:r w:rsidRPr="00CA70A9">
              <w:rPr>
                <w:rFonts w:cs="v4.2.0"/>
              </w:rPr>
              <w:t>Subclause</w:t>
            </w:r>
            <w:proofErr w:type="spellEnd"/>
          </w:p>
        </w:tc>
        <w:tc>
          <w:tcPr>
            <w:tcW w:w="1985" w:type="dxa"/>
            <w:tcBorders>
              <w:top w:val="single" w:sz="6" w:space="0" w:color="auto"/>
            </w:tcBorders>
          </w:tcPr>
          <w:p w14:paraId="77A39113" w14:textId="77777777" w:rsidR="00CB7B14" w:rsidRPr="00CA70A9" w:rsidRDefault="00CB7B14" w:rsidP="00A967D9">
            <w:pPr>
              <w:pStyle w:val="TAH"/>
              <w:rPr>
                <w:rFonts w:cs="v4.2.0"/>
              </w:rPr>
            </w:pPr>
            <w:r w:rsidRPr="00CA70A9">
              <w:rPr>
                <w:rFonts w:cs="v4.2.0"/>
              </w:rPr>
              <w:t>TX amplifier only</w:t>
            </w:r>
          </w:p>
        </w:tc>
        <w:tc>
          <w:tcPr>
            <w:tcW w:w="1843" w:type="dxa"/>
            <w:tcBorders>
              <w:top w:val="single" w:sz="6" w:space="0" w:color="auto"/>
            </w:tcBorders>
          </w:tcPr>
          <w:p w14:paraId="590182E2" w14:textId="77777777" w:rsidR="00CB7B14" w:rsidRPr="00CA70A9" w:rsidRDefault="00CB7B14" w:rsidP="00A967D9">
            <w:pPr>
              <w:pStyle w:val="TAH"/>
              <w:rPr>
                <w:rFonts w:cs="v4.2.0"/>
              </w:rPr>
            </w:pPr>
            <w:r w:rsidRPr="00CA70A9">
              <w:rPr>
                <w:rFonts w:cs="v4.2.0"/>
              </w:rPr>
              <w:t>RX amplifier only</w:t>
            </w:r>
          </w:p>
        </w:tc>
        <w:tc>
          <w:tcPr>
            <w:tcW w:w="2120" w:type="dxa"/>
            <w:tcBorders>
              <w:top w:val="single" w:sz="6" w:space="0" w:color="auto"/>
              <w:bottom w:val="single" w:sz="6" w:space="0" w:color="auto"/>
              <w:right w:val="single" w:sz="6" w:space="0" w:color="auto"/>
            </w:tcBorders>
          </w:tcPr>
          <w:p w14:paraId="2A06F10B" w14:textId="77777777" w:rsidR="00CB7B14" w:rsidRPr="00CA70A9" w:rsidRDefault="00CB7B14" w:rsidP="00A967D9">
            <w:pPr>
              <w:pStyle w:val="TAH"/>
              <w:rPr>
                <w:rFonts w:cs="v4.2.0"/>
              </w:rPr>
            </w:pPr>
            <w:r w:rsidRPr="00CA70A9">
              <w:rPr>
                <w:rFonts w:cs="v4.2.0"/>
              </w:rPr>
              <w:t>TX/RX amplifiers combined (Note)</w:t>
            </w:r>
          </w:p>
        </w:tc>
      </w:tr>
      <w:tr w:rsidR="00CB7B14" w:rsidRPr="00CA70A9" w14:paraId="3C604688" w14:textId="77777777" w:rsidTr="00A967D9">
        <w:trPr>
          <w:cantSplit/>
          <w:jc w:val="center"/>
        </w:trPr>
        <w:tc>
          <w:tcPr>
            <w:tcW w:w="1188" w:type="dxa"/>
            <w:vMerge/>
            <w:tcBorders>
              <w:left w:val="single" w:sz="6" w:space="0" w:color="auto"/>
            </w:tcBorders>
          </w:tcPr>
          <w:p w14:paraId="0269796A" w14:textId="77777777" w:rsidR="00CB7B14" w:rsidRPr="00CA70A9" w:rsidRDefault="00CB7B14" w:rsidP="00A967D9">
            <w:pPr>
              <w:pStyle w:val="TAH"/>
              <w:rPr>
                <w:rFonts w:cs="v4.2.0"/>
              </w:rPr>
            </w:pPr>
          </w:p>
        </w:tc>
        <w:tc>
          <w:tcPr>
            <w:tcW w:w="1559" w:type="dxa"/>
          </w:tcPr>
          <w:p w14:paraId="23637AE0" w14:textId="77777777" w:rsidR="00CB7B14" w:rsidRPr="00CA70A9" w:rsidRDefault="00CB7B14" w:rsidP="00A967D9">
            <w:pPr>
              <w:pStyle w:val="TAC"/>
              <w:rPr>
                <w:rFonts w:cs="v4.2.0"/>
              </w:rPr>
            </w:pPr>
          </w:p>
        </w:tc>
        <w:tc>
          <w:tcPr>
            <w:tcW w:w="1985" w:type="dxa"/>
          </w:tcPr>
          <w:p w14:paraId="3A6DB307" w14:textId="77777777" w:rsidR="00CB7B14" w:rsidRPr="00CA70A9" w:rsidRDefault="00CB7B14" w:rsidP="00A967D9">
            <w:pPr>
              <w:pStyle w:val="TAC"/>
              <w:rPr>
                <w:rFonts w:ascii="Helvetica" w:hAnsi="Helvetica" w:cs="v4.2.0"/>
                <w:caps/>
              </w:rPr>
            </w:pPr>
          </w:p>
        </w:tc>
        <w:tc>
          <w:tcPr>
            <w:tcW w:w="1843" w:type="dxa"/>
          </w:tcPr>
          <w:p w14:paraId="1D79E13F"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67C2EF39" w14:textId="77777777" w:rsidR="00CB7B14" w:rsidRPr="00CA70A9" w:rsidRDefault="00CB7B14" w:rsidP="00A967D9">
            <w:pPr>
              <w:pStyle w:val="TAC"/>
              <w:rPr>
                <w:rFonts w:ascii="Helvetica" w:hAnsi="Helvetica" w:cs="v4.2.0"/>
                <w:caps/>
              </w:rPr>
            </w:pPr>
          </w:p>
        </w:tc>
      </w:tr>
      <w:tr w:rsidR="00CB7B14" w:rsidRPr="00CA70A9" w14:paraId="524C53CF" w14:textId="77777777" w:rsidTr="00A967D9">
        <w:trPr>
          <w:cantSplit/>
          <w:jc w:val="center"/>
        </w:trPr>
        <w:tc>
          <w:tcPr>
            <w:tcW w:w="1188" w:type="dxa"/>
            <w:vMerge/>
            <w:tcBorders>
              <w:left w:val="single" w:sz="6" w:space="0" w:color="auto"/>
            </w:tcBorders>
          </w:tcPr>
          <w:p w14:paraId="547EADAA" w14:textId="77777777" w:rsidR="00CB7B14" w:rsidRPr="00CA70A9" w:rsidRDefault="00CB7B14" w:rsidP="00A967D9">
            <w:pPr>
              <w:pStyle w:val="TAH"/>
              <w:rPr>
                <w:rFonts w:cs="v4.2.0"/>
              </w:rPr>
            </w:pPr>
          </w:p>
        </w:tc>
        <w:tc>
          <w:tcPr>
            <w:tcW w:w="1559" w:type="dxa"/>
          </w:tcPr>
          <w:p w14:paraId="1AD93FEE" w14:textId="77777777" w:rsidR="00CB7B14" w:rsidRPr="00CA70A9" w:rsidRDefault="00CB7B14" w:rsidP="00A967D9">
            <w:pPr>
              <w:pStyle w:val="TAC"/>
              <w:rPr>
                <w:rFonts w:cs="v4.2.0"/>
              </w:rPr>
            </w:pPr>
          </w:p>
        </w:tc>
        <w:tc>
          <w:tcPr>
            <w:tcW w:w="1985" w:type="dxa"/>
          </w:tcPr>
          <w:p w14:paraId="1B7659E4" w14:textId="77777777" w:rsidR="00CB7B14" w:rsidRPr="00CA70A9" w:rsidRDefault="00CB7B14" w:rsidP="00A967D9">
            <w:pPr>
              <w:pStyle w:val="TAC"/>
              <w:rPr>
                <w:rFonts w:ascii="Helvetica" w:hAnsi="Helvetica" w:cs="v4.2.0"/>
                <w:caps/>
              </w:rPr>
            </w:pPr>
          </w:p>
        </w:tc>
        <w:tc>
          <w:tcPr>
            <w:tcW w:w="1843" w:type="dxa"/>
          </w:tcPr>
          <w:p w14:paraId="26633DCC"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484676E7" w14:textId="77777777" w:rsidR="00CB7B14" w:rsidRPr="00CA70A9" w:rsidRDefault="00CB7B14" w:rsidP="00A967D9">
            <w:pPr>
              <w:pStyle w:val="TAC"/>
              <w:rPr>
                <w:rFonts w:ascii="Helvetica" w:hAnsi="Helvetica" w:cs="v4.2.0"/>
                <w:caps/>
              </w:rPr>
            </w:pPr>
          </w:p>
        </w:tc>
      </w:tr>
      <w:tr w:rsidR="00CB7B14" w:rsidRPr="00CA70A9" w14:paraId="60A3842C" w14:textId="77777777" w:rsidTr="00A967D9">
        <w:trPr>
          <w:cantSplit/>
          <w:jc w:val="center"/>
        </w:trPr>
        <w:tc>
          <w:tcPr>
            <w:tcW w:w="1188" w:type="dxa"/>
            <w:vMerge/>
            <w:tcBorders>
              <w:left w:val="single" w:sz="6" w:space="0" w:color="auto"/>
            </w:tcBorders>
          </w:tcPr>
          <w:p w14:paraId="55380883" w14:textId="77777777" w:rsidR="00CB7B14" w:rsidRPr="00CA70A9" w:rsidRDefault="00CB7B14" w:rsidP="00A967D9">
            <w:pPr>
              <w:pStyle w:val="TAH"/>
              <w:rPr>
                <w:rFonts w:cs="v4.2.0"/>
              </w:rPr>
            </w:pPr>
          </w:p>
        </w:tc>
        <w:tc>
          <w:tcPr>
            <w:tcW w:w="1559" w:type="dxa"/>
          </w:tcPr>
          <w:p w14:paraId="61AB5B09" w14:textId="77777777" w:rsidR="00CB7B14" w:rsidRPr="00CA70A9" w:rsidRDefault="00CB7B14" w:rsidP="00A967D9">
            <w:pPr>
              <w:pStyle w:val="TAC"/>
              <w:rPr>
                <w:rFonts w:cs="v4.2.0"/>
              </w:rPr>
            </w:pPr>
          </w:p>
        </w:tc>
        <w:tc>
          <w:tcPr>
            <w:tcW w:w="1985" w:type="dxa"/>
          </w:tcPr>
          <w:p w14:paraId="05D0531F" w14:textId="77777777" w:rsidR="00CB7B14" w:rsidRPr="00CA70A9" w:rsidRDefault="00CB7B14" w:rsidP="00A967D9">
            <w:pPr>
              <w:pStyle w:val="TAC"/>
              <w:rPr>
                <w:rFonts w:ascii="Helvetica" w:hAnsi="Helvetica" w:cs="v4.2.0"/>
                <w:caps/>
              </w:rPr>
            </w:pPr>
          </w:p>
        </w:tc>
        <w:tc>
          <w:tcPr>
            <w:tcW w:w="1843" w:type="dxa"/>
          </w:tcPr>
          <w:p w14:paraId="2411807D"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4E7B060A" w14:textId="77777777" w:rsidR="00CB7B14" w:rsidRPr="00CA70A9" w:rsidRDefault="00CB7B14" w:rsidP="00A967D9">
            <w:pPr>
              <w:pStyle w:val="TAC"/>
              <w:rPr>
                <w:rFonts w:ascii="Helvetica" w:hAnsi="Helvetica" w:cs="v4.2.0"/>
                <w:caps/>
              </w:rPr>
            </w:pPr>
          </w:p>
        </w:tc>
      </w:tr>
      <w:tr w:rsidR="00CB7B14" w:rsidRPr="00CA70A9" w14:paraId="11BC465D" w14:textId="77777777" w:rsidTr="00A967D9">
        <w:trPr>
          <w:cantSplit/>
          <w:jc w:val="center"/>
        </w:trPr>
        <w:tc>
          <w:tcPr>
            <w:tcW w:w="1188" w:type="dxa"/>
            <w:vMerge/>
            <w:tcBorders>
              <w:left w:val="single" w:sz="6" w:space="0" w:color="auto"/>
            </w:tcBorders>
          </w:tcPr>
          <w:p w14:paraId="7C128451" w14:textId="77777777" w:rsidR="00CB7B14" w:rsidRPr="00CA70A9" w:rsidRDefault="00CB7B14" w:rsidP="00A967D9">
            <w:pPr>
              <w:pStyle w:val="TAH"/>
              <w:rPr>
                <w:rFonts w:cs="v4.2.0"/>
              </w:rPr>
            </w:pPr>
          </w:p>
        </w:tc>
        <w:tc>
          <w:tcPr>
            <w:tcW w:w="1559" w:type="dxa"/>
            <w:tcBorders>
              <w:bottom w:val="nil"/>
            </w:tcBorders>
          </w:tcPr>
          <w:p w14:paraId="6D6B0CB0" w14:textId="77777777" w:rsidR="00CB7B14" w:rsidRPr="00CA70A9" w:rsidRDefault="00CB7B14" w:rsidP="00A967D9">
            <w:pPr>
              <w:pStyle w:val="TAC"/>
              <w:rPr>
                <w:rFonts w:cs="v4.2.0"/>
              </w:rPr>
            </w:pPr>
          </w:p>
        </w:tc>
        <w:tc>
          <w:tcPr>
            <w:tcW w:w="1985" w:type="dxa"/>
            <w:tcBorders>
              <w:bottom w:val="nil"/>
            </w:tcBorders>
          </w:tcPr>
          <w:p w14:paraId="3ED2A01E" w14:textId="77777777" w:rsidR="00CB7B14" w:rsidRPr="00CA70A9" w:rsidRDefault="00CB7B14" w:rsidP="00A967D9">
            <w:pPr>
              <w:pStyle w:val="TAC"/>
              <w:rPr>
                <w:rFonts w:ascii="Helvetica" w:hAnsi="Helvetica" w:cs="v4.2.0"/>
                <w:caps/>
              </w:rPr>
            </w:pPr>
          </w:p>
        </w:tc>
        <w:tc>
          <w:tcPr>
            <w:tcW w:w="1843" w:type="dxa"/>
            <w:tcBorders>
              <w:bottom w:val="nil"/>
            </w:tcBorders>
          </w:tcPr>
          <w:p w14:paraId="31557332" w14:textId="77777777" w:rsidR="00CB7B14" w:rsidRPr="00CA70A9" w:rsidRDefault="00CB7B14" w:rsidP="00A967D9">
            <w:pPr>
              <w:pStyle w:val="TAC"/>
              <w:rPr>
                <w:rFonts w:ascii="Helvetica" w:hAnsi="Helvetica" w:cs="v4.2.0"/>
                <w:caps/>
              </w:rPr>
            </w:pPr>
          </w:p>
        </w:tc>
        <w:tc>
          <w:tcPr>
            <w:tcW w:w="2120" w:type="dxa"/>
            <w:tcBorders>
              <w:top w:val="single" w:sz="6" w:space="0" w:color="auto"/>
              <w:bottom w:val="nil"/>
              <w:right w:val="single" w:sz="6" w:space="0" w:color="auto"/>
            </w:tcBorders>
          </w:tcPr>
          <w:p w14:paraId="363105E7" w14:textId="77777777" w:rsidR="00CB7B14" w:rsidRPr="00CA70A9" w:rsidRDefault="00CB7B14" w:rsidP="00A967D9">
            <w:pPr>
              <w:pStyle w:val="TAC"/>
              <w:rPr>
                <w:rFonts w:ascii="Helvetica" w:hAnsi="Helvetica" w:cs="v4.2.0"/>
                <w:caps/>
              </w:rPr>
            </w:pPr>
          </w:p>
        </w:tc>
      </w:tr>
      <w:tr w:rsidR="00CB7B14" w:rsidRPr="00CA70A9" w14:paraId="67D20E73" w14:textId="77777777" w:rsidTr="00A967D9">
        <w:trPr>
          <w:cantSplit/>
          <w:jc w:val="center"/>
        </w:trPr>
        <w:tc>
          <w:tcPr>
            <w:tcW w:w="1188" w:type="dxa"/>
            <w:vMerge/>
            <w:tcBorders>
              <w:left w:val="single" w:sz="6" w:space="0" w:color="auto"/>
              <w:bottom w:val="single" w:sz="6" w:space="0" w:color="auto"/>
            </w:tcBorders>
          </w:tcPr>
          <w:p w14:paraId="7EE41049" w14:textId="77777777" w:rsidR="00CB7B14" w:rsidRPr="00CA70A9" w:rsidRDefault="00CB7B14" w:rsidP="00A967D9">
            <w:pPr>
              <w:pStyle w:val="TAH"/>
              <w:rPr>
                <w:rFonts w:cs="v4.2.0"/>
              </w:rPr>
            </w:pPr>
          </w:p>
        </w:tc>
        <w:tc>
          <w:tcPr>
            <w:tcW w:w="1559" w:type="dxa"/>
            <w:tcBorders>
              <w:top w:val="single" w:sz="6" w:space="0" w:color="auto"/>
              <w:bottom w:val="single" w:sz="6" w:space="0" w:color="auto"/>
              <w:right w:val="single" w:sz="6" w:space="0" w:color="auto"/>
            </w:tcBorders>
          </w:tcPr>
          <w:p w14:paraId="0E51AAB2" w14:textId="77777777" w:rsidR="00CB7B14" w:rsidRPr="00CA70A9" w:rsidRDefault="00CB7B14" w:rsidP="00A967D9">
            <w:pPr>
              <w:pStyle w:val="TAC"/>
              <w:rPr>
                <w:rFonts w:cs="v4.2.0"/>
              </w:rPr>
            </w:pPr>
          </w:p>
        </w:tc>
        <w:tc>
          <w:tcPr>
            <w:tcW w:w="1985" w:type="dxa"/>
            <w:tcBorders>
              <w:top w:val="single" w:sz="6" w:space="0" w:color="auto"/>
              <w:left w:val="single" w:sz="6" w:space="0" w:color="auto"/>
              <w:bottom w:val="single" w:sz="6" w:space="0" w:color="auto"/>
              <w:right w:val="single" w:sz="6" w:space="0" w:color="auto"/>
            </w:tcBorders>
          </w:tcPr>
          <w:p w14:paraId="6E0E30F9" w14:textId="77777777" w:rsidR="00CB7B14" w:rsidRPr="00CA70A9" w:rsidRDefault="00CB7B14" w:rsidP="00A967D9">
            <w:pPr>
              <w:pStyle w:val="TAC"/>
              <w:rPr>
                <w:rFonts w:ascii="Helvetica" w:hAnsi="Helvetica" w:cs="v4.2.0"/>
                <w:caps/>
              </w:rPr>
            </w:pPr>
          </w:p>
        </w:tc>
        <w:tc>
          <w:tcPr>
            <w:tcW w:w="1843" w:type="dxa"/>
            <w:tcBorders>
              <w:top w:val="single" w:sz="6" w:space="0" w:color="auto"/>
              <w:left w:val="single" w:sz="6" w:space="0" w:color="auto"/>
              <w:bottom w:val="single" w:sz="6" w:space="0" w:color="auto"/>
              <w:right w:val="single" w:sz="6" w:space="0" w:color="auto"/>
            </w:tcBorders>
          </w:tcPr>
          <w:p w14:paraId="3179B725" w14:textId="77777777" w:rsidR="00CB7B14" w:rsidRPr="00CA70A9" w:rsidRDefault="00CB7B14" w:rsidP="00A967D9">
            <w:pPr>
              <w:pStyle w:val="TAC"/>
              <w:rPr>
                <w:rFonts w:ascii="Helvetica" w:hAnsi="Helvetica" w:cs="v4.2.0"/>
                <w:caps/>
              </w:rPr>
            </w:pPr>
          </w:p>
        </w:tc>
        <w:tc>
          <w:tcPr>
            <w:tcW w:w="2120" w:type="dxa"/>
            <w:tcBorders>
              <w:top w:val="single" w:sz="6" w:space="0" w:color="auto"/>
              <w:left w:val="single" w:sz="6" w:space="0" w:color="auto"/>
              <w:bottom w:val="single" w:sz="6" w:space="0" w:color="auto"/>
              <w:right w:val="single" w:sz="6" w:space="0" w:color="auto"/>
            </w:tcBorders>
          </w:tcPr>
          <w:p w14:paraId="2573D57E" w14:textId="77777777" w:rsidR="00CB7B14" w:rsidRPr="00CA70A9" w:rsidRDefault="00CB7B14" w:rsidP="00A967D9">
            <w:pPr>
              <w:pStyle w:val="TAC"/>
              <w:rPr>
                <w:rFonts w:ascii="Helvetica" w:hAnsi="Helvetica" w:cs="v4.2.0"/>
                <w:caps/>
              </w:rPr>
            </w:pPr>
          </w:p>
        </w:tc>
      </w:tr>
      <w:tr w:rsidR="00CB7B14" w:rsidRPr="00CA70A9" w14:paraId="6678A370" w14:textId="77777777" w:rsidTr="00A967D9">
        <w:trPr>
          <w:cantSplit/>
          <w:jc w:val="center"/>
        </w:trPr>
        <w:tc>
          <w:tcPr>
            <w:tcW w:w="1188" w:type="dxa"/>
            <w:vMerge w:val="restart"/>
            <w:tcBorders>
              <w:top w:val="single" w:sz="6" w:space="0" w:color="auto"/>
              <w:left w:val="single" w:sz="6" w:space="0" w:color="auto"/>
              <w:right w:val="nil"/>
            </w:tcBorders>
          </w:tcPr>
          <w:p w14:paraId="00813D27" w14:textId="77777777" w:rsidR="00CB7B14" w:rsidRPr="00CA70A9" w:rsidRDefault="00CB7B14" w:rsidP="00A967D9">
            <w:pPr>
              <w:pStyle w:val="TAH"/>
              <w:rPr>
                <w:rFonts w:cs="v4.2.0"/>
              </w:rPr>
            </w:pPr>
            <w:r w:rsidRPr="00CA70A9">
              <w:rPr>
                <w:rFonts w:cs="v4.2.0"/>
              </w:rPr>
              <w:t>Transmitter Tests</w:t>
            </w:r>
          </w:p>
        </w:tc>
        <w:tc>
          <w:tcPr>
            <w:tcW w:w="1559" w:type="dxa"/>
            <w:tcBorders>
              <w:top w:val="single" w:sz="6" w:space="0" w:color="auto"/>
              <w:left w:val="single" w:sz="6" w:space="0" w:color="auto"/>
              <w:bottom w:val="single" w:sz="6" w:space="0" w:color="auto"/>
              <w:right w:val="single" w:sz="6" w:space="0" w:color="auto"/>
            </w:tcBorders>
          </w:tcPr>
          <w:p w14:paraId="7913BFCE" w14:textId="77777777" w:rsidR="00CB7B14" w:rsidRPr="00CA70A9" w:rsidRDefault="00CB7B14" w:rsidP="00A967D9">
            <w:pPr>
              <w:pStyle w:val="TAC"/>
              <w:rPr>
                <w:rFonts w:cs="v4.2.0"/>
              </w:rPr>
            </w:pPr>
          </w:p>
        </w:tc>
        <w:tc>
          <w:tcPr>
            <w:tcW w:w="1985" w:type="dxa"/>
            <w:tcBorders>
              <w:top w:val="single" w:sz="6" w:space="0" w:color="auto"/>
              <w:left w:val="single" w:sz="6" w:space="0" w:color="auto"/>
              <w:bottom w:val="single" w:sz="6" w:space="0" w:color="auto"/>
              <w:right w:val="single" w:sz="6" w:space="0" w:color="auto"/>
            </w:tcBorders>
          </w:tcPr>
          <w:p w14:paraId="05B23C59" w14:textId="77777777" w:rsidR="00CB7B14" w:rsidRPr="00CA70A9" w:rsidRDefault="00CB7B14" w:rsidP="00A967D9">
            <w:pPr>
              <w:pStyle w:val="TAC"/>
              <w:rPr>
                <w:rFonts w:ascii="Helvetica" w:hAnsi="Helvetica" w:cs="v4.2.0"/>
                <w:caps/>
              </w:rPr>
            </w:pPr>
          </w:p>
        </w:tc>
        <w:tc>
          <w:tcPr>
            <w:tcW w:w="1843" w:type="dxa"/>
            <w:tcBorders>
              <w:top w:val="single" w:sz="6" w:space="0" w:color="auto"/>
              <w:left w:val="single" w:sz="6" w:space="0" w:color="auto"/>
              <w:bottom w:val="single" w:sz="6" w:space="0" w:color="auto"/>
              <w:right w:val="single" w:sz="6" w:space="0" w:color="auto"/>
            </w:tcBorders>
          </w:tcPr>
          <w:p w14:paraId="21C1E0C0" w14:textId="77777777" w:rsidR="00CB7B14" w:rsidRPr="00CA70A9" w:rsidRDefault="00CB7B14" w:rsidP="00A967D9">
            <w:pPr>
              <w:pStyle w:val="TAC"/>
              <w:rPr>
                <w:rFonts w:ascii="Helvetica" w:hAnsi="Helvetica" w:cs="v4.2.0"/>
                <w:caps/>
              </w:rPr>
            </w:pPr>
          </w:p>
        </w:tc>
        <w:tc>
          <w:tcPr>
            <w:tcW w:w="2120" w:type="dxa"/>
            <w:tcBorders>
              <w:top w:val="single" w:sz="6" w:space="0" w:color="auto"/>
              <w:left w:val="single" w:sz="6" w:space="0" w:color="auto"/>
              <w:bottom w:val="single" w:sz="6" w:space="0" w:color="auto"/>
              <w:right w:val="single" w:sz="6" w:space="0" w:color="auto"/>
            </w:tcBorders>
          </w:tcPr>
          <w:p w14:paraId="25D7E4FE" w14:textId="77777777" w:rsidR="00CB7B14" w:rsidRPr="00CA70A9" w:rsidRDefault="00CB7B14" w:rsidP="00A967D9">
            <w:pPr>
              <w:pStyle w:val="TAC"/>
              <w:rPr>
                <w:rFonts w:ascii="Helvetica" w:hAnsi="Helvetica" w:cs="v4.2.0"/>
                <w:caps/>
              </w:rPr>
            </w:pPr>
          </w:p>
        </w:tc>
      </w:tr>
      <w:tr w:rsidR="00CB7B14" w:rsidRPr="00CA70A9" w14:paraId="004AF218" w14:textId="77777777" w:rsidTr="00A967D9">
        <w:trPr>
          <w:cantSplit/>
          <w:jc w:val="center"/>
        </w:trPr>
        <w:tc>
          <w:tcPr>
            <w:tcW w:w="1188" w:type="dxa"/>
            <w:vMerge/>
            <w:tcBorders>
              <w:left w:val="single" w:sz="6" w:space="0" w:color="auto"/>
            </w:tcBorders>
          </w:tcPr>
          <w:p w14:paraId="3D22DE3F" w14:textId="77777777" w:rsidR="00CB7B14" w:rsidRPr="00CA70A9" w:rsidRDefault="00CB7B14" w:rsidP="00A967D9">
            <w:pPr>
              <w:pStyle w:val="TAH"/>
              <w:rPr>
                <w:rFonts w:cs="v4.2.0"/>
              </w:rPr>
            </w:pPr>
          </w:p>
        </w:tc>
        <w:tc>
          <w:tcPr>
            <w:tcW w:w="1559" w:type="dxa"/>
            <w:tcBorders>
              <w:top w:val="nil"/>
            </w:tcBorders>
          </w:tcPr>
          <w:p w14:paraId="7DB4F990" w14:textId="77777777" w:rsidR="00CB7B14" w:rsidRPr="00CA70A9" w:rsidRDefault="00CB7B14" w:rsidP="00A967D9">
            <w:pPr>
              <w:pStyle w:val="TAC"/>
              <w:rPr>
                <w:rFonts w:cs="v4.2.0"/>
              </w:rPr>
            </w:pPr>
          </w:p>
        </w:tc>
        <w:tc>
          <w:tcPr>
            <w:tcW w:w="1985" w:type="dxa"/>
            <w:tcBorders>
              <w:top w:val="nil"/>
            </w:tcBorders>
          </w:tcPr>
          <w:p w14:paraId="22D711FC" w14:textId="77777777" w:rsidR="00CB7B14" w:rsidRPr="00CA70A9" w:rsidRDefault="00CB7B14" w:rsidP="00A967D9">
            <w:pPr>
              <w:pStyle w:val="TAC"/>
              <w:rPr>
                <w:rFonts w:ascii="Helvetica" w:hAnsi="Helvetica" w:cs="v4.2.0"/>
                <w:caps/>
              </w:rPr>
            </w:pPr>
          </w:p>
        </w:tc>
        <w:tc>
          <w:tcPr>
            <w:tcW w:w="1843" w:type="dxa"/>
            <w:tcBorders>
              <w:top w:val="nil"/>
            </w:tcBorders>
          </w:tcPr>
          <w:p w14:paraId="2FD9B003" w14:textId="77777777" w:rsidR="00CB7B14" w:rsidRPr="00CA70A9" w:rsidRDefault="00CB7B14" w:rsidP="00A967D9">
            <w:pPr>
              <w:pStyle w:val="TAC"/>
              <w:rPr>
                <w:rFonts w:ascii="Helvetica" w:hAnsi="Helvetica" w:cs="v4.2.0"/>
                <w:caps/>
              </w:rPr>
            </w:pPr>
          </w:p>
        </w:tc>
        <w:tc>
          <w:tcPr>
            <w:tcW w:w="2120" w:type="dxa"/>
            <w:tcBorders>
              <w:top w:val="nil"/>
              <w:bottom w:val="single" w:sz="6" w:space="0" w:color="auto"/>
              <w:right w:val="single" w:sz="6" w:space="0" w:color="auto"/>
            </w:tcBorders>
          </w:tcPr>
          <w:p w14:paraId="4D423729" w14:textId="77777777" w:rsidR="00CB7B14" w:rsidRPr="00CA70A9" w:rsidRDefault="00CB7B14" w:rsidP="00A967D9">
            <w:pPr>
              <w:pStyle w:val="TAC"/>
              <w:rPr>
                <w:rFonts w:ascii="Helvetica" w:hAnsi="Helvetica" w:cs="v4.2.0"/>
                <w:caps/>
              </w:rPr>
            </w:pPr>
          </w:p>
        </w:tc>
      </w:tr>
      <w:tr w:rsidR="00CB7B14" w:rsidRPr="00CA70A9" w14:paraId="783E968F" w14:textId="77777777" w:rsidTr="00A967D9">
        <w:trPr>
          <w:cantSplit/>
          <w:jc w:val="center"/>
        </w:trPr>
        <w:tc>
          <w:tcPr>
            <w:tcW w:w="1188" w:type="dxa"/>
            <w:vMerge/>
            <w:tcBorders>
              <w:left w:val="single" w:sz="6" w:space="0" w:color="auto"/>
            </w:tcBorders>
          </w:tcPr>
          <w:p w14:paraId="56364029" w14:textId="77777777" w:rsidR="00CB7B14" w:rsidRPr="00CA70A9" w:rsidRDefault="00CB7B14" w:rsidP="00A967D9">
            <w:pPr>
              <w:pStyle w:val="TAH"/>
              <w:rPr>
                <w:rFonts w:cs="v4.2.0"/>
              </w:rPr>
            </w:pPr>
          </w:p>
        </w:tc>
        <w:tc>
          <w:tcPr>
            <w:tcW w:w="1559" w:type="dxa"/>
          </w:tcPr>
          <w:p w14:paraId="7A483CA2" w14:textId="77777777" w:rsidR="00CB7B14" w:rsidRPr="00CA70A9" w:rsidRDefault="00CB7B14" w:rsidP="00A967D9">
            <w:pPr>
              <w:pStyle w:val="TAC"/>
              <w:rPr>
                <w:rFonts w:cs="v4.2.0"/>
              </w:rPr>
            </w:pPr>
          </w:p>
        </w:tc>
        <w:tc>
          <w:tcPr>
            <w:tcW w:w="1985" w:type="dxa"/>
          </w:tcPr>
          <w:p w14:paraId="404B15FA" w14:textId="77777777" w:rsidR="00CB7B14" w:rsidRPr="00CA70A9" w:rsidRDefault="00CB7B14" w:rsidP="00A967D9">
            <w:pPr>
              <w:pStyle w:val="TAC"/>
              <w:rPr>
                <w:rFonts w:ascii="Helvetica" w:hAnsi="Helvetica" w:cs="v4.2.0"/>
                <w:caps/>
              </w:rPr>
            </w:pPr>
          </w:p>
        </w:tc>
        <w:tc>
          <w:tcPr>
            <w:tcW w:w="1843" w:type="dxa"/>
          </w:tcPr>
          <w:p w14:paraId="1B96ECDE"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0809BA59" w14:textId="77777777" w:rsidR="00CB7B14" w:rsidRPr="00CA70A9" w:rsidRDefault="00CB7B14" w:rsidP="00A967D9">
            <w:pPr>
              <w:pStyle w:val="TAC"/>
              <w:rPr>
                <w:rFonts w:ascii="Helvetica" w:hAnsi="Helvetica" w:cs="v4.2.0"/>
                <w:caps/>
              </w:rPr>
            </w:pPr>
          </w:p>
        </w:tc>
      </w:tr>
      <w:tr w:rsidR="00CB7B14" w:rsidRPr="00CA70A9" w14:paraId="0766E4A7" w14:textId="77777777" w:rsidTr="00A967D9">
        <w:trPr>
          <w:cantSplit/>
          <w:jc w:val="center"/>
        </w:trPr>
        <w:tc>
          <w:tcPr>
            <w:tcW w:w="1188" w:type="dxa"/>
            <w:vMerge/>
            <w:tcBorders>
              <w:left w:val="single" w:sz="6" w:space="0" w:color="auto"/>
            </w:tcBorders>
          </w:tcPr>
          <w:p w14:paraId="1422EEED" w14:textId="77777777" w:rsidR="00CB7B14" w:rsidRPr="00CA70A9" w:rsidRDefault="00CB7B14" w:rsidP="00A967D9">
            <w:pPr>
              <w:pStyle w:val="TAH"/>
              <w:rPr>
                <w:rFonts w:cs="v4.2.0"/>
              </w:rPr>
            </w:pPr>
          </w:p>
        </w:tc>
        <w:tc>
          <w:tcPr>
            <w:tcW w:w="1559" w:type="dxa"/>
          </w:tcPr>
          <w:p w14:paraId="1B34C10F" w14:textId="77777777" w:rsidR="00CB7B14" w:rsidRPr="00CA70A9" w:rsidRDefault="00CB7B14" w:rsidP="00A967D9">
            <w:pPr>
              <w:pStyle w:val="TAC"/>
              <w:rPr>
                <w:rFonts w:cs="v4.2.0"/>
              </w:rPr>
            </w:pPr>
          </w:p>
        </w:tc>
        <w:tc>
          <w:tcPr>
            <w:tcW w:w="1985" w:type="dxa"/>
          </w:tcPr>
          <w:p w14:paraId="51DF1073" w14:textId="77777777" w:rsidR="00CB7B14" w:rsidRPr="00CA70A9" w:rsidRDefault="00CB7B14" w:rsidP="00A967D9">
            <w:pPr>
              <w:pStyle w:val="TAC"/>
              <w:rPr>
                <w:rFonts w:cs="Arial"/>
              </w:rPr>
            </w:pPr>
          </w:p>
        </w:tc>
        <w:tc>
          <w:tcPr>
            <w:tcW w:w="1843" w:type="dxa"/>
          </w:tcPr>
          <w:p w14:paraId="7586E7DC" w14:textId="77777777" w:rsidR="00CB7B14" w:rsidRPr="00CA70A9" w:rsidRDefault="00CB7B14" w:rsidP="00A967D9">
            <w:pPr>
              <w:pStyle w:val="TAC"/>
              <w:rPr>
                <w:rFonts w:cs="Arial"/>
              </w:rPr>
            </w:pPr>
          </w:p>
        </w:tc>
        <w:tc>
          <w:tcPr>
            <w:tcW w:w="2120" w:type="dxa"/>
            <w:tcBorders>
              <w:top w:val="single" w:sz="6" w:space="0" w:color="auto"/>
              <w:bottom w:val="single" w:sz="6" w:space="0" w:color="auto"/>
              <w:right w:val="single" w:sz="6" w:space="0" w:color="auto"/>
            </w:tcBorders>
          </w:tcPr>
          <w:p w14:paraId="5379EC31" w14:textId="77777777" w:rsidR="00CB7B14" w:rsidRPr="00CA70A9" w:rsidRDefault="00CB7B14" w:rsidP="00A967D9">
            <w:pPr>
              <w:pStyle w:val="TAC"/>
              <w:rPr>
                <w:rFonts w:cs="Arial"/>
              </w:rPr>
            </w:pPr>
          </w:p>
        </w:tc>
      </w:tr>
      <w:tr w:rsidR="00CB7B14" w:rsidRPr="00CA70A9" w14:paraId="7A6F6AB9" w14:textId="77777777" w:rsidTr="00A967D9">
        <w:trPr>
          <w:cantSplit/>
          <w:jc w:val="center"/>
        </w:trPr>
        <w:tc>
          <w:tcPr>
            <w:tcW w:w="1188" w:type="dxa"/>
            <w:vMerge/>
            <w:tcBorders>
              <w:left w:val="single" w:sz="6" w:space="0" w:color="auto"/>
            </w:tcBorders>
          </w:tcPr>
          <w:p w14:paraId="115E8DC6" w14:textId="77777777" w:rsidR="00CB7B14" w:rsidRPr="00CA70A9" w:rsidRDefault="00CB7B14" w:rsidP="00A967D9">
            <w:pPr>
              <w:pStyle w:val="TAH"/>
              <w:rPr>
                <w:rFonts w:cs="v4.2.0"/>
              </w:rPr>
            </w:pPr>
          </w:p>
        </w:tc>
        <w:tc>
          <w:tcPr>
            <w:tcW w:w="1559" w:type="dxa"/>
            <w:tcBorders>
              <w:bottom w:val="nil"/>
            </w:tcBorders>
          </w:tcPr>
          <w:p w14:paraId="737193C2" w14:textId="77777777" w:rsidR="00CB7B14" w:rsidRPr="00CA70A9" w:rsidRDefault="00CB7B14" w:rsidP="00A967D9">
            <w:pPr>
              <w:pStyle w:val="TAC"/>
              <w:rPr>
                <w:rFonts w:cs="v4.2.0"/>
              </w:rPr>
            </w:pPr>
          </w:p>
        </w:tc>
        <w:tc>
          <w:tcPr>
            <w:tcW w:w="1985" w:type="dxa"/>
            <w:tcBorders>
              <w:bottom w:val="nil"/>
            </w:tcBorders>
          </w:tcPr>
          <w:p w14:paraId="673E6778" w14:textId="77777777" w:rsidR="00CB7B14" w:rsidRPr="00CA70A9" w:rsidRDefault="00CB7B14" w:rsidP="00A967D9">
            <w:pPr>
              <w:pStyle w:val="TAC"/>
              <w:rPr>
                <w:rFonts w:ascii="Helvetica" w:hAnsi="Helvetica" w:cs="v4.2.0"/>
                <w:caps/>
              </w:rPr>
            </w:pPr>
          </w:p>
        </w:tc>
        <w:tc>
          <w:tcPr>
            <w:tcW w:w="1843" w:type="dxa"/>
            <w:tcBorders>
              <w:bottom w:val="nil"/>
            </w:tcBorders>
          </w:tcPr>
          <w:p w14:paraId="6014594F"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07B30910" w14:textId="77777777" w:rsidR="00CB7B14" w:rsidRPr="00CA70A9" w:rsidRDefault="00CB7B14" w:rsidP="00A967D9">
            <w:pPr>
              <w:pStyle w:val="TAC"/>
              <w:rPr>
                <w:rFonts w:ascii="Helvetica" w:hAnsi="Helvetica" w:cs="v4.2.0"/>
                <w:caps/>
              </w:rPr>
            </w:pPr>
          </w:p>
        </w:tc>
      </w:tr>
      <w:tr w:rsidR="00CB7B14" w:rsidRPr="00CA70A9" w14:paraId="3DC2CAE5" w14:textId="77777777" w:rsidTr="00A967D9">
        <w:trPr>
          <w:cantSplit/>
          <w:jc w:val="center"/>
        </w:trPr>
        <w:tc>
          <w:tcPr>
            <w:tcW w:w="1188" w:type="dxa"/>
            <w:vMerge/>
            <w:tcBorders>
              <w:left w:val="single" w:sz="6" w:space="0" w:color="auto"/>
              <w:bottom w:val="single" w:sz="6" w:space="0" w:color="auto"/>
            </w:tcBorders>
          </w:tcPr>
          <w:p w14:paraId="1F5E3917" w14:textId="77777777" w:rsidR="00CB7B14" w:rsidRPr="00CA70A9" w:rsidRDefault="00CB7B14" w:rsidP="00A967D9">
            <w:pPr>
              <w:pStyle w:val="TAH"/>
              <w:rPr>
                <w:rFonts w:cs="v4.2.0"/>
              </w:rPr>
            </w:pPr>
          </w:p>
        </w:tc>
        <w:tc>
          <w:tcPr>
            <w:tcW w:w="1559" w:type="dxa"/>
            <w:tcBorders>
              <w:bottom w:val="single" w:sz="6" w:space="0" w:color="auto"/>
            </w:tcBorders>
          </w:tcPr>
          <w:p w14:paraId="7CC0E0D2" w14:textId="77777777" w:rsidR="00CB7B14" w:rsidRPr="00CA70A9" w:rsidRDefault="00CB7B14" w:rsidP="00A967D9">
            <w:pPr>
              <w:pStyle w:val="TAC"/>
              <w:rPr>
                <w:rFonts w:cs="v4.2.0"/>
              </w:rPr>
            </w:pPr>
          </w:p>
        </w:tc>
        <w:tc>
          <w:tcPr>
            <w:tcW w:w="1985" w:type="dxa"/>
            <w:tcBorders>
              <w:bottom w:val="single" w:sz="6" w:space="0" w:color="auto"/>
            </w:tcBorders>
          </w:tcPr>
          <w:p w14:paraId="0E7DE4B5" w14:textId="77777777" w:rsidR="00CB7B14" w:rsidRPr="00CA70A9" w:rsidRDefault="00CB7B14" w:rsidP="00A967D9">
            <w:pPr>
              <w:pStyle w:val="TAC"/>
              <w:rPr>
                <w:rFonts w:ascii="Helvetica" w:hAnsi="Helvetica" w:cs="v4.2.0"/>
                <w:caps/>
              </w:rPr>
            </w:pPr>
          </w:p>
        </w:tc>
        <w:tc>
          <w:tcPr>
            <w:tcW w:w="1843" w:type="dxa"/>
            <w:tcBorders>
              <w:bottom w:val="single" w:sz="6" w:space="0" w:color="auto"/>
            </w:tcBorders>
          </w:tcPr>
          <w:p w14:paraId="0EBBB685"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5255B9B9" w14:textId="77777777" w:rsidR="00CB7B14" w:rsidRPr="00CA70A9" w:rsidRDefault="00CB7B14" w:rsidP="00A967D9">
            <w:pPr>
              <w:pStyle w:val="TAC"/>
              <w:rPr>
                <w:rFonts w:ascii="Helvetica" w:hAnsi="Helvetica" w:cs="v4.2.0"/>
                <w:caps/>
              </w:rPr>
            </w:pPr>
          </w:p>
        </w:tc>
      </w:tr>
    </w:tbl>
    <w:p w14:paraId="74EE811D" w14:textId="77777777" w:rsidR="00CB7B14" w:rsidRPr="00CA70A9" w:rsidRDefault="00CB7B14" w:rsidP="00CB7B14">
      <w:pPr>
        <w:rPr>
          <w:rFonts w:cs="v4.2.0"/>
        </w:rPr>
      </w:pPr>
    </w:p>
    <w:p w14:paraId="7CDC3223" w14:textId="77777777" w:rsidR="00CB7B14" w:rsidRPr="00CA70A9" w:rsidRDefault="00CB7B14" w:rsidP="00CB7B14">
      <w:pPr>
        <w:pStyle w:val="NO"/>
        <w:rPr>
          <w:rFonts w:cs="v4.2.0"/>
        </w:rPr>
      </w:pPr>
      <w:r w:rsidRPr="00CA70A9">
        <w:rPr>
          <w:rFonts w:cs="v4.2.0"/>
        </w:rPr>
        <w:t>NOTE:</w:t>
      </w:r>
      <w:r w:rsidRPr="00CA70A9">
        <w:rPr>
          <w:rFonts w:cs="v4.2.0"/>
        </w:rPr>
        <w:tab/>
        <w:t>Combining can be by duplex filters or any other network. The amplifiers can either be in RX or TX branch or in both. Either one of these amplifiers could be a passive network.</w:t>
      </w:r>
    </w:p>
    <w:p w14:paraId="267C6B9E" w14:textId="77777777" w:rsidR="00CB7B14" w:rsidRPr="00CA70A9" w:rsidRDefault="00CB7B14" w:rsidP="00CB7B14">
      <w:pPr>
        <w:rPr>
          <w:rFonts w:cs="v4.2.0"/>
        </w:rPr>
      </w:pPr>
      <w:r w:rsidRPr="00CA70A9">
        <w:t xml:space="preserve">In test according to </w:t>
      </w:r>
      <w:proofErr w:type="spellStart"/>
      <w:r w:rsidRPr="00CA70A9">
        <w:t>subclauses</w:t>
      </w:r>
      <w:proofErr w:type="spellEnd"/>
      <w:r w:rsidRPr="00CA70A9">
        <w:t xml:space="preserve"> 6.2 and 7.2 highest applicable attenuation value is applied.</w:t>
      </w:r>
    </w:p>
    <w:p w14:paraId="2B459162" w14:textId="1B4F47AF" w:rsidR="00CB7B14" w:rsidRPr="00CA70A9" w:rsidRDefault="00CB7B14" w:rsidP="00CB7B14">
      <w:pPr>
        <w:pStyle w:val="Heading3"/>
      </w:pPr>
      <w:bookmarkStart w:id="741" w:name="_Toc506829389"/>
      <w:bookmarkStart w:id="742" w:name="_Toc515525768"/>
      <w:r w:rsidRPr="00CA70A9">
        <w:t>4.5.2</w:t>
      </w:r>
      <w:r w:rsidRPr="00CA70A9">
        <w:tab/>
      </w:r>
      <w:r w:rsidRPr="00CA70A9">
        <w:rPr>
          <w:i/>
        </w:rPr>
        <w:t>BS type 1-H</w:t>
      </w:r>
      <w:bookmarkEnd w:id="741"/>
      <w:bookmarkEnd w:id="742"/>
    </w:p>
    <w:p w14:paraId="26E71D0B" w14:textId="77777777" w:rsidR="00CB7B14" w:rsidRPr="00CA70A9" w:rsidRDefault="00CB7B14" w:rsidP="00CB7B14">
      <w:pPr>
        <w:pStyle w:val="Heading4"/>
      </w:pPr>
      <w:bookmarkStart w:id="743" w:name="_Toc494455085"/>
      <w:bookmarkStart w:id="744" w:name="_Toc506829390"/>
      <w:bookmarkStart w:id="745" w:name="_Toc515525769"/>
      <w:r w:rsidRPr="00CA70A9">
        <w:t>4.5.2.1</w:t>
      </w:r>
      <w:r w:rsidRPr="00CA70A9">
        <w:tab/>
        <w:t>Transmit configurations</w:t>
      </w:r>
      <w:bookmarkEnd w:id="743"/>
      <w:bookmarkEnd w:id="744"/>
      <w:bookmarkEnd w:id="745"/>
    </w:p>
    <w:p w14:paraId="0B51EA91" w14:textId="77777777" w:rsidR="00CB7B14" w:rsidRPr="00CA70A9" w:rsidRDefault="00CB7B14" w:rsidP="00CB7B14">
      <w:r w:rsidRPr="00CA70A9">
        <w:t xml:space="preserve">Unless otherwise stated, the conducted transmitter characteristics in clause 6 are specified at the </w:t>
      </w:r>
      <w:r w:rsidRPr="00CA70A9">
        <w:rPr>
          <w:i/>
        </w:rPr>
        <w:t>transceiver array boundary</w:t>
      </w:r>
      <w:r w:rsidRPr="00CA70A9">
        <w:t xml:space="preserve"> at the </w:t>
      </w:r>
      <w:r w:rsidRPr="00CA70A9">
        <w:rPr>
          <w:i/>
        </w:rPr>
        <w:t>TAB connector(s)</w:t>
      </w:r>
      <w:r w:rsidRPr="00CA70A9">
        <w:t xml:space="preserve"> antenna connector with a full complement of transceiver units for the configuration in normal operating conditions.</w:t>
      </w:r>
    </w:p>
    <w:bookmarkStart w:id="746" w:name="_MON_1537740340"/>
    <w:bookmarkEnd w:id="746"/>
    <w:p w14:paraId="60A07FA9" w14:textId="77777777" w:rsidR="00CB7B14" w:rsidRPr="00CA70A9" w:rsidRDefault="00CB7B14" w:rsidP="00CB7B14">
      <w:pPr>
        <w:pStyle w:val="TH"/>
      </w:pPr>
      <w:r w:rsidRPr="00CA70A9">
        <w:object w:dxaOrig="9265" w:dyaOrig="4212" w14:anchorId="7705713F">
          <v:shape id="_x0000_i1027" type="#_x0000_t75" style="width:464.25pt;height:210.75pt" o:ole="">
            <v:imagedata r:id="rId20" o:title=""/>
          </v:shape>
          <o:OLEObject Type="Embed" ProgID="Word.Picture.8" ShapeID="_x0000_i1027" DrawAspect="Content" ObjectID="_1589267803" r:id="rId21"/>
        </w:object>
      </w:r>
    </w:p>
    <w:p w14:paraId="084E5F13" w14:textId="77777777" w:rsidR="00CB7B14" w:rsidRPr="00CA70A9" w:rsidRDefault="00CB7B14" w:rsidP="00CB7B14">
      <w:pPr>
        <w:pStyle w:val="TF"/>
      </w:pPr>
      <w:r w:rsidRPr="00CA70A9">
        <w:t>Figure 4.5.2.1-1: Transmitter test ports</w:t>
      </w:r>
    </w:p>
    <w:p w14:paraId="41A205DD" w14:textId="77777777" w:rsidR="00CB7B14" w:rsidRPr="00CA70A9" w:rsidRDefault="00CB7B14" w:rsidP="00CB7B14">
      <w:pPr>
        <w:rPr>
          <w:rFonts w:cs="v4.2.0"/>
        </w:rPr>
      </w:pPr>
      <w:r w:rsidRPr="00CA70A9">
        <w:rPr>
          <w:rFonts w:cs="v4.2.0"/>
        </w:rPr>
        <w:t xml:space="preserve">Unless otherwise stated, for the tests in clause 6 of the present document, </w:t>
      </w:r>
      <w:r w:rsidRPr="00CA70A9">
        <w:t xml:space="preserve">the requirement applies for each transmit </w:t>
      </w:r>
      <w:r w:rsidRPr="00CA70A9">
        <w:rPr>
          <w:i/>
        </w:rPr>
        <w:t>TAB connector</w:t>
      </w:r>
      <w:r w:rsidRPr="00CA70A9">
        <w:rPr>
          <w:rFonts w:cs="v4.2.0"/>
          <w:i/>
        </w:rPr>
        <w:t>.</w:t>
      </w:r>
    </w:p>
    <w:p w14:paraId="7FC7BE55" w14:textId="77777777" w:rsidR="00CB7B14" w:rsidRPr="00CA70A9" w:rsidRDefault="00CB7B14" w:rsidP="00CB7B14">
      <w:pPr>
        <w:pStyle w:val="Heading4"/>
      </w:pPr>
      <w:bookmarkStart w:id="747" w:name="_Toc494455086"/>
      <w:bookmarkStart w:id="748" w:name="_Toc506829391"/>
      <w:bookmarkStart w:id="749" w:name="_Toc515525770"/>
      <w:r w:rsidRPr="00CA70A9">
        <w:t>4.5.2.2</w:t>
      </w:r>
      <w:r w:rsidRPr="00CA70A9">
        <w:tab/>
        <w:t>Receive configurations</w:t>
      </w:r>
      <w:bookmarkEnd w:id="747"/>
      <w:bookmarkEnd w:id="748"/>
      <w:bookmarkEnd w:id="749"/>
    </w:p>
    <w:p w14:paraId="2CDDB4EC" w14:textId="77777777" w:rsidR="00CB7B14" w:rsidRPr="00CA70A9" w:rsidRDefault="00CB7B14" w:rsidP="00CB7B14">
      <w:r w:rsidRPr="00CA70A9">
        <w:t xml:space="preserve">Unless otherwise stated, the conducted receiver characteristics in clause 7 are specified at the </w:t>
      </w:r>
      <w:r w:rsidRPr="00CA70A9">
        <w:rPr>
          <w:i/>
        </w:rPr>
        <w:t>TAB connector</w:t>
      </w:r>
      <w:r w:rsidRPr="00CA70A9">
        <w:t xml:space="preserve"> with a full complement of transceiver units for the configuration in normal operating conditions.</w:t>
      </w:r>
    </w:p>
    <w:bookmarkStart w:id="750" w:name="_MON_1537740308"/>
    <w:bookmarkEnd w:id="750"/>
    <w:p w14:paraId="507286E4" w14:textId="77777777" w:rsidR="00CB7B14" w:rsidRPr="00CA70A9" w:rsidRDefault="00CB7B14" w:rsidP="00CB7B14">
      <w:pPr>
        <w:pStyle w:val="TH"/>
      </w:pPr>
      <w:r w:rsidRPr="00CA70A9">
        <w:object w:dxaOrig="9265" w:dyaOrig="4212" w14:anchorId="26D677B9">
          <v:shape id="_x0000_i1028" type="#_x0000_t75" style="width:464.25pt;height:210.75pt" o:ole="">
            <v:imagedata r:id="rId22" o:title=""/>
          </v:shape>
          <o:OLEObject Type="Embed" ProgID="Word.Picture.8" ShapeID="_x0000_i1028" DrawAspect="Content" ObjectID="_1589267804" r:id="rId23"/>
        </w:object>
      </w:r>
    </w:p>
    <w:p w14:paraId="54ADCBC4" w14:textId="77777777" w:rsidR="00CB7B14" w:rsidRPr="00CA70A9" w:rsidRDefault="00CB7B14" w:rsidP="00CB7B14">
      <w:pPr>
        <w:pStyle w:val="TF"/>
      </w:pPr>
      <w:r w:rsidRPr="00CA70A9">
        <w:t>Figure 4.5.2.2-1: Receiver test ports</w:t>
      </w:r>
    </w:p>
    <w:p w14:paraId="2A6F1078" w14:textId="77777777" w:rsidR="00CB7B14" w:rsidRPr="00CA70A9" w:rsidRDefault="00CB7B14" w:rsidP="00CB7B14">
      <w:pPr>
        <w:rPr>
          <w:rFonts w:cs="v4.2.0"/>
        </w:rPr>
      </w:pPr>
      <w:r w:rsidRPr="00CA70A9">
        <w:rPr>
          <w:rFonts w:cs="v4.2.0"/>
        </w:rPr>
        <w:t xml:space="preserve">For the tests in clause 7 of the present document, the requirement applies at each receive </w:t>
      </w:r>
      <w:r w:rsidRPr="00CA70A9">
        <w:rPr>
          <w:rFonts w:cs="v4.2.0"/>
          <w:i/>
        </w:rPr>
        <w:t>TAB connector</w:t>
      </w:r>
      <w:r w:rsidRPr="00CA70A9">
        <w:rPr>
          <w:rFonts w:cs="v4.2.0"/>
        </w:rPr>
        <w:t>.</w:t>
      </w:r>
    </w:p>
    <w:p w14:paraId="01D7A583" w14:textId="77777777" w:rsidR="00CB7B14" w:rsidRPr="00CA70A9" w:rsidRDefault="00CB7B14" w:rsidP="00CB7B14">
      <w:r w:rsidRPr="00CA70A9">
        <w:t xml:space="preserve">Conducted receive requirements are tested at the </w:t>
      </w:r>
      <w:r w:rsidRPr="00CA70A9">
        <w:rPr>
          <w:i/>
        </w:rPr>
        <w:t>TAB connector</w:t>
      </w:r>
      <w:r w:rsidRPr="00CA70A9">
        <w:t xml:space="preserve">, with the remaining receiver units(s) disabled or their </w:t>
      </w:r>
      <w:r w:rsidRPr="00CA70A9">
        <w:rPr>
          <w:i/>
        </w:rPr>
        <w:t>TAB connector</w:t>
      </w:r>
      <w:r w:rsidRPr="00CA70A9">
        <w:t>(s) being terminated.</w:t>
      </w:r>
    </w:p>
    <w:p w14:paraId="48F544DE" w14:textId="77777777" w:rsidR="00CB7B14" w:rsidRPr="00CA70A9" w:rsidRDefault="00CB7B14" w:rsidP="00CB7B14">
      <w:pPr>
        <w:pStyle w:val="Heading4"/>
      </w:pPr>
      <w:bookmarkStart w:id="751" w:name="_Toc494455087"/>
      <w:bookmarkStart w:id="752" w:name="_Toc506829392"/>
      <w:bookmarkStart w:id="753" w:name="_Toc515525771"/>
      <w:r w:rsidRPr="00CA70A9">
        <w:t>4.5.2.3</w:t>
      </w:r>
      <w:r w:rsidRPr="00CA70A9">
        <w:tab/>
        <w:t>Power supply options</w:t>
      </w:r>
      <w:bookmarkEnd w:id="751"/>
      <w:bookmarkEnd w:id="752"/>
      <w:bookmarkEnd w:id="753"/>
    </w:p>
    <w:p w14:paraId="045FCDEC" w14:textId="4807B2EF" w:rsidR="00CB7B14" w:rsidRPr="00CA70A9" w:rsidRDefault="00CB7B14" w:rsidP="00CB7B14">
      <w:r w:rsidRPr="00CA70A9">
        <w:t xml:space="preserve">If the </w:t>
      </w:r>
      <w:r w:rsidRPr="00997D8D">
        <w:rPr>
          <w:i/>
        </w:rPr>
        <w:t>BS type 1-H</w:t>
      </w:r>
      <w:r w:rsidRPr="00CA70A9">
        <w:t xml:space="preserve">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797FE89E" w14:textId="29C301BC" w:rsidR="00D25FC8" w:rsidRDefault="00D25FC8" w:rsidP="00D25FC8">
      <w:pPr>
        <w:pStyle w:val="Heading2"/>
        <w:rPr>
          <w:ins w:id="754" w:author="R4-1808321" w:date="2018-05-29T11:29:00Z"/>
          <w:rFonts w:cs="v4.2.0"/>
        </w:rPr>
      </w:pPr>
      <w:bookmarkStart w:id="755" w:name="_Toc440014536"/>
      <w:bookmarkStart w:id="756" w:name="_Toc481685280"/>
      <w:bookmarkStart w:id="757" w:name="_Toc515525772"/>
      <w:r>
        <w:rPr>
          <w:rFonts w:cs="v4.2.0"/>
        </w:rPr>
        <w:lastRenderedPageBreak/>
        <w:t>4.</w:t>
      </w:r>
      <w:r w:rsidR="005E656E">
        <w:rPr>
          <w:rFonts w:cs="v4.2.0"/>
        </w:rPr>
        <w:t>6</w:t>
      </w:r>
      <w:r w:rsidRPr="00E2693F">
        <w:rPr>
          <w:rFonts w:cs="v4.2.0"/>
        </w:rPr>
        <w:tab/>
        <w:t>Manufacturer</w:t>
      </w:r>
      <w:del w:id="758" w:author="R4-1808321" w:date="2018-05-29T11:28:00Z">
        <w:r w:rsidRPr="00E2693F" w:rsidDel="00FB6F7C">
          <w:rPr>
            <w:rFonts w:cs="v4.2.0"/>
          </w:rPr>
          <w:delText>’s</w:delText>
        </w:r>
      </w:del>
      <w:r w:rsidRPr="00E2693F">
        <w:rPr>
          <w:rFonts w:cs="v4.2.0"/>
        </w:rPr>
        <w:t xml:space="preserve"> declarations</w:t>
      </w:r>
      <w:bookmarkEnd w:id="757"/>
      <w:del w:id="759" w:author="R4-1808321" w:date="2018-05-29T11:29:00Z">
        <w:r w:rsidRPr="00E2693F" w:rsidDel="00FB6F7C">
          <w:rPr>
            <w:rFonts w:cs="v4.2.0"/>
          </w:rPr>
          <w:delText xml:space="preserve"> of regional and optional requirements</w:delText>
        </w:r>
      </w:del>
      <w:bookmarkEnd w:id="755"/>
      <w:bookmarkEnd w:id="756"/>
    </w:p>
    <w:p w14:paraId="2C2F159C" w14:textId="6D468723" w:rsidR="00FB6F7C" w:rsidRDefault="00FB6F7C" w:rsidP="00FB6F7C">
      <w:pPr>
        <w:rPr>
          <w:ins w:id="760" w:author="R4-1808321" w:date="2018-05-29T11:29:00Z"/>
          <w:lang w:eastAsia="zh-CN"/>
        </w:rPr>
      </w:pPr>
      <w:ins w:id="761" w:author="R4-1808321" w:date="2018-05-29T11:29:00Z">
        <w:r w:rsidRPr="006113D0">
          <w:rPr>
            <w:lang w:eastAsia="zh-CN"/>
          </w:rPr>
          <w:t xml:space="preserve">The following </w:t>
        </w:r>
        <w:r>
          <w:rPr>
            <w:lang w:eastAsia="zh-CN"/>
          </w:rPr>
          <w:t>BS</w:t>
        </w:r>
        <w:r w:rsidRPr="006113D0">
          <w:rPr>
            <w:lang w:eastAsia="zh-CN"/>
          </w:rPr>
          <w:t xml:space="preserve"> declarations </w:t>
        </w:r>
        <w:r>
          <w:rPr>
            <w:lang w:eastAsia="zh-CN"/>
          </w:rPr>
          <w:t xml:space="preserve">listed in table 4.6-1 </w:t>
        </w:r>
        <w:r w:rsidRPr="006113D0">
          <w:rPr>
            <w:lang w:eastAsia="zh-CN"/>
          </w:rPr>
          <w:t>are required</w:t>
        </w:r>
        <w:r>
          <w:rPr>
            <w:lang w:eastAsia="zh-CN"/>
          </w:rPr>
          <w:t xml:space="preserve"> to be provided by the manufacturer for the conducted requirements testing of the </w:t>
        </w:r>
        <w:r>
          <w:rPr>
            <w:i/>
            <w:lang w:eastAsia="zh-CN"/>
          </w:rPr>
          <w:t xml:space="preserve">BS type 1-C </w:t>
        </w:r>
        <w:r>
          <w:rPr>
            <w:lang w:eastAsia="zh-CN"/>
          </w:rPr>
          <w:t xml:space="preserve">and </w:t>
        </w:r>
        <w:r w:rsidRPr="00C437AB">
          <w:rPr>
            <w:i/>
            <w:lang w:eastAsia="zh-CN"/>
          </w:rPr>
          <w:t>BS type 1-H</w:t>
        </w:r>
        <w:r w:rsidRPr="006113D0">
          <w:rPr>
            <w:lang w:eastAsia="zh-CN"/>
          </w:rPr>
          <w:t>.</w:t>
        </w:r>
        <w:r>
          <w:rPr>
            <w:lang w:eastAsia="zh-CN"/>
          </w:rPr>
          <w:t xml:space="preserve"> </w:t>
        </w:r>
      </w:ins>
    </w:p>
    <w:p w14:paraId="255CC3FC" w14:textId="45BB3636" w:rsidR="00FB6F7C" w:rsidRPr="006113D0" w:rsidRDefault="00FB6F7C" w:rsidP="00FB6F7C">
      <w:pPr>
        <w:rPr>
          <w:ins w:id="762" w:author="R4-1808321" w:date="2018-05-29T11:29:00Z"/>
          <w:lang w:eastAsia="zh-CN"/>
        </w:rPr>
      </w:pPr>
      <w:ins w:id="763" w:author="R4-1808321" w:date="2018-05-29T11:29:00Z">
        <w:r>
          <w:rPr>
            <w:lang w:eastAsia="zh-CN"/>
          </w:rPr>
          <w:t xml:space="preserve">For the </w:t>
        </w:r>
        <w:r w:rsidRPr="00C437AB">
          <w:rPr>
            <w:i/>
            <w:lang w:eastAsia="zh-CN"/>
          </w:rPr>
          <w:t>BS type 1-H</w:t>
        </w:r>
        <w:r>
          <w:rPr>
            <w:lang w:eastAsia="zh-CN"/>
          </w:rPr>
          <w:t xml:space="preserve"> declarations required for the radiated requirements testing, refer to 3GPP TS 38.141-2 [3].</w:t>
        </w:r>
      </w:ins>
    </w:p>
    <w:p w14:paraId="72D76ADE" w14:textId="3A1B900E" w:rsidR="00FB6F7C" w:rsidRPr="00B76A7A" w:rsidRDefault="00FB6F7C" w:rsidP="00FB6F7C">
      <w:pPr>
        <w:pStyle w:val="TH"/>
        <w:rPr>
          <w:ins w:id="764" w:author="R4-1808321" w:date="2018-05-29T11:29:00Z"/>
          <w:lang w:val="en-US"/>
        </w:rPr>
      </w:pPr>
      <w:ins w:id="765" w:author="R4-1808321" w:date="2018-05-29T11:29:00Z">
        <w:r>
          <w:lastRenderedPageBreak/>
          <w:t>Table 4.6</w:t>
        </w:r>
        <w:r w:rsidRPr="00106825">
          <w:t xml:space="preserve">-1 </w:t>
        </w:r>
        <w:r>
          <w:t>Manufacturer</w:t>
        </w:r>
        <w:r w:rsidRPr="00106825">
          <w:t xml:space="preserve"> </w:t>
        </w:r>
        <w:r>
          <w:rPr>
            <w:lang w:val="en-US"/>
          </w:rPr>
          <w:t>d</w:t>
        </w:r>
        <w:proofErr w:type="spellStart"/>
        <w:r w:rsidRPr="00106825">
          <w:t>eclarations</w:t>
        </w:r>
        <w:proofErr w:type="spellEnd"/>
        <w:r>
          <w:rPr>
            <w:lang w:val="en-US"/>
          </w:rPr>
          <w:t xml:space="preserve"> for </w:t>
        </w:r>
        <w:r w:rsidRPr="00FB6F7C">
          <w:rPr>
            <w:i/>
            <w:lang w:val="en-US"/>
          </w:rPr>
          <w:t>BS type 1-C</w:t>
        </w:r>
        <w:r>
          <w:rPr>
            <w:lang w:val="en-US"/>
          </w:rPr>
          <w:t xml:space="preserve"> and </w:t>
        </w:r>
        <w:r w:rsidRPr="00FB6F7C">
          <w:rPr>
            <w:i/>
            <w:lang w:val="en-US"/>
          </w:rPr>
          <w:t>BS type 1-H</w:t>
        </w:r>
        <w:r>
          <w:rPr>
            <w:lang w:val="en-US"/>
          </w:rPr>
          <w:t xml:space="preserve"> conducted test requirements </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20" w:firstRow="1" w:lastRow="0" w:firstColumn="0" w:lastColumn="0" w:noHBand="0" w:noVBand="1"/>
      </w:tblPr>
      <w:tblGrid>
        <w:gridCol w:w="1211"/>
        <w:gridCol w:w="2066"/>
        <w:gridCol w:w="5021"/>
        <w:gridCol w:w="688"/>
        <w:gridCol w:w="645"/>
      </w:tblGrid>
      <w:tr w:rsidR="00FB6F7C" w:rsidRPr="00106825" w14:paraId="443259AB" w14:textId="77777777" w:rsidTr="005F6CB5">
        <w:trPr>
          <w:trHeight w:val="176"/>
          <w:tblHeader/>
          <w:jc w:val="center"/>
          <w:ins w:id="766" w:author="R4-1808321" w:date="2018-05-29T11:29:00Z"/>
        </w:trPr>
        <w:tc>
          <w:tcPr>
            <w:tcW w:w="0" w:type="auto"/>
            <w:vMerge w:val="restart"/>
          </w:tcPr>
          <w:p w14:paraId="21DA7D91" w14:textId="77777777" w:rsidR="00FB6F7C" w:rsidRPr="00C74A91" w:rsidRDefault="00FB6F7C" w:rsidP="005F6CB5">
            <w:pPr>
              <w:pStyle w:val="TAH"/>
              <w:rPr>
                <w:ins w:id="767" w:author="R4-1808321" w:date="2018-05-29T11:29:00Z"/>
              </w:rPr>
            </w:pPr>
            <w:ins w:id="768" w:author="R4-1808321" w:date="2018-05-29T11:29:00Z">
              <w:r w:rsidRPr="00C74A91">
                <w:lastRenderedPageBreak/>
                <w:t>Declaration identifier</w:t>
              </w:r>
            </w:ins>
          </w:p>
        </w:tc>
        <w:tc>
          <w:tcPr>
            <w:tcW w:w="0" w:type="auto"/>
            <w:vMerge w:val="restart"/>
          </w:tcPr>
          <w:p w14:paraId="560FEFA7" w14:textId="77777777" w:rsidR="00FB6F7C" w:rsidRPr="00106825" w:rsidRDefault="00FB6F7C" w:rsidP="005F6CB5">
            <w:pPr>
              <w:pStyle w:val="TAH"/>
              <w:rPr>
                <w:ins w:id="769" w:author="R4-1808321" w:date="2018-05-29T11:29:00Z"/>
              </w:rPr>
            </w:pPr>
            <w:ins w:id="770" w:author="R4-1808321" w:date="2018-05-29T11:29:00Z">
              <w:r w:rsidRPr="00106825">
                <w:t>Declaration</w:t>
              </w:r>
            </w:ins>
          </w:p>
        </w:tc>
        <w:tc>
          <w:tcPr>
            <w:tcW w:w="0" w:type="auto"/>
            <w:vMerge w:val="restart"/>
          </w:tcPr>
          <w:p w14:paraId="3C69BA8D" w14:textId="77777777" w:rsidR="00FB6F7C" w:rsidRPr="00106825" w:rsidRDefault="00FB6F7C" w:rsidP="005F6CB5">
            <w:pPr>
              <w:pStyle w:val="TAH"/>
              <w:rPr>
                <w:ins w:id="771" w:author="R4-1808321" w:date="2018-05-29T11:29:00Z"/>
              </w:rPr>
            </w:pPr>
            <w:ins w:id="772" w:author="R4-1808321" w:date="2018-05-29T11:29:00Z">
              <w:r w:rsidRPr="00106825">
                <w:t>Description</w:t>
              </w:r>
            </w:ins>
          </w:p>
        </w:tc>
        <w:tc>
          <w:tcPr>
            <w:tcW w:w="0" w:type="auto"/>
            <w:gridSpan w:val="2"/>
          </w:tcPr>
          <w:p w14:paraId="3F2687BE" w14:textId="77777777" w:rsidR="00FB6F7C" w:rsidRDefault="00FB6F7C" w:rsidP="005F6CB5">
            <w:pPr>
              <w:pStyle w:val="TAH"/>
              <w:rPr>
                <w:ins w:id="773" w:author="R4-1808321" w:date="2018-05-29T11:29:00Z"/>
              </w:rPr>
            </w:pPr>
            <w:ins w:id="774" w:author="R4-1808321" w:date="2018-05-29T11:29:00Z">
              <w:r>
                <w:t>Applicability</w:t>
              </w:r>
            </w:ins>
          </w:p>
        </w:tc>
      </w:tr>
      <w:tr w:rsidR="00FB6F7C" w:rsidRPr="00106825" w14:paraId="3448BA2E" w14:textId="77777777" w:rsidTr="005F6CB5">
        <w:trPr>
          <w:trHeight w:val="175"/>
          <w:tblHeader/>
          <w:jc w:val="center"/>
          <w:ins w:id="775" w:author="R4-1808321" w:date="2018-05-29T11:29:00Z"/>
        </w:trPr>
        <w:tc>
          <w:tcPr>
            <w:tcW w:w="0" w:type="auto"/>
            <w:vMerge/>
          </w:tcPr>
          <w:p w14:paraId="5AA6C033" w14:textId="77777777" w:rsidR="00FB6F7C" w:rsidRPr="00C74A91" w:rsidRDefault="00FB6F7C" w:rsidP="005F6CB5">
            <w:pPr>
              <w:pStyle w:val="TAH"/>
              <w:rPr>
                <w:ins w:id="776" w:author="R4-1808321" w:date="2018-05-29T11:29:00Z"/>
              </w:rPr>
            </w:pPr>
          </w:p>
        </w:tc>
        <w:tc>
          <w:tcPr>
            <w:tcW w:w="0" w:type="auto"/>
            <w:vMerge/>
          </w:tcPr>
          <w:p w14:paraId="4A283E84" w14:textId="77777777" w:rsidR="00FB6F7C" w:rsidRPr="00106825" w:rsidRDefault="00FB6F7C" w:rsidP="005F6CB5">
            <w:pPr>
              <w:pStyle w:val="TAH"/>
              <w:rPr>
                <w:ins w:id="777" w:author="R4-1808321" w:date="2018-05-29T11:29:00Z"/>
              </w:rPr>
            </w:pPr>
          </w:p>
        </w:tc>
        <w:tc>
          <w:tcPr>
            <w:tcW w:w="0" w:type="auto"/>
            <w:vMerge/>
          </w:tcPr>
          <w:p w14:paraId="04F32D91" w14:textId="77777777" w:rsidR="00FB6F7C" w:rsidRPr="00106825" w:rsidRDefault="00FB6F7C" w:rsidP="005F6CB5">
            <w:pPr>
              <w:pStyle w:val="TAH"/>
              <w:rPr>
                <w:ins w:id="778" w:author="R4-1808321" w:date="2018-05-29T11:29:00Z"/>
              </w:rPr>
            </w:pPr>
          </w:p>
        </w:tc>
        <w:tc>
          <w:tcPr>
            <w:tcW w:w="0" w:type="auto"/>
          </w:tcPr>
          <w:p w14:paraId="0027BE77" w14:textId="77777777" w:rsidR="00FB6F7C" w:rsidRPr="00FB6F7C" w:rsidRDefault="00FB6F7C" w:rsidP="005F6CB5">
            <w:pPr>
              <w:pStyle w:val="TAH"/>
              <w:rPr>
                <w:ins w:id="779" w:author="R4-1808321" w:date="2018-05-29T11:29:00Z"/>
                <w:i/>
              </w:rPr>
            </w:pPr>
            <w:ins w:id="780" w:author="R4-1808321" w:date="2018-05-29T11:29:00Z">
              <w:r w:rsidRPr="00FB6F7C">
                <w:rPr>
                  <w:i/>
                </w:rPr>
                <w:t>BS type 1-C</w:t>
              </w:r>
            </w:ins>
          </w:p>
        </w:tc>
        <w:tc>
          <w:tcPr>
            <w:tcW w:w="0" w:type="auto"/>
          </w:tcPr>
          <w:p w14:paraId="0FC283D8" w14:textId="77777777" w:rsidR="00FB6F7C" w:rsidRPr="00FB6F7C" w:rsidRDefault="00FB6F7C" w:rsidP="005F6CB5">
            <w:pPr>
              <w:pStyle w:val="TAH"/>
              <w:rPr>
                <w:ins w:id="781" w:author="R4-1808321" w:date="2018-05-29T11:29:00Z"/>
                <w:i/>
              </w:rPr>
            </w:pPr>
            <w:ins w:id="782" w:author="R4-1808321" w:date="2018-05-29T11:29:00Z">
              <w:r w:rsidRPr="00FB6F7C">
                <w:rPr>
                  <w:i/>
                </w:rPr>
                <w:t>BS type 1-H</w:t>
              </w:r>
            </w:ins>
          </w:p>
        </w:tc>
      </w:tr>
      <w:tr w:rsidR="00FB6F7C" w:rsidRPr="00106825" w14:paraId="3ECF9E8E" w14:textId="77777777" w:rsidTr="005F6CB5">
        <w:trPr>
          <w:jc w:val="center"/>
          <w:ins w:id="783" w:author="R4-1808321" w:date="2018-05-29T11:29:00Z"/>
        </w:trPr>
        <w:tc>
          <w:tcPr>
            <w:tcW w:w="0" w:type="auto"/>
          </w:tcPr>
          <w:p w14:paraId="651B4E35" w14:textId="77777777" w:rsidR="00FB6F7C" w:rsidRPr="002D5BD1" w:rsidRDefault="00FB6F7C" w:rsidP="005F6CB5">
            <w:pPr>
              <w:pStyle w:val="TAL"/>
              <w:rPr>
                <w:ins w:id="784" w:author="R4-1808321" w:date="2018-05-29T11:29:00Z"/>
                <w:rFonts w:cs="Arial"/>
                <w:szCs w:val="18"/>
              </w:rPr>
            </w:pPr>
            <w:ins w:id="785" w:author="R4-1808321" w:date="2018-05-29T11:29:00Z">
              <w:r w:rsidRPr="002D5BD1">
                <w:rPr>
                  <w:rFonts w:cs="Arial"/>
                  <w:szCs w:val="18"/>
                </w:rPr>
                <w:t>D6.1</w:t>
              </w:r>
            </w:ins>
          </w:p>
        </w:tc>
        <w:tc>
          <w:tcPr>
            <w:tcW w:w="0" w:type="auto"/>
          </w:tcPr>
          <w:p w14:paraId="63942EF4" w14:textId="77777777" w:rsidR="00FB6F7C" w:rsidRPr="00106825" w:rsidRDefault="00FB6F7C" w:rsidP="005F6CB5">
            <w:pPr>
              <w:pStyle w:val="TAL"/>
              <w:rPr>
                <w:ins w:id="786" w:author="R4-1808321" w:date="2018-05-29T11:29:00Z"/>
                <w:rFonts w:cs="Arial"/>
                <w:szCs w:val="18"/>
              </w:rPr>
            </w:pPr>
            <w:ins w:id="787" w:author="R4-1808321" w:date="2018-05-29T11:29:00Z">
              <w:r>
                <w:rPr>
                  <w:rFonts w:cs="Arial"/>
                  <w:szCs w:val="18"/>
                </w:rPr>
                <w:t>NR o</w:t>
              </w:r>
              <w:r w:rsidRPr="00106825">
                <w:rPr>
                  <w:rFonts w:cs="Arial"/>
                  <w:szCs w:val="18"/>
                </w:rPr>
                <w:t>perating bands</w:t>
              </w:r>
            </w:ins>
          </w:p>
        </w:tc>
        <w:tc>
          <w:tcPr>
            <w:tcW w:w="0" w:type="auto"/>
          </w:tcPr>
          <w:p w14:paraId="46DA2F77" w14:textId="77777777" w:rsidR="00FB6F7C" w:rsidRPr="00106825" w:rsidRDefault="00FB6F7C" w:rsidP="005F6CB5">
            <w:pPr>
              <w:pStyle w:val="TAL"/>
              <w:rPr>
                <w:ins w:id="788" w:author="R4-1808321" w:date="2018-05-29T11:29:00Z"/>
                <w:rFonts w:cs="Arial"/>
                <w:szCs w:val="18"/>
              </w:rPr>
            </w:pPr>
            <w:ins w:id="789" w:author="R4-1808321" w:date="2018-05-29T11:29:00Z">
              <w:r>
                <w:rPr>
                  <w:rFonts w:cs="Arial"/>
                  <w:szCs w:val="18"/>
                </w:rPr>
                <w:t>NR o</w:t>
              </w:r>
              <w:r w:rsidRPr="00106825">
                <w:rPr>
                  <w:rFonts w:cs="Arial"/>
                  <w:szCs w:val="18"/>
                </w:rPr>
                <w:t xml:space="preserve">perating bands supported by each </w:t>
              </w:r>
              <w:r>
                <w:rPr>
                  <w:rFonts w:cs="Arial"/>
                  <w:i/>
                  <w:szCs w:val="18"/>
                </w:rPr>
                <w:t xml:space="preserve">single band connector </w:t>
              </w:r>
              <w:r w:rsidRPr="00857A1E">
                <w:rPr>
                  <w:rFonts w:cs="Arial"/>
                  <w:szCs w:val="18"/>
                </w:rPr>
                <w:t>or</w:t>
              </w:r>
              <w:r>
                <w:rPr>
                  <w:rFonts w:cs="Arial"/>
                  <w:i/>
                  <w:szCs w:val="18"/>
                </w:rPr>
                <w:t xml:space="preserve"> multi-band connector</w:t>
              </w:r>
              <w:r w:rsidRPr="00106825">
                <w:rPr>
                  <w:rFonts w:cs="Arial"/>
                  <w:i/>
                  <w:szCs w:val="18"/>
                </w:rPr>
                <w:t>.</w:t>
              </w:r>
            </w:ins>
          </w:p>
        </w:tc>
        <w:tc>
          <w:tcPr>
            <w:tcW w:w="0" w:type="auto"/>
          </w:tcPr>
          <w:p w14:paraId="3B5BC67E" w14:textId="77777777" w:rsidR="00FB6F7C" w:rsidRPr="00106825" w:rsidRDefault="00FB6F7C" w:rsidP="005F6CB5">
            <w:pPr>
              <w:pStyle w:val="TAL"/>
              <w:jc w:val="center"/>
              <w:rPr>
                <w:ins w:id="790" w:author="R4-1808321" w:date="2018-05-29T11:29:00Z"/>
                <w:rFonts w:cs="Arial"/>
                <w:szCs w:val="18"/>
              </w:rPr>
            </w:pPr>
            <w:ins w:id="791" w:author="R4-1808321" w:date="2018-05-29T11:29:00Z">
              <w:r>
                <w:rPr>
                  <w:rFonts w:cs="Arial"/>
                  <w:szCs w:val="18"/>
                </w:rPr>
                <w:t>x</w:t>
              </w:r>
            </w:ins>
          </w:p>
        </w:tc>
        <w:tc>
          <w:tcPr>
            <w:tcW w:w="0" w:type="auto"/>
          </w:tcPr>
          <w:p w14:paraId="4ADA9695" w14:textId="77777777" w:rsidR="00FB6F7C" w:rsidRPr="00106825" w:rsidRDefault="00FB6F7C" w:rsidP="005F6CB5">
            <w:pPr>
              <w:pStyle w:val="TAL"/>
              <w:jc w:val="center"/>
              <w:rPr>
                <w:ins w:id="792" w:author="R4-1808321" w:date="2018-05-29T11:29:00Z"/>
                <w:rFonts w:cs="Arial"/>
                <w:szCs w:val="18"/>
              </w:rPr>
            </w:pPr>
            <w:ins w:id="793" w:author="R4-1808321" w:date="2018-05-29T11:29:00Z">
              <w:r>
                <w:rPr>
                  <w:rFonts w:cs="Arial"/>
                  <w:szCs w:val="18"/>
                </w:rPr>
                <w:t>x</w:t>
              </w:r>
            </w:ins>
          </w:p>
        </w:tc>
      </w:tr>
      <w:tr w:rsidR="00FB6F7C" w:rsidRPr="00106825" w14:paraId="7229F7D0" w14:textId="77777777" w:rsidTr="005F6CB5">
        <w:trPr>
          <w:jc w:val="center"/>
          <w:ins w:id="794" w:author="R4-1808321" w:date="2018-05-29T11:29:00Z"/>
        </w:trPr>
        <w:tc>
          <w:tcPr>
            <w:tcW w:w="0" w:type="auto"/>
          </w:tcPr>
          <w:p w14:paraId="3E0291EA" w14:textId="77777777" w:rsidR="00FB6F7C" w:rsidRPr="002D5BD1" w:rsidDel="00C72E1C" w:rsidRDefault="00FB6F7C" w:rsidP="005F6CB5">
            <w:pPr>
              <w:pStyle w:val="TAL"/>
              <w:rPr>
                <w:ins w:id="795" w:author="R4-1808321" w:date="2018-05-29T11:29:00Z"/>
                <w:rFonts w:cs="Arial"/>
                <w:szCs w:val="18"/>
              </w:rPr>
            </w:pPr>
            <w:ins w:id="796" w:author="R4-1808321" w:date="2018-05-29T11:29:00Z">
              <w:r w:rsidRPr="002D5BD1">
                <w:t>D6.2</w:t>
              </w:r>
            </w:ins>
          </w:p>
        </w:tc>
        <w:tc>
          <w:tcPr>
            <w:tcW w:w="0" w:type="auto"/>
          </w:tcPr>
          <w:p w14:paraId="03A4A02B" w14:textId="77777777" w:rsidR="00FB6F7C" w:rsidRPr="00AA758D" w:rsidDel="00C72E1C" w:rsidRDefault="00FB6F7C" w:rsidP="005F6CB5">
            <w:pPr>
              <w:pStyle w:val="TAL"/>
              <w:rPr>
                <w:ins w:id="797" w:author="R4-1808321" w:date="2018-05-29T11:29:00Z"/>
                <w:rFonts w:cs="Arial"/>
                <w:szCs w:val="18"/>
              </w:rPr>
            </w:pPr>
            <w:ins w:id="798" w:author="R4-1808321" w:date="2018-05-29T11:29:00Z">
              <w:r w:rsidRPr="00AA758D">
                <w:t>BS requirements set</w:t>
              </w:r>
            </w:ins>
          </w:p>
        </w:tc>
        <w:tc>
          <w:tcPr>
            <w:tcW w:w="0" w:type="auto"/>
          </w:tcPr>
          <w:p w14:paraId="5DA14326" w14:textId="3E5D832E" w:rsidR="00FB6F7C" w:rsidRPr="002D5BD1" w:rsidDel="00C72E1C" w:rsidRDefault="00FB6F7C" w:rsidP="005F6CB5">
            <w:pPr>
              <w:pStyle w:val="TAL"/>
              <w:rPr>
                <w:ins w:id="799" w:author="R4-1808321" w:date="2018-05-29T11:29:00Z"/>
              </w:rPr>
            </w:pPr>
            <w:ins w:id="800" w:author="R4-1808321" w:date="2018-05-29T11:29:00Z">
              <w:r w:rsidRPr="00AA758D">
                <w:t xml:space="preserve">Declaration of </w:t>
              </w:r>
              <w:r w:rsidRPr="00C74A91">
                <w:rPr>
                  <w:lang w:eastAsia="sv-SE"/>
                </w:rPr>
                <w:t xml:space="preserve">one of the NR </w:t>
              </w:r>
              <w:r w:rsidRPr="00C74A91">
                <w:t xml:space="preserve">base station </w:t>
              </w:r>
              <w:r w:rsidRPr="00FB6F7C">
                <w:rPr>
                  <w:i/>
                  <w:lang w:eastAsia="sv-SE"/>
                </w:rPr>
                <w:t>requirement’s set</w:t>
              </w:r>
              <w:r w:rsidRPr="00C74A91">
                <w:rPr>
                  <w:lang w:eastAsia="sv-SE"/>
                </w:rPr>
                <w:t xml:space="preserve"> as defined for </w:t>
              </w:r>
              <w:r w:rsidRPr="00C74A91">
                <w:rPr>
                  <w:i/>
                  <w:lang w:eastAsia="sv-SE"/>
                </w:rPr>
                <w:t>BS type 1-C</w:t>
              </w:r>
              <w:r w:rsidRPr="00C74A91">
                <w:rPr>
                  <w:lang w:eastAsia="sv-SE"/>
                </w:rPr>
                <w:t xml:space="preserve">, </w:t>
              </w:r>
              <w:r>
                <w:rPr>
                  <w:lang w:eastAsia="sv-SE"/>
                </w:rPr>
                <w:t xml:space="preserve">or </w:t>
              </w:r>
              <w:r w:rsidRPr="002D5BD1">
                <w:rPr>
                  <w:i/>
                  <w:lang w:eastAsia="sv-SE"/>
                </w:rPr>
                <w:t>BS type 1-H</w:t>
              </w:r>
              <w:r w:rsidRPr="002D5BD1">
                <w:rPr>
                  <w:lang w:eastAsia="sv-SE"/>
                </w:rPr>
                <w:t>.</w:t>
              </w:r>
            </w:ins>
          </w:p>
        </w:tc>
        <w:tc>
          <w:tcPr>
            <w:tcW w:w="0" w:type="auto"/>
          </w:tcPr>
          <w:p w14:paraId="0E99E51F" w14:textId="77777777" w:rsidR="00FB6F7C" w:rsidRPr="002D5BD1" w:rsidRDefault="00FB6F7C" w:rsidP="005F6CB5">
            <w:pPr>
              <w:pStyle w:val="TAL"/>
              <w:jc w:val="center"/>
              <w:rPr>
                <w:ins w:id="801" w:author="R4-1808321" w:date="2018-05-29T11:29:00Z"/>
              </w:rPr>
            </w:pPr>
            <w:ins w:id="802" w:author="R4-1808321" w:date="2018-05-29T11:29:00Z">
              <w:r w:rsidRPr="002D5BD1">
                <w:rPr>
                  <w:rFonts w:cs="Arial"/>
                  <w:szCs w:val="18"/>
                </w:rPr>
                <w:t>x</w:t>
              </w:r>
            </w:ins>
          </w:p>
        </w:tc>
        <w:tc>
          <w:tcPr>
            <w:tcW w:w="0" w:type="auto"/>
          </w:tcPr>
          <w:p w14:paraId="40F78159" w14:textId="77777777" w:rsidR="00FB6F7C" w:rsidRPr="002D5BD1" w:rsidRDefault="00FB6F7C" w:rsidP="005F6CB5">
            <w:pPr>
              <w:pStyle w:val="TAL"/>
              <w:jc w:val="center"/>
              <w:rPr>
                <w:ins w:id="803" w:author="R4-1808321" w:date="2018-05-29T11:29:00Z"/>
              </w:rPr>
            </w:pPr>
            <w:ins w:id="804" w:author="R4-1808321" w:date="2018-05-29T11:29:00Z">
              <w:r w:rsidRPr="002D5BD1">
                <w:rPr>
                  <w:rFonts w:cs="Arial"/>
                  <w:szCs w:val="18"/>
                </w:rPr>
                <w:t>x</w:t>
              </w:r>
            </w:ins>
          </w:p>
        </w:tc>
      </w:tr>
      <w:tr w:rsidR="00FB6F7C" w:rsidRPr="00106825" w14:paraId="6504FCE4" w14:textId="77777777" w:rsidTr="005F6CB5">
        <w:trPr>
          <w:jc w:val="center"/>
          <w:ins w:id="805" w:author="R4-1808321" w:date="2018-05-29T11:29:00Z"/>
        </w:trPr>
        <w:tc>
          <w:tcPr>
            <w:tcW w:w="0" w:type="auto"/>
          </w:tcPr>
          <w:p w14:paraId="4F14E783" w14:textId="77777777" w:rsidR="00FB6F7C" w:rsidRPr="002D5BD1" w:rsidRDefault="00FB6F7C" w:rsidP="005F6CB5">
            <w:pPr>
              <w:pStyle w:val="TAL"/>
              <w:rPr>
                <w:ins w:id="806" w:author="R4-1808321" w:date="2018-05-29T11:29:00Z"/>
                <w:rFonts w:cs="Arial"/>
                <w:szCs w:val="18"/>
              </w:rPr>
            </w:pPr>
            <w:ins w:id="807" w:author="R4-1808321" w:date="2018-05-29T11:29:00Z">
              <w:r w:rsidRPr="002D5BD1">
                <w:rPr>
                  <w:rFonts w:cs="Arial"/>
                  <w:szCs w:val="18"/>
                </w:rPr>
                <w:t>D6.3</w:t>
              </w:r>
            </w:ins>
          </w:p>
        </w:tc>
        <w:tc>
          <w:tcPr>
            <w:tcW w:w="0" w:type="auto"/>
          </w:tcPr>
          <w:p w14:paraId="70027DA7" w14:textId="77777777" w:rsidR="00FB6F7C" w:rsidRPr="00AA758D" w:rsidRDefault="00FB6F7C" w:rsidP="005F6CB5">
            <w:pPr>
              <w:pStyle w:val="TAL"/>
              <w:rPr>
                <w:ins w:id="808" w:author="R4-1808321" w:date="2018-05-29T11:29:00Z"/>
                <w:rFonts w:cs="Arial"/>
                <w:szCs w:val="18"/>
              </w:rPr>
            </w:pPr>
            <w:ins w:id="809" w:author="R4-1808321" w:date="2018-05-29T11:29:00Z">
              <w:r w:rsidRPr="00AA758D">
                <w:rPr>
                  <w:rFonts w:cs="Arial"/>
                  <w:szCs w:val="18"/>
                </w:rPr>
                <w:t>Spurious emission category</w:t>
              </w:r>
            </w:ins>
          </w:p>
        </w:tc>
        <w:tc>
          <w:tcPr>
            <w:tcW w:w="0" w:type="auto"/>
          </w:tcPr>
          <w:p w14:paraId="2A9B738B" w14:textId="77777777" w:rsidR="00FB6F7C" w:rsidRPr="00AA758D" w:rsidRDefault="00FB6F7C" w:rsidP="005F6CB5">
            <w:pPr>
              <w:pStyle w:val="TAL"/>
              <w:rPr>
                <w:ins w:id="810" w:author="R4-1808321" w:date="2018-05-29T11:29:00Z"/>
                <w:rFonts w:cs="Arial"/>
                <w:szCs w:val="18"/>
              </w:rPr>
            </w:pPr>
            <w:ins w:id="811" w:author="R4-1808321" w:date="2018-05-29T11:29:00Z">
              <w:r w:rsidRPr="00AA758D">
                <w:rPr>
                  <w:rFonts w:cs="Arial"/>
                  <w:szCs w:val="18"/>
                </w:rPr>
                <w:t xml:space="preserve">Declare the </w:t>
              </w:r>
              <w:r w:rsidRPr="00C74A91">
                <w:rPr>
                  <w:rFonts w:cs="Arial"/>
                  <w:szCs w:val="18"/>
                </w:rPr>
                <w:t>BS spurious emission category as either category A or B with respect to the limits for spurious emissions, as defined in Recommendation ITU-R SM.329 [</w:t>
              </w:r>
              <w:r w:rsidRPr="00857A1E">
                <w:rPr>
                  <w:rFonts w:cs="Arial"/>
                  <w:szCs w:val="18"/>
                </w:rPr>
                <w:t>x</w:t>
              </w:r>
              <w:r w:rsidRPr="00AA758D">
                <w:rPr>
                  <w:rFonts w:cs="Arial"/>
                  <w:szCs w:val="18"/>
                </w:rPr>
                <w:t xml:space="preserve">]. </w:t>
              </w:r>
            </w:ins>
          </w:p>
        </w:tc>
        <w:tc>
          <w:tcPr>
            <w:tcW w:w="0" w:type="auto"/>
          </w:tcPr>
          <w:p w14:paraId="28AC6959" w14:textId="77777777" w:rsidR="00FB6F7C" w:rsidRPr="00AA758D" w:rsidRDefault="00FB6F7C" w:rsidP="005F6CB5">
            <w:pPr>
              <w:pStyle w:val="TAL"/>
              <w:jc w:val="center"/>
              <w:rPr>
                <w:ins w:id="812" w:author="R4-1808321" w:date="2018-05-29T11:29:00Z"/>
                <w:rFonts w:cs="Arial"/>
                <w:szCs w:val="18"/>
              </w:rPr>
            </w:pPr>
            <w:ins w:id="813" w:author="R4-1808321" w:date="2018-05-29T11:29:00Z">
              <w:r w:rsidRPr="00AA758D">
                <w:rPr>
                  <w:rFonts w:cs="Arial"/>
                  <w:szCs w:val="18"/>
                </w:rPr>
                <w:t>x</w:t>
              </w:r>
            </w:ins>
          </w:p>
        </w:tc>
        <w:tc>
          <w:tcPr>
            <w:tcW w:w="0" w:type="auto"/>
          </w:tcPr>
          <w:p w14:paraId="79524A9A" w14:textId="77777777" w:rsidR="00FB6F7C" w:rsidRPr="00C74A91" w:rsidRDefault="00FB6F7C" w:rsidP="005F6CB5">
            <w:pPr>
              <w:pStyle w:val="TAL"/>
              <w:jc w:val="center"/>
              <w:rPr>
                <w:ins w:id="814" w:author="R4-1808321" w:date="2018-05-29T11:29:00Z"/>
                <w:rFonts w:cs="Arial"/>
                <w:szCs w:val="18"/>
              </w:rPr>
            </w:pPr>
            <w:ins w:id="815" w:author="R4-1808321" w:date="2018-05-29T11:29:00Z">
              <w:r w:rsidRPr="00C74A91">
                <w:rPr>
                  <w:rFonts w:cs="Arial"/>
                  <w:szCs w:val="18"/>
                </w:rPr>
                <w:t>x</w:t>
              </w:r>
            </w:ins>
          </w:p>
        </w:tc>
      </w:tr>
      <w:tr w:rsidR="00FB6F7C" w:rsidRPr="00106825" w14:paraId="37070C87" w14:textId="77777777" w:rsidTr="005F6CB5">
        <w:trPr>
          <w:jc w:val="center"/>
          <w:ins w:id="816" w:author="R4-1808321" w:date="2018-05-29T11:29:00Z"/>
        </w:trPr>
        <w:tc>
          <w:tcPr>
            <w:tcW w:w="0" w:type="auto"/>
          </w:tcPr>
          <w:p w14:paraId="0B6695EA" w14:textId="77777777" w:rsidR="00FB6F7C" w:rsidRPr="002D5BD1" w:rsidRDefault="00FB6F7C" w:rsidP="005F6CB5">
            <w:pPr>
              <w:pStyle w:val="TAL"/>
              <w:rPr>
                <w:ins w:id="817" w:author="R4-1808321" w:date="2018-05-29T11:29:00Z"/>
                <w:rFonts w:cs="Arial"/>
                <w:szCs w:val="18"/>
              </w:rPr>
            </w:pPr>
            <w:ins w:id="818" w:author="R4-1808321" w:date="2018-05-29T11:29:00Z">
              <w:r w:rsidRPr="002D5BD1">
                <w:rPr>
                  <w:rFonts w:cs="Arial"/>
                  <w:szCs w:val="18"/>
                </w:rPr>
                <w:t>D6.4</w:t>
              </w:r>
            </w:ins>
          </w:p>
        </w:tc>
        <w:tc>
          <w:tcPr>
            <w:tcW w:w="0" w:type="auto"/>
          </w:tcPr>
          <w:p w14:paraId="7991F8BD" w14:textId="77777777" w:rsidR="00FB6F7C" w:rsidRPr="00AA758D" w:rsidRDefault="00FB6F7C" w:rsidP="005F6CB5">
            <w:pPr>
              <w:pStyle w:val="TAL"/>
              <w:rPr>
                <w:ins w:id="819" w:author="R4-1808321" w:date="2018-05-29T11:29:00Z"/>
                <w:rFonts w:cs="Arial"/>
                <w:szCs w:val="18"/>
              </w:rPr>
            </w:pPr>
            <w:ins w:id="820" w:author="R4-1808321" w:date="2018-05-29T11:29:00Z">
              <w:r w:rsidRPr="00AA758D">
                <w:rPr>
                  <w:rFonts w:cs="Arial"/>
                  <w:szCs w:val="18"/>
                </w:rPr>
                <w:t>Geographic area support</w:t>
              </w:r>
            </w:ins>
          </w:p>
        </w:tc>
        <w:tc>
          <w:tcPr>
            <w:tcW w:w="0" w:type="auto"/>
          </w:tcPr>
          <w:p w14:paraId="7000567B" w14:textId="77777777" w:rsidR="00FB6F7C" w:rsidRPr="00C74A91" w:rsidRDefault="00FB6F7C" w:rsidP="005F6CB5">
            <w:pPr>
              <w:pStyle w:val="TAL"/>
              <w:rPr>
                <w:ins w:id="821" w:author="R4-1808321" w:date="2018-05-29T11:29:00Z"/>
                <w:rFonts w:cs="Arial"/>
                <w:i/>
                <w:szCs w:val="18"/>
              </w:rPr>
            </w:pPr>
            <w:ins w:id="822" w:author="R4-1808321" w:date="2018-05-29T11:29:00Z">
              <w:r w:rsidRPr="00AA758D">
                <w:rPr>
                  <w:rFonts w:cs="Arial"/>
                  <w:szCs w:val="18"/>
                </w:rPr>
                <w:t xml:space="preserve">The manufacturer shall declare the regions the </w:t>
              </w:r>
              <w:r w:rsidRPr="00C74A91">
                <w:rPr>
                  <w:rFonts w:cs="Arial"/>
                  <w:szCs w:val="18"/>
                </w:rPr>
                <w:t>BS may operate in. e.g. CEPT.</w:t>
              </w:r>
            </w:ins>
          </w:p>
        </w:tc>
        <w:tc>
          <w:tcPr>
            <w:tcW w:w="0" w:type="auto"/>
          </w:tcPr>
          <w:p w14:paraId="58029535" w14:textId="77777777" w:rsidR="00FB6F7C" w:rsidRPr="00106825" w:rsidRDefault="00FB6F7C" w:rsidP="005F6CB5">
            <w:pPr>
              <w:pStyle w:val="TAL"/>
              <w:jc w:val="center"/>
              <w:rPr>
                <w:ins w:id="823" w:author="R4-1808321" w:date="2018-05-29T11:29:00Z"/>
                <w:rFonts w:cs="Arial"/>
                <w:szCs w:val="18"/>
              </w:rPr>
            </w:pPr>
            <w:ins w:id="824" w:author="R4-1808321" w:date="2018-05-29T11:29:00Z">
              <w:r w:rsidRPr="00675AD4">
                <w:rPr>
                  <w:rFonts w:cs="Arial"/>
                  <w:szCs w:val="18"/>
                </w:rPr>
                <w:t>x</w:t>
              </w:r>
            </w:ins>
          </w:p>
        </w:tc>
        <w:tc>
          <w:tcPr>
            <w:tcW w:w="0" w:type="auto"/>
          </w:tcPr>
          <w:p w14:paraId="7622FB13" w14:textId="77777777" w:rsidR="00FB6F7C" w:rsidRPr="00106825" w:rsidRDefault="00FB6F7C" w:rsidP="005F6CB5">
            <w:pPr>
              <w:pStyle w:val="TAL"/>
              <w:jc w:val="center"/>
              <w:rPr>
                <w:ins w:id="825" w:author="R4-1808321" w:date="2018-05-29T11:29:00Z"/>
                <w:rFonts w:cs="Arial"/>
                <w:szCs w:val="18"/>
              </w:rPr>
            </w:pPr>
            <w:ins w:id="826" w:author="R4-1808321" w:date="2018-05-29T11:29:00Z">
              <w:r w:rsidRPr="00675AD4">
                <w:rPr>
                  <w:rFonts w:cs="Arial"/>
                  <w:szCs w:val="18"/>
                </w:rPr>
                <w:t>x</w:t>
              </w:r>
            </w:ins>
          </w:p>
        </w:tc>
      </w:tr>
      <w:tr w:rsidR="00FB6F7C" w:rsidRPr="00106825" w14:paraId="2C4A8765" w14:textId="77777777" w:rsidTr="005F6CB5">
        <w:trPr>
          <w:jc w:val="center"/>
          <w:ins w:id="827" w:author="R4-1808321" w:date="2018-05-29T11:29:00Z"/>
        </w:trPr>
        <w:tc>
          <w:tcPr>
            <w:tcW w:w="0" w:type="auto"/>
          </w:tcPr>
          <w:p w14:paraId="24785E01" w14:textId="77777777" w:rsidR="00FB6F7C" w:rsidRPr="002D5BD1" w:rsidRDefault="00FB6F7C" w:rsidP="005F6CB5">
            <w:pPr>
              <w:pStyle w:val="TAL"/>
              <w:rPr>
                <w:ins w:id="828" w:author="R4-1808321" w:date="2018-05-29T11:29:00Z"/>
                <w:rFonts w:cs="Arial"/>
                <w:szCs w:val="18"/>
              </w:rPr>
            </w:pPr>
            <w:ins w:id="829" w:author="R4-1808321" w:date="2018-05-29T11:29:00Z">
              <w:r>
                <w:rPr>
                  <w:rFonts w:cs="Arial"/>
                  <w:szCs w:val="18"/>
                </w:rPr>
                <w:t>[</w:t>
              </w:r>
              <w:r w:rsidRPr="002D5BD1">
                <w:rPr>
                  <w:rFonts w:cs="Arial"/>
                  <w:szCs w:val="18"/>
                </w:rPr>
                <w:t>D6.5</w:t>
              </w:r>
              <w:r>
                <w:rPr>
                  <w:rFonts w:cs="Arial"/>
                  <w:szCs w:val="18"/>
                </w:rPr>
                <w:t>]</w:t>
              </w:r>
            </w:ins>
          </w:p>
        </w:tc>
        <w:tc>
          <w:tcPr>
            <w:tcW w:w="0" w:type="auto"/>
          </w:tcPr>
          <w:p w14:paraId="38BB005D" w14:textId="77777777" w:rsidR="00FB6F7C" w:rsidRPr="00AA758D" w:rsidRDefault="00FB6F7C" w:rsidP="005F6CB5">
            <w:pPr>
              <w:pStyle w:val="TAL"/>
              <w:rPr>
                <w:ins w:id="830" w:author="R4-1808321" w:date="2018-05-29T11:29:00Z"/>
                <w:rFonts w:cs="Arial"/>
                <w:szCs w:val="18"/>
              </w:rPr>
            </w:pPr>
            <w:ins w:id="831" w:author="R4-1808321" w:date="2018-05-29T11:29:00Z">
              <w:r w:rsidRPr="00857A1E">
                <w:rPr>
                  <w:rFonts w:cs="Arial"/>
                  <w:szCs w:val="18"/>
                </w:rPr>
                <w:t>[</w:t>
              </w:r>
              <w:r w:rsidRPr="00AA758D">
                <w:rPr>
                  <w:rFonts w:cs="Arial"/>
                  <w:szCs w:val="18"/>
                </w:rPr>
                <w:t xml:space="preserve">Band </w:t>
              </w:r>
              <w:r>
                <w:rPr>
                  <w:rFonts w:cs="Arial"/>
                  <w:szCs w:val="18"/>
                </w:rPr>
                <w:t>n</w:t>
              </w:r>
              <w:r w:rsidRPr="00AA758D">
                <w:rPr>
                  <w:rFonts w:cs="Arial"/>
                  <w:szCs w:val="18"/>
                </w:rPr>
                <w:t xml:space="preserve">20 </w:t>
              </w:r>
              <w:r w:rsidRPr="00C74A91">
                <w:rPr>
                  <w:rFonts w:cs="Arial"/>
                  <w:szCs w:val="18"/>
                </w:rPr>
                <w:t>support, operating in geographical areas allocated to broadcasting (DTT)</w:t>
              </w:r>
              <w:r w:rsidRPr="00857A1E">
                <w:rPr>
                  <w:rFonts w:cs="Arial"/>
                  <w:szCs w:val="18"/>
                </w:rPr>
                <w:t>]</w:t>
              </w:r>
            </w:ins>
          </w:p>
        </w:tc>
        <w:tc>
          <w:tcPr>
            <w:tcW w:w="0" w:type="auto"/>
          </w:tcPr>
          <w:p w14:paraId="7909CBDE" w14:textId="77777777" w:rsidR="00FB6F7C" w:rsidRPr="00857A1E" w:rsidRDefault="00FB6F7C" w:rsidP="005F6CB5">
            <w:pPr>
              <w:pStyle w:val="TAL"/>
              <w:rPr>
                <w:ins w:id="832" w:author="R4-1808321" w:date="2018-05-29T11:29:00Z"/>
                <w:rFonts w:ascii="Times New Roman" w:hAnsi="Times New Roman"/>
                <w:i/>
                <w:color w:val="0000FF"/>
                <w:sz w:val="20"/>
              </w:rPr>
            </w:pPr>
            <w:ins w:id="833" w:author="R4-1808321" w:date="2018-05-29T11:29:00Z">
              <w:r w:rsidRPr="00AA758D">
                <w:rPr>
                  <w:rFonts w:ascii="Times New Roman" w:hAnsi="Times New Roman"/>
                  <w:i/>
                  <w:color w:val="0000FF"/>
                  <w:sz w:val="20"/>
                </w:rPr>
                <w:t>Editor’s</w:t>
              </w:r>
              <w:r w:rsidRPr="00857A1E">
                <w:rPr>
                  <w:rFonts w:ascii="Times New Roman" w:hAnsi="Times New Roman"/>
                  <w:i/>
                  <w:color w:val="0000FF"/>
                  <w:sz w:val="20"/>
                </w:rPr>
                <w:t xml:space="preserve"> note: this declaration is subject to </w:t>
              </w:r>
              <w:r>
                <w:rPr>
                  <w:rFonts w:ascii="Times New Roman" w:hAnsi="Times New Roman"/>
                  <w:i/>
                  <w:color w:val="0000FF"/>
                  <w:sz w:val="20"/>
                </w:rPr>
                <w:t xml:space="preserve">technical </w:t>
              </w:r>
              <w:r w:rsidRPr="00857A1E">
                <w:rPr>
                  <w:rFonts w:ascii="Times New Roman" w:hAnsi="Times New Roman"/>
                  <w:i/>
                  <w:color w:val="0000FF"/>
                  <w:sz w:val="20"/>
                </w:rPr>
                <w:t>discussion on the applicability of the DTT protection from NR</w:t>
              </w:r>
              <w:r>
                <w:rPr>
                  <w:rFonts w:ascii="Times New Roman" w:hAnsi="Times New Roman"/>
                  <w:i/>
                  <w:color w:val="0000FF"/>
                  <w:sz w:val="20"/>
                </w:rPr>
                <w:t xml:space="preserve"> BS</w:t>
              </w:r>
              <w:r w:rsidRPr="00857A1E">
                <w:rPr>
                  <w:rFonts w:ascii="Times New Roman" w:hAnsi="Times New Roman"/>
                  <w:i/>
                  <w:color w:val="0000FF"/>
                  <w:sz w:val="20"/>
                </w:rPr>
                <w:t>.</w:t>
              </w:r>
            </w:ins>
          </w:p>
          <w:p w14:paraId="07DF0CEC" w14:textId="77777777" w:rsidR="00FB6F7C" w:rsidRPr="00AA758D" w:rsidRDefault="00FB6F7C" w:rsidP="005F6CB5">
            <w:pPr>
              <w:pStyle w:val="TAL"/>
              <w:rPr>
                <w:ins w:id="834" w:author="R4-1808321" w:date="2018-05-29T11:29:00Z"/>
                <w:rFonts w:cs="Arial"/>
                <w:szCs w:val="18"/>
              </w:rPr>
            </w:pPr>
            <w:ins w:id="835" w:author="R4-1808321" w:date="2018-05-29T11:29:00Z">
              <w:r>
                <w:rPr>
                  <w:rFonts w:cs="Arial"/>
                  <w:szCs w:val="18"/>
                </w:rPr>
                <w:t>[</w:t>
              </w:r>
              <w:r w:rsidRPr="00AA758D">
                <w:rPr>
                  <w:rFonts w:cs="Arial"/>
                  <w:szCs w:val="18"/>
                </w:rPr>
                <w:t xml:space="preserve">If the BS has </w:t>
              </w:r>
              <w:r>
                <w:rPr>
                  <w:rFonts w:cs="Arial"/>
                  <w:i/>
                  <w:szCs w:val="18"/>
                </w:rPr>
                <w:t xml:space="preserve">single band connector(s) </w:t>
              </w:r>
              <w:r w:rsidRPr="00675AD4">
                <w:rPr>
                  <w:rFonts w:cs="Arial"/>
                  <w:szCs w:val="18"/>
                </w:rPr>
                <w:t>or</w:t>
              </w:r>
              <w:r>
                <w:rPr>
                  <w:rFonts w:cs="Arial"/>
                  <w:i/>
                  <w:szCs w:val="18"/>
                </w:rPr>
                <w:t xml:space="preserve"> multi-band connector(s) </w:t>
              </w:r>
              <w:r w:rsidRPr="00AA758D">
                <w:rPr>
                  <w:rFonts w:cs="Arial"/>
                  <w:szCs w:val="18"/>
                </w:rPr>
                <w:t xml:space="preserve">declared to support Band </w:t>
              </w:r>
              <w:r>
                <w:rPr>
                  <w:rFonts w:cs="Arial"/>
                  <w:szCs w:val="18"/>
                </w:rPr>
                <w:t>n</w:t>
              </w:r>
              <w:r w:rsidRPr="00AA758D">
                <w:rPr>
                  <w:rFonts w:cs="Arial"/>
                  <w:szCs w:val="18"/>
                </w:rPr>
                <w:t>20 the manufacturer shall declare if the BS may operate in geographical areas allocated to broadcasting (DTT).</w:t>
              </w:r>
              <w:r>
                <w:rPr>
                  <w:rFonts w:cs="Arial"/>
                  <w:szCs w:val="18"/>
                </w:rPr>
                <w:t>]</w:t>
              </w:r>
            </w:ins>
          </w:p>
        </w:tc>
        <w:tc>
          <w:tcPr>
            <w:tcW w:w="0" w:type="auto"/>
          </w:tcPr>
          <w:p w14:paraId="12FF6439" w14:textId="77777777" w:rsidR="00FB6F7C" w:rsidRDefault="00FB6F7C" w:rsidP="005F6CB5">
            <w:pPr>
              <w:pStyle w:val="TAL"/>
              <w:jc w:val="center"/>
              <w:rPr>
                <w:ins w:id="836" w:author="R4-1808321" w:date="2018-05-29T11:29:00Z"/>
                <w:rFonts w:cs="Arial"/>
                <w:szCs w:val="18"/>
              </w:rPr>
            </w:pPr>
            <w:ins w:id="837" w:author="R4-1808321" w:date="2018-05-29T11:29:00Z">
              <w:r>
                <w:rPr>
                  <w:rFonts w:cs="Arial"/>
                  <w:szCs w:val="18"/>
                </w:rPr>
                <w:t>[</w:t>
              </w:r>
              <w:r w:rsidRPr="00675AD4">
                <w:rPr>
                  <w:rFonts w:cs="Arial"/>
                  <w:szCs w:val="18"/>
                </w:rPr>
                <w:t>x</w:t>
              </w:r>
              <w:r>
                <w:rPr>
                  <w:rFonts w:cs="Arial"/>
                  <w:szCs w:val="18"/>
                </w:rPr>
                <w:t>]</w:t>
              </w:r>
            </w:ins>
          </w:p>
        </w:tc>
        <w:tc>
          <w:tcPr>
            <w:tcW w:w="0" w:type="auto"/>
          </w:tcPr>
          <w:p w14:paraId="6AB491CE" w14:textId="77777777" w:rsidR="00FB6F7C" w:rsidRDefault="00FB6F7C" w:rsidP="005F6CB5">
            <w:pPr>
              <w:pStyle w:val="TAL"/>
              <w:jc w:val="center"/>
              <w:rPr>
                <w:ins w:id="838" w:author="R4-1808321" w:date="2018-05-29T11:29:00Z"/>
                <w:rFonts w:cs="Arial"/>
                <w:szCs w:val="18"/>
              </w:rPr>
            </w:pPr>
            <w:ins w:id="839" w:author="R4-1808321" w:date="2018-05-29T11:29:00Z">
              <w:r>
                <w:rPr>
                  <w:rFonts w:cs="Arial"/>
                  <w:szCs w:val="18"/>
                </w:rPr>
                <w:t>[</w:t>
              </w:r>
              <w:r w:rsidRPr="00675AD4">
                <w:rPr>
                  <w:rFonts w:cs="Arial"/>
                  <w:szCs w:val="18"/>
                </w:rPr>
                <w:t>x</w:t>
              </w:r>
              <w:r>
                <w:rPr>
                  <w:rFonts w:cs="Arial"/>
                  <w:szCs w:val="18"/>
                </w:rPr>
                <w:t>]</w:t>
              </w:r>
            </w:ins>
          </w:p>
        </w:tc>
      </w:tr>
      <w:tr w:rsidR="00FB6F7C" w:rsidRPr="00106825" w14:paraId="6E78DEFE" w14:textId="77777777" w:rsidTr="005F6CB5">
        <w:trPr>
          <w:jc w:val="center"/>
          <w:ins w:id="840" w:author="R4-1808321" w:date="2018-05-29T11:29:00Z"/>
        </w:trPr>
        <w:tc>
          <w:tcPr>
            <w:tcW w:w="0" w:type="auto"/>
          </w:tcPr>
          <w:p w14:paraId="4238F553" w14:textId="77777777" w:rsidR="00FB6F7C" w:rsidRPr="002D5BD1" w:rsidRDefault="00FB6F7C" w:rsidP="005F6CB5">
            <w:pPr>
              <w:pStyle w:val="TAL"/>
              <w:rPr>
                <w:ins w:id="841" w:author="R4-1808321" w:date="2018-05-29T11:29:00Z"/>
                <w:rFonts w:cs="Arial"/>
                <w:szCs w:val="18"/>
              </w:rPr>
            </w:pPr>
            <w:ins w:id="842" w:author="R4-1808321" w:date="2018-05-29T11:29:00Z">
              <w:r>
                <w:rPr>
                  <w:rFonts w:cs="Arial"/>
                  <w:szCs w:val="18"/>
                </w:rPr>
                <w:t>[</w:t>
              </w:r>
              <w:r w:rsidRPr="002D5BD1">
                <w:rPr>
                  <w:rFonts w:cs="Arial"/>
                  <w:szCs w:val="18"/>
                </w:rPr>
                <w:t>D6.6</w:t>
              </w:r>
              <w:r>
                <w:rPr>
                  <w:rFonts w:cs="Arial"/>
                  <w:szCs w:val="18"/>
                </w:rPr>
                <w:t>]</w:t>
              </w:r>
            </w:ins>
          </w:p>
        </w:tc>
        <w:tc>
          <w:tcPr>
            <w:tcW w:w="0" w:type="auto"/>
          </w:tcPr>
          <w:p w14:paraId="1E283D82" w14:textId="77777777" w:rsidR="00FB6F7C" w:rsidRPr="00AA758D" w:rsidRDefault="00FB6F7C" w:rsidP="005F6CB5">
            <w:pPr>
              <w:pStyle w:val="TAL"/>
              <w:rPr>
                <w:ins w:id="843" w:author="R4-1808321" w:date="2018-05-29T11:29:00Z"/>
                <w:rFonts w:cs="Arial"/>
                <w:szCs w:val="18"/>
              </w:rPr>
            </w:pPr>
            <w:ins w:id="844" w:author="R4-1808321" w:date="2018-05-29T11:29:00Z">
              <w:r w:rsidRPr="00857A1E">
                <w:rPr>
                  <w:rFonts w:cs="Arial"/>
                  <w:szCs w:val="18"/>
                </w:rPr>
                <w:t>[</w:t>
              </w:r>
              <w:r w:rsidRPr="00AA758D">
                <w:rPr>
                  <w:rFonts w:cs="Arial"/>
                  <w:szCs w:val="18"/>
                </w:rPr>
                <w:t xml:space="preserve">Band </w:t>
              </w:r>
              <w:r>
                <w:rPr>
                  <w:rFonts w:cs="Arial"/>
                  <w:szCs w:val="18"/>
                </w:rPr>
                <w:t>n</w:t>
              </w:r>
              <w:r w:rsidRPr="00AA758D">
                <w:rPr>
                  <w:rFonts w:cs="Arial"/>
                  <w:szCs w:val="18"/>
                </w:rPr>
                <w:t xml:space="preserve">20 </w:t>
              </w:r>
              <w:r w:rsidRPr="00C74A91">
                <w:rPr>
                  <w:rFonts w:cs="Arial"/>
                  <w:szCs w:val="18"/>
                </w:rPr>
                <w:t>support, emission level for channel N (</w:t>
              </w:r>
              <w:r w:rsidRPr="00C74A91">
                <w:t>P</w:t>
              </w:r>
              <w:r w:rsidRPr="00C74A91">
                <w:rPr>
                  <w:vertAlign w:val="subscript"/>
                </w:rPr>
                <w:t>EM,N</w:t>
              </w:r>
              <w:r w:rsidRPr="002D5BD1">
                <w:rPr>
                  <w:rFonts w:cs="Arial"/>
                  <w:szCs w:val="18"/>
                </w:rPr>
                <w:t>)</w:t>
              </w:r>
              <w:r w:rsidRPr="00857A1E">
                <w:rPr>
                  <w:rFonts w:cs="Arial"/>
                  <w:szCs w:val="18"/>
                </w:rPr>
                <w:t>]</w:t>
              </w:r>
            </w:ins>
          </w:p>
        </w:tc>
        <w:tc>
          <w:tcPr>
            <w:tcW w:w="0" w:type="auto"/>
          </w:tcPr>
          <w:p w14:paraId="08CC5B3A" w14:textId="77777777" w:rsidR="00FB6F7C" w:rsidRPr="00675AD4" w:rsidRDefault="00FB6F7C" w:rsidP="005F6CB5">
            <w:pPr>
              <w:pStyle w:val="TAL"/>
              <w:rPr>
                <w:ins w:id="845" w:author="R4-1808321" w:date="2018-05-29T11:29:00Z"/>
                <w:rFonts w:ascii="Times New Roman" w:hAnsi="Times New Roman"/>
                <w:i/>
                <w:color w:val="0000FF"/>
                <w:sz w:val="20"/>
              </w:rPr>
            </w:pPr>
            <w:ins w:id="846" w:author="R4-1808321" w:date="2018-05-29T11:29:00Z">
              <w:r w:rsidRPr="00675AD4">
                <w:rPr>
                  <w:rFonts w:ascii="Times New Roman" w:hAnsi="Times New Roman"/>
                  <w:i/>
                  <w:color w:val="0000FF"/>
                  <w:sz w:val="20"/>
                </w:rPr>
                <w:t xml:space="preserve">Editor’s note: this declaration is subject to </w:t>
              </w:r>
              <w:r>
                <w:rPr>
                  <w:rFonts w:ascii="Times New Roman" w:hAnsi="Times New Roman"/>
                  <w:i/>
                  <w:color w:val="0000FF"/>
                  <w:sz w:val="20"/>
                </w:rPr>
                <w:t xml:space="preserve">technical </w:t>
              </w:r>
              <w:r w:rsidRPr="00675AD4">
                <w:rPr>
                  <w:rFonts w:ascii="Times New Roman" w:hAnsi="Times New Roman"/>
                  <w:i/>
                  <w:color w:val="0000FF"/>
                  <w:sz w:val="20"/>
                </w:rPr>
                <w:t>discussion on the applicability of the DTT protection from NR</w:t>
              </w:r>
              <w:r>
                <w:rPr>
                  <w:rFonts w:ascii="Times New Roman" w:hAnsi="Times New Roman"/>
                  <w:i/>
                  <w:color w:val="0000FF"/>
                  <w:sz w:val="20"/>
                </w:rPr>
                <w:t xml:space="preserve"> BS</w:t>
              </w:r>
              <w:r w:rsidRPr="00675AD4">
                <w:rPr>
                  <w:rFonts w:ascii="Times New Roman" w:hAnsi="Times New Roman"/>
                  <w:i/>
                  <w:color w:val="0000FF"/>
                  <w:sz w:val="20"/>
                </w:rPr>
                <w:t>.</w:t>
              </w:r>
            </w:ins>
          </w:p>
          <w:p w14:paraId="22D47FFC" w14:textId="77777777" w:rsidR="00FB6F7C" w:rsidRPr="00AA758D" w:rsidRDefault="00FB6F7C" w:rsidP="005F6CB5">
            <w:pPr>
              <w:pStyle w:val="TAL"/>
              <w:rPr>
                <w:ins w:id="847" w:author="R4-1808321" w:date="2018-05-29T11:29:00Z"/>
                <w:rFonts w:cs="Arial"/>
                <w:szCs w:val="18"/>
              </w:rPr>
            </w:pPr>
            <w:ins w:id="848" w:author="R4-1808321" w:date="2018-05-29T11:29:00Z">
              <w:r>
                <w:rPr>
                  <w:rFonts w:cs="Arial"/>
                  <w:szCs w:val="18"/>
                </w:rPr>
                <w:t>[</w:t>
              </w:r>
              <w:r w:rsidRPr="00AA758D">
                <w:rPr>
                  <w:rFonts w:cs="Arial"/>
                  <w:szCs w:val="18"/>
                </w:rPr>
                <w:t xml:space="preserve">If the BS has </w:t>
              </w:r>
              <w:r>
                <w:rPr>
                  <w:rFonts w:cs="Arial"/>
                  <w:i/>
                  <w:szCs w:val="18"/>
                </w:rPr>
                <w:t xml:space="preserve">sin single band connector(s) </w:t>
              </w:r>
              <w:r w:rsidRPr="00675AD4">
                <w:rPr>
                  <w:rFonts w:cs="Arial"/>
                  <w:szCs w:val="18"/>
                </w:rPr>
                <w:t>or</w:t>
              </w:r>
              <w:r>
                <w:rPr>
                  <w:rFonts w:cs="Arial"/>
                  <w:i/>
                  <w:szCs w:val="18"/>
                </w:rPr>
                <w:t xml:space="preserve"> multi-band connector(s) </w:t>
              </w:r>
              <w:r w:rsidRPr="00AA758D">
                <w:rPr>
                  <w:rFonts w:cs="Arial"/>
                  <w:szCs w:val="18"/>
                </w:rPr>
                <w:t>declared to support Band</w:t>
              </w:r>
              <w:r>
                <w:rPr>
                  <w:rFonts w:cs="Arial"/>
                  <w:szCs w:val="18"/>
                </w:rPr>
                <w:t xml:space="preserve"> n</w:t>
              </w:r>
              <w:r w:rsidRPr="00AA758D">
                <w:rPr>
                  <w:rFonts w:cs="Arial"/>
                  <w:szCs w:val="18"/>
                </w:rPr>
                <w:t>20 and has been declared to operate in geographical areas allocated to bro</w:t>
              </w:r>
              <w:r w:rsidRPr="00C74A91">
                <w:rPr>
                  <w:rFonts w:cs="Arial"/>
                  <w:szCs w:val="18"/>
                </w:rPr>
                <w:t>adcasting (DTT), the emission level for channel N (Annex G of 3GPP TS 36.104 [</w:t>
              </w:r>
              <w:r>
                <w:rPr>
                  <w:rFonts w:cs="Arial"/>
                  <w:szCs w:val="18"/>
                </w:rPr>
                <w:t>x</w:t>
              </w:r>
              <w:r w:rsidRPr="00AA758D">
                <w:rPr>
                  <w:rFonts w:cs="Arial"/>
                  <w:szCs w:val="18"/>
                </w:rPr>
                <w:t>]) shall be declared.</w:t>
              </w:r>
              <w:r>
                <w:rPr>
                  <w:rFonts w:cs="Arial"/>
                  <w:szCs w:val="18"/>
                </w:rPr>
                <w:t>]</w:t>
              </w:r>
            </w:ins>
          </w:p>
        </w:tc>
        <w:tc>
          <w:tcPr>
            <w:tcW w:w="0" w:type="auto"/>
          </w:tcPr>
          <w:p w14:paraId="4D3EBE10" w14:textId="77777777" w:rsidR="00FB6F7C" w:rsidRDefault="00FB6F7C" w:rsidP="005F6CB5">
            <w:pPr>
              <w:pStyle w:val="TAL"/>
              <w:jc w:val="center"/>
              <w:rPr>
                <w:ins w:id="849" w:author="R4-1808321" w:date="2018-05-29T11:29:00Z"/>
                <w:rFonts w:cs="Arial"/>
                <w:szCs w:val="18"/>
              </w:rPr>
            </w:pPr>
            <w:ins w:id="850" w:author="R4-1808321" w:date="2018-05-29T11:29:00Z">
              <w:r>
                <w:rPr>
                  <w:rFonts w:cs="Arial"/>
                  <w:szCs w:val="18"/>
                </w:rPr>
                <w:t>[</w:t>
              </w:r>
              <w:r w:rsidRPr="00675AD4">
                <w:rPr>
                  <w:rFonts w:cs="Arial"/>
                  <w:szCs w:val="18"/>
                </w:rPr>
                <w:t>x</w:t>
              </w:r>
              <w:r>
                <w:rPr>
                  <w:rFonts w:cs="Arial"/>
                  <w:szCs w:val="18"/>
                </w:rPr>
                <w:t>]</w:t>
              </w:r>
            </w:ins>
          </w:p>
        </w:tc>
        <w:tc>
          <w:tcPr>
            <w:tcW w:w="0" w:type="auto"/>
          </w:tcPr>
          <w:p w14:paraId="7B0E4BA4" w14:textId="77777777" w:rsidR="00FB6F7C" w:rsidRDefault="00FB6F7C" w:rsidP="005F6CB5">
            <w:pPr>
              <w:pStyle w:val="TAL"/>
              <w:jc w:val="center"/>
              <w:rPr>
                <w:ins w:id="851" w:author="R4-1808321" w:date="2018-05-29T11:29:00Z"/>
                <w:rFonts w:cs="Arial"/>
                <w:szCs w:val="18"/>
              </w:rPr>
            </w:pPr>
            <w:ins w:id="852" w:author="R4-1808321" w:date="2018-05-29T11:29:00Z">
              <w:r>
                <w:rPr>
                  <w:rFonts w:cs="Arial"/>
                  <w:szCs w:val="18"/>
                </w:rPr>
                <w:t>[</w:t>
              </w:r>
              <w:r w:rsidRPr="00675AD4">
                <w:rPr>
                  <w:rFonts w:cs="Arial"/>
                  <w:szCs w:val="18"/>
                </w:rPr>
                <w:t>x</w:t>
              </w:r>
              <w:r>
                <w:rPr>
                  <w:rFonts w:cs="Arial"/>
                  <w:szCs w:val="18"/>
                </w:rPr>
                <w:t>]</w:t>
              </w:r>
            </w:ins>
          </w:p>
        </w:tc>
      </w:tr>
      <w:tr w:rsidR="00FB6F7C" w:rsidRPr="00106825" w14:paraId="16B67763" w14:textId="77777777" w:rsidTr="005F6CB5">
        <w:trPr>
          <w:jc w:val="center"/>
          <w:ins w:id="853" w:author="R4-1808321" w:date="2018-05-29T11:29:00Z"/>
        </w:trPr>
        <w:tc>
          <w:tcPr>
            <w:tcW w:w="0" w:type="auto"/>
          </w:tcPr>
          <w:p w14:paraId="2E0F9F66" w14:textId="77777777" w:rsidR="00FB6F7C" w:rsidRPr="002D5BD1" w:rsidRDefault="00FB6F7C" w:rsidP="005F6CB5">
            <w:pPr>
              <w:pStyle w:val="TAL"/>
              <w:rPr>
                <w:ins w:id="854" w:author="R4-1808321" w:date="2018-05-29T11:29:00Z"/>
                <w:rFonts w:cs="Arial"/>
                <w:szCs w:val="18"/>
              </w:rPr>
            </w:pPr>
            <w:ins w:id="855" w:author="R4-1808321" w:date="2018-05-29T11:29:00Z">
              <w:r>
                <w:rPr>
                  <w:rFonts w:cs="Arial"/>
                  <w:szCs w:val="18"/>
                </w:rPr>
                <w:t>[</w:t>
              </w:r>
              <w:r w:rsidRPr="002D5BD1">
                <w:rPr>
                  <w:rFonts w:cs="Arial"/>
                  <w:szCs w:val="18"/>
                </w:rPr>
                <w:t>D6.7</w:t>
              </w:r>
              <w:r>
                <w:rPr>
                  <w:rFonts w:cs="Arial"/>
                  <w:szCs w:val="18"/>
                </w:rPr>
                <w:t>]</w:t>
              </w:r>
            </w:ins>
          </w:p>
        </w:tc>
        <w:tc>
          <w:tcPr>
            <w:tcW w:w="0" w:type="auto"/>
          </w:tcPr>
          <w:p w14:paraId="2862DFE7" w14:textId="77777777" w:rsidR="00FB6F7C" w:rsidRPr="00AA758D" w:rsidRDefault="00FB6F7C" w:rsidP="005F6CB5">
            <w:pPr>
              <w:pStyle w:val="TAL"/>
              <w:rPr>
                <w:ins w:id="856" w:author="R4-1808321" w:date="2018-05-29T11:29:00Z"/>
                <w:rFonts w:cs="Arial"/>
                <w:szCs w:val="18"/>
              </w:rPr>
            </w:pPr>
            <w:ins w:id="857" w:author="R4-1808321" w:date="2018-05-29T11:29:00Z">
              <w:r w:rsidRPr="00857A1E">
                <w:rPr>
                  <w:rFonts w:cs="Arial"/>
                  <w:szCs w:val="18"/>
                </w:rPr>
                <w:t>[</w:t>
              </w:r>
              <w:r w:rsidRPr="00AA758D">
                <w:rPr>
                  <w:rFonts w:cs="Arial"/>
                  <w:szCs w:val="18"/>
                </w:rPr>
                <w:t xml:space="preserve">Band </w:t>
              </w:r>
              <w:r>
                <w:rPr>
                  <w:rFonts w:cs="Arial"/>
                  <w:szCs w:val="18"/>
                </w:rPr>
                <w:t>n</w:t>
              </w:r>
              <w:r w:rsidRPr="00AA758D">
                <w:rPr>
                  <w:rFonts w:cs="Arial"/>
                  <w:szCs w:val="18"/>
                </w:rPr>
                <w:t xml:space="preserve">20 </w:t>
              </w:r>
              <w:r w:rsidRPr="00C74A91">
                <w:rPr>
                  <w:rFonts w:cs="Arial"/>
                  <w:szCs w:val="18"/>
                </w:rPr>
                <w:t xml:space="preserve">support, Maximum output Power in </w:t>
              </w:r>
              <w:r>
                <w:rPr>
                  <w:rFonts w:cs="Arial"/>
                  <w:szCs w:val="18"/>
                </w:rPr>
                <w:t>[</w:t>
              </w:r>
              <w:r w:rsidRPr="00AA758D">
                <w:rPr>
                  <w:rFonts w:cs="Arial"/>
                  <w:szCs w:val="18"/>
                </w:rPr>
                <w:t>10</w:t>
              </w:r>
              <w:r>
                <w:rPr>
                  <w:rFonts w:cs="Arial"/>
                  <w:szCs w:val="18"/>
                </w:rPr>
                <w:t>]</w:t>
              </w:r>
              <w:r w:rsidRPr="00AA758D">
                <w:rPr>
                  <w:rFonts w:cs="Arial"/>
                  <w:szCs w:val="18"/>
                </w:rPr>
                <w:t xml:space="preserve"> MHz (</w:t>
              </w:r>
              <w:r w:rsidRPr="00AA758D">
                <w:rPr>
                  <w:rFonts w:cs="v5.0.0"/>
                </w:rPr>
                <w:t>P</w:t>
              </w:r>
              <w:r w:rsidRPr="00AA758D">
                <w:rPr>
                  <w:rFonts w:cs="v5.0.0"/>
                  <w:vertAlign w:val="subscript"/>
                </w:rPr>
                <w:t>10MHz</w:t>
              </w:r>
              <w:r w:rsidRPr="00AA758D">
                <w:rPr>
                  <w:rFonts w:cs="Arial"/>
                  <w:szCs w:val="18"/>
                </w:rPr>
                <w:t>)</w:t>
              </w:r>
              <w:r w:rsidRPr="00857A1E">
                <w:rPr>
                  <w:rFonts w:cs="Arial"/>
                  <w:szCs w:val="18"/>
                </w:rPr>
                <w:t>]</w:t>
              </w:r>
            </w:ins>
          </w:p>
        </w:tc>
        <w:tc>
          <w:tcPr>
            <w:tcW w:w="0" w:type="auto"/>
          </w:tcPr>
          <w:p w14:paraId="74345E35" w14:textId="77777777" w:rsidR="00FB6F7C" w:rsidRPr="00675AD4" w:rsidRDefault="00FB6F7C" w:rsidP="005F6CB5">
            <w:pPr>
              <w:pStyle w:val="TAL"/>
              <w:rPr>
                <w:ins w:id="858" w:author="R4-1808321" w:date="2018-05-29T11:29:00Z"/>
                <w:rFonts w:ascii="Times New Roman" w:hAnsi="Times New Roman"/>
                <w:i/>
                <w:color w:val="0000FF"/>
                <w:sz w:val="20"/>
              </w:rPr>
            </w:pPr>
            <w:ins w:id="859" w:author="R4-1808321" w:date="2018-05-29T11:29:00Z">
              <w:r w:rsidRPr="00675AD4">
                <w:rPr>
                  <w:rFonts w:ascii="Times New Roman" w:hAnsi="Times New Roman"/>
                  <w:i/>
                  <w:color w:val="0000FF"/>
                  <w:sz w:val="20"/>
                </w:rPr>
                <w:t xml:space="preserve">Editor’s note: this declaration is subject to </w:t>
              </w:r>
              <w:r>
                <w:rPr>
                  <w:rFonts w:ascii="Times New Roman" w:hAnsi="Times New Roman"/>
                  <w:i/>
                  <w:color w:val="0000FF"/>
                  <w:sz w:val="20"/>
                </w:rPr>
                <w:t xml:space="preserve">technical </w:t>
              </w:r>
              <w:r w:rsidRPr="00675AD4">
                <w:rPr>
                  <w:rFonts w:ascii="Times New Roman" w:hAnsi="Times New Roman"/>
                  <w:i/>
                  <w:color w:val="0000FF"/>
                  <w:sz w:val="20"/>
                </w:rPr>
                <w:t>discussion on the applicability of the DTT protection from NR</w:t>
              </w:r>
              <w:r>
                <w:rPr>
                  <w:rFonts w:ascii="Times New Roman" w:hAnsi="Times New Roman"/>
                  <w:i/>
                  <w:color w:val="0000FF"/>
                  <w:sz w:val="20"/>
                </w:rPr>
                <w:t xml:space="preserve"> BS</w:t>
              </w:r>
              <w:r w:rsidRPr="00675AD4">
                <w:rPr>
                  <w:rFonts w:ascii="Times New Roman" w:hAnsi="Times New Roman"/>
                  <w:i/>
                  <w:color w:val="0000FF"/>
                  <w:sz w:val="20"/>
                </w:rPr>
                <w:t>.</w:t>
              </w:r>
            </w:ins>
          </w:p>
          <w:p w14:paraId="180F076D" w14:textId="77777777" w:rsidR="00FB6F7C" w:rsidRPr="00AA758D" w:rsidRDefault="00FB6F7C" w:rsidP="005F6CB5">
            <w:pPr>
              <w:pStyle w:val="TAL"/>
              <w:rPr>
                <w:ins w:id="860" w:author="R4-1808321" w:date="2018-05-29T11:29:00Z"/>
                <w:rFonts w:cs="Arial"/>
                <w:szCs w:val="18"/>
              </w:rPr>
            </w:pPr>
            <w:ins w:id="861" w:author="R4-1808321" w:date="2018-05-29T11:29:00Z">
              <w:r>
                <w:rPr>
                  <w:rFonts w:cs="Arial"/>
                  <w:szCs w:val="18"/>
                </w:rPr>
                <w:t>[</w:t>
              </w:r>
              <w:r w:rsidRPr="00AA758D">
                <w:rPr>
                  <w:rFonts w:cs="Arial"/>
                  <w:szCs w:val="18"/>
                </w:rPr>
                <w:t xml:space="preserve">If the BS has </w:t>
              </w:r>
              <w:r>
                <w:rPr>
                  <w:rFonts w:cs="Arial"/>
                  <w:i/>
                  <w:szCs w:val="18"/>
                </w:rPr>
                <w:t xml:space="preserve">single band connector(s) </w:t>
              </w:r>
              <w:r w:rsidRPr="00675AD4">
                <w:rPr>
                  <w:rFonts w:cs="Arial"/>
                  <w:szCs w:val="18"/>
                </w:rPr>
                <w:t>or</w:t>
              </w:r>
              <w:r>
                <w:rPr>
                  <w:rFonts w:cs="Arial"/>
                  <w:i/>
                  <w:szCs w:val="18"/>
                </w:rPr>
                <w:t xml:space="preserve"> multi-band connector(s)</w:t>
              </w:r>
              <w:r>
                <w:rPr>
                  <w:rFonts w:cs="Arial"/>
                  <w:szCs w:val="18"/>
                </w:rPr>
                <w:t xml:space="preserve"> </w:t>
              </w:r>
              <w:r w:rsidRPr="00AA758D">
                <w:rPr>
                  <w:rFonts w:cs="Arial"/>
                  <w:szCs w:val="18"/>
                </w:rPr>
                <w:t xml:space="preserve">declared to support Band </w:t>
              </w:r>
              <w:r>
                <w:rPr>
                  <w:rFonts w:cs="Arial"/>
                  <w:szCs w:val="18"/>
                </w:rPr>
                <w:t>n</w:t>
              </w:r>
              <w:r w:rsidRPr="00AA758D">
                <w:rPr>
                  <w:rFonts w:cs="Arial"/>
                  <w:szCs w:val="18"/>
                </w:rPr>
                <w:t xml:space="preserve">20 and has </w:t>
              </w:r>
              <w:r w:rsidRPr="00C74A91">
                <w:rPr>
                  <w:rFonts w:cs="Arial"/>
                  <w:szCs w:val="18"/>
                </w:rPr>
                <w:t xml:space="preserve">been declared to operate in geographical areas allocated to broadcasting (DTT), the maximum output power in </w:t>
              </w:r>
              <w:r>
                <w:rPr>
                  <w:rFonts w:cs="Arial"/>
                  <w:szCs w:val="18"/>
                </w:rPr>
                <w:t>[</w:t>
              </w:r>
              <w:r w:rsidRPr="00AA758D">
                <w:rPr>
                  <w:rFonts w:cs="Arial"/>
                  <w:szCs w:val="18"/>
                </w:rPr>
                <w:t>10</w:t>
              </w:r>
              <w:r>
                <w:rPr>
                  <w:rFonts w:cs="Arial"/>
                  <w:szCs w:val="18"/>
                </w:rPr>
                <w:t>]</w:t>
              </w:r>
              <w:r w:rsidRPr="00AA758D">
                <w:rPr>
                  <w:rFonts w:cs="Arial"/>
                  <w:szCs w:val="18"/>
                </w:rPr>
                <w:t xml:space="preserve"> MHz (Annex G of 3GPP TS 36.104 [11]) shall be declared.</w:t>
              </w:r>
              <w:r>
                <w:rPr>
                  <w:rFonts w:cs="Arial"/>
                  <w:szCs w:val="18"/>
                </w:rPr>
                <w:t>]</w:t>
              </w:r>
            </w:ins>
          </w:p>
        </w:tc>
        <w:tc>
          <w:tcPr>
            <w:tcW w:w="0" w:type="auto"/>
          </w:tcPr>
          <w:p w14:paraId="139C90EE" w14:textId="77777777" w:rsidR="00FB6F7C" w:rsidRDefault="00FB6F7C" w:rsidP="005F6CB5">
            <w:pPr>
              <w:pStyle w:val="TAL"/>
              <w:jc w:val="center"/>
              <w:rPr>
                <w:ins w:id="862" w:author="R4-1808321" w:date="2018-05-29T11:29:00Z"/>
                <w:rFonts w:cs="Arial"/>
                <w:szCs w:val="18"/>
              </w:rPr>
            </w:pPr>
            <w:ins w:id="863" w:author="R4-1808321" w:date="2018-05-29T11:29:00Z">
              <w:r>
                <w:rPr>
                  <w:rFonts w:cs="Arial"/>
                  <w:szCs w:val="18"/>
                </w:rPr>
                <w:t>[</w:t>
              </w:r>
              <w:r w:rsidRPr="00675AD4">
                <w:rPr>
                  <w:rFonts w:cs="Arial"/>
                  <w:szCs w:val="18"/>
                </w:rPr>
                <w:t>x</w:t>
              </w:r>
              <w:r>
                <w:rPr>
                  <w:rFonts w:cs="Arial"/>
                  <w:szCs w:val="18"/>
                </w:rPr>
                <w:t>]</w:t>
              </w:r>
            </w:ins>
          </w:p>
        </w:tc>
        <w:tc>
          <w:tcPr>
            <w:tcW w:w="0" w:type="auto"/>
          </w:tcPr>
          <w:p w14:paraId="7870B401" w14:textId="77777777" w:rsidR="00FB6F7C" w:rsidRDefault="00FB6F7C" w:rsidP="005F6CB5">
            <w:pPr>
              <w:pStyle w:val="TAL"/>
              <w:jc w:val="center"/>
              <w:rPr>
                <w:ins w:id="864" w:author="R4-1808321" w:date="2018-05-29T11:29:00Z"/>
                <w:rFonts w:cs="Arial"/>
                <w:szCs w:val="18"/>
              </w:rPr>
            </w:pPr>
            <w:ins w:id="865" w:author="R4-1808321" w:date="2018-05-29T11:29:00Z">
              <w:r>
                <w:rPr>
                  <w:rFonts w:cs="Arial"/>
                  <w:szCs w:val="18"/>
                </w:rPr>
                <w:t>[</w:t>
              </w:r>
              <w:r w:rsidRPr="00675AD4">
                <w:rPr>
                  <w:rFonts w:cs="Arial"/>
                  <w:szCs w:val="18"/>
                </w:rPr>
                <w:t>x</w:t>
              </w:r>
              <w:r>
                <w:rPr>
                  <w:rFonts w:cs="Arial"/>
                  <w:szCs w:val="18"/>
                </w:rPr>
                <w:t>]</w:t>
              </w:r>
            </w:ins>
          </w:p>
        </w:tc>
      </w:tr>
      <w:tr w:rsidR="00FB6F7C" w:rsidRPr="00106825" w14:paraId="77D01C2C" w14:textId="77777777" w:rsidTr="005F6CB5">
        <w:trPr>
          <w:jc w:val="center"/>
          <w:ins w:id="866" w:author="R4-1808321" w:date="2018-05-29T11:29:00Z"/>
        </w:trPr>
        <w:tc>
          <w:tcPr>
            <w:tcW w:w="0" w:type="auto"/>
          </w:tcPr>
          <w:p w14:paraId="710ECF87" w14:textId="77777777" w:rsidR="00FB6F7C" w:rsidRPr="002D5BD1" w:rsidRDefault="00FB6F7C" w:rsidP="005F6CB5">
            <w:pPr>
              <w:pStyle w:val="TAL"/>
              <w:rPr>
                <w:ins w:id="867" w:author="R4-1808321" w:date="2018-05-29T11:29:00Z"/>
                <w:rFonts w:cs="Arial"/>
                <w:szCs w:val="18"/>
              </w:rPr>
            </w:pPr>
            <w:ins w:id="868" w:author="R4-1808321" w:date="2018-05-29T11:29:00Z">
              <w:r w:rsidRPr="002D5BD1">
                <w:rPr>
                  <w:rFonts w:cs="Arial"/>
                  <w:szCs w:val="18"/>
                </w:rPr>
                <w:t>D6.10</w:t>
              </w:r>
            </w:ins>
          </w:p>
        </w:tc>
        <w:tc>
          <w:tcPr>
            <w:tcW w:w="0" w:type="auto"/>
          </w:tcPr>
          <w:p w14:paraId="603C6195" w14:textId="77777777" w:rsidR="00FB6F7C" w:rsidRPr="002D5BD1" w:rsidRDefault="00FB6F7C" w:rsidP="005F6CB5">
            <w:pPr>
              <w:pStyle w:val="TAL"/>
              <w:rPr>
                <w:ins w:id="869" w:author="R4-1808321" w:date="2018-05-29T11:29:00Z"/>
                <w:rFonts w:cs="Arial"/>
                <w:szCs w:val="18"/>
              </w:rPr>
            </w:pPr>
            <w:ins w:id="870" w:author="R4-1808321" w:date="2018-05-29T11:29:00Z">
              <w:r w:rsidRPr="002D5BD1">
                <w:rPr>
                  <w:rFonts w:cs="Arial"/>
                  <w:szCs w:val="18"/>
                </w:rPr>
                <w:t>Co-existence with other systems</w:t>
              </w:r>
            </w:ins>
          </w:p>
        </w:tc>
        <w:tc>
          <w:tcPr>
            <w:tcW w:w="0" w:type="auto"/>
          </w:tcPr>
          <w:p w14:paraId="07786E91" w14:textId="77777777" w:rsidR="00FB6F7C" w:rsidRPr="002D5BD1" w:rsidRDefault="00FB6F7C" w:rsidP="005F6CB5">
            <w:pPr>
              <w:pStyle w:val="TAL"/>
              <w:rPr>
                <w:ins w:id="871" w:author="R4-1808321" w:date="2018-05-29T11:29:00Z"/>
                <w:rFonts w:cs="Arial"/>
                <w:szCs w:val="18"/>
              </w:rPr>
            </w:pPr>
            <w:ins w:id="872" w:author="R4-1808321" w:date="2018-05-29T11:29:00Z">
              <w:r w:rsidRPr="002D5BD1">
                <w:rPr>
                  <w:rFonts w:cs="Arial"/>
                  <w:szCs w:val="18"/>
                </w:rPr>
                <w:t>The manufacturer shall declare whether the BS under test is intended to operate in geographic areas where one or more of the systems GSM850, GSM900, DCS1800, PCS1900, UTRA FDD, UTRA TDD, E-UTRA</w:t>
              </w:r>
              <w:r w:rsidRPr="00391128">
                <w:rPr>
                  <w:rFonts w:cs="Arial"/>
                  <w:szCs w:val="18"/>
                </w:rPr>
                <w:t>,</w:t>
              </w:r>
              <w:r w:rsidRPr="002D5BD1">
                <w:rPr>
                  <w:rFonts w:cs="Arial"/>
                  <w:szCs w:val="18"/>
                </w:rPr>
                <w:t xml:space="preserve"> PHS </w:t>
              </w:r>
              <w:r w:rsidRPr="00391128">
                <w:rPr>
                  <w:rFonts w:cs="Arial"/>
                  <w:szCs w:val="18"/>
                </w:rPr>
                <w:t xml:space="preserve">and/or NR </w:t>
              </w:r>
              <w:r w:rsidRPr="002D5BD1">
                <w:rPr>
                  <w:rFonts w:cs="Arial"/>
                  <w:szCs w:val="18"/>
                </w:rPr>
                <w:t xml:space="preserve">operating in another band are deployed. </w:t>
              </w:r>
            </w:ins>
          </w:p>
        </w:tc>
        <w:tc>
          <w:tcPr>
            <w:tcW w:w="0" w:type="auto"/>
          </w:tcPr>
          <w:p w14:paraId="3236778F" w14:textId="77777777" w:rsidR="00FB6F7C" w:rsidRPr="00106825" w:rsidRDefault="00FB6F7C" w:rsidP="005F6CB5">
            <w:pPr>
              <w:pStyle w:val="TAL"/>
              <w:jc w:val="center"/>
              <w:rPr>
                <w:ins w:id="873" w:author="R4-1808321" w:date="2018-05-29T11:29:00Z"/>
                <w:rFonts w:cs="Arial"/>
                <w:szCs w:val="18"/>
              </w:rPr>
            </w:pPr>
            <w:ins w:id="874" w:author="R4-1808321" w:date="2018-05-29T11:29:00Z">
              <w:r w:rsidRPr="00675AD4">
                <w:rPr>
                  <w:rFonts w:cs="Arial"/>
                  <w:szCs w:val="18"/>
                </w:rPr>
                <w:t>x</w:t>
              </w:r>
            </w:ins>
          </w:p>
        </w:tc>
        <w:tc>
          <w:tcPr>
            <w:tcW w:w="0" w:type="auto"/>
          </w:tcPr>
          <w:p w14:paraId="6E957C58" w14:textId="77777777" w:rsidR="00FB6F7C" w:rsidRPr="00106825" w:rsidRDefault="00FB6F7C" w:rsidP="005F6CB5">
            <w:pPr>
              <w:pStyle w:val="TAL"/>
              <w:jc w:val="center"/>
              <w:rPr>
                <w:ins w:id="875" w:author="R4-1808321" w:date="2018-05-29T11:29:00Z"/>
                <w:rFonts w:cs="Arial"/>
                <w:szCs w:val="18"/>
              </w:rPr>
            </w:pPr>
            <w:ins w:id="876" w:author="R4-1808321" w:date="2018-05-29T11:29:00Z">
              <w:r w:rsidRPr="00675AD4">
                <w:rPr>
                  <w:rFonts w:cs="Arial"/>
                  <w:szCs w:val="18"/>
                </w:rPr>
                <w:t>x</w:t>
              </w:r>
            </w:ins>
          </w:p>
        </w:tc>
      </w:tr>
      <w:tr w:rsidR="00FB6F7C" w:rsidRPr="00106825" w14:paraId="7A79D1BD" w14:textId="77777777" w:rsidTr="005F6CB5">
        <w:trPr>
          <w:jc w:val="center"/>
          <w:ins w:id="877" w:author="R4-1808321" w:date="2018-05-29T11:29:00Z"/>
        </w:trPr>
        <w:tc>
          <w:tcPr>
            <w:tcW w:w="0" w:type="auto"/>
          </w:tcPr>
          <w:p w14:paraId="05D5CCE2" w14:textId="77777777" w:rsidR="00FB6F7C" w:rsidRPr="002D5BD1" w:rsidRDefault="00FB6F7C" w:rsidP="005F6CB5">
            <w:pPr>
              <w:pStyle w:val="TAL"/>
              <w:rPr>
                <w:ins w:id="878" w:author="R4-1808321" w:date="2018-05-29T11:29:00Z"/>
                <w:rFonts w:cs="Arial"/>
                <w:szCs w:val="18"/>
              </w:rPr>
            </w:pPr>
            <w:ins w:id="879" w:author="R4-1808321" w:date="2018-05-29T11:29:00Z">
              <w:r w:rsidRPr="002D5BD1">
                <w:rPr>
                  <w:rFonts w:cs="Arial"/>
                  <w:szCs w:val="18"/>
                </w:rPr>
                <w:t>D6.11</w:t>
              </w:r>
            </w:ins>
          </w:p>
        </w:tc>
        <w:tc>
          <w:tcPr>
            <w:tcW w:w="0" w:type="auto"/>
          </w:tcPr>
          <w:p w14:paraId="7621A82E" w14:textId="77777777" w:rsidR="00FB6F7C" w:rsidRPr="002D5BD1" w:rsidRDefault="00FB6F7C" w:rsidP="005F6CB5">
            <w:pPr>
              <w:pStyle w:val="TAL"/>
              <w:rPr>
                <w:ins w:id="880" w:author="R4-1808321" w:date="2018-05-29T11:29:00Z"/>
                <w:rFonts w:cs="Arial"/>
                <w:szCs w:val="18"/>
              </w:rPr>
            </w:pPr>
            <w:ins w:id="881" w:author="R4-1808321" w:date="2018-05-29T11:29:00Z">
              <w:r w:rsidRPr="002D5BD1">
                <w:rPr>
                  <w:rFonts w:cs="Arial"/>
                  <w:szCs w:val="18"/>
                </w:rPr>
                <w:t>Co-location with other base stations</w:t>
              </w:r>
            </w:ins>
          </w:p>
        </w:tc>
        <w:tc>
          <w:tcPr>
            <w:tcW w:w="0" w:type="auto"/>
          </w:tcPr>
          <w:p w14:paraId="043DE1C1" w14:textId="77777777" w:rsidR="00FB6F7C" w:rsidRPr="002D5BD1" w:rsidRDefault="00FB6F7C" w:rsidP="005F6CB5">
            <w:pPr>
              <w:pStyle w:val="TAL"/>
              <w:rPr>
                <w:ins w:id="882" w:author="R4-1808321" w:date="2018-05-29T11:29:00Z"/>
                <w:rFonts w:cs="Arial"/>
                <w:szCs w:val="18"/>
              </w:rPr>
            </w:pPr>
            <w:ins w:id="883" w:author="R4-1808321" w:date="2018-05-29T11:29:00Z">
              <w:r w:rsidRPr="002D5BD1">
                <w:rPr>
                  <w:rFonts w:cs="Arial"/>
                  <w:szCs w:val="18"/>
                </w:rPr>
                <w:t>The manufacturer shall declare whether the BS under test is intended to operate co-located with Base Stations of one or more of the systems GSM850, GSM900, DCS1800, PCS1900, UTRA FDD, UTRA TDD</w:t>
              </w:r>
              <w:r w:rsidRPr="00391128">
                <w:rPr>
                  <w:rFonts w:cs="Arial"/>
                  <w:szCs w:val="18"/>
                </w:rPr>
                <w:t>,</w:t>
              </w:r>
              <w:r w:rsidRPr="002D5BD1">
                <w:rPr>
                  <w:rFonts w:cs="Arial"/>
                  <w:szCs w:val="18"/>
                </w:rPr>
                <w:t xml:space="preserve"> E-UTRA </w:t>
              </w:r>
              <w:r w:rsidRPr="00391128">
                <w:rPr>
                  <w:rFonts w:cs="Arial"/>
                  <w:szCs w:val="18"/>
                </w:rPr>
                <w:t xml:space="preserve">and/or NR </w:t>
              </w:r>
              <w:r w:rsidRPr="002D5BD1">
                <w:rPr>
                  <w:rFonts w:cs="Arial"/>
                  <w:szCs w:val="18"/>
                </w:rPr>
                <w:t xml:space="preserve">operating in another band. </w:t>
              </w:r>
            </w:ins>
          </w:p>
        </w:tc>
        <w:tc>
          <w:tcPr>
            <w:tcW w:w="0" w:type="auto"/>
          </w:tcPr>
          <w:p w14:paraId="550A5219" w14:textId="77777777" w:rsidR="00FB6F7C" w:rsidRPr="00106825" w:rsidRDefault="00FB6F7C" w:rsidP="005F6CB5">
            <w:pPr>
              <w:pStyle w:val="TAL"/>
              <w:jc w:val="center"/>
              <w:rPr>
                <w:ins w:id="884" w:author="R4-1808321" w:date="2018-05-29T11:29:00Z"/>
                <w:rFonts w:cs="Arial"/>
                <w:szCs w:val="18"/>
              </w:rPr>
            </w:pPr>
            <w:ins w:id="885" w:author="R4-1808321" w:date="2018-05-29T11:29:00Z">
              <w:r w:rsidRPr="00675AD4">
                <w:rPr>
                  <w:rFonts w:cs="Arial"/>
                  <w:szCs w:val="18"/>
                </w:rPr>
                <w:t>x</w:t>
              </w:r>
            </w:ins>
          </w:p>
        </w:tc>
        <w:tc>
          <w:tcPr>
            <w:tcW w:w="0" w:type="auto"/>
          </w:tcPr>
          <w:p w14:paraId="07FC70A3" w14:textId="77777777" w:rsidR="00FB6F7C" w:rsidRPr="00106825" w:rsidRDefault="00FB6F7C" w:rsidP="005F6CB5">
            <w:pPr>
              <w:pStyle w:val="TAL"/>
              <w:jc w:val="center"/>
              <w:rPr>
                <w:ins w:id="886" w:author="R4-1808321" w:date="2018-05-29T11:29:00Z"/>
                <w:rFonts w:cs="Arial"/>
                <w:szCs w:val="18"/>
              </w:rPr>
            </w:pPr>
            <w:ins w:id="887" w:author="R4-1808321" w:date="2018-05-29T11:29:00Z">
              <w:r w:rsidRPr="00675AD4">
                <w:rPr>
                  <w:rFonts w:cs="Arial"/>
                  <w:szCs w:val="18"/>
                </w:rPr>
                <w:t>x</w:t>
              </w:r>
            </w:ins>
          </w:p>
        </w:tc>
      </w:tr>
      <w:tr w:rsidR="00FB6F7C" w:rsidRPr="00106825" w14:paraId="4E5FBBB1" w14:textId="77777777" w:rsidTr="005F6CB5">
        <w:trPr>
          <w:jc w:val="center"/>
          <w:ins w:id="888" w:author="R4-1808321" w:date="2018-05-29T11:29:00Z"/>
        </w:trPr>
        <w:tc>
          <w:tcPr>
            <w:tcW w:w="0" w:type="auto"/>
          </w:tcPr>
          <w:p w14:paraId="2E70262A" w14:textId="77777777" w:rsidR="00FB6F7C" w:rsidRPr="002D5BD1" w:rsidRDefault="00FB6F7C" w:rsidP="005F6CB5">
            <w:pPr>
              <w:pStyle w:val="TAL"/>
              <w:rPr>
                <w:ins w:id="889" w:author="R4-1808321" w:date="2018-05-29T11:29:00Z"/>
                <w:rFonts w:cs="Arial"/>
                <w:szCs w:val="18"/>
              </w:rPr>
            </w:pPr>
            <w:ins w:id="890" w:author="R4-1808321" w:date="2018-05-29T11:29:00Z">
              <w:r w:rsidRPr="002D5BD1">
                <w:rPr>
                  <w:rFonts w:cs="Arial"/>
                  <w:szCs w:val="18"/>
                </w:rPr>
                <w:t>D6.12</w:t>
              </w:r>
            </w:ins>
          </w:p>
        </w:tc>
        <w:tc>
          <w:tcPr>
            <w:tcW w:w="0" w:type="auto"/>
          </w:tcPr>
          <w:p w14:paraId="1F74DF51" w14:textId="77777777" w:rsidR="00FB6F7C" w:rsidRPr="002D5BD1" w:rsidRDefault="00FB6F7C" w:rsidP="005F6CB5">
            <w:pPr>
              <w:pStyle w:val="TAL"/>
              <w:rPr>
                <w:ins w:id="891" w:author="R4-1808321" w:date="2018-05-29T11:29:00Z"/>
                <w:rFonts w:cs="Arial"/>
                <w:szCs w:val="18"/>
              </w:rPr>
            </w:pPr>
            <w:ins w:id="892" w:author="R4-1808321" w:date="2018-05-29T11:29:00Z">
              <w:r>
                <w:rPr>
                  <w:rFonts w:cs="Arial"/>
                  <w:szCs w:val="18"/>
                </w:rPr>
                <w:t xml:space="preserve">Conducted </w:t>
              </w:r>
              <w:r w:rsidRPr="00391128">
                <w:rPr>
                  <w:rFonts w:cs="Arial"/>
                  <w:szCs w:val="18"/>
                </w:rPr>
                <w:t xml:space="preserve">NR </w:t>
              </w:r>
              <w:r w:rsidRPr="002D5BD1">
                <w:rPr>
                  <w:rFonts w:cs="Arial"/>
                  <w:szCs w:val="18"/>
                </w:rPr>
                <w:t>capability set (CS</w:t>
              </w:r>
              <w:r w:rsidRPr="00391128">
                <w:rPr>
                  <w:rFonts w:cs="Arial"/>
                  <w:szCs w:val="18"/>
                </w:rPr>
                <w:t>NR</w:t>
              </w:r>
              <w:r w:rsidRPr="002D5BD1">
                <w:rPr>
                  <w:rFonts w:cs="Arial"/>
                  <w:szCs w:val="18"/>
                </w:rPr>
                <w:t>)</w:t>
              </w:r>
            </w:ins>
          </w:p>
        </w:tc>
        <w:tc>
          <w:tcPr>
            <w:tcW w:w="0" w:type="auto"/>
          </w:tcPr>
          <w:p w14:paraId="61A7F9E5" w14:textId="77777777" w:rsidR="00FB6F7C" w:rsidRPr="002D5BD1" w:rsidRDefault="00FB6F7C" w:rsidP="005F6CB5">
            <w:pPr>
              <w:pStyle w:val="TAL"/>
              <w:rPr>
                <w:ins w:id="893" w:author="R4-1808321" w:date="2018-05-29T11:29:00Z"/>
                <w:rFonts w:cs="Arial"/>
                <w:szCs w:val="18"/>
              </w:rPr>
            </w:pPr>
            <w:ins w:id="894" w:author="R4-1808321" w:date="2018-05-29T11:29:00Z">
              <w:r w:rsidRPr="002D5BD1">
                <w:rPr>
                  <w:rFonts w:cs="Arial"/>
                  <w:szCs w:val="18"/>
                </w:rPr>
                <w:t xml:space="preserve">The manufacturer shall declare the supported </w:t>
              </w:r>
              <w:r w:rsidRPr="00391128">
                <w:rPr>
                  <w:rFonts w:cs="Arial"/>
                  <w:szCs w:val="18"/>
                </w:rPr>
                <w:t xml:space="preserve">NR </w:t>
              </w:r>
              <w:r w:rsidRPr="002D5BD1">
                <w:rPr>
                  <w:rFonts w:cs="Arial"/>
                  <w:szCs w:val="18"/>
                </w:rPr>
                <w:t>capability set(s) according to ta</w:t>
              </w:r>
              <w:r w:rsidRPr="005F6CB5">
                <w:rPr>
                  <w:rFonts w:cs="Arial"/>
                  <w:szCs w:val="18"/>
                </w:rPr>
                <w:t>ble [conducted NR capability sets in TS38.141-1] for all</w:t>
              </w:r>
              <w:r w:rsidRPr="002D5BD1">
                <w:rPr>
                  <w:rFonts w:cs="Arial"/>
                  <w:szCs w:val="18"/>
                </w:rPr>
                <w:t xml:space="preserve"> </w:t>
              </w:r>
              <w:r w:rsidRPr="002D5BD1">
                <w:rPr>
                  <w:rFonts w:cs="Arial"/>
                  <w:i/>
                  <w:szCs w:val="18"/>
                </w:rPr>
                <w:t xml:space="preserve">single band connector(s) </w:t>
              </w:r>
              <w:r w:rsidRPr="002D5BD1">
                <w:rPr>
                  <w:rFonts w:cs="Arial"/>
                  <w:szCs w:val="18"/>
                </w:rPr>
                <w:t>or</w:t>
              </w:r>
              <w:r w:rsidRPr="002D5BD1">
                <w:rPr>
                  <w:rFonts w:cs="Arial"/>
                  <w:i/>
                  <w:szCs w:val="18"/>
                </w:rPr>
                <w:t xml:space="preserve"> multi-band connector(s)</w:t>
              </w:r>
              <w:r w:rsidRPr="002D5BD1">
                <w:rPr>
                  <w:rFonts w:cs="Arial"/>
                  <w:szCs w:val="18"/>
                </w:rPr>
                <w:t xml:space="preserve"> and supported operating band.</w:t>
              </w:r>
            </w:ins>
          </w:p>
        </w:tc>
        <w:tc>
          <w:tcPr>
            <w:tcW w:w="0" w:type="auto"/>
          </w:tcPr>
          <w:p w14:paraId="042AAD5F" w14:textId="77777777" w:rsidR="00FB6F7C" w:rsidRPr="00106825" w:rsidRDefault="00FB6F7C" w:rsidP="005F6CB5">
            <w:pPr>
              <w:pStyle w:val="TAL"/>
              <w:jc w:val="center"/>
              <w:rPr>
                <w:ins w:id="895" w:author="R4-1808321" w:date="2018-05-29T11:29:00Z"/>
                <w:rFonts w:cs="Arial"/>
                <w:szCs w:val="18"/>
              </w:rPr>
            </w:pPr>
            <w:ins w:id="896" w:author="R4-1808321" w:date="2018-05-29T11:29:00Z">
              <w:r w:rsidRPr="00675AD4">
                <w:rPr>
                  <w:rFonts w:cs="Arial"/>
                  <w:szCs w:val="18"/>
                </w:rPr>
                <w:t>x</w:t>
              </w:r>
            </w:ins>
          </w:p>
        </w:tc>
        <w:tc>
          <w:tcPr>
            <w:tcW w:w="0" w:type="auto"/>
          </w:tcPr>
          <w:p w14:paraId="7449CD8E" w14:textId="77777777" w:rsidR="00FB6F7C" w:rsidRPr="00106825" w:rsidRDefault="00FB6F7C" w:rsidP="005F6CB5">
            <w:pPr>
              <w:pStyle w:val="TAL"/>
              <w:jc w:val="center"/>
              <w:rPr>
                <w:ins w:id="897" w:author="R4-1808321" w:date="2018-05-29T11:29:00Z"/>
                <w:rFonts w:cs="Arial"/>
                <w:szCs w:val="18"/>
              </w:rPr>
            </w:pPr>
            <w:ins w:id="898" w:author="R4-1808321" w:date="2018-05-29T11:29:00Z">
              <w:r w:rsidRPr="00675AD4">
                <w:rPr>
                  <w:rFonts w:cs="Arial"/>
                  <w:szCs w:val="18"/>
                </w:rPr>
                <w:t>x</w:t>
              </w:r>
            </w:ins>
          </w:p>
        </w:tc>
      </w:tr>
      <w:tr w:rsidR="00FB6F7C" w:rsidRPr="00106825" w14:paraId="57A63460" w14:textId="77777777" w:rsidTr="005F6CB5">
        <w:trPr>
          <w:jc w:val="center"/>
          <w:ins w:id="899" w:author="R4-1808321" w:date="2018-05-29T11:29:00Z"/>
        </w:trPr>
        <w:tc>
          <w:tcPr>
            <w:tcW w:w="0" w:type="auto"/>
          </w:tcPr>
          <w:p w14:paraId="49B05FEC" w14:textId="77777777" w:rsidR="00FB6F7C" w:rsidRPr="002D5BD1" w:rsidRDefault="00FB6F7C" w:rsidP="005F6CB5">
            <w:pPr>
              <w:pStyle w:val="TAL"/>
              <w:rPr>
                <w:ins w:id="900" w:author="R4-1808321" w:date="2018-05-29T11:29:00Z"/>
                <w:rFonts w:cs="Arial"/>
                <w:szCs w:val="18"/>
              </w:rPr>
            </w:pPr>
            <w:ins w:id="901" w:author="R4-1808321" w:date="2018-05-29T11:29:00Z">
              <w:r w:rsidRPr="002D5BD1">
                <w:rPr>
                  <w:rFonts w:cs="Arial"/>
                  <w:szCs w:val="18"/>
                </w:rPr>
                <w:t>D6.13</w:t>
              </w:r>
            </w:ins>
          </w:p>
        </w:tc>
        <w:tc>
          <w:tcPr>
            <w:tcW w:w="0" w:type="auto"/>
          </w:tcPr>
          <w:p w14:paraId="0E5CCCC9" w14:textId="77777777" w:rsidR="00FB6F7C" w:rsidRPr="002C7E02" w:rsidRDefault="00FB6F7C" w:rsidP="005F6CB5">
            <w:pPr>
              <w:pStyle w:val="TAL"/>
              <w:rPr>
                <w:ins w:id="902" w:author="R4-1808321" w:date="2018-05-29T11:29:00Z"/>
                <w:rFonts w:cs="Arial"/>
                <w:szCs w:val="18"/>
              </w:rPr>
            </w:pPr>
            <w:ins w:id="903" w:author="R4-1808321" w:date="2018-05-29T11:29:00Z">
              <w:r w:rsidRPr="002C7E02">
                <w:rPr>
                  <w:rFonts w:cs="Arial"/>
                  <w:i/>
                  <w:szCs w:val="18"/>
                </w:rPr>
                <w:t xml:space="preserve">Single band connector </w:t>
              </w:r>
              <w:r w:rsidRPr="002C7E02">
                <w:rPr>
                  <w:rFonts w:cs="Arial"/>
                  <w:szCs w:val="18"/>
                </w:rPr>
                <w:t>or</w:t>
              </w:r>
              <w:r w:rsidRPr="002C7E02">
                <w:rPr>
                  <w:rFonts w:cs="Arial"/>
                  <w:i/>
                  <w:szCs w:val="18"/>
                </w:rPr>
                <w:t xml:space="preserve"> multi-band connector</w:t>
              </w:r>
            </w:ins>
          </w:p>
        </w:tc>
        <w:tc>
          <w:tcPr>
            <w:tcW w:w="0" w:type="auto"/>
          </w:tcPr>
          <w:p w14:paraId="1928EBA7" w14:textId="77777777" w:rsidR="00FB6F7C" w:rsidRPr="00ED372A" w:rsidRDefault="00FB6F7C" w:rsidP="005F6CB5">
            <w:pPr>
              <w:pStyle w:val="TAL"/>
              <w:rPr>
                <w:ins w:id="904" w:author="R4-1808321" w:date="2018-05-29T11:29:00Z"/>
                <w:rFonts w:cs="Arial"/>
                <w:szCs w:val="18"/>
              </w:rPr>
            </w:pPr>
            <w:ins w:id="905" w:author="R4-1808321" w:date="2018-05-29T11:29:00Z">
              <w:r w:rsidRPr="00391128">
                <w:rPr>
                  <w:rFonts w:cs="Arial"/>
                  <w:szCs w:val="18"/>
                </w:rPr>
                <w:t xml:space="preserve">Declaration of the single band </w:t>
              </w:r>
              <w:r w:rsidRPr="00ED372A">
                <w:rPr>
                  <w:rFonts w:cs="Arial"/>
                  <w:szCs w:val="18"/>
                </w:rPr>
                <w:t>or</w:t>
              </w:r>
              <w:r w:rsidRPr="00391128">
                <w:rPr>
                  <w:rFonts w:cs="Arial"/>
                  <w:szCs w:val="18"/>
                </w:rPr>
                <w:t xml:space="preserve"> multi-band capability of </w:t>
              </w:r>
              <w:r>
                <w:rPr>
                  <w:rFonts w:cs="Arial"/>
                  <w:i/>
                  <w:szCs w:val="18"/>
                </w:rPr>
                <w:t>s</w:t>
              </w:r>
              <w:r w:rsidRPr="00ED372A">
                <w:rPr>
                  <w:rFonts w:cs="Arial"/>
                  <w:i/>
                  <w:szCs w:val="18"/>
                </w:rPr>
                <w:t xml:space="preserve">ingle band connector(s) </w:t>
              </w:r>
              <w:r w:rsidRPr="00ED372A">
                <w:rPr>
                  <w:rFonts w:cs="Arial"/>
                  <w:szCs w:val="18"/>
                </w:rPr>
                <w:t>or</w:t>
              </w:r>
              <w:r w:rsidRPr="00ED372A">
                <w:rPr>
                  <w:rFonts w:cs="Arial"/>
                  <w:i/>
                  <w:szCs w:val="18"/>
                </w:rPr>
                <w:t xml:space="preserve"> multi-band connector(s), </w:t>
              </w:r>
              <w:r w:rsidRPr="00391128">
                <w:rPr>
                  <w:rFonts w:cs="Arial"/>
                  <w:szCs w:val="18"/>
                </w:rPr>
                <w:t>d</w:t>
              </w:r>
              <w:r w:rsidRPr="002C7E02">
                <w:rPr>
                  <w:rFonts w:cs="Arial"/>
                  <w:szCs w:val="18"/>
                </w:rPr>
                <w:t>eclared</w:t>
              </w:r>
              <w:r w:rsidRPr="00ED372A">
                <w:rPr>
                  <w:rFonts w:cs="Arial"/>
                  <w:szCs w:val="18"/>
                </w:rPr>
                <w:t xml:space="preserve"> for every </w:t>
              </w:r>
              <w:r w:rsidRPr="00391128">
                <w:rPr>
                  <w:rFonts w:cs="Arial"/>
                  <w:szCs w:val="18"/>
                </w:rPr>
                <w:t>connector.</w:t>
              </w:r>
            </w:ins>
          </w:p>
        </w:tc>
        <w:tc>
          <w:tcPr>
            <w:tcW w:w="0" w:type="auto"/>
          </w:tcPr>
          <w:p w14:paraId="51E514B9" w14:textId="77777777" w:rsidR="00FB6F7C" w:rsidRPr="00106825" w:rsidRDefault="00FB6F7C" w:rsidP="005F6CB5">
            <w:pPr>
              <w:pStyle w:val="TAL"/>
              <w:jc w:val="center"/>
              <w:rPr>
                <w:ins w:id="906" w:author="R4-1808321" w:date="2018-05-29T11:29:00Z"/>
                <w:rFonts w:cs="Arial"/>
                <w:i/>
                <w:szCs w:val="18"/>
              </w:rPr>
            </w:pPr>
            <w:ins w:id="907" w:author="R4-1808321" w:date="2018-05-29T11:29:00Z">
              <w:r w:rsidRPr="00675AD4">
                <w:rPr>
                  <w:rFonts w:cs="Arial"/>
                  <w:szCs w:val="18"/>
                </w:rPr>
                <w:t>x</w:t>
              </w:r>
            </w:ins>
          </w:p>
        </w:tc>
        <w:tc>
          <w:tcPr>
            <w:tcW w:w="0" w:type="auto"/>
          </w:tcPr>
          <w:p w14:paraId="5C58D9BE" w14:textId="77777777" w:rsidR="00FB6F7C" w:rsidRPr="00106825" w:rsidRDefault="00FB6F7C" w:rsidP="005F6CB5">
            <w:pPr>
              <w:pStyle w:val="TAL"/>
              <w:jc w:val="center"/>
              <w:rPr>
                <w:ins w:id="908" w:author="R4-1808321" w:date="2018-05-29T11:29:00Z"/>
                <w:rFonts w:cs="Arial"/>
                <w:i/>
                <w:szCs w:val="18"/>
              </w:rPr>
            </w:pPr>
            <w:ins w:id="909" w:author="R4-1808321" w:date="2018-05-29T11:29:00Z">
              <w:r w:rsidRPr="00675AD4">
                <w:rPr>
                  <w:rFonts w:cs="Arial"/>
                  <w:szCs w:val="18"/>
                </w:rPr>
                <w:t>x</w:t>
              </w:r>
            </w:ins>
          </w:p>
        </w:tc>
      </w:tr>
      <w:tr w:rsidR="00FB6F7C" w:rsidRPr="00106825" w14:paraId="1B9B53A4" w14:textId="77777777" w:rsidTr="005F6CB5">
        <w:trPr>
          <w:jc w:val="center"/>
          <w:ins w:id="910" w:author="R4-1808321" w:date="2018-05-29T11:29:00Z"/>
        </w:trPr>
        <w:tc>
          <w:tcPr>
            <w:tcW w:w="0" w:type="auto"/>
          </w:tcPr>
          <w:p w14:paraId="1E34255D" w14:textId="77777777" w:rsidR="00FB6F7C" w:rsidRPr="002D5BD1" w:rsidRDefault="00FB6F7C" w:rsidP="005F6CB5">
            <w:pPr>
              <w:pStyle w:val="TAL"/>
              <w:rPr>
                <w:ins w:id="911" w:author="R4-1808321" w:date="2018-05-29T11:29:00Z"/>
                <w:rFonts w:cs="Arial"/>
                <w:szCs w:val="18"/>
              </w:rPr>
            </w:pPr>
            <w:ins w:id="912" w:author="R4-1808321" w:date="2018-05-29T11:29:00Z">
              <w:r>
                <w:rPr>
                  <w:rFonts w:cs="Arial"/>
                  <w:szCs w:val="18"/>
                </w:rPr>
                <w:t>[</w:t>
              </w:r>
              <w:r w:rsidRPr="002D5BD1">
                <w:rPr>
                  <w:rFonts w:cs="Arial"/>
                  <w:szCs w:val="18"/>
                </w:rPr>
                <w:t>D6.14</w:t>
              </w:r>
              <w:r>
                <w:rPr>
                  <w:rFonts w:cs="Arial"/>
                  <w:szCs w:val="18"/>
                </w:rPr>
                <w:t>]</w:t>
              </w:r>
            </w:ins>
          </w:p>
        </w:tc>
        <w:tc>
          <w:tcPr>
            <w:tcW w:w="0" w:type="auto"/>
          </w:tcPr>
          <w:p w14:paraId="518A1622" w14:textId="77777777" w:rsidR="00FB6F7C" w:rsidRPr="002C7E02" w:rsidRDefault="00FB6F7C" w:rsidP="005F6CB5">
            <w:pPr>
              <w:pStyle w:val="TAL"/>
              <w:rPr>
                <w:ins w:id="913" w:author="R4-1808321" w:date="2018-05-29T11:29:00Z"/>
                <w:rFonts w:cs="Arial"/>
                <w:szCs w:val="18"/>
                <w:lang w:val="fr-FR"/>
              </w:rPr>
            </w:pPr>
            <w:ins w:id="914" w:author="R4-1808321" w:date="2018-05-29T11:29:00Z">
              <w:r>
                <w:rPr>
                  <w:rFonts w:cs="Arial"/>
                  <w:szCs w:val="18"/>
                  <w:lang w:val="fr-FR"/>
                </w:rPr>
                <w:t>[</w:t>
              </w:r>
              <w:proofErr w:type="spellStart"/>
              <w:r w:rsidRPr="002C7E02">
                <w:rPr>
                  <w:rFonts w:cs="Arial"/>
                  <w:szCs w:val="18"/>
                  <w:lang w:val="fr-FR"/>
                </w:rPr>
                <w:t>Contiguous</w:t>
              </w:r>
              <w:proofErr w:type="spellEnd"/>
              <w:r w:rsidRPr="002C7E02">
                <w:rPr>
                  <w:rFonts w:cs="Arial"/>
                  <w:szCs w:val="18"/>
                  <w:lang w:val="fr-FR"/>
                </w:rPr>
                <w:t xml:space="preserve"> or non-</w:t>
              </w:r>
              <w:proofErr w:type="spellStart"/>
              <w:r w:rsidRPr="002C7E02">
                <w:rPr>
                  <w:rFonts w:cs="Arial"/>
                  <w:szCs w:val="18"/>
                  <w:lang w:val="fr-FR"/>
                </w:rPr>
                <w:t>contiguous</w:t>
              </w:r>
              <w:proofErr w:type="spellEnd"/>
              <w:r w:rsidRPr="002C7E02">
                <w:rPr>
                  <w:rFonts w:cs="Arial"/>
                  <w:szCs w:val="18"/>
                  <w:lang w:val="fr-FR"/>
                </w:rPr>
                <w:t xml:space="preserve"> </w:t>
              </w:r>
              <w:proofErr w:type="spellStart"/>
              <w:r w:rsidRPr="002C7E02">
                <w:rPr>
                  <w:rFonts w:cs="Arial"/>
                  <w:szCs w:val="18"/>
                  <w:lang w:val="fr-FR"/>
                </w:rPr>
                <w:t>spectrum</w:t>
              </w:r>
              <w:proofErr w:type="spellEnd"/>
              <w:r>
                <w:rPr>
                  <w:rFonts w:cs="Arial"/>
                  <w:szCs w:val="18"/>
                  <w:lang w:val="fr-FR"/>
                </w:rPr>
                <w:t>]</w:t>
              </w:r>
            </w:ins>
          </w:p>
        </w:tc>
        <w:tc>
          <w:tcPr>
            <w:tcW w:w="0" w:type="auto"/>
          </w:tcPr>
          <w:p w14:paraId="397FFCC7" w14:textId="77777777" w:rsidR="00FB6F7C" w:rsidRPr="00391128" w:rsidRDefault="00FB6F7C" w:rsidP="005F6CB5">
            <w:pPr>
              <w:pStyle w:val="TAL"/>
              <w:rPr>
                <w:ins w:id="915" w:author="R4-1808321" w:date="2018-05-29T11:29:00Z"/>
                <w:rFonts w:cs="Arial"/>
                <w:szCs w:val="18"/>
              </w:rPr>
            </w:pPr>
            <w:ins w:id="916" w:author="R4-1808321" w:date="2018-05-29T11:29:00Z">
              <w:r w:rsidRPr="00675AD4">
                <w:rPr>
                  <w:rFonts w:ascii="Times New Roman" w:hAnsi="Times New Roman"/>
                  <w:i/>
                  <w:color w:val="0000FF"/>
                  <w:sz w:val="20"/>
                </w:rPr>
                <w:t xml:space="preserve">Editor’s note: </w:t>
              </w:r>
              <w:r>
                <w:rPr>
                  <w:rFonts w:ascii="Times New Roman" w:hAnsi="Times New Roman"/>
                  <w:i/>
                  <w:color w:val="0000FF"/>
                  <w:sz w:val="20"/>
                </w:rPr>
                <w:t>MSR related</w:t>
              </w:r>
            </w:ins>
          </w:p>
          <w:p w14:paraId="7E1143BE" w14:textId="77777777" w:rsidR="00FB6F7C" w:rsidRPr="00857A1E" w:rsidRDefault="00FB6F7C" w:rsidP="005F6CB5">
            <w:pPr>
              <w:pStyle w:val="TAL"/>
              <w:rPr>
                <w:ins w:id="917" w:author="R4-1808321" w:date="2018-05-29T11:29:00Z"/>
                <w:rFonts w:cs="Arial"/>
                <w:szCs w:val="18"/>
                <w:highlight w:val="yellow"/>
              </w:rPr>
            </w:pPr>
            <w:ins w:id="918" w:author="R4-1808321" w:date="2018-05-29T11:29:00Z">
              <w:r>
                <w:rPr>
                  <w:rFonts w:cs="Arial"/>
                  <w:szCs w:val="18"/>
                </w:rPr>
                <w:t>[</w:t>
              </w:r>
              <w:r w:rsidRPr="002D5BD1">
                <w:rPr>
                  <w:rFonts w:cs="Arial"/>
                  <w:szCs w:val="18"/>
                </w:rPr>
                <w:t xml:space="preserve">Ability to support contiguous or non-contiguous (or both) frequency distribution of carriers when operating multi-carrier, per </w:t>
              </w:r>
              <w:r>
                <w:rPr>
                  <w:rFonts w:cs="Arial"/>
                  <w:i/>
                  <w:szCs w:val="18"/>
                </w:rPr>
                <w:t>s</w:t>
              </w:r>
              <w:r w:rsidRPr="00ED372A">
                <w:rPr>
                  <w:rFonts w:cs="Arial"/>
                  <w:i/>
                  <w:szCs w:val="18"/>
                </w:rPr>
                <w:t xml:space="preserve">ingle band connector </w:t>
              </w:r>
              <w:r w:rsidRPr="00ED372A">
                <w:rPr>
                  <w:rFonts w:cs="Arial"/>
                  <w:szCs w:val="18"/>
                </w:rPr>
                <w:t>or</w:t>
              </w:r>
              <w:r w:rsidRPr="00ED372A">
                <w:rPr>
                  <w:rFonts w:cs="Arial"/>
                  <w:i/>
                  <w:szCs w:val="18"/>
                </w:rPr>
                <w:t xml:space="preserve"> multi-band connecto</w:t>
              </w:r>
              <w:r>
                <w:rPr>
                  <w:rFonts w:cs="Arial"/>
                  <w:i/>
                  <w:szCs w:val="18"/>
                </w:rPr>
                <w:t>r</w:t>
              </w:r>
              <w:r w:rsidRPr="002D5BD1">
                <w:rPr>
                  <w:rFonts w:cs="Arial"/>
                  <w:szCs w:val="18"/>
                </w:rPr>
                <w:t xml:space="preserve">, per </w:t>
              </w:r>
              <w:r w:rsidRPr="00391128">
                <w:rPr>
                  <w:rFonts w:cs="Arial"/>
                  <w:i/>
                  <w:szCs w:val="18"/>
                </w:rPr>
                <w:t>operating band</w:t>
              </w:r>
              <w:r w:rsidRPr="002D5BD1">
                <w:rPr>
                  <w:rFonts w:cs="Arial"/>
                  <w:szCs w:val="18"/>
                </w:rPr>
                <w:t>, per RAT.</w:t>
              </w:r>
              <w:r>
                <w:rPr>
                  <w:rFonts w:cs="Arial"/>
                  <w:szCs w:val="18"/>
                </w:rPr>
                <w:t>]</w:t>
              </w:r>
            </w:ins>
          </w:p>
        </w:tc>
        <w:tc>
          <w:tcPr>
            <w:tcW w:w="0" w:type="auto"/>
          </w:tcPr>
          <w:p w14:paraId="7760CDFA" w14:textId="77777777" w:rsidR="00FB6F7C" w:rsidRPr="00106825" w:rsidRDefault="00FB6F7C" w:rsidP="005F6CB5">
            <w:pPr>
              <w:pStyle w:val="TAL"/>
              <w:jc w:val="center"/>
              <w:rPr>
                <w:ins w:id="919" w:author="R4-1808321" w:date="2018-05-29T11:29:00Z"/>
                <w:rFonts w:cs="Arial"/>
                <w:szCs w:val="18"/>
              </w:rPr>
            </w:pPr>
            <w:ins w:id="920" w:author="R4-1808321" w:date="2018-05-29T11:29:00Z">
              <w:r>
                <w:rPr>
                  <w:rFonts w:cs="Arial"/>
                  <w:szCs w:val="18"/>
                </w:rPr>
                <w:t>[x]</w:t>
              </w:r>
            </w:ins>
          </w:p>
        </w:tc>
        <w:tc>
          <w:tcPr>
            <w:tcW w:w="0" w:type="auto"/>
          </w:tcPr>
          <w:p w14:paraId="57CAD6B2" w14:textId="77777777" w:rsidR="00FB6F7C" w:rsidRPr="00106825" w:rsidRDefault="00FB6F7C" w:rsidP="005F6CB5">
            <w:pPr>
              <w:pStyle w:val="TAL"/>
              <w:jc w:val="center"/>
              <w:rPr>
                <w:ins w:id="921" w:author="R4-1808321" w:date="2018-05-29T11:29:00Z"/>
                <w:rFonts w:cs="Arial"/>
                <w:szCs w:val="18"/>
              </w:rPr>
            </w:pPr>
            <w:ins w:id="922" w:author="R4-1808321" w:date="2018-05-29T11:29:00Z">
              <w:r>
                <w:rPr>
                  <w:rFonts w:cs="Arial"/>
                  <w:szCs w:val="18"/>
                </w:rPr>
                <w:t>[x]</w:t>
              </w:r>
            </w:ins>
          </w:p>
        </w:tc>
      </w:tr>
      <w:tr w:rsidR="00FB6F7C" w:rsidRPr="00106825" w14:paraId="070A280C" w14:textId="77777777" w:rsidTr="005F6CB5">
        <w:trPr>
          <w:jc w:val="center"/>
          <w:ins w:id="923" w:author="R4-1808321" w:date="2018-05-29T11:29:00Z"/>
        </w:trPr>
        <w:tc>
          <w:tcPr>
            <w:tcW w:w="0" w:type="auto"/>
          </w:tcPr>
          <w:p w14:paraId="30E4806A" w14:textId="77777777" w:rsidR="00FB6F7C" w:rsidRPr="002D5BD1" w:rsidRDefault="00FB6F7C" w:rsidP="005F6CB5">
            <w:pPr>
              <w:pStyle w:val="TAL"/>
              <w:rPr>
                <w:ins w:id="924" w:author="R4-1808321" w:date="2018-05-29T11:29:00Z"/>
                <w:rFonts w:cs="Arial"/>
                <w:szCs w:val="18"/>
              </w:rPr>
            </w:pPr>
            <w:ins w:id="925" w:author="R4-1808321" w:date="2018-05-29T11:29:00Z">
              <w:r w:rsidRPr="002D5BD1">
                <w:rPr>
                  <w:rFonts w:cs="Arial"/>
                  <w:szCs w:val="18"/>
                </w:rPr>
                <w:t>D6.15</w:t>
              </w:r>
            </w:ins>
          </w:p>
        </w:tc>
        <w:tc>
          <w:tcPr>
            <w:tcW w:w="0" w:type="auto"/>
          </w:tcPr>
          <w:p w14:paraId="491F2113" w14:textId="77777777" w:rsidR="00FB6F7C" w:rsidRPr="00857A1E" w:rsidRDefault="00FB6F7C" w:rsidP="005F6CB5">
            <w:pPr>
              <w:pStyle w:val="TAL"/>
              <w:rPr>
                <w:ins w:id="926" w:author="R4-1808321" w:date="2018-05-29T11:29:00Z"/>
                <w:rFonts w:cs="Arial"/>
                <w:szCs w:val="18"/>
              </w:rPr>
            </w:pPr>
            <w:ins w:id="927" w:author="R4-1808321" w:date="2018-05-29T11:29:00Z">
              <w:r w:rsidRPr="00857A1E">
                <w:rPr>
                  <w:rFonts w:cs="Arial"/>
                  <w:szCs w:val="18"/>
                </w:rPr>
                <w:t>Contiguous and non-contiguous parameters identical</w:t>
              </w:r>
            </w:ins>
          </w:p>
        </w:tc>
        <w:tc>
          <w:tcPr>
            <w:tcW w:w="0" w:type="auto"/>
          </w:tcPr>
          <w:p w14:paraId="4A44A314" w14:textId="77777777" w:rsidR="00FB6F7C" w:rsidRPr="00857A1E" w:rsidRDefault="00FB6F7C" w:rsidP="005F6CB5">
            <w:pPr>
              <w:pStyle w:val="TAL"/>
              <w:rPr>
                <w:ins w:id="928" w:author="R4-1808321" w:date="2018-05-29T11:29:00Z"/>
                <w:rFonts w:cs="Arial"/>
                <w:szCs w:val="18"/>
              </w:rPr>
            </w:pPr>
            <w:ins w:id="929" w:author="R4-1808321" w:date="2018-05-29T11:29:00Z">
              <w:r w:rsidRPr="00857A1E">
                <w:rPr>
                  <w:rFonts w:cs="Arial"/>
                  <w:szCs w:val="18"/>
                </w:rPr>
                <w:t>If contiguous and non-contiguous operation is possible then parameters are the same.</w:t>
              </w:r>
            </w:ins>
          </w:p>
        </w:tc>
        <w:tc>
          <w:tcPr>
            <w:tcW w:w="0" w:type="auto"/>
          </w:tcPr>
          <w:p w14:paraId="4631138D" w14:textId="77777777" w:rsidR="00FB6F7C" w:rsidRPr="00106825" w:rsidRDefault="00FB6F7C" w:rsidP="005F6CB5">
            <w:pPr>
              <w:pStyle w:val="TAL"/>
              <w:jc w:val="center"/>
              <w:rPr>
                <w:ins w:id="930" w:author="R4-1808321" w:date="2018-05-29T11:29:00Z"/>
                <w:rFonts w:cs="Arial"/>
                <w:szCs w:val="18"/>
              </w:rPr>
            </w:pPr>
            <w:ins w:id="931" w:author="R4-1808321" w:date="2018-05-29T11:29:00Z">
              <w:r>
                <w:rPr>
                  <w:rFonts w:cs="Arial"/>
                  <w:szCs w:val="18"/>
                </w:rPr>
                <w:t>x</w:t>
              </w:r>
            </w:ins>
          </w:p>
        </w:tc>
        <w:tc>
          <w:tcPr>
            <w:tcW w:w="0" w:type="auto"/>
          </w:tcPr>
          <w:p w14:paraId="63C7E788" w14:textId="77777777" w:rsidR="00FB6F7C" w:rsidRPr="00106825" w:rsidRDefault="00FB6F7C" w:rsidP="005F6CB5">
            <w:pPr>
              <w:pStyle w:val="TAL"/>
              <w:jc w:val="center"/>
              <w:rPr>
                <w:ins w:id="932" w:author="R4-1808321" w:date="2018-05-29T11:29:00Z"/>
                <w:rFonts w:cs="Arial"/>
                <w:szCs w:val="18"/>
              </w:rPr>
            </w:pPr>
            <w:ins w:id="933" w:author="R4-1808321" w:date="2018-05-29T11:29:00Z">
              <w:r>
                <w:rPr>
                  <w:rFonts w:cs="Arial"/>
                  <w:szCs w:val="18"/>
                </w:rPr>
                <w:t>x</w:t>
              </w:r>
            </w:ins>
          </w:p>
        </w:tc>
      </w:tr>
      <w:tr w:rsidR="00FB6F7C" w:rsidRPr="00106825" w14:paraId="4F8AF7BA" w14:textId="77777777" w:rsidTr="005F6CB5">
        <w:trPr>
          <w:jc w:val="center"/>
          <w:ins w:id="934" w:author="R4-1808321" w:date="2018-05-29T11:29:00Z"/>
        </w:trPr>
        <w:tc>
          <w:tcPr>
            <w:tcW w:w="0" w:type="auto"/>
          </w:tcPr>
          <w:p w14:paraId="2BAF0D75" w14:textId="77777777" w:rsidR="00FB6F7C" w:rsidRPr="002D5BD1" w:rsidRDefault="00FB6F7C" w:rsidP="005F6CB5">
            <w:pPr>
              <w:pStyle w:val="TAL"/>
              <w:rPr>
                <w:ins w:id="935" w:author="R4-1808321" w:date="2018-05-29T11:29:00Z"/>
                <w:rFonts w:cs="Arial"/>
                <w:szCs w:val="18"/>
              </w:rPr>
            </w:pPr>
            <w:ins w:id="936" w:author="R4-1808321" w:date="2018-05-29T11:29:00Z">
              <w:r w:rsidRPr="002D5BD1">
                <w:rPr>
                  <w:rFonts w:cs="Arial"/>
                  <w:szCs w:val="18"/>
                </w:rPr>
                <w:t>D6.16</w:t>
              </w:r>
            </w:ins>
          </w:p>
        </w:tc>
        <w:tc>
          <w:tcPr>
            <w:tcW w:w="0" w:type="auto"/>
          </w:tcPr>
          <w:p w14:paraId="75A404B6" w14:textId="77777777" w:rsidR="00FB6F7C" w:rsidRPr="004F5F1B" w:rsidRDefault="00FB6F7C" w:rsidP="005F6CB5">
            <w:pPr>
              <w:pStyle w:val="TAL"/>
              <w:rPr>
                <w:ins w:id="937" w:author="R4-1808321" w:date="2018-05-29T11:29:00Z"/>
                <w:rFonts w:cs="Arial"/>
                <w:szCs w:val="18"/>
              </w:rPr>
            </w:pPr>
            <w:ins w:id="938" w:author="R4-1808321" w:date="2018-05-29T11:29:00Z">
              <w:r w:rsidRPr="004F5F1B">
                <w:rPr>
                  <w:rFonts w:cs="Arial"/>
                  <w:szCs w:val="18"/>
                </w:rPr>
                <w:t xml:space="preserve">Maximum </w:t>
              </w:r>
              <w:r w:rsidRPr="004F5F1B">
                <w:rPr>
                  <w:rFonts w:cs="Arial"/>
                  <w:i/>
                  <w:szCs w:val="18"/>
                </w:rPr>
                <w:t>Radio Bandwidth</w:t>
              </w:r>
              <w:r w:rsidRPr="004F5F1B">
                <w:rPr>
                  <w:rFonts w:cs="Arial"/>
                  <w:szCs w:val="18"/>
                </w:rPr>
                <w:t xml:space="preserve"> of the </w:t>
              </w:r>
              <w:r w:rsidRPr="004F5F1B">
                <w:rPr>
                  <w:rFonts w:cs="Arial"/>
                  <w:i/>
                  <w:szCs w:val="18"/>
                </w:rPr>
                <w:t>multi-band connector</w:t>
              </w:r>
            </w:ins>
          </w:p>
        </w:tc>
        <w:tc>
          <w:tcPr>
            <w:tcW w:w="0" w:type="auto"/>
          </w:tcPr>
          <w:p w14:paraId="3055B7B3" w14:textId="77777777" w:rsidR="00FB6F7C" w:rsidRPr="004F5F1B" w:rsidRDefault="00FB6F7C" w:rsidP="005F6CB5">
            <w:pPr>
              <w:pStyle w:val="TAL"/>
              <w:rPr>
                <w:ins w:id="939" w:author="R4-1808321" w:date="2018-05-29T11:29:00Z"/>
                <w:rFonts w:cs="Arial"/>
                <w:szCs w:val="18"/>
              </w:rPr>
            </w:pPr>
            <w:ins w:id="940" w:author="R4-1808321" w:date="2018-05-29T11:29:00Z">
              <w:r w:rsidRPr="004F5F1B">
                <w:rPr>
                  <w:rFonts w:cs="Arial"/>
                  <w:szCs w:val="18"/>
                </w:rPr>
                <w:t xml:space="preserve">Largest </w:t>
              </w:r>
              <w:r w:rsidRPr="004F5F1B">
                <w:rPr>
                  <w:rFonts w:cs="Arial"/>
                  <w:i/>
                  <w:szCs w:val="18"/>
                </w:rPr>
                <w:t>radio bandwidth</w:t>
              </w:r>
              <w:r w:rsidRPr="004F5F1B">
                <w:rPr>
                  <w:rFonts w:cs="Arial"/>
                  <w:szCs w:val="18"/>
                </w:rPr>
                <w:t xml:space="preserve"> that can be supported by the </w:t>
              </w:r>
              <w:r w:rsidRPr="004F5F1B">
                <w:rPr>
                  <w:rFonts w:cs="Arial"/>
                  <w:i/>
                  <w:szCs w:val="18"/>
                </w:rPr>
                <w:t>multi-band connector</w:t>
              </w:r>
              <w:r w:rsidRPr="004F5F1B">
                <w:rPr>
                  <w:rFonts w:cs="Arial"/>
                  <w:szCs w:val="18"/>
                </w:rPr>
                <w:t>. May be different for transmit and receive.</w:t>
              </w:r>
            </w:ins>
          </w:p>
          <w:p w14:paraId="637511FC" w14:textId="77777777" w:rsidR="00FB6F7C" w:rsidRPr="004F5F1B" w:rsidRDefault="00FB6F7C" w:rsidP="005F6CB5">
            <w:pPr>
              <w:pStyle w:val="TAL"/>
              <w:rPr>
                <w:ins w:id="941" w:author="R4-1808321" w:date="2018-05-29T11:29:00Z"/>
                <w:rFonts w:cs="Arial"/>
                <w:szCs w:val="18"/>
              </w:rPr>
            </w:pPr>
            <w:ins w:id="942" w:author="R4-1808321" w:date="2018-05-29T11:29:00Z">
              <w:r w:rsidRPr="004F5F1B">
                <w:rPr>
                  <w:rFonts w:cs="Arial"/>
                  <w:szCs w:val="18"/>
                </w:rPr>
                <w:t xml:space="preserve">Declared for each supported </w:t>
              </w:r>
              <w:r w:rsidRPr="00391128">
                <w:rPr>
                  <w:rFonts w:cs="Arial"/>
                  <w:i/>
                  <w:szCs w:val="18"/>
                </w:rPr>
                <w:t>operating band</w:t>
              </w:r>
              <w:r w:rsidRPr="004F5F1B">
                <w:rPr>
                  <w:rFonts w:cs="Arial"/>
                  <w:szCs w:val="18"/>
                </w:rPr>
                <w:t xml:space="preserve"> and operating band combination (D6.41) supported for every </w:t>
              </w:r>
              <w:r w:rsidRPr="004F5F1B">
                <w:rPr>
                  <w:rFonts w:cs="Arial"/>
                  <w:i/>
                  <w:szCs w:val="18"/>
                </w:rPr>
                <w:t>multi-band connector.</w:t>
              </w:r>
            </w:ins>
          </w:p>
        </w:tc>
        <w:tc>
          <w:tcPr>
            <w:tcW w:w="0" w:type="auto"/>
          </w:tcPr>
          <w:p w14:paraId="1D3FE716" w14:textId="77777777" w:rsidR="00FB6F7C" w:rsidRPr="004F5F1B" w:rsidRDefault="00FB6F7C" w:rsidP="005F6CB5">
            <w:pPr>
              <w:pStyle w:val="TAL"/>
              <w:jc w:val="center"/>
              <w:rPr>
                <w:ins w:id="943" w:author="R4-1808321" w:date="2018-05-29T11:29:00Z"/>
                <w:rFonts w:cs="Arial"/>
                <w:szCs w:val="18"/>
              </w:rPr>
            </w:pPr>
            <w:ins w:id="944" w:author="R4-1808321" w:date="2018-05-29T11:29:00Z">
              <w:r w:rsidRPr="004F5F1B">
                <w:rPr>
                  <w:rFonts w:cs="Arial"/>
                  <w:szCs w:val="18"/>
                </w:rPr>
                <w:t>x</w:t>
              </w:r>
            </w:ins>
          </w:p>
        </w:tc>
        <w:tc>
          <w:tcPr>
            <w:tcW w:w="0" w:type="auto"/>
          </w:tcPr>
          <w:p w14:paraId="3790F81B" w14:textId="77777777" w:rsidR="00FB6F7C" w:rsidRPr="004F5F1B" w:rsidRDefault="00FB6F7C" w:rsidP="005F6CB5">
            <w:pPr>
              <w:pStyle w:val="TAL"/>
              <w:jc w:val="center"/>
              <w:rPr>
                <w:ins w:id="945" w:author="R4-1808321" w:date="2018-05-29T11:29:00Z"/>
                <w:rFonts w:cs="Arial"/>
                <w:szCs w:val="18"/>
              </w:rPr>
            </w:pPr>
            <w:ins w:id="946" w:author="R4-1808321" w:date="2018-05-29T11:29:00Z">
              <w:r w:rsidRPr="004F5F1B">
                <w:rPr>
                  <w:rFonts w:cs="Arial"/>
                  <w:szCs w:val="18"/>
                </w:rPr>
                <w:t>x</w:t>
              </w:r>
            </w:ins>
          </w:p>
        </w:tc>
      </w:tr>
      <w:tr w:rsidR="00FB6F7C" w:rsidRPr="00106825" w14:paraId="72536140" w14:textId="77777777" w:rsidTr="005F6CB5">
        <w:trPr>
          <w:jc w:val="center"/>
          <w:ins w:id="947" w:author="R4-1808321" w:date="2018-05-29T11:29:00Z"/>
        </w:trPr>
        <w:tc>
          <w:tcPr>
            <w:tcW w:w="0" w:type="auto"/>
          </w:tcPr>
          <w:p w14:paraId="214E8532" w14:textId="77777777" w:rsidR="00FB6F7C" w:rsidRPr="002D5BD1" w:rsidRDefault="00FB6F7C" w:rsidP="005F6CB5">
            <w:pPr>
              <w:pStyle w:val="TAL"/>
              <w:rPr>
                <w:ins w:id="948" w:author="R4-1808321" w:date="2018-05-29T11:29:00Z"/>
                <w:rFonts w:cs="Arial"/>
                <w:szCs w:val="18"/>
              </w:rPr>
            </w:pPr>
            <w:ins w:id="949" w:author="R4-1808321" w:date="2018-05-29T11:29:00Z">
              <w:r w:rsidRPr="002D5BD1">
                <w:rPr>
                  <w:rFonts w:cs="Arial"/>
                  <w:szCs w:val="18"/>
                </w:rPr>
                <w:lastRenderedPageBreak/>
                <w:t>D6.17</w:t>
              </w:r>
            </w:ins>
          </w:p>
        </w:tc>
        <w:tc>
          <w:tcPr>
            <w:tcW w:w="0" w:type="auto"/>
          </w:tcPr>
          <w:p w14:paraId="5C5894D9" w14:textId="77777777" w:rsidR="00FB6F7C" w:rsidRPr="004F5F1B" w:rsidRDefault="00FB6F7C" w:rsidP="005F6CB5">
            <w:pPr>
              <w:pStyle w:val="TAL"/>
              <w:rPr>
                <w:ins w:id="950" w:author="R4-1808321" w:date="2018-05-29T11:29:00Z"/>
                <w:rFonts w:cs="Arial"/>
                <w:szCs w:val="18"/>
              </w:rPr>
            </w:pPr>
            <w:ins w:id="951" w:author="R4-1808321" w:date="2018-05-29T11:29:00Z">
              <w:r w:rsidRPr="004F5F1B">
                <w:rPr>
                  <w:rFonts w:cs="Arial"/>
                  <w:szCs w:val="18"/>
                </w:rPr>
                <w:t xml:space="preserve">Maximum </w:t>
              </w:r>
              <w:r w:rsidRPr="004F5F1B">
                <w:rPr>
                  <w:rFonts w:cs="Arial"/>
                  <w:i/>
                  <w:szCs w:val="18"/>
                </w:rPr>
                <w:t>Base Station RF Bandwidth</w:t>
              </w:r>
            </w:ins>
          </w:p>
        </w:tc>
        <w:tc>
          <w:tcPr>
            <w:tcW w:w="0" w:type="auto"/>
          </w:tcPr>
          <w:p w14:paraId="4D531FD3" w14:textId="77777777" w:rsidR="00FB6F7C" w:rsidRPr="004F5F1B" w:rsidRDefault="00FB6F7C" w:rsidP="005F6CB5">
            <w:pPr>
              <w:pStyle w:val="TAL"/>
              <w:rPr>
                <w:ins w:id="952" w:author="R4-1808321" w:date="2018-05-29T11:29:00Z"/>
                <w:rFonts w:cs="Arial"/>
                <w:szCs w:val="18"/>
              </w:rPr>
            </w:pPr>
            <w:ins w:id="953" w:author="R4-1808321" w:date="2018-05-29T11:29:00Z">
              <w:r w:rsidRPr="004F5F1B">
                <w:rPr>
                  <w:rFonts w:cs="Arial"/>
                  <w:szCs w:val="18"/>
                </w:rPr>
                <w:t xml:space="preserve">Largest </w:t>
              </w:r>
              <w:r w:rsidRPr="004F5F1B">
                <w:rPr>
                  <w:rFonts w:cs="Arial"/>
                  <w:i/>
                  <w:szCs w:val="18"/>
                </w:rPr>
                <w:t>Base Station RF Bandwidth</w:t>
              </w:r>
              <w:r w:rsidRPr="004F5F1B">
                <w:rPr>
                  <w:rFonts w:cs="Arial"/>
                  <w:szCs w:val="18"/>
                </w:rPr>
                <w:t xml:space="preserve"> in the </w:t>
              </w:r>
              <w:r w:rsidRPr="00391128">
                <w:rPr>
                  <w:rFonts w:cs="Arial"/>
                  <w:i/>
                  <w:szCs w:val="18"/>
                </w:rPr>
                <w:t>operating band</w:t>
              </w:r>
              <w:r w:rsidRPr="004F5F1B">
                <w:rPr>
                  <w:rFonts w:cs="Arial"/>
                  <w:szCs w:val="18"/>
                </w:rPr>
                <w:t xml:space="preserve">, declared for each supported </w:t>
              </w:r>
              <w:r w:rsidRPr="00391128">
                <w:rPr>
                  <w:rFonts w:cs="Arial"/>
                  <w:i/>
                  <w:szCs w:val="18"/>
                </w:rPr>
                <w:t>operating band</w:t>
              </w:r>
              <w:r w:rsidRPr="004F5F1B">
                <w:rPr>
                  <w:rFonts w:cs="Arial"/>
                  <w:szCs w:val="18"/>
                </w:rPr>
                <w:t xml:space="preserve"> for every </w:t>
              </w:r>
              <w:r w:rsidRPr="004F5F1B">
                <w:rPr>
                  <w:rFonts w:cs="Arial"/>
                  <w:i/>
                  <w:szCs w:val="18"/>
                </w:rPr>
                <w:t xml:space="preserve">single band connector </w:t>
              </w:r>
              <w:r w:rsidRPr="004F5F1B">
                <w:rPr>
                  <w:rFonts w:cs="Arial"/>
                  <w:szCs w:val="18"/>
                </w:rPr>
                <w:t>or</w:t>
              </w:r>
              <w:r w:rsidRPr="004F5F1B">
                <w:rPr>
                  <w:rFonts w:cs="Arial"/>
                  <w:i/>
                  <w:szCs w:val="18"/>
                </w:rPr>
                <w:t xml:space="preserve"> multi-band connector.</w:t>
              </w:r>
            </w:ins>
          </w:p>
        </w:tc>
        <w:tc>
          <w:tcPr>
            <w:tcW w:w="0" w:type="auto"/>
          </w:tcPr>
          <w:p w14:paraId="08F8B713" w14:textId="77777777" w:rsidR="00FB6F7C" w:rsidRPr="004F5F1B" w:rsidRDefault="00FB6F7C" w:rsidP="005F6CB5">
            <w:pPr>
              <w:pStyle w:val="TAL"/>
              <w:jc w:val="center"/>
              <w:rPr>
                <w:ins w:id="954" w:author="R4-1808321" w:date="2018-05-29T11:29:00Z"/>
                <w:rFonts w:cs="Arial"/>
                <w:szCs w:val="18"/>
              </w:rPr>
            </w:pPr>
            <w:ins w:id="955" w:author="R4-1808321" w:date="2018-05-29T11:29:00Z">
              <w:r w:rsidRPr="004F5F1B">
                <w:rPr>
                  <w:rFonts w:cs="Arial"/>
                  <w:szCs w:val="18"/>
                </w:rPr>
                <w:t>x</w:t>
              </w:r>
            </w:ins>
          </w:p>
        </w:tc>
        <w:tc>
          <w:tcPr>
            <w:tcW w:w="0" w:type="auto"/>
          </w:tcPr>
          <w:p w14:paraId="48940A13" w14:textId="77777777" w:rsidR="00FB6F7C" w:rsidRPr="004F5F1B" w:rsidRDefault="00FB6F7C" w:rsidP="005F6CB5">
            <w:pPr>
              <w:pStyle w:val="TAL"/>
              <w:jc w:val="center"/>
              <w:rPr>
                <w:ins w:id="956" w:author="R4-1808321" w:date="2018-05-29T11:29:00Z"/>
                <w:rFonts w:cs="Arial"/>
                <w:szCs w:val="18"/>
              </w:rPr>
            </w:pPr>
            <w:ins w:id="957" w:author="R4-1808321" w:date="2018-05-29T11:29:00Z">
              <w:r w:rsidRPr="004F5F1B">
                <w:rPr>
                  <w:rFonts w:cs="Arial"/>
                  <w:szCs w:val="18"/>
                </w:rPr>
                <w:t>x</w:t>
              </w:r>
            </w:ins>
          </w:p>
        </w:tc>
      </w:tr>
      <w:tr w:rsidR="00FB6F7C" w:rsidRPr="00106825" w14:paraId="4AB0DFF7" w14:textId="77777777" w:rsidTr="005F6CB5">
        <w:trPr>
          <w:jc w:val="center"/>
          <w:ins w:id="958" w:author="R4-1808321" w:date="2018-05-29T11:29:00Z"/>
        </w:trPr>
        <w:tc>
          <w:tcPr>
            <w:tcW w:w="0" w:type="auto"/>
          </w:tcPr>
          <w:p w14:paraId="03C6D91A" w14:textId="77777777" w:rsidR="00FB6F7C" w:rsidRPr="002D5BD1" w:rsidRDefault="00FB6F7C" w:rsidP="005F6CB5">
            <w:pPr>
              <w:pStyle w:val="TAL"/>
              <w:rPr>
                <w:ins w:id="959" w:author="R4-1808321" w:date="2018-05-29T11:29:00Z"/>
                <w:rFonts w:cs="Arial"/>
                <w:szCs w:val="18"/>
              </w:rPr>
            </w:pPr>
            <w:ins w:id="960" w:author="R4-1808321" w:date="2018-05-29T11:29:00Z">
              <w:r w:rsidRPr="002D5BD1">
                <w:rPr>
                  <w:rFonts w:cs="Arial"/>
                  <w:szCs w:val="18"/>
                </w:rPr>
                <w:t>D6.18</w:t>
              </w:r>
            </w:ins>
          </w:p>
        </w:tc>
        <w:tc>
          <w:tcPr>
            <w:tcW w:w="0" w:type="auto"/>
          </w:tcPr>
          <w:p w14:paraId="7E836FDE" w14:textId="77777777" w:rsidR="00FB6F7C" w:rsidRPr="004F5F1B" w:rsidRDefault="00FB6F7C" w:rsidP="005F6CB5">
            <w:pPr>
              <w:pStyle w:val="TAL"/>
              <w:rPr>
                <w:ins w:id="961" w:author="R4-1808321" w:date="2018-05-29T11:29:00Z"/>
                <w:rFonts w:cs="Arial"/>
                <w:szCs w:val="18"/>
              </w:rPr>
            </w:pPr>
            <w:ins w:id="962" w:author="R4-1808321" w:date="2018-05-29T11:29:00Z">
              <w:r w:rsidRPr="004F5F1B">
                <w:rPr>
                  <w:rFonts w:cs="Arial"/>
                  <w:szCs w:val="18"/>
                </w:rPr>
                <w:t xml:space="preserve">Maximum </w:t>
              </w:r>
              <w:r w:rsidRPr="004F5F1B">
                <w:rPr>
                  <w:rFonts w:cs="Arial"/>
                  <w:i/>
                  <w:szCs w:val="18"/>
                </w:rPr>
                <w:t>Base Station RF Bandwidth</w:t>
              </w:r>
              <w:r w:rsidRPr="004F5F1B">
                <w:rPr>
                  <w:rFonts w:cs="Arial"/>
                  <w:szCs w:val="18"/>
                </w:rPr>
                <w:t xml:space="preserve"> for contiguous operation</w:t>
              </w:r>
            </w:ins>
          </w:p>
        </w:tc>
        <w:tc>
          <w:tcPr>
            <w:tcW w:w="0" w:type="auto"/>
          </w:tcPr>
          <w:p w14:paraId="1367850C" w14:textId="77777777" w:rsidR="00FB6F7C" w:rsidRPr="00B965E9" w:rsidRDefault="00FB6F7C" w:rsidP="005F6CB5">
            <w:pPr>
              <w:pStyle w:val="TAL"/>
              <w:rPr>
                <w:ins w:id="963" w:author="R4-1808321" w:date="2018-05-29T11:29:00Z"/>
                <w:rFonts w:cs="Arial"/>
                <w:color w:val="000000" w:themeColor="text1"/>
                <w:szCs w:val="18"/>
              </w:rPr>
            </w:pPr>
            <w:ins w:id="964" w:author="R4-1808321" w:date="2018-05-29T11:29:00Z">
              <w:r w:rsidRPr="000E04F8">
                <w:rPr>
                  <w:rFonts w:cs="Arial"/>
                  <w:color w:val="000000" w:themeColor="text1"/>
                  <w:szCs w:val="18"/>
                </w:rPr>
                <w:t xml:space="preserve">Largest </w:t>
              </w:r>
              <w:r w:rsidRPr="000E04F8">
                <w:rPr>
                  <w:rFonts w:cs="Arial"/>
                  <w:i/>
                  <w:color w:val="000000" w:themeColor="text1"/>
                  <w:szCs w:val="18"/>
                </w:rPr>
                <w:t>Base Station RF Bandwidth</w:t>
              </w:r>
              <w:r w:rsidRPr="000E04F8">
                <w:rPr>
                  <w:rFonts w:cs="Arial"/>
                  <w:color w:val="000000" w:themeColor="text1"/>
                  <w:szCs w:val="18"/>
                </w:rPr>
                <w:t xml:space="preserve"> for contiguous spectrum operation, declared for each supported </w:t>
              </w:r>
              <w:r w:rsidRPr="00C52AA3">
                <w:rPr>
                  <w:rFonts w:cs="Arial"/>
                  <w:i/>
                  <w:color w:val="000000" w:themeColor="text1"/>
                  <w:szCs w:val="18"/>
                </w:rPr>
                <w:t>operating band</w:t>
              </w:r>
              <w:r w:rsidRPr="00B965E9">
                <w:rPr>
                  <w:rFonts w:cs="Arial"/>
                  <w:color w:val="000000" w:themeColor="text1"/>
                  <w:szCs w:val="18"/>
                </w:rPr>
                <w:t xml:space="preserve"> and CSNR for every </w:t>
              </w:r>
              <w:r w:rsidRPr="00B965E9">
                <w:rPr>
                  <w:rFonts w:cs="Arial"/>
                  <w:i/>
                  <w:color w:val="000000" w:themeColor="text1"/>
                  <w:szCs w:val="18"/>
                </w:rPr>
                <w:t xml:space="preserve">single band connector </w:t>
              </w:r>
              <w:r w:rsidRPr="00B965E9">
                <w:rPr>
                  <w:rFonts w:cs="Arial"/>
                  <w:color w:val="000000" w:themeColor="text1"/>
                  <w:szCs w:val="18"/>
                </w:rPr>
                <w:t>or</w:t>
              </w:r>
              <w:r w:rsidRPr="00B965E9">
                <w:rPr>
                  <w:rFonts w:cs="Arial"/>
                  <w:i/>
                  <w:color w:val="000000" w:themeColor="text1"/>
                  <w:szCs w:val="18"/>
                </w:rPr>
                <w:t xml:space="preserve"> multi-band connector.</w:t>
              </w:r>
            </w:ins>
          </w:p>
        </w:tc>
        <w:tc>
          <w:tcPr>
            <w:tcW w:w="0" w:type="auto"/>
          </w:tcPr>
          <w:p w14:paraId="0567D855" w14:textId="77777777" w:rsidR="00FB6F7C" w:rsidRPr="00106825" w:rsidRDefault="00FB6F7C" w:rsidP="005F6CB5">
            <w:pPr>
              <w:pStyle w:val="TAL"/>
              <w:jc w:val="center"/>
              <w:rPr>
                <w:ins w:id="965" w:author="R4-1808321" w:date="2018-05-29T11:29:00Z"/>
                <w:rFonts w:cs="Arial"/>
                <w:szCs w:val="18"/>
              </w:rPr>
            </w:pPr>
            <w:ins w:id="966" w:author="R4-1808321" w:date="2018-05-29T11:29:00Z">
              <w:r w:rsidRPr="004F5F1B">
                <w:rPr>
                  <w:rFonts w:cs="Arial"/>
                  <w:szCs w:val="18"/>
                </w:rPr>
                <w:t>x</w:t>
              </w:r>
            </w:ins>
          </w:p>
        </w:tc>
        <w:tc>
          <w:tcPr>
            <w:tcW w:w="0" w:type="auto"/>
          </w:tcPr>
          <w:p w14:paraId="7BE2E67A" w14:textId="77777777" w:rsidR="00FB6F7C" w:rsidRPr="00106825" w:rsidRDefault="00FB6F7C" w:rsidP="005F6CB5">
            <w:pPr>
              <w:pStyle w:val="TAL"/>
              <w:jc w:val="center"/>
              <w:rPr>
                <w:ins w:id="967" w:author="R4-1808321" w:date="2018-05-29T11:29:00Z"/>
                <w:rFonts w:cs="Arial"/>
                <w:szCs w:val="18"/>
              </w:rPr>
            </w:pPr>
            <w:ins w:id="968" w:author="R4-1808321" w:date="2018-05-29T11:29:00Z">
              <w:r w:rsidRPr="004F5F1B">
                <w:rPr>
                  <w:rFonts w:cs="Arial"/>
                  <w:szCs w:val="18"/>
                </w:rPr>
                <w:t>x</w:t>
              </w:r>
            </w:ins>
          </w:p>
        </w:tc>
      </w:tr>
      <w:tr w:rsidR="00FB6F7C" w:rsidRPr="00106825" w14:paraId="2BE61B97" w14:textId="77777777" w:rsidTr="005F6CB5">
        <w:trPr>
          <w:jc w:val="center"/>
          <w:ins w:id="969" w:author="R4-1808321" w:date="2018-05-29T11:29:00Z"/>
        </w:trPr>
        <w:tc>
          <w:tcPr>
            <w:tcW w:w="0" w:type="auto"/>
          </w:tcPr>
          <w:p w14:paraId="7E8CD421" w14:textId="77777777" w:rsidR="00FB6F7C" w:rsidRPr="002D5BD1" w:rsidRDefault="00FB6F7C" w:rsidP="005F6CB5">
            <w:pPr>
              <w:pStyle w:val="TAL"/>
              <w:rPr>
                <w:ins w:id="970" w:author="R4-1808321" w:date="2018-05-29T11:29:00Z"/>
                <w:rFonts w:cs="Arial"/>
                <w:szCs w:val="18"/>
              </w:rPr>
            </w:pPr>
            <w:ins w:id="971" w:author="R4-1808321" w:date="2018-05-29T11:29:00Z">
              <w:r w:rsidRPr="002D5BD1">
                <w:rPr>
                  <w:rFonts w:cs="Arial"/>
                  <w:szCs w:val="18"/>
                </w:rPr>
                <w:t>D6.19</w:t>
              </w:r>
            </w:ins>
          </w:p>
        </w:tc>
        <w:tc>
          <w:tcPr>
            <w:tcW w:w="0" w:type="auto"/>
          </w:tcPr>
          <w:p w14:paraId="7BB2E82D" w14:textId="77777777" w:rsidR="00FB6F7C" w:rsidRPr="007E1B77" w:rsidRDefault="00FB6F7C" w:rsidP="005F6CB5">
            <w:pPr>
              <w:pStyle w:val="TAL"/>
              <w:rPr>
                <w:ins w:id="972" w:author="R4-1808321" w:date="2018-05-29T11:29:00Z"/>
                <w:rFonts w:cs="Arial"/>
                <w:szCs w:val="18"/>
              </w:rPr>
            </w:pPr>
            <w:ins w:id="973" w:author="R4-1808321" w:date="2018-05-29T11:29:00Z">
              <w:r w:rsidRPr="007E1B77">
                <w:rPr>
                  <w:rFonts w:cs="Arial"/>
                  <w:szCs w:val="18"/>
                </w:rPr>
                <w:t xml:space="preserve">Maximum </w:t>
              </w:r>
              <w:r w:rsidRPr="007E1B77">
                <w:rPr>
                  <w:rFonts w:cs="Arial"/>
                  <w:i/>
                  <w:szCs w:val="18"/>
                </w:rPr>
                <w:t xml:space="preserve">Base Station RF Bandwidth </w:t>
              </w:r>
              <w:r w:rsidRPr="007E1B77">
                <w:rPr>
                  <w:rFonts w:cs="Arial"/>
                  <w:szCs w:val="18"/>
                </w:rPr>
                <w:t>for non- contiguous operation</w:t>
              </w:r>
            </w:ins>
          </w:p>
        </w:tc>
        <w:tc>
          <w:tcPr>
            <w:tcW w:w="0" w:type="auto"/>
          </w:tcPr>
          <w:p w14:paraId="1981FFA9" w14:textId="77777777" w:rsidR="00FB6F7C" w:rsidRPr="00B965E9" w:rsidRDefault="00FB6F7C" w:rsidP="005F6CB5">
            <w:pPr>
              <w:pStyle w:val="TAL"/>
              <w:rPr>
                <w:ins w:id="974" w:author="R4-1808321" w:date="2018-05-29T11:29:00Z"/>
                <w:rFonts w:cs="Arial"/>
                <w:color w:val="000000" w:themeColor="text1"/>
                <w:szCs w:val="18"/>
              </w:rPr>
            </w:pPr>
            <w:ins w:id="975" w:author="R4-1808321" w:date="2018-05-29T11:29:00Z">
              <w:r w:rsidRPr="00C52AA3">
                <w:rPr>
                  <w:rFonts w:cs="Arial"/>
                  <w:color w:val="000000" w:themeColor="text1"/>
                  <w:szCs w:val="18"/>
                </w:rPr>
                <w:t xml:space="preserve">Largest </w:t>
              </w:r>
              <w:r w:rsidRPr="00C52AA3">
                <w:rPr>
                  <w:rFonts w:cs="Arial"/>
                  <w:i/>
                  <w:color w:val="000000" w:themeColor="text1"/>
                  <w:szCs w:val="18"/>
                </w:rPr>
                <w:t xml:space="preserve">Base Station RF Bandwidth </w:t>
              </w:r>
              <w:r w:rsidRPr="00C52AA3">
                <w:rPr>
                  <w:rFonts w:cs="Arial"/>
                  <w:color w:val="000000" w:themeColor="text1"/>
                  <w:szCs w:val="18"/>
                </w:rPr>
                <w:t xml:space="preserve">for non-contiguous spectrum operation, declared for each supported </w:t>
              </w:r>
              <w:r w:rsidRPr="000E04F8">
                <w:rPr>
                  <w:rFonts w:cs="Arial"/>
                  <w:i/>
                  <w:color w:val="000000" w:themeColor="text1"/>
                  <w:szCs w:val="18"/>
                </w:rPr>
                <w:t>operating band</w:t>
              </w:r>
              <w:r w:rsidRPr="00B965E9">
                <w:rPr>
                  <w:rFonts w:cs="Arial"/>
                  <w:color w:val="000000" w:themeColor="text1"/>
                  <w:szCs w:val="18"/>
                </w:rPr>
                <w:t xml:space="preserve"> and CSNR for every </w:t>
              </w:r>
              <w:r w:rsidRPr="00B965E9">
                <w:rPr>
                  <w:rFonts w:cs="Arial"/>
                  <w:i/>
                  <w:color w:val="000000" w:themeColor="text1"/>
                  <w:szCs w:val="18"/>
                </w:rPr>
                <w:t xml:space="preserve">single band connector </w:t>
              </w:r>
              <w:r w:rsidRPr="00B965E9">
                <w:rPr>
                  <w:rFonts w:cs="Arial"/>
                  <w:color w:val="000000" w:themeColor="text1"/>
                  <w:szCs w:val="18"/>
                </w:rPr>
                <w:t>or</w:t>
              </w:r>
              <w:r w:rsidRPr="00B965E9">
                <w:rPr>
                  <w:rFonts w:cs="Arial"/>
                  <w:i/>
                  <w:color w:val="000000" w:themeColor="text1"/>
                  <w:szCs w:val="18"/>
                </w:rPr>
                <w:t xml:space="preserve"> multi-band connector.</w:t>
              </w:r>
            </w:ins>
          </w:p>
        </w:tc>
        <w:tc>
          <w:tcPr>
            <w:tcW w:w="0" w:type="auto"/>
          </w:tcPr>
          <w:p w14:paraId="2B39ACDE" w14:textId="77777777" w:rsidR="00FB6F7C" w:rsidRPr="00106825" w:rsidRDefault="00FB6F7C" w:rsidP="005F6CB5">
            <w:pPr>
              <w:pStyle w:val="TAL"/>
              <w:jc w:val="center"/>
              <w:rPr>
                <w:ins w:id="976" w:author="R4-1808321" w:date="2018-05-29T11:29:00Z"/>
                <w:rFonts w:cs="Arial"/>
                <w:szCs w:val="18"/>
              </w:rPr>
            </w:pPr>
            <w:ins w:id="977" w:author="R4-1808321" w:date="2018-05-29T11:29:00Z">
              <w:r w:rsidRPr="004F5F1B">
                <w:rPr>
                  <w:rFonts w:cs="Arial"/>
                  <w:szCs w:val="18"/>
                </w:rPr>
                <w:t>x</w:t>
              </w:r>
            </w:ins>
          </w:p>
        </w:tc>
        <w:tc>
          <w:tcPr>
            <w:tcW w:w="0" w:type="auto"/>
          </w:tcPr>
          <w:p w14:paraId="5EA99C82" w14:textId="77777777" w:rsidR="00FB6F7C" w:rsidRPr="00106825" w:rsidRDefault="00FB6F7C" w:rsidP="005F6CB5">
            <w:pPr>
              <w:pStyle w:val="TAL"/>
              <w:jc w:val="center"/>
              <w:rPr>
                <w:ins w:id="978" w:author="R4-1808321" w:date="2018-05-29T11:29:00Z"/>
                <w:rFonts w:cs="Arial"/>
                <w:szCs w:val="18"/>
              </w:rPr>
            </w:pPr>
            <w:ins w:id="979" w:author="R4-1808321" w:date="2018-05-29T11:29:00Z">
              <w:r w:rsidRPr="004F5F1B">
                <w:rPr>
                  <w:rFonts w:cs="Arial"/>
                  <w:szCs w:val="18"/>
                </w:rPr>
                <w:t>x</w:t>
              </w:r>
            </w:ins>
          </w:p>
        </w:tc>
      </w:tr>
      <w:tr w:rsidR="00FB6F7C" w:rsidRPr="00106825" w14:paraId="22ADA996" w14:textId="77777777" w:rsidTr="005F6CB5">
        <w:trPr>
          <w:jc w:val="center"/>
          <w:ins w:id="980" w:author="R4-1808321" w:date="2018-05-29T11:29:00Z"/>
        </w:trPr>
        <w:tc>
          <w:tcPr>
            <w:tcW w:w="0" w:type="auto"/>
          </w:tcPr>
          <w:p w14:paraId="35BD4D11" w14:textId="77777777" w:rsidR="00FB6F7C" w:rsidRPr="002D5BD1" w:rsidRDefault="00FB6F7C" w:rsidP="005F6CB5">
            <w:pPr>
              <w:pStyle w:val="TAL"/>
              <w:rPr>
                <w:ins w:id="981" w:author="R4-1808321" w:date="2018-05-29T11:29:00Z"/>
                <w:rFonts w:cs="Arial"/>
                <w:szCs w:val="18"/>
              </w:rPr>
            </w:pPr>
            <w:ins w:id="982" w:author="R4-1808321" w:date="2018-05-29T11:29:00Z">
              <w:r w:rsidRPr="002D5BD1">
                <w:rPr>
                  <w:rFonts w:cs="Arial"/>
                  <w:szCs w:val="18"/>
                </w:rPr>
                <w:t>D6.20</w:t>
              </w:r>
            </w:ins>
          </w:p>
        </w:tc>
        <w:tc>
          <w:tcPr>
            <w:tcW w:w="0" w:type="auto"/>
          </w:tcPr>
          <w:p w14:paraId="3A425D84" w14:textId="77777777" w:rsidR="00FB6F7C" w:rsidRPr="007E1B77" w:rsidRDefault="00FB6F7C" w:rsidP="005F6CB5">
            <w:pPr>
              <w:pStyle w:val="TAL"/>
              <w:rPr>
                <w:ins w:id="983" w:author="R4-1808321" w:date="2018-05-29T11:29:00Z"/>
                <w:rFonts w:cs="Arial"/>
                <w:szCs w:val="18"/>
              </w:rPr>
            </w:pPr>
            <w:ins w:id="984" w:author="R4-1808321" w:date="2018-05-29T11:29:00Z">
              <w:r w:rsidRPr="00391128">
                <w:rPr>
                  <w:rFonts w:cs="Arial"/>
                  <w:szCs w:val="18"/>
                </w:rPr>
                <w:t>NR</w:t>
              </w:r>
              <w:r w:rsidRPr="007E1B77">
                <w:rPr>
                  <w:rFonts w:cs="Arial"/>
                  <w:szCs w:val="18"/>
                </w:rPr>
                <w:t xml:space="preserve"> supported channel bandwidths</w:t>
              </w:r>
              <w:r w:rsidRPr="006921C6">
                <w:rPr>
                  <w:rFonts w:cs="Arial"/>
                  <w:szCs w:val="18"/>
                </w:rPr>
                <w:t xml:space="preserve"> and SCS</w:t>
              </w:r>
            </w:ins>
          </w:p>
        </w:tc>
        <w:tc>
          <w:tcPr>
            <w:tcW w:w="0" w:type="auto"/>
          </w:tcPr>
          <w:p w14:paraId="1F0A70B7" w14:textId="77777777" w:rsidR="00FB6F7C" w:rsidRPr="007E1B77" w:rsidRDefault="00FB6F7C" w:rsidP="005F6CB5">
            <w:pPr>
              <w:pStyle w:val="TAL"/>
              <w:rPr>
                <w:ins w:id="985" w:author="R4-1808321" w:date="2018-05-29T11:29:00Z"/>
                <w:rFonts w:cs="Arial"/>
                <w:szCs w:val="18"/>
              </w:rPr>
            </w:pPr>
            <w:ins w:id="986" w:author="R4-1808321" w:date="2018-05-29T11:29:00Z">
              <w:r w:rsidRPr="00391128">
                <w:rPr>
                  <w:rFonts w:cs="Arial"/>
                  <w:szCs w:val="18"/>
                </w:rPr>
                <w:t xml:space="preserve">NR </w:t>
              </w:r>
              <w:r w:rsidRPr="007E1B77">
                <w:rPr>
                  <w:rFonts w:cs="Arial"/>
                  <w:i/>
                  <w:szCs w:val="18"/>
                </w:rPr>
                <w:t>channel bandwidth</w:t>
              </w:r>
              <w:r w:rsidRPr="007E1B77">
                <w:rPr>
                  <w:rFonts w:cs="Arial"/>
                  <w:szCs w:val="18"/>
                </w:rPr>
                <w:t xml:space="preserve"> </w:t>
              </w:r>
              <w:r w:rsidRPr="00391128">
                <w:rPr>
                  <w:rFonts w:cs="Arial"/>
                  <w:szCs w:val="18"/>
                </w:rPr>
                <w:t xml:space="preserve">and SCS </w:t>
              </w:r>
              <w:r w:rsidRPr="007E1B77">
                <w:rPr>
                  <w:rFonts w:cs="Arial"/>
                  <w:szCs w:val="18"/>
                </w:rPr>
                <w:t xml:space="preserve">supported for each supported </w:t>
              </w:r>
              <w:r w:rsidRPr="006921C6">
                <w:rPr>
                  <w:rFonts w:cs="Arial"/>
                  <w:i/>
                  <w:szCs w:val="18"/>
                </w:rPr>
                <w:t>operating band f</w:t>
              </w:r>
              <w:r w:rsidRPr="007E1B77">
                <w:rPr>
                  <w:rFonts w:cs="Arial"/>
                  <w:szCs w:val="18"/>
                </w:rPr>
                <w:t xml:space="preserve">or every </w:t>
              </w:r>
              <w:r w:rsidRPr="007E1B77">
                <w:rPr>
                  <w:rFonts w:cs="Arial"/>
                  <w:i/>
                  <w:szCs w:val="18"/>
                </w:rPr>
                <w:t xml:space="preserve">single band connector </w:t>
              </w:r>
              <w:r w:rsidRPr="007E1B77">
                <w:rPr>
                  <w:rFonts w:cs="Arial"/>
                  <w:szCs w:val="18"/>
                </w:rPr>
                <w:t>or</w:t>
              </w:r>
              <w:r w:rsidRPr="007E1B77">
                <w:rPr>
                  <w:rFonts w:cs="Arial"/>
                  <w:i/>
                  <w:szCs w:val="18"/>
                </w:rPr>
                <w:t xml:space="preserve"> multi-band connector.</w:t>
              </w:r>
            </w:ins>
          </w:p>
        </w:tc>
        <w:tc>
          <w:tcPr>
            <w:tcW w:w="0" w:type="auto"/>
          </w:tcPr>
          <w:p w14:paraId="6E92D533" w14:textId="77777777" w:rsidR="00FB6F7C" w:rsidRPr="00106825" w:rsidRDefault="00FB6F7C" w:rsidP="005F6CB5">
            <w:pPr>
              <w:pStyle w:val="TAL"/>
              <w:jc w:val="center"/>
              <w:rPr>
                <w:ins w:id="987" w:author="R4-1808321" w:date="2018-05-29T11:29:00Z"/>
                <w:rFonts w:cs="Arial"/>
                <w:szCs w:val="18"/>
              </w:rPr>
            </w:pPr>
            <w:ins w:id="988" w:author="R4-1808321" w:date="2018-05-29T11:29:00Z">
              <w:r w:rsidRPr="004F5F1B">
                <w:rPr>
                  <w:rFonts w:cs="Arial"/>
                  <w:szCs w:val="18"/>
                </w:rPr>
                <w:t>x</w:t>
              </w:r>
            </w:ins>
          </w:p>
        </w:tc>
        <w:tc>
          <w:tcPr>
            <w:tcW w:w="0" w:type="auto"/>
          </w:tcPr>
          <w:p w14:paraId="1209F2A0" w14:textId="77777777" w:rsidR="00FB6F7C" w:rsidRPr="00106825" w:rsidRDefault="00FB6F7C" w:rsidP="005F6CB5">
            <w:pPr>
              <w:pStyle w:val="TAL"/>
              <w:jc w:val="center"/>
              <w:rPr>
                <w:ins w:id="989" w:author="R4-1808321" w:date="2018-05-29T11:29:00Z"/>
                <w:rFonts w:cs="Arial"/>
                <w:szCs w:val="18"/>
              </w:rPr>
            </w:pPr>
            <w:ins w:id="990" w:author="R4-1808321" w:date="2018-05-29T11:29:00Z">
              <w:r w:rsidRPr="004F5F1B">
                <w:rPr>
                  <w:rFonts w:cs="Arial"/>
                  <w:szCs w:val="18"/>
                </w:rPr>
                <w:t>x</w:t>
              </w:r>
            </w:ins>
          </w:p>
        </w:tc>
      </w:tr>
      <w:tr w:rsidR="00FB6F7C" w:rsidRPr="00106825" w14:paraId="7BB66B8E" w14:textId="77777777" w:rsidTr="005F6CB5">
        <w:trPr>
          <w:trHeight w:val="809"/>
          <w:jc w:val="center"/>
          <w:ins w:id="991" w:author="R4-1808321" w:date="2018-05-29T11:29:00Z"/>
        </w:trPr>
        <w:tc>
          <w:tcPr>
            <w:tcW w:w="0" w:type="auto"/>
          </w:tcPr>
          <w:p w14:paraId="7B4FA193" w14:textId="77777777" w:rsidR="00FB6F7C" w:rsidRPr="002D5BD1" w:rsidRDefault="00FB6F7C" w:rsidP="005F6CB5">
            <w:pPr>
              <w:pStyle w:val="TAL"/>
              <w:rPr>
                <w:ins w:id="992" w:author="R4-1808321" w:date="2018-05-29T11:29:00Z"/>
                <w:rFonts w:cs="Arial"/>
                <w:szCs w:val="18"/>
              </w:rPr>
            </w:pPr>
            <w:ins w:id="993" w:author="R4-1808321" w:date="2018-05-29T11:29:00Z">
              <w:r w:rsidRPr="002D5BD1">
                <w:rPr>
                  <w:rFonts w:cs="Arial"/>
                  <w:szCs w:val="18"/>
                </w:rPr>
                <w:t>D6.21</w:t>
              </w:r>
            </w:ins>
          </w:p>
        </w:tc>
        <w:tc>
          <w:tcPr>
            <w:tcW w:w="0" w:type="auto"/>
          </w:tcPr>
          <w:p w14:paraId="38F68C8C" w14:textId="77777777" w:rsidR="00FB6F7C" w:rsidRPr="007E1B77" w:rsidRDefault="00FB6F7C" w:rsidP="005F6CB5">
            <w:pPr>
              <w:pStyle w:val="TAL"/>
              <w:rPr>
                <w:ins w:id="994" w:author="R4-1808321" w:date="2018-05-29T11:29:00Z"/>
                <w:rFonts w:cs="Arial"/>
                <w:szCs w:val="18"/>
              </w:rPr>
            </w:pPr>
            <w:ins w:id="995" w:author="R4-1808321" w:date="2018-05-29T11:29:00Z">
              <w:r w:rsidRPr="007E1B77">
                <w:rPr>
                  <w:rFonts w:cs="Arial"/>
                  <w:i/>
                  <w:szCs w:val="18"/>
                </w:rPr>
                <w:t xml:space="preserve">single band connector </w:t>
              </w:r>
              <w:r w:rsidRPr="007E1B77">
                <w:rPr>
                  <w:rFonts w:cs="Arial"/>
                  <w:szCs w:val="18"/>
                </w:rPr>
                <w:t>/</w:t>
              </w:r>
              <w:r w:rsidRPr="007E1B77">
                <w:rPr>
                  <w:rFonts w:cs="Arial"/>
                  <w:i/>
                  <w:szCs w:val="18"/>
                </w:rPr>
                <w:t xml:space="preserve"> multi-band connector </w:t>
              </w:r>
              <w:r w:rsidRPr="006921C6">
                <w:rPr>
                  <w:rFonts w:cs="Arial"/>
                  <w:szCs w:val="18"/>
                </w:rPr>
                <w:t>supported</w:t>
              </w:r>
              <w:r w:rsidRPr="007E1B77">
                <w:rPr>
                  <w:rFonts w:cs="Arial"/>
                  <w:i/>
                  <w:szCs w:val="18"/>
                </w:rPr>
                <w:t xml:space="preserve"> </w:t>
              </w:r>
              <w:r w:rsidRPr="006921C6">
                <w:rPr>
                  <w:rFonts w:cs="Arial"/>
                  <w:i/>
                  <w:szCs w:val="18"/>
                </w:rPr>
                <w:t>operating bands</w:t>
              </w:r>
              <w:r w:rsidRPr="007E1B77">
                <w:rPr>
                  <w:rFonts w:cs="Arial"/>
                  <w:szCs w:val="18"/>
                </w:rPr>
                <w:t xml:space="preserve"> </w:t>
              </w:r>
            </w:ins>
          </w:p>
        </w:tc>
        <w:tc>
          <w:tcPr>
            <w:tcW w:w="0" w:type="auto"/>
          </w:tcPr>
          <w:p w14:paraId="657AB258" w14:textId="77777777" w:rsidR="00FB6F7C" w:rsidRPr="007E1B77" w:rsidRDefault="00FB6F7C" w:rsidP="005F6CB5">
            <w:pPr>
              <w:pStyle w:val="TAL"/>
              <w:rPr>
                <w:ins w:id="996" w:author="R4-1808321" w:date="2018-05-29T11:29:00Z"/>
                <w:rFonts w:cs="Arial"/>
                <w:szCs w:val="18"/>
              </w:rPr>
            </w:pPr>
            <w:ins w:id="997" w:author="R4-1808321" w:date="2018-05-29T11:29:00Z">
              <w:r w:rsidRPr="007E1B77">
                <w:rPr>
                  <w:rFonts w:cs="Arial"/>
                  <w:szCs w:val="18"/>
                </w:rPr>
                <w:t xml:space="preserve">List of </w:t>
              </w:r>
              <w:r w:rsidRPr="006921C6">
                <w:rPr>
                  <w:rFonts w:cs="Arial"/>
                  <w:i/>
                  <w:szCs w:val="18"/>
                </w:rPr>
                <w:t>operating bands</w:t>
              </w:r>
              <w:r w:rsidRPr="007E1B77">
                <w:rPr>
                  <w:rFonts w:cs="Arial"/>
                  <w:szCs w:val="18"/>
                </w:rPr>
                <w:t xml:space="preserve"> and band combinations supported by </w:t>
              </w:r>
              <w:r w:rsidRPr="00C52AA3">
                <w:rPr>
                  <w:rFonts w:cs="Arial"/>
                  <w:szCs w:val="18"/>
                </w:rPr>
                <w:t xml:space="preserve">each </w:t>
              </w:r>
              <w:r w:rsidRPr="007E1B77">
                <w:rPr>
                  <w:rFonts w:cs="Arial"/>
                  <w:i/>
                  <w:szCs w:val="18"/>
                </w:rPr>
                <w:t xml:space="preserve">single band connector </w:t>
              </w:r>
              <w:r w:rsidRPr="007E1B77">
                <w:rPr>
                  <w:rFonts w:cs="Arial"/>
                  <w:szCs w:val="18"/>
                </w:rPr>
                <w:t>or</w:t>
              </w:r>
              <w:r w:rsidRPr="007E1B77">
                <w:rPr>
                  <w:rFonts w:cs="Arial"/>
                  <w:i/>
                  <w:szCs w:val="18"/>
                </w:rPr>
                <w:t xml:space="preserve"> multi-band connector</w:t>
              </w:r>
              <w:r w:rsidRPr="007E1B77">
                <w:rPr>
                  <w:rFonts w:cs="Arial"/>
                  <w:szCs w:val="18"/>
                </w:rPr>
                <w:t>.</w:t>
              </w:r>
            </w:ins>
          </w:p>
        </w:tc>
        <w:tc>
          <w:tcPr>
            <w:tcW w:w="0" w:type="auto"/>
          </w:tcPr>
          <w:p w14:paraId="2F18D1DB" w14:textId="77777777" w:rsidR="00FB6F7C" w:rsidRPr="00106825" w:rsidRDefault="00FB6F7C" w:rsidP="005F6CB5">
            <w:pPr>
              <w:pStyle w:val="TAL"/>
              <w:jc w:val="center"/>
              <w:rPr>
                <w:ins w:id="998" w:author="R4-1808321" w:date="2018-05-29T11:29:00Z"/>
                <w:rFonts w:cs="Arial"/>
                <w:szCs w:val="18"/>
              </w:rPr>
            </w:pPr>
            <w:ins w:id="999" w:author="R4-1808321" w:date="2018-05-29T11:29:00Z">
              <w:r w:rsidRPr="004F5F1B">
                <w:rPr>
                  <w:rFonts w:cs="Arial"/>
                  <w:szCs w:val="18"/>
                </w:rPr>
                <w:t>x</w:t>
              </w:r>
            </w:ins>
          </w:p>
        </w:tc>
        <w:tc>
          <w:tcPr>
            <w:tcW w:w="0" w:type="auto"/>
          </w:tcPr>
          <w:p w14:paraId="66378A02" w14:textId="77777777" w:rsidR="00FB6F7C" w:rsidRPr="00106825" w:rsidRDefault="00FB6F7C" w:rsidP="005F6CB5">
            <w:pPr>
              <w:pStyle w:val="TAL"/>
              <w:jc w:val="center"/>
              <w:rPr>
                <w:ins w:id="1000" w:author="R4-1808321" w:date="2018-05-29T11:29:00Z"/>
                <w:rFonts w:cs="Arial"/>
                <w:szCs w:val="18"/>
              </w:rPr>
            </w:pPr>
            <w:ins w:id="1001" w:author="R4-1808321" w:date="2018-05-29T11:29:00Z">
              <w:r w:rsidRPr="004F5F1B">
                <w:rPr>
                  <w:rFonts w:cs="Arial"/>
                  <w:szCs w:val="18"/>
                </w:rPr>
                <w:t>x</w:t>
              </w:r>
            </w:ins>
          </w:p>
        </w:tc>
      </w:tr>
      <w:tr w:rsidR="00FB6F7C" w:rsidRPr="00106825" w14:paraId="28664E0F" w14:textId="77777777" w:rsidTr="005F6CB5">
        <w:trPr>
          <w:jc w:val="center"/>
          <w:ins w:id="1002" w:author="R4-1808321" w:date="2018-05-29T11:29:00Z"/>
        </w:trPr>
        <w:tc>
          <w:tcPr>
            <w:tcW w:w="0" w:type="auto"/>
          </w:tcPr>
          <w:p w14:paraId="204917F4" w14:textId="77777777" w:rsidR="00FB6F7C" w:rsidRPr="002D5BD1" w:rsidRDefault="00FB6F7C" w:rsidP="005F6CB5">
            <w:pPr>
              <w:pStyle w:val="TAL"/>
              <w:rPr>
                <w:ins w:id="1003" w:author="R4-1808321" w:date="2018-05-29T11:29:00Z"/>
                <w:rFonts w:cs="Arial"/>
                <w:szCs w:val="18"/>
              </w:rPr>
            </w:pPr>
            <w:ins w:id="1004" w:author="R4-1808321" w:date="2018-05-29T11:29:00Z">
              <w:r w:rsidRPr="002D5BD1">
                <w:rPr>
                  <w:rFonts w:cs="Arial"/>
                  <w:szCs w:val="18"/>
                </w:rPr>
                <w:t>D6.22</w:t>
              </w:r>
            </w:ins>
          </w:p>
        </w:tc>
        <w:tc>
          <w:tcPr>
            <w:tcW w:w="0" w:type="auto"/>
          </w:tcPr>
          <w:p w14:paraId="2F28BEBD" w14:textId="77777777" w:rsidR="00FB6F7C" w:rsidRPr="00C20377" w:rsidRDefault="00FB6F7C" w:rsidP="005F6CB5">
            <w:pPr>
              <w:pStyle w:val="TAL"/>
              <w:rPr>
                <w:ins w:id="1005" w:author="R4-1808321" w:date="2018-05-29T11:29:00Z"/>
                <w:rFonts w:cs="Arial"/>
                <w:szCs w:val="18"/>
              </w:rPr>
            </w:pPr>
            <w:ins w:id="1006" w:author="R4-1808321" w:date="2018-05-29T11:29:00Z">
              <w:r w:rsidRPr="00C20377">
                <w:rPr>
                  <w:rFonts w:cs="Arial"/>
                  <w:szCs w:val="18"/>
                </w:rPr>
                <w:t>CA only operation</w:t>
              </w:r>
            </w:ins>
          </w:p>
        </w:tc>
        <w:tc>
          <w:tcPr>
            <w:tcW w:w="0" w:type="auto"/>
          </w:tcPr>
          <w:p w14:paraId="492A1CFF" w14:textId="77777777" w:rsidR="00FB6F7C" w:rsidRPr="00C20377" w:rsidRDefault="00FB6F7C" w:rsidP="005F6CB5">
            <w:pPr>
              <w:pStyle w:val="TAL"/>
              <w:rPr>
                <w:ins w:id="1007" w:author="R4-1808321" w:date="2018-05-29T11:29:00Z"/>
                <w:rFonts w:cs="Arial"/>
                <w:szCs w:val="18"/>
              </w:rPr>
            </w:pPr>
            <w:ins w:id="1008" w:author="R4-1808321" w:date="2018-05-29T11:29:00Z">
              <w:r w:rsidRPr="00C20377">
                <w:rPr>
                  <w:rFonts w:cs="Arial"/>
                  <w:szCs w:val="18"/>
                </w:rPr>
                <w:t>Declaration</w:t>
              </w:r>
              <w:r w:rsidRPr="00C52AA3">
                <w:rPr>
                  <w:rFonts w:cs="Arial"/>
                  <w:szCs w:val="18"/>
                </w:rPr>
                <w:t xml:space="preserve"> of CA-only </w:t>
              </w:r>
              <w:r w:rsidRPr="00C20377">
                <w:rPr>
                  <w:rFonts w:cs="Arial"/>
                  <w:szCs w:val="18"/>
                </w:rPr>
                <w:t xml:space="preserve">operation, declared per </w:t>
              </w:r>
              <w:r w:rsidRPr="00C20377">
                <w:rPr>
                  <w:rFonts w:cs="Arial"/>
                  <w:i/>
                  <w:szCs w:val="18"/>
                </w:rPr>
                <w:t xml:space="preserve">single band connector </w:t>
              </w:r>
              <w:r w:rsidRPr="00C20377">
                <w:rPr>
                  <w:rFonts w:cs="Arial"/>
                  <w:szCs w:val="18"/>
                </w:rPr>
                <w:t>or</w:t>
              </w:r>
              <w:r w:rsidRPr="00C20377">
                <w:rPr>
                  <w:rFonts w:cs="Arial"/>
                  <w:i/>
                  <w:szCs w:val="18"/>
                </w:rPr>
                <w:t xml:space="preserve"> multi-band connector</w:t>
              </w:r>
              <w:r w:rsidRPr="00C20377">
                <w:rPr>
                  <w:rFonts w:cs="Arial"/>
                  <w:szCs w:val="18"/>
                </w:rPr>
                <w:t>.</w:t>
              </w:r>
            </w:ins>
          </w:p>
        </w:tc>
        <w:tc>
          <w:tcPr>
            <w:tcW w:w="0" w:type="auto"/>
          </w:tcPr>
          <w:p w14:paraId="6FA72F49" w14:textId="77777777" w:rsidR="00FB6F7C" w:rsidRPr="00106825" w:rsidRDefault="00FB6F7C" w:rsidP="005F6CB5">
            <w:pPr>
              <w:pStyle w:val="TAL"/>
              <w:jc w:val="center"/>
              <w:rPr>
                <w:ins w:id="1009" w:author="R4-1808321" w:date="2018-05-29T11:29:00Z"/>
                <w:rFonts w:cs="Arial"/>
                <w:szCs w:val="18"/>
              </w:rPr>
            </w:pPr>
            <w:ins w:id="1010" w:author="R4-1808321" w:date="2018-05-29T11:29:00Z">
              <w:r w:rsidRPr="004F5F1B">
                <w:rPr>
                  <w:rFonts w:cs="Arial"/>
                  <w:szCs w:val="18"/>
                </w:rPr>
                <w:t>x</w:t>
              </w:r>
            </w:ins>
          </w:p>
        </w:tc>
        <w:tc>
          <w:tcPr>
            <w:tcW w:w="0" w:type="auto"/>
          </w:tcPr>
          <w:p w14:paraId="7BCDFCC0" w14:textId="77777777" w:rsidR="00FB6F7C" w:rsidRPr="00106825" w:rsidRDefault="00FB6F7C" w:rsidP="005F6CB5">
            <w:pPr>
              <w:pStyle w:val="TAL"/>
              <w:jc w:val="center"/>
              <w:rPr>
                <w:ins w:id="1011" w:author="R4-1808321" w:date="2018-05-29T11:29:00Z"/>
                <w:rFonts w:cs="Arial"/>
                <w:szCs w:val="18"/>
              </w:rPr>
            </w:pPr>
            <w:ins w:id="1012" w:author="R4-1808321" w:date="2018-05-29T11:29:00Z">
              <w:r w:rsidRPr="004F5F1B">
                <w:rPr>
                  <w:rFonts w:cs="Arial"/>
                  <w:szCs w:val="18"/>
                </w:rPr>
                <w:t>x</w:t>
              </w:r>
            </w:ins>
          </w:p>
        </w:tc>
      </w:tr>
      <w:tr w:rsidR="00FB6F7C" w:rsidRPr="00106825" w14:paraId="12F3245B" w14:textId="77777777" w:rsidTr="005F6CB5">
        <w:trPr>
          <w:jc w:val="center"/>
          <w:ins w:id="1013" w:author="R4-1808321" w:date="2018-05-29T11:29:00Z"/>
        </w:trPr>
        <w:tc>
          <w:tcPr>
            <w:tcW w:w="0" w:type="auto"/>
          </w:tcPr>
          <w:p w14:paraId="77CD561C" w14:textId="77777777" w:rsidR="00FB6F7C" w:rsidRPr="002D5BD1" w:rsidRDefault="00FB6F7C" w:rsidP="005F6CB5">
            <w:pPr>
              <w:pStyle w:val="TAL"/>
              <w:rPr>
                <w:ins w:id="1014" w:author="R4-1808321" w:date="2018-05-29T11:29:00Z"/>
                <w:rFonts w:cs="Arial"/>
                <w:szCs w:val="18"/>
              </w:rPr>
            </w:pPr>
            <w:ins w:id="1015" w:author="R4-1808321" w:date="2018-05-29T11:29:00Z">
              <w:r w:rsidRPr="002D5BD1">
                <w:rPr>
                  <w:rFonts w:cs="Arial"/>
                  <w:szCs w:val="18"/>
                </w:rPr>
                <w:t>D6.23</w:t>
              </w:r>
            </w:ins>
          </w:p>
        </w:tc>
        <w:tc>
          <w:tcPr>
            <w:tcW w:w="0" w:type="auto"/>
          </w:tcPr>
          <w:p w14:paraId="1B6D6703" w14:textId="77777777" w:rsidR="00FB6F7C" w:rsidRPr="00AE6693" w:rsidRDefault="00FB6F7C" w:rsidP="005F6CB5">
            <w:pPr>
              <w:pStyle w:val="TAL"/>
              <w:rPr>
                <w:ins w:id="1016" w:author="R4-1808321" w:date="2018-05-29T11:29:00Z"/>
                <w:rFonts w:cs="Arial"/>
                <w:szCs w:val="18"/>
              </w:rPr>
            </w:pPr>
            <w:ins w:id="1017" w:author="R4-1808321" w:date="2018-05-29T11:29:00Z">
              <w:r w:rsidRPr="00AE6693">
                <w:rPr>
                  <w:rFonts w:cs="Arial"/>
                  <w:szCs w:val="18"/>
                </w:rPr>
                <w:t>Single or multiple carrier</w:t>
              </w:r>
            </w:ins>
          </w:p>
        </w:tc>
        <w:tc>
          <w:tcPr>
            <w:tcW w:w="0" w:type="auto"/>
          </w:tcPr>
          <w:p w14:paraId="4F1594DD" w14:textId="77777777" w:rsidR="00FB6F7C" w:rsidRPr="00AE6693" w:rsidRDefault="00FB6F7C" w:rsidP="005F6CB5">
            <w:pPr>
              <w:pStyle w:val="TAL"/>
              <w:rPr>
                <w:ins w:id="1018" w:author="R4-1808321" w:date="2018-05-29T11:29:00Z"/>
                <w:rFonts w:cs="Arial"/>
                <w:szCs w:val="18"/>
              </w:rPr>
            </w:pPr>
            <w:ins w:id="1019" w:author="R4-1808321" w:date="2018-05-29T11:29:00Z">
              <w:r w:rsidRPr="00AE6693">
                <w:rPr>
                  <w:rFonts w:cs="Arial"/>
                  <w:szCs w:val="18"/>
                </w:rPr>
                <w:t xml:space="preserve">Capable of operating with a single carrier (only) or multiple carriers per </w:t>
              </w:r>
              <w:r w:rsidRPr="006921C6">
                <w:rPr>
                  <w:rFonts w:cs="Arial"/>
                  <w:i/>
                  <w:szCs w:val="18"/>
                </w:rPr>
                <w:t>operating band</w:t>
              </w:r>
              <w:r w:rsidRPr="00AE6693">
                <w:rPr>
                  <w:rFonts w:cs="Arial"/>
                  <w:szCs w:val="18"/>
                </w:rPr>
                <w:t>, per RAT</w:t>
              </w:r>
              <w:r w:rsidRPr="006921C6">
                <w:rPr>
                  <w:rFonts w:cs="Arial"/>
                  <w:szCs w:val="18"/>
                </w:rPr>
                <w:t>,</w:t>
              </w:r>
              <w:r w:rsidRPr="00AE6693">
                <w:rPr>
                  <w:rFonts w:cs="Arial"/>
                  <w:szCs w:val="18"/>
                </w:rPr>
                <w:t xml:space="preserve"> for all </w:t>
              </w:r>
              <w:r w:rsidRPr="00AE6693">
                <w:rPr>
                  <w:rFonts w:cs="Arial"/>
                  <w:i/>
                  <w:szCs w:val="18"/>
                </w:rPr>
                <w:t xml:space="preserve">single band connector(s) </w:t>
              </w:r>
              <w:r w:rsidRPr="00AE6693">
                <w:rPr>
                  <w:rFonts w:cs="Arial"/>
                  <w:szCs w:val="18"/>
                </w:rPr>
                <w:t>or</w:t>
              </w:r>
              <w:r w:rsidRPr="00AE6693">
                <w:rPr>
                  <w:rFonts w:cs="Arial"/>
                  <w:i/>
                  <w:szCs w:val="18"/>
                </w:rPr>
                <w:t xml:space="preserve"> multi-band connector(s).</w:t>
              </w:r>
            </w:ins>
          </w:p>
        </w:tc>
        <w:tc>
          <w:tcPr>
            <w:tcW w:w="0" w:type="auto"/>
          </w:tcPr>
          <w:p w14:paraId="09FCB3A9" w14:textId="77777777" w:rsidR="00FB6F7C" w:rsidRPr="00106825" w:rsidRDefault="00FB6F7C" w:rsidP="005F6CB5">
            <w:pPr>
              <w:pStyle w:val="TAL"/>
              <w:jc w:val="center"/>
              <w:rPr>
                <w:ins w:id="1020" w:author="R4-1808321" w:date="2018-05-29T11:29:00Z"/>
                <w:rFonts w:cs="Arial"/>
                <w:szCs w:val="18"/>
              </w:rPr>
            </w:pPr>
            <w:ins w:id="1021" w:author="R4-1808321" w:date="2018-05-29T11:29:00Z">
              <w:r w:rsidRPr="004F5F1B">
                <w:rPr>
                  <w:rFonts w:cs="Arial"/>
                  <w:szCs w:val="18"/>
                </w:rPr>
                <w:t>x</w:t>
              </w:r>
            </w:ins>
          </w:p>
        </w:tc>
        <w:tc>
          <w:tcPr>
            <w:tcW w:w="0" w:type="auto"/>
          </w:tcPr>
          <w:p w14:paraId="3E8517E9" w14:textId="77777777" w:rsidR="00FB6F7C" w:rsidRPr="00106825" w:rsidRDefault="00FB6F7C" w:rsidP="005F6CB5">
            <w:pPr>
              <w:pStyle w:val="TAL"/>
              <w:jc w:val="center"/>
              <w:rPr>
                <w:ins w:id="1022" w:author="R4-1808321" w:date="2018-05-29T11:29:00Z"/>
                <w:rFonts w:cs="Arial"/>
                <w:szCs w:val="18"/>
              </w:rPr>
            </w:pPr>
            <w:ins w:id="1023" w:author="R4-1808321" w:date="2018-05-29T11:29:00Z">
              <w:r w:rsidRPr="004F5F1B">
                <w:rPr>
                  <w:rFonts w:cs="Arial"/>
                  <w:szCs w:val="18"/>
                </w:rPr>
                <w:t>x</w:t>
              </w:r>
            </w:ins>
          </w:p>
        </w:tc>
      </w:tr>
      <w:tr w:rsidR="00FB6F7C" w:rsidRPr="00106825" w14:paraId="7AD6A564" w14:textId="77777777" w:rsidTr="005F6CB5">
        <w:trPr>
          <w:jc w:val="center"/>
          <w:ins w:id="1024" w:author="R4-1808321" w:date="2018-05-29T11:29:00Z"/>
        </w:trPr>
        <w:tc>
          <w:tcPr>
            <w:tcW w:w="0" w:type="auto"/>
          </w:tcPr>
          <w:p w14:paraId="14C68151" w14:textId="77777777" w:rsidR="00FB6F7C" w:rsidRPr="002D5BD1" w:rsidRDefault="00FB6F7C" w:rsidP="005F6CB5">
            <w:pPr>
              <w:pStyle w:val="TAL"/>
              <w:rPr>
                <w:ins w:id="1025" w:author="R4-1808321" w:date="2018-05-29T11:29:00Z"/>
                <w:rFonts w:cs="Arial"/>
                <w:szCs w:val="18"/>
              </w:rPr>
            </w:pPr>
            <w:ins w:id="1026" w:author="R4-1808321" w:date="2018-05-29T11:29:00Z">
              <w:r w:rsidRPr="002D5BD1">
                <w:rPr>
                  <w:rFonts w:cs="Arial"/>
                  <w:szCs w:val="18"/>
                </w:rPr>
                <w:t>D6.24</w:t>
              </w:r>
            </w:ins>
          </w:p>
        </w:tc>
        <w:tc>
          <w:tcPr>
            <w:tcW w:w="0" w:type="auto"/>
          </w:tcPr>
          <w:p w14:paraId="1E5BB421" w14:textId="77777777" w:rsidR="00FB6F7C" w:rsidRPr="00EA69BC" w:rsidRDefault="00FB6F7C" w:rsidP="005F6CB5">
            <w:pPr>
              <w:pStyle w:val="TAL"/>
              <w:rPr>
                <w:ins w:id="1027" w:author="R4-1808321" w:date="2018-05-29T11:29:00Z"/>
                <w:rFonts w:cs="Arial"/>
                <w:szCs w:val="18"/>
              </w:rPr>
            </w:pPr>
            <w:ins w:id="1028" w:author="R4-1808321" w:date="2018-05-29T11:29:00Z">
              <w:r w:rsidRPr="00C52AA3">
                <w:rPr>
                  <w:rFonts w:cs="Arial"/>
                  <w:szCs w:val="18"/>
                  <w:lang w:eastAsia="zh-CN"/>
                </w:rPr>
                <w:t>M</w:t>
              </w:r>
              <w:r w:rsidRPr="00EA69BC">
                <w:rPr>
                  <w:rFonts w:cs="Arial"/>
                  <w:szCs w:val="18"/>
                  <w:lang w:eastAsia="zh-CN"/>
                </w:rPr>
                <w:t xml:space="preserve">aximum number of supported carriers per </w:t>
              </w:r>
              <w:r w:rsidRPr="00C52AA3">
                <w:rPr>
                  <w:rFonts w:cs="Arial"/>
                  <w:szCs w:val="18"/>
                  <w:lang w:eastAsia="zh-CN"/>
                </w:rPr>
                <w:t xml:space="preserve">operating </w:t>
              </w:r>
              <w:r w:rsidRPr="00EA69BC">
                <w:rPr>
                  <w:rFonts w:cs="Arial"/>
                  <w:szCs w:val="18"/>
                  <w:lang w:eastAsia="zh-CN"/>
                </w:rPr>
                <w:t>band</w:t>
              </w:r>
            </w:ins>
          </w:p>
        </w:tc>
        <w:tc>
          <w:tcPr>
            <w:tcW w:w="0" w:type="auto"/>
          </w:tcPr>
          <w:p w14:paraId="3F1A1634" w14:textId="77777777" w:rsidR="00FB6F7C" w:rsidRPr="00EA69BC" w:rsidRDefault="00FB6F7C" w:rsidP="005F6CB5">
            <w:pPr>
              <w:pStyle w:val="TAL"/>
              <w:rPr>
                <w:ins w:id="1029" w:author="R4-1808321" w:date="2018-05-29T11:29:00Z"/>
                <w:rFonts w:cs="Arial"/>
                <w:szCs w:val="18"/>
              </w:rPr>
            </w:pPr>
            <w:ins w:id="1030" w:author="R4-1808321" w:date="2018-05-29T11:29:00Z">
              <w:r w:rsidRPr="00EA69BC">
                <w:rPr>
                  <w:rFonts w:cs="Arial"/>
                  <w:szCs w:val="18"/>
                </w:rPr>
                <w:t xml:space="preserve">Maximum number of supported carriers per supported </w:t>
              </w:r>
              <w:r w:rsidRPr="00C52AA3">
                <w:rPr>
                  <w:rFonts w:cs="Arial"/>
                  <w:i/>
                  <w:szCs w:val="18"/>
                </w:rPr>
                <w:t>operation band</w:t>
              </w:r>
              <w:r w:rsidRPr="00EA69BC">
                <w:rPr>
                  <w:rFonts w:cs="Arial"/>
                  <w:szCs w:val="18"/>
                </w:rPr>
                <w:t xml:space="preserve">, </w:t>
              </w:r>
              <w:r w:rsidRPr="00C52AA3">
                <w:rPr>
                  <w:rFonts w:cs="Arial"/>
                  <w:szCs w:val="18"/>
                </w:rPr>
                <w:t xml:space="preserve">declared </w:t>
              </w:r>
              <w:r w:rsidRPr="00EA69BC">
                <w:rPr>
                  <w:rFonts w:cs="Arial"/>
                  <w:szCs w:val="18"/>
                </w:rPr>
                <w:t xml:space="preserve">per </w:t>
              </w:r>
              <w:r w:rsidRPr="00C52AA3">
                <w:rPr>
                  <w:rFonts w:cs="Arial"/>
                  <w:szCs w:val="18"/>
                </w:rPr>
                <w:t xml:space="preserve">operating </w:t>
              </w:r>
              <w:r w:rsidRPr="00EA69BC">
                <w:rPr>
                  <w:rFonts w:cs="Arial"/>
                  <w:szCs w:val="18"/>
                </w:rPr>
                <w:t>band, per RAT</w:t>
              </w:r>
              <w:r w:rsidRPr="00C52AA3">
                <w:rPr>
                  <w:rFonts w:cs="Arial"/>
                  <w:szCs w:val="18"/>
                </w:rPr>
                <w:t>,</w:t>
              </w:r>
              <w:r w:rsidRPr="00EA69BC">
                <w:rPr>
                  <w:rFonts w:cs="Arial"/>
                  <w:szCs w:val="18"/>
                </w:rPr>
                <w:t xml:space="preserve"> for all</w:t>
              </w:r>
              <w:r w:rsidRPr="00C52AA3">
                <w:rPr>
                  <w:rFonts w:cs="Arial"/>
                  <w:szCs w:val="18"/>
                </w:rPr>
                <w:t xml:space="preserve"> </w:t>
              </w:r>
              <w:r w:rsidRPr="00EA69BC">
                <w:rPr>
                  <w:rFonts w:cs="Arial"/>
                  <w:i/>
                  <w:szCs w:val="18"/>
                </w:rPr>
                <w:t xml:space="preserve">single band connector(s) </w:t>
              </w:r>
              <w:r w:rsidRPr="00EA69BC">
                <w:rPr>
                  <w:rFonts w:cs="Arial"/>
                  <w:szCs w:val="18"/>
                </w:rPr>
                <w:t>or</w:t>
              </w:r>
              <w:r w:rsidRPr="00EA69BC">
                <w:rPr>
                  <w:rFonts w:cs="Arial"/>
                  <w:i/>
                  <w:szCs w:val="18"/>
                </w:rPr>
                <w:t xml:space="preserve"> multi-band connector(s).</w:t>
              </w:r>
            </w:ins>
          </w:p>
        </w:tc>
        <w:tc>
          <w:tcPr>
            <w:tcW w:w="0" w:type="auto"/>
          </w:tcPr>
          <w:p w14:paraId="66D295EA" w14:textId="77777777" w:rsidR="00FB6F7C" w:rsidRPr="00106825" w:rsidRDefault="00FB6F7C" w:rsidP="005F6CB5">
            <w:pPr>
              <w:pStyle w:val="TAL"/>
              <w:jc w:val="center"/>
              <w:rPr>
                <w:ins w:id="1031" w:author="R4-1808321" w:date="2018-05-29T11:29:00Z"/>
                <w:rFonts w:cs="Arial"/>
                <w:szCs w:val="18"/>
              </w:rPr>
            </w:pPr>
            <w:ins w:id="1032" w:author="R4-1808321" w:date="2018-05-29T11:29:00Z">
              <w:r w:rsidRPr="004F5F1B">
                <w:rPr>
                  <w:rFonts w:cs="Arial"/>
                  <w:szCs w:val="18"/>
                </w:rPr>
                <w:t>x</w:t>
              </w:r>
            </w:ins>
          </w:p>
        </w:tc>
        <w:tc>
          <w:tcPr>
            <w:tcW w:w="0" w:type="auto"/>
          </w:tcPr>
          <w:p w14:paraId="37CE27B9" w14:textId="77777777" w:rsidR="00FB6F7C" w:rsidRPr="00106825" w:rsidRDefault="00FB6F7C" w:rsidP="005F6CB5">
            <w:pPr>
              <w:pStyle w:val="TAL"/>
              <w:jc w:val="center"/>
              <w:rPr>
                <w:ins w:id="1033" w:author="R4-1808321" w:date="2018-05-29T11:29:00Z"/>
                <w:rFonts w:cs="Arial"/>
                <w:szCs w:val="18"/>
              </w:rPr>
            </w:pPr>
            <w:ins w:id="1034" w:author="R4-1808321" w:date="2018-05-29T11:29:00Z">
              <w:r w:rsidRPr="004F5F1B">
                <w:rPr>
                  <w:rFonts w:cs="Arial"/>
                  <w:szCs w:val="18"/>
                </w:rPr>
                <w:t>x</w:t>
              </w:r>
            </w:ins>
          </w:p>
        </w:tc>
      </w:tr>
      <w:tr w:rsidR="00FB6F7C" w:rsidRPr="00106825" w14:paraId="4A6A1BD7" w14:textId="77777777" w:rsidTr="005F6CB5">
        <w:trPr>
          <w:jc w:val="center"/>
          <w:ins w:id="1035" w:author="R4-1808321" w:date="2018-05-29T11:29:00Z"/>
        </w:trPr>
        <w:tc>
          <w:tcPr>
            <w:tcW w:w="0" w:type="auto"/>
          </w:tcPr>
          <w:p w14:paraId="1793EE95" w14:textId="77777777" w:rsidR="00FB6F7C" w:rsidRPr="002D5BD1" w:rsidRDefault="00FB6F7C" w:rsidP="005F6CB5">
            <w:pPr>
              <w:pStyle w:val="TAL"/>
              <w:rPr>
                <w:ins w:id="1036" w:author="R4-1808321" w:date="2018-05-29T11:29:00Z"/>
                <w:rFonts w:cs="Arial"/>
                <w:szCs w:val="18"/>
              </w:rPr>
            </w:pPr>
            <w:ins w:id="1037" w:author="R4-1808321" w:date="2018-05-29T11:29:00Z">
              <w:r w:rsidRPr="002D5BD1">
                <w:rPr>
                  <w:rFonts w:cs="Arial"/>
                  <w:szCs w:val="18"/>
                </w:rPr>
                <w:t>D6.25</w:t>
              </w:r>
            </w:ins>
          </w:p>
        </w:tc>
        <w:tc>
          <w:tcPr>
            <w:tcW w:w="0" w:type="auto"/>
          </w:tcPr>
          <w:p w14:paraId="21348A58" w14:textId="77777777" w:rsidR="00FB6F7C" w:rsidRPr="00EA69BC" w:rsidRDefault="00FB6F7C" w:rsidP="005F6CB5">
            <w:pPr>
              <w:pStyle w:val="TAL"/>
              <w:rPr>
                <w:ins w:id="1038" w:author="R4-1808321" w:date="2018-05-29T11:29:00Z"/>
                <w:rFonts w:cs="Arial"/>
                <w:szCs w:val="18"/>
              </w:rPr>
            </w:pPr>
            <w:ins w:id="1039" w:author="R4-1808321" w:date="2018-05-29T11:29:00Z">
              <w:r w:rsidRPr="00EA69BC">
                <w:rPr>
                  <w:rFonts w:cs="Arial"/>
                  <w:szCs w:val="18"/>
                  <w:lang w:eastAsia="zh-CN"/>
                </w:rPr>
                <w:t xml:space="preserve">Total maximum number of supported carriers </w:t>
              </w:r>
            </w:ins>
          </w:p>
        </w:tc>
        <w:tc>
          <w:tcPr>
            <w:tcW w:w="0" w:type="auto"/>
          </w:tcPr>
          <w:p w14:paraId="77AC1EFE" w14:textId="77777777" w:rsidR="00FB6F7C" w:rsidRPr="00EA69BC" w:rsidRDefault="00FB6F7C" w:rsidP="005F6CB5">
            <w:pPr>
              <w:pStyle w:val="TAL"/>
              <w:rPr>
                <w:ins w:id="1040" w:author="R4-1808321" w:date="2018-05-29T11:29:00Z"/>
                <w:rFonts w:cs="Arial"/>
                <w:szCs w:val="18"/>
              </w:rPr>
            </w:pPr>
            <w:ins w:id="1041" w:author="R4-1808321" w:date="2018-05-29T11:29:00Z">
              <w:r w:rsidRPr="00EA69BC">
                <w:rPr>
                  <w:rFonts w:cs="Arial"/>
                  <w:szCs w:val="18"/>
                </w:rPr>
                <w:t xml:space="preserve">Maximum number of supported carriers for all supported </w:t>
              </w:r>
              <w:r w:rsidRPr="00C52AA3">
                <w:rPr>
                  <w:rFonts w:cs="Arial"/>
                  <w:i/>
                  <w:szCs w:val="18"/>
                </w:rPr>
                <w:t>operating bands</w:t>
              </w:r>
              <w:r w:rsidRPr="00EA69BC">
                <w:rPr>
                  <w:rFonts w:cs="Arial"/>
                  <w:szCs w:val="18"/>
                </w:rPr>
                <w:t xml:space="preserve">, declared for </w:t>
              </w:r>
              <w:r>
                <w:rPr>
                  <w:rFonts w:cs="Arial"/>
                  <w:szCs w:val="18"/>
                </w:rPr>
                <w:t>all</w:t>
              </w:r>
              <w:r w:rsidRPr="00EA69BC">
                <w:rPr>
                  <w:rFonts w:cs="Arial"/>
                  <w:szCs w:val="18"/>
                </w:rPr>
                <w:t xml:space="preserve"> </w:t>
              </w:r>
              <w:r w:rsidRPr="00EA69BC">
                <w:rPr>
                  <w:rFonts w:cs="Arial"/>
                  <w:i/>
                  <w:szCs w:val="18"/>
                </w:rPr>
                <w:t xml:space="preserve">single band connector(s) </w:t>
              </w:r>
              <w:r w:rsidRPr="00EA69BC">
                <w:rPr>
                  <w:rFonts w:cs="Arial"/>
                  <w:szCs w:val="18"/>
                </w:rPr>
                <w:t>or</w:t>
              </w:r>
              <w:r w:rsidRPr="00EA69BC">
                <w:rPr>
                  <w:rFonts w:cs="Arial"/>
                  <w:i/>
                  <w:szCs w:val="18"/>
                </w:rPr>
                <w:t xml:space="preserve"> multi-band connector(s).</w:t>
              </w:r>
            </w:ins>
          </w:p>
        </w:tc>
        <w:tc>
          <w:tcPr>
            <w:tcW w:w="0" w:type="auto"/>
          </w:tcPr>
          <w:p w14:paraId="212DEBFD" w14:textId="77777777" w:rsidR="00FB6F7C" w:rsidRPr="00106825" w:rsidRDefault="00FB6F7C" w:rsidP="005F6CB5">
            <w:pPr>
              <w:pStyle w:val="TAL"/>
              <w:jc w:val="center"/>
              <w:rPr>
                <w:ins w:id="1042" w:author="R4-1808321" w:date="2018-05-29T11:29:00Z"/>
                <w:rFonts w:cs="Arial"/>
                <w:szCs w:val="18"/>
              </w:rPr>
            </w:pPr>
            <w:ins w:id="1043" w:author="R4-1808321" w:date="2018-05-29T11:29:00Z">
              <w:r w:rsidRPr="004F5F1B">
                <w:rPr>
                  <w:rFonts w:cs="Arial"/>
                  <w:szCs w:val="18"/>
                </w:rPr>
                <w:t>x</w:t>
              </w:r>
            </w:ins>
          </w:p>
        </w:tc>
        <w:tc>
          <w:tcPr>
            <w:tcW w:w="0" w:type="auto"/>
          </w:tcPr>
          <w:p w14:paraId="79C30A2B" w14:textId="77777777" w:rsidR="00FB6F7C" w:rsidRPr="00106825" w:rsidRDefault="00FB6F7C" w:rsidP="005F6CB5">
            <w:pPr>
              <w:pStyle w:val="TAL"/>
              <w:jc w:val="center"/>
              <w:rPr>
                <w:ins w:id="1044" w:author="R4-1808321" w:date="2018-05-29T11:29:00Z"/>
                <w:rFonts w:cs="Arial"/>
                <w:szCs w:val="18"/>
              </w:rPr>
            </w:pPr>
            <w:ins w:id="1045" w:author="R4-1808321" w:date="2018-05-29T11:29:00Z">
              <w:r w:rsidRPr="004F5F1B">
                <w:rPr>
                  <w:rFonts w:cs="Arial"/>
                  <w:szCs w:val="18"/>
                </w:rPr>
                <w:t>x</w:t>
              </w:r>
            </w:ins>
          </w:p>
        </w:tc>
      </w:tr>
      <w:tr w:rsidR="00FB6F7C" w:rsidRPr="00106825" w14:paraId="3AF8B1CC" w14:textId="77777777" w:rsidTr="005F6CB5">
        <w:trPr>
          <w:jc w:val="center"/>
          <w:ins w:id="1046" w:author="R4-1808321" w:date="2018-05-29T11:29:00Z"/>
        </w:trPr>
        <w:tc>
          <w:tcPr>
            <w:tcW w:w="0" w:type="auto"/>
          </w:tcPr>
          <w:p w14:paraId="63BAE9A2" w14:textId="77777777" w:rsidR="00FB6F7C" w:rsidRPr="002D5BD1" w:rsidRDefault="00FB6F7C" w:rsidP="005F6CB5">
            <w:pPr>
              <w:pStyle w:val="TAL"/>
              <w:rPr>
                <w:ins w:id="1047" w:author="R4-1808321" w:date="2018-05-29T11:29:00Z"/>
                <w:rFonts w:cs="Arial"/>
                <w:szCs w:val="18"/>
              </w:rPr>
            </w:pPr>
            <w:ins w:id="1048" w:author="R4-1808321" w:date="2018-05-29T11:29:00Z">
              <w:r>
                <w:rPr>
                  <w:rFonts w:cs="Arial"/>
                  <w:szCs w:val="18"/>
                </w:rPr>
                <w:t>[</w:t>
              </w:r>
              <w:r w:rsidRPr="002D5BD1">
                <w:rPr>
                  <w:rFonts w:cs="Arial"/>
                  <w:szCs w:val="18"/>
                </w:rPr>
                <w:t>D6.26</w:t>
              </w:r>
              <w:r>
                <w:rPr>
                  <w:rFonts w:cs="Arial"/>
                  <w:szCs w:val="18"/>
                </w:rPr>
                <w:t>]</w:t>
              </w:r>
            </w:ins>
          </w:p>
        </w:tc>
        <w:tc>
          <w:tcPr>
            <w:tcW w:w="0" w:type="auto"/>
          </w:tcPr>
          <w:p w14:paraId="14A1E696" w14:textId="77777777" w:rsidR="00FB6F7C" w:rsidRPr="006C0AE0" w:rsidRDefault="00FB6F7C" w:rsidP="005F6CB5">
            <w:pPr>
              <w:pStyle w:val="TAL"/>
              <w:rPr>
                <w:ins w:id="1049" w:author="R4-1808321" w:date="2018-05-29T11:29:00Z"/>
                <w:rFonts w:cs="Arial"/>
                <w:szCs w:val="18"/>
              </w:rPr>
            </w:pPr>
            <w:ins w:id="1050" w:author="R4-1808321" w:date="2018-05-29T11:29:00Z">
              <w:r>
                <w:rPr>
                  <w:rFonts w:cs="Arial"/>
                  <w:szCs w:val="18"/>
                </w:rPr>
                <w:t>[</w:t>
              </w:r>
              <w:r w:rsidRPr="006C0AE0">
                <w:rPr>
                  <w:rFonts w:cs="Arial"/>
                  <w:szCs w:val="18"/>
                </w:rPr>
                <w:t xml:space="preserve">Reduced number of supported carriers at the rated total output power in </w:t>
              </w:r>
              <w:r w:rsidRPr="00C52AA3">
                <w:rPr>
                  <w:rFonts w:cs="Arial"/>
                  <w:szCs w:val="18"/>
                </w:rPr>
                <w:t>m</w:t>
              </w:r>
              <w:r w:rsidRPr="006C0AE0">
                <w:rPr>
                  <w:rFonts w:cs="Arial"/>
                  <w:szCs w:val="18"/>
                </w:rPr>
                <w:t xml:space="preserve">ulti-RAT operations </w:t>
              </w:r>
              <w:r>
                <w:rPr>
                  <w:rFonts w:cs="Arial"/>
                  <w:szCs w:val="18"/>
                </w:rPr>
                <w:t>]</w:t>
              </w:r>
            </w:ins>
          </w:p>
        </w:tc>
        <w:tc>
          <w:tcPr>
            <w:tcW w:w="0" w:type="auto"/>
          </w:tcPr>
          <w:p w14:paraId="2217D033" w14:textId="77777777" w:rsidR="00FB6F7C" w:rsidRPr="006C0AE0" w:rsidRDefault="00FB6F7C" w:rsidP="005F6CB5">
            <w:pPr>
              <w:pStyle w:val="TAL"/>
              <w:rPr>
                <w:ins w:id="1051" w:author="R4-1808321" w:date="2018-05-29T11:29:00Z"/>
                <w:rFonts w:cs="Arial"/>
                <w:szCs w:val="18"/>
              </w:rPr>
            </w:pPr>
            <w:ins w:id="1052" w:author="R4-1808321" w:date="2018-05-29T11:29:00Z">
              <w:r w:rsidRPr="006C0AE0">
                <w:rPr>
                  <w:rFonts w:ascii="Times New Roman" w:hAnsi="Times New Roman"/>
                  <w:i/>
                  <w:color w:val="0000FF"/>
                  <w:sz w:val="20"/>
                </w:rPr>
                <w:t>Editor’s note: MSR related</w:t>
              </w:r>
            </w:ins>
          </w:p>
          <w:p w14:paraId="069B07DA" w14:textId="77777777" w:rsidR="00FB6F7C" w:rsidRPr="006C0AE0" w:rsidRDefault="00FB6F7C" w:rsidP="005F6CB5">
            <w:pPr>
              <w:pStyle w:val="TAL"/>
              <w:rPr>
                <w:ins w:id="1053" w:author="R4-1808321" w:date="2018-05-29T11:29:00Z"/>
                <w:rFonts w:cs="Arial"/>
                <w:szCs w:val="18"/>
              </w:rPr>
            </w:pPr>
            <w:ins w:id="1054" w:author="R4-1808321" w:date="2018-05-29T11:29:00Z">
              <w:r>
                <w:rPr>
                  <w:rFonts w:cs="Arial"/>
                  <w:szCs w:val="18"/>
                </w:rPr>
                <w:t>[</w:t>
              </w:r>
              <w:r w:rsidRPr="006C0AE0">
                <w:rPr>
                  <w:rFonts w:cs="Arial"/>
                  <w:szCs w:val="18"/>
                </w:rPr>
                <w:t xml:space="preserve">Declared for each supported </w:t>
              </w:r>
              <w:r w:rsidRPr="00C52AA3">
                <w:rPr>
                  <w:rFonts w:cs="Arial"/>
                  <w:i/>
                  <w:szCs w:val="18"/>
                </w:rPr>
                <w:t>operating band</w:t>
              </w:r>
              <w:r w:rsidRPr="006C0AE0">
                <w:rPr>
                  <w:rFonts w:cs="Arial"/>
                  <w:szCs w:val="18"/>
                </w:rPr>
                <w:t xml:space="preserve"> for all </w:t>
              </w:r>
              <w:r w:rsidRPr="006C0AE0">
                <w:rPr>
                  <w:rFonts w:cs="Arial"/>
                  <w:i/>
                  <w:szCs w:val="18"/>
                </w:rPr>
                <w:t xml:space="preserve">single band connector(s) </w:t>
              </w:r>
              <w:r w:rsidRPr="006C0AE0">
                <w:rPr>
                  <w:rFonts w:cs="Arial"/>
                  <w:szCs w:val="18"/>
                </w:rPr>
                <w:t>or</w:t>
              </w:r>
              <w:r w:rsidRPr="006C0AE0">
                <w:rPr>
                  <w:rFonts w:cs="Arial"/>
                  <w:i/>
                  <w:szCs w:val="18"/>
                </w:rPr>
                <w:t xml:space="preserve"> multi-band connector(s).</w:t>
              </w:r>
              <w:r>
                <w:rPr>
                  <w:rFonts w:cs="Arial"/>
                  <w:i/>
                  <w:szCs w:val="18"/>
                </w:rPr>
                <w:t>]</w:t>
              </w:r>
            </w:ins>
          </w:p>
        </w:tc>
        <w:tc>
          <w:tcPr>
            <w:tcW w:w="0" w:type="auto"/>
          </w:tcPr>
          <w:p w14:paraId="0488E913" w14:textId="77777777" w:rsidR="00FB6F7C" w:rsidRPr="00106825" w:rsidRDefault="00FB6F7C" w:rsidP="005F6CB5">
            <w:pPr>
              <w:pStyle w:val="TAL"/>
              <w:jc w:val="center"/>
              <w:rPr>
                <w:ins w:id="1055" w:author="R4-1808321" w:date="2018-05-29T11:29:00Z"/>
                <w:rFonts w:cs="Arial"/>
                <w:szCs w:val="18"/>
              </w:rPr>
            </w:pPr>
            <w:ins w:id="1056" w:author="R4-1808321" w:date="2018-05-29T11:29:00Z">
              <w:r>
                <w:rPr>
                  <w:rFonts w:cs="Arial"/>
                  <w:szCs w:val="18"/>
                </w:rPr>
                <w:t>[</w:t>
              </w:r>
              <w:r w:rsidRPr="004F5F1B">
                <w:rPr>
                  <w:rFonts w:cs="Arial"/>
                  <w:szCs w:val="18"/>
                </w:rPr>
                <w:t>x</w:t>
              </w:r>
              <w:r>
                <w:rPr>
                  <w:rFonts w:cs="Arial"/>
                  <w:szCs w:val="18"/>
                </w:rPr>
                <w:t>]</w:t>
              </w:r>
            </w:ins>
          </w:p>
        </w:tc>
        <w:tc>
          <w:tcPr>
            <w:tcW w:w="0" w:type="auto"/>
          </w:tcPr>
          <w:p w14:paraId="13623E32" w14:textId="77777777" w:rsidR="00FB6F7C" w:rsidRPr="00106825" w:rsidRDefault="00FB6F7C" w:rsidP="005F6CB5">
            <w:pPr>
              <w:pStyle w:val="TAL"/>
              <w:jc w:val="center"/>
              <w:rPr>
                <w:ins w:id="1057" w:author="R4-1808321" w:date="2018-05-29T11:29:00Z"/>
                <w:rFonts w:cs="Arial"/>
                <w:szCs w:val="18"/>
              </w:rPr>
            </w:pPr>
            <w:ins w:id="1058" w:author="R4-1808321" w:date="2018-05-29T11:29:00Z">
              <w:r>
                <w:rPr>
                  <w:rFonts w:cs="Arial"/>
                  <w:szCs w:val="18"/>
                </w:rPr>
                <w:t>[</w:t>
              </w:r>
              <w:r w:rsidRPr="004F5F1B">
                <w:rPr>
                  <w:rFonts w:cs="Arial"/>
                  <w:szCs w:val="18"/>
                </w:rPr>
                <w:t>x</w:t>
              </w:r>
              <w:r>
                <w:rPr>
                  <w:rFonts w:cs="Arial"/>
                  <w:szCs w:val="18"/>
                </w:rPr>
                <w:t>]</w:t>
              </w:r>
            </w:ins>
          </w:p>
        </w:tc>
      </w:tr>
      <w:tr w:rsidR="00FB6F7C" w:rsidRPr="00106825" w14:paraId="2EDFE12C" w14:textId="77777777" w:rsidTr="005F6CB5">
        <w:trPr>
          <w:jc w:val="center"/>
          <w:ins w:id="1059" w:author="R4-1808321" w:date="2018-05-29T11:29:00Z"/>
        </w:trPr>
        <w:tc>
          <w:tcPr>
            <w:tcW w:w="0" w:type="auto"/>
          </w:tcPr>
          <w:p w14:paraId="71C9AA56" w14:textId="77777777" w:rsidR="00FB6F7C" w:rsidRPr="002D5BD1" w:rsidRDefault="00FB6F7C" w:rsidP="005F6CB5">
            <w:pPr>
              <w:pStyle w:val="TAL"/>
              <w:rPr>
                <w:ins w:id="1060" w:author="R4-1808321" w:date="2018-05-29T11:29:00Z"/>
                <w:rFonts w:cs="Arial"/>
                <w:szCs w:val="18"/>
              </w:rPr>
            </w:pPr>
            <w:ins w:id="1061" w:author="R4-1808321" w:date="2018-05-29T11:29:00Z">
              <w:r>
                <w:rPr>
                  <w:rFonts w:cs="Arial"/>
                  <w:szCs w:val="18"/>
                </w:rPr>
                <w:t>[</w:t>
              </w:r>
              <w:r w:rsidRPr="002D5BD1">
                <w:rPr>
                  <w:rFonts w:cs="Arial"/>
                  <w:szCs w:val="18"/>
                </w:rPr>
                <w:t>D6.27</w:t>
              </w:r>
              <w:r>
                <w:rPr>
                  <w:rFonts w:cs="Arial"/>
                  <w:szCs w:val="18"/>
                </w:rPr>
                <w:t>]</w:t>
              </w:r>
            </w:ins>
          </w:p>
        </w:tc>
        <w:tc>
          <w:tcPr>
            <w:tcW w:w="0" w:type="auto"/>
          </w:tcPr>
          <w:p w14:paraId="60988D2B" w14:textId="77777777" w:rsidR="00FB6F7C" w:rsidRPr="006C0AE0" w:rsidRDefault="00FB6F7C" w:rsidP="005F6CB5">
            <w:pPr>
              <w:pStyle w:val="TAL"/>
              <w:rPr>
                <w:ins w:id="1062" w:author="R4-1808321" w:date="2018-05-29T11:29:00Z"/>
                <w:rFonts w:cs="Arial"/>
                <w:szCs w:val="18"/>
              </w:rPr>
            </w:pPr>
            <w:ins w:id="1063" w:author="R4-1808321" w:date="2018-05-29T11:29:00Z">
              <w:r>
                <w:rPr>
                  <w:rFonts w:cs="Arial"/>
                  <w:szCs w:val="18"/>
                </w:rPr>
                <w:t>[</w:t>
              </w:r>
              <w:r w:rsidRPr="006C0AE0">
                <w:rPr>
                  <w:rFonts w:cs="Arial"/>
                  <w:szCs w:val="18"/>
                </w:rPr>
                <w:t xml:space="preserve">Reduced total output power at the total number of supported carriers in </w:t>
              </w:r>
              <w:r w:rsidRPr="00C52AA3">
                <w:rPr>
                  <w:rFonts w:cs="Arial"/>
                  <w:szCs w:val="18"/>
                </w:rPr>
                <w:t>m</w:t>
              </w:r>
              <w:r w:rsidRPr="006C0AE0">
                <w:rPr>
                  <w:rFonts w:cs="Arial"/>
                  <w:szCs w:val="18"/>
                </w:rPr>
                <w:t>ulti-RAT operations</w:t>
              </w:r>
              <w:r>
                <w:rPr>
                  <w:rFonts w:cs="Arial"/>
                  <w:szCs w:val="18"/>
                </w:rPr>
                <w:t>]</w:t>
              </w:r>
            </w:ins>
          </w:p>
        </w:tc>
        <w:tc>
          <w:tcPr>
            <w:tcW w:w="0" w:type="auto"/>
          </w:tcPr>
          <w:p w14:paraId="576C8210" w14:textId="77777777" w:rsidR="00FB6F7C" w:rsidRPr="00815FD4" w:rsidRDefault="00FB6F7C" w:rsidP="005F6CB5">
            <w:pPr>
              <w:pStyle w:val="TAL"/>
              <w:rPr>
                <w:ins w:id="1064" w:author="R4-1808321" w:date="2018-05-29T11:29:00Z"/>
                <w:rFonts w:cs="Arial"/>
                <w:szCs w:val="18"/>
              </w:rPr>
            </w:pPr>
            <w:ins w:id="1065" w:author="R4-1808321" w:date="2018-05-29T11:29:00Z">
              <w:r w:rsidRPr="00815FD4">
                <w:rPr>
                  <w:rFonts w:ascii="Times New Roman" w:hAnsi="Times New Roman"/>
                  <w:i/>
                  <w:color w:val="0000FF"/>
                  <w:sz w:val="20"/>
                </w:rPr>
                <w:t>Editor’s note: MSR related</w:t>
              </w:r>
            </w:ins>
          </w:p>
          <w:p w14:paraId="78C678AD" w14:textId="77777777" w:rsidR="00FB6F7C" w:rsidRPr="00815FD4" w:rsidRDefault="00FB6F7C" w:rsidP="005F6CB5">
            <w:pPr>
              <w:pStyle w:val="TAL"/>
              <w:rPr>
                <w:ins w:id="1066" w:author="R4-1808321" w:date="2018-05-29T11:29:00Z"/>
                <w:rFonts w:cs="Arial"/>
                <w:szCs w:val="18"/>
              </w:rPr>
            </w:pPr>
            <w:ins w:id="1067" w:author="R4-1808321" w:date="2018-05-29T11:29:00Z">
              <w:r>
                <w:rPr>
                  <w:rFonts w:cs="Arial"/>
                  <w:szCs w:val="18"/>
                </w:rPr>
                <w:t>[</w:t>
              </w:r>
              <w:r w:rsidRPr="00815FD4">
                <w:rPr>
                  <w:rFonts w:cs="Arial"/>
                  <w:szCs w:val="18"/>
                </w:rPr>
                <w:t xml:space="preserve">Declared for each supported </w:t>
              </w:r>
              <w:r w:rsidRPr="00C52AA3">
                <w:rPr>
                  <w:rFonts w:cs="Arial"/>
                  <w:i/>
                  <w:szCs w:val="18"/>
                </w:rPr>
                <w:t>operating band</w:t>
              </w:r>
              <w:r w:rsidRPr="00815FD4">
                <w:rPr>
                  <w:rFonts w:cs="Arial"/>
                  <w:szCs w:val="18"/>
                </w:rPr>
                <w:t xml:space="preserve"> for all </w:t>
              </w:r>
              <w:r w:rsidRPr="00815FD4">
                <w:rPr>
                  <w:rFonts w:cs="Arial"/>
                  <w:i/>
                  <w:szCs w:val="18"/>
                </w:rPr>
                <w:t xml:space="preserve">single band connector(s) </w:t>
              </w:r>
              <w:r w:rsidRPr="00815FD4">
                <w:rPr>
                  <w:rFonts w:cs="Arial"/>
                  <w:szCs w:val="18"/>
                </w:rPr>
                <w:t>or</w:t>
              </w:r>
              <w:r w:rsidRPr="00815FD4">
                <w:rPr>
                  <w:rFonts w:cs="Arial"/>
                  <w:i/>
                  <w:szCs w:val="18"/>
                </w:rPr>
                <w:t xml:space="preserve"> multi-band connector(s).</w:t>
              </w:r>
              <w:r>
                <w:rPr>
                  <w:rFonts w:cs="Arial"/>
                  <w:i/>
                  <w:szCs w:val="18"/>
                </w:rPr>
                <w:t>]</w:t>
              </w:r>
            </w:ins>
          </w:p>
        </w:tc>
        <w:tc>
          <w:tcPr>
            <w:tcW w:w="0" w:type="auto"/>
          </w:tcPr>
          <w:p w14:paraId="71106F05" w14:textId="77777777" w:rsidR="00FB6F7C" w:rsidRPr="00106825" w:rsidRDefault="00FB6F7C" w:rsidP="005F6CB5">
            <w:pPr>
              <w:pStyle w:val="TAL"/>
              <w:jc w:val="center"/>
              <w:rPr>
                <w:ins w:id="1068" w:author="R4-1808321" w:date="2018-05-29T11:29:00Z"/>
                <w:rFonts w:cs="Arial"/>
                <w:szCs w:val="18"/>
              </w:rPr>
            </w:pPr>
            <w:ins w:id="1069" w:author="R4-1808321" w:date="2018-05-29T11:29:00Z">
              <w:r>
                <w:rPr>
                  <w:rFonts w:cs="Arial"/>
                  <w:szCs w:val="18"/>
                </w:rPr>
                <w:t>[</w:t>
              </w:r>
              <w:r w:rsidRPr="004F5F1B">
                <w:rPr>
                  <w:rFonts w:cs="Arial"/>
                  <w:szCs w:val="18"/>
                </w:rPr>
                <w:t>x</w:t>
              </w:r>
              <w:r>
                <w:rPr>
                  <w:rFonts w:cs="Arial"/>
                  <w:szCs w:val="18"/>
                </w:rPr>
                <w:t>]</w:t>
              </w:r>
            </w:ins>
          </w:p>
        </w:tc>
        <w:tc>
          <w:tcPr>
            <w:tcW w:w="0" w:type="auto"/>
          </w:tcPr>
          <w:p w14:paraId="1E7FFB7E" w14:textId="77777777" w:rsidR="00FB6F7C" w:rsidRPr="00106825" w:rsidRDefault="00FB6F7C" w:rsidP="005F6CB5">
            <w:pPr>
              <w:pStyle w:val="TAL"/>
              <w:jc w:val="center"/>
              <w:rPr>
                <w:ins w:id="1070" w:author="R4-1808321" w:date="2018-05-29T11:29:00Z"/>
                <w:rFonts w:cs="Arial"/>
                <w:szCs w:val="18"/>
              </w:rPr>
            </w:pPr>
            <w:ins w:id="1071" w:author="R4-1808321" w:date="2018-05-29T11:29:00Z">
              <w:r>
                <w:rPr>
                  <w:rFonts w:cs="Arial"/>
                  <w:szCs w:val="18"/>
                </w:rPr>
                <w:t>[</w:t>
              </w:r>
              <w:r w:rsidRPr="004F5F1B">
                <w:rPr>
                  <w:rFonts w:cs="Arial"/>
                  <w:szCs w:val="18"/>
                </w:rPr>
                <w:t>x</w:t>
              </w:r>
              <w:r>
                <w:rPr>
                  <w:rFonts w:cs="Arial"/>
                  <w:szCs w:val="18"/>
                </w:rPr>
                <w:t>]</w:t>
              </w:r>
            </w:ins>
          </w:p>
        </w:tc>
      </w:tr>
      <w:tr w:rsidR="00FB6F7C" w:rsidRPr="00106825" w14:paraId="4D7DC2F9" w14:textId="77777777" w:rsidTr="005F6CB5">
        <w:trPr>
          <w:jc w:val="center"/>
          <w:ins w:id="1072" w:author="R4-1808321" w:date="2018-05-29T11:29:00Z"/>
        </w:trPr>
        <w:tc>
          <w:tcPr>
            <w:tcW w:w="0" w:type="auto"/>
          </w:tcPr>
          <w:p w14:paraId="5DCE2B00" w14:textId="77777777" w:rsidR="00FB6F7C" w:rsidRPr="00392FA5" w:rsidRDefault="00FB6F7C" w:rsidP="005F6CB5">
            <w:pPr>
              <w:pStyle w:val="TAL"/>
              <w:rPr>
                <w:ins w:id="1073" w:author="R4-1808321" w:date="2018-05-29T11:29:00Z"/>
                <w:rFonts w:cs="Arial"/>
                <w:szCs w:val="18"/>
              </w:rPr>
            </w:pPr>
            <w:ins w:id="1074" w:author="R4-1808321" w:date="2018-05-29T11:29:00Z">
              <w:r w:rsidRPr="00392FA5">
                <w:rPr>
                  <w:rFonts w:cs="Arial"/>
                  <w:szCs w:val="18"/>
                </w:rPr>
                <w:t>D6.28</w:t>
              </w:r>
            </w:ins>
          </w:p>
        </w:tc>
        <w:tc>
          <w:tcPr>
            <w:tcW w:w="0" w:type="auto"/>
          </w:tcPr>
          <w:p w14:paraId="49548CEB" w14:textId="77777777" w:rsidR="00FB6F7C" w:rsidRPr="00392FA5" w:rsidRDefault="00FB6F7C" w:rsidP="005F6CB5">
            <w:pPr>
              <w:pStyle w:val="TAL"/>
              <w:rPr>
                <w:ins w:id="1075" w:author="R4-1808321" w:date="2018-05-29T11:29:00Z"/>
                <w:rFonts w:cs="Arial"/>
                <w:szCs w:val="18"/>
              </w:rPr>
            </w:pPr>
            <w:ins w:id="1076" w:author="R4-1808321" w:date="2018-05-29T11:29:00Z">
              <w:r w:rsidRPr="00392FA5">
                <w:rPr>
                  <w:rFonts w:cs="Arial"/>
                  <w:szCs w:val="18"/>
                </w:rPr>
                <w:t>Other band combination multi-band restrictions</w:t>
              </w:r>
            </w:ins>
          </w:p>
        </w:tc>
        <w:tc>
          <w:tcPr>
            <w:tcW w:w="0" w:type="auto"/>
          </w:tcPr>
          <w:p w14:paraId="4BAEFF1E" w14:textId="77777777" w:rsidR="00FB6F7C" w:rsidRPr="00392FA5" w:rsidRDefault="00FB6F7C" w:rsidP="005F6CB5">
            <w:pPr>
              <w:pStyle w:val="TAL"/>
              <w:rPr>
                <w:ins w:id="1077" w:author="R4-1808321" w:date="2018-05-29T11:29:00Z"/>
                <w:rFonts w:cs="Arial"/>
                <w:szCs w:val="18"/>
              </w:rPr>
            </w:pPr>
            <w:ins w:id="1078" w:author="R4-1808321" w:date="2018-05-29T11:29:00Z">
              <w:r w:rsidRPr="00392FA5">
                <w:rPr>
                  <w:rFonts w:cs="Arial"/>
                  <w:szCs w:val="18"/>
                </w:rPr>
                <w:t xml:space="preserve">Declare any other limitations under simultaneous operation in the declared band combinations (D6.41) for each </w:t>
              </w:r>
              <w:r w:rsidRPr="00392FA5">
                <w:rPr>
                  <w:rFonts w:cs="Arial"/>
                  <w:i/>
                  <w:szCs w:val="18"/>
                </w:rPr>
                <w:t>multi-band connector</w:t>
              </w:r>
              <w:r w:rsidRPr="00392FA5">
                <w:rPr>
                  <w:rFonts w:cs="Arial"/>
                  <w:szCs w:val="18"/>
                </w:rPr>
                <w:t xml:space="preserve"> which have any impact on the test configuration generation.</w:t>
              </w:r>
            </w:ins>
          </w:p>
          <w:p w14:paraId="137E0362" w14:textId="77777777" w:rsidR="00FB6F7C" w:rsidRPr="00392FA5" w:rsidRDefault="00FB6F7C" w:rsidP="005F6CB5">
            <w:pPr>
              <w:pStyle w:val="TAL"/>
              <w:rPr>
                <w:ins w:id="1079" w:author="R4-1808321" w:date="2018-05-29T11:29:00Z"/>
                <w:rFonts w:cs="Arial"/>
                <w:szCs w:val="18"/>
              </w:rPr>
            </w:pPr>
            <w:ins w:id="1080" w:author="R4-1808321" w:date="2018-05-29T11:29:00Z">
              <w:r w:rsidRPr="00C52AA3">
                <w:rPr>
                  <w:rFonts w:cs="Arial"/>
                  <w:szCs w:val="18"/>
                </w:rPr>
                <w:t>Declared f</w:t>
              </w:r>
              <w:r w:rsidRPr="00392FA5">
                <w:rPr>
                  <w:rFonts w:cs="Arial"/>
                  <w:szCs w:val="18"/>
                </w:rPr>
                <w:t xml:space="preserve">or every </w:t>
              </w:r>
              <w:r w:rsidRPr="00392FA5">
                <w:rPr>
                  <w:rFonts w:cs="Arial"/>
                  <w:i/>
                  <w:szCs w:val="18"/>
                </w:rPr>
                <w:t>multi-band connector</w:t>
              </w:r>
              <w:r w:rsidRPr="00392FA5">
                <w:rPr>
                  <w:rFonts w:cs="Arial"/>
                  <w:szCs w:val="18"/>
                </w:rPr>
                <w:t>.</w:t>
              </w:r>
            </w:ins>
          </w:p>
        </w:tc>
        <w:tc>
          <w:tcPr>
            <w:tcW w:w="0" w:type="auto"/>
          </w:tcPr>
          <w:p w14:paraId="64548624" w14:textId="77777777" w:rsidR="00FB6F7C" w:rsidRPr="00106825" w:rsidRDefault="00FB6F7C" w:rsidP="005F6CB5">
            <w:pPr>
              <w:pStyle w:val="TAL"/>
              <w:jc w:val="center"/>
              <w:rPr>
                <w:ins w:id="1081" w:author="R4-1808321" w:date="2018-05-29T11:29:00Z"/>
                <w:rFonts w:cs="Arial"/>
                <w:szCs w:val="18"/>
              </w:rPr>
            </w:pPr>
            <w:ins w:id="1082" w:author="R4-1808321" w:date="2018-05-29T11:29:00Z">
              <w:r w:rsidRPr="004F5F1B">
                <w:rPr>
                  <w:rFonts w:cs="Arial"/>
                  <w:szCs w:val="18"/>
                </w:rPr>
                <w:t>x</w:t>
              </w:r>
            </w:ins>
          </w:p>
        </w:tc>
        <w:tc>
          <w:tcPr>
            <w:tcW w:w="0" w:type="auto"/>
          </w:tcPr>
          <w:p w14:paraId="19AAEE1E" w14:textId="77777777" w:rsidR="00FB6F7C" w:rsidRPr="00106825" w:rsidRDefault="00FB6F7C" w:rsidP="005F6CB5">
            <w:pPr>
              <w:pStyle w:val="TAL"/>
              <w:jc w:val="center"/>
              <w:rPr>
                <w:ins w:id="1083" w:author="R4-1808321" w:date="2018-05-29T11:29:00Z"/>
                <w:rFonts w:cs="Arial"/>
                <w:szCs w:val="18"/>
              </w:rPr>
            </w:pPr>
            <w:ins w:id="1084" w:author="R4-1808321" w:date="2018-05-29T11:29:00Z">
              <w:r w:rsidRPr="004F5F1B">
                <w:rPr>
                  <w:rFonts w:cs="Arial"/>
                  <w:szCs w:val="18"/>
                </w:rPr>
                <w:t>x</w:t>
              </w:r>
            </w:ins>
          </w:p>
        </w:tc>
      </w:tr>
      <w:tr w:rsidR="00FB6F7C" w:rsidRPr="00106825" w14:paraId="2255531B" w14:textId="77777777" w:rsidTr="005F6CB5">
        <w:trPr>
          <w:jc w:val="center"/>
          <w:ins w:id="1085" w:author="R4-1808321" w:date="2018-05-29T11:29:00Z"/>
        </w:trPr>
        <w:tc>
          <w:tcPr>
            <w:tcW w:w="0" w:type="auto"/>
          </w:tcPr>
          <w:p w14:paraId="6CADAEA2" w14:textId="77777777" w:rsidR="00FB6F7C" w:rsidRPr="00392FA5" w:rsidRDefault="00FB6F7C" w:rsidP="005F6CB5">
            <w:pPr>
              <w:pStyle w:val="TAL"/>
              <w:rPr>
                <w:ins w:id="1086" w:author="R4-1808321" w:date="2018-05-29T11:29:00Z"/>
                <w:rFonts w:cs="Arial"/>
                <w:szCs w:val="18"/>
              </w:rPr>
            </w:pPr>
            <w:ins w:id="1087" w:author="R4-1808321" w:date="2018-05-29T11:29:00Z">
              <w:r>
                <w:rPr>
                  <w:rFonts w:cs="Arial"/>
                  <w:szCs w:val="18"/>
                </w:rPr>
                <w:t>[</w:t>
              </w:r>
              <w:r w:rsidRPr="00392FA5">
                <w:rPr>
                  <w:rFonts w:cs="Arial"/>
                  <w:szCs w:val="18"/>
                </w:rPr>
                <w:t>D6.30</w:t>
              </w:r>
              <w:r>
                <w:rPr>
                  <w:rFonts w:cs="Arial"/>
                  <w:szCs w:val="18"/>
                </w:rPr>
                <w:t>]</w:t>
              </w:r>
            </w:ins>
          </w:p>
        </w:tc>
        <w:tc>
          <w:tcPr>
            <w:tcW w:w="0" w:type="auto"/>
          </w:tcPr>
          <w:p w14:paraId="5E11776F" w14:textId="77777777" w:rsidR="00FB6F7C" w:rsidRPr="00392FA5" w:rsidRDefault="00FB6F7C" w:rsidP="005F6CB5">
            <w:pPr>
              <w:pStyle w:val="TAL"/>
              <w:rPr>
                <w:ins w:id="1088" w:author="R4-1808321" w:date="2018-05-29T11:29:00Z"/>
                <w:rFonts w:cs="Arial"/>
                <w:szCs w:val="18"/>
                <w:lang w:eastAsia="ko-KR"/>
              </w:rPr>
            </w:pPr>
            <w:ins w:id="1089" w:author="R4-1808321" w:date="2018-05-29T11:29:00Z">
              <w:r>
                <w:rPr>
                  <w:rFonts w:cs="Arial"/>
                  <w:szCs w:val="18"/>
                </w:rPr>
                <w:t>[</w:t>
              </w:r>
              <w:r w:rsidRPr="00C52AA3">
                <w:rPr>
                  <w:rFonts w:cs="Arial"/>
                  <w:szCs w:val="18"/>
                </w:rPr>
                <w:t>R</w:t>
              </w:r>
              <w:r w:rsidRPr="00392FA5">
                <w:rPr>
                  <w:rFonts w:cs="Arial"/>
                  <w:szCs w:val="18"/>
                </w:rPr>
                <w:t>ated carrier output power</w:t>
              </w:r>
              <w:r w:rsidRPr="00C52AA3" w:rsidDel="00392FA5">
                <w:rPr>
                  <w:rFonts w:cs="Arial"/>
                  <w:i/>
                  <w:szCs w:val="18"/>
                </w:rPr>
                <w:t xml:space="preserve"> </w:t>
              </w:r>
              <w:r w:rsidRPr="00C52AA3">
                <w:rPr>
                  <w:rFonts w:cs="Arial"/>
                  <w:szCs w:val="18"/>
                  <w:lang w:eastAsia="ko-KR"/>
                </w:rPr>
                <w:t>(</w:t>
              </w:r>
              <w:proofErr w:type="spellStart"/>
              <w:r w:rsidRPr="00392FA5">
                <w:t>P</w:t>
              </w:r>
              <w:r w:rsidRPr="00392FA5">
                <w:rPr>
                  <w:vertAlign w:val="subscript"/>
                </w:rPr>
                <w:t>rated,c,AC</w:t>
              </w:r>
              <w:proofErr w:type="spellEnd"/>
              <w:r w:rsidRPr="00C52AA3">
                <w:rPr>
                  <w:rFonts w:cs="Arial"/>
                  <w:szCs w:val="18"/>
                  <w:lang w:eastAsia="ko-KR"/>
                </w:rPr>
                <w:t xml:space="preserve">, </w:t>
              </w:r>
              <w:r>
                <w:rPr>
                  <w:rFonts w:cs="Arial"/>
                  <w:szCs w:val="18"/>
                  <w:lang w:eastAsia="ko-KR"/>
                </w:rPr>
                <w:t xml:space="preserve">or </w:t>
              </w:r>
              <w:proofErr w:type="spellStart"/>
              <w:r w:rsidRPr="00392FA5">
                <w:rPr>
                  <w:rFonts w:cs="Arial"/>
                  <w:szCs w:val="18"/>
                  <w:lang w:eastAsia="ko-KR"/>
                </w:rPr>
                <w:t>P</w:t>
              </w:r>
              <w:r w:rsidRPr="00C52AA3">
                <w:rPr>
                  <w:rFonts w:cs="Arial"/>
                  <w:szCs w:val="18"/>
                  <w:vertAlign w:val="subscript"/>
                  <w:lang w:eastAsia="ko-KR"/>
                </w:rPr>
                <w:t>r</w:t>
              </w:r>
              <w:r w:rsidRPr="00392FA5">
                <w:rPr>
                  <w:rFonts w:cs="Arial"/>
                  <w:szCs w:val="18"/>
                  <w:vertAlign w:val="subscript"/>
                  <w:lang w:eastAsia="ko-KR"/>
                </w:rPr>
                <w:t>ated,c,TABC</w:t>
              </w:r>
              <w:proofErr w:type="spellEnd"/>
              <w:r w:rsidRPr="00392FA5">
                <w:t>)</w:t>
              </w:r>
              <w:r>
                <w:t>]</w:t>
              </w:r>
            </w:ins>
          </w:p>
        </w:tc>
        <w:tc>
          <w:tcPr>
            <w:tcW w:w="0" w:type="auto"/>
          </w:tcPr>
          <w:p w14:paraId="5F1FBD75" w14:textId="77777777" w:rsidR="00FB6F7C" w:rsidRPr="00815FD4" w:rsidRDefault="00FB6F7C" w:rsidP="005F6CB5">
            <w:pPr>
              <w:pStyle w:val="TAL"/>
              <w:rPr>
                <w:ins w:id="1090" w:author="R4-1808321" w:date="2018-05-29T11:29:00Z"/>
                <w:rFonts w:cs="Arial"/>
                <w:szCs w:val="18"/>
              </w:rPr>
            </w:pPr>
            <w:ins w:id="1091" w:author="R4-1808321" w:date="2018-05-29T11:29:00Z">
              <w:r w:rsidRPr="00815FD4">
                <w:rPr>
                  <w:rFonts w:ascii="Times New Roman" w:hAnsi="Times New Roman"/>
                  <w:i/>
                  <w:color w:val="0000FF"/>
                  <w:sz w:val="20"/>
                </w:rPr>
                <w:t>Editor’s note: MSR related</w:t>
              </w:r>
            </w:ins>
          </w:p>
          <w:p w14:paraId="5FB40D11" w14:textId="77777777" w:rsidR="00FB6F7C" w:rsidRDefault="00FB6F7C" w:rsidP="005F6CB5">
            <w:pPr>
              <w:pStyle w:val="TAL"/>
              <w:rPr>
                <w:ins w:id="1092" w:author="R4-1808321" w:date="2018-05-29T11:29:00Z"/>
                <w:rFonts w:cs="Arial"/>
                <w:szCs w:val="18"/>
              </w:rPr>
            </w:pPr>
            <w:ins w:id="1093" w:author="R4-1808321" w:date="2018-05-29T11:29:00Z">
              <w:r>
                <w:rPr>
                  <w:rFonts w:cs="Arial"/>
                  <w:szCs w:val="18"/>
                </w:rPr>
                <w:t>[Conducted r</w:t>
              </w:r>
              <w:r w:rsidRPr="00392FA5">
                <w:rPr>
                  <w:rFonts w:cs="Arial"/>
                  <w:szCs w:val="18"/>
                </w:rPr>
                <w:t>ated carrier output power</w:t>
              </w:r>
              <w:r>
                <w:rPr>
                  <w:rFonts w:cs="Arial"/>
                  <w:szCs w:val="18"/>
                </w:rPr>
                <w:t xml:space="preserve">, per </w:t>
              </w:r>
              <w:r>
                <w:rPr>
                  <w:rFonts w:cs="Arial"/>
                  <w:i/>
                  <w:szCs w:val="18"/>
                </w:rPr>
                <w:t>single band connector</w:t>
              </w:r>
              <w:r w:rsidRPr="00815FD4">
                <w:rPr>
                  <w:rFonts w:cs="Arial"/>
                  <w:i/>
                  <w:szCs w:val="18"/>
                </w:rPr>
                <w:t xml:space="preserve"> </w:t>
              </w:r>
              <w:r w:rsidRPr="00815FD4">
                <w:rPr>
                  <w:rFonts w:cs="Arial"/>
                  <w:szCs w:val="18"/>
                </w:rPr>
                <w:t>or</w:t>
              </w:r>
              <w:r w:rsidRPr="00815FD4">
                <w:rPr>
                  <w:rFonts w:cs="Arial"/>
                  <w:i/>
                  <w:szCs w:val="18"/>
                </w:rPr>
                <w:t xml:space="preserve"> multi-band connector</w:t>
              </w:r>
              <w:r>
                <w:rPr>
                  <w:rFonts w:cs="Arial"/>
                  <w:i/>
                  <w:szCs w:val="18"/>
                </w:rPr>
                <w:t>.</w:t>
              </w:r>
            </w:ins>
          </w:p>
          <w:p w14:paraId="19661DAB" w14:textId="77777777" w:rsidR="00FB6F7C" w:rsidRPr="00392FA5" w:rsidRDefault="00FB6F7C" w:rsidP="005F6CB5">
            <w:pPr>
              <w:pStyle w:val="TAL"/>
              <w:rPr>
                <w:ins w:id="1094" w:author="R4-1808321" w:date="2018-05-29T11:29:00Z"/>
                <w:rFonts w:cs="Arial"/>
                <w:szCs w:val="18"/>
              </w:rPr>
            </w:pPr>
            <w:ins w:id="1095" w:author="R4-1808321" w:date="2018-05-29T11:29:00Z">
              <w:r w:rsidRPr="00C52AA3">
                <w:rPr>
                  <w:rFonts w:cs="Arial"/>
                  <w:szCs w:val="18"/>
                </w:rPr>
                <w:t>D</w:t>
              </w:r>
              <w:r w:rsidRPr="00392FA5">
                <w:rPr>
                  <w:rFonts w:cs="Arial"/>
                  <w:szCs w:val="18"/>
                </w:rPr>
                <w:t xml:space="preserve">eclared per supported </w:t>
              </w:r>
              <w:r w:rsidRPr="00C52AA3">
                <w:rPr>
                  <w:rFonts w:cs="Arial"/>
                  <w:i/>
                  <w:szCs w:val="18"/>
                </w:rPr>
                <w:t>operating band</w:t>
              </w:r>
              <w:r w:rsidRPr="00392FA5">
                <w:rPr>
                  <w:rFonts w:cs="Arial"/>
                  <w:szCs w:val="18"/>
                </w:rPr>
                <w:t>, per supported RAT</w:t>
              </w:r>
              <w:r w:rsidRPr="00C52AA3">
                <w:rPr>
                  <w:rFonts w:cs="Arial"/>
                  <w:szCs w:val="18"/>
                </w:rPr>
                <w:t>,</w:t>
              </w:r>
              <w:r w:rsidRPr="00392FA5">
                <w:rPr>
                  <w:rFonts w:cs="Arial"/>
                  <w:szCs w:val="18"/>
                </w:rPr>
                <w:t xml:space="preserve"> for all </w:t>
              </w:r>
              <w:r w:rsidRPr="00392FA5">
                <w:rPr>
                  <w:rFonts w:cs="Arial"/>
                  <w:i/>
                  <w:szCs w:val="18"/>
                </w:rPr>
                <w:t xml:space="preserve">single band connector(s) </w:t>
              </w:r>
              <w:r w:rsidRPr="00392FA5">
                <w:rPr>
                  <w:rFonts w:cs="Arial"/>
                  <w:szCs w:val="18"/>
                </w:rPr>
                <w:t>or</w:t>
              </w:r>
              <w:r w:rsidRPr="00392FA5">
                <w:rPr>
                  <w:rFonts w:cs="Arial"/>
                  <w:i/>
                  <w:szCs w:val="18"/>
                </w:rPr>
                <w:t xml:space="preserve"> multi-band connector(s)</w:t>
              </w:r>
              <w:r w:rsidRPr="00392FA5">
                <w:rPr>
                  <w:rFonts w:cs="Arial"/>
                  <w:szCs w:val="18"/>
                </w:rPr>
                <w:t>.</w:t>
              </w:r>
              <w:r>
                <w:rPr>
                  <w:rFonts w:cs="Arial"/>
                  <w:szCs w:val="18"/>
                </w:rPr>
                <w:t>]</w:t>
              </w:r>
            </w:ins>
          </w:p>
        </w:tc>
        <w:tc>
          <w:tcPr>
            <w:tcW w:w="0" w:type="auto"/>
          </w:tcPr>
          <w:p w14:paraId="7D8CF073" w14:textId="77777777" w:rsidR="00FB6F7C" w:rsidRPr="00106825" w:rsidRDefault="00FB6F7C" w:rsidP="005F6CB5">
            <w:pPr>
              <w:pStyle w:val="TAL"/>
              <w:jc w:val="center"/>
              <w:rPr>
                <w:ins w:id="1096" w:author="R4-1808321" w:date="2018-05-29T11:29:00Z"/>
                <w:rFonts w:cs="Arial"/>
                <w:szCs w:val="18"/>
              </w:rPr>
            </w:pPr>
            <w:ins w:id="1097" w:author="R4-1808321" w:date="2018-05-29T11:29:00Z">
              <w:r>
                <w:rPr>
                  <w:rFonts w:cs="Arial"/>
                  <w:szCs w:val="18"/>
                </w:rPr>
                <w:t>[</w:t>
              </w:r>
              <w:r w:rsidRPr="004F5F1B">
                <w:rPr>
                  <w:rFonts w:cs="Arial"/>
                  <w:szCs w:val="18"/>
                </w:rPr>
                <w:t>x</w:t>
              </w:r>
              <w:r>
                <w:rPr>
                  <w:rFonts w:cs="Arial"/>
                  <w:szCs w:val="18"/>
                </w:rPr>
                <w:t>]</w:t>
              </w:r>
            </w:ins>
          </w:p>
        </w:tc>
        <w:tc>
          <w:tcPr>
            <w:tcW w:w="0" w:type="auto"/>
          </w:tcPr>
          <w:p w14:paraId="22F168FC" w14:textId="77777777" w:rsidR="00FB6F7C" w:rsidRPr="00106825" w:rsidRDefault="00FB6F7C" w:rsidP="005F6CB5">
            <w:pPr>
              <w:pStyle w:val="TAL"/>
              <w:jc w:val="center"/>
              <w:rPr>
                <w:ins w:id="1098" w:author="R4-1808321" w:date="2018-05-29T11:29:00Z"/>
                <w:rFonts w:cs="Arial"/>
                <w:szCs w:val="18"/>
              </w:rPr>
            </w:pPr>
            <w:ins w:id="1099" w:author="R4-1808321" w:date="2018-05-29T11:29:00Z">
              <w:r>
                <w:rPr>
                  <w:rFonts w:cs="Arial"/>
                  <w:szCs w:val="18"/>
                </w:rPr>
                <w:t>[</w:t>
              </w:r>
              <w:r w:rsidRPr="004F5F1B">
                <w:rPr>
                  <w:rFonts w:cs="Arial"/>
                  <w:szCs w:val="18"/>
                </w:rPr>
                <w:t>x</w:t>
              </w:r>
              <w:r>
                <w:rPr>
                  <w:rFonts w:cs="Arial"/>
                  <w:szCs w:val="18"/>
                </w:rPr>
                <w:t>]</w:t>
              </w:r>
            </w:ins>
          </w:p>
        </w:tc>
      </w:tr>
      <w:tr w:rsidR="00FB6F7C" w:rsidRPr="00106825" w14:paraId="06CA3A4B" w14:textId="77777777" w:rsidTr="005F6CB5">
        <w:trPr>
          <w:jc w:val="center"/>
          <w:ins w:id="1100" w:author="R4-1808321" w:date="2018-05-29T11:29:00Z"/>
        </w:trPr>
        <w:tc>
          <w:tcPr>
            <w:tcW w:w="0" w:type="auto"/>
          </w:tcPr>
          <w:p w14:paraId="3E61F831" w14:textId="77777777" w:rsidR="00FB6F7C" w:rsidRPr="00B217A5" w:rsidRDefault="00FB6F7C" w:rsidP="005F6CB5">
            <w:pPr>
              <w:pStyle w:val="TAL"/>
              <w:rPr>
                <w:ins w:id="1101" w:author="R4-1808321" w:date="2018-05-29T11:29:00Z"/>
                <w:rFonts w:cs="Arial"/>
                <w:szCs w:val="18"/>
              </w:rPr>
            </w:pPr>
            <w:ins w:id="1102" w:author="R4-1808321" w:date="2018-05-29T11:29:00Z">
              <w:r w:rsidRPr="00B217A5">
                <w:rPr>
                  <w:rFonts w:cs="Arial"/>
                  <w:szCs w:val="18"/>
                </w:rPr>
                <w:t>D6.31</w:t>
              </w:r>
            </w:ins>
          </w:p>
        </w:tc>
        <w:tc>
          <w:tcPr>
            <w:tcW w:w="0" w:type="auto"/>
          </w:tcPr>
          <w:p w14:paraId="4F7B5148" w14:textId="77777777" w:rsidR="00FB6F7C" w:rsidRPr="00B217A5" w:rsidRDefault="00FB6F7C" w:rsidP="005F6CB5">
            <w:pPr>
              <w:pStyle w:val="TAL"/>
              <w:rPr>
                <w:ins w:id="1103" w:author="R4-1808321" w:date="2018-05-29T11:29:00Z"/>
                <w:rFonts w:cs="Arial"/>
                <w:szCs w:val="18"/>
              </w:rPr>
            </w:pPr>
            <w:ins w:id="1104" w:author="R4-1808321" w:date="2018-05-29T11:29:00Z">
              <w:r w:rsidRPr="00C52AA3">
                <w:rPr>
                  <w:rFonts w:cs="Arial"/>
                  <w:szCs w:val="18"/>
                </w:rPr>
                <w:t>R</w:t>
              </w:r>
              <w:r w:rsidRPr="00B217A5">
                <w:rPr>
                  <w:rFonts w:cs="Arial"/>
                  <w:szCs w:val="18"/>
                </w:rPr>
                <w:t>ated carrier output power for contiguous spectrum operation</w:t>
              </w:r>
            </w:ins>
          </w:p>
        </w:tc>
        <w:tc>
          <w:tcPr>
            <w:tcW w:w="0" w:type="auto"/>
          </w:tcPr>
          <w:p w14:paraId="48EA1D0F" w14:textId="77777777" w:rsidR="00FB6F7C" w:rsidRPr="00B217A5" w:rsidRDefault="00FB6F7C" w:rsidP="005F6CB5">
            <w:pPr>
              <w:pStyle w:val="TAL"/>
              <w:rPr>
                <w:ins w:id="1105" w:author="R4-1808321" w:date="2018-05-29T11:29:00Z"/>
                <w:rFonts w:cs="Arial"/>
                <w:szCs w:val="18"/>
              </w:rPr>
            </w:pPr>
            <w:ins w:id="1106" w:author="R4-1808321" w:date="2018-05-29T11:29:00Z">
              <w:r w:rsidRPr="00B217A5">
                <w:rPr>
                  <w:rFonts w:cs="Arial"/>
                  <w:szCs w:val="18"/>
                </w:rPr>
                <w:t>Conducted rated carrier output power</w:t>
              </w:r>
              <w:r w:rsidRPr="00C52AA3">
                <w:rPr>
                  <w:rFonts w:cs="Arial"/>
                  <w:szCs w:val="18"/>
                </w:rPr>
                <w:t xml:space="preserve"> for contiguous spectrum operation</w:t>
              </w:r>
              <w:r w:rsidRPr="00B217A5">
                <w:rPr>
                  <w:rFonts w:cs="Arial"/>
                  <w:szCs w:val="18"/>
                </w:rPr>
                <w:t xml:space="preserve">, per </w:t>
              </w:r>
              <w:r w:rsidRPr="00B217A5">
                <w:rPr>
                  <w:rFonts w:cs="Arial"/>
                  <w:i/>
                  <w:szCs w:val="18"/>
                </w:rPr>
                <w:t xml:space="preserve">single band connector </w:t>
              </w:r>
              <w:r w:rsidRPr="00B217A5">
                <w:rPr>
                  <w:rFonts w:cs="Arial"/>
                  <w:szCs w:val="18"/>
                </w:rPr>
                <w:t>or</w:t>
              </w:r>
              <w:r w:rsidRPr="00B217A5">
                <w:rPr>
                  <w:rFonts w:cs="Arial"/>
                  <w:i/>
                  <w:szCs w:val="18"/>
                </w:rPr>
                <w:t xml:space="preserve"> multi-band connector.</w:t>
              </w:r>
            </w:ins>
          </w:p>
          <w:p w14:paraId="5869A37C" w14:textId="77777777" w:rsidR="00FB6F7C" w:rsidRPr="00B217A5" w:rsidRDefault="00FB6F7C" w:rsidP="005F6CB5">
            <w:pPr>
              <w:pStyle w:val="TAL"/>
              <w:rPr>
                <w:ins w:id="1107" w:author="R4-1808321" w:date="2018-05-29T11:29:00Z"/>
                <w:rFonts w:cs="Arial"/>
                <w:szCs w:val="18"/>
              </w:rPr>
            </w:pPr>
            <w:ins w:id="1108" w:author="R4-1808321" w:date="2018-05-29T11:29:00Z">
              <w:r w:rsidRPr="00B217A5">
                <w:rPr>
                  <w:rFonts w:cs="Arial"/>
                  <w:szCs w:val="18"/>
                </w:rPr>
                <w:t xml:space="preserve">Declared for each supported </w:t>
              </w:r>
              <w:r w:rsidRPr="00C52AA3">
                <w:rPr>
                  <w:rFonts w:cs="Arial"/>
                  <w:i/>
                  <w:szCs w:val="18"/>
                </w:rPr>
                <w:t>operating band</w:t>
              </w:r>
              <w:r w:rsidRPr="00B217A5">
                <w:rPr>
                  <w:rFonts w:cs="Arial"/>
                  <w:szCs w:val="18"/>
                </w:rPr>
                <w:t xml:space="preserve"> and CS</w:t>
              </w:r>
              <w:r w:rsidRPr="00C52AA3">
                <w:rPr>
                  <w:rFonts w:cs="Arial"/>
                  <w:szCs w:val="18"/>
                </w:rPr>
                <w:t>NR</w:t>
              </w:r>
              <w:r w:rsidRPr="00B217A5">
                <w:rPr>
                  <w:rFonts w:cs="Arial"/>
                  <w:szCs w:val="18"/>
                </w:rPr>
                <w:t xml:space="preserve">, for all </w:t>
              </w:r>
              <w:r w:rsidRPr="00B217A5">
                <w:rPr>
                  <w:rFonts w:cs="Arial"/>
                  <w:i/>
                  <w:szCs w:val="18"/>
                </w:rPr>
                <w:t xml:space="preserve">single band connector(s) </w:t>
              </w:r>
              <w:r w:rsidRPr="00B217A5">
                <w:rPr>
                  <w:rFonts w:cs="Arial"/>
                  <w:szCs w:val="18"/>
                </w:rPr>
                <w:t>or</w:t>
              </w:r>
              <w:r w:rsidRPr="00B217A5">
                <w:rPr>
                  <w:rFonts w:cs="Arial"/>
                  <w:i/>
                  <w:szCs w:val="18"/>
                </w:rPr>
                <w:t xml:space="preserve"> multi-band connector(s)</w:t>
              </w:r>
              <w:r w:rsidRPr="00C52AA3">
                <w:rPr>
                  <w:rFonts w:cs="Arial"/>
                  <w:i/>
                  <w:szCs w:val="18"/>
                </w:rPr>
                <w:t>.</w:t>
              </w:r>
            </w:ins>
          </w:p>
        </w:tc>
        <w:tc>
          <w:tcPr>
            <w:tcW w:w="0" w:type="auto"/>
          </w:tcPr>
          <w:p w14:paraId="67B1C07C" w14:textId="77777777" w:rsidR="00FB6F7C" w:rsidRPr="00106825" w:rsidRDefault="00FB6F7C" w:rsidP="005F6CB5">
            <w:pPr>
              <w:pStyle w:val="TAL"/>
              <w:jc w:val="center"/>
              <w:rPr>
                <w:ins w:id="1109" w:author="R4-1808321" w:date="2018-05-29T11:29:00Z"/>
                <w:rFonts w:cs="Arial"/>
                <w:szCs w:val="18"/>
              </w:rPr>
            </w:pPr>
            <w:ins w:id="1110" w:author="R4-1808321" w:date="2018-05-29T11:29:00Z">
              <w:r w:rsidRPr="004F5F1B">
                <w:rPr>
                  <w:rFonts w:cs="Arial"/>
                  <w:szCs w:val="18"/>
                </w:rPr>
                <w:t>x</w:t>
              </w:r>
            </w:ins>
          </w:p>
        </w:tc>
        <w:tc>
          <w:tcPr>
            <w:tcW w:w="0" w:type="auto"/>
          </w:tcPr>
          <w:p w14:paraId="2932393A" w14:textId="77777777" w:rsidR="00FB6F7C" w:rsidRPr="00106825" w:rsidRDefault="00FB6F7C" w:rsidP="005F6CB5">
            <w:pPr>
              <w:pStyle w:val="TAL"/>
              <w:jc w:val="center"/>
              <w:rPr>
                <w:ins w:id="1111" w:author="R4-1808321" w:date="2018-05-29T11:29:00Z"/>
                <w:rFonts w:cs="Arial"/>
                <w:szCs w:val="18"/>
              </w:rPr>
            </w:pPr>
            <w:ins w:id="1112" w:author="R4-1808321" w:date="2018-05-29T11:29:00Z">
              <w:r w:rsidRPr="004F5F1B">
                <w:rPr>
                  <w:rFonts w:cs="Arial"/>
                  <w:szCs w:val="18"/>
                </w:rPr>
                <w:t>x</w:t>
              </w:r>
            </w:ins>
          </w:p>
        </w:tc>
      </w:tr>
      <w:tr w:rsidR="00FB6F7C" w:rsidRPr="00106825" w14:paraId="1A28A94A" w14:textId="77777777" w:rsidTr="005F6CB5">
        <w:trPr>
          <w:jc w:val="center"/>
          <w:ins w:id="1113" w:author="R4-1808321" w:date="2018-05-29T11:29:00Z"/>
        </w:trPr>
        <w:tc>
          <w:tcPr>
            <w:tcW w:w="0" w:type="auto"/>
          </w:tcPr>
          <w:p w14:paraId="172B0905" w14:textId="77777777" w:rsidR="00FB6F7C" w:rsidRPr="002D5BD1" w:rsidRDefault="00FB6F7C" w:rsidP="005F6CB5">
            <w:pPr>
              <w:pStyle w:val="TAL"/>
              <w:rPr>
                <w:ins w:id="1114" w:author="R4-1808321" w:date="2018-05-29T11:29:00Z"/>
                <w:rFonts w:cs="Arial"/>
                <w:szCs w:val="18"/>
              </w:rPr>
            </w:pPr>
            <w:ins w:id="1115" w:author="R4-1808321" w:date="2018-05-29T11:29:00Z">
              <w:r w:rsidRPr="002D5BD1">
                <w:rPr>
                  <w:rFonts w:cs="Arial"/>
                  <w:szCs w:val="18"/>
                </w:rPr>
                <w:t>D6.32</w:t>
              </w:r>
            </w:ins>
          </w:p>
        </w:tc>
        <w:tc>
          <w:tcPr>
            <w:tcW w:w="0" w:type="auto"/>
          </w:tcPr>
          <w:p w14:paraId="6905BA03" w14:textId="77777777" w:rsidR="00FB6F7C" w:rsidRPr="00B217A5" w:rsidRDefault="00FB6F7C" w:rsidP="005F6CB5">
            <w:pPr>
              <w:pStyle w:val="TAL"/>
              <w:rPr>
                <w:ins w:id="1116" w:author="R4-1808321" w:date="2018-05-29T11:29:00Z"/>
                <w:rFonts w:cs="Arial"/>
                <w:szCs w:val="18"/>
              </w:rPr>
            </w:pPr>
            <w:ins w:id="1117" w:author="R4-1808321" w:date="2018-05-29T11:29:00Z">
              <w:r w:rsidRPr="00C52AA3">
                <w:rPr>
                  <w:rFonts w:cs="Arial"/>
                  <w:szCs w:val="18"/>
                </w:rPr>
                <w:t>R</w:t>
              </w:r>
              <w:r w:rsidRPr="00B217A5">
                <w:rPr>
                  <w:rFonts w:cs="Arial"/>
                  <w:szCs w:val="18"/>
                </w:rPr>
                <w:t>ated carrier output power</w:t>
              </w:r>
              <w:r w:rsidRPr="00C52AA3">
                <w:rPr>
                  <w:rFonts w:cs="Arial"/>
                  <w:szCs w:val="18"/>
                </w:rPr>
                <w:t xml:space="preserve"> </w:t>
              </w:r>
              <w:r w:rsidRPr="00B217A5">
                <w:rPr>
                  <w:rFonts w:cs="Arial"/>
                  <w:szCs w:val="18"/>
                </w:rPr>
                <w:t>for non-contiguous spectrum operation</w:t>
              </w:r>
            </w:ins>
          </w:p>
        </w:tc>
        <w:tc>
          <w:tcPr>
            <w:tcW w:w="0" w:type="auto"/>
          </w:tcPr>
          <w:p w14:paraId="1BBE03F2" w14:textId="77777777" w:rsidR="00FB6F7C" w:rsidRPr="00B217A5" w:rsidRDefault="00FB6F7C" w:rsidP="005F6CB5">
            <w:pPr>
              <w:pStyle w:val="TAL"/>
              <w:rPr>
                <w:ins w:id="1118" w:author="R4-1808321" w:date="2018-05-29T11:29:00Z"/>
                <w:rFonts w:cs="Arial"/>
                <w:szCs w:val="18"/>
              </w:rPr>
            </w:pPr>
            <w:ins w:id="1119" w:author="R4-1808321" w:date="2018-05-29T11:29:00Z">
              <w:r w:rsidRPr="00B217A5">
                <w:rPr>
                  <w:rFonts w:cs="Arial"/>
                  <w:szCs w:val="18"/>
                </w:rPr>
                <w:t xml:space="preserve">Conducted rated carrier output power </w:t>
              </w:r>
              <w:r w:rsidRPr="00C52AA3">
                <w:rPr>
                  <w:rFonts w:cs="Arial"/>
                  <w:szCs w:val="18"/>
                </w:rPr>
                <w:t>for non-contiguous spectrum operation</w:t>
              </w:r>
              <w:r w:rsidRPr="00B217A5">
                <w:rPr>
                  <w:rFonts w:cs="Arial"/>
                  <w:szCs w:val="18"/>
                </w:rPr>
                <w:t xml:space="preserve">, per </w:t>
              </w:r>
              <w:r w:rsidRPr="00B217A5">
                <w:rPr>
                  <w:rFonts w:cs="Arial"/>
                  <w:i/>
                  <w:szCs w:val="18"/>
                </w:rPr>
                <w:t xml:space="preserve">single band connector </w:t>
              </w:r>
              <w:r w:rsidRPr="00B217A5">
                <w:rPr>
                  <w:rFonts w:cs="Arial"/>
                  <w:szCs w:val="18"/>
                </w:rPr>
                <w:t>or</w:t>
              </w:r>
              <w:r w:rsidRPr="00B217A5">
                <w:rPr>
                  <w:rFonts w:cs="Arial"/>
                  <w:i/>
                  <w:szCs w:val="18"/>
                </w:rPr>
                <w:t xml:space="preserve"> multi-band connector.</w:t>
              </w:r>
            </w:ins>
          </w:p>
          <w:p w14:paraId="63AA223E" w14:textId="77777777" w:rsidR="00FB6F7C" w:rsidRPr="00B217A5" w:rsidRDefault="00FB6F7C" w:rsidP="005F6CB5">
            <w:pPr>
              <w:pStyle w:val="TAL"/>
              <w:rPr>
                <w:ins w:id="1120" w:author="R4-1808321" w:date="2018-05-29T11:29:00Z"/>
                <w:rFonts w:cs="Arial"/>
                <w:szCs w:val="18"/>
              </w:rPr>
            </w:pPr>
            <w:ins w:id="1121" w:author="R4-1808321" w:date="2018-05-29T11:29:00Z">
              <w:r w:rsidRPr="00B217A5">
                <w:rPr>
                  <w:rFonts w:cs="Arial"/>
                  <w:szCs w:val="18"/>
                </w:rPr>
                <w:t xml:space="preserve">Declared for each supported </w:t>
              </w:r>
              <w:r w:rsidRPr="00C52AA3">
                <w:rPr>
                  <w:rFonts w:cs="Arial"/>
                  <w:i/>
                  <w:szCs w:val="18"/>
                </w:rPr>
                <w:t>operating band</w:t>
              </w:r>
              <w:r w:rsidRPr="00B217A5">
                <w:rPr>
                  <w:rFonts w:cs="Arial"/>
                  <w:szCs w:val="18"/>
                </w:rPr>
                <w:t xml:space="preserve"> and CS, for all </w:t>
              </w:r>
              <w:r w:rsidRPr="00B217A5">
                <w:rPr>
                  <w:rFonts w:cs="Arial"/>
                  <w:i/>
                  <w:szCs w:val="18"/>
                </w:rPr>
                <w:t xml:space="preserve">single band connector(s) </w:t>
              </w:r>
              <w:r w:rsidRPr="00B217A5">
                <w:rPr>
                  <w:rFonts w:cs="Arial"/>
                  <w:szCs w:val="18"/>
                </w:rPr>
                <w:t>or</w:t>
              </w:r>
              <w:r w:rsidRPr="00B217A5">
                <w:rPr>
                  <w:rFonts w:cs="Arial"/>
                  <w:i/>
                  <w:szCs w:val="18"/>
                </w:rPr>
                <w:t xml:space="preserve"> multi-band connector(s)</w:t>
              </w:r>
              <w:r w:rsidRPr="00C52AA3">
                <w:rPr>
                  <w:rFonts w:cs="Arial"/>
                  <w:i/>
                  <w:szCs w:val="18"/>
                </w:rPr>
                <w:t>.</w:t>
              </w:r>
            </w:ins>
          </w:p>
        </w:tc>
        <w:tc>
          <w:tcPr>
            <w:tcW w:w="0" w:type="auto"/>
          </w:tcPr>
          <w:p w14:paraId="10F0A1BB" w14:textId="77777777" w:rsidR="00FB6F7C" w:rsidRPr="00106825" w:rsidRDefault="00FB6F7C" w:rsidP="005F6CB5">
            <w:pPr>
              <w:pStyle w:val="TAL"/>
              <w:jc w:val="center"/>
              <w:rPr>
                <w:ins w:id="1122" w:author="R4-1808321" w:date="2018-05-29T11:29:00Z"/>
                <w:rFonts w:cs="Arial"/>
                <w:szCs w:val="18"/>
              </w:rPr>
            </w:pPr>
            <w:ins w:id="1123" w:author="R4-1808321" w:date="2018-05-29T11:29:00Z">
              <w:r w:rsidRPr="004F5F1B">
                <w:rPr>
                  <w:rFonts w:cs="Arial"/>
                  <w:szCs w:val="18"/>
                </w:rPr>
                <w:t>x</w:t>
              </w:r>
            </w:ins>
          </w:p>
        </w:tc>
        <w:tc>
          <w:tcPr>
            <w:tcW w:w="0" w:type="auto"/>
          </w:tcPr>
          <w:p w14:paraId="7A794A69" w14:textId="77777777" w:rsidR="00FB6F7C" w:rsidRPr="00106825" w:rsidRDefault="00FB6F7C" w:rsidP="005F6CB5">
            <w:pPr>
              <w:pStyle w:val="TAL"/>
              <w:jc w:val="center"/>
              <w:rPr>
                <w:ins w:id="1124" w:author="R4-1808321" w:date="2018-05-29T11:29:00Z"/>
                <w:rFonts w:cs="Arial"/>
                <w:szCs w:val="18"/>
              </w:rPr>
            </w:pPr>
            <w:ins w:id="1125" w:author="R4-1808321" w:date="2018-05-29T11:29:00Z">
              <w:r w:rsidRPr="004F5F1B">
                <w:rPr>
                  <w:rFonts w:cs="Arial"/>
                  <w:szCs w:val="18"/>
                </w:rPr>
                <w:t>x</w:t>
              </w:r>
            </w:ins>
          </w:p>
        </w:tc>
      </w:tr>
      <w:tr w:rsidR="00FB6F7C" w:rsidRPr="00106825" w14:paraId="3FAAE095" w14:textId="77777777" w:rsidTr="005F6CB5">
        <w:trPr>
          <w:jc w:val="center"/>
          <w:ins w:id="1126" w:author="R4-1808321" w:date="2018-05-29T11:29:00Z"/>
        </w:trPr>
        <w:tc>
          <w:tcPr>
            <w:tcW w:w="0" w:type="auto"/>
          </w:tcPr>
          <w:p w14:paraId="24F33B33" w14:textId="77777777" w:rsidR="00FB6F7C" w:rsidRPr="002D5BD1" w:rsidRDefault="00FB6F7C" w:rsidP="005F6CB5">
            <w:pPr>
              <w:pStyle w:val="TAL"/>
              <w:rPr>
                <w:ins w:id="1127" w:author="R4-1808321" w:date="2018-05-29T11:29:00Z"/>
                <w:rFonts w:cs="Arial"/>
                <w:szCs w:val="18"/>
              </w:rPr>
            </w:pPr>
            <w:ins w:id="1128" w:author="R4-1808321" w:date="2018-05-29T11:29:00Z">
              <w:r>
                <w:rPr>
                  <w:rFonts w:cs="Arial"/>
                  <w:szCs w:val="18"/>
                </w:rPr>
                <w:lastRenderedPageBreak/>
                <w:t>[</w:t>
              </w:r>
              <w:r w:rsidRPr="002D5BD1">
                <w:rPr>
                  <w:rFonts w:cs="Arial"/>
                  <w:szCs w:val="18"/>
                </w:rPr>
                <w:t>D6.33</w:t>
              </w:r>
              <w:r>
                <w:rPr>
                  <w:rFonts w:cs="Arial"/>
                  <w:szCs w:val="18"/>
                </w:rPr>
                <w:t>]</w:t>
              </w:r>
            </w:ins>
          </w:p>
        </w:tc>
        <w:tc>
          <w:tcPr>
            <w:tcW w:w="0" w:type="auto"/>
          </w:tcPr>
          <w:p w14:paraId="2232D9AA" w14:textId="77777777" w:rsidR="00FB6F7C" w:rsidRPr="00A37D79" w:rsidRDefault="00FB6F7C" w:rsidP="005F6CB5">
            <w:pPr>
              <w:pStyle w:val="TAL"/>
              <w:rPr>
                <w:ins w:id="1129" w:author="R4-1808321" w:date="2018-05-29T11:29:00Z"/>
                <w:rFonts w:cs="Arial"/>
                <w:szCs w:val="18"/>
                <w:lang w:eastAsia="ko-KR"/>
              </w:rPr>
            </w:pPr>
            <w:ins w:id="1130" w:author="R4-1808321" w:date="2018-05-29T11:29:00Z">
              <w:r w:rsidRPr="000E04F8">
                <w:rPr>
                  <w:rFonts w:cs="Arial"/>
                  <w:szCs w:val="18"/>
                </w:rPr>
                <w:t>[</w:t>
              </w:r>
              <w:r w:rsidRPr="00C52AA3">
                <w:rPr>
                  <w:rFonts w:cs="Arial"/>
                  <w:szCs w:val="18"/>
                </w:rPr>
                <w:t>R</w:t>
              </w:r>
              <w:r w:rsidRPr="00A37D79">
                <w:rPr>
                  <w:rFonts w:cs="Arial"/>
                  <w:szCs w:val="18"/>
                </w:rPr>
                <w:t>ated output power per RAT</w:t>
              </w:r>
              <w:r w:rsidRPr="000E04F8">
                <w:rPr>
                  <w:rFonts w:cs="Arial"/>
                  <w:szCs w:val="18"/>
                </w:rPr>
                <w:t xml:space="preserve"> (</w:t>
              </w:r>
              <w:proofErr w:type="spellStart"/>
              <w:r w:rsidRPr="00A37D79">
                <w:rPr>
                  <w:rFonts w:cs="Arial"/>
                  <w:szCs w:val="18"/>
                </w:rPr>
                <w:t>P</w:t>
              </w:r>
              <w:r w:rsidRPr="000E04F8">
                <w:rPr>
                  <w:rFonts w:cs="Arial"/>
                  <w:szCs w:val="18"/>
                  <w:vertAlign w:val="subscript"/>
                </w:rPr>
                <w:t>r</w:t>
              </w:r>
              <w:r w:rsidRPr="00A37D79">
                <w:rPr>
                  <w:rFonts w:cs="Arial"/>
                  <w:szCs w:val="18"/>
                  <w:vertAlign w:val="subscript"/>
                </w:rPr>
                <w:t>ated,RAT,TABC</w:t>
              </w:r>
              <w:proofErr w:type="spellEnd"/>
              <w:r w:rsidRPr="000E04F8">
                <w:rPr>
                  <w:rFonts w:cs="Arial"/>
                  <w:szCs w:val="18"/>
                </w:rPr>
                <w:t>)]</w:t>
              </w:r>
            </w:ins>
          </w:p>
        </w:tc>
        <w:tc>
          <w:tcPr>
            <w:tcW w:w="0" w:type="auto"/>
          </w:tcPr>
          <w:p w14:paraId="13D502D6" w14:textId="4E724C24" w:rsidR="00FB6F7C" w:rsidRPr="00341056" w:rsidRDefault="00FB6F7C" w:rsidP="005F6CB5">
            <w:pPr>
              <w:pStyle w:val="TAL"/>
              <w:rPr>
                <w:ins w:id="1131" w:author="R4-1808321" w:date="2018-05-29T11:29:00Z"/>
                <w:rFonts w:cs="Arial"/>
                <w:szCs w:val="18"/>
              </w:rPr>
            </w:pPr>
            <w:ins w:id="1132" w:author="R4-1808321" w:date="2018-05-29T11:29:00Z">
              <w:r w:rsidRPr="00341056">
                <w:rPr>
                  <w:rFonts w:ascii="Times New Roman" w:hAnsi="Times New Roman"/>
                  <w:i/>
                  <w:color w:val="0000FF"/>
                  <w:sz w:val="20"/>
                </w:rPr>
                <w:t>Editor’s note: MSR related; leave FFS to see i</w:t>
              </w:r>
              <w:r>
                <w:rPr>
                  <w:rFonts w:ascii="Times New Roman" w:hAnsi="Times New Roman"/>
                  <w:i/>
                  <w:color w:val="0000FF"/>
                  <w:sz w:val="20"/>
                </w:rPr>
                <w:t>f</w:t>
              </w:r>
              <w:r w:rsidRPr="00341056">
                <w:rPr>
                  <w:rFonts w:ascii="Times New Roman" w:hAnsi="Times New Roman"/>
                  <w:i/>
                  <w:color w:val="0000FF"/>
                  <w:sz w:val="20"/>
                </w:rPr>
                <w:t xml:space="preserve"> “per RAT” rated power declarations and definitions (</w:t>
              </w:r>
              <w:proofErr w:type="spellStart"/>
              <w:r w:rsidRPr="00C52AA3">
                <w:rPr>
                  <w:rFonts w:cs="Arial"/>
                  <w:szCs w:val="18"/>
                </w:rPr>
                <w:t>P</w:t>
              </w:r>
              <w:r w:rsidRPr="00C52AA3">
                <w:rPr>
                  <w:rFonts w:cs="Arial"/>
                  <w:szCs w:val="18"/>
                  <w:vertAlign w:val="subscript"/>
                </w:rPr>
                <w:t>rated</w:t>
              </w:r>
              <w:proofErr w:type="gramStart"/>
              <w:r w:rsidRPr="00C52AA3">
                <w:rPr>
                  <w:rFonts w:cs="Arial"/>
                  <w:szCs w:val="18"/>
                  <w:vertAlign w:val="subscript"/>
                </w:rPr>
                <w:t>,RAT,AC</w:t>
              </w:r>
              <w:proofErr w:type="spellEnd"/>
              <w:proofErr w:type="gramEnd"/>
              <w:r w:rsidRPr="00C52AA3">
                <w:rPr>
                  <w:rFonts w:cs="Arial"/>
                  <w:szCs w:val="18"/>
                </w:rPr>
                <w:t xml:space="preserve">, </w:t>
              </w:r>
              <w:proofErr w:type="spellStart"/>
              <w:r w:rsidRPr="00C52AA3">
                <w:rPr>
                  <w:rFonts w:cs="Arial"/>
                  <w:szCs w:val="18"/>
                </w:rPr>
                <w:t>P</w:t>
              </w:r>
              <w:r w:rsidRPr="00C52AA3">
                <w:rPr>
                  <w:rFonts w:cs="Arial"/>
                  <w:szCs w:val="18"/>
                  <w:vertAlign w:val="subscript"/>
                </w:rPr>
                <w:t>rated,RAT,TABC</w:t>
              </w:r>
              <w:proofErr w:type="spellEnd"/>
              <w:r w:rsidRPr="00341056">
                <w:rPr>
                  <w:rFonts w:ascii="Times New Roman" w:hAnsi="Times New Roman"/>
                  <w:i/>
                  <w:color w:val="0000FF"/>
                  <w:sz w:val="20"/>
                </w:rPr>
                <w:t>) is necessary.</w:t>
              </w:r>
            </w:ins>
          </w:p>
          <w:p w14:paraId="6DDA886E" w14:textId="77777777" w:rsidR="00FB6F7C" w:rsidRPr="00341056" w:rsidRDefault="00FB6F7C" w:rsidP="005F6CB5">
            <w:pPr>
              <w:pStyle w:val="TAL"/>
              <w:rPr>
                <w:ins w:id="1133" w:author="R4-1808321" w:date="2018-05-29T11:29:00Z"/>
                <w:rFonts w:cs="Arial"/>
                <w:szCs w:val="18"/>
              </w:rPr>
            </w:pPr>
            <w:ins w:id="1134" w:author="R4-1808321" w:date="2018-05-29T11:29:00Z">
              <w:r w:rsidRPr="00C52AA3">
                <w:rPr>
                  <w:rFonts w:cs="Arial"/>
                  <w:szCs w:val="18"/>
                </w:rPr>
                <w:t>[</w:t>
              </w:r>
              <w:proofErr w:type="spellStart"/>
              <w:r w:rsidRPr="00341056">
                <w:rPr>
                  <w:rFonts w:cs="Arial"/>
                  <w:szCs w:val="18"/>
                </w:rPr>
                <w:t>P</w:t>
              </w:r>
              <w:r w:rsidRPr="00341056">
                <w:rPr>
                  <w:rFonts w:cs="Arial"/>
                  <w:szCs w:val="18"/>
                  <w:vertAlign w:val="subscript"/>
                </w:rPr>
                <w:t>Rated</w:t>
              </w:r>
              <w:proofErr w:type="gramStart"/>
              <w:r w:rsidRPr="00341056">
                <w:rPr>
                  <w:rFonts w:cs="Arial"/>
                  <w:szCs w:val="18"/>
                  <w:vertAlign w:val="subscript"/>
                </w:rPr>
                <w:t>,RAT,TABC</w:t>
              </w:r>
              <w:proofErr w:type="spellEnd"/>
              <w:proofErr w:type="gramEnd"/>
              <w:r w:rsidRPr="00341056">
                <w:rPr>
                  <w:rFonts w:cs="Arial"/>
                  <w:szCs w:val="18"/>
                </w:rPr>
                <w:t xml:space="preserve"> is declared per supported operating band, per supported RAT for all </w:t>
              </w:r>
              <w:r w:rsidRPr="00341056">
                <w:rPr>
                  <w:rFonts w:cs="Arial"/>
                  <w:i/>
                  <w:szCs w:val="18"/>
                </w:rPr>
                <w:t xml:space="preserve">single band connector(s) </w:t>
              </w:r>
              <w:r w:rsidRPr="00341056">
                <w:rPr>
                  <w:rFonts w:cs="Arial"/>
                  <w:szCs w:val="18"/>
                </w:rPr>
                <w:t>or</w:t>
              </w:r>
              <w:r w:rsidRPr="00341056">
                <w:rPr>
                  <w:rFonts w:cs="Arial"/>
                  <w:i/>
                  <w:szCs w:val="18"/>
                </w:rPr>
                <w:t xml:space="preserve"> multi-band connector(s)</w:t>
              </w:r>
              <w:r w:rsidRPr="00341056">
                <w:rPr>
                  <w:rFonts w:cs="Arial"/>
                  <w:szCs w:val="18"/>
                </w:rPr>
                <w:t>.</w:t>
              </w:r>
              <w:r w:rsidRPr="00C52AA3">
                <w:rPr>
                  <w:rFonts w:cs="Arial"/>
                  <w:szCs w:val="18"/>
                </w:rPr>
                <w:t>]</w:t>
              </w:r>
            </w:ins>
          </w:p>
        </w:tc>
        <w:tc>
          <w:tcPr>
            <w:tcW w:w="0" w:type="auto"/>
          </w:tcPr>
          <w:p w14:paraId="73B0E91B" w14:textId="77777777" w:rsidR="00FB6F7C" w:rsidRPr="00106825" w:rsidRDefault="00FB6F7C" w:rsidP="005F6CB5">
            <w:pPr>
              <w:pStyle w:val="TAL"/>
              <w:jc w:val="center"/>
              <w:rPr>
                <w:ins w:id="1135" w:author="R4-1808321" w:date="2018-05-29T11:29:00Z"/>
                <w:rFonts w:cs="Arial"/>
                <w:szCs w:val="18"/>
              </w:rPr>
            </w:pPr>
            <w:ins w:id="1136" w:author="R4-1808321" w:date="2018-05-29T11:29:00Z">
              <w:r>
                <w:rPr>
                  <w:rFonts w:cs="Arial"/>
                  <w:szCs w:val="18"/>
                </w:rPr>
                <w:t>[</w:t>
              </w:r>
              <w:r w:rsidRPr="004F5F1B">
                <w:rPr>
                  <w:rFonts w:cs="Arial"/>
                  <w:szCs w:val="18"/>
                </w:rPr>
                <w:t>x</w:t>
              </w:r>
              <w:r>
                <w:rPr>
                  <w:rFonts w:cs="Arial"/>
                  <w:szCs w:val="18"/>
                </w:rPr>
                <w:t>]</w:t>
              </w:r>
            </w:ins>
          </w:p>
        </w:tc>
        <w:tc>
          <w:tcPr>
            <w:tcW w:w="0" w:type="auto"/>
          </w:tcPr>
          <w:p w14:paraId="64EBA878" w14:textId="77777777" w:rsidR="00FB6F7C" w:rsidRPr="00106825" w:rsidRDefault="00FB6F7C" w:rsidP="005F6CB5">
            <w:pPr>
              <w:pStyle w:val="TAL"/>
              <w:jc w:val="center"/>
              <w:rPr>
                <w:ins w:id="1137" w:author="R4-1808321" w:date="2018-05-29T11:29:00Z"/>
                <w:rFonts w:cs="Arial"/>
                <w:szCs w:val="18"/>
              </w:rPr>
            </w:pPr>
            <w:ins w:id="1138" w:author="R4-1808321" w:date="2018-05-29T11:29:00Z">
              <w:r>
                <w:rPr>
                  <w:rFonts w:cs="Arial"/>
                  <w:szCs w:val="18"/>
                </w:rPr>
                <w:t>[</w:t>
              </w:r>
              <w:r w:rsidRPr="004F5F1B">
                <w:rPr>
                  <w:rFonts w:cs="Arial"/>
                  <w:szCs w:val="18"/>
                </w:rPr>
                <w:t>x</w:t>
              </w:r>
              <w:r>
                <w:rPr>
                  <w:rFonts w:cs="Arial"/>
                  <w:szCs w:val="18"/>
                </w:rPr>
                <w:t>]</w:t>
              </w:r>
            </w:ins>
          </w:p>
        </w:tc>
      </w:tr>
      <w:tr w:rsidR="00FB6F7C" w:rsidRPr="00106825" w14:paraId="1C6C117B" w14:textId="77777777" w:rsidTr="005F6CB5">
        <w:trPr>
          <w:jc w:val="center"/>
          <w:ins w:id="1139" w:author="R4-1808321" w:date="2018-05-29T11:29:00Z"/>
        </w:trPr>
        <w:tc>
          <w:tcPr>
            <w:tcW w:w="0" w:type="auto"/>
          </w:tcPr>
          <w:p w14:paraId="19767791" w14:textId="77777777" w:rsidR="00FB6F7C" w:rsidRPr="002D5BD1" w:rsidRDefault="00FB6F7C" w:rsidP="005F6CB5">
            <w:pPr>
              <w:pStyle w:val="TAL"/>
              <w:rPr>
                <w:ins w:id="1140" w:author="R4-1808321" w:date="2018-05-29T11:29:00Z"/>
                <w:rFonts w:cs="Arial"/>
                <w:szCs w:val="18"/>
              </w:rPr>
            </w:pPr>
            <w:ins w:id="1141" w:author="R4-1808321" w:date="2018-05-29T11:29:00Z">
              <w:r w:rsidRPr="002D5BD1">
                <w:rPr>
                  <w:rFonts w:cs="Arial"/>
                  <w:szCs w:val="18"/>
                </w:rPr>
                <w:t>D6.34</w:t>
              </w:r>
            </w:ins>
          </w:p>
        </w:tc>
        <w:tc>
          <w:tcPr>
            <w:tcW w:w="0" w:type="auto"/>
          </w:tcPr>
          <w:p w14:paraId="70D5BB6E" w14:textId="77777777" w:rsidR="00FB6F7C" w:rsidRPr="00A37D79" w:rsidRDefault="00FB6F7C" w:rsidP="005F6CB5">
            <w:pPr>
              <w:pStyle w:val="TAL"/>
              <w:rPr>
                <w:ins w:id="1142" w:author="R4-1808321" w:date="2018-05-29T11:29:00Z"/>
                <w:rFonts w:cs="Arial"/>
                <w:szCs w:val="18"/>
              </w:rPr>
            </w:pPr>
            <w:ins w:id="1143" w:author="R4-1808321" w:date="2018-05-29T11:29:00Z">
              <w:r w:rsidRPr="000E04F8">
                <w:rPr>
                  <w:rFonts w:cs="Arial"/>
                  <w:szCs w:val="18"/>
                </w:rPr>
                <w:t>R</w:t>
              </w:r>
              <w:r w:rsidRPr="00A37D79">
                <w:rPr>
                  <w:rFonts w:cs="Arial"/>
                  <w:i/>
                  <w:szCs w:val="18"/>
                </w:rPr>
                <w:t xml:space="preserve">ated total output power </w:t>
              </w:r>
              <w:r w:rsidRPr="000E04F8">
                <w:rPr>
                  <w:rFonts w:cs="Arial"/>
                  <w:szCs w:val="18"/>
                </w:rPr>
                <w:t>(</w:t>
              </w:r>
              <w:proofErr w:type="spellStart"/>
              <w:r w:rsidRPr="00A37D79">
                <w:rPr>
                  <w:lang w:eastAsia="zh-CN"/>
                </w:rPr>
                <w:t>P</w:t>
              </w:r>
              <w:r w:rsidRPr="00A37D79">
                <w:rPr>
                  <w:vertAlign w:val="subscript"/>
                  <w:lang w:eastAsia="zh-CN"/>
                </w:rPr>
                <w:t>rated,t,AC</w:t>
              </w:r>
              <w:proofErr w:type="spellEnd"/>
              <w:r w:rsidRPr="000E04F8">
                <w:rPr>
                  <w:lang w:eastAsia="zh-CN"/>
                </w:rPr>
                <w:t>, or</w:t>
              </w:r>
              <w:r w:rsidRPr="000E04F8">
                <w:rPr>
                  <w:rFonts w:cs="Arial"/>
                  <w:szCs w:val="18"/>
                </w:rPr>
                <w:t xml:space="preserve"> </w:t>
              </w:r>
              <w:proofErr w:type="spellStart"/>
              <w:r w:rsidRPr="00A37D79">
                <w:rPr>
                  <w:rFonts w:cs="Arial"/>
                  <w:szCs w:val="18"/>
                </w:rPr>
                <w:t>P</w:t>
              </w:r>
              <w:r w:rsidRPr="000E04F8">
                <w:rPr>
                  <w:rFonts w:cs="Arial"/>
                  <w:szCs w:val="18"/>
                  <w:vertAlign w:val="subscript"/>
                </w:rPr>
                <w:t>r</w:t>
              </w:r>
              <w:r w:rsidRPr="00A37D79">
                <w:rPr>
                  <w:rFonts w:cs="Arial"/>
                  <w:szCs w:val="18"/>
                  <w:vertAlign w:val="subscript"/>
                </w:rPr>
                <w:t>ated,t,TABC</w:t>
              </w:r>
              <w:proofErr w:type="spellEnd"/>
              <w:r w:rsidRPr="000E04F8">
                <w:rPr>
                  <w:rFonts w:cs="Arial"/>
                  <w:szCs w:val="18"/>
                </w:rPr>
                <w:t>)</w:t>
              </w:r>
            </w:ins>
          </w:p>
        </w:tc>
        <w:tc>
          <w:tcPr>
            <w:tcW w:w="0" w:type="auto"/>
          </w:tcPr>
          <w:p w14:paraId="52846F49" w14:textId="77777777" w:rsidR="00FB6F7C" w:rsidRPr="00A37D79" w:rsidRDefault="00FB6F7C" w:rsidP="005F6CB5">
            <w:pPr>
              <w:pStyle w:val="TAL"/>
              <w:rPr>
                <w:ins w:id="1144" w:author="R4-1808321" w:date="2018-05-29T11:29:00Z"/>
                <w:rFonts w:cs="Arial"/>
                <w:szCs w:val="18"/>
              </w:rPr>
            </w:pPr>
            <w:ins w:id="1145" w:author="R4-1808321" w:date="2018-05-29T11:29:00Z">
              <w:r w:rsidRPr="00A37D79">
                <w:rPr>
                  <w:rFonts w:cs="Arial"/>
                  <w:szCs w:val="18"/>
                </w:rPr>
                <w:t xml:space="preserve">Conducted total rated output power, per </w:t>
              </w:r>
              <w:r w:rsidRPr="00A37D79">
                <w:rPr>
                  <w:rFonts w:cs="Arial"/>
                  <w:i/>
                  <w:szCs w:val="18"/>
                </w:rPr>
                <w:t xml:space="preserve">single band connector </w:t>
              </w:r>
              <w:r w:rsidRPr="00A37D79">
                <w:rPr>
                  <w:rFonts w:cs="Arial"/>
                  <w:szCs w:val="18"/>
                </w:rPr>
                <w:t>or</w:t>
              </w:r>
              <w:r w:rsidRPr="00A37D79">
                <w:rPr>
                  <w:rFonts w:cs="Arial"/>
                  <w:i/>
                  <w:szCs w:val="18"/>
                </w:rPr>
                <w:t xml:space="preserve"> multi-band connector.</w:t>
              </w:r>
            </w:ins>
          </w:p>
          <w:p w14:paraId="3DAE14F8" w14:textId="77777777" w:rsidR="00FB6F7C" w:rsidRPr="00A37D79" w:rsidRDefault="00FB6F7C" w:rsidP="005F6CB5">
            <w:pPr>
              <w:pStyle w:val="TAL"/>
              <w:rPr>
                <w:ins w:id="1146" w:author="R4-1808321" w:date="2018-05-29T11:29:00Z"/>
                <w:rFonts w:cs="Arial"/>
                <w:i/>
                <w:szCs w:val="18"/>
              </w:rPr>
            </w:pPr>
            <w:ins w:id="1147" w:author="R4-1808321" w:date="2018-05-29T11:29:00Z">
              <w:r w:rsidRPr="000E04F8">
                <w:rPr>
                  <w:rFonts w:cs="Arial"/>
                  <w:szCs w:val="18"/>
                </w:rPr>
                <w:t>D</w:t>
              </w:r>
              <w:r w:rsidRPr="00A37D79">
                <w:rPr>
                  <w:rFonts w:cs="Arial"/>
                  <w:szCs w:val="18"/>
                </w:rPr>
                <w:t xml:space="preserve">eclared for supported </w:t>
              </w:r>
              <w:r w:rsidRPr="00C52AA3">
                <w:rPr>
                  <w:rFonts w:cs="Arial"/>
                  <w:i/>
                  <w:szCs w:val="18"/>
                </w:rPr>
                <w:t>operating band</w:t>
              </w:r>
              <w:r w:rsidRPr="00A37D79">
                <w:rPr>
                  <w:rFonts w:cs="Arial"/>
                  <w:szCs w:val="18"/>
                </w:rPr>
                <w:t xml:space="preserve">, for all </w:t>
              </w:r>
              <w:r w:rsidRPr="00A37D79">
                <w:rPr>
                  <w:rFonts w:cs="Arial"/>
                  <w:i/>
                  <w:szCs w:val="18"/>
                </w:rPr>
                <w:t xml:space="preserve">single band connector(s) </w:t>
              </w:r>
              <w:r w:rsidRPr="00A37D79">
                <w:rPr>
                  <w:rFonts w:cs="Arial"/>
                  <w:szCs w:val="18"/>
                </w:rPr>
                <w:t>or</w:t>
              </w:r>
              <w:r w:rsidRPr="00A37D79">
                <w:rPr>
                  <w:rFonts w:cs="Arial"/>
                  <w:i/>
                  <w:szCs w:val="18"/>
                </w:rPr>
                <w:t xml:space="preserve"> multi-band connector(s).</w:t>
              </w:r>
            </w:ins>
          </w:p>
          <w:p w14:paraId="5A673294" w14:textId="77777777" w:rsidR="00FB6F7C" w:rsidRPr="00A37D79" w:rsidRDefault="00FB6F7C" w:rsidP="005F6CB5">
            <w:pPr>
              <w:pStyle w:val="TAL"/>
              <w:rPr>
                <w:ins w:id="1148" w:author="R4-1808321" w:date="2018-05-29T11:29:00Z"/>
                <w:rFonts w:cs="Arial"/>
                <w:szCs w:val="18"/>
              </w:rPr>
            </w:pPr>
            <w:ins w:id="1149" w:author="R4-1808321" w:date="2018-05-29T11:29:00Z">
              <w:r w:rsidRPr="00A37D79">
                <w:rPr>
                  <w:rFonts w:cs="Arial"/>
                  <w:szCs w:val="18"/>
                </w:rPr>
                <w:t xml:space="preserve">For </w:t>
              </w:r>
              <w:r w:rsidRPr="00A37D79">
                <w:rPr>
                  <w:rFonts w:cs="Arial"/>
                  <w:i/>
                  <w:szCs w:val="18"/>
                </w:rPr>
                <w:t xml:space="preserve">multi-band connectors </w:t>
              </w:r>
              <w:r w:rsidRPr="00A37D79">
                <w:rPr>
                  <w:rFonts w:cs="Arial"/>
                  <w:szCs w:val="18"/>
                </w:rPr>
                <w:t xml:space="preserve">declared for each supported </w:t>
              </w:r>
              <w:r w:rsidRPr="000E04F8">
                <w:rPr>
                  <w:rFonts w:cs="Arial"/>
                  <w:i/>
                  <w:szCs w:val="18"/>
                </w:rPr>
                <w:t>operating band</w:t>
              </w:r>
              <w:r w:rsidRPr="00A37D79">
                <w:rPr>
                  <w:rFonts w:cs="Arial"/>
                  <w:szCs w:val="18"/>
                </w:rPr>
                <w:t xml:space="preserve"> in each supported band combination.</w:t>
              </w:r>
            </w:ins>
          </w:p>
        </w:tc>
        <w:tc>
          <w:tcPr>
            <w:tcW w:w="0" w:type="auto"/>
          </w:tcPr>
          <w:p w14:paraId="440C325B" w14:textId="77777777" w:rsidR="00FB6F7C" w:rsidRPr="00A37D79" w:rsidRDefault="00FB6F7C" w:rsidP="005F6CB5">
            <w:pPr>
              <w:pStyle w:val="TAL"/>
              <w:jc w:val="center"/>
              <w:rPr>
                <w:ins w:id="1150" w:author="R4-1808321" w:date="2018-05-29T11:29:00Z"/>
                <w:rFonts w:cs="Arial"/>
                <w:szCs w:val="18"/>
              </w:rPr>
            </w:pPr>
            <w:ins w:id="1151" w:author="R4-1808321" w:date="2018-05-29T11:29:00Z">
              <w:r w:rsidRPr="00A37D79">
                <w:rPr>
                  <w:rFonts w:cs="Arial"/>
                  <w:szCs w:val="18"/>
                </w:rPr>
                <w:t>x</w:t>
              </w:r>
            </w:ins>
          </w:p>
        </w:tc>
        <w:tc>
          <w:tcPr>
            <w:tcW w:w="0" w:type="auto"/>
          </w:tcPr>
          <w:p w14:paraId="22F497B0" w14:textId="77777777" w:rsidR="00FB6F7C" w:rsidRPr="00A37D79" w:rsidRDefault="00FB6F7C" w:rsidP="005F6CB5">
            <w:pPr>
              <w:pStyle w:val="TAL"/>
              <w:jc w:val="center"/>
              <w:rPr>
                <w:ins w:id="1152" w:author="R4-1808321" w:date="2018-05-29T11:29:00Z"/>
                <w:rFonts w:cs="Arial"/>
                <w:szCs w:val="18"/>
              </w:rPr>
            </w:pPr>
            <w:ins w:id="1153" w:author="R4-1808321" w:date="2018-05-29T11:29:00Z">
              <w:r w:rsidRPr="00A37D79">
                <w:rPr>
                  <w:rFonts w:cs="Arial"/>
                  <w:szCs w:val="18"/>
                </w:rPr>
                <w:t>x</w:t>
              </w:r>
            </w:ins>
          </w:p>
        </w:tc>
      </w:tr>
      <w:tr w:rsidR="00FB6F7C" w:rsidRPr="00106825" w14:paraId="6BA6697B" w14:textId="77777777" w:rsidTr="005F6CB5">
        <w:trPr>
          <w:jc w:val="center"/>
          <w:ins w:id="1154" w:author="R4-1808321" w:date="2018-05-29T11:29:00Z"/>
        </w:trPr>
        <w:tc>
          <w:tcPr>
            <w:tcW w:w="0" w:type="auto"/>
          </w:tcPr>
          <w:p w14:paraId="78E76DA7" w14:textId="77777777" w:rsidR="00FB6F7C" w:rsidRPr="002D5BD1" w:rsidRDefault="00FB6F7C" w:rsidP="005F6CB5">
            <w:pPr>
              <w:pStyle w:val="TAL"/>
              <w:rPr>
                <w:ins w:id="1155" w:author="R4-1808321" w:date="2018-05-29T11:29:00Z"/>
                <w:rFonts w:cs="Arial"/>
                <w:szCs w:val="18"/>
              </w:rPr>
            </w:pPr>
            <w:ins w:id="1156" w:author="R4-1808321" w:date="2018-05-29T11:29:00Z">
              <w:r w:rsidRPr="002D5BD1">
                <w:rPr>
                  <w:rFonts w:cs="Arial"/>
                  <w:szCs w:val="18"/>
                </w:rPr>
                <w:t>D6.35</w:t>
              </w:r>
            </w:ins>
          </w:p>
        </w:tc>
        <w:tc>
          <w:tcPr>
            <w:tcW w:w="0" w:type="auto"/>
          </w:tcPr>
          <w:p w14:paraId="616694EE" w14:textId="77777777" w:rsidR="00FB6F7C" w:rsidRPr="00656C40" w:rsidRDefault="00FB6F7C" w:rsidP="005F6CB5">
            <w:pPr>
              <w:pStyle w:val="TAL"/>
              <w:rPr>
                <w:ins w:id="1157" w:author="R4-1808321" w:date="2018-05-29T11:29:00Z"/>
                <w:rFonts w:cs="Arial"/>
                <w:szCs w:val="18"/>
              </w:rPr>
            </w:pPr>
            <w:ins w:id="1158" w:author="R4-1808321" w:date="2018-05-29T11:29:00Z">
              <w:r w:rsidRPr="00391128">
                <w:rPr>
                  <w:rFonts w:cs="Arial"/>
                  <w:szCs w:val="18"/>
                </w:rPr>
                <w:t>R</w:t>
              </w:r>
              <w:r w:rsidRPr="00656C40">
                <w:rPr>
                  <w:rFonts w:cs="Arial"/>
                  <w:i/>
                  <w:szCs w:val="18"/>
                </w:rPr>
                <w:t xml:space="preserve">ated total output power </w:t>
              </w:r>
              <w:r w:rsidRPr="00656C40">
                <w:rPr>
                  <w:rFonts w:cs="Arial"/>
                  <w:szCs w:val="18"/>
                </w:rPr>
                <w:t>for contiguous spectrum operation</w:t>
              </w:r>
            </w:ins>
          </w:p>
        </w:tc>
        <w:tc>
          <w:tcPr>
            <w:tcW w:w="0" w:type="auto"/>
          </w:tcPr>
          <w:p w14:paraId="376C52A4" w14:textId="77777777" w:rsidR="00FB6F7C" w:rsidRPr="00656C40" w:rsidRDefault="00FB6F7C" w:rsidP="005F6CB5">
            <w:pPr>
              <w:pStyle w:val="TAL"/>
              <w:rPr>
                <w:ins w:id="1159" w:author="R4-1808321" w:date="2018-05-29T11:29:00Z"/>
                <w:rFonts w:cs="Arial"/>
                <w:szCs w:val="18"/>
              </w:rPr>
            </w:pPr>
            <w:ins w:id="1160" w:author="R4-1808321" w:date="2018-05-29T11:29:00Z">
              <w:r w:rsidRPr="00A37D79">
                <w:rPr>
                  <w:rFonts w:cs="Arial"/>
                  <w:szCs w:val="18"/>
                </w:rPr>
                <w:t>Conducted total rated output power</w:t>
              </w:r>
              <w:r>
                <w:rPr>
                  <w:rFonts w:cs="Arial"/>
                  <w:szCs w:val="18"/>
                </w:rPr>
                <w:t xml:space="preserve"> </w:t>
              </w:r>
              <w:r w:rsidRPr="00656C40">
                <w:rPr>
                  <w:rFonts w:cs="Arial"/>
                  <w:szCs w:val="18"/>
                </w:rPr>
                <w:t>for contiguous spectrum operation</w:t>
              </w:r>
              <w:r w:rsidRPr="00A37D79">
                <w:rPr>
                  <w:rFonts w:cs="Arial"/>
                  <w:szCs w:val="18"/>
                </w:rPr>
                <w:t xml:space="preserve">, per </w:t>
              </w:r>
              <w:r w:rsidRPr="00A37D79">
                <w:rPr>
                  <w:rFonts w:cs="Arial"/>
                  <w:i/>
                  <w:szCs w:val="18"/>
                </w:rPr>
                <w:t xml:space="preserve">single band connector </w:t>
              </w:r>
              <w:r w:rsidRPr="00A37D79">
                <w:rPr>
                  <w:rFonts w:cs="Arial"/>
                  <w:szCs w:val="18"/>
                </w:rPr>
                <w:t>or</w:t>
              </w:r>
              <w:r w:rsidRPr="00A37D79">
                <w:rPr>
                  <w:rFonts w:cs="Arial"/>
                  <w:i/>
                  <w:szCs w:val="18"/>
                </w:rPr>
                <w:t xml:space="preserve"> multi-</w:t>
              </w:r>
              <w:r w:rsidRPr="00656C40">
                <w:rPr>
                  <w:rFonts w:cs="Arial"/>
                  <w:i/>
                  <w:szCs w:val="18"/>
                </w:rPr>
                <w:t>band connector.</w:t>
              </w:r>
            </w:ins>
          </w:p>
          <w:p w14:paraId="51AB31CC" w14:textId="77777777" w:rsidR="00FB6F7C" w:rsidRPr="00B965E9" w:rsidRDefault="00FB6F7C" w:rsidP="005F6CB5">
            <w:pPr>
              <w:pStyle w:val="TAL"/>
              <w:rPr>
                <w:ins w:id="1161" w:author="R4-1808321" w:date="2018-05-29T11:29:00Z"/>
                <w:rFonts w:cs="Arial"/>
                <w:szCs w:val="18"/>
                <w:highlight w:val="yellow"/>
              </w:rPr>
            </w:pPr>
            <w:ins w:id="1162" w:author="R4-1808321" w:date="2018-05-29T11:29:00Z">
              <w:r w:rsidRPr="00656C40">
                <w:rPr>
                  <w:rFonts w:cs="Arial"/>
                  <w:szCs w:val="18"/>
                </w:rPr>
                <w:t xml:space="preserve">Declared for each supported </w:t>
              </w:r>
              <w:r w:rsidRPr="00391128">
                <w:rPr>
                  <w:rFonts w:cs="Arial"/>
                  <w:i/>
                  <w:szCs w:val="18"/>
                </w:rPr>
                <w:t>operati</w:t>
              </w:r>
              <w:r w:rsidRPr="00E47A55">
                <w:rPr>
                  <w:rFonts w:cs="Arial"/>
                  <w:i/>
                  <w:szCs w:val="18"/>
                </w:rPr>
                <w:t>ng</w:t>
              </w:r>
              <w:r w:rsidRPr="00391128">
                <w:rPr>
                  <w:rFonts w:cs="Arial"/>
                  <w:i/>
                  <w:szCs w:val="18"/>
                </w:rPr>
                <w:t xml:space="preserve"> band</w:t>
              </w:r>
              <w:r w:rsidRPr="00656C40">
                <w:rPr>
                  <w:rFonts w:cs="Arial"/>
                  <w:szCs w:val="18"/>
                </w:rPr>
                <w:t xml:space="preserve"> and </w:t>
              </w:r>
              <w:r w:rsidRPr="00391128">
                <w:rPr>
                  <w:rFonts w:cs="Arial"/>
                  <w:szCs w:val="18"/>
                </w:rPr>
                <w:t>CSNR</w:t>
              </w:r>
              <w:r w:rsidRPr="00656C40">
                <w:rPr>
                  <w:rFonts w:cs="Arial"/>
                  <w:szCs w:val="18"/>
                </w:rPr>
                <w:t xml:space="preserve">, for all </w:t>
              </w:r>
              <w:r w:rsidRPr="00656C40">
                <w:rPr>
                  <w:rFonts w:cs="Arial"/>
                  <w:i/>
                  <w:szCs w:val="18"/>
                </w:rPr>
                <w:t xml:space="preserve">single band connector(s) </w:t>
              </w:r>
              <w:r w:rsidRPr="00656C40">
                <w:rPr>
                  <w:rFonts w:cs="Arial"/>
                  <w:szCs w:val="18"/>
                </w:rPr>
                <w:t>or</w:t>
              </w:r>
              <w:r w:rsidRPr="00656C40">
                <w:rPr>
                  <w:rFonts w:cs="Arial"/>
                  <w:i/>
                  <w:szCs w:val="18"/>
                </w:rPr>
                <w:t xml:space="preserve"> multi-band connector(s).</w:t>
              </w:r>
            </w:ins>
          </w:p>
        </w:tc>
        <w:tc>
          <w:tcPr>
            <w:tcW w:w="0" w:type="auto"/>
          </w:tcPr>
          <w:p w14:paraId="2FA23F3E" w14:textId="77777777" w:rsidR="00FB6F7C" w:rsidRPr="00106825" w:rsidRDefault="00FB6F7C" w:rsidP="005F6CB5">
            <w:pPr>
              <w:pStyle w:val="TAL"/>
              <w:jc w:val="center"/>
              <w:rPr>
                <w:ins w:id="1163" w:author="R4-1808321" w:date="2018-05-29T11:29:00Z"/>
                <w:rFonts w:cs="Arial"/>
                <w:szCs w:val="18"/>
              </w:rPr>
            </w:pPr>
            <w:ins w:id="1164" w:author="R4-1808321" w:date="2018-05-29T11:29:00Z">
              <w:r w:rsidRPr="004F5F1B">
                <w:rPr>
                  <w:rFonts w:cs="Arial"/>
                  <w:szCs w:val="18"/>
                </w:rPr>
                <w:t>x</w:t>
              </w:r>
            </w:ins>
          </w:p>
        </w:tc>
        <w:tc>
          <w:tcPr>
            <w:tcW w:w="0" w:type="auto"/>
          </w:tcPr>
          <w:p w14:paraId="7E610915" w14:textId="77777777" w:rsidR="00FB6F7C" w:rsidRPr="00106825" w:rsidRDefault="00FB6F7C" w:rsidP="005F6CB5">
            <w:pPr>
              <w:pStyle w:val="TAL"/>
              <w:jc w:val="center"/>
              <w:rPr>
                <w:ins w:id="1165" w:author="R4-1808321" w:date="2018-05-29T11:29:00Z"/>
                <w:rFonts w:cs="Arial"/>
                <w:szCs w:val="18"/>
              </w:rPr>
            </w:pPr>
            <w:ins w:id="1166" w:author="R4-1808321" w:date="2018-05-29T11:29:00Z">
              <w:r w:rsidRPr="004F5F1B">
                <w:rPr>
                  <w:rFonts w:cs="Arial"/>
                  <w:szCs w:val="18"/>
                </w:rPr>
                <w:t>x</w:t>
              </w:r>
            </w:ins>
          </w:p>
        </w:tc>
      </w:tr>
      <w:tr w:rsidR="00FB6F7C" w:rsidRPr="00106825" w14:paraId="0D6F8654" w14:textId="77777777" w:rsidTr="005F6CB5">
        <w:trPr>
          <w:jc w:val="center"/>
          <w:ins w:id="1167" w:author="R4-1808321" w:date="2018-05-29T11:29:00Z"/>
        </w:trPr>
        <w:tc>
          <w:tcPr>
            <w:tcW w:w="0" w:type="auto"/>
          </w:tcPr>
          <w:p w14:paraId="6A298174" w14:textId="77777777" w:rsidR="00FB6F7C" w:rsidRPr="002D5BD1" w:rsidRDefault="00FB6F7C" w:rsidP="005F6CB5">
            <w:pPr>
              <w:pStyle w:val="TAL"/>
              <w:rPr>
                <w:ins w:id="1168" w:author="R4-1808321" w:date="2018-05-29T11:29:00Z"/>
                <w:rFonts w:cs="Arial"/>
                <w:szCs w:val="18"/>
              </w:rPr>
            </w:pPr>
            <w:ins w:id="1169" w:author="R4-1808321" w:date="2018-05-29T11:29:00Z">
              <w:r w:rsidRPr="002D5BD1">
                <w:rPr>
                  <w:rFonts w:cs="Arial"/>
                  <w:szCs w:val="18"/>
                </w:rPr>
                <w:t>D6.36</w:t>
              </w:r>
            </w:ins>
          </w:p>
        </w:tc>
        <w:tc>
          <w:tcPr>
            <w:tcW w:w="0" w:type="auto"/>
          </w:tcPr>
          <w:p w14:paraId="55581D06" w14:textId="77777777" w:rsidR="00FB6F7C" w:rsidRPr="0069144D" w:rsidRDefault="00FB6F7C" w:rsidP="005F6CB5">
            <w:pPr>
              <w:pStyle w:val="TAL"/>
              <w:rPr>
                <w:ins w:id="1170" w:author="R4-1808321" w:date="2018-05-29T11:29:00Z"/>
                <w:rFonts w:cs="Arial"/>
                <w:szCs w:val="18"/>
              </w:rPr>
            </w:pPr>
            <w:ins w:id="1171" w:author="R4-1808321" w:date="2018-05-29T11:29:00Z">
              <w:r w:rsidRPr="00391128">
                <w:rPr>
                  <w:rFonts w:cs="Arial"/>
                  <w:szCs w:val="18"/>
                </w:rPr>
                <w:t>R</w:t>
              </w:r>
              <w:r w:rsidRPr="0069144D">
                <w:rPr>
                  <w:rFonts w:cs="Arial"/>
                  <w:i/>
                  <w:szCs w:val="18"/>
                </w:rPr>
                <w:t>ated total output power</w:t>
              </w:r>
              <w:r w:rsidRPr="00E47A55">
                <w:rPr>
                  <w:rFonts w:cs="Arial"/>
                  <w:i/>
                  <w:szCs w:val="18"/>
                </w:rPr>
                <w:t xml:space="preserve"> </w:t>
              </w:r>
              <w:r w:rsidRPr="0069144D">
                <w:rPr>
                  <w:rFonts w:cs="Arial"/>
                  <w:szCs w:val="18"/>
                </w:rPr>
                <w:t>for non-contiguous spectrum operation</w:t>
              </w:r>
            </w:ins>
          </w:p>
        </w:tc>
        <w:tc>
          <w:tcPr>
            <w:tcW w:w="0" w:type="auto"/>
          </w:tcPr>
          <w:p w14:paraId="305E5FE0" w14:textId="77777777" w:rsidR="00FB6F7C" w:rsidRPr="0069144D" w:rsidRDefault="00FB6F7C" w:rsidP="005F6CB5">
            <w:pPr>
              <w:pStyle w:val="TAL"/>
              <w:rPr>
                <w:ins w:id="1172" w:author="R4-1808321" w:date="2018-05-29T11:29:00Z"/>
                <w:rFonts w:cs="Arial"/>
                <w:szCs w:val="18"/>
              </w:rPr>
            </w:pPr>
            <w:ins w:id="1173" w:author="R4-1808321" w:date="2018-05-29T11:29:00Z">
              <w:r w:rsidRPr="0069144D">
                <w:rPr>
                  <w:rFonts w:cs="Arial"/>
                  <w:szCs w:val="18"/>
                </w:rPr>
                <w:t xml:space="preserve">Conducted total rated output power for non-contiguous spectrum operation, per </w:t>
              </w:r>
              <w:r w:rsidRPr="0069144D">
                <w:rPr>
                  <w:rFonts w:cs="Arial"/>
                  <w:i/>
                  <w:szCs w:val="18"/>
                </w:rPr>
                <w:t xml:space="preserve">single band connector </w:t>
              </w:r>
              <w:r w:rsidRPr="0069144D">
                <w:rPr>
                  <w:rFonts w:cs="Arial"/>
                  <w:szCs w:val="18"/>
                </w:rPr>
                <w:t>or</w:t>
              </w:r>
              <w:r w:rsidRPr="0069144D">
                <w:rPr>
                  <w:rFonts w:cs="Arial"/>
                  <w:i/>
                  <w:szCs w:val="18"/>
                </w:rPr>
                <w:t xml:space="preserve"> multi-band connector.</w:t>
              </w:r>
            </w:ins>
          </w:p>
          <w:p w14:paraId="2F90CF0C" w14:textId="77777777" w:rsidR="00FB6F7C" w:rsidRPr="0069144D" w:rsidRDefault="00FB6F7C" w:rsidP="005F6CB5">
            <w:pPr>
              <w:pStyle w:val="TAL"/>
              <w:rPr>
                <w:ins w:id="1174" w:author="R4-1808321" w:date="2018-05-29T11:29:00Z"/>
                <w:rFonts w:cs="Arial"/>
                <w:szCs w:val="18"/>
              </w:rPr>
            </w:pPr>
            <w:ins w:id="1175" w:author="R4-1808321" w:date="2018-05-29T11:29:00Z">
              <w:r w:rsidRPr="0069144D">
                <w:rPr>
                  <w:rFonts w:cs="Arial"/>
                  <w:szCs w:val="18"/>
                </w:rPr>
                <w:t xml:space="preserve">Declared for each supported </w:t>
              </w:r>
              <w:r w:rsidRPr="0069144D">
                <w:rPr>
                  <w:rFonts w:cs="Arial"/>
                  <w:i/>
                  <w:szCs w:val="18"/>
                </w:rPr>
                <w:t>operating band</w:t>
              </w:r>
              <w:r w:rsidRPr="0069144D">
                <w:rPr>
                  <w:rFonts w:cs="Arial"/>
                  <w:szCs w:val="18"/>
                </w:rPr>
                <w:t xml:space="preserve"> and CSNR, for all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ins>
          </w:p>
        </w:tc>
        <w:tc>
          <w:tcPr>
            <w:tcW w:w="0" w:type="auto"/>
          </w:tcPr>
          <w:p w14:paraId="6163BB73" w14:textId="77777777" w:rsidR="00FB6F7C" w:rsidRPr="00106825" w:rsidRDefault="00FB6F7C" w:rsidP="005F6CB5">
            <w:pPr>
              <w:pStyle w:val="TAL"/>
              <w:jc w:val="center"/>
              <w:rPr>
                <w:ins w:id="1176" w:author="R4-1808321" w:date="2018-05-29T11:29:00Z"/>
                <w:rFonts w:cs="Arial"/>
                <w:szCs w:val="18"/>
              </w:rPr>
            </w:pPr>
            <w:ins w:id="1177" w:author="R4-1808321" w:date="2018-05-29T11:29:00Z">
              <w:r w:rsidRPr="004F5F1B">
                <w:rPr>
                  <w:rFonts w:cs="Arial"/>
                  <w:szCs w:val="18"/>
                </w:rPr>
                <w:t>x</w:t>
              </w:r>
            </w:ins>
          </w:p>
        </w:tc>
        <w:tc>
          <w:tcPr>
            <w:tcW w:w="0" w:type="auto"/>
          </w:tcPr>
          <w:p w14:paraId="4A1B1E8B" w14:textId="77777777" w:rsidR="00FB6F7C" w:rsidRPr="00106825" w:rsidRDefault="00FB6F7C" w:rsidP="005F6CB5">
            <w:pPr>
              <w:pStyle w:val="TAL"/>
              <w:jc w:val="center"/>
              <w:rPr>
                <w:ins w:id="1178" w:author="R4-1808321" w:date="2018-05-29T11:29:00Z"/>
                <w:rFonts w:cs="Arial"/>
                <w:szCs w:val="18"/>
              </w:rPr>
            </w:pPr>
            <w:ins w:id="1179" w:author="R4-1808321" w:date="2018-05-29T11:29:00Z">
              <w:r w:rsidRPr="004F5F1B">
                <w:rPr>
                  <w:rFonts w:cs="Arial"/>
                  <w:szCs w:val="18"/>
                </w:rPr>
                <w:t>x</w:t>
              </w:r>
            </w:ins>
          </w:p>
        </w:tc>
      </w:tr>
      <w:tr w:rsidR="00FB6F7C" w:rsidRPr="00106825" w14:paraId="24B02C35" w14:textId="77777777" w:rsidTr="005F6CB5">
        <w:trPr>
          <w:jc w:val="center"/>
          <w:ins w:id="1180" w:author="R4-1808321" w:date="2018-05-29T11:29:00Z"/>
        </w:trPr>
        <w:tc>
          <w:tcPr>
            <w:tcW w:w="0" w:type="auto"/>
          </w:tcPr>
          <w:p w14:paraId="0A80F11A" w14:textId="77777777" w:rsidR="00FB6F7C" w:rsidRPr="002D5BD1" w:rsidRDefault="00FB6F7C" w:rsidP="005F6CB5">
            <w:pPr>
              <w:pStyle w:val="TAL"/>
              <w:rPr>
                <w:ins w:id="1181" w:author="R4-1808321" w:date="2018-05-29T11:29:00Z"/>
                <w:rFonts w:cs="Arial"/>
                <w:szCs w:val="18"/>
              </w:rPr>
            </w:pPr>
            <w:ins w:id="1182" w:author="R4-1808321" w:date="2018-05-29T11:29:00Z">
              <w:r>
                <w:rPr>
                  <w:rFonts w:cs="Arial"/>
                  <w:szCs w:val="18"/>
                </w:rPr>
                <w:t>[</w:t>
              </w:r>
              <w:r w:rsidRPr="002D5BD1">
                <w:rPr>
                  <w:rFonts w:cs="Arial"/>
                  <w:szCs w:val="18"/>
                </w:rPr>
                <w:t>D6.37</w:t>
              </w:r>
              <w:r>
                <w:rPr>
                  <w:rFonts w:cs="Arial"/>
                  <w:szCs w:val="18"/>
                </w:rPr>
                <w:t>]</w:t>
              </w:r>
            </w:ins>
          </w:p>
        </w:tc>
        <w:tc>
          <w:tcPr>
            <w:tcW w:w="0" w:type="auto"/>
          </w:tcPr>
          <w:p w14:paraId="0FAE28D9" w14:textId="77777777" w:rsidR="00FB6F7C" w:rsidRPr="0069144D" w:rsidRDefault="00FB6F7C" w:rsidP="005F6CB5">
            <w:pPr>
              <w:pStyle w:val="TAL"/>
              <w:rPr>
                <w:ins w:id="1183" w:author="R4-1808321" w:date="2018-05-29T11:29:00Z"/>
                <w:rFonts w:eastAsia="MS Mincho" w:cs="Arial"/>
                <w:iCs/>
                <w:szCs w:val="18"/>
                <w:lang w:eastAsia="ja-JP"/>
              </w:rPr>
            </w:pPr>
            <w:ins w:id="1184" w:author="R4-1808321" w:date="2018-05-29T11:29:00Z">
              <w:r w:rsidRPr="00FB6F7C">
                <w:rPr>
                  <w:rFonts w:cs="Arial"/>
                  <w:szCs w:val="18"/>
                </w:rPr>
                <w:t>[</w:t>
              </w:r>
              <w:r w:rsidRPr="00E47A55">
                <w:rPr>
                  <w:rFonts w:cs="Arial"/>
                  <w:szCs w:val="18"/>
                </w:rPr>
                <w:t>R</w:t>
              </w:r>
              <w:r w:rsidRPr="0069144D">
                <w:rPr>
                  <w:rFonts w:cs="Arial"/>
                  <w:szCs w:val="18"/>
                </w:rPr>
                <w:t xml:space="preserve">ated multi-band total output power, </w:t>
              </w:r>
              <w:proofErr w:type="spellStart"/>
              <w:r w:rsidRPr="0069144D">
                <w:rPr>
                  <w:rFonts w:cs="Arial"/>
                  <w:szCs w:val="18"/>
                </w:rPr>
                <w:t>P</w:t>
              </w:r>
              <w:r w:rsidRPr="00E47A55">
                <w:rPr>
                  <w:rFonts w:cs="Arial"/>
                  <w:szCs w:val="18"/>
                  <w:vertAlign w:val="subscript"/>
                </w:rPr>
                <w:t>r</w:t>
              </w:r>
              <w:r w:rsidRPr="0069144D">
                <w:rPr>
                  <w:rFonts w:cs="Arial"/>
                  <w:szCs w:val="18"/>
                  <w:vertAlign w:val="subscript"/>
                </w:rPr>
                <w:t>ated,MB,TABC</w:t>
              </w:r>
              <w:proofErr w:type="spellEnd"/>
              <w:r w:rsidRPr="00E47A55">
                <w:rPr>
                  <w:rFonts w:cs="Arial"/>
                  <w:szCs w:val="18"/>
                </w:rPr>
                <w:t>]</w:t>
              </w:r>
            </w:ins>
          </w:p>
        </w:tc>
        <w:tc>
          <w:tcPr>
            <w:tcW w:w="0" w:type="auto"/>
          </w:tcPr>
          <w:p w14:paraId="2761BB5D" w14:textId="77777777" w:rsidR="00FB6F7C" w:rsidRPr="00E47A55" w:rsidRDefault="00FB6F7C" w:rsidP="005F6CB5">
            <w:pPr>
              <w:pStyle w:val="TAL"/>
              <w:rPr>
                <w:ins w:id="1185" w:author="R4-1808321" w:date="2018-05-29T11:29:00Z"/>
                <w:rFonts w:cs="Arial"/>
                <w:szCs w:val="18"/>
              </w:rPr>
            </w:pPr>
            <w:ins w:id="1186" w:author="R4-1808321" w:date="2018-05-29T11:29:00Z">
              <w:r w:rsidRPr="0069144D">
                <w:rPr>
                  <w:rFonts w:ascii="Times New Roman" w:hAnsi="Times New Roman"/>
                  <w:i/>
                  <w:color w:val="0000FF"/>
                  <w:sz w:val="20"/>
                </w:rPr>
                <w:t xml:space="preserve">Editor’s note: FFS until the needs for </w:t>
              </w:r>
              <w:proofErr w:type="spellStart"/>
              <w:r w:rsidRPr="0069144D">
                <w:rPr>
                  <w:rFonts w:ascii="Times New Roman" w:hAnsi="Times New Roman"/>
                  <w:i/>
                  <w:color w:val="0000FF"/>
                  <w:sz w:val="20"/>
                </w:rPr>
                <w:t>P</w:t>
              </w:r>
              <w:r w:rsidRPr="00E47A55">
                <w:rPr>
                  <w:rFonts w:ascii="Times New Roman" w:hAnsi="Times New Roman"/>
                  <w:i/>
                  <w:color w:val="0000FF"/>
                  <w:sz w:val="20"/>
                  <w:vertAlign w:val="subscript"/>
                </w:rPr>
                <w:t>rated</w:t>
              </w:r>
              <w:proofErr w:type="gramStart"/>
              <w:r w:rsidRPr="00E47A55">
                <w:rPr>
                  <w:rFonts w:ascii="Times New Roman" w:hAnsi="Times New Roman"/>
                  <w:i/>
                  <w:color w:val="0000FF"/>
                  <w:sz w:val="20"/>
                  <w:vertAlign w:val="subscript"/>
                </w:rPr>
                <w:t>,MB,TABC</w:t>
              </w:r>
              <w:proofErr w:type="spellEnd"/>
              <w:proofErr w:type="gramEnd"/>
              <w:r w:rsidRPr="0069144D">
                <w:rPr>
                  <w:rFonts w:ascii="Times New Roman" w:hAnsi="Times New Roman"/>
                  <w:i/>
                  <w:color w:val="0000FF"/>
                  <w:sz w:val="20"/>
                </w:rPr>
                <w:t xml:space="preserve"> in the specification is confirmed. </w:t>
              </w:r>
            </w:ins>
          </w:p>
          <w:p w14:paraId="6B5DB0E7" w14:textId="77777777" w:rsidR="00FB6F7C" w:rsidRPr="0069144D" w:rsidRDefault="00FB6F7C" w:rsidP="005F6CB5">
            <w:pPr>
              <w:pStyle w:val="TAL"/>
              <w:rPr>
                <w:ins w:id="1187" w:author="R4-1808321" w:date="2018-05-29T11:29:00Z"/>
                <w:rFonts w:cs="Arial"/>
                <w:szCs w:val="18"/>
              </w:rPr>
            </w:pPr>
            <w:ins w:id="1188" w:author="R4-1808321" w:date="2018-05-29T11:29:00Z">
              <w:r w:rsidRPr="00E47A55">
                <w:rPr>
                  <w:rFonts w:cs="Arial"/>
                  <w:szCs w:val="18"/>
                </w:rPr>
                <w:t>[</w:t>
              </w:r>
              <w:r w:rsidRPr="0069144D">
                <w:rPr>
                  <w:rFonts w:cs="Arial"/>
                  <w:szCs w:val="18"/>
                </w:rPr>
                <w:t xml:space="preserve">Conducted multi-band rated total output power, per </w:t>
              </w:r>
              <w:r w:rsidRPr="0069144D">
                <w:rPr>
                  <w:rFonts w:cs="Arial"/>
                  <w:i/>
                  <w:szCs w:val="18"/>
                </w:rPr>
                <w:t>multi-band connector.</w:t>
              </w:r>
            </w:ins>
          </w:p>
          <w:p w14:paraId="0458911F" w14:textId="77777777" w:rsidR="00FB6F7C" w:rsidRPr="0069144D" w:rsidRDefault="00FB6F7C" w:rsidP="005F6CB5">
            <w:pPr>
              <w:pStyle w:val="TAL"/>
              <w:rPr>
                <w:ins w:id="1189" w:author="R4-1808321" w:date="2018-05-29T11:29:00Z"/>
                <w:rFonts w:cs="Arial"/>
                <w:szCs w:val="18"/>
              </w:rPr>
            </w:pPr>
            <w:ins w:id="1190" w:author="R4-1808321" w:date="2018-05-29T11:29:00Z">
              <w:r w:rsidRPr="00E47A55">
                <w:rPr>
                  <w:rFonts w:cs="Arial"/>
                  <w:szCs w:val="18"/>
                </w:rPr>
                <w:t>D</w:t>
              </w:r>
              <w:r w:rsidRPr="0069144D">
                <w:rPr>
                  <w:rFonts w:cs="Arial"/>
                  <w:szCs w:val="18"/>
                </w:rPr>
                <w:t xml:space="preserve">eclared for all declared operating band combinations for every </w:t>
              </w:r>
              <w:r w:rsidRPr="0069144D">
                <w:rPr>
                  <w:rFonts w:cs="Arial"/>
                  <w:i/>
                  <w:szCs w:val="18"/>
                </w:rPr>
                <w:t>multi-band connector</w:t>
              </w:r>
              <w:r w:rsidRPr="0069144D">
                <w:rPr>
                  <w:rFonts w:cs="Arial"/>
                  <w:szCs w:val="18"/>
                </w:rPr>
                <w:t>.</w:t>
              </w:r>
              <w:r w:rsidRPr="00E47A55">
                <w:rPr>
                  <w:rFonts w:cs="Arial"/>
                  <w:szCs w:val="18"/>
                </w:rPr>
                <w:t>]</w:t>
              </w:r>
            </w:ins>
          </w:p>
        </w:tc>
        <w:tc>
          <w:tcPr>
            <w:tcW w:w="0" w:type="auto"/>
          </w:tcPr>
          <w:p w14:paraId="54C407D6" w14:textId="77777777" w:rsidR="00FB6F7C" w:rsidRPr="00106825" w:rsidRDefault="00FB6F7C" w:rsidP="005F6CB5">
            <w:pPr>
              <w:pStyle w:val="TAL"/>
              <w:jc w:val="center"/>
              <w:rPr>
                <w:ins w:id="1191" w:author="R4-1808321" w:date="2018-05-29T11:29:00Z"/>
                <w:rFonts w:cs="Arial"/>
                <w:szCs w:val="18"/>
              </w:rPr>
            </w:pPr>
            <w:ins w:id="1192" w:author="R4-1808321" w:date="2018-05-29T11:29:00Z">
              <w:r>
                <w:rPr>
                  <w:rFonts w:cs="Arial"/>
                  <w:szCs w:val="18"/>
                </w:rPr>
                <w:t>[</w:t>
              </w:r>
              <w:r w:rsidRPr="004F5F1B">
                <w:rPr>
                  <w:rFonts w:cs="Arial"/>
                  <w:szCs w:val="18"/>
                </w:rPr>
                <w:t>x</w:t>
              </w:r>
              <w:r>
                <w:rPr>
                  <w:rFonts w:cs="Arial"/>
                  <w:szCs w:val="18"/>
                </w:rPr>
                <w:t>]</w:t>
              </w:r>
            </w:ins>
          </w:p>
        </w:tc>
        <w:tc>
          <w:tcPr>
            <w:tcW w:w="0" w:type="auto"/>
          </w:tcPr>
          <w:p w14:paraId="7F6D71B5" w14:textId="77777777" w:rsidR="00FB6F7C" w:rsidRPr="00106825" w:rsidRDefault="00FB6F7C" w:rsidP="005F6CB5">
            <w:pPr>
              <w:pStyle w:val="TAL"/>
              <w:jc w:val="center"/>
              <w:rPr>
                <w:ins w:id="1193" w:author="R4-1808321" w:date="2018-05-29T11:29:00Z"/>
                <w:rFonts w:cs="Arial"/>
                <w:szCs w:val="18"/>
              </w:rPr>
            </w:pPr>
            <w:ins w:id="1194" w:author="R4-1808321" w:date="2018-05-29T11:29:00Z">
              <w:r>
                <w:rPr>
                  <w:rFonts w:cs="Arial"/>
                  <w:szCs w:val="18"/>
                </w:rPr>
                <w:t>[</w:t>
              </w:r>
              <w:r w:rsidRPr="004F5F1B">
                <w:rPr>
                  <w:rFonts w:cs="Arial"/>
                  <w:szCs w:val="18"/>
                </w:rPr>
                <w:t>x</w:t>
              </w:r>
              <w:r>
                <w:rPr>
                  <w:rFonts w:cs="Arial"/>
                  <w:szCs w:val="18"/>
                </w:rPr>
                <w:t>]</w:t>
              </w:r>
            </w:ins>
          </w:p>
        </w:tc>
      </w:tr>
      <w:tr w:rsidR="00FB6F7C" w:rsidRPr="00106825" w14:paraId="766E3D88" w14:textId="77777777" w:rsidTr="005F6CB5">
        <w:trPr>
          <w:jc w:val="center"/>
          <w:ins w:id="1195" w:author="R4-1808321" w:date="2018-05-29T11:29:00Z"/>
        </w:trPr>
        <w:tc>
          <w:tcPr>
            <w:tcW w:w="0" w:type="auto"/>
          </w:tcPr>
          <w:p w14:paraId="159CC60C" w14:textId="77777777" w:rsidR="00FB6F7C" w:rsidRPr="008133AC" w:rsidRDefault="00FB6F7C" w:rsidP="005F6CB5">
            <w:pPr>
              <w:pStyle w:val="TAL"/>
              <w:rPr>
                <w:ins w:id="1196" w:author="R4-1808321" w:date="2018-05-29T11:29:00Z"/>
                <w:rFonts w:cs="Arial"/>
                <w:szCs w:val="18"/>
              </w:rPr>
            </w:pPr>
            <w:ins w:id="1197" w:author="R4-1808321" w:date="2018-05-29T11:29:00Z">
              <w:r w:rsidRPr="008133AC">
                <w:rPr>
                  <w:rFonts w:cs="Arial"/>
                  <w:szCs w:val="18"/>
                </w:rPr>
                <w:t>D6.38</w:t>
              </w:r>
            </w:ins>
          </w:p>
        </w:tc>
        <w:tc>
          <w:tcPr>
            <w:tcW w:w="0" w:type="auto"/>
          </w:tcPr>
          <w:p w14:paraId="3A667734" w14:textId="77777777" w:rsidR="00FB6F7C" w:rsidRPr="0069144D" w:rsidRDefault="00FB6F7C" w:rsidP="005F6CB5">
            <w:pPr>
              <w:pStyle w:val="TAL"/>
              <w:rPr>
                <w:ins w:id="1198" w:author="R4-1808321" w:date="2018-05-29T11:29:00Z"/>
                <w:rFonts w:cs="Arial"/>
                <w:szCs w:val="18"/>
              </w:rPr>
            </w:pPr>
            <w:proofErr w:type="spellStart"/>
            <w:ins w:id="1199" w:author="R4-1808321" w:date="2018-05-29T11:29:00Z">
              <w:r w:rsidRPr="0069144D">
                <w:rPr>
                  <w:rFonts w:eastAsia="MS Mincho" w:cs="Arial"/>
                  <w:iCs/>
                  <w:szCs w:val="18"/>
                  <w:lang w:eastAsia="ja-JP"/>
                </w:rPr>
                <w:t>N</w:t>
              </w:r>
              <w:r w:rsidRPr="0069144D">
                <w:rPr>
                  <w:rFonts w:eastAsia="MS Mincho" w:cs="Arial"/>
                  <w:iCs/>
                  <w:szCs w:val="18"/>
                  <w:vertAlign w:val="subscript"/>
                  <w:lang w:eastAsia="ja-JP"/>
                </w:rPr>
                <w:t>cells</w:t>
              </w:r>
              <w:proofErr w:type="spellEnd"/>
            </w:ins>
          </w:p>
        </w:tc>
        <w:tc>
          <w:tcPr>
            <w:tcW w:w="0" w:type="auto"/>
          </w:tcPr>
          <w:p w14:paraId="07F7CC41" w14:textId="77777777" w:rsidR="00FB6F7C" w:rsidRPr="0069144D" w:rsidRDefault="00FB6F7C" w:rsidP="005F6CB5">
            <w:pPr>
              <w:pStyle w:val="TAL"/>
              <w:rPr>
                <w:ins w:id="1200" w:author="R4-1808321" w:date="2018-05-29T11:29:00Z"/>
                <w:rFonts w:cs="Arial"/>
                <w:szCs w:val="18"/>
              </w:rPr>
            </w:pPr>
            <w:ins w:id="1201" w:author="R4-1808321" w:date="2018-05-29T11:29:00Z">
              <w:r w:rsidRPr="0069144D">
                <w:rPr>
                  <w:rFonts w:cs="Arial"/>
                  <w:szCs w:val="18"/>
                </w:rPr>
                <w:t xml:space="preserve">Number corresponding to the minimum number of cells that can be transmitted by a BS in a particular operating band with transmission on all </w:t>
              </w:r>
              <w:r w:rsidRPr="0069144D">
                <w:rPr>
                  <w:rFonts w:cs="Arial"/>
                  <w:i/>
                  <w:szCs w:val="18"/>
                </w:rPr>
                <w:t>TAB connectors</w:t>
              </w:r>
              <w:r w:rsidRPr="0069144D">
                <w:rPr>
                  <w:rFonts w:cs="Arial"/>
                  <w:szCs w:val="18"/>
                </w:rPr>
                <w:t xml:space="preserve"> supporting the </w:t>
              </w:r>
              <w:r w:rsidRPr="00E47A55">
                <w:rPr>
                  <w:rFonts w:cs="Arial"/>
                  <w:i/>
                  <w:szCs w:val="18"/>
                </w:rPr>
                <w:t>operating band</w:t>
              </w:r>
              <w:r w:rsidRPr="0069144D">
                <w:rPr>
                  <w:rFonts w:cs="Arial"/>
                  <w:szCs w:val="18"/>
                </w:rPr>
                <w:t xml:space="preserve">. </w:t>
              </w:r>
            </w:ins>
          </w:p>
        </w:tc>
        <w:tc>
          <w:tcPr>
            <w:tcW w:w="0" w:type="auto"/>
          </w:tcPr>
          <w:p w14:paraId="48637C3B" w14:textId="77777777" w:rsidR="00FB6F7C" w:rsidRPr="00106825" w:rsidRDefault="00FB6F7C" w:rsidP="005F6CB5">
            <w:pPr>
              <w:pStyle w:val="TAL"/>
              <w:jc w:val="center"/>
              <w:rPr>
                <w:ins w:id="1202" w:author="R4-1808321" w:date="2018-05-29T11:29:00Z"/>
                <w:rFonts w:cs="Arial"/>
                <w:szCs w:val="18"/>
              </w:rPr>
            </w:pPr>
          </w:p>
        </w:tc>
        <w:tc>
          <w:tcPr>
            <w:tcW w:w="0" w:type="auto"/>
          </w:tcPr>
          <w:p w14:paraId="2BA1BA21" w14:textId="77777777" w:rsidR="00FB6F7C" w:rsidRPr="00106825" w:rsidRDefault="00FB6F7C" w:rsidP="005F6CB5">
            <w:pPr>
              <w:pStyle w:val="TAL"/>
              <w:jc w:val="center"/>
              <w:rPr>
                <w:ins w:id="1203" w:author="R4-1808321" w:date="2018-05-29T11:29:00Z"/>
                <w:rFonts w:cs="Arial"/>
                <w:szCs w:val="18"/>
              </w:rPr>
            </w:pPr>
            <w:ins w:id="1204" w:author="R4-1808321" w:date="2018-05-29T11:29:00Z">
              <w:r>
                <w:rPr>
                  <w:rFonts w:cs="Arial"/>
                  <w:szCs w:val="18"/>
                </w:rPr>
                <w:t>x</w:t>
              </w:r>
            </w:ins>
          </w:p>
        </w:tc>
      </w:tr>
      <w:tr w:rsidR="00FB6F7C" w:rsidRPr="00106825" w14:paraId="69F816F3" w14:textId="77777777" w:rsidTr="005F6CB5">
        <w:trPr>
          <w:jc w:val="center"/>
          <w:ins w:id="1205" w:author="R4-1808321" w:date="2018-05-29T11:29:00Z"/>
        </w:trPr>
        <w:tc>
          <w:tcPr>
            <w:tcW w:w="0" w:type="auto"/>
          </w:tcPr>
          <w:p w14:paraId="7E3B776C" w14:textId="77777777" w:rsidR="00FB6F7C" w:rsidRPr="002D5BD1" w:rsidRDefault="00FB6F7C" w:rsidP="005F6CB5">
            <w:pPr>
              <w:pStyle w:val="TAL"/>
              <w:rPr>
                <w:ins w:id="1206" w:author="R4-1808321" w:date="2018-05-29T11:29:00Z"/>
                <w:rFonts w:cs="Arial"/>
                <w:szCs w:val="18"/>
              </w:rPr>
            </w:pPr>
            <w:ins w:id="1207" w:author="R4-1808321" w:date="2018-05-29T11:29:00Z">
              <w:r w:rsidRPr="002D5BD1">
                <w:rPr>
                  <w:rFonts w:cs="Arial"/>
                  <w:szCs w:val="18"/>
                </w:rPr>
                <w:t>D6.39</w:t>
              </w:r>
            </w:ins>
          </w:p>
        </w:tc>
        <w:tc>
          <w:tcPr>
            <w:tcW w:w="0" w:type="auto"/>
          </w:tcPr>
          <w:p w14:paraId="4A617587" w14:textId="77777777" w:rsidR="00FB6F7C" w:rsidRPr="0069144D" w:rsidRDefault="00FB6F7C" w:rsidP="005F6CB5">
            <w:pPr>
              <w:pStyle w:val="TAL"/>
              <w:rPr>
                <w:ins w:id="1208" w:author="R4-1808321" w:date="2018-05-29T11:29:00Z"/>
                <w:rFonts w:cs="Arial"/>
                <w:szCs w:val="18"/>
              </w:rPr>
            </w:pPr>
            <w:ins w:id="1209" w:author="R4-1808321" w:date="2018-05-29T11:29:00Z">
              <w:r w:rsidRPr="0069144D">
                <w:rPr>
                  <w:rFonts w:cs="Arial"/>
                  <w:szCs w:val="18"/>
                </w:rPr>
                <w:t>Maximum supported power difference between carriers</w:t>
              </w:r>
            </w:ins>
          </w:p>
        </w:tc>
        <w:tc>
          <w:tcPr>
            <w:tcW w:w="0" w:type="auto"/>
          </w:tcPr>
          <w:p w14:paraId="17E6894C" w14:textId="77777777" w:rsidR="00FB6F7C" w:rsidRPr="0069144D" w:rsidRDefault="00FB6F7C" w:rsidP="005F6CB5">
            <w:pPr>
              <w:pStyle w:val="TAL"/>
              <w:rPr>
                <w:ins w:id="1210" w:author="R4-1808321" w:date="2018-05-29T11:29:00Z"/>
                <w:rFonts w:cs="Arial"/>
                <w:szCs w:val="18"/>
              </w:rPr>
            </w:pPr>
            <w:ins w:id="1211" w:author="R4-1808321" w:date="2018-05-29T11:29:00Z">
              <w:r w:rsidRPr="0069144D">
                <w:rPr>
                  <w:rFonts w:cs="Arial"/>
                  <w:szCs w:val="18"/>
                </w:rPr>
                <w:t xml:space="preserve">Maximum supported power difference between carriers in each supported </w:t>
              </w:r>
              <w:r w:rsidRPr="00E47A55">
                <w:rPr>
                  <w:rFonts w:cs="Arial"/>
                  <w:i/>
                  <w:szCs w:val="18"/>
                </w:rPr>
                <w:t>operating band</w:t>
              </w:r>
              <w:r w:rsidRPr="0069144D">
                <w:rPr>
                  <w:rFonts w:cs="Arial"/>
                  <w:szCs w:val="18"/>
                </w:rPr>
                <w:t xml:space="preserve">, declared for all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ins>
          </w:p>
        </w:tc>
        <w:tc>
          <w:tcPr>
            <w:tcW w:w="0" w:type="auto"/>
          </w:tcPr>
          <w:p w14:paraId="022DE681" w14:textId="77777777" w:rsidR="00FB6F7C" w:rsidRPr="00106825" w:rsidRDefault="00FB6F7C" w:rsidP="005F6CB5">
            <w:pPr>
              <w:pStyle w:val="TAL"/>
              <w:jc w:val="center"/>
              <w:rPr>
                <w:ins w:id="1212" w:author="R4-1808321" w:date="2018-05-29T11:29:00Z"/>
                <w:rFonts w:cs="Arial"/>
                <w:szCs w:val="18"/>
              </w:rPr>
            </w:pPr>
            <w:ins w:id="1213" w:author="R4-1808321" w:date="2018-05-29T11:29:00Z">
              <w:r>
                <w:rPr>
                  <w:rFonts w:cs="Arial"/>
                  <w:szCs w:val="18"/>
                </w:rPr>
                <w:t>x</w:t>
              </w:r>
            </w:ins>
          </w:p>
        </w:tc>
        <w:tc>
          <w:tcPr>
            <w:tcW w:w="0" w:type="auto"/>
          </w:tcPr>
          <w:p w14:paraId="35F097B0" w14:textId="77777777" w:rsidR="00FB6F7C" w:rsidRPr="00106825" w:rsidRDefault="00FB6F7C" w:rsidP="005F6CB5">
            <w:pPr>
              <w:pStyle w:val="TAL"/>
              <w:jc w:val="center"/>
              <w:rPr>
                <w:ins w:id="1214" w:author="R4-1808321" w:date="2018-05-29T11:29:00Z"/>
                <w:rFonts w:cs="Arial"/>
                <w:szCs w:val="18"/>
              </w:rPr>
            </w:pPr>
            <w:ins w:id="1215" w:author="R4-1808321" w:date="2018-05-29T11:29:00Z">
              <w:r>
                <w:rPr>
                  <w:rFonts w:cs="Arial"/>
                  <w:szCs w:val="18"/>
                </w:rPr>
                <w:t>x</w:t>
              </w:r>
            </w:ins>
          </w:p>
        </w:tc>
      </w:tr>
      <w:tr w:rsidR="00FB6F7C" w:rsidRPr="00106825" w14:paraId="3C9A10A4" w14:textId="77777777" w:rsidTr="005F6CB5">
        <w:trPr>
          <w:jc w:val="center"/>
          <w:ins w:id="1216" w:author="R4-1808321" w:date="2018-05-29T11:29:00Z"/>
        </w:trPr>
        <w:tc>
          <w:tcPr>
            <w:tcW w:w="0" w:type="auto"/>
          </w:tcPr>
          <w:p w14:paraId="6D955B37" w14:textId="77777777" w:rsidR="00FB6F7C" w:rsidRPr="002D5BD1" w:rsidRDefault="00FB6F7C" w:rsidP="005F6CB5">
            <w:pPr>
              <w:pStyle w:val="TAL"/>
              <w:rPr>
                <w:ins w:id="1217" w:author="R4-1808321" w:date="2018-05-29T11:29:00Z"/>
                <w:rFonts w:cs="Arial"/>
                <w:szCs w:val="18"/>
              </w:rPr>
            </w:pPr>
            <w:ins w:id="1218" w:author="R4-1808321" w:date="2018-05-29T11:29:00Z">
              <w:r w:rsidRPr="002D5BD1">
                <w:rPr>
                  <w:rFonts w:cs="Arial"/>
                  <w:szCs w:val="18"/>
                </w:rPr>
                <w:t>D6.40</w:t>
              </w:r>
            </w:ins>
          </w:p>
        </w:tc>
        <w:tc>
          <w:tcPr>
            <w:tcW w:w="0" w:type="auto"/>
          </w:tcPr>
          <w:p w14:paraId="15D93F40" w14:textId="77777777" w:rsidR="00FB6F7C" w:rsidRPr="0069144D" w:rsidRDefault="00FB6F7C" w:rsidP="005F6CB5">
            <w:pPr>
              <w:pStyle w:val="TAL"/>
              <w:rPr>
                <w:ins w:id="1219" w:author="R4-1808321" w:date="2018-05-29T11:29:00Z"/>
                <w:rFonts w:cs="Arial"/>
                <w:szCs w:val="18"/>
              </w:rPr>
            </w:pPr>
            <w:ins w:id="1220" w:author="R4-1808321" w:date="2018-05-29T11:29:00Z">
              <w:r w:rsidRPr="0069144D">
                <w:rPr>
                  <w:rFonts w:cs="Arial"/>
                  <w:szCs w:val="18"/>
                </w:rPr>
                <w:t xml:space="preserve">Maximum supported power difference between carriers is different </w:t>
              </w:r>
              <w:r w:rsidRPr="00391128">
                <w:rPr>
                  <w:rFonts w:cs="Arial"/>
                  <w:i/>
                  <w:szCs w:val="18"/>
                </w:rPr>
                <w:t>operating bands</w:t>
              </w:r>
            </w:ins>
          </w:p>
        </w:tc>
        <w:tc>
          <w:tcPr>
            <w:tcW w:w="0" w:type="auto"/>
          </w:tcPr>
          <w:p w14:paraId="4A5C2DE0" w14:textId="77777777" w:rsidR="00FB6F7C" w:rsidRPr="0069144D" w:rsidRDefault="00FB6F7C" w:rsidP="005F6CB5">
            <w:pPr>
              <w:pStyle w:val="TAL"/>
              <w:rPr>
                <w:ins w:id="1221" w:author="R4-1808321" w:date="2018-05-29T11:29:00Z"/>
                <w:rFonts w:cs="Arial"/>
                <w:szCs w:val="18"/>
              </w:rPr>
            </w:pPr>
            <w:ins w:id="1222" w:author="R4-1808321" w:date="2018-05-29T11:29:00Z">
              <w:r w:rsidRPr="0069144D">
                <w:rPr>
                  <w:rFonts w:cs="Arial"/>
                  <w:szCs w:val="18"/>
                  <w:lang w:eastAsia="zh-CN"/>
                </w:rPr>
                <w:t xml:space="preserve">Supported power difference between any two carriers in any two different supported </w:t>
              </w:r>
              <w:r w:rsidRPr="00E47A55">
                <w:rPr>
                  <w:rFonts w:cs="Arial"/>
                  <w:i/>
                  <w:szCs w:val="18"/>
                  <w:lang w:eastAsia="zh-CN"/>
                </w:rPr>
                <w:t>operating bands</w:t>
              </w:r>
              <w:r w:rsidRPr="0069144D">
                <w:rPr>
                  <w:rFonts w:cs="Arial"/>
                  <w:szCs w:val="18"/>
                </w:rPr>
                <w:t>, for all declared operating band combination</w:t>
              </w:r>
              <w:r w:rsidRPr="00E47A55">
                <w:rPr>
                  <w:rFonts w:cs="Arial"/>
                  <w:szCs w:val="18"/>
                </w:rPr>
                <w:t>, declared</w:t>
              </w:r>
              <w:r w:rsidRPr="0069144D">
                <w:rPr>
                  <w:rFonts w:cs="Arial"/>
                  <w:szCs w:val="18"/>
                </w:rPr>
                <w:t xml:space="preserve"> for every </w:t>
              </w:r>
              <w:r w:rsidRPr="0069144D">
                <w:rPr>
                  <w:rFonts w:cs="Arial"/>
                  <w:i/>
                  <w:szCs w:val="18"/>
                </w:rPr>
                <w:t>multi-band connector.</w:t>
              </w:r>
            </w:ins>
          </w:p>
        </w:tc>
        <w:tc>
          <w:tcPr>
            <w:tcW w:w="0" w:type="auto"/>
          </w:tcPr>
          <w:p w14:paraId="4D58C9FC" w14:textId="77777777" w:rsidR="00FB6F7C" w:rsidRPr="00106825" w:rsidRDefault="00FB6F7C" w:rsidP="005F6CB5">
            <w:pPr>
              <w:pStyle w:val="TAL"/>
              <w:jc w:val="center"/>
              <w:rPr>
                <w:ins w:id="1223" w:author="R4-1808321" w:date="2018-05-29T11:29:00Z"/>
                <w:rFonts w:cs="Arial"/>
                <w:szCs w:val="18"/>
                <w:lang w:eastAsia="zh-CN"/>
              </w:rPr>
            </w:pPr>
            <w:ins w:id="1224" w:author="R4-1808321" w:date="2018-05-29T11:29:00Z">
              <w:r>
                <w:rPr>
                  <w:rFonts w:cs="Arial"/>
                  <w:szCs w:val="18"/>
                  <w:lang w:eastAsia="zh-CN"/>
                </w:rPr>
                <w:t>x</w:t>
              </w:r>
            </w:ins>
          </w:p>
        </w:tc>
        <w:tc>
          <w:tcPr>
            <w:tcW w:w="0" w:type="auto"/>
          </w:tcPr>
          <w:p w14:paraId="624999B1" w14:textId="77777777" w:rsidR="00FB6F7C" w:rsidRPr="00106825" w:rsidRDefault="00FB6F7C" w:rsidP="005F6CB5">
            <w:pPr>
              <w:pStyle w:val="TAL"/>
              <w:jc w:val="center"/>
              <w:rPr>
                <w:ins w:id="1225" w:author="R4-1808321" w:date="2018-05-29T11:29:00Z"/>
                <w:rFonts w:cs="Arial"/>
                <w:szCs w:val="18"/>
                <w:lang w:eastAsia="zh-CN"/>
              </w:rPr>
            </w:pPr>
            <w:ins w:id="1226" w:author="R4-1808321" w:date="2018-05-29T11:29:00Z">
              <w:r>
                <w:rPr>
                  <w:rFonts w:cs="Arial"/>
                  <w:szCs w:val="18"/>
                  <w:lang w:eastAsia="zh-CN"/>
                </w:rPr>
                <w:t>x</w:t>
              </w:r>
            </w:ins>
          </w:p>
        </w:tc>
      </w:tr>
      <w:tr w:rsidR="00FB6F7C" w:rsidRPr="00106825" w14:paraId="2C7CB173" w14:textId="77777777" w:rsidTr="005F6CB5">
        <w:trPr>
          <w:jc w:val="center"/>
          <w:ins w:id="1227" w:author="R4-1808321" w:date="2018-05-29T11:29:00Z"/>
        </w:trPr>
        <w:tc>
          <w:tcPr>
            <w:tcW w:w="0" w:type="auto"/>
          </w:tcPr>
          <w:p w14:paraId="7D7D2849" w14:textId="77777777" w:rsidR="00FB6F7C" w:rsidRPr="002D5BD1" w:rsidRDefault="00FB6F7C" w:rsidP="005F6CB5">
            <w:pPr>
              <w:pStyle w:val="TAL"/>
              <w:rPr>
                <w:ins w:id="1228" w:author="R4-1808321" w:date="2018-05-29T11:29:00Z"/>
                <w:rFonts w:cs="Arial"/>
                <w:szCs w:val="18"/>
              </w:rPr>
            </w:pPr>
            <w:ins w:id="1229" w:author="R4-1808321" w:date="2018-05-29T11:29:00Z">
              <w:r w:rsidRPr="002D5BD1">
                <w:rPr>
                  <w:rFonts w:cs="Arial"/>
                  <w:szCs w:val="18"/>
                </w:rPr>
                <w:t>D6.41</w:t>
              </w:r>
            </w:ins>
          </w:p>
        </w:tc>
        <w:tc>
          <w:tcPr>
            <w:tcW w:w="0" w:type="auto"/>
          </w:tcPr>
          <w:p w14:paraId="457F6803" w14:textId="77777777" w:rsidR="00FB6F7C" w:rsidRPr="0069144D" w:rsidRDefault="00FB6F7C" w:rsidP="005F6CB5">
            <w:pPr>
              <w:pStyle w:val="TAL"/>
              <w:rPr>
                <w:ins w:id="1230" w:author="R4-1808321" w:date="2018-05-29T11:29:00Z"/>
                <w:rFonts w:cs="Arial"/>
                <w:szCs w:val="18"/>
              </w:rPr>
            </w:pPr>
            <w:ins w:id="1231" w:author="R4-1808321" w:date="2018-05-29T11:29:00Z">
              <w:r w:rsidRPr="00BB0713">
                <w:rPr>
                  <w:rFonts w:cs="Arial"/>
                  <w:szCs w:val="18"/>
                </w:rPr>
                <w:t>O</w:t>
              </w:r>
              <w:r w:rsidRPr="0069144D">
                <w:rPr>
                  <w:rFonts w:cs="Arial"/>
                  <w:szCs w:val="18"/>
                </w:rPr>
                <w:t>perating band combination support</w:t>
              </w:r>
            </w:ins>
          </w:p>
        </w:tc>
        <w:tc>
          <w:tcPr>
            <w:tcW w:w="0" w:type="auto"/>
          </w:tcPr>
          <w:p w14:paraId="43C61FB8" w14:textId="77777777" w:rsidR="00FB6F7C" w:rsidRPr="0069144D" w:rsidRDefault="00FB6F7C" w:rsidP="005F6CB5">
            <w:pPr>
              <w:pStyle w:val="TAL"/>
              <w:rPr>
                <w:ins w:id="1232" w:author="R4-1808321" w:date="2018-05-29T11:29:00Z"/>
                <w:rFonts w:cs="Arial"/>
                <w:szCs w:val="18"/>
              </w:rPr>
            </w:pPr>
            <w:ins w:id="1233" w:author="R4-1808321" w:date="2018-05-29T11:29:00Z">
              <w:r w:rsidRPr="0069144D">
                <w:rPr>
                  <w:rFonts w:cs="Arial"/>
                  <w:szCs w:val="18"/>
                </w:rPr>
                <w:t>List of operational bands combinations supported by the BS.</w:t>
              </w:r>
            </w:ins>
          </w:p>
        </w:tc>
        <w:tc>
          <w:tcPr>
            <w:tcW w:w="0" w:type="auto"/>
          </w:tcPr>
          <w:p w14:paraId="22BBAD83" w14:textId="77777777" w:rsidR="00FB6F7C" w:rsidRPr="00106825" w:rsidRDefault="00FB6F7C" w:rsidP="005F6CB5">
            <w:pPr>
              <w:pStyle w:val="TAL"/>
              <w:jc w:val="center"/>
              <w:rPr>
                <w:ins w:id="1234" w:author="R4-1808321" w:date="2018-05-29T11:29:00Z"/>
                <w:rFonts w:cs="Arial"/>
                <w:szCs w:val="18"/>
              </w:rPr>
            </w:pPr>
            <w:ins w:id="1235" w:author="R4-1808321" w:date="2018-05-29T11:29:00Z">
              <w:r>
                <w:rPr>
                  <w:rFonts w:cs="Arial"/>
                  <w:szCs w:val="18"/>
                </w:rPr>
                <w:t>x</w:t>
              </w:r>
            </w:ins>
          </w:p>
        </w:tc>
        <w:tc>
          <w:tcPr>
            <w:tcW w:w="0" w:type="auto"/>
          </w:tcPr>
          <w:p w14:paraId="14FC4200" w14:textId="77777777" w:rsidR="00FB6F7C" w:rsidRPr="00106825" w:rsidRDefault="00FB6F7C" w:rsidP="005F6CB5">
            <w:pPr>
              <w:pStyle w:val="TAL"/>
              <w:jc w:val="center"/>
              <w:rPr>
                <w:ins w:id="1236" w:author="R4-1808321" w:date="2018-05-29T11:29:00Z"/>
                <w:rFonts w:cs="Arial"/>
                <w:szCs w:val="18"/>
              </w:rPr>
            </w:pPr>
            <w:ins w:id="1237" w:author="R4-1808321" w:date="2018-05-29T11:29:00Z">
              <w:r>
                <w:rPr>
                  <w:rFonts w:cs="Arial"/>
                  <w:szCs w:val="18"/>
                </w:rPr>
                <w:t>x</w:t>
              </w:r>
            </w:ins>
          </w:p>
        </w:tc>
      </w:tr>
      <w:tr w:rsidR="00FB6F7C" w:rsidRPr="00106825" w14:paraId="12EA2B1C" w14:textId="77777777" w:rsidTr="005F6CB5">
        <w:trPr>
          <w:jc w:val="center"/>
          <w:ins w:id="1238" w:author="R4-1808321" w:date="2018-05-29T11:29:00Z"/>
        </w:trPr>
        <w:tc>
          <w:tcPr>
            <w:tcW w:w="0" w:type="auto"/>
          </w:tcPr>
          <w:p w14:paraId="46B04C23" w14:textId="77777777" w:rsidR="00FB6F7C" w:rsidRPr="002D5BD1" w:rsidRDefault="00FB6F7C" w:rsidP="005F6CB5">
            <w:pPr>
              <w:pStyle w:val="TAL"/>
              <w:rPr>
                <w:ins w:id="1239" w:author="R4-1808321" w:date="2018-05-29T11:29:00Z"/>
                <w:rFonts w:cs="Arial"/>
                <w:szCs w:val="18"/>
                <w:lang w:eastAsia="zh-CN"/>
              </w:rPr>
            </w:pPr>
            <w:ins w:id="1240" w:author="R4-1808321" w:date="2018-05-29T11:29:00Z">
              <w:r w:rsidRPr="002D5BD1">
                <w:rPr>
                  <w:rFonts w:cs="Arial"/>
                  <w:szCs w:val="18"/>
                </w:rPr>
                <w:t>D6.42</w:t>
              </w:r>
            </w:ins>
          </w:p>
        </w:tc>
        <w:tc>
          <w:tcPr>
            <w:tcW w:w="0" w:type="auto"/>
          </w:tcPr>
          <w:p w14:paraId="7465BFDD" w14:textId="77777777" w:rsidR="00FB6F7C" w:rsidRPr="0069144D" w:rsidRDefault="00FB6F7C" w:rsidP="005F6CB5">
            <w:pPr>
              <w:pStyle w:val="TAL"/>
              <w:rPr>
                <w:ins w:id="1241" w:author="R4-1808321" w:date="2018-05-29T11:29:00Z"/>
                <w:rFonts w:cs="Arial"/>
                <w:szCs w:val="18"/>
              </w:rPr>
            </w:pPr>
            <w:ins w:id="1242" w:author="R4-1808321" w:date="2018-05-29T11:29:00Z">
              <w:r w:rsidRPr="0069144D">
                <w:rPr>
                  <w:rFonts w:cs="Arial"/>
                  <w:szCs w:val="18"/>
                  <w:lang w:eastAsia="zh-CN"/>
                </w:rPr>
                <w:t>Total number of supported carriers for the declared band combinations of BS</w:t>
              </w:r>
            </w:ins>
          </w:p>
        </w:tc>
        <w:tc>
          <w:tcPr>
            <w:tcW w:w="0" w:type="auto"/>
          </w:tcPr>
          <w:p w14:paraId="7E7E89BA" w14:textId="77777777" w:rsidR="00FB6F7C" w:rsidRPr="0069144D" w:rsidRDefault="00FB6F7C" w:rsidP="005F6CB5">
            <w:pPr>
              <w:pStyle w:val="TAL"/>
              <w:rPr>
                <w:ins w:id="1243" w:author="R4-1808321" w:date="2018-05-29T11:29:00Z"/>
                <w:rFonts w:cs="Arial"/>
                <w:szCs w:val="18"/>
              </w:rPr>
            </w:pPr>
            <w:ins w:id="1244" w:author="R4-1808321" w:date="2018-05-29T11:29:00Z">
              <w:r w:rsidRPr="0069144D">
                <w:rPr>
                  <w:rFonts w:cs="Arial"/>
                  <w:szCs w:val="18"/>
                  <w:lang w:eastAsia="zh-CN"/>
                </w:rPr>
                <w:t>Total number of supported carriers for the declared band combinations (D6.41) of the BS.</w:t>
              </w:r>
            </w:ins>
          </w:p>
        </w:tc>
        <w:tc>
          <w:tcPr>
            <w:tcW w:w="0" w:type="auto"/>
          </w:tcPr>
          <w:p w14:paraId="57769BEE" w14:textId="77777777" w:rsidR="00FB6F7C" w:rsidRPr="00106825" w:rsidRDefault="00FB6F7C" w:rsidP="005F6CB5">
            <w:pPr>
              <w:pStyle w:val="TAL"/>
              <w:jc w:val="center"/>
              <w:rPr>
                <w:ins w:id="1245" w:author="R4-1808321" w:date="2018-05-29T11:29:00Z"/>
                <w:rFonts w:cs="Arial"/>
                <w:szCs w:val="18"/>
                <w:lang w:eastAsia="zh-CN"/>
              </w:rPr>
            </w:pPr>
            <w:ins w:id="1246" w:author="R4-1808321" w:date="2018-05-29T11:29:00Z">
              <w:r>
                <w:rPr>
                  <w:rFonts w:cs="Arial"/>
                  <w:szCs w:val="18"/>
                </w:rPr>
                <w:t>x</w:t>
              </w:r>
            </w:ins>
          </w:p>
        </w:tc>
        <w:tc>
          <w:tcPr>
            <w:tcW w:w="0" w:type="auto"/>
          </w:tcPr>
          <w:p w14:paraId="7C48E0EF" w14:textId="77777777" w:rsidR="00FB6F7C" w:rsidRPr="00106825" w:rsidRDefault="00FB6F7C" w:rsidP="005F6CB5">
            <w:pPr>
              <w:pStyle w:val="TAL"/>
              <w:jc w:val="center"/>
              <w:rPr>
                <w:ins w:id="1247" w:author="R4-1808321" w:date="2018-05-29T11:29:00Z"/>
                <w:rFonts w:cs="Arial"/>
                <w:szCs w:val="18"/>
                <w:lang w:eastAsia="zh-CN"/>
              </w:rPr>
            </w:pPr>
            <w:ins w:id="1248" w:author="R4-1808321" w:date="2018-05-29T11:29:00Z">
              <w:r>
                <w:rPr>
                  <w:rFonts w:cs="Arial"/>
                  <w:szCs w:val="18"/>
                </w:rPr>
                <w:t>x</w:t>
              </w:r>
            </w:ins>
          </w:p>
        </w:tc>
      </w:tr>
      <w:tr w:rsidR="00FB6F7C" w:rsidRPr="00106825" w14:paraId="5DC335BA" w14:textId="77777777" w:rsidTr="005F6CB5">
        <w:trPr>
          <w:jc w:val="center"/>
          <w:ins w:id="1249" w:author="R4-1808321" w:date="2018-05-29T11:29:00Z"/>
        </w:trPr>
        <w:tc>
          <w:tcPr>
            <w:tcW w:w="0" w:type="auto"/>
          </w:tcPr>
          <w:p w14:paraId="3C84956F" w14:textId="77777777" w:rsidR="00FB6F7C" w:rsidRPr="002D5BD1" w:rsidRDefault="00FB6F7C" w:rsidP="005F6CB5">
            <w:pPr>
              <w:pStyle w:val="TAL"/>
              <w:rPr>
                <w:ins w:id="1250" w:author="R4-1808321" w:date="2018-05-29T11:29:00Z"/>
                <w:rFonts w:cs="Arial"/>
                <w:szCs w:val="18"/>
              </w:rPr>
            </w:pPr>
            <w:ins w:id="1251" w:author="R4-1808321" w:date="2018-05-29T11:29:00Z">
              <w:r w:rsidRPr="002D5BD1">
                <w:rPr>
                  <w:rFonts w:cs="Arial"/>
                  <w:szCs w:val="18"/>
                </w:rPr>
                <w:t>D6.43</w:t>
              </w:r>
            </w:ins>
          </w:p>
        </w:tc>
        <w:tc>
          <w:tcPr>
            <w:tcW w:w="0" w:type="auto"/>
          </w:tcPr>
          <w:p w14:paraId="45658902" w14:textId="77777777" w:rsidR="00FB6F7C" w:rsidRPr="0069144D" w:rsidRDefault="00FB6F7C" w:rsidP="005F6CB5">
            <w:pPr>
              <w:pStyle w:val="TAL"/>
              <w:rPr>
                <w:ins w:id="1252" w:author="R4-1808321" w:date="2018-05-29T11:29:00Z"/>
                <w:rFonts w:cs="Arial"/>
                <w:szCs w:val="18"/>
              </w:rPr>
            </w:pPr>
            <w:ins w:id="1253" w:author="R4-1808321" w:date="2018-05-29T11:29:00Z">
              <w:r w:rsidRPr="0069144D">
                <w:rPr>
                  <w:rFonts w:cs="Arial"/>
                  <w:szCs w:val="18"/>
                </w:rPr>
                <w:t>Intra-system interfering signal declaration list</w:t>
              </w:r>
            </w:ins>
          </w:p>
        </w:tc>
        <w:tc>
          <w:tcPr>
            <w:tcW w:w="0" w:type="auto"/>
          </w:tcPr>
          <w:p w14:paraId="6345E8B7" w14:textId="77777777" w:rsidR="00FB6F7C" w:rsidRPr="0069144D" w:rsidRDefault="00FB6F7C" w:rsidP="005F6CB5">
            <w:pPr>
              <w:pStyle w:val="TAL"/>
              <w:rPr>
                <w:ins w:id="1254" w:author="R4-1808321" w:date="2018-05-29T11:29:00Z"/>
                <w:rFonts w:cs="Arial"/>
                <w:szCs w:val="18"/>
              </w:rPr>
            </w:pPr>
            <w:ins w:id="1255" w:author="R4-1808321" w:date="2018-05-29T11:29:00Z">
              <w:r w:rsidRPr="0069144D">
                <w:rPr>
                  <w:rFonts w:cs="Arial"/>
                  <w:szCs w:val="18"/>
                </w:rPr>
                <w:t xml:space="preserve">List of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xml:space="preserve"> for which an intra-system interfering signal level is required to be declared. Declaration is required if the intra-system interfering signal level is larger than the co-location interfering signal level.</w:t>
              </w:r>
            </w:ins>
          </w:p>
        </w:tc>
        <w:tc>
          <w:tcPr>
            <w:tcW w:w="0" w:type="auto"/>
          </w:tcPr>
          <w:p w14:paraId="0BFDB044" w14:textId="77777777" w:rsidR="00FB6F7C" w:rsidRPr="00106825" w:rsidRDefault="00FB6F7C" w:rsidP="005F6CB5">
            <w:pPr>
              <w:pStyle w:val="TAL"/>
              <w:jc w:val="center"/>
              <w:rPr>
                <w:ins w:id="1256" w:author="R4-1808321" w:date="2018-05-29T11:29:00Z"/>
                <w:rFonts w:cs="Arial"/>
                <w:szCs w:val="18"/>
              </w:rPr>
            </w:pPr>
            <w:ins w:id="1257" w:author="R4-1808321" w:date="2018-05-29T11:29:00Z">
              <w:r>
                <w:rPr>
                  <w:rFonts w:cs="Arial"/>
                  <w:szCs w:val="18"/>
                </w:rPr>
                <w:t>x</w:t>
              </w:r>
            </w:ins>
          </w:p>
        </w:tc>
        <w:tc>
          <w:tcPr>
            <w:tcW w:w="0" w:type="auto"/>
          </w:tcPr>
          <w:p w14:paraId="1E5FD6E1" w14:textId="77777777" w:rsidR="00FB6F7C" w:rsidRPr="00106825" w:rsidRDefault="00FB6F7C" w:rsidP="005F6CB5">
            <w:pPr>
              <w:pStyle w:val="TAL"/>
              <w:jc w:val="center"/>
              <w:rPr>
                <w:ins w:id="1258" w:author="R4-1808321" w:date="2018-05-29T11:29:00Z"/>
                <w:rFonts w:cs="Arial"/>
                <w:szCs w:val="18"/>
              </w:rPr>
            </w:pPr>
            <w:ins w:id="1259" w:author="R4-1808321" w:date="2018-05-29T11:29:00Z">
              <w:r>
                <w:rPr>
                  <w:rFonts w:cs="Arial"/>
                  <w:szCs w:val="18"/>
                </w:rPr>
                <w:t>x</w:t>
              </w:r>
            </w:ins>
          </w:p>
        </w:tc>
      </w:tr>
      <w:tr w:rsidR="00FB6F7C" w:rsidRPr="00106825" w14:paraId="6D7B187C" w14:textId="77777777" w:rsidTr="005F6CB5">
        <w:trPr>
          <w:trHeight w:val="728"/>
          <w:jc w:val="center"/>
          <w:ins w:id="1260" w:author="R4-1808321" w:date="2018-05-29T11:29:00Z"/>
        </w:trPr>
        <w:tc>
          <w:tcPr>
            <w:tcW w:w="0" w:type="auto"/>
          </w:tcPr>
          <w:p w14:paraId="24F0FF0F" w14:textId="77777777" w:rsidR="00FB6F7C" w:rsidRPr="002D5BD1" w:rsidRDefault="00FB6F7C" w:rsidP="005F6CB5">
            <w:pPr>
              <w:pStyle w:val="TAL"/>
              <w:rPr>
                <w:ins w:id="1261" w:author="R4-1808321" w:date="2018-05-29T11:29:00Z"/>
                <w:rFonts w:cs="Arial"/>
                <w:szCs w:val="18"/>
              </w:rPr>
            </w:pPr>
            <w:ins w:id="1262" w:author="R4-1808321" w:date="2018-05-29T11:29:00Z">
              <w:r w:rsidRPr="002D5BD1">
                <w:rPr>
                  <w:rFonts w:cs="Arial"/>
                  <w:szCs w:val="18"/>
                </w:rPr>
                <w:t>D6.44</w:t>
              </w:r>
            </w:ins>
          </w:p>
        </w:tc>
        <w:tc>
          <w:tcPr>
            <w:tcW w:w="0" w:type="auto"/>
          </w:tcPr>
          <w:p w14:paraId="4C7597CC" w14:textId="77777777" w:rsidR="00FB6F7C" w:rsidRPr="0069144D" w:rsidRDefault="00FB6F7C" w:rsidP="005F6CB5">
            <w:pPr>
              <w:pStyle w:val="TAL"/>
              <w:rPr>
                <w:ins w:id="1263" w:author="R4-1808321" w:date="2018-05-29T11:29:00Z"/>
                <w:rFonts w:cs="Arial"/>
                <w:szCs w:val="18"/>
              </w:rPr>
            </w:pPr>
            <w:ins w:id="1264" w:author="R4-1808321" w:date="2018-05-29T11:29:00Z">
              <w:r w:rsidRPr="0069144D">
                <w:rPr>
                  <w:rFonts w:cs="Arial"/>
                  <w:szCs w:val="18"/>
                </w:rPr>
                <w:t>Intra-system interfering signal level</w:t>
              </w:r>
            </w:ins>
          </w:p>
        </w:tc>
        <w:tc>
          <w:tcPr>
            <w:tcW w:w="0" w:type="auto"/>
          </w:tcPr>
          <w:p w14:paraId="564D5389" w14:textId="77777777" w:rsidR="00FB6F7C" w:rsidRPr="0069144D" w:rsidRDefault="00FB6F7C" w:rsidP="005F6CB5">
            <w:pPr>
              <w:pStyle w:val="TAL"/>
              <w:rPr>
                <w:ins w:id="1265" w:author="R4-1808321" w:date="2018-05-29T11:29:00Z"/>
                <w:rFonts w:cs="Arial"/>
                <w:szCs w:val="18"/>
              </w:rPr>
            </w:pPr>
            <w:ins w:id="1266" w:author="R4-1808321" w:date="2018-05-29T11:29:00Z">
              <w:r w:rsidRPr="0069144D">
                <w:rPr>
                  <w:rFonts w:cs="Arial"/>
                  <w:szCs w:val="18"/>
                </w:rPr>
                <w:t xml:space="preserve">The interfering signal level in </w:t>
              </w:r>
              <w:proofErr w:type="spellStart"/>
              <w:r w:rsidRPr="0069144D">
                <w:rPr>
                  <w:rFonts w:cs="Arial"/>
                  <w:szCs w:val="18"/>
                </w:rPr>
                <w:t>dBm</w:t>
              </w:r>
              <w:proofErr w:type="spellEnd"/>
              <w:r w:rsidRPr="0069144D">
                <w:rPr>
                  <w:rFonts w:cs="Arial"/>
                  <w:szCs w:val="18"/>
                </w:rPr>
                <w:t xml:space="preserve"> per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xml:space="preserve"> declared for each supported </w:t>
              </w:r>
              <w:r w:rsidRPr="00BB0713">
                <w:rPr>
                  <w:rFonts w:cs="Arial"/>
                  <w:i/>
                  <w:szCs w:val="18"/>
                </w:rPr>
                <w:t>operating band</w:t>
              </w:r>
              <w:r w:rsidRPr="0069144D">
                <w:rPr>
                  <w:rFonts w:cs="Arial"/>
                  <w:szCs w:val="18"/>
                </w:rPr>
                <w:t xml:space="preserve">, for all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xml:space="preserve"> covered by D6.43.</w:t>
              </w:r>
            </w:ins>
          </w:p>
        </w:tc>
        <w:tc>
          <w:tcPr>
            <w:tcW w:w="0" w:type="auto"/>
          </w:tcPr>
          <w:p w14:paraId="6F8A9438" w14:textId="77777777" w:rsidR="00FB6F7C" w:rsidRPr="00106825" w:rsidRDefault="00FB6F7C" w:rsidP="005F6CB5">
            <w:pPr>
              <w:pStyle w:val="TAL"/>
              <w:jc w:val="center"/>
              <w:rPr>
                <w:ins w:id="1267" w:author="R4-1808321" w:date="2018-05-29T11:29:00Z"/>
                <w:rFonts w:cs="Arial"/>
                <w:szCs w:val="18"/>
              </w:rPr>
            </w:pPr>
            <w:ins w:id="1268" w:author="R4-1808321" w:date="2018-05-29T11:29:00Z">
              <w:r>
                <w:rPr>
                  <w:rFonts w:cs="Arial"/>
                  <w:szCs w:val="18"/>
                </w:rPr>
                <w:t>x</w:t>
              </w:r>
            </w:ins>
          </w:p>
        </w:tc>
        <w:tc>
          <w:tcPr>
            <w:tcW w:w="0" w:type="auto"/>
          </w:tcPr>
          <w:p w14:paraId="3265264D" w14:textId="77777777" w:rsidR="00FB6F7C" w:rsidRPr="00106825" w:rsidRDefault="00FB6F7C" w:rsidP="005F6CB5">
            <w:pPr>
              <w:pStyle w:val="TAL"/>
              <w:jc w:val="center"/>
              <w:rPr>
                <w:ins w:id="1269" w:author="R4-1808321" w:date="2018-05-29T11:29:00Z"/>
                <w:rFonts w:cs="Arial"/>
                <w:szCs w:val="18"/>
              </w:rPr>
            </w:pPr>
            <w:ins w:id="1270" w:author="R4-1808321" w:date="2018-05-29T11:29:00Z">
              <w:r>
                <w:rPr>
                  <w:rFonts w:cs="Arial"/>
                  <w:szCs w:val="18"/>
                </w:rPr>
                <w:t>x</w:t>
              </w:r>
            </w:ins>
          </w:p>
        </w:tc>
      </w:tr>
      <w:tr w:rsidR="00FB6F7C" w:rsidRPr="00106825" w14:paraId="14FE315B" w14:textId="77777777" w:rsidTr="005F6CB5">
        <w:trPr>
          <w:jc w:val="center"/>
          <w:ins w:id="1271" w:author="R4-1808321" w:date="2018-05-29T11:29:00Z"/>
        </w:trPr>
        <w:tc>
          <w:tcPr>
            <w:tcW w:w="0" w:type="auto"/>
          </w:tcPr>
          <w:p w14:paraId="266735F3" w14:textId="77777777" w:rsidR="00FB6F7C" w:rsidRPr="002D5BD1" w:rsidRDefault="00FB6F7C" w:rsidP="005F6CB5">
            <w:pPr>
              <w:pStyle w:val="TAL"/>
              <w:rPr>
                <w:ins w:id="1272" w:author="R4-1808321" w:date="2018-05-29T11:29:00Z"/>
                <w:rFonts w:cs="Arial"/>
                <w:szCs w:val="18"/>
              </w:rPr>
            </w:pPr>
            <w:ins w:id="1273" w:author="R4-1808321" w:date="2018-05-29T11:29:00Z">
              <w:r w:rsidRPr="002D5BD1">
                <w:rPr>
                  <w:rFonts w:cs="Arial"/>
                  <w:szCs w:val="18"/>
                </w:rPr>
                <w:t>D6.54</w:t>
              </w:r>
            </w:ins>
          </w:p>
        </w:tc>
        <w:tc>
          <w:tcPr>
            <w:tcW w:w="0" w:type="auto"/>
          </w:tcPr>
          <w:p w14:paraId="608D6A24" w14:textId="77777777" w:rsidR="00FB6F7C" w:rsidRPr="0069144D" w:rsidRDefault="00FB6F7C" w:rsidP="005F6CB5">
            <w:pPr>
              <w:pStyle w:val="TAL"/>
              <w:rPr>
                <w:ins w:id="1274" w:author="R4-1808321" w:date="2018-05-29T11:29:00Z"/>
                <w:rFonts w:cs="Arial"/>
                <w:szCs w:val="18"/>
              </w:rPr>
            </w:pPr>
            <w:ins w:id="1275" w:author="R4-1808321" w:date="2018-05-29T11:29:00Z">
              <w:r w:rsidRPr="0069144D">
                <w:rPr>
                  <w:rFonts w:cs="Arial"/>
                  <w:szCs w:val="18"/>
                </w:rPr>
                <w:t>[DL RS transmission groups]</w:t>
              </w:r>
            </w:ins>
          </w:p>
        </w:tc>
        <w:tc>
          <w:tcPr>
            <w:tcW w:w="0" w:type="auto"/>
          </w:tcPr>
          <w:p w14:paraId="2C2DD021" w14:textId="77777777" w:rsidR="00FB6F7C" w:rsidRPr="0069144D" w:rsidRDefault="00FB6F7C" w:rsidP="005F6CB5">
            <w:pPr>
              <w:pStyle w:val="TAL"/>
              <w:rPr>
                <w:ins w:id="1276" w:author="R4-1808321" w:date="2018-05-29T11:29:00Z"/>
                <w:rFonts w:cs="Arial"/>
                <w:szCs w:val="18"/>
              </w:rPr>
            </w:pPr>
            <w:ins w:id="1277" w:author="R4-1808321" w:date="2018-05-29T11:29:00Z">
              <w:r w:rsidRPr="0069144D">
                <w:rPr>
                  <w:rFonts w:cs="Arial"/>
                  <w:szCs w:val="18"/>
                </w:rPr>
                <w:t xml:space="preserve">[Groups of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06652F">
                <w:rPr>
                  <w:rFonts w:cs="Arial"/>
                  <w:szCs w:val="18"/>
                </w:rPr>
                <w:t xml:space="preserve"> </w:t>
              </w:r>
              <w:r w:rsidRPr="0069144D">
                <w:rPr>
                  <w:rFonts w:cs="Arial"/>
                  <w:szCs w:val="18"/>
                </w:rPr>
                <w:t xml:space="preserve">which are declared to transmit DL RS. Declared per </w:t>
              </w:r>
              <w:r w:rsidRPr="0006652F">
                <w:rPr>
                  <w:rFonts w:cs="Arial"/>
                  <w:i/>
                  <w:szCs w:val="18"/>
                </w:rPr>
                <w:t>operating band</w:t>
              </w:r>
              <w:r w:rsidRPr="0069144D">
                <w:rPr>
                  <w:rFonts w:cs="Arial"/>
                  <w:szCs w:val="18"/>
                </w:rPr>
                <w:t>.]</w:t>
              </w:r>
            </w:ins>
          </w:p>
        </w:tc>
        <w:tc>
          <w:tcPr>
            <w:tcW w:w="0" w:type="auto"/>
          </w:tcPr>
          <w:p w14:paraId="74964EC9" w14:textId="77777777" w:rsidR="00FB6F7C" w:rsidRPr="00106825" w:rsidRDefault="00FB6F7C" w:rsidP="005F6CB5">
            <w:pPr>
              <w:pStyle w:val="TAL"/>
              <w:jc w:val="center"/>
              <w:rPr>
                <w:ins w:id="1278" w:author="R4-1808321" w:date="2018-05-29T11:29:00Z"/>
                <w:rFonts w:cs="Arial"/>
                <w:szCs w:val="18"/>
              </w:rPr>
            </w:pPr>
            <w:ins w:id="1279" w:author="R4-1808321" w:date="2018-05-29T11:29:00Z">
              <w:r>
                <w:rPr>
                  <w:rFonts w:cs="Arial"/>
                  <w:szCs w:val="18"/>
                </w:rPr>
                <w:t>x</w:t>
              </w:r>
            </w:ins>
          </w:p>
        </w:tc>
        <w:tc>
          <w:tcPr>
            <w:tcW w:w="0" w:type="auto"/>
          </w:tcPr>
          <w:p w14:paraId="45597C31" w14:textId="77777777" w:rsidR="00FB6F7C" w:rsidRPr="00106825" w:rsidRDefault="00FB6F7C" w:rsidP="005F6CB5">
            <w:pPr>
              <w:pStyle w:val="TAL"/>
              <w:jc w:val="center"/>
              <w:rPr>
                <w:ins w:id="1280" w:author="R4-1808321" w:date="2018-05-29T11:29:00Z"/>
                <w:rFonts w:cs="Arial"/>
                <w:szCs w:val="18"/>
              </w:rPr>
            </w:pPr>
            <w:ins w:id="1281" w:author="R4-1808321" w:date="2018-05-29T11:29:00Z">
              <w:r>
                <w:rPr>
                  <w:rFonts w:cs="Arial"/>
                  <w:szCs w:val="18"/>
                </w:rPr>
                <w:t>x</w:t>
              </w:r>
            </w:ins>
          </w:p>
        </w:tc>
      </w:tr>
      <w:tr w:rsidR="00FB6F7C" w:rsidRPr="00106825" w:rsidDel="00926F59" w14:paraId="2AF18422" w14:textId="236B4E2A" w:rsidTr="005F6CB5">
        <w:trPr>
          <w:jc w:val="center"/>
          <w:ins w:id="1282" w:author="R4-1808321" w:date="2018-05-29T11:29:00Z"/>
          <w:del w:id="1283" w:author="Huawei" w:date="2018-05-31T10:28:00Z"/>
        </w:trPr>
        <w:tc>
          <w:tcPr>
            <w:tcW w:w="0" w:type="auto"/>
          </w:tcPr>
          <w:p w14:paraId="76B82375" w14:textId="7289E7D1" w:rsidR="00FB6F7C" w:rsidRPr="002D5BD1" w:rsidDel="00926F59" w:rsidRDefault="00FB6F7C" w:rsidP="005F6CB5">
            <w:pPr>
              <w:pStyle w:val="TAL"/>
              <w:rPr>
                <w:ins w:id="1284" w:author="R4-1808321" w:date="2018-05-29T11:29:00Z"/>
                <w:del w:id="1285" w:author="Huawei" w:date="2018-05-31T10:28:00Z"/>
                <w:rFonts w:cs="Arial"/>
                <w:szCs w:val="18"/>
              </w:rPr>
            </w:pPr>
          </w:p>
        </w:tc>
        <w:tc>
          <w:tcPr>
            <w:tcW w:w="0" w:type="auto"/>
          </w:tcPr>
          <w:p w14:paraId="11353093" w14:textId="2F8F30C4" w:rsidR="00FB6F7C" w:rsidRPr="0069144D" w:rsidDel="00926F59" w:rsidRDefault="00FB6F7C" w:rsidP="005F6CB5">
            <w:pPr>
              <w:pStyle w:val="TAL"/>
              <w:rPr>
                <w:ins w:id="1286" w:author="R4-1808321" w:date="2018-05-29T11:29:00Z"/>
                <w:del w:id="1287" w:author="Huawei" w:date="2018-05-31T10:28:00Z"/>
                <w:rFonts w:cs="Arial"/>
                <w:szCs w:val="18"/>
              </w:rPr>
            </w:pPr>
          </w:p>
        </w:tc>
        <w:tc>
          <w:tcPr>
            <w:tcW w:w="0" w:type="auto"/>
          </w:tcPr>
          <w:p w14:paraId="40952EA0" w14:textId="234EA227" w:rsidR="00FB6F7C" w:rsidRPr="0069144D" w:rsidDel="00926F59" w:rsidRDefault="00FB6F7C" w:rsidP="005F6CB5">
            <w:pPr>
              <w:pStyle w:val="TAL"/>
              <w:rPr>
                <w:ins w:id="1288" w:author="R4-1808321" w:date="2018-05-29T11:29:00Z"/>
                <w:del w:id="1289" w:author="Huawei" w:date="2018-05-31T10:28:00Z"/>
                <w:rFonts w:cs="Arial"/>
                <w:szCs w:val="18"/>
              </w:rPr>
            </w:pPr>
          </w:p>
        </w:tc>
        <w:tc>
          <w:tcPr>
            <w:tcW w:w="0" w:type="auto"/>
          </w:tcPr>
          <w:p w14:paraId="362A84F2" w14:textId="1AAF6892" w:rsidR="00FB6F7C" w:rsidRPr="00106825" w:rsidDel="00926F59" w:rsidRDefault="00FB6F7C" w:rsidP="005F6CB5">
            <w:pPr>
              <w:pStyle w:val="TAL"/>
              <w:jc w:val="center"/>
              <w:rPr>
                <w:ins w:id="1290" w:author="R4-1808321" w:date="2018-05-29T11:29:00Z"/>
                <w:del w:id="1291" w:author="Huawei" w:date="2018-05-31T10:28:00Z"/>
                <w:rFonts w:cs="Arial"/>
                <w:szCs w:val="18"/>
              </w:rPr>
            </w:pPr>
          </w:p>
        </w:tc>
        <w:tc>
          <w:tcPr>
            <w:tcW w:w="0" w:type="auto"/>
          </w:tcPr>
          <w:p w14:paraId="183B0312" w14:textId="564B5792" w:rsidR="00FB6F7C" w:rsidRPr="00106825" w:rsidDel="00926F59" w:rsidRDefault="00FB6F7C" w:rsidP="005F6CB5">
            <w:pPr>
              <w:pStyle w:val="TAL"/>
              <w:jc w:val="center"/>
              <w:rPr>
                <w:ins w:id="1292" w:author="R4-1808321" w:date="2018-05-29T11:29:00Z"/>
                <w:del w:id="1293" w:author="Huawei" w:date="2018-05-31T10:28:00Z"/>
                <w:rFonts w:cs="Arial"/>
                <w:szCs w:val="18"/>
              </w:rPr>
            </w:pPr>
          </w:p>
        </w:tc>
      </w:tr>
      <w:tr w:rsidR="00FB6F7C" w:rsidRPr="00106825" w14:paraId="5CFFA0CB" w14:textId="77777777" w:rsidTr="005F6CB5">
        <w:trPr>
          <w:jc w:val="center"/>
          <w:ins w:id="1294" w:author="R4-1808321" w:date="2018-05-29T11:29:00Z"/>
        </w:trPr>
        <w:tc>
          <w:tcPr>
            <w:tcW w:w="0" w:type="auto"/>
          </w:tcPr>
          <w:p w14:paraId="0E66E7D8" w14:textId="77777777" w:rsidR="00FB6F7C" w:rsidRPr="002D5BD1" w:rsidRDefault="00FB6F7C" w:rsidP="005F6CB5">
            <w:pPr>
              <w:pStyle w:val="TAL"/>
              <w:rPr>
                <w:ins w:id="1295" w:author="R4-1808321" w:date="2018-05-29T11:29:00Z"/>
                <w:rFonts w:cs="Arial"/>
                <w:szCs w:val="18"/>
              </w:rPr>
            </w:pPr>
            <w:ins w:id="1296" w:author="R4-1808321" w:date="2018-05-29T11:29:00Z">
              <w:r w:rsidRPr="002D5BD1">
                <w:rPr>
                  <w:rFonts w:cs="Arial"/>
                  <w:szCs w:val="18"/>
                </w:rPr>
                <w:lastRenderedPageBreak/>
                <w:t>D6.58</w:t>
              </w:r>
            </w:ins>
          </w:p>
        </w:tc>
        <w:tc>
          <w:tcPr>
            <w:tcW w:w="0" w:type="auto"/>
          </w:tcPr>
          <w:p w14:paraId="1CD8F4A1" w14:textId="77777777" w:rsidR="00FB6F7C" w:rsidRPr="0069144D" w:rsidRDefault="00FB6F7C" w:rsidP="005F6CB5">
            <w:pPr>
              <w:pStyle w:val="TAL"/>
              <w:rPr>
                <w:ins w:id="1297" w:author="R4-1808321" w:date="2018-05-29T11:29:00Z"/>
                <w:rFonts w:cs="Arial"/>
                <w:szCs w:val="18"/>
              </w:rPr>
            </w:pPr>
            <w:ins w:id="1298" w:author="R4-1808321" w:date="2018-05-29T11:29:00Z">
              <w:r w:rsidRPr="0069144D">
                <w:rPr>
                  <w:rFonts w:cs="Arial"/>
                  <w:szCs w:val="18"/>
                </w:rPr>
                <w:t>TAE groups</w:t>
              </w:r>
            </w:ins>
          </w:p>
        </w:tc>
        <w:tc>
          <w:tcPr>
            <w:tcW w:w="0" w:type="auto"/>
          </w:tcPr>
          <w:p w14:paraId="4A2D8FF1" w14:textId="77777777" w:rsidR="00FB6F7C" w:rsidRPr="0069144D" w:rsidRDefault="00FB6F7C" w:rsidP="005F6CB5">
            <w:pPr>
              <w:pStyle w:val="TAL"/>
              <w:rPr>
                <w:ins w:id="1299" w:author="R4-1808321" w:date="2018-05-29T11:29:00Z"/>
                <w:rFonts w:cs="Arial"/>
                <w:szCs w:val="18"/>
              </w:rPr>
            </w:pPr>
            <w:ins w:id="1300" w:author="R4-1808321" w:date="2018-05-29T11:29:00Z">
              <w:r w:rsidRPr="0069144D">
                <w:rPr>
                  <w:rFonts w:cs="Arial"/>
                  <w:szCs w:val="18"/>
                </w:rPr>
                <w:t xml:space="preserve">Set of declared </w:t>
              </w:r>
              <w:r w:rsidRPr="0069144D">
                <w:rPr>
                  <w:rFonts w:cs="Arial"/>
                  <w:i/>
                  <w:szCs w:val="18"/>
                </w:rPr>
                <w:t>TAB connector beam forming groups</w:t>
              </w:r>
              <w:r w:rsidRPr="0069144D">
                <w:rPr>
                  <w:rFonts w:cs="Arial"/>
                  <w:szCs w:val="18"/>
                </w:rPr>
                <w:t xml:space="preserve"> on which the TAE requirements apply.</w:t>
              </w:r>
            </w:ins>
          </w:p>
          <w:p w14:paraId="50F7E704" w14:textId="77777777" w:rsidR="00FB6F7C" w:rsidRPr="0069144D" w:rsidRDefault="00FB6F7C" w:rsidP="005F6CB5">
            <w:pPr>
              <w:pStyle w:val="TAL"/>
              <w:rPr>
                <w:ins w:id="1301" w:author="R4-1808321" w:date="2018-05-29T11:29:00Z"/>
                <w:rFonts w:cs="Arial"/>
              </w:rPr>
            </w:pPr>
            <w:ins w:id="1302" w:author="R4-1808321" w:date="2018-05-29T11:29:00Z">
              <w:r w:rsidRPr="0069144D">
                <w:rPr>
                  <w:rFonts w:cs="Arial"/>
                  <w:i/>
                </w:rPr>
                <w:t>All TAB connectors</w:t>
              </w:r>
              <w:r w:rsidRPr="0069144D">
                <w:rPr>
                  <w:rFonts w:cs="Arial"/>
                </w:rPr>
                <w:t xml:space="preserve"> belong to at least </w:t>
              </w:r>
              <w:r w:rsidRPr="0006652F">
                <w:rPr>
                  <w:rFonts w:cs="Arial"/>
                </w:rPr>
                <w:t>one</w:t>
              </w:r>
              <w:r w:rsidRPr="0069144D">
                <w:rPr>
                  <w:rFonts w:cs="Arial"/>
                </w:rPr>
                <w:t xml:space="preserve"> </w:t>
              </w:r>
              <w:r w:rsidRPr="0069144D">
                <w:rPr>
                  <w:rFonts w:cs="Arial"/>
                  <w:i/>
                  <w:szCs w:val="18"/>
                </w:rPr>
                <w:t>TAB connector beam forming group</w:t>
              </w:r>
              <w:r w:rsidRPr="0069144D">
                <w:rPr>
                  <w:rFonts w:cs="Arial"/>
                </w:rPr>
                <w:t xml:space="preserve"> (even if it's a </w:t>
              </w:r>
              <w:r w:rsidRPr="0069144D">
                <w:rPr>
                  <w:rFonts w:cs="Arial"/>
                  <w:i/>
                  <w:szCs w:val="18"/>
                </w:rPr>
                <w:t>TAB connector beam forming group</w:t>
              </w:r>
              <w:r w:rsidRPr="0069144D">
                <w:rPr>
                  <w:rFonts w:cs="Arial"/>
                </w:rPr>
                <w:t xml:space="preserve"> consisting of </w:t>
              </w:r>
              <w:r w:rsidRPr="0006652F">
                <w:rPr>
                  <w:rFonts w:cs="Arial"/>
                </w:rPr>
                <w:t>one</w:t>
              </w:r>
              <w:r w:rsidRPr="0069144D">
                <w:rPr>
                  <w:rFonts w:cs="Arial"/>
                </w:rPr>
                <w:t xml:space="preserve"> connector).</w:t>
              </w:r>
            </w:ins>
          </w:p>
          <w:p w14:paraId="516675D2" w14:textId="77777777" w:rsidR="00FB6F7C" w:rsidRPr="0069144D" w:rsidRDefault="00FB6F7C" w:rsidP="005F6CB5">
            <w:pPr>
              <w:pStyle w:val="TAL"/>
              <w:rPr>
                <w:ins w:id="1303" w:author="R4-1808321" w:date="2018-05-29T11:29:00Z"/>
                <w:rFonts w:cs="Arial"/>
              </w:rPr>
            </w:pPr>
            <w:ins w:id="1304" w:author="R4-1808321" w:date="2018-05-29T11:29:00Z">
              <w:r w:rsidRPr="0069144D">
                <w:rPr>
                  <w:rFonts w:cs="Arial"/>
                </w:rPr>
                <w:t xml:space="preserve">The smallest possible number of </w:t>
              </w:r>
              <w:r w:rsidRPr="0069144D">
                <w:rPr>
                  <w:rFonts w:cs="Arial"/>
                  <w:i/>
                  <w:szCs w:val="18"/>
                </w:rPr>
                <w:t>TAB connector beam forming groups</w:t>
              </w:r>
              <w:r w:rsidRPr="0069144D">
                <w:rPr>
                  <w:rFonts w:cs="Arial"/>
                </w:rPr>
                <w:t xml:space="preserve"> need to be declared such that there is no </w:t>
              </w:r>
              <w:r w:rsidRPr="0069144D">
                <w:rPr>
                  <w:rFonts w:cs="Arial"/>
                  <w:i/>
                </w:rPr>
                <w:t>TAB connector</w:t>
              </w:r>
              <w:r w:rsidRPr="0069144D">
                <w:rPr>
                  <w:rFonts w:cs="Arial"/>
                </w:rPr>
                <w:t xml:space="preserve"> not contained in at least one of the declared </w:t>
              </w:r>
              <w:r w:rsidRPr="0069144D">
                <w:rPr>
                  <w:rFonts w:cs="Arial"/>
                  <w:i/>
                  <w:szCs w:val="18"/>
                </w:rPr>
                <w:t>TAB connector beam forming groups</w:t>
              </w:r>
              <w:r w:rsidRPr="0069144D">
                <w:rPr>
                  <w:rFonts w:cs="Arial"/>
                </w:rPr>
                <w:t>.</w:t>
              </w:r>
            </w:ins>
          </w:p>
          <w:p w14:paraId="62C2CC4F" w14:textId="77777777" w:rsidR="00FB6F7C" w:rsidRPr="0069144D" w:rsidRDefault="00FB6F7C" w:rsidP="005F6CB5">
            <w:pPr>
              <w:pStyle w:val="TAL"/>
              <w:rPr>
                <w:ins w:id="1305" w:author="R4-1808321" w:date="2018-05-29T11:29:00Z"/>
                <w:rFonts w:cs="Arial"/>
                <w:szCs w:val="18"/>
              </w:rPr>
            </w:pPr>
            <w:ins w:id="1306" w:author="R4-1808321" w:date="2018-05-29T11:29:00Z">
              <w:r w:rsidRPr="0069144D">
                <w:rPr>
                  <w:rFonts w:cs="Arial"/>
                  <w:szCs w:val="18"/>
                </w:rPr>
                <w:t xml:space="preserve">Declared for each supported RAT and </w:t>
              </w:r>
              <w:r w:rsidRPr="0006652F">
                <w:rPr>
                  <w:rFonts w:cs="Arial"/>
                  <w:i/>
                  <w:szCs w:val="18"/>
                </w:rPr>
                <w:t>operating band</w:t>
              </w:r>
              <w:r w:rsidRPr="0069144D">
                <w:rPr>
                  <w:rFonts w:cs="Arial"/>
                  <w:szCs w:val="18"/>
                </w:rPr>
                <w:t>.</w:t>
              </w:r>
            </w:ins>
          </w:p>
        </w:tc>
        <w:tc>
          <w:tcPr>
            <w:tcW w:w="0" w:type="auto"/>
          </w:tcPr>
          <w:p w14:paraId="6624D66D" w14:textId="77777777" w:rsidR="00FB6F7C" w:rsidRPr="00106825" w:rsidRDefault="00FB6F7C" w:rsidP="005F6CB5">
            <w:pPr>
              <w:pStyle w:val="TAL"/>
              <w:jc w:val="center"/>
              <w:rPr>
                <w:ins w:id="1307" w:author="R4-1808321" w:date="2018-05-29T11:29:00Z"/>
                <w:rFonts w:cs="Arial"/>
                <w:szCs w:val="18"/>
              </w:rPr>
            </w:pPr>
          </w:p>
        </w:tc>
        <w:tc>
          <w:tcPr>
            <w:tcW w:w="0" w:type="auto"/>
          </w:tcPr>
          <w:p w14:paraId="2E430ABC" w14:textId="77777777" w:rsidR="00FB6F7C" w:rsidRPr="00106825" w:rsidRDefault="00FB6F7C" w:rsidP="005F6CB5">
            <w:pPr>
              <w:pStyle w:val="TAL"/>
              <w:jc w:val="center"/>
              <w:rPr>
                <w:ins w:id="1308" w:author="R4-1808321" w:date="2018-05-29T11:29:00Z"/>
                <w:rFonts w:cs="Arial"/>
                <w:szCs w:val="18"/>
              </w:rPr>
            </w:pPr>
            <w:ins w:id="1309" w:author="R4-1808321" w:date="2018-05-29T11:29:00Z">
              <w:r>
                <w:rPr>
                  <w:rFonts w:cs="Arial"/>
                  <w:szCs w:val="18"/>
                </w:rPr>
                <w:t>x</w:t>
              </w:r>
            </w:ins>
          </w:p>
        </w:tc>
      </w:tr>
      <w:tr w:rsidR="00FB6F7C" w:rsidRPr="00106825" w14:paraId="504B92D0" w14:textId="77777777" w:rsidTr="005F6CB5">
        <w:trPr>
          <w:jc w:val="center"/>
          <w:ins w:id="1310" w:author="R4-1808321" w:date="2018-05-29T11:29:00Z"/>
        </w:trPr>
        <w:tc>
          <w:tcPr>
            <w:tcW w:w="0" w:type="auto"/>
          </w:tcPr>
          <w:p w14:paraId="55C8650F" w14:textId="77777777" w:rsidR="00FB6F7C" w:rsidRPr="002D5BD1" w:rsidRDefault="00FB6F7C" w:rsidP="005F6CB5">
            <w:pPr>
              <w:pStyle w:val="TAL"/>
              <w:rPr>
                <w:ins w:id="1311" w:author="R4-1808321" w:date="2018-05-29T11:29:00Z"/>
                <w:rFonts w:cs="Arial"/>
                <w:szCs w:val="18"/>
              </w:rPr>
            </w:pPr>
            <w:ins w:id="1312" w:author="R4-1808321" w:date="2018-05-29T11:29:00Z">
              <w:r w:rsidRPr="002D5BD1">
                <w:rPr>
                  <w:rFonts w:cs="Arial"/>
                  <w:szCs w:val="18"/>
                </w:rPr>
                <w:t>D6.59</w:t>
              </w:r>
            </w:ins>
          </w:p>
        </w:tc>
        <w:tc>
          <w:tcPr>
            <w:tcW w:w="0" w:type="auto"/>
          </w:tcPr>
          <w:p w14:paraId="03D9DE13" w14:textId="77777777" w:rsidR="00FB6F7C" w:rsidRPr="00E66062" w:rsidRDefault="00FB6F7C" w:rsidP="005F6CB5">
            <w:pPr>
              <w:pStyle w:val="TAL"/>
              <w:rPr>
                <w:ins w:id="1313" w:author="R4-1808321" w:date="2018-05-29T11:29:00Z"/>
                <w:rFonts w:cs="Arial"/>
                <w:szCs w:val="18"/>
              </w:rPr>
            </w:pPr>
            <w:ins w:id="1314" w:author="R4-1808321" w:date="2018-05-29T11:29:00Z">
              <w:r w:rsidRPr="00E66062">
                <w:rPr>
                  <w:rFonts w:cs="Arial"/>
                  <w:szCs w:val="18"/>
                </w:rPr>
                <w:t xml:space="preserve">Inter-band CA </w:t>
              </w:r>
            </w:ins>
          </w:p>
        </w:tc>
        <w:tc>
          <w:tcPr>
            <w:tcW w:w="0" w:type="auto"/>
          </w:tcPr>
          <w:p w14:paraId="58292869" w14:textId="77777777" w:rsidR="00FB6F7C" w:rsidRPr="00E66062" w:rsidRDefault="00FB6F7C" w:rsidP="005F6CB5">
            <w:pPr>
              <w:pStyle w:val="TAL"/>
              <w:rPr>
                <w:ins w:id="1315" w:author="R4-1808321" w:date="2018-05-29T11:29:00Z"/>
                <w:rFonts w:cs="Arial"/>
                <w:szCs w:val="18"/>
              </w:rPr>
            </w:pPr>
            <w:ins w:id="1316" w:author="R4-1808321" w:date="2018-05-29T11:29:00Z">
              <w:r w:rsidRPr="00E66062">
                <w:rPr>
                  <w:rFonts w:cs="Arial"/>
                  <w:szCs w:val="18"/>
                </w:rPr>
                <w:t xml:space="preserve">Band combinations declared to support inter-band CA (per CA capable </w:t>
              </w:r>
              <w:r w:rsidRPr="00E66062">
                <w:rPr>
                  <w:rFonts w:cs="Arial"/>
                  <w:i/>
                  <w:szCs w:val="18"/>
                </w:rPr>
                <w:t>multi-band connector(s)</w:t>
              </w:r>
              <w:r w:rsidRPr="00E66062">
                <w:rPr>
                  <w:rFonts w:cs="Arial"/>
                  <w:szCs w:val="18"/>
                </w:rPr>
                <w:t>, as in D6.22).</w:t>
              </w:r>
            </w:ins>
          </w:p>
          <w:p w14:paraId="3E00361C" w14:textId="77777777" w:rsidR="00FB6F7C" w:rsidRPr="00E66062" w:rsidRDefault="00FB6F7C" w:rsidP="005F6CB5">
            <w:pPr>
              <w:pStyle w:val="TAL"/>
              <w:rPr>
                <w:ins w:id="1317" w:author="R4-1808321" w:date="2018-05-29T11:29:00Z"/>
                <w:rFonts w:cs="Arial"/>
                <w:szCs w:val="18"/>
              </w:rPr>
            </w:pPr>
            <w:ins w:id="1318" w:author="R4-1808321" w:date="2018-05-29T11:29:00Z">
              <w:r w:rsidRPr="00E66062">
                <w:rPr>
                  <w:rFonts w:cs="Arial"/>
                  <w:szCs w:val="18"/>
                </w:rPr>
                <w:t xml:space="preserve">Declared for every </w:t>
              </w:r>
              <w:r w:rsidRPr="00E66062">
                <w:rPr>
                  <w:rFonts w:cs="Arial"/>
                  <w:i/>
                  <w:szCs w:val="18"/>
                </w:rPr>
                <w:t>multi-band connector</w:t>
              </w:r>
              <w:r w:rsidRPr="00E66062">
                <w:rPr>
                  <w:rFonts w:cs="Arial"/>
                  <w:szCs w:val="18"/>
                </w:rPr>
                <w:t xml:space="preserve"> which support CA.</w:t>
              </w:r>
            </w:ins>
          </w:p>
        </w:tc>
        <w:tc>
          <w:tcPr>
            <w:tcW w:w="0" w:type="auto"/>
          </w:tcPr>
          <w:p w14:paraId="2928B494" w14:textId="77777777" w:rsidR="00FB6F7C" w:rsidRPr="007B7187" w:rsidRDefault="00FB6F7C" w:rsidP="005F6CB5">
            <w:pPr>
              <w:pStyle w:val="TAL"/>
              <w:jc w:val="center"/>
              <w:rPr>
                <w:ins w:id="1319" w:author="R4-1808321" w:date="2018-05-29T11:29:00Z"/>
                <w:rFonts w:cs="Arial"/>
                <w:szCs w:val="18"/>
              </w:rPr>
            </w:pPr>
            <w:ins w:id="1320" w:author="R4-1808321" w:date="2018-05-29T11:29:00Z">
              <w:r>
                <w:rPr>
                  <w:rFonts w:cs="Arial"/>
                  <w:szCs w:val="18"/>
                </w:rPr>
                <w:t>x</w:t>
              </w:r>
            </w:ins>
          </w:p>
        </w:tc>
        <w:tc>
          <w:tcPr>
            <w:tcW w:w="0" w:type="auto"/>
          </w:tcPr>
          <w:p w14:paraId="19A45488" w14:textId="77777777" w:rsidR="00FB6F7C" w:rsidRPr="007B7187" w:rsidRDefault="00FB6F7C" w:rsidP="005F6CB5">
            <w:pPr>
              <w:pStyle w:val="TAL"/>
              <w:jc w:val="center"/>
              <w:rPr>
                <w:ins w:id="1321" w:author="R4-1808321" w:date="2018-05-29T11:29:00Z"/>
                <w:rFonts w:cs="Arial"/>
                <w:szCs w:val="18"/>
              </w:rPr>
            </w:pPr>
            <w:ins w:id="1322" w:author="R4-1808321" w:date="2018-05-29T11:29:00Z">
              <w:r>
                <w:rPr>
                  <w:rFonts w:cs="Arial"/>
                  <w:szCs w:val="18"/>
                </w:rPr>
                <w:t>x</w:t>
              </w:r>
            </w:ins>
          </w:p>
        </w:tc>
      </w:tr>
      <w:tr w:rsidR="00FB6F7C" w:rsidRPr="00106825" w14:paraId="275BBF2D" w14:textId="77777777" w:rsidTr="005F6CB5">
        <w:trPr>
          <w:jc w:val="center"/>
          <w:ins w:id="1323" w:author="R4-1808321" w:date="2018-05-29T11:29:00Z"/>
        </w:trPr>
        <w:tc>
          <w:tcPr>
            <w:tcW w:w="0" w:type="auto"/>
          </w:tcPr>
          <w:p w14:paraId="7E4C123F" w14:textId="77777777" w:rsidR="00FB6F7C" w:rsidRPr="002D5BD1" w:rsidRDefault="00FB6F7C" w:rsidP="005F6CB5">
            <w:pPr>
              <w:pStyle w:val="TAL"/>
              <w:rPr>
                <w:ins w:id="1324" w:author="R4-1808321" w:date="2018-05-29T11:29:00Z"/>
                <w:rFonts w:cs="Arial"/>
                <w:szCs w:val="18"/>
              </w:rPr>
            </w:pPr>
            <w:ins w:id="1325" w:author="R4-1808321" w:date="2018-05-29T11:29:00Z">
              <w:r w:rsidRPr="002D5BD1">
                <w:rPr>
                  <w:rFonts w:cs="Arial"/>
                  <w:szCs w:val="18"/>
                </w:rPr>
                <w:t>D6.60</w:t>
              </w:r>
            </w:ins>
          </w:p>
        </w:tc>
        <w:tc>
          <w:tcPr>
            <w:tcW w:w="0" w:type="auto"/>
          </w:tcPr>
          <w:p w14:paraId="4764EF2D" w14:textId="77777777" w:rsidR="00FB6F7C" w:rsidRPr="00E66062" w:rsidRDefault="00FB6F7C" w:rsidP="005F6CB5">
            <w:pPr>
              <w:pStyle w:val="TAL"/>
              <w:rPr>
                <w:ins w:id="1326" w:author="R4-1808321" w:date="2018-05-29T11:29:00Z"/>
                <w:rFonts w:cs="Arial"/>
                <w:szCs w:val="18"/>
              </w:rPr>
            </w:pPr>
            <w:ins w:id="1327" w:author="R4-1808321" w:date="2018-05-29T11:29:00Z">
              <w:r w:rsidRPr="00E66062">
                <w:rPr>
                  <w:rFonts w:cs="Arial"/>
                  <w:szCs w:val="18"/>
                </w:rPr>
                <w:t xml:space="preserve">Intra-band contiguous CA </w:t>
              </w:r>
            </w:ins>
          </w:p>
        </w:tc>
        <w:tc>
          <w:tcPr>
            <w:tcW w:w="0" w:type="auto"/>
          </w:tcPr>
          <w:p w14:paraId="06386798" w14:textId="77777777" w:rsidR="00FB6F7C" w:rsidRPr="00E66062" w:rsidRDefault="00FB6F7C" w:rsidP="005F6CB5">
            <w:pPr>
              <w:pStyle w:val="TAL"/>
              <w:rPr>
                <w:ins w:id="1328" w:author="R4-1808321" w:date="2018-05-29T11:29:00Z"/>
                <w:rFonts w:cs="Arial"/>
                <w:szCs w:val="18"/>
              </w:rPr>
            </w:pPr>
            <w:ins w:id="1329" w:author="R4-1808321" w:date="2018-05-29T11:29:00Z">
              <w:r w:rsidRPr="00E66062">
                <w:rPr>
                  <w:rFonts w:cs="Arial"/>
                  <w:szCs w:val="18"/>
                </w:rPr>
                <w:t xml:space="preserve">Bands declared to support intra-band contiguous CA (per CA capable </w:t>
              </w:r>
              <w:r w:rsidRPr="00E66062">
                <w:rPr>
                  <w:rFonts w:cs="Arial"/>
                  <w:i/>
                  <w:szCs w:val="18"/>
                </w:rPr>
                <w:t xml:space="preserve">single band connector(s) </w:t>
              </w:r>
              <w:r w:rsidRPr="00E66062">
                <w:rPr>
                  <w:rFonts w:cs="Arial"/>
                  <w:szCs w:val="18"/>
                </w:rPr>
                <w:t>or</w:t>
              </w:r>
              <w:r w:rsidRPr="00E66062">
                <w:rPr>
                  <w:rFonts w:cs="Arial"/>
                  <w:i/>
                  <w:szCs w:val="18"/>
                </w:rPr>
                <w:t xml:space="preserve"> multi-band connector(s)</w:t>
              </w:r>
              <w:r w:rsidRPr="00E66062">
                <w:rPr>
                  <w:rFonts w:cs="Arial"/>
                  <w:szCs w:val="18"/>
                </w:rPr>
                <w:t>, as in D6.22).</w:t>
              </w:r>
            </w:ins>
          </w:p>
          <w:p w14:paraId="3CEAE851" w14:textId="77777777" w:rsidR="00FB6F7C" w:rsidRPr="00E66062" w:rsidRDefault="00FB6F7C" w:rsidP="005F6CB5">
            <w:pPr>
              <w:pStyle w:val="TAL"/>
              <w:rPr>
                <w:ins w:id="1330" w:author="R4-1808321" w:date="2018-05-29T11:29:00Z"/>
                <w:rFonts w:cs="Arial"/>
                <w:szCs w:val="18"/>
              </w:rPr>
            </w:pPr>
            <w:ins w:id="1331" w:author="R4-1808321" w:date="2018-05-29T11:29:00Z">
              <w:r w:rsidRPr="00E66062">
                <w:rPr>
                  <w:rFonts w:cs="Arial"/>
                  <w:szCs w:val="18"/>
                </w:rPr>
                <w:t xml:space="preserve">Declared for every </w:t>
              </w:r>
              <w:r w:rsidRPr="00E66062">
                <w:rPr>
                  <w:rFonts w:cs="Arial"/>
                  <w:i/>
                  <w:szCs w:val="18"/>
                </w:rPr>
                <w:t xml:space="preserve">single band connector(s) </w:t>
              </w:r>
              <w:r w:rsidRPr="00E66062">
                <w:rPr>
                  <w:rFonts w:cs="Arial"/>
                  <w:szCs w:val="18"/>
                </w:rPr>
                <w:t>or</w:t>
              </w:r>
              <w:r w:rsidRPr="00E66062">
                <w:rPr>
                  <w:rFonts w:cs="Arial"/>
                  <w:i/>
                  <w:szCs w:val="18"/>
                </w:rPr>
                <w:t xml:space="preserve"> multi-band connector(s)</w:t>
              </w:r>
              <w:r w:rsidRPr="00E66062">
                <w:rPr>
                  <w:rFonts w:cs="Arial"/>
                  <w:szCs w:val="18"/>
                </w:rPr>
                <w:t>.</w:t>
              </w:r>
            </w:ins>
          </w:p>
        </w:tc>
        <w:tc>
          <w:tcPr>
            <w:tcW w:w="0" w:type="auto"/>
          </w:tcPr>
          <w:p w14:paraId="1ADF4AD0" w14:textId="77777777" w:rsidR="00FB6F7C" w:rsidRPr="007B7187" w:rsidRDefault="00FB6F7C" w:rsidP="005F6CB5">
            <w:pPr>
              <w:pStyle w:val="TAL"/>
              <w:jc w:val="center"/>
              <w:rPr>
                <w:ins w:id="1332" w:author="R4-1808321" w:date="2018-05-29T11:29:00Z"/>
                <w:rFonts w:cs="Arial"/>
                <w:szCs w:val="18"/>
              </w:rPr>
            </w:pPr>
            <w:ins w:id="1333" w:author="R4-1808321" w:date="2018-05-29T11:29:00Z">
              <w:r>
                <w:rPr>
                  <w:rFonts w:cs="Arial"/>
                  <w:szCs w:val="18"/>
                </w:rPr>
                <w:t>x</w:t>
              </w:r>
            </w:ins>
          </w:p>
        </w:tc>
        <w:tc>
          <w:tcPr>
            <w:tcW w:w="0" w:type="auto"/>
          </w:tcPr>
          <w:p w14:paraId="0345C9CF" w14:textId="77777777" w:rsidR="00FB6F7C" w:rsidRPr="007B7187" w:rsidRDefault="00FB6F7C" w:rsidP="005F6CB5">
            <w:pPr>
              <w:pStyle w:val="TAL"/>
              <w:jc w:val="center"/>
              <w:rPr>
                <w:ins w:id="1334" w:author="R4-1808321" w:date="2018-05-29T11:29:00Z"/>
                <w:rFonts w:cs="Arial"/>
                <w:szCs w:val="18"/>
              </w:rPr>
            </w:pPr>
            <w:ins w:id="1335" w:author="R4-1808321" w:date="2018-05-29T11:29:00Z">
              <w:r>
                <w:rPr>
                  <w:rFonts w:cs="Arial"/>
                  <w:szCs w:val="18"/>
                </w:rPr>
                <w:t>x</w:t>
              </w:r>
            </w:ins>
          </w:p>
        </w:tc>
      </w:tr>
      <w:tr w:rsidR="00FB6F7C" w:rsidRPr="00106825" w14:paraId="10ED986F" w14:textId="77777777" w:rsidTr="005F6CB5">
        <w:trPr>
          <w:jc w:val="center"/>
          <w:ins w:id="1336" w:author="R4-1808321" w:date="2018-05-29T11:29:00Z"/>
        </w:trPr>
        <w:tc>
          <w:tcPr>
            <w:tcW w:w="0" w:type="auto"/>
          </w:tcPr>
          <w:p w14:paraId="05C1E4F0" w14:textId="77777777" w:rsidR="00FB6F7C" w:rsidRPr="002D5BD1" w:rsidRDefault="00FB6F7C" w:rsidP="005F6CB5">
            <w:pPr>
              <w:pStyle w:val="TAL"/>
              <w:rPr>
                <w:ins w:id="1337" w:author="R4-1808321" w:date="2018-05-29T11:29:00Z"/>
                <w:rFonts w:cs="Arial"/>
                <w:szCs w:val="18"/>
              </w:rPr>
            </w:pPr>
            <w:ins w:id="1338" w:author="R4-1808321" w:date="2018-05-29T11:29:00Z">
              <w:r w:rsidRPr="002D5BD1">
                <w:rPr>
                  <w:rFonts w:cs="Arial"/>
                  <w:szCs w:val="18"/>
                </w:rPr>
                <w:t>D6.61</w:t>
              </w:r>
            </w:ins>
          </w:p>
        </w:tc>
        <w:tc>
          <w:tcPr>
            <w:tcW w:w="0" w:type="auto"/>
          </w:tcPr>
          <w:p w14:paraId="7A788F85" w14:textId="77777777" w:rsidR="00FB6F7C" w:rsidRPr="0069144D" w:rsidRDefault="00FB6F7C" w:rsidP="005F6CB5">
            <w:pPr>
              <w:pStyle w:val="TAL"/>
              <w:rPr>
                <w:ins w:id="1339" w:author="R4-1808321" w:date="2018-05-29T11:29:00Z"/>
                <w:rFonts w:cs="Arial"/>
                <w:szCs w:val="18"/>
              </w:rPr>
            </w:pPr>
            <w:ins w:id="1340" w:author="R4-1808321" w:date="2018-05-29T11:29:00Z">
              <w:r w:rsidRPr="0069144D">
                <w:rPr>
                  <w:rFonts w:cs="Arial"/>
                  <w:szCs w:val="18"/>
                </w:rPr>
                <w:t xml:space="preserve">Intra-band non-contiguous </w:t>
              </w:r>
            </w:ins>
          </w:p>
        </w:tc>
        <w:tc>
          <w:tcPr>
            <w:tcW w:w="0" w:type="auto"/>
          </w:tcPr>
          <w:p w14:paraId="7E26D454" w14:textId="77777777" w:rsidR="00FB6F7C" w:rsidRPr="0069144D" w:rsidRDefault="00FB6F7C" w:rsidP="005F6CB5">
            <w:pPr>
              <w:pStyle w:val="TAL"/>
              <w:rPr>
                <w:ins w:id="1341" w:author="R4-1808321" w:date="2018-05-29T11:29:00Z"/>
                <w:rFonts w:cs="Arial"/>
                <w:szCs w:val="18"/>
              </w:rPr>
            </w:pPr>
            <w:ins w:id="1342" w:author="R4-1808321" w:date="2018-05-29T11:29:00Z">
              <w:r w:rsidRPr="0069144D">
                <w:rPr>
                  <w:rFonts w:cs="Arial"/>
                  <w:szCs w:val="18"/>
                </w:rPr>
                <w:t xml:space="preserve">Bands declared to support intra-band non-contiguous CA (per CA capable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as in D6.22).</w:t>
              </w:r>
            </w:ins>
          </w:p>
          <w:p w14:paraId="32AC93D3" w14:textId="77777777" w:rsidR="00FB6F7C" w:rsidRPr="0069144D" w:rsidRDefault="00FB6F7C" w:rsidP="005F6CB5">
            <w:pPr>
              <w:pStyle w:val="TAL"/>
              <w:rPr>
                <w:ins w:id="1343" w:author="R4-1808321" w:date="2018-05-29T11:29:00Z"/>
                <w:rFonts w:cs="Arial"/>
                <w:szCs w:val="18"/>
              </w:rPr>
            </w:pPr>
            <w:ins w:id="1344" w:author="R4-1808321" w:date="2018-05-29T11:29:00Z">
              <w:r w:rsidRPr="0069144D">
                <w:rPr>
                  <w:rFonts w:cs="Arial"/>
                  <w:szCs w:val="18"/>
                </w:rPr>
                <w:t xml:space="preserve">Declared for every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w:t>
              </w:r>
            </w:ins>
          </w:p>
        </w:tc>
        <w:tc>
          <w:tcPr>
            <w:tcW w:w="0" w:type="auto"/>
          </w:tcPr>
          <w:p w14:paraId="21AFE27E" w14:textId="77777777" w:rsidR="00FB6F7C" w:rsidRPr="007B7187" w:rsidRDefault="00FB6F7C" w:rsidP="005F6CB5">
            <w:pPr>
              <w:pStyle w:val="TAL"/>
              <w:jc w:val="center"/>
              <w:rPr>
                <w:ins w:id="1345" w:author="R4-1808321" w:date="2018-05-29T11:29:00Z"/>
                <w:rFonts w:cs="Arial"/>
                <w:szCs w:val="18"/>
              </w:rPr>
            </w:pPr>
            <w:ins w:id="1346" w:author="R4-1808321" w:date="2018-05-29T11:29:00Z">
              <w:r>
                <w:rPr>
                  <w:rFonts w:cs="Arial"/>
                  <w:szCs w:val="18"/>
                </w:rPr>
                <w:t>x</w:t>
              </w:r>
            </w:ins>
          </w:p>
        </w:tc>
        <w:tc>
          <w:tcPr>
            <w:tcW w:w="0" w:type="auto"/>
          </w:tcPr>
          <w:p w14:paraId="7390B145" w14:textId="77777777" w:rsidR="00FB6F7C" w:rsidRPr="007B7187" w:rsidRDefault="00FB6F7C" w:rsidP="005F6CB5">
            <w:pPr>
              <w:pStyle w:val="TAL"/>
              <w:jc w:val="center"/>
              <w:rPr>
                <w:ins w:id="1347" w:author="R4-1808321" w:date="2018-05-29T11:29:00Z"/>
                <w:rFonts w:cs="Arial"/>
                <w:szCs w:val="18"/>
              </w:rPr>
            </w:pPr>
            <w:ins w:id="1348" w:author="R4-1808321" w:date="2018-05-29T11:29:00Z">
              <w:r>
                <w:rPr>
                  <w:rFonts w:cs="Arial"/>
                  <w:szCs w:val="18"/>
                </w:rPr>
                <w:t>x</w:t>
              </w:r>
            </w:ins>
          </w:p>
        </w:tc>
      </w:tr>
      <w:tr w:rsidR="00FB6F7C" w:rsidRPr="00106825" w14:paraId="6D544892" w14:textId="77777777" w:rsidTr="005F6CB5">
        <w:trPr>
          <w:jc w:val="center"/>
          <w:ins w:id="1349" w:author="R4-1808321" w:date="2018-05-29T11:29:00Z"/>
        </w:trPr>
        <w:tc>
          <w:tcPr>
            <w:tcW w:w="0" w:type="auto"/>
          </w:tcPr>
          <w:p w14:paraId="05FD9140" w14:textId="77777777" w:rsidR="00FB6F7C" w:rsidRPr="002D5BD1" w:rsidRDefault="00FB6F7C" w:rsidP="005F6CB5">
            <w:pPr>
              <w:pStyle w:val="TAL"/>
              <w:rPr>
                <w:ins w:id="1350" w:author="R4-1808321" w:date="2018-05-29T11:29:00Z"/>
                <w:rFonts w:cs="Arial"/>
                <w:szCs w:val="18"/>
              </w:rPr>
            </w:pPr>
            <w:ins w:id="1351" w:author="R4-1808321" w:date="2018-05-29T11:29:00Z">
              <w:r w:rsidRPr="002D5BD1">
                <w:rPr>
                  <w:rFonts w:cs="Arial"/>
                  <w:szCs w:val="18"/>
                </w:rPr>
                <w:t>D6.70</w:t>
              </w:r>
            </w:ins>
          </w:p>
        </w:tc>
        <w:tc>
          <w:tcPr>
            <w:tcW w:w="0" w:type="auto"/>
          </w:tcPr>
          <w:p w14:paraId="6BB9FD31" w14:textId="77777777" w:rsidR="00FB6F7C" w:rsidRPr="0069144D" w:rsidRDefault="00FB6F7C" w:rsidP="005F6CB5">
            <w:pPr>
              <w:pStyle w:val="TAL"/>
              <w:rPr>
                <w:ins w:id="1352" w:author="R4-1808321" w:date="2018-05-29T11:29:00Z"/>
                <w:rFonts w:cs="Arial"/>
                <w:szCs w:val="18"/>
              </w:rPr>
            </w:pPr>
            <w:ins w:id="1353" w:author="R4-1808321" w:date="2018-05-29T11:29:00Z">
              <w:r w:rsidRPr="0069144D">
                <w:rPr>
                  <w:rFonts w:cs="Arial" w:hint="eastAsia"/>
                  <w:szCs w:val="18"/>
                  <w:lang w:eastAsia="zh-CN"/>
                </w:rPr>
                <w:t>Equivalent</w:t>
              </w:r>
              <w:r w:rsidRPr="0069144D">
                <w:rPr>
                  <w:rFonts w:cs="Arial"/>
                  <w:szCs w:val="18"/>
                </w:rPr>
                <w:t xml:space="preserve"> connectors</w:t>
              </w:r>
            </w:ins>
          </w:p>
        </w:tc>
        <w:tc>
          <w:tcPr>
            <w:tcW w:w="0" w:type="auto"/>
          </w:tcPr>
          <w:p w14:paraId="593342CD" w14:textId="77777777" w:rsidR="00FB6F7C" w:rsidRPr="0069144D" w:rsidRDefault="00FB6F7C" w:rsidP="005F6CB5">
            <w:pPr>
              <w:pStyle w:val="TAL"/>
              <w:rPr>
                <w:ins w:id="1354" w:author="R4-1808321" w:date="2018-05-29T11:29:00Z"/>
                <w:rFonts w:cs="Arial"/>
                <w:szCs w:val="18"/>
              </w:rPr>
            </w:pPr>
            <w:ins w:id="1355" w:author="R4-1808321" w:date="2018-05-29T11:29:00Z">
              <w:r w:rsidRPr="0069144D">
                <w:rPr>
                  <w:rFonts w:cs="Arial"/>
                  <w:szCs w:val="18"/>
                </w:rPr>
                <w:t xml:space="preserve">List of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which have been declared equivalent.</w:t>
              </w:r>
            </w:ins>
          </w:p>
          <w:p w14:paraId="1E969202" w14:textId="77777777" w:rsidR="00FB6F7C" w:rsidRPr="0069144D" w:rsidRDefault="00FB6F7C" w:rsidP="005F6CB5">
            <w:pPr>
              <w:pStyle w:val="TAL"/>
              <w:rPr>
                <w:ins w:id="1356" w:author="R4-1808321" w:date="2018-05-29T11:29:00Z"/>
                <w:rFonts w:cs="Arial"/>
                <w:szCs w:val="18"/>
              </w:rPr>
            </w:pPr>
            <w:ins w:id="1357" w:author="R4-1808321" w:date="2018-05-29T11:29:00Z">
              <w:r w:rsidRPr="0069144D">
                <w:rPr>
                  <w:rFonts w:cs="Arial"/>
                  <w:szCs w:val="18"/>
                </w:rPr>
                <w:t>Equivalent</w:t>
              </w:r>
              <w:r w:rsidRPr="0069144D">
                <w:t xml:space="preserve"> </w:t>
              </w:r>
              <w:r w:rsidRPr="0069144D">
                <w:rPr>
                  <w:rFonts w:cs="Arial"/>
                  <w:szCs w:val="18"/>
                </w:rPr>
                <w:t xml:space="preserve">connectors imply that the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xml:space="preserve">, are expected to behave in the same way when presented with identical signals under the same operating conditions. All declarations made for the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xml:space="preserve"> are identical and the transmitter unit and/or receiver unit driving the </w:t>
              </w:r>
              <w:r w:rsidRPr="0069144D">
                <w:rPr>
                  <w:rFonts w:cs="Arial"/>
                  <w:i/>
                  <w:szCs w:val="18"/>
                </w:rPr>
                <w:t>single band connector/ multi-band connector</w:t>
              </w:r>
              <w:r w:rsidRPr="0069144D">
                <w:rPr>
                  <w:rFonts w:cs="Arial"/>
                  <w:szCs w:val="18"/>
                </w:rPr>
                <w:t xml:space="preserve"> are of identical design.</w:t>
              </w:r>
            </w:ins>
          </w:p>
        </w:tc>
        <w:tc>
          <w:tcPr>
            <w:tcW w:w="0" w:type="auto"/>
          </w:tcPr>
          <w:p w14:paraId="116C20E9" w14:textId="77777777" w:rsidR="00FB6F7C" w:rsidRPr="004F04CB" w:rsidRDefault="00FB6F7C" w:rsidP="005F6CB5">
            <w:pPr>
              <w:pStyle w:val="TAL"/>
              <w:jc w:val="center"/>
              <w:rPr>
                <w:ins w:id="1358" w:author="R4-1808321" w:date="2018-05-29T11:29:00Z"/>
                <w:rFonts w:cs="Arial"/>
                <w:szCs w:val="18"/>
              </w:rPr>
            </w:pPr>
            <w:ins w:id="1359" w:author="R4-1808321" w:date="2018-05-29T11:29:00Z">
              <w:r>
                <w:rPr>
                  <w:rFonts w:cs="Arial"/>
                  <w:szCs w:val="18"/>
                </w:rPr>
                <w:t>x</w:t>
              </w:r>
            </w:ins>
          </w:p>
        </w:tc>
        <w:tc>
          <w:tcPr>
            <w:tcW w:w="0" w:type="auto"/>
          </w:tcPr>
          <w:p w14:paraId="7C373760" w14:textId="77777777" w:rsidR="00FB6F7C" w:rsidRPr="007B7187" w:rsidRDefault="00FB6F7C" w:rsidP="005F6CB5">
            <w:pPr>
              <w:pStyle w:val="TAL"/>
              <w:jc w:val="center"/>
              <w:rPr>
                <w:ins w:id="1360" w:author="R4-1808321" w:date="2018-05-29T11:29:00Z"/>
                <w:rFonts w:cs="Arial"/>
                <w:szCs w:val="18"/>
              </w:rPr>
            </w:pPr>
            <w:ins w:id="1361" w:author="R4-1808321" w:date="2018-05-29T11:29:00Z">
              <w:r>
                <w:rPr>
                  <w:rFonts w:cs="Arial"/>
                  <w:szCs w:val="18"/>
                </w:rPr>
                <w:t>x</w:t>
              </w:r>
            </w:ins>
          </w:p>
        </w:tc>
      </w:tr>
      <w:tr w:rsidR="00FB6F7C" w:rsidRPr="00106825" w14:paraId="4041E33D" w14:textId="77777777" w:rsidTr="005F6CB5">
        <w:trPr>
          <w:jc w:val="center"/>
          <w:ins w:id="1362" w:author="R4-1808321" w:date="2018-05-29T11:29:00Z"/>
        </w:trPr>
        <w:tc>
          <w:tcPr>
            <w:tcW w:w="0" w:type="auto"/>
          </w:tcPr>
          <w:p w14:paraId="5570FC0E" w14:textId="77777777" w:rsidR="00FB6F7C" w:rsidRPr="002D5BD1" w:rsidRDefault="00FB6F7C" w:rsidP="005F6CB5">
            <w:pPr>
              <w:pStyle w:val="TAL"/>
              <w:rPr>
                <w:ins w:id="1363" w:author="R4-1808321" w:date="2018-05-29T11:29:00Z"/>
                <w:rFonts w:cs="Arial"/>
                <w:szCs w:val="18"/>
              </w:rPr>
            </w:pPr>
            <w:ins w:id="1364" w:author="R4-1808321" w:date="2018-05-29T11:29:00Z">
              <w:r w:rsidRPr="002D5BD1">
                <w:rPr>
                  <w:rFonts w:cs="Arial"/>
                  <w:szCs w:val="18"/>
                </w:rPr>
                <w:t>D6.71</w:t>
              </w:r>
            </w:ins>
          </w:p>
        </w:tc>
        <w:tc>
          <w:tcPr>
            <w:tcW w:w="0" w:type="auto"/>
          </w:tcPr>
          <w:p w14:paraId="6A827807" w14:textId="77777777" w:rsidR="00FB6F7C" w:rsidRPr="002D5BD1" w:rsidRDefault="00FB6F7C" w:rsidP="005F6CB5">
            <w:pPr>
              <w:pStyle w:val="TAL"/>
              <w:rPr>
                <w:ins w:id="1365" w:author="R4-1808321" w:date="2018-05-29T11:29:00Z"/>
                <w:rFonts w:cs="Arial"/>
                <w:szCs w:val="18"/>
                <w:lang w:eastAsia="zh-CN"/>
              </w:rPr>
            </w:pPr>
            <w:ins w:id="1366" w:author="R4-1808321" w:date="2018-05-29T11:29:00Z">
              <w:r w:rsidRPr="002D5BD1">
                <w:rPr>
                  <w:rFonts w:cs="Arial"/>
                  <w:szCs w:val="18"/>
                  <w:lang w:eastAsia="zh-CN"/>
                </w:rPr>
                <w:t>BS class</w:t>
              </w:r>
            </w:ins>
          </w:p>
        </w:tc>
        <w:tc>
          <w:tcPr>
            <w:tcW w:w="0" w:type="auto"/>
          </w:tcPr>
          <w:p w14:paraId="2A43A7AB" w14:textId="77777777" w:rsidR="00FB6F7C" w:rsidRPr="002D5BD1" w:rsidRDefault="00FB6F7C" w:rsidP="005F6CB5">
            <w:pPr>
              <w:pStyle w:val="TAL"/>
              <w:rPr>
                <w:ins w:id="1367" w:author="R4-1808321" w:date="2018-05-29T11:29:00Z"/>
                <w:rFonts w:cs="Arial"/>
                <w:szCs w:val="18"/>
                <w:lang w:eastAsia="zh-CN"/>
              </w:rPr>
            </w:pPr>
            <w:ins w:id="1368" w:author="R4-1808321" w:date="2018-05-29T11:29:00Z">
              <w:r w:rsidRPr="002D5BD1">
                <w:rPr>
                  <w:rFonts w:cs="Arial"/>
                  <w:szCs w:val="18"/>
                  <w:lang w:eastAsia="zh-CN"/>
                </w:rPr>
                <w:t xml:space="preserve">BS </w:t>
              </w:r>
              <w:r>
                <w:rPr>
                  <w:rFonts w:cs="Arial"/>
                  <w:szCs w:val="18"/>
                  <w:lang w:eastAsia="zh-CN"/>
                </w:rPr>
                <w:t>c</w:t>
              </w:r>
              <w:r w:rsidRPr="002D5BD1">
                <w:rPr>
                  <w:rFonts w:cs="Arial"/>
                  <w:szCs w:val="18"/>
                  <w:lang w:eastAsia="zh-CN"/>
                </w:rPr>
                <w:t>lass of the BS, declared as Wide Area BS, Medium Range BS, or Local Area BS.</w:t>
              </w:r>
            </w:ins>
          </w:p>
        </w:tc>
        <w:tc>
          <w:tcPr>
            <w:tcW w:w="0" w:type="auto"/>
          </w:tcPr>
          <w:p w14:paraId="00842005" w14:textId="77777777" w:rsidR="00FB6F7C" w:rsidRPr="007B7187" w:rsidRDefault="00FB6F7C" w:rsidP="005F6CB5">
            <w:pPr>
              <w:pStyle w:val="TAL"/>
              <w:jc w:val="center"/>
              <w:rPr>
                <w:ins w:id="1369" w:author="R4-1808321" w:date="2018-05-29T11:29:00Z"/>
                <w:rFonts w:cs="Arial"/>
                <w:szCs w:val="18"/>
                <w:lang w:eastAsia="zh-CN"/>
              </w:rPr>
            </w:pPr>
            <w:ins w:id="1370" w:author="R4-1808321" w:date="2018-05-29T11:29:00Z">
              <w:r>
                <w:rPr>
                  <w:rFonts w:cs="Arial"/>
                  <w:szCs w:val="18"/>
                  <w:lang w:eastAsia="zh-CN"/>
                </w:rPr>
                <w:t>x</w:t>
              </w:r>
            </w:ins>
          </w:p>
        </w:tc>
        <w:tc>
          <w:tcPr>
            <w:tcW w:w="0" w:type="auto"/>
          </w:tcPr>
          <w:p w14:paraId="67CD0B93" w14:textId="77777777" w:rsidR="00FB6F7C" w:rsidRPr="007B7187" w:rsidRDefault="00FB6F7C" w:rsidP="005F6CB5">
            <w:pPr>
              <w:pStyle w:val="TAL"/>
              <w:jc w:val="center"/>
              <w:rPr>
                <w:ins w:id="1371" w:author="R4-1808321" w:date="2018-05-29T11:29:00Z"/>
                <w:rFonts w:cs="Arial"/>
                <w:szCs w:val="18"/>
                <w:lang w:eastAsia="zh-CN"/>
              </w:rPr>
            </w:pPr>
            <w:ins w:id="1372" w:author="R4-1808321" w:date="2018-05-29T11:29:00Z">
              <w:r>
                <w:rPr>
                  <w:rFonts w:cs="Arial"/>
                  <w:szCs w:val="18"/>
                  <w:lang w:eastAsia="zh-CN"/>
                </w:rPr>
                <w:t>x</w:t>
              </w:r>
            </w:ins>
          </w:p>
        </w:tc>
      </w:tr>
      <w:tr w:rsidR="00FB6F7C" w:rsidRPr="00106825" w14:paraId="4A64910C" w14:textId="77777777" w:rsidTr="005F6CB5">
        <w:trPr>
          <w:jc w:val="center"/>
          <w:ins w:id="1373" w:author="R4-1808321" w:date="2018-05-29T11:29:00Z"/>
        </w:trPr>
        <w:tc>
          <w:tcPr>
            <w:tcW w:w="0" w:type="auto"/>
          </w:tcPr>
          <w:p w14:paraId="3AB7827D" w14:textId="77777777" w:rsidR="00FB6F7C" w:rsidRPr="002D5BD1" w:rsidRDefault="00FB6F7C" w:rsidP="005F6CB5">
            <w:pPr>
              <w:pStyle w:val="TAL"/>
              <w:rPr>
                <w:ins w:id="1374" w:author="R4-1808321" w:date="2018-05-29T11:29:00Z"/>
                <w:rFonts w:cs="Arial"/>
                <w:szCs w:val="18"/>
              </w:rPr>
            </w:pPr>
            <w:ins w:id="1375" w:author="R4-1808321" w:date="2018-05-29T11:29:00Z">
              <w:r w:rsidRPr="002D5BD1">
                <w:rPr>
                  <w:rFonts w:cs="Arial"/>
                  <w:szCs w:val="18"/>
                </w:rPr>
                <w:t>D6.72</w:t>
              </w:r>
            </w:ins>
          </w:p>
        </w:tc>
        <w:tc>
          <w:tcPr>
            <w:tcW w:w="0" w:type="auto"/>
          </w:tcPr>
          <w:p w14:paraId="2D15BB65" w14:textId="77777777" w:rsidR="00FB6F7C" w:rsidRPr="00391128" w:rsidRDefault="00FB6F7C" w:rsidP="005F6CB5">
            <w:pPr>
              <w:pStyle w:val="TAL"/>
              <w:rPr>
                <w:ins w:id="1376" w:author="R4-1808321" w:date="2018-05-29T11:29:00Z"/>
                <w:rFonts w:cs="Arial"/>
                <w:i/>
                <w:szCs w:val="18"/>
                <w:lang w:eastAsia="zh-CN"/>
              </w:rPr>
            </w:pPr>
            <w:ins w:id="1377" w:author="R4-1808321" w:date="2018-05-29T11:29:00Z">
              <w:r w:rsidRPr="00391128">
                <w:rPr>
                  <w:rFonts w:cs="Arial"/>
                  <w:i/>
                  <w:szCs w:val="18"/>
                  <w:lang w:eastAsia="zh-CN"/>
                </w:rPr>
                <w:t>TAB connector RX min cell group</w:t>
              </w:r>
            </w:ins>
          </w:p>
          <w:p w14:paraId="35C2DE32" w14:textId="77777777" w:rsidR="00FB6F7C" w:rsidRPr="00391128" w:rsidRDefault="00FB6F7C" w:rsidP="005F6CB5">
            <w:pPr>
              <w:pStyle w:val="TAL"/>
              <w:rPr>
                <w:ins w:id="1378" w:author="R4-1808321" w:date="2018-05-29T11:29:00Z"/>
                <w:rFonts w:cs="Arial"/>
                <w:i/>
                <w:szCs w:val="18"/>
                <w:lang w:eastAsia="zh-CN"/>
              </w:rPr>
            </w:pPr>
          </w:p>
        </w:tc>
        <w:tc>
          <w:tcPr>
            <w:tcW w:w="0" w:type="auto"/>
          </w:tcPr>
          <w:p w14:paraId="0FD2E91A" w14:textId="77777777" w:rsidR="00FB6F7C" w:rsidRPr="002D5BD1" w:rsidRDefault="00FB6F7C" w:rsidP="005F6CB5">
            <w:pPr>
              <w:pStyle w:val="TAL"/>
              <w:rPr>
                <w:ins w:id="1379" w:author="R4-1808321" w:date="2018-05-29T11:29:00Z"/>
                <w:rFonts w:cs="Arial"/>
                <w:szCs w:val="18"/>
                <w:lang w:eastAsia="zh-CN"/>
              </w:rPr>
            </w:pPr>
            <w:ins w:id="1380" w:author="R4-1808321" w:date="2018-05-29T11:29:00Z">
              <w:r w:rsidRPr="002D5BD1">
                <w:rPr>
                  <w:rFonts w:cs="Arial"/>
                  <w:szCs w:val="18"/>
                  <w:lang w:eastAsia="zh-CN"/>
                </w:rPr>
                <w:t>Declared as a group of </w:t>
              </w:r>
              <w:r w:rsidRPr="0006652F">
                <w:rPr>
                  <w:rFonts w:cs="Arial"/>
                  <w:i/>
                  <w:szCs w:val="18"/>
                  <w:lang w:eastAsia="zh-CN"/>
                </w:rPr>
                <w:t>TAB connectors</w:t>
              </w:r>
              <w:r w:rsidRPr="002D5BD1">
                <w:rPr>
                  <w:rFonts w:cs="Arial"/>
                  <w:szCs w:val="18"/>
                  <w:lang w:eastAsia="zh-CN"/>
                </w:rPr>
                <w:t xml:space="preserve"> to which RX requirements are applied. This declaration corresponds to group of </w:t>
              </w:r>
              <w:r w:rsidRPr="0006652F">
                <w:rPr>
                  <w:rFonts w:cs="Arial"/>
                  <w:i/>
                  <w:szCs w:val="18"/>
                  <w:lang w:eastAsia="zh-CN"/>
                </w:rPr>
                <w:t>TAB connectors</w:t>
              </w:r>
              <w:r w:rsidRPr="002D5BD1">
                <w:rPr>
                  <w:rFonts w:cs="Arial"/>
                  <w:szCs w:val="18"/>
                  <w:lang w:eastAsia="zh-CN"/>
                </w:rPr>
                <w:t xml:space="preserve"> which are responsible for receiving a cell when the </w:t>
              </w:r>
              <w:r w:rsidRPr="0006652F">
                <w:rPr>
                  <w:rFonts w:cs="Arial"/>
                  <w:i/>
                  <w:szCs w:val="18"/>
                  <w:lang w:eastAsia="zh-CN"/>
                </w:rPr>
                <w:t>BS type 1-H</w:t>
              </w:r>
              <w:r w:rsidRPr="002D5BD1">
                <w:rPr>
                  <w:rFonts w:cs="Arial"/>
                  <w:szCs w:val="18"/>
                  <w:lang w:eastAsia="zh-CN"/>
                </w:rPr>
                <w:t xml:space="preserve"> setting corresponding to the declared minimum number of cells (</w:t>
              </w:r>
              <w:proofErr w:type="spellStart"/>
              <w:r w:rsidRPr="002D5BD1">
                <w:rPr>
                  <w:rFonts w:cs="Arial"/>
                  <w:szCs w:val="18"/>
                  <w:lang w:eastAsia="zh-CN"/>
                </w:rPr>
                <w:t>N</w:t>
              </w:r>
              <w:r w:rsidRPr="002D5BD1">
                <w:rPr>
                  <w:rFonts w:cs="Arial"/>
                  <w:szCs w:val="18"/>
                  <w:vertAlign w:val="subscript"/>
                  <w:lang w:eastAsia="zh-CN"/>
                </w:rPr>
                <w:t>cells</w:t>
              </w:r>
              <w:proofErr w:type="spellEnd"/>
              <w:r w:rsidRPr="002D5BD1">
                <w:rPr>
                  <w:rFonts w:cs="Arial"/>
                  <w:szCs w:val="18"/>
                  <w:lang w:eastAsia="zh-CN"/>
                </w:rPr>
                <w:t xml:space="preserve">) with transmission on all </w:t>
              </w:r>
              <w:r w:rsidRPr="002D5BD1">
                <w:rPr>
                  <w:rFonts w:cs="Arial"/>
                  <w:i/>
                  <w:szCs w:val="18"/>
                  <w:lang w:eastAsia="zh-CN"/>
                </w:rPr>
                <w:t>TAB connectors</w:t>
              </w:r>
              <w:r w:rsidRPr="002D5BD1">
                <w:rPr>
                  <w:rFonts w:cs="Arial"/>
                  <w:szCs w:val="18"/>
                  <w:lang w:eastAsia="zh-CN"/>
                </w:rPr>
                <w:t xml:space="preserve"> supporting an operating band.</w:t>
              </w:r>
            </w:ins>
          </w:p>
        </w:tc>
        <w:tc>
          <w:tcPr>
            <w:tcW w:w="0" w:type="auto"/>
          </w:tcPr>
          <w:p w14:paraId="2945421E" w14:textId="77777777" w:rsidR="00FB6F7C" w:rsidRPr="007B7187" w:rsidRDefault="00FB6F7C" w:rsidP="005F6CB5">
            <w:pPr>
              <w:pStyle w:val="TAL"/>
              <w:jc w:val="center"/>
              <w:rPr>
                <w:ins w:id="1381" w:author="R4-1808321" w:date="2018-05-29T11:29:00Z"/>
                <w:rFonts w:cs="Arial"/>
                <w:szCs w:val="18"/>
                <w:lang w:eastAsia="zh-CN"/>
              </w:rPr>
            </w:pPr>
          </w:p>
        </w:tc>
        <w:tc>
          <w:tcPr>
            <w:tcW w:w="0" w:type="auto"/>
          </w:tcPr>
          <w:p w14:paraId="6106512A" w14:textId="77777777" w:rsidR="00FB6F7C" w:rsidRPr="007B7187" w:rsidRDefault="00FB6F7C" w:rsidP="005F6CB5">
            <w:pPr>
              <w:pStyle w:val="TAL"/>
              <w:jc w:val="center"/>
              <w:rPr>
                <w:ins w:id="1382" w:author="R4-1808321" w:date="2018-05-29T11:29:00Z"/>
                <w:rFonts w:cs="Arial"/>
                <w:szCs w:val="18"/>
                <w:lang w:eastAsia="zh-CN"/>
              </w:rPr>
            </w:pPr>
            <w:ins w:id="1383" w:author="R4-1808321" w:date="2018-05-29T11:29:00Z">
              <w:r>
                <w:rPr>
                  <w:rFonts w:cs="Arial"/>
                  <w:szCs w:val="18"/>
                  <w:lang w:eastAsia="zh-CN"/>
                </w:rPr>
                <w:t>x</w:t>
              </w:r>
            </w:ins>
          </w:p>
        </w:tc>
      </w:tr>
      <w:tr w:rsidR="00FB6F7C" w:rsidRPr="00106825" w14:paraId="1AC0EE4F" w14:textId="77777777" w:rsidTr="005F6CB5">
        <w:trPr>
          <w:jc w:val="center"/>
          <w:ins w:id="1384" w:author="R4-1808321" w:date="2018-05-29T11:29:00Z"/>
        </w:trPr>
        <w:tc>
          <w:tcPr>
            <w:tcW w:w="0" w:type="auto"/>
          </w:tcPr>
          <w:p w14:paraId="0F1D5C91" w14:textId="77777777" w:rsidR="00FB6F7C" w:rsidRPr="002D5BD1" w:rsidRDefault="00FB6F7C" w:rsidP="005F6CB5">
            <w:pPr>
              <w:pStyle w:val="TAL"/>
              <w:rPr>
                <w:ins w:id="1385" w:author="R4-1808321" w:date="2018-05-29T11:29:00Z"/>
                <w:rFonts w:cs="Arial"/>
                <w:szCs w:val="18"/>
              </w:rPr>
            </w:pPr>
            <w:ins w:id="1386" w:author="R4-1808321" w:date="2018-05-29T11:29:00Z">
              <w:r w:rsidRPr="002D5BD1">
                <w:rPr>
                  <w:rFonts w:cs="Arial"/>
                  <w:szCs w:val="18"/>
                </w:rPr>
                <w:t>D6.73</w:t>
              </w:r>
            </w:ins>
          </w:p>
        </w:tc>
        <w:tc>
          <w:tcPr>
            <w:tcW w:w="0" w:type="auto"/>
          </w:tcPr>
          <w:p w14:paraId="7474ED08" w14:textId="77777777" w:rsidR="00FB6F7C" w:rsidRPr="00391128" w:rsidRDefault="00FB6F7C" w:rsidP="005F6CB5">
            <w:pPr>
              <w:pStyle w:val="TAL"/>
              <w:rPr>
                <w:ins w:id="1387" w:author="R4-1808321" w:date="2018-05-29T11:29:00Z"/>
                <w:rFonts w:cs="Arial"/>
                <w:i/>
                <w:szCs w:val="18"/>
                <w:lang w:eastAsia="zh-CN"/>
              </w:rPr>
            </w:pPr>
            <w:ins w:id="1388" w:author="R4-1808321" w:date="2018-05-29T11:29:00Z">
              <w:r w:rsidRPr="00391128">
                <w:rPr>
                  <w:rFonts w:cs="Arial"/>
                  <w:i/>
                  <w:szCs w:val="18"/>
                  <w:lang w:eastAsia="zh-CN"/>
                </w:rPr>
                <w:t>TAB connector TX min cell group</w:t>
              </w:r>
            </w:ins>
          </w:p>
        </w:tc>
        <w:tc>
          <w:tcPr>
            <w:tcW w:w="0" w:type="auto"/>
          </w:tcPr>
          <w:p w14:paraId="44B63B40" w14:textId="77777777" w:rsidR="00FB6F7C" w:rsidRPr="002D5BD1" w:rsidRDefault="00FB6F7C" w:rsidP="005F6CB5">
            <w:pPr>
              <w:pStyle w:val="TAL"/>
              <w:rPr>
                <w:ins w:id="1389" w:author="R4-1808321" w:date="2018-05-29T11:29:00Z"/>
                <w:rFonts w:cs="Arial"/>
                <w:szCs w:val="18"/>
                <w:lang w:eastAsia="zh-CN"/>
              </w:rPr>
            </w:pPr>
            <w:ins w:id="1390" w:author="R4-1808321" w:date="2018-05-29T11:29:00Z">
              <w:r w:rsidRPr="002D5BD1">
                <w:rPr>
                  <w:rFonts w:cs="Arial"/>
                  <w:szCs w:val="18"/>
                  <w:lang w:eastAsia="zh-CN"/>
                </w:rPr>
                <w:t>Declared group of </w:t>
              </w:r>
              <w:r w:rsidRPr="002D5BD1">
                <w:rPr>
                  <w:rFonts w:cs="Arial"/>
                  <w:i/>
                  <w:szCs w:val="18"/>
                  <w:lang w:eastAsia="zh-CN"/>
                </w:rPr>
                <w:t>TAB connectors</w:t>
              </w:r>
              <w:r w:rsidRPr="002D5BD1">
                <w:rPr>
                  <w:rFonts w:cs="Arial"/>
                  <w:szCs w:val="18"/>
                  <w:lang w:eastAsia="zh-CN"/>
                </w:rPr>
                <w:t xml:space="preserve"> to which TX requirements are applied. This declaration corresponds to group of </w:t>
              </w:r>
              <w:r w:rsidRPr="002D5BD1">
                <w:rPr>
                  <w:rFonts w:cs="Arial"/>
                  <w:i/>
                  <w:szCs w:val="18"/>
                  <w:lang w:eastAsia="zh-CN"/>
                </w:rPr>
                <w:t>TAB connectors</w:t>
              </w:r>
              <w:r w:rsidRPr="002D5BD1">
                <w:rPr>
                  <w:rFonts w:cs="Arial"/>
                  <w:szCs w:val="18"/>
                  <w:lang w:eastAsia="zh-CN"/>
                </w:rPr>
                <w:t xml:space="preserve"> which are responsible for transmitting a cell when the </w:t>
              </w:r>
              <w:r w:rsidRPr="0069144D">
                <w:rPr>
                  <w:rFonts w:cs="Arial"/>
                  <w:i/>
                  <w:szCs w:val="18"/>
                  <w:lang w:eastAsia="zh-CN"/>
                </w:rPr>
                <w:t>BS type 1-H</w:t>
              </w:r>
              <w:r>
                <w:rPr>
                  <w:rFonts w:cs="Arial"/>
                  <w:szCs w:val="18"/>
                  <w:lang w:eastAsia="zh-CN"/>
                </w:rPr>
                <w:t xml:space="preserve"> </w:t>
              </w:r>
              <w:r w:rsidRPr="002D5BD1">
                <w:rPr>
                  <w:rFonts w:cs="Arial"/>
                  <w:szCs w:val="18"/>
                  <w:lang w:eastAsia="zh-CN"/>
                </w:rPr>
                <w:t>setting corresponding to the declared minimum number of cells (</w:t>
              </w:r>
              <w:proofErr w:type="spellStart"/>
              <w:r w:rsidRPr="002D5BD1">
                <w:rPr>
                  <w:rFonts w:cs="Arial"/>
                  <w:szCs w:val="18"/>
                  <w:lang w:eastAsia="zh-CN"/>
                </w:rPr>
                <w:t>N</w:t>
              </w:r>
              <w:r w:rsidRPr="002D5BD1">
                <w:rPr>
                  <w:rFonts w:cs="Arial"/>
                  <w:szCs w:val="18"/>
                  <w:vertAlign w:val="subscript"/>
                  <w:lang w:eastAsia="zh-CN"/>
                </w:rPr>
                <w:t>cells</w:t>
              </w:r>
              <w:proofErr w:type="spellEnd"/>
              <w:r w:rsidRPr="002D5BD1">
                <w:rPr>
                  <w:rFonts w:cs="Arial"/>
                  <w:szCs w:val="18"/>
                  <w:lang w:eastAsia="zh-CN"/>
                </w:rPr>
                <w:t xml:space="preserve">) with transmission on all </w:t>
              </w:r>
              <w:r w:rsidRPr="002D5BD1">
                <w:rPr>
                  <w:rFonts w:cs="Arial"/>
                  <w:i/>
                  <w:szCs w:val="18"/>
                  <w:lang w:eastAsia="zh-CN"/>
                </w:rPr>
                <w:t>TAB connectors</w:t>
              </w:r>
              <w:r w:rsidRPr="002D5BD1">
                <w:rPr>
                  <w:rFonts w:cs="Arial"/>
                  <w:szCs w:val="18"/>
                  <w:lang w:eastAsia="zh-CN"/>
                </w:rPr>
                <w:t xml:space="preserve"> supporting an operating band.</w:t>
              </w:r>
            </w:ins>
          </w:p>
        </w:tc>
        <w:tc>
          <w:tcPr>
            <w:tcW w:w="0" w:type="auto"/>
          </w:tcPr>
          <w:p w14:paraId="1E0BDD18" w14:textId="77777777" w:rsidR="00FB6F7C" w:rsidRPr="007B7187" w:rsidRDefault="00FB6F7C" w:rsidP="005F6CB5">
            <w:pPr>
              <w:pStyle w:val="TAL"/>
              <w:jc w:val="center"/>
              <w:rPr>
                <w:ins w:id="1391" w:author="R4-1808321" w:date="2018-05-29T11:29:00Z"/>
                <w:rFonts w:cs="Arial"/>
                <w:szCs w:val="18"/>
                <w:lang w:eastAsia="zh-CN"/>
              </w:rPr>
            </w:pPr>
          </w:p>
        </w:tc>
        <w:tc>
          <w:tcPr>
            <w:tcW w:w="0" w:type="auto"/>
          </w:tcPr>
          <w:p w14:paraId="482DA933" w14:textId="77777777" w:rsidR="00FB6F7C" w:rsidRPr="007B7187" w:rsidRDefault="00FB6F7C" w:rsidP="005F6CB5">
            <w:pPr>
              <w:pStyle w:val="TAL"/>
              <w:jc w:val="center"/>
              <w:rPr>
                <w:ins w:id="1392" w:author="R4-1808321" w:date="2018-05-29T11:29:00Z"/>
                <w:rFonts w:cs="Arial"/>
                <w:szCs w:val="18"/>
                <w:lang w:eastAsia="zh-CN"/>
              </w:rPr>
            </w:pPr>
            <w:ins w:id="1393" w:author="R4-1808321" w:date="2018-05-29T11:29:00Z">
              <w:r>
                <w:rPr>
                  <w:rFonts w:cs="Arial"/>
                  <w:szCs w:val="18"/>
                  <w:lang w:eastAsia="zh-CN"/>
                </w:rPr>
                <w:t>x</w:t>
              </w:r>
            </w:ins>
          </w:p>
        </w:tc>
      </w:tr>
    </w:tbl>
    <w:p w14:paraId="31EB552B" w14:textId="77777777" w:rsidR="00FB6F7C" w:rsidRPr="00FB6F7C" w:rsidRDefault="00FB6F7C" w:rsidP="00FB6F7C"/>
    <w:p w14:paraId="3B0BE39E" w14:textId="77777777" w:rsidR="00D25FC8" w:rsidRDefault="00D25FC8" w:rsidP="00D25FC8">
      <w:pPr>
        <w:pStyle w:val="Heading2"/>
      </w:pPr>
      <w:bookmarkStart w:id="1394" w:name="_Toc440014550"/>
      <w:bookmarkStart w:id="1395" w:name="_Toc481685281"/>
      <w:bookmarkStart w:id="1396" w:name="_Toc515525773"/>
      <w:r>
        <w:t>4.</w:t>
      </w:r>
      <w:r w:rsidR="0098607D">
        <w:t>7</w:t>
      </w:r>
      <w:r w:rsidRPr="00E2693F">
        <w:tab/>
        <w:t>Test configurations</w:t>
      </w:r>
      <w:bookmarkEnd w:id="1394"/>
      <w:bookmarkEnd w:id="1395"/>
      <w:bookmarkEnd w:id="1396"/>
    </w:p>
    <w:p w14:paraId="522805BB" w14:textId="77777777" w:rsidR="00D25FC8" w:rsidRDefault="00D25FC8" w:rsidP="00D25FC8">
      <w:pPr>
        <w:rPr>
          <w:i/>
          <w:color w:val="0000FF"/>
        </w:rPr>
      </w:pPr>
      <w:r w:rsidRPr="0062434D">
        <w:rPr>
          <w:i/>
          <w:color w:val="0000FF"/>
        </w:rPr>
        <w:t xml:space="preserve">Editor’s note: </w:t>
      </w:r>
      <w:r>
        <w:rPr>
          <w:i/>
          <w:color w:val="0000FF"/>
        </w:rPr>
        <w:t>to capture multi-carrier/CA operation, contiguous/non-contiguous operation</w:t>
      </w:r>
    </w:p>
    <w:p w14:paraId="6470AEE6" w14:textId="77777777" w:rsidR="0098607D" w:rsidRDefault="0098607D" w:rsidP="0098607D">
      <w:pPr>
        <w:pStyle w:val="Heading2"/>
      </w:pPr>
      <w:bookmarkStart w:id="1397" w:name="_Toc515525774"/>
      <w:r>
        <w:t>4.8</w:t>
      </w:r>
      <w:r>
        <w:tab/>
      </w:r>
      <w:r>
        <w:tab/>
        <w:t>Applicability of requirements</w:t>
      </w:r>
      <w:bookmarkEnd w:id="1397"/>
      <w:r w:rsidRPr="00024EEF">
        <w:t xml:space="preserve"> </w:t>
      </w:r>
    </w:p>
    <w:p w14:paraId="51F290D5" w14:textId="77777777" w:rsidR="00967AE9" w:rsidRDefault="00967AE9" w:rsidP="00967AE9">
      <w:pPr>
        <w:rPr>
          <w:rFonts w:eastAsia="SimSun"/>
          <w:i/>
          <w:color w:val="0000FF"/>
        </w:rPr>
      </w:pPr>
      <w:r w:rsidRPr="0062434D">
        <w:rPr>
          <w:rFonts w:eastAsia="SimSun"/>
          <w:i/>
          <w:color w:val="0000FF"/>
        </w:rPr>
        <w:t xml:space="preserve">Editor’s note: </w:t>
      </w:r>
      <w:r>
        <w:rPr>
          <w:rFonts w:eastAsia="SimSun"/>
          <w:i/>
          <w:color w:val="0000FF"/>
        </w:rPr>
        <w:t>this section contains the tables which show which test configurations are applied to each of the test requirements.</w:t>
      </w:r>
    </w:p>
    <w:p w14:paraId="61AB2F11" w14:textId="77777777" w:rsidR="00967AE9" w:rsidRPr="00A11CF0" w:rsidRDefault="00967AE9" w:rsidP="00967AE9">
      <w:pPr>
        <w:rPr>
          <w:rFonts w:eastAsia="SimSun"/>
          <w:i/>
          <w:color w:val="0000FF"/>
        </w:rPr>
      </w:pPr>
      <w:r>
        <w:rPr>
          <w:rFonts w:eastAsia="SimSun"/>
          <w:i/>
          <w:color w:val="0000FF"/>
        </w:rPr>
        <w:t>These tables could be expanded to also capture which TM and which channels are to be tested.</w:t>
      </w:r>
      <w:r w:rsidRPr="00967AE9">
        <w:rPr>
          <w:i/>
          <w:color w:val="0000FF"/>
        </w:rPr>
        <w:t xml:space="preserve"> </w:t>
      </w:r>
    </w:p>
    <w:p w14:paraId="7F398A65" w14:textId="77777777" w:rsidR="0098607D" w:rsidRDefault="0098607D" w:rsidP="0098607D">
      <w:pPr>
        <w:pStyle w:val="Heading3"/>
        <w:rPr>
          <w:rFonts w:eastAsia="SimSun"/>
        </w:rPr>
      </w:pPr>
      <w:bookmarkStart w:id="1398" w:name="_Toc515525775"/>
      <w:r>
        <w:lastRenderedPageBreak/>
        <w:t>4.8.1</w:t>
      </w:r>
      <w:r>
        <w:tab/>
      </w:r>
      <w:r w:rsidRPr="006441B0">
        <w:rPr>
          <w:rFonts w:eastAsia="SimSun"/>
        </w:rPr>
        <w:t>General</w:t>
      </w:r>
      <w:bookmarkEnd w:id="1398"/>
    </w:p>
    <w:p w14:paraId="5D7F421F" w14:textId="77777777" w:rsidR="0098607D" w:rsidRDefault="0098607D" w:rsidP="0098607D">
      <w:pPr>
        <w:pStyle w:val="Heading3"/>
        <w:rPr>
          <w:rFonts w:eastAsia="SimSun"/>
        </w:rPr>
      </w:pPr>
      <w:bookmarkStart w:id="1399" w:name="_Toc515525776"/>
      <w:r>
        <w:t>4.8.2</w:t>
      </w:r>
      <w:r>
        <w:tab/>
      </w:r>
      <w:r>
        <w:rPr>
          <w:rFonts w:eastAsia="SimSun"/>
        </w:rPr>
        <w:t>Requirement set applicability</w:t>
      </w:r>
      <w:bookmarkEnd w:id="1399"/>
    </w:p>
    <w:p w14:paraId="76187BCC" w14:textId="77777777" w:rsidR="00967AE9" w:rsidRDefault="00967AE9" w:rsidP="00967AE9">
      <w:pPr>
        <w:rPr>
          <w:rFonts w:eastAsia="SimSun"/>
          <w:i/>
          <w:color w:val="0000FF"/>
        </w:rPr>
      </w:pPr>
      <w:r w:rsidRPr="0062434D">
        <w:rPr>
          <w:rFonts w:eastAsia="SimSun"/>
          <w:i/>
          <w:color w:val="0000FF"/>
        </w:rPr>
        <w:t xml:space="preserve">Editor’s note: </w:t>
      </w:r>
      <w:r>
        <w:rPr>
          <w:rFonts w:eastAsia="SimSun"/>
          <w:i/>
          <w:color w:val="0000FF"/>
        </w:rPr>
        <w:t>this section contains the tables which show which is applicable for which BS type.</w:t>
      </w:r>
    </w:p>
    <w:p w14:paraId="24522777" w14:textId="77777777" w:rsidR="0098607D" w:rsidRPr="000201EB" w:rsidRDefault="0098607D" w:rsidP="0098607D">
      <w:r w:rsidRPr="000201EB">
        <w:t>In table 4.</w:t>
      </w:r>
      <w:r>
        <w:t>8.2</w:t>
      </w:r>
      <w:r w:rsidRPr="000201EB">
        <w:t xml:space="preserve">-1, the requirement applicability for each requirement set is defined. For each requirement, the applicable requirement </w:t>
      </w:r>
      <w:proofErr w:type="spellStart"/>
      <w:r w:rsidRPr="000201EB">
        <w:t>subclause</w:t>
      </w:r>
      <w:proofErr w:type="spellEnd"/>
      <w:r w:rsidRPr="000201EB">
        <w:t xml:space="preserve"> in the specification is identified. </w:t>
      </w:r>
    </w:p>
    <w:p w14:paraId="7EC0B880" w14:textId="77777777" w:rsidR="0098607D" w:rsidRPr="000201EB" w:rsidRDefault="0098607D" w:rsidP="00997D8D">
      <w:pPr>
        <w:keepNext/>
        <w:keepLines/>
        <w:spacing w:before="60"/>
        <w:jc w:val="center"/>
        <w:rPr>
          <w:rFonts w:ascii="Arial" w:hAnsi="Arial"/>
          <w:b/>
        </w:rPr>
      </w:pPr>
      <w:r w:rsidRPr="000201EB">
        <w:rPr>
          <w:rFonts w:ascii="Arial" w:hAnsi="Arial"/>
          <w:b/>
        </w:rPr>
        <w:t>Table 4.</w:t>
      </w:r>
      <w:r>
        <w:rPr>
          <w:rFonts w:ascii="Arial" w:hAnsi="Arial"/>
          <w:b/>
        </w:rPr>
        <w:t>8.2</w:t>
      </w:r>
      <w:r w:rsidRPr="000201EB">
        <w:rPr>
          <w:rFonts w:ascii="Arial" w:hAnsi="Arial"/>
          <w:b/>
        </w:rPr>
        <w:t>-1: Requirement set applicability</w:t>
      </w:r>
    </w:p>
    <w:tbl>
      <w:tblPr>
        <w:tblW w:w="57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958"/>
        <w:gridCol w:w="1343"/>
        <w:gridCol w:w="1415"/>
        <w:gridCol w:w="15"/>
      </w:tblGrid>
      <w:tr w:rsidR="0098607D" w:rsidRPr="000201EB" w14:paraId="499EF2DA" w14:textId="77777777" w:rsidTr="00A967D9">
        <w:trPr>
          <w:tblHeader/>
          <w:jc w:val="center"/>
        </w:trPr>
        <w:tc>
          <w:tcPr>
            <w:tcW w:w="2958" w:type="dxa"/>
            <w:shd w:val="clear" w:color="auto" w:fill="auto"/>
          </w:tcPr>
          <w:p w14:paraId="4272F026"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Requirement</w:t>
            </w:r>
          </w:p>
        </w:tc>
        <w:tc>
          <w:tcPr>
            <w:tcW w:w="2773" w:type="dxa"/>
            <w:gridSpan w:val="3"/>
          </w:tcPr>
          <w:p w14:paraId="4E73C024"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Requirement set</w:t>
            </w:r>
          </w:p>
        </w:tc>
      </w:tr>
      <w:tr w:rsidR="0098607D" w:rsidRPr="000201EB" w14:paraId="636B8738" w14:textId="77777777" w:rsidTr="00A967D9">
        <w:trPr>
          <w:gridAfter w:val="1"/>
          <w:wAfter w:w="15" w:type="dxa"/>
          <w:tblHeader/>
          <w:jc w:val="center"/>
        </w:trPr>
        <w:tc>
          <w:tcPr>
            <w:tcW w:w="2958" w:type="dxa"/>
            <w:shd w:val="clear" w:color="auto" w:fill="auto"/>
          </w:tcPr>
          <w:p w14:paraId="71D783DD" w14:textId="77777777" w:rsidR="0098607D" w:rsidRPr="000201EB" w:rsidRDefault="0098607D" w:rsidP="00A967D9">
            <w:pPr>
              <w:keepNext/>
              <w:keepLines/>
              <w:spacing w:after="0"/>
              <w:jc w:val="center"/>
              <w:rPr>
                <w:rFonts w:ascii="Arial" w:hAnsi="Arial"/>
                <w:b/>
                <w:sz w:val="18"/>
                <w:lang w:eastAsia="ja-JP"/>
              </w:rPr>
            </w:pPr>
          </w:p>
        </w:tc>
        <w:tc>
          <w:tcPr>
            <w:tcW w:w="1343" w:type="dxa"/>
          </w:tcPr>
          <w:p w14:paraId="73EA99FC"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1-C</w:t>
            </w:r>
          </w:p>
        </w:tc>
        <w:tc>
          <w:tcPr>
            <w:tcW w:w="1415" w:type="dxa"/>
            <w:shd w:val="clear" w:color="auto" w:fill="auto"/>
          </w:tcPr>
          <w:p w14:paraId="0A225D8C"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1-H</w:t>
            </w:r>
          </w:p>
        </w:tc>
      </w:tr>
      <w:tr w:rsidR="0098607D" w:rsidRPr="000201EB" w14:paraId="2B06B023" w14:textId="77777777" w:rsidTr="00A967D9">
        <w:trPr>
          <w:gridAfter w:val="1"/>
          <w:wAfter w:w="15" w:type="dxa"/>
          <w:jc w:val="center"/>
        </w:trPr>
        <w:tc>
          <w:tcPr>
            <w:tcW w:w="2958" w:type="dxa"/>
            <w:shd w:val="clear" w:color="auto" w:fill="auto"/>
          </w:tcPr>
          <w:p w14:paraId="2F2F5480"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BS output power</w:t>
            </w:r>
          </w:p>
        </w:tc>
        <w:tc>
          <w:tcPr>
            <w:tcW w:w="1343" w:type="dxa"/>
          </w:tcPr>
          <w:p w14:paraId="45C96E38"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6.2</w:t>
            </w:r>
            <w:r>
              <w:rPr>
                <w:rFonts w:ascii="Arial" w:hAnsi="Arial"/>
                <w:sz w:val="18"/>
                <w:lang w:eastAsia="ja-JP"/>
              </w:rPr>
              <w:t>.2.5.1</w:t>
            </w:r>
          </w:p>
        </w:tc>
        <w:tc>
          <w:tcPr>
            <w:tcW w:w="1415" w:type="dxa"/>
            <w:shd w:val="clear" w:color="auto" w:fill="auto"/>
          </w:tcPr>
          <w:p w14:paraId="5B962B4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6.2</w:t>
            </w:r>
            <w:r>
              <w:rPr>
                <w:rFonts w:ascii="Arial" w:hAnsi="Arial"/>
                <w:sz w:val="18"/>
                <w:lang w:eastAsia="ja-JP"/>
              </w:rPr>
              <w:t>.2.5.2</w:t>
            </w:r>
          </w:p>
        </w:tc>
      </w:tr>
      <w:tr w:rsidR="0098607D" w:rsidRPr="000201EB" w14:paraId="3525AEA7" w14:textId="77777777" w:rsidTr="00A967D9">
        <w:trPr>
          <w:gridAfter w:val="1"/>
          <w:wAfter w:w="15" w:type="dxa"/>
          <w:jc w:val="center"/>
        </w:trPr>
        <w:tc>
          <w:tcPr>
            <w:tcW w:w="2958" w:type="dxa"/>
            <w:shd w:val="clear" w:color="auto" w:fill="auto"/>
          </w:tcPr>
          <w:p w14:paraId="3A9FFFCA"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Output power dynamics </w:t>
            </w:r>
          </w:p>
        </w:tc>
        <w:tc>
          <w:tcPr>
            <w:tcW w:w="1343" w:type="dxa"/>
          </w:tcPr>
          <w:p w14:paraId="2724B06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6.3</w:t>
            </w:r>
          </w:p>
        </w:tc>
        <w:tc>
          <w:tcPr>
            <w:tcW w:w="1415" w:type="dxa"/>
            <w:shd w:val="clear" w:color="auto" w:fill="auto"/>
          </w:tcPr>
          <w:p w14:paraId="458FB529"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6.3</w:t>
            </w:r>
          </w:p>
        </w:tc>
      </w:tr>
      <w:tr w:rsidR="0098607D" w:rsidRPr="000201EB" w14:paraId="428AB697" w14:textId="77777777" w:rsidTr="00A967D9">
        <w:trPr>
          <w:gridAfter w:val="1"/>
          <w:wAfter w:w="15" w:type="dxa"/>
          <w:jc w:val="center"/>
        </w:trPr>
        <w:tc>
          <w:tcPr>
            <w:tcW w:w="2958" w:type="dxa"/>
            <w:shd w:val="clear" w:color="auto" w:fill="auto"/>
          </w:tcPr>
          <w:p w14:paraId="01A9FE7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Transmit ON/OFF power </w:t>
            </w:r>
          </w:p>
        </w:tc>
        <w:tc>
          <w:tcPr>
            <w:tcW w:w="1343" w:type="dxa"/>
          </w:tcPr>
          <w:p w14:paraId="71939469"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6.4</w:t>
            </w:r>
          </w:p>
        </w:tc>
        <w:tc>
          <w:tcPr>
            <w:tcW w:w="1415" w:type="dxa"/>
            <w:shd w:val="clear" w:color="auto" w:fill="auto"/>
          </w:tcPr>
          <w:p w14:paraId="45B16C0B"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6.4</w:t>
            </w:r>
          </w:p>
        </w:tc>
      </w:tr>
      <w:tr w:rsidR="0098607D" w:rsidRPr="000201EB" w14:paraId="6AEFDE94" w14:textId="77777777" w:rsidTr="00A967D9">
        <w:trPr>
          <w:gridAfter w:val="1"/>
          <w:wAfter w:w="15" w:type="dxa"/>
          <w:jc w:val="center"/>
        </w:trPr>
        <w:tc>
          <w:tcPr>
            <w:tcW w:w="2958" w:type="dxa"/>
            <w:shd w:val="clear" w:color="auto" w:fill="auto"/>
          </w:tcPr>
          <w:p w14:paraId="5E8B9B7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Transmitted signal quality</w:t>
            </w:r>
          </w:p>
        </w:tc>
        <w:tc>
          <w:tcPr>
            <w:tcW w:w="1343" w:type="dxa"/>
          </w:tcPr>
          <w:p w14:paraId="2CD8118D"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6.5</w:t>
            </w:r>
          </w:p>
        </w:tc>
        <w:tc>
          <w:tcPr>
            <w:tcW w:w="1415" w:type="dxa"/>
            <w:shd w:val="clear" w:color="auto" w:fill="auto"/>
          </w:tcPr>
          <w:p w14:paraId="7826289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6.5</w:t>
            </w:r>
          </w:p>
        </w:tc>
      </w:tr>
      <w:tr w:rsidR="0098607D" w:rsidRPr="000201EB" w14:paraId="55595A41" w14:textId="77777777" w:rsidTr="00A967D9">
        <w:trPr>
          <w:gridAfter w:val="1"/>
          <w:wAfter w:w="15" w:type="dxa"/>
          <w:jc w:val="center"/>
        </w:trPr>
        <w:tc>
          <w:tcPr>
            <w:tcW w:w="2958" w:type="dxa"/>
            <w:shd w:val="clear" w:color="auto" w:fill="auto"/>
          </w:tcPr>
          <w:p w14:paraId="0F3AB6C0"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Occupied bandwidth</w:t>
            </w:r>
          </w:p>
        </w:tc>
        <w:tc>
          <w:tcPr>
            <w:tcW w:w="1343" w:type="dxa"/>
          </w:tcPr>
          <w:p w14:paraId="5A81954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6.6.2</w:t>
            </w:r>
          </w:p>
        </w:tc>
        <w:tc>
          <w:tcPr>
            <w:tcW w:w="1415" w:type="dxa"/>
            <w:shd w:val="clear" w:color="auto" w:fill="auto"/>
          </w:tcPr>
          <w:p w14:paraId="3848A11B"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6.6.2</w:t>
            </w:r>
          </w:p>
        </w:tc>
      </w:tr>
      <w:tr w:rsidR="0098607D" w:rsidRPr="000201EB" w14:paraId="166068E6" w14:textId="77777777" w:rsidTr="00A967D9">
        <w:trPr>
          <w:gridAfter w:val="1"/>
          <w:wAfter w:w="15" w:type="dxa"/>
          <w:jc w:val="center"/>
        </w:trPr>
        <w:tc>
          <w:tcPr>
            <w:tcW w:w="2958" w:type="dxa"/>
            <w:shd w:val="clear" w:color="auto" w:fill="auto"/>
          </w:tcPr>
          <w:p w14:paraId="5FE85A76"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ACLR</w:t>
            </w:r>
          </w:p>
        </w:tc>
        <w:tc>
          <w:tcPr>
            <w:tcW w:w="1343" w:type="dxa"/>
          </w:tcPr>
          <w:p w14:paraId="6FE33B7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6.6.3</w:t>
            </w:r>
            <w:r>
              <w:rPr>
                <w:rFonts w:ascii="Arial" w:hAnsi="Arial"/>
                <w:sz w:val="18"/>
                <w:lang w:eastAsia="ja-JP"/>
              </w:rPr>
              <w:t>.5.3</w:t>
            </w:r>
          </w:p>
        </w:tc>
        <w:tc>
          <w:tcPr>
            <w:tcW w:w="1415" w:type="dxa"/>
            <w:shd w:val="clear" w:color="auto" w:fill="auto"/>
          </w:tcPr>
          <w:p w14:paraId="7B6CC22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6.6.3</w:t>
            </w:r>
            <w:r>
              <w:rPr>
                <w:rFonts w:ascii="Arial" w:hAnsi="Arial"/>
                <w:sz w:val="18"/>
                <w:lang w:eastAsia="ja-JP"/>
              </w:rPr>
              <w:t>.5.4</w:t>
            </w:r>
          </w:p>
        </w:tc>
      </w:tr>
      <w:tr w:rsidR="0098607D" w:rsidRPr="000201EB" w14:paraId="736F71DA" w14:textId="77777777" w:rsidTr="00A967D9">
        <w:trPr>
          <w:gridAfter w:val="1"/>
          <w:wAfter w:w="15" w:type="dxa"/>
          <w:jc w:val="center"/>
        </w:trPr>
        <w:tc>
          <w:tcPr>
            <w:tcW w:w="2958" w:type="dxa"/>
            <w:shd w:val="clear" w:color="auto" w:fill="auto"/>
          </w:tcPr>
          <w:p w14:paraId="0BA4EB3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Operating band unwanted</w:t>
            </w:r>
          </w:p>
          <w:p w14:paraId="50E15907"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emissions</w:t>
            </w:r>
          </w:p>
        </w:tc>
        <w:tc>
          <w:tcPr>
            <w:tcW w:w="1343" w:type="dxa"/>
          </w:tcPr>
          <w:p w14:paraId="7021418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6.6.4</w:t>
            </w:r>
            <w:r>
              <w:rPr>
                <w:rFonts w:ascii="Arial" w:hAnsi="Arial"/>
                <w:sz w:val="18"/>
                <w:lang w:eastAsia="ja-JP"/>
              </w:rPr>
              <w:t>.5.3</w:t>
            </w:r>
          </w:p>
        </w:tc>
        <w:tc>
          <w:tcPr>
            <w:tcW w:w="1415" w:type="dxa"/>
            <w:shd w:val="clear" w:color="auto" w:fill="auto"/>
          </w:tcPr>
          <w:p w14:paraId="46DBA5AB"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6.6.4</w:t>
            </w:r>
            <w:r>
              <w:rPr>
                <w:rFonts w:ascii="Arial" w:hAnsi="Arial"/>
                <w:sz w:val="18"/>
                <w:lang w:eastAsia="ja-JP"/>
              </w:rPr>
              <w:t>.5.4</w:t>
            </w:r>
          </w:p>
        </w:tc>
      </w:tr>
      <w:tr w:rsidR="0098607D" w:rsidRPr="000201EB" w14:paraId="5A6DD569" w14:textId="77777777" w:rsidTr="00A967D9">
        <w:trPr>
          <w:gridAfter w:val="1"/>
          <w:wAfter w:w="15" w:type="dxa"/>
          <w:jc w:val="center"/>
        </w:trPr>
        <w:tc>
          <w:tcPr>
            <w:tcW w:w="2958" w:type="dxa"/>
            <w:shd w:val="clear" w:color="auto" w:fill="auto"/>
          </w:tcPr>
          <w:p w14:paraId="156FA52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Transmitter spurious emissions</w:t>
            </w:r>
          </w:p>
        </w:tc>
        <w:tc>
          <w:tcPr>
            <w:tcW w:w="1343" w:type="dxa"/>
          </w:tcPr>
          <w:p w14:paraId="771F341C"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6.6.5</w:t>
            </w:r>
            <w:r>
              <w:rPr>
                <w:rFonts w:ascii="Arial" w:hAnsi="Arial"/>
                <w:sz w:val="18"/>
                <w:lang w:eastAsia="ja-JP"/>
              </w:rPr>
              <w:t>.5.3</w:t>
            </w:r>
          </w:p>
        </w:tc>
        <w:tc>
          <w:tcPr>
            <w:tcW w:w="1415" w:type="dxa"/>
            <w:shd w:val="clear" w:color="auto" w:fill="auto"/>
          </w:tcPr>
          <w:p w14:paraId="031F14C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6.6.5</w:t>
            </w:r>
            <w:r>
              <w:rPr>
                <w:rFonts w:ascii="Arial" w:hAnsi="Arial"/>
                <w:sz w:val="18"/>
                <w:lang w:eastAsia="ja-JP"/>
              </w:rPr>
              <w:t>.5.4</w:t>
            </w:r>
          </w:p>
        </w:tc>
      </w:tr>
      <w:tr w:rsidR="0098607D" w:rsidRPr="000201EB" w14:paraId="06215A05" w14:textId="77777777" w:rsidTr="00A967D9">
        <w:trPr>
          <w:gridAfter w:val="1"/>
          <w:wAfter w:w="15" w:type="dxa"/>
          <w:jc w:val="center"/>
        </w:trPr>
        <w:tc>
          <w:tcPr>
            <w:tcW w:w="2958" w:type="dxa"/>
            <w:shd w:val="clear" w:color="auto" w:fill="auto"/>
          </w:tcPr>
          <w:p w14:paraId="42A10E4A"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Transmitter intermodulation </w:t>
            </w:r>
          </w:p>
        </w:tc>
        <w:tc>
          <w:tcPr>
            <w:tcW w:w="1343" w:type="dxa"/>
          </w:tcPr>
          <w:p w14:paraId="37AE020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6.7</w:t>
            </w:r>
            <w:r>
              <w:rPr>
                <w:rFonts w:ascii="Arial" w:hAnsi="Arial"/>
                <w:sz w:val="18"/>
                <w:lang w:eastAsia="ja-JP"/>
              </w:rPr>
              <w:t>.5.1</w:t>
            </w:r>
          </w:p>
        </w:tc>
        <w:tc>
          <w:tcPr>
            <w:tcW w:w="1415" w:type="dxa"/>
            <w:shd w:val="clear" w:color="auto" w:fill="auto"/>
          </w:tcPr>
          <w:p w14:paraId="298FA10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6.7</w:t>
            </w:r>
            <w:r>
              <w:rPr>
                <w:rFonts w:ascii="Arial" w:hAnsi="Arial"/>
                <w:sz w:val="18"/>
                <w:lang w:eastAsia="ja-JP"/>
              </w:rPr>
              <w:t>.5.2</w:t>
            </w:r>
          </w:p>
        </w:tc>
      </w:tr>
      <w:tr w:rsidR="0098607D" w:rsidRPr="000201EB" w14:paraId="2149B695" w14:textId="77777777" w:rsidTr="00A967D9">
        <w:trPr>
          <w:gridAfter w:val="1"/>
          <w:wAfter w:w="15" w:type="dxa"/>
          <w:jc w:val="center"/>
        </w:trPr>
        <w:tc>
          <w:tcPr>
            <w:tcW w:w="2958" w:type="dxa"/>
            <w:shd w:val="clear" w:color="auto" w:fill="auto"/>
          </w:tcPr>
          <w:p w14:paraId="4887287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Reference sensitivity level</w:t>
            </w:r>
          </w:p>
        </w:tc>
        <w:tc>
          <w:tcPr>
            <w:tcW w:w="1343" w:type="dxa"/>
          </w:tcPr>
          <w:p w14:paraId="04273A7D"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7.2</w:t>
            </w:r>
          </w:p>
        </w:tc>
        <w:tc>
          <w:tcPr>
            <w:tcW w:w="1415" w:type="dxa"/>
            <w:shd w:val="clear" w:color="auto" w:fill="auto"/>
          </w:tcPr>
          <w:p w14:paraId="6FFB932A"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7.2</w:t>
            </w:r>
          </w:p>
        </w:tc>
      </w:tr>
      <w:tr w:rsidR="0098607D" w:rsidRPr="000201EB" w14:paraId="013360BD" w14:textId="77777777" w:rsidTr="00A967D9">
        <w:trPr>
          <w:gridAfter w:val="1"/>
          <w:wAfter w:w="15" w:type="dxa"/>
          <w:jc w:val="center"/>
        </w:trPr>
        <w:tc>
          <w:tcPr>
            <w:tcW w:w="2958" w:type="dxa"/>
            <w:shd w:val="clear" w:color="auto" w:fill="auto"/>
          </w:tcPr>
          <w:p w14:paraId="23EE439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Dynamic range </w:t>
            </w:r>
          </w:p>
        </w:tc>
        <w:tc>
          <w:tcPr>
            <w:tcW w:w="1343" w:type="dxa"/>
          </w:tcPr>
          <w:p w14:paraId="06A3494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7.3</w:t>
            </w:r>
          </w:p>
        </w:tc>
        <w:tc>
          <w:tcPr>
            <w:tcW w:w="1415" w:type="dxa"/>
            <w:shd w:val="clear" w:color="auto" w:fill="auto"/>
          </w:tcPr>
          <w:p w14:paraId="413DF6D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7.3</w:t>
            </w:r>
          </w:p>
        </w:tc>
      </w:tr>
      <w:tr w:rsidR="0098607D" w:rsidRPr="000201EB" w14:paraId="34CB8583" w14:textId="77777777" w:rsidTr="00A967D9">
        <w:trPr>
          <w:gridAfter w:val="1"/>
          <w:wAfter w:w="15" w:type="dxa"/>
          <w:jc w:val="center"/>
        </w:trPr>
        <w:tc>
          <w:tcPr>
            <w:tcW w:w="2958" w:type="dxa"/>
            <w:shd w:val="clear" w:color="auto" w:fill="auto"/>
          </w:tcPr>
          <w:p w14:paraId="2B12E2D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In-band selectivity and blocking </w:t>
            </w:r>
          </w:p>
        </w:tc>
        <w:tc>
          <w:tcPr>
            <w:tcW w:w="1343" w:type="dxa"/>
          </w:tcPr>
          <w:p w14:paraId="0E95241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7.4</w:t>
            </w:r>
          </w:p>
        </w:tc>
        <w:tc>
          <w:tcPr>
            <w:tcW w:w="1415" w:type="dxa"/>
            <w:shd w:val="clear" w:color="auto" w:fill="auto"/>
          </w:tcPr>
          <w:p w14:paraId="0A95EDAC"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7.4</w:t>
            </w:r>
          </w:p>
        </w:tc>
      </w:tr>
      <w:tr w:rsidR="0098607D" w:rsidRPr="000201EB" w14:paraId="66A2B0BB" w14:textId="77777777" w:rsidTr="00A967D9">
        <w:trPr>
          <w:gridAfter w:val="1"/>
          <w:wAfter w:w="15" w:type="dxa"/>
          <w:jc w:val="center"/>
        </w:trPr>
        <w:tc>
          <w:tcPr>
            <w:tcW w:w="2958" w:type="dxa"/>
            <w:shd w:val="clear" w:color="auto" w:fill="auto"/>
          </w:tcPr>
          <w:p w14:paraId="7ECDC04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Out-of-band blocking </w:t>
            </w:r>
          </w:p>
        </w:tc>
        <w:tc>
          <w:tcPr>
            <w:tcW w:w="1343" w:type="dxa"/>
          </w:tcPr>
          <w:p w14:paraId="36554EA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7.5</w:t>
            </w:r>
          </w:p>
        </w:tc>
        <w:tc>
          <w:tcPr>
            <w:tcW w:w="1415" w:type="dxa"/>
            <w:shd w:val="clear" w:color="auto" w:fill="auto"/>
          </w:tcPr>
          <w:p w14:paraId="01B70E0D"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7.5</w:t>
            </w:r>
          </w:p>
        </w:tc>
      </w:tr>
      <w:tr w:rsidR="0098607D" w:rsidRPr="000201EB" w14:paraId="1518BE51" w14:textId="77777777" w:rsidTr="00A967D9">
        <w:trPr>
          <w:gridAfter w:val="1"/>
          <w:wAfter w:w="15" w:type="dxa"/>
          <w:jc w:val="center"/>
        </w:trPr>
        <w:tc>
          <w:tcPr>
            <w:tcW w:w="2958" w:type="dxa"/>
            <w:shd w:val="clear" w:color="auto" w:fill="auto"/>
          </w:tcPr>
          <w:p w14:paraId="0A62F5F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Receiver spurious emissions </w:t>
            </w:r>
          </w:p>
        </w:tc>
        <w:tc>
          <w:tcPr>
            <w:tcW w:w="1343" w:type="dxa"/>
          </w:tcPr>
          <w:p w14:paraId="1183C5A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7.6</w:t>
            </w:r>
            <w:r>
              <w:rPr>
                <w:rFonts w:ascii="Arial" w:hAnsi="Arial"/>
                <w:sz w:val="18"/>
                <w:lang w:eastAsia="ja-JP"/>
              </w:rPr>
              <w:t>.5.2</w:t>
            </w:r>
          </w:p>
        </w:tc>
        <w:tc>
          <w:tcPr>
            <w:tcW w:w="1415" w:type="dxa"/>
            <w:shd w:val="clear" w:color="auto" w:fill="auto"/>
          </w:tcPr>
          <w:p w14:paraId="074249E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7.6</w:t>
            </w:r>
            <w:r>
              <w:rPr>
                <w:rFonts w:ascii="Arial" w:hAnsi="Arial"/>
                <w:sz w:val="18"/>
                <w:lang w:eastAsia="ja-JP"/>
              </w:rPr>
              <w:t>.5.3</w:t>
            </w:r>
          </w:p>
        </w:tc>
      </w:tr>
      <w:tr w:rsidR="0098607D" w:rsidRPr="000201EB" w14:paraId="6E4920B8" w14:textId="77777777" w:rsidTr="00A967D9">
        <w:trPr>
          <w:gridAfter w:val="1"/>
          <w:wAfter w:w="15" w:type="dxa"/>
          <w:jc w:val="center"/>
        </w:trPr>
        <w:tc>
          <w:tcPr>
            <w:tcW w:w="2958" w:type="dxa"/>
            <w:shd w:val="clear" w:color="auto" w:fill="auto"/>
          </w:tcPr>
          <w:p w14:paraId="7149D5C8"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Receiver intermodulation</w:t>
            </w:r>
          </w:p>
        </w:tc>
        <w:tc>
          <w:tcPr>
            <w:tcW w:w="1343" w:type="dxa"/>
          </w:tcPr>
          <w:p w14:paraId="389B47E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7.7</w:t>
            </w:r>
          </w:p>
        </w:tc>
        <w:tc>
          <w:tcPr>
            <w:tcW w:w="1415" w:type="dxa"/>
            <w:shd w:val="clear" w:color="auto" w:fill="auto"/>
          </w:tcPr>
          <w:p w14:paraId="38213DB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7.7</w:t>
            </w:r>
          </w:p>
        </w:tc>
      </w:tr>
      <w:tr w:rsidR="0098607D" w:rsidRPr="000201EB" w14:paraId="3E861675" w14:textId="77777777" w:rsidTr="00A967D9">
        <w:trPr>
          <w:gridAfter w:val="1"/>
          <w:wAfter w:w="15" w:type="dxa"/>
          <w:jc w:val="center"/>
        </w:trPr>
        <w:tc>
          <w:tcPr>
            <w:tcW w:w="2958" w:type="dxa"/>
            <w:shd w:val="clear" w:color="auto" w:fill="auto"/>
          </w:tcPr>
          <w:p w14:paraId="0679162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In-channel selectivity </w:t>
            </w:r>
          </w:p>
        </w:tc>
        <w:tc>
          <w:tcPr>
            <w:tcW w:w="1343" w:type="dxa"/>
          </w:tcPr>
          <w:p w14:paraId="6E52970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7.8</w:t>
            </w:r>
          </w:p>
        </w:tc>
        <w:tc>
          <w:tcPr>
            <w:tcW w:w="1415" w:type="dxa"/>
            <w:shd w:val="clear" w:color="auto" w:fill="auto"/>
          </w:tcPr>
          <w:p w14:paraId="7178B35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7.8</w:t>
            </w:r>
          </w:p>
        </w:tc>
      </w:tr>
      <w:tr w:rsidR="0098607D" w:rsidRPr="000201EB" w14:paraId="0B606582" w14:textId="77777777" w:rsidTr="00A967D9">
        <w:trPr>
          <w:gridAfter w:val="1"/>
          <w:wAfter w:w="15" w:type="dxa"/>
          <w:jc w:val="center"/>
        </w:trPr>
        <w:tc>
          <w:tcPr>
            <w:tcW w:w="2958" w:type="dxa"/>
            <w:shd w:val="clear" w:color="auto" w:fill="auto"/>
          </w:tcPr>
          <w:p w14:paraId="3918635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Performance requirements</w:t>
            </w:r>
          </w:p>
        </w:tc>
        <w:tc>
          <w:tcPr>
            <w:tcW w:w="1343" w:type="dxa"/>
          </w:tcPr>
          <w:p w14:paraId="77A7DC7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8</w:t>
            </w:r>
          </w:p>
        </w:tc>
        <w:tc>
          <w:tcPr>
            <w:tcW w:w="1415" w:type="dxa"/>
            <w:shd w:val="clear" w:color="auto" w:fill="auto"/>
          </w:tcPr>
          <w:p w14:paraId="7DC1B59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8</w:t>
            </w:r>
          </w:p>
        </w:tc>
      </w:tr>
    </w:tbl>
    <w:p w14:paraId="0C22E540" w14:textId="77777777" w:rsidR="0098607D" w:rsidRDefault="0098607D" w:rsidP="0098607D">
      <w:pPr>
        <w:rPr>
          <w:rFonts w:eastAsia="SimSun"/>
          <w:i/>
          <w:color w:val="0000FF"/>
        </w:rPr>
      </w:pPr>
    </w:p>
    <w:p w14:paraId="31C1847E" w14:textId="77777777" w:rsidR="0098607D" w:rsidRDefault="0098607D" w:rsidP="0098607D">
      <w:pPr>
        <w:pStyle w:val="Heading3"/>
        <w:rPr>
          <w:rFonts w:eastAsia="SimSun"/>
        </w:rPr>
      </w:pPr>
      <w:bookmarkStart w:id="1400" w:name="_Toc515525777"/>
      <w:r>
        <w:t>4.8.3</w:t>
      </w:r>
      <w:r>
        <w:tab/>
      </w:r>
      <w:r w:rsidRPr="006113D0">
        <w:rPr>
          <w:rFonts w:eastAsia="SimSun"/>
        </w:rPr>
        <w:t xml:space="preserve">Test configurations </w:t>
      </w:r>
      <w:r w:rsidRPr="00A11CF0">
        <w:rPr>
          <w:rFonts w:eastAsia="SimSun"/>
        </w:rPr>
        <w:t>for multi-carrier</w:t>
      </w:r>
      <w:bookmarkEnd w:id="1400"/>
      <w:r w:rsidRPr="00A11CF0">
        <w:rPr>
          <w:rFonts w:eastAsia="SimSun"/>
        </w:rPr>
        <w:t xml:space="preserve"> </w:t>
      </w:r>
    </w:p>
    <w:p w14:paraId="6804B11C" w14:textId="77777777" w:rsidR="00967AE9" w:rsidRPr="00A11CF0" w:rsidRDefault="00967AE9" w:rsidP="00967AE9">
      <w:pPr>
        <w:rPr>
          <w:rFonts w:eastAsia="SimSun"/>
          <w:i/>
          <w:color w:val="0000FF"/>
        </w:rPr>
      </w:pPr>
      <w:r w:rsidRPr="0062434D">
        <w:rPr>
          <w:rFonts w:eastAsia="SimSun"/>
          <w:i/>
          <w:color w:val="0000FF"/>
        </w:rPr>
        <w:t xml:space="preserve">Editor’s note: </w:t>
      </w:r>
      <w:r>
        <w:rPr>
          <w:rFonts w:eastAsia="SimSun"/>
          <w:i/>
          <w:color w:val="0000FF"/>
        </w:rPr>
        <w:t>this section contains the applicability table for the text configuratio</w:t>
      </w:r>
      <w:r w:rsidR="0034499B">
        <w:rPr>
          <w:rFonts w:eastAsia="SimSun"/>
          <w:i/>
          <w:color w:val="0000FF"/>
        </w:rPr>
        <w:t>n for each requirement for multi-</w:t>
      </w:r>
      <w:r>
        <w:rPr>
          <w:rFonts w:eastAsia="SimSun"/>
          <w:i/>
          <w:color w:val="0000FF"/>
        </w:rPr>
        <w:t>carrier (contiguous and non-contiguous cases).</w:t>
      </w:r>
    </w:p>
    <w:p w14:paraId="170B6920" w14:textId="265E21F5" w:rsidR="0098607D" w:rsidRDefault="0098607D" w:rsidP="0098607D">
      <w:pPr>
        <w:pStyle w:val="Heading3"/>
        <w:rPr>
          <w:rFonts w:eastAsia="SimSun"/>
        </w:rPr>
      </w:pPr>
      <w:bookmarkStart w:id="1401" w:name="_Toc515525778"/>
      <w:r>
        <w:t>4.8.4</w:t>
      </w:r>
      <w:r>
        <w:tab/>
      </w:r>
      <w:r w:rsidRPr="00A11CF0">
        <w:rPr>
          <w:rFonts w:eastAsia="SimSun"/>
        </w:rPr>
        <w:t xml:space="preserve">Test configurations for </w:t>
      </w:r>
      <w:r w:rsidR="0050782E">
        <w:rPr>
          <w:rFonts w:eastAsia="SimSun"/>
        </w:rPr>
        <w:t>m</w:t>
      </w:r>
      <w:r w:rsidRPr="00A11CF0">
        <w:rPr>
          <w:rFonts w:eastAsia="SimSun"/>
        </w:rPr>
        <w:t>ulti-band</w:t>
      </w:r>
      <w:bookmarkEnd w:id="1401"/>
      <w:r w:rsidRPr="00A11CF0">
        <w:rPr>
          <w:rFonts w:eastAsia="SimSun"/>
        </w:rPr>
        <w:t xml:space="preserve"> </w:t>
      </w:r>
    </w:p>
    <w:p w14:paraId="2BCC9DF5" w14:textId="77777777" w:rsidR="00967AE9" w:rsidRPr="00A11CF0" w:rsidRDefault="00967AE9" w:rsidP="00967AE9">
      <w:pPr>
        <w:rPr>
          <w:rFonts w:eastAsia="SimSun"/>
          <w:i/>
          <w:color w:val="0000FF"/>
        </w:rPr>
      </w:pPr>
      <w:r w:rsidRPr="0062434D">
        <w:rPr>
          <w:rFonts w:eastAsia="SimSun"/>
          <w:i/>
          <w:color w:val="0000FF"/>
        </w:rPr>
        <w:t xml:space="preserve">Editor’s note: </w:t>
      </w:r>
      <w:r>
        <w:rPr>
          <w:rFonts w:eastAsia="SimSun"/>
          <w:i/>
          <w:color w:val="0000FF"/>
        </w:rPr>
        <w:t>this section contains the applicability table for the text configurations for each requirement for multi-band</w:t>
      </w:r>
    </w:p>
    <w:p w14:paraId="63D495B8" w14:textId="66A257BB" w:rsidR="00967AE9" w:rsidRPr="0062434D" w:rsidDel="00926F59" w:rsidRDefault="00967AE9" w:rsidP="00D25FC8">
      <w:pPr>
        <w:rPr>
          <w:del w:id="1402" w:author="Huawei" w:date="2018-05-31T10:28:00Z"/>
          <w:i/>
          <w:color w:val="0000FF"/>
        </w:rPr>
      </w:pPr>
    </w:p>
    <w:p w14:paraId="6D80AC40" w14:textId="77777777" w:rsidR="00D25FC8" w:rsidRDefault="00D25FC8" w:rsidP="00D25FC8">
      <w:pPr>
        <w:pStyle w:val="Heading2"/>
      </w:pPr>
      <w:bookmarkStart w:id="1403" w:name="_Toc439781526"/>
      <w:bookmarkStart w:id="1404" w:name="_Toc481685282"/>
      <w:bookmarkStart w:id="1405" w:name="_Toc515525779"/>
      <w:r>
        <w:t>4.</w:t>
      </w:r>
      <w:r w:rsidR="00E45FAF">
        <w:t>9</w:t>
      </w:r>
      <w:r>
        <w:tab/>
      </w:r>
      <w:r>
        <w:tab/>
      </w:r>
      <w:r w:rsidRPr="00024EEF">
        <w:t>RF channels and test models</w:t>
      </w:r>
      <w:bookmarkEnd w:id="1403"/>
      <w:bookmarkEnd w:id="1404"/>
      <w:bookmarkEnd w:id="1405"/>
      <w:r w:rsidRPr="00024EEF">
        <w:t xml:space="preserve"> </w:t>
      </w:r>
    </w:p>
    <w:p w14:paraId="7C5D0F7A" w14:textId="77777777" w:rsidR="00D25FC8" w:rsidRPr="0062434D" w:rsidRDefault="00D25FC8" w:rsidP="00D25FC8">
      <w:pPr>
        <w:rPr>
          <w:i/>
          <w:color w:val="0000FF"/>
        </w:rPr>
      </w:pPr>
      <w:r w:rsidRPr="0062434D">
        <w:rPr>
          <w:i/>
          <w:color w:val="0000FF"/>
        </w:rPr>
        <w:t xml:space="preserve">Editor’s note: </w:t>
      </w:r>
      <w:r>
        <w:rPr>
          <w:i/>
          <w:color w:val="0000FF"/>
        </w:rPr>
        <w:t>to capture multi-carrier/CA operation, contiguous/non-contiguous operation</w:t>
      </w:r>
    </w:p>
    <w:p w14:paraId="1927C1D2" w14:textId="3A988F64" w:rsidR="00D25FC8" w:rsidRPr="00E2693F" w:rsidDel="00145875" w:rsidRDefault="00145875" w:rsidP="00D25FC8">
      <w:pPr>
        <w:pStyle w:val="Heading2"/>
        <w:rPr>
          <w:del w:id="1406" w:author="R4-1808482" w:date="2018-05-31T09:52:00Z"/>
          <w:rFonts w:cs="v4.2.0"/>
        </w:rPr>
      </w:pPr>
      <w:bookmarkStart w:id="1407" w:name="_Toc440014548"/>
      <w:bookmarkStart w:id="1408" w:name="_Toc481685283"/>
      <w:ins w:id="1409" w:author="R4-1808482" w:date="2018-05-31T09:52:00Z">
        <w:del w:id="1410" w:author="Huawei" w:date="2018-05-31T10:21:00Z">
          <w:r w:rsidRPr="00E2693F" w:rsidDel="00D0362A">
            <w:rPr>
              <w:rFonts w:cs="v4.2.0"/>
            </w:rPr>
            <w:delText xml:space="preserve"> </w:delText>
          </w:r>
        </w:del>
      </w:ins>
      <w:del w:id="1411" w:author="R4-1808482" w:date="2018-05-31T09:52:00Z">
        <w:r w:rsidR="00D25FC8" w:rsidRPr="00E2693F" w:rsidDel="00145875">
          <w:rPr>
            <w:rFonts w:cs="v4.2.0"/>
          </w:rPr>
          <w:delText>4.</w:delText>
        </w:r>
        <w:r w:rsidR="00E45FAF" w:rsidDel="00145875">
          <w:rPr>
            <w:rFonts w:cs="v4.2.0"/>
          </w:rPr>
          <w:delText>10</w:delText>
        </w:r>
        <w:r w:rsidR="00D25FC8" w:rsidRPr="00E2693F" w:rsidDel="00145875">
          <w:rPr>
            <w:rFonts w:cs="v4.2.0"/>
          </w:rPr>
          <w:tab/>
          <w:delText>Format and interpretation of tests</w:delText>
        </w:r>
        <w:bookmarkEnd w:id="1407"/>
        <w:bookmarkEnd w:id="1408"/>
      </w:del>
    </w:p>
    <w:p w14:paraId="25434A91" w14:textId="2E2FB626" w:rsidR="0098607D" w:rsidRPr="00E2693F" w:rsidRDefault="0098607D" w:rsidP="0098607D">
      <w:pPr>
        <w:pStyle w:val="Heading2"/>
        <w:ind w:left="0" w:firstLine="0"/>
        <w:rPr>
          <w:rFonts w:eastAsia="SimSun"/>
        </w:rPr>
      </w:pPr>
      <w:bookmarkStart w:id="1412" w:name="_Toc515525780"/>
      <w:r>
        <w:rPr>
          <w:rFonts w:eastAsia="SimSun"/>
        </w:rPr>
        <w:t>[4.1</w:t>
      </w:r>
      <w:ins w:id="1413" w:author="R4-1808482" w:date="2018-05-31T09:52:00Z">
        <w:r w:rsidR="00145875">
          <w:rPr>
            <w:rFonts w:eastAsia="SimSun"/>
          </w:rPr>
          <w:t>0</w:t>
        </w:r>
      </w:ins>
      <w:del w:id="1414" w:author="R4-1808482" w:date="2018-05-31T09:52:00Z">
        <w:r w:rsidDel="00145875">
          <w:rPr>
            <w:rFonts w:eastAsia="SimSun"/>
          </w:rPr>
          <w:delText>1</w:delText>
        </w:r>
      </w:del>
      <w:r w:rsidRPr="00E2693F">
        <w:rPr>
          <w:rFonts w:eastAsia="SimSun"/>
        </w:rPr>
        <w:tab/>
      </w:r>
      <w:r w:rsidRPr="006441B0">
        <w:rPr>
          <w:rFonts w:eastAsia="SimSun"/>
        </w:rPr>
        <w:t>Relationship between SR and MSR</w:t>
      </w:r>
      <w:r>
        <w:rPr>
          <w:rFonts w:eastAsia="SimSun"/>
        </w:rPr>
        <w:t>]</w:t>
      </w:r>
      <w:bookmarkEnd w:id="1412"/>
    </w:p>
    <w:p w14:paraId="219055C6" w14:textId="77777777" w:rsidR="00967AE9" w:rsidRDefault="00967AE9" w:rsidP="00967AE9">
      <w:pPr>
        <w:rPr>
          <w:ins w:id="1415" w:author="R4-1808482" w:date="2018-05-31T09:53:00Z"/>
          <w:rFonts w:eastAsia="SimSun"/>
          <w:i/>
          <w:color w:val="0000FF"/>
        </w:rPr>
      </w:pPr>
      <w:r w:rsidRPr="0062434D">
        <w:rPr>
          <w:rFonts w:eastAsia="SimSun"/>
          <w:i/>
          <w:color w:val="0000FF"/>
        </w:rPr>
        <w:t>Editor’</w:t>
      </w:r>
      <w:r>
        <w:rPr>
          <w:rFonts w:eastAsia="SimSun"/>
          <w:i/>
          <w:color w:val="0000FF"/>
        </w:rPr>
        <w:t xml:space="preserve">s note: whether this </w:t>
      </w:r>
      <w:proofErr w:type="spellStart"/>
      <w:r>
        <w:rPr>
          <w:rFonts w:eastAsia="SimSun"/>
          <w:i/>
          <w:color w:val="0000FF"/>
        </w:rPr>
        <w:t>subclause</w:t>
      </w:r>
      <w:proofErr w:type="spellEnd"/>
      <w:r>
        <w:rPr>
          <w:rFonts w:eastAsia="SimSun"/>
          <w:i/>
          <w:color w:val="0000FF"/>
        </w:rPr>
        <w:t xml:space="preserve"> is needed will depend on the MSR specification work</w:t>
      </w:r>
    </w:p>
    <w:p w14:paraId="29805DD6" w14:textId="77777777" w:rsidR="00145875" w:rsidRPr="00E3724E" w:rsidRDefault="00145875" w:rsidP="00145875">
      <w:pPr>
        <w:pStyle w:val="Heading2"/>
        <w:ind w:left="576" w:hanging="576"/>
        <w:rPr>
          <w:ins w:id="1416" w:author="R4-1808482" w:date="2018-05-31T09:53:00Z"/>
        </w:rPr>
      </w:pPr>
      <w:bookmarkStart w:id="1417" w:name="_Toc510689697"/>
      <w:bookmarkStart w:id="1418" w:name="_Toc515525781"/>
      <w:ins w:id="1419" w:author="R4-1808482" w:date="2018-05-31T09:53:00Z">
        <w:r>
          <w:lastRenderedPageBreak/>
          <w:t>4.11</w:t>
        </w:r>
        <w:r w:rsidRPr="00E3724E">
          <w:tab/>
          <w:t>Requirements for BS capable of multi-band operation</w:t>
        </w:r>
        <w:bookmarkEnd w:id="1417"/>
        <w:bookmarkEnd w:id="1418"/>
      </w:ins>
    </w:p>
    <w:p w14:paraId="3C9CAABB" w14:textId="77777777" w:rsidR="00145875" w:rsidRPr="008019AF" w:rsidRDefault="00145875" w:rsidP="00145875">
      <w:pPr>
        <w:rPr>
          <w:ins w:id="1420" w:author="R4-1808482" w:date="2018-05-31T09:53:00Z"/>
        </w:rPr>
      </w:pPr>
      <w:ins w:id="1421" w:author="R4-1808482" w:date="2018-05-31T09:53:00Z">
        <w:r w:rsidRPr="008019AF">
          <w:t xml:space="preserve">For </w:t>
        </w:r>
        <w:r w:rsidRPr="008019AF">
          <w:rPr>
            <w:i/>
          </w:rPr>
          <w:t>multi-band connector</w:t>
        </w:r>
        <w:r>
          <w:rPr>
            <w:i/>
          </w:rPr>
          <w:t xml:space="preserve"> </w:t>
        </w:r>
        <w:r w:rsidRPr="008019AF">
          <w:t xml:space="preserve">the </w:t>
        </w:r>
        <w:r>
          <w:t>conducted</w:t>
        </w:r>
        <w:r w:rsidRPr="008019AF">
          <w:t xml:space="preserve"> </w:t>
        </w:r>
        <w:r>
          <w:t xml:space="preserve">test requirements in clause 6 and </w:t>
        </w:r>
        <w:r w:rsidRPr="008019AF">
          <w:t>7</w:t>
        </w:r>
        <w:r>
          <w:t xml:space="preserve"> </w:t>
        </w:r>
        <w:r w:rsidRPr="008019AF">
          <w:t xml:space="preserve">apply separately to each supported </w:t>
        </w:r>
        <w:r w:rsidRPr="008019AF">
          <w:rPr>
            <w:i/>
          </w:rPr>
          <w:t>operating band</w:t>
        </w:r>
        <w:r w:rsidRPr="008019AF">
          <w:t xml:space="preserve"> unless otherwise stated. For some </w:t>
        </w:r>
        <w:r>
          <w:t xml:space="preserve">conducted test </w:t>
        </w:r>
        <w:r w:rsidRPr="008019AF">
          <w:t xml:space="preserve">requirements, it is explicitly stated that specific additions or exclusions to the requirement apply at </w:t>
        </w:r>
        <w:r w:rsidRPr="008019AF">
          <w:rPr>
            <w:i/>
          </w:rPr>
          <w:t>multi-band connector(s)</w:t>
        </w:r>
        <w:r w:rsidRPr="008019AF">
          <w:t xml:space="preserve"> as detailed in the requirement </w:t>
        </w:r>
        <w:proofErr w:type="spellStart"/>
        <w:r w:rsidRPr="008019AF">
          <w:t>subclause</w:t>
        </w:r>
        <w:proofErr w:type="spellEnd"/>
        <w:r w:rsidRPr="008019AF">
          <w:t xml:space="preserve">. For </w:t>
        </w:r>
        <w:r w:rsidRPr="008019AF">
          <w:rPr>
            <w:i/>
          </w:rPr>
          <w:t>BS type 1-C</w:t>
        </w:r>
        <w:r w:rsidRPr="008019AF">
          <w:t xml:space="preserve"> capable of multi-band operation, various structures in terms of combinations of different transmitter and receiver implementations (multi-band or single band) with mapping of transceivers to one or more </w:t>
        </w:r>
        <w:r w:rsidRPr="008019AF">
          <w:rPr>
            <w:i/>
          </w:rPr>
          <w:t>antenna</w:t>
        </w:r>
        <w:r w:rsidRPr="008019AF">
          <w:t xml:space="preserve"> </w:t>
        </w:r>
        <w:r w:rsidRPr="008019AF">
          <w:rPr>
            <w:i/>
          </w:rPr>
          <w:t>connectors</w:t>
        </w:r>
        <w:r w:rsidRPr="008019AF">
          <w:t xml:space="preserve"> for </w:t>
        </w:r>
        <w:r w:rsidRPr="008019AF">
          <w:rPr>
            <w:i/>
          </w:rPr>
          <w:t>BS type 1-C</w:t>
        </w:r>
        <w:r w:rsidRPr="008019AF">
          <w:t xml:space="preserve"> or </w:t>
        </w:r>
        <w:r w:rsidRPr="008019AF">
          <w:rPr>
            <w:i/>
          </w:rPr>
          <w:t>TAB connectors</w:t>
        </w:r>
        <w:r w:rsidRPr="008019AF">
          <w:t xml:space="preserve"> for </w:t>
        </w:r>
        <w:r w:rsidRPr="008019AF">
          <w:rPr>
            <w:i/>
          </w:rPr>
          <w:t>BS type 1-H</w:t>
        </w:r>
        <w:r w:rsidRPr="008019AF">
          <w:t xml:space="preserve"> in different ways are possible. For </w:t>
        </w:r>
        <w:r w:rsidRPr="008019AF">
          <w:rPr>
            <w:i/>
          </w:rPr>
          <w:t>multi-band connector(s)</w:t>
        </w:r>
        <w:r w:rsidRPr="008019AF">
          <w:t xml:space="preserve"> the exclusions or provisions for multi-band apply. For </w:t>
        </w:r>
        <w:r w:rsidRPr="008019AF">
          <w:rPr>
            <w:i/>
          </w:rPr>
          <w:t>single-band antenna connector(s)</w:t>
        </w:r>
        <w:r w:rsidRPr="008019AF">
          <w:t>, the following applies:</w:t>
        </w:r>
      </w:ins>
    </w:p>
    <w:p w14:paraId="614E8ACE" w14:textId="77777777" w:rsidR="00145875" w:rsidRPr="008019AF" w:rsidRDefault="00145875" w:rsidP="00145875">
      <w:pPr>
        <w:pStyle w:val="B1"/>
        <w:rPr>
          <w:ins w:id="1422" w:author="R4-1808482" w:date="2018-05-31T09:53:00Z"/>
        </w:rPr>
      </w:pPr>
      <w:ins w:id="1423" w:author="R4-1808482" w:date="2018-05-31T09:53:00Z">
        <w:r w:rsidRPr="008019AF">
          <w:t>-</w:t>
        </w:r>
        <w:r w:rsidRPr="008019AF">
          <w:tab/>
          <w:t xml:space="preserve">Single-band transmitter spurious emissions, </w:t>
        </w:r>
        <w:r w:rsidRPr="008019AF">
          <w:rPr>
            <w:i/>
          </w:rPr>
          <w:t>operating band</w:t>
        </w:r>
        <w:r w:rsidRPr="008019AF">
          <w:t xml:space="preserve"> unwanted emissions, ACLR, transmitter intermodulation and receiver spurious emissions requirements apply to this </w:t>
        </w:r>
        <w:r w:rsidRPr="008019AF">
          <w:rPr>
            <w:i/>
          </w:rPr>
          <w:t>antenna connector</w:t>
        </w:r>
        <w:r w:rsidRPr="008019AF">
          <w:t xml:space="preserve"> that is mapped to single-band.</w:t>
        </w:r>
      </w:ins>
    </w:p>
    <w:p w14:paraId="1D2FF248" w14:textId="77777777" w:rsidR="00145875" w:rsidRPr="008019AF" w:rsidRDefault="00145875" w:rsidP="00145875">
      <w:pPr>
        <w:pStyle w:val="B1"/>
        <w:rPr>
          <w:ins w:id="1424" w:author="R4-1808482" w:date="2018-05-31T09:53:00Z"/>
        </w:rPr>
      </w:pPr>
      <w:ins w:id="1425" w:author="R4-1808482" w:date="2018-05-31T09:53:00Z">
        <w:r w:rsidRPr="008019AF">
          <w:t>-</w:t>
        </w:r>
        <w:r w:rsidRPr="008019AF">
          <w:tab/>
          <w:t xml:space="preserve">If the BS is configured </w:t>
        </w:r>
        <w:r w:rsidRPr="008019AF">
          <w:rPr>
            <w:lang w:eastAsia="zh-CN"/>
          </w:rPr>
          <w:t>for</w:t>
        </w:r>
        <w:r w:rsidRPr="008019AF">
          <w:t xml:space="preserve"> single-band operation, single-band requirements shall apply to this </w:t>
        </w:r>
        <w:r w:rsidRPr="008019AF">
          <w:rPr>
            <w:i/>
          </w:rPr>
          <w:t>antenna connector</w:t>
        </w:r>
        <w:r w:rsidRPr="008019AF">
          <w:rPr>
            <w:lang w:eastAsia="zh-CN"/>
          </w:rPr>
          <w:t xml:space="preserve"> configured for single-band operation</w:t>
        </w:r>
        <w:r w:rsidRPr="008019AF">
          <w:t xml:space="preserve"> and no exclusions or provisions for multi-band capable BS are applicable. Single-band requirements </w:t>
        </w:r>
        <w:r w:rsidRPr="008019AF">
          <w:rPr>
            <w:lang w:eastAsia="zh-CN"/>
          </w:rPr>
          <w:t>are tested</w:t>
        </w:r>
        <w:r w:rsidRPr="008019AF">
          <w:t xml:space="preserve"> separately at </w:t>
        </w:r>
        <w:r w:rsidRPr="008019AF">
          <w:rPr>
            <w:lang w:eastAsia="zh-CN"/>
          </w:rPr>
          <w:t>the</w:t>
        </w:r>
        <w:r w:rsidRPr="008019AF">
          <w:t xml:space="preserve"> </w:t>
        </w:r>
        <w:r w:rsidRPr="008019AF">
          <w:rPr>
            <w:i/>
          </w:rPr>
          <w:t>antenna connector</w:t>
        </w:r>
        <w:r w:rsidRPr="008019AF">
          <w:t xml:space="preserve"> </w:t>
        </w:r>
        <w:r w:rsidRPr="008019AF">
          <w:rPr>
            <w:lang w:eastAsia="zh-CN"/>
          </w:rPr>
          <w:t xml:space="preserve">configured for </w:t>
        </w:r>
        <w:r w:rsidRPr="008019AF">
          <w:t>single-band</w:t>
        </w:r>
        <w:r w:rsidRPr="008019AF">
          <w:rPr>
            <w:lang w:eastAsia="zh-CN"/>
          </w:rPr>
          <w:t xml:space="preserve"> operation</w:t>
        </w:r>
        <w:r w:rsidRPr="008019AF">
          <w:t xml:space="preserve">, with all other </w:t>
        </w:r>
        <w:r w:rsidRPr="008019AF">
          <w:rPr>
            <w:i/>
          </w:rPr>
          <w:t>antenna connectors</w:t>
        </w:r>
        <w:r w:rsidRPr="008019AF">
          <w:t xml:space="preserve"> terminated.</w:t>
        </w:r>
      </w:ins>
    </w:p>
    <w:p w14:paraId="536E67C8" w14:textId="77777777" w:rsidR="00145875" w:rsidRPr="008019AF" w:rsidRDefault="00145875" w:rsidP="00145875">
      <w:pPr>
        <w:rPr>
          <w:ins w:id="1426" w:author="R4-1808482" w:date="2018-05-31T09:53:00Z"/>
        </w:rPr>
      </w:pPr>
      <w:ins w:id="1427" w:author="R4-1808482" w:date="2018-05-31T09:53:00Z">
        <w:r w:rsidRPr="008019AF">
          <w:t xml:space="preserve">A </w:t>
        </w:r>
        <w:r w:rsidRPr="008019AF">
          <w:rPr>
            <w:i/>
          </w:rPr>
          <w:t>BS type 1-H</w:t>
        </w:r>
        <w:r w:rsidRPr="008019AF">
          <w:t xml:space="preserve"> may be capable of supporting </w:t>
        </w:r>
        <w:r w:rsidRPr="008019AF">
          <w:rPr>
            <w:lang w:eastAsia="zh-CN"/>
          </w:rPr>
          <w:t xml:space="preserve">operation in multiple </w:t>
        </w:r>
        <w:r w:rsidRPr="008019AF">
          <w:rPr>
            <w:i/>
            <w:lang w:eastAsia="zh-CN"/>
          </w:rPr>
          <w:t>operating bands</w:t>
        </w:r>
        <w:r w:rsidRPr="008019AF" w:rsidDel="006F6040">
          <w:t xml:space="preserve"> </w:t>
        </w:r>
        <w:r w:rsidRPr="008019AF">
          <w:t xml:space="preserve">with one of the following implementations of </w:t>
        </w:r>
        <w:r w:rsidRPr="008019AF">
          <w:rPr>
            <w:i/>
          </w:rPr>
          <w:t>TAB connectors</w:t>
        </w:r>
        <w:r w:rsidRPr="008019AF">
          <w:t xml:space="preserve"> in the </w:t>
        </w:r>
        <w:r w:rsidRPr="008019AF">
          <w:rPr>
            <w:i/>
          </w:rPr>
          <w:t>transceiver array boundary</w:t>
        </w:r>
        <w:r w:rsidRPr="008019AF">
          <w:t>:</w:t>
        </w:r>
      </w:ins>
    </w:p>
    <w:p w14:paraId="4D904344" w14:textId="77777777" w:rsidR="00145875" w:rsidRPr="008019AF" w:rsidRDefault="00145875" w:rsidP="00145875">
      <w:pPr>
        <w:pStyle w:val="B1"/>
        <w:rPr>
          <w:ins w:id="1428" w:author="R4-1808482" w:date="2018-05-31T09:53:00Z"/>
        </w:rPr>
      </w:pPr>
      <w:ins w:id="1429" w:author="R4-1808482" w:date="2018-05-31T09:53:00Z">
        <w:r w:rsidRPr="008019AF">
          <w:t>-</w:t>
        </w:r>
        <w:r w:rsidRPr="008019AF">
          <w:tab/>
          <w:t xml:space="preserve">All </w:t>
        </w:r>
        <w:r w:rsidRPr="008019AF">
          <w:rPr>
            <w:i/>
          </w:rPr>
          <w:t xml:space="preserve">TAB connectors </w:t>
        </w:r>
        <w:r w:rsidRPr="008019AF">
          <w:t xml:space="preserve">are </w:t>
        </w:r>
        <w:r w:rsidRPr="008019AF">
          <w:rPr>
            <w:i/>
          </w:rPr>
          <w:t>single-band connectors</w:t>
        </w:r>
        <w:r w:rsidRPr="008019AF">
          <w:t>.</w:t>
        </w:r>
      </w:ins>
    </w:p>
    <w:p w14:paraId="327158DA" w14:textId="77777777" w:rsidR="00145875" w:rsidRPr="008019AF" w:rsidRDefault="00145875" w:rsidP="00145875">
      <w:pPr>
        <w:pStyle w:val="B2"/>
        <w:rPr>
          <w:ins w:id="1430" w:author="R4-1808482" w:date="2018-05-31T09:53:00Z"/>
        </w:rPr>
      </w:pPr>
      <w:ins w:id="1431" w:author="R4-1808482" w:date="2018-05-31T09:53:00Z">
        <w:r w:rsidRPr="008019AF">
          <w:t>-</w:t>
        </w:r>
        <w:r w:rsidRPr="008019AF">
          <w:tab/>
          <w:t xml:space="preserve">Different sets of </w:t>
        </w:r>
        <w:r w:rsidRPr="008019AF">
          <w:rPr>
            <w:i/>
          </w:rPr>
          <w:t>single-band connectors</w:t>
        </w:r>
        <w:r w:rsidRPr="008019AF">
          <w:t xml:space="preserve"> support different </w:t>
        </w:r>
        <w:r w:rsidRPr="008019AF">
          <w:rPr>
            <w:i/>
          </w:rPr>
          <w:t>operating bands</w:t>
        </w:r>
        <w:r w:rsidRPr="008019AF">
          <w:t xml:space="preserve">, but each </w:t>
        </w:r>
        <w:r w:rsidRPr="008019AF">
          <w:rPr>
            <w:i/>
          </w:rPr>
          <w:t>TAB connector</w:t>
        </w:r>
        <w:r w:rsidRPr="008019AF">
          <w:t xml:space="preserve"> supports only operation in one single </w:t>
        </w:r>
        <w:r w:rsidRPr="008019AF">
          <w:rPr>
            <w:i/>
          </w:rPr>
          <w:t>operating band</w:t>
        </w:r>
        <w:r w:rsidRPr="008019AF">
          <w:t>.</w:t>
        </w:r>
        <w:r w:rsidRPr="008019AF" w:rsidDel="00096B73">
          <w:rPr>
            <w:i/>
          </w:rPr>
          <w:t xml:space="preserve"> </w:t>
        </w:r>
      </w:ins>
    </w:p>
    <w:p w14:paraId="416A722C" w14:textId="77777777" w:rsidR="00145875" w:rsidRPr="008019AF" w:rsidRDefault="00145875" w:rsidP="00145875">
      <w:pPr>
        <w:pStyle w:val="B2"/>
        <w:rPr>
          <w:ins w:id="1432" w:author="R4-1808482" w:date="2018-05-31T09:53:00Z"/>
        </w:rPr>
      </w:pPr>
      <w:ins w:id="1433" w:author="R4-1808482" w:date="2018-05-31T09:53:00Z">
        <w:r w:rsidRPr="008019AF">
          <w:t>-</w:t>
        </w:r>
        <w:r w:rsidRPr="008019AF">
          <w:tab/>
          <w:t xml:space="preserve">Sets of </w:t>
        </w:r>
        <w:r w:rsidRPr="008019AF">
          <w:rPr>
            <w:i/>
          </w:rPr>
          <w:t>single-band connectors</w:t>
        </w:r>
        <w:r w:rsidRPr="008019AF">
          <w:t xml:space="preserve"> support operation in multiple </w:t>
        </w:r>
        <w:r w:rsidRPr="008019AF">
          <w:rPr>
            <w:i/>
          </w:rPr>
          <w:t>operating bands</w:t>
        </w:r>
        <w:r w:rsidRPr="008019AF">
          <w:t xml:space="preserve"> with some </w:t>
        </w:r>
        <w:r w:rsidRPr="008019AF">
          <w:rPr>
            <w:i/>
          </w:rPr>
          <w:t>single-band connectors</w:t>
        </w:r>
        <w:r w:rsidRPr="008019AF">
          <w:t xml:space="preserve"> supporting more than one </w:t>
        </w:r>
        <w:r w:rsidRPr="008019AF">
          <w:rPr>
            <w:i/>
          </w:rPr>
          <w:t>operating band</w:t>
        </w:r>
        <w:r w:rsidRPr="008019AF">
          <w:t>.</w:t>
        </w:r>
      </w:ins>
    </w:p>
    <w:p w14:paraId="2BAAC6B2" w14:textId="77777777" w:rsidR="00145875" w:rsidRPr="008019AF" w:rsidRDefault="00145875" w:rsidP="00145875">
      <w:pPr>
        <w:pStyle w:val="B1"/>
        <w:rPr>
          <w:ins w:id="1434" w:author="R4-1808482" w:date="2018-05-31T09:53:00Z"/>
        </w:rPr>
      </w:pPr>
      <w:ins w:id="1435" w:author="R4-1808482" w:date="2018-05-31T09:53:00Z">
        <w:r w:rsidRPr="008019AF">
          <w:t>-</w:t>
        </w:r>
        <w:r w:rsidRPr="008019AF">
          <w:tab/>
          <w:t xml:space="preserve">All </w:t>
        </w:r>
        <w:r w:rsidRPr="008019AF">
          <w:rPr>
            <w:i/>
          </w:rPr>
          <w:t xml:space="preserve">TAB connectors </w:t>
        </w:r>
        <w:r w:rsidRPr="008019AF">
          <w:t xml:space="preserve">are multi-band </w:t>
        </w:r>
        <w:r w:rsidRPr="008019AF">
          <w:rPr>
            <w:i/>
          </w:rPr>
          <w:t>connectors</w:t>
        </w:r>
        <w:r w:rsidRPr="008019AF">
          <w:t>.</w:t>
        </w:r>
      </w:ins>
    </w:p>
    <w:p w14:paraId="519563CB" w14:textId="77777777" w:rsidR="00145875" w:rsidRPr="008019AF" w:rsidRDefault="00145875" w:rsidP="00145875">
      <w:pPr>
        <w:pStyle w:val="B1"/>
        <w:rPr>
          <w:ins w:id="1436" w:author="R4-1808482" w:date="2018-05-31T09:53:00Z"/>
        </w:rPr>
      </w:pPr>
      <w:ins w:id="1437" w:author="R4-1808482" w:date="2018-05-31T09:53:00Z">
        <w:r w:rsidRPr="008019AF">
          <w:t>-</w:t>
        </w:r>
        <w:r w:rsidRPr="008019AF">
          <w:tab/>
          <w:t xml:space="preserve">A combination of single-band sets and multi-band sets of </w:t>
        </w:r>
        <w:r w:rsidRPr="008019AF">
          <w:rPr>
            <w:i/>
          </w:rPr>
          <w:t>TAB connectors</w:t>
        </w:r>
        <w:r w:rsidRPr="008019AF">
          <w:t xml:space="preserve"> provides support of the type </w:t>
        </w:r>
        <w:r w:rsidRPr="008019AF">
          <w:rPr>
            <w:i/>
          </w:rPr>
          <w:t>BS type 1-H</w:t>
        </w:r>
        <w:r w:rsidRPr="008019AF">
          <w:t xml:space="preserve"> capability of </w:t>
        </w:r>
        <w:r w:rsidRPr="008019AF">
          <w:rPr>
            <w:lang w:eastAsia="zh-CN"/>
          </w:rPr>
          <w:t xml:space="preserve">operation in multiple </w:t>
        </w:r>
        <w:r w:rsidRPr="008019AF">
          <w:rPr>
            <w:i/>
            <w:lang w:eastAsia="zh-CN"/>
          </w:rPr>
          <w:t>operating bands</w:t>
        </w:r>
        <w:r w:rsidRPr="008019AF">
          <w:t>.</w:t>
        </w:r>
      </w:ins>
    </w:p>
    <w:p w14:paraId="6B22475F" w14:textId="77777777" w:rsidR="00145875" w:rsidRPr="008019AF" w:rsidRDefault="00145875" w:rsidP="00145875">
      <w:pPr>
        <w:rPr>
          <w:ins w:id="1438" w:author="R4-1808482" w:date="2018-05-31T09:53:00Z"/>
        </w:rPr>
      </w:pPr>
      <w:ins w:id="1439" w:author="R4-1808482" w:date="2018-05-31T09:53:00Z">
        <w:r w:rsidRPr="008019AF">
          <w:t xml:space="preserve">Unless otherwise stated all </w:t>
        </w:r>
        <w:r>
          <w:t xml:space="preserve">conducted test </w:t>
        </w:r>
        <w:r w:rsidRPr="008019AF">
          <w:t xml:space="preserve">requirements specified for an </w:t>
        </w:r>
        <w:r w:rsidRPr="008019AF">
          <w:rPr>
            <w:i/>
          </w:rPr>
          <w:t>operating band</w:t>
        </w:r>
        <w:r w:rsidRPr="008019AF">
          <w:t xml:space="preserve"> apply only to the set of </w:t>
        </w:r>
        <w:r w:rsidRPr="008019AF">
          <w:rPr>
            <w:i/>
          </w:rPr>
          <w:t>TAB connectors</w:t>
        </w:r>
        <w:r w:rsidRPr="008019AF">
          <w:t xml:space="preserve"> supporting that </w:t>
        </w:r>
        <w:r w:rsidRPr="008019AF">
          <w:rPr>
            <w:i/>
          </w:rPr>
          <w:t>operating band</w:t>
        </w:r>
        <w:r w:rsidRPr="008019AF">
          <w:t>.</w:t>
        </w:r>
      </w:ins>
    </w:p>
    <w:p w14:paraId="1D19058B" w14:textId="77777777" w:rsidR="00145875" w:rsidRPr="008019AF" w:rsidRDefault="00145875" w:rsidP="00145875">
      <w:pPr>
        <w:rPr>
          <w:ins w:id="1440" w:author="R4-1808482" w:date="2018-05-31T09:53:00Z"/>
        </w:rPr>
      </w:pPr>
      <w:ins w:id="1441" w:author="R4-1808482" w:date="2018-05-31T09:53:00Z">
        <w:r w:rsidRPr="008019AF">
          <w:rPr>
            <w:rFonts w:eastAsia="MS Mincho"/>
          </w:rPr>
          <w:t xml:space="preserve">In the case of an </w:t>
        </w:r>
        <w:r w:rsidRPr="008019AF">
          <w:rPr>
            <w:rFonts w:eastAsia="MS Mincho"/>
            <w:i/>
          </w:rPr>
          <w:t>operating band</w:t>
        </w:r>
        <w:r w:rsidRPr="008019AF">
          <w:rPr>
            <w:rFonts w:eastAsia="MS Mincho"/>
          </w:rPr>
          <w:t xml:space="preserve"> being supported only by </w:t>
        </w:r>
        <w:r w:rsidRPr="008019AF">
          <w:rPr>
            <w:rFonts w:eastAsia="MS Mincho"/>
            <w:i/>
          </w:rPr>
          <w:t>single-band connectors</w:t>
        </w:r>
        <w:r w:rsidRPr="008019AF">
          <w:rPr>
            <w:rFonts w:eastAsia="MS Mincho"/>
          </w:rPr>
          <w:t xml:space="preserve"> </w:t>
        </w:r>
        <w:r w:rsidRPr="008019AF">
          <w:t xml:space="preserve">in a </w:t>
        </w:r>
        <w:r w:rsidRPr="008019AF">
          <w:rPr>
            <w:i/>
          </w:rPr>
          <w:t xml:space="preserve">TAB connector TX min cell group </w:t>
        </w:r>
        <w:r w:rsidRPr="008019AF">
          <w:t>or a</w:t>
        </w:r>
        <w:r w:rsidRPr="008019AF">
          <w:rPr>
            <w:i/>
          </w:rPr>
          <w:t xml:space="preserve"> TAB connector RX min cell group</w:t>
        </w:r>
        <w:r w:rsidRPr="008019AF">
          <w:rPr>
            <w:rFonts w:eastAsia="MS Mincho"/>
          </w:rPr>
          <w:t xml:space="preserve">, </w:t>
        </w:r>
        <w:r w:rsidRPr="008019AF">
          <w:rPr>
            <w:rFonts w:eastAsia="MS Mincho"/>
            <w:i/>
          </w:rPr>
          <w:t>single-band requirements</w:t>
        </w:r>
        <w:r w:rsidRPr="008019AF">
          <w:rPr>
            <w:rFonts w:eastAsia="MS Mincho"/>
          </w:rPr>
          <w:t xml:space="preserve"> apply to that set of </w:t>
        </w:r>
        <w:r w:rsidRPr="008019AF">
          <w:rPr>
            <w:rFonts w:eastAsia="MS Mincho"/>
            <w:i/>
          </w:rPr>
          <w:t>TAB connectors</w:t>
        </w:r>
        <w:r w:rsidRPr="008019AF">
          <w:rPr>
            <w:rFonts w:eastAsia="MS Mincho"/>
          </w:rPr>
          <w:t>.</w:t>
        </w:r>
      </w:ins>
    </w:p>
    <w:p w14:paraId="63F66D0D" w14:textId="77777777" w:rsidR="00145875" w:rsidRPr="008019AF" w:rsidRDefault="00145875" w:rsidP="00145875">
      <w:pPr>
        <w:rPr>
          <w:ins w:id="1442" w:author="R4-1808482" w:date="2018-05-31T09:53:00Z"/>
        </w:rPr>
      </w:pPr>
      <w:ins w:id="1443" w:author="R4-1808482" w:date="2018-05-31T09:53:00Z">
        <w:r w:rsidRPr="008019AF">
          <w:rPr>
            <w:rFonts w:eastAsia="MS Mincho"/>
          </w:rPr>
          <w:t xml:space="preserve">In the case of an </w:t>
        </w:r>
        <w:r w:rsidRPr="008019AF">
          <w:rPr>
            <w:rFonts w:eastAsia="MS Mincho"/>
            <w:i/>
          </w:rPr>
          <w:t>operating band</w:t>
        </w:r>
        <w:r w:rsidRPr="008019AF">
          <w:rPr>
            <w:rFonts w:eastAsia="MS Mincho"/>
          </w:rPr>
          <w:t xml:space="preserve"> being supported only by </w:t>
        </w:r>
        <w:r w:rsidRPr="008019AF">
          <w:rPr>
            <w:rFonts w:eastAsia="MS Mincho"/>
            <w:i/>
          </w:rPr>
          <w:t>multi-band connector</w:t>
        </w:r>
        <w:r w:rsidRPr="008019AF">
          <w:rPr>
            <w:rFonts w:eastAsia="MS Mincho"/>
          </w:rPr>
          <w:t xml:space="preserve">s supporting the same </w:t>
        </w:r>
        <w:r w:rsidRPr="008019AF">
          <w:rPr>
            <w:rFonts w:eastAsia="MS Mincho"/>
            <w:i/>
          </w:rPr>
          <w:t>operating band</w:t>
        </w:r>
        <w:r w:rsidRPr="008019AF">
          <w:rPr>
            <w:rFonts w:eastAsia="MS Mincho"/>
          </w:rPr>
          <w:t xml:space="preserve"> combination</w:t>
        </w:r>
        <w:r w:rsidRPr="008019AF">
          <w:t xml:space="preserve"> in a </w:t>
        </w:r>
        <w:r w:rsidRPr="008019AF">
          <w:rPr>
            <w:i/>
          </w:rPr>
          <w:t xml:space="preserve">TAB connector TX min cell group </w:t>
        </w:r>
        <w:r w:rsidRPr="008019AF">
          <w:t>or a</w:t>
        </w:r>
        <w:r w:rsidRPr="008019AF">
          <w:rPr>
            <w:i/>
          </w:rPr>
          <w:t xml:space="preserve"> TAB connector RX min cell group</w:t>
        </w:r>
        <w:r w:rsidRPr="008019AF">
          <w:rPr>
            <w:rFonts w:eastAsia="MS Mincho"/>
          </w:rPr>
          <w:t xml:space="preserve">, </w:t>
        </w:r>
        <w:r w:rsidRPr="008019AF">
          <w:rPr>
            <w:rFonts w:eastAsia="MS Mincho"/>
            <w:i/>
          </w:rPr>
          <w:t>multi-band requirements</w:t>
        </w:r>
        <w:r w:rsidRPr="008019AF">
          <w:rPr>
            <w:rFonts w:eastAsia="MS Mincho"/>
          </w:rPr>
          <w:t xml:space="preserve"> apply to that set of </w:t>
        </w:r>
        <w:r w:rsidRPr="008019AF">
          <w:rPr>
            <w:rFonts w:eastAsia="MS Mincho"/>
            <w:i/>
          </w:rPr>
          <w:t>TAB connectors</w:t>
        </w:r>
        <w:r w:rsidRPr="008019AF">
          <w:rPr>
            <w:rFonts w:eastAsia="MS Mincho"/>
          </w:rPr>
          <w:t>.</w:t>
        </w:r>
      </w:ins>
    </w:p>
    <w:p w14:paraId="7FC27777" w14:textId="77777777" w:rsidR="00145875" w:rsidRPr="008019AF" w:rsidRDefault="00145875" w:rsidP="00145875">
      <w:pPr>
        <w:rPr>
          <w:ins w:id="1444" w:author="R4-1808482" w:date="2018-05-31T09:53:00Z"/>
        </w:rPr>
      </w:pPr>
      <w:ins w:id="1445" w:author="R4-1808482" w:date="2018-05-31T09:53:00Z">
        <w:r w:rsidRPr="008019AF">
          <w:t xml:space="preserve">The case of an </w:t>
        </w:r>
        <w:r w:rsidRPr="008019AF">
          <w:rPr>
            <w:i/>
          </w:rPr>
          <w:t>operating band</w:t>
        </w:r>
        <w:r w:rsidRPr="008019AF">
          <w:t xml:space="preserve"> being supported by both </w:t>
        </w:r>
        <w:r w:rsidRPr="008019AF">
          <w:rPr>
            <w:i/>
          </w:rPr>
          <w:t>multi-band connectors</w:t>
        </w:r>
        <w:r w:rsidRPr="008019AF">
          <w:t xml:space="preserve"> and </w:t>
        </w:r>
        <w:r w:rsidRPr="008019AF">
          <w:rPr>
            <w:i/>
          </w:rPr>
          <w:t>single-band connectors</w:t>
        </w:r>
        <w:r w:rsidRPr="008019AF">
          <w:t xml:space="preserve"> in a </w:t>
        </w:r>
        <w:r w:rsidRPr="008019AF">
          <w:rPr>
            <w:i/>
          </w:rPr>
          <w:t xml:space="preserve">TAB connector TX min cell group </w:t>
        </w:r>
        <w:r w:rsidRPr="008019AF">
          <w:t>or a</w:t>
        </w:r>
        <w:r w:rsidRPr="008019AF">
          <w:rPr>
            <w:i/>
          </w:rPr>
          <w:t xml:space="preserve"> TAB connector RX min cell group</w:t>
        </w:r>
        <w:r w:rsidRPr="008019AF">
          <w:t xml:space="preserve"> is FFS and is not covered by the present release of this specification.</w:t>
        </w:r>
      </w:ins>
    </w:p>
    <w:p w14:paraId="626E1813" w14:textId="77777777" w:rsidR="00145875" w:rsidRPr="008019AF" w:rsidRDefault="00145875" w:rsidP="00145875">
      <w:pPr>
        <w:rPr>
          <w:ins w:id="1446" w:author="R4-1808482" w:date="2018-05-31T09:53:00Z"/>
        </w:rPr>
      </w:pPr>
      <w:ins w:id="1447" w:author="R4-1808482" w:date="2018-05-31T09:53:00Z">
        <w:r w:rsidRPr="008019AF">
          <w:t xml:space="preserve">The case of an </w:t>
        </w:r>
        <w:r w:rsidRPr="008019AF">
          <w:rPr>
            <w:i/>
          </w:rPr>
          <w:t>operating band</w:t>
        </w:r>
        <w:r w:rsidRPr="008019AF">
          <w:t xml:space="preserve"> being supported by </w:t>
        </w:r>
        <w:r w:rsidRPr="008019AF">
          <w:rPr>
            <w:i/>
          </w:rPr>
          <w:t>multi-band connectors</w:t>
        </w:r>
        <w:r w:rsidRPr="008019AF">
          <w:t xml:space="preserve"> which are not all supporting the same </w:t>
        </w:r>
        <w:r w:rsidRPr="008019AF">
          <w:rPr>
            <w:i/>
          </w:rPr>
          <w:t>operating band</w:t>
        </w:r>
        <w:r w:rsidRPr="008019AF">
          <w:t xml:space="preserve"> combination in a </w:t>
        </w:r>
        <w:r w:rsidRPr="008019AF">
          <w:rPr>
            <w:i/>
          </w:rPr>
          <w:t xml:space="preserve">TAB connector TX min cell group </w:t>
        </w:r>
        <w:r w:rsidRPr="008019AF">
          <w:t>or a</w:t>
        </w:r>
        <w:r w:rsidRPr="008019AF">
          <w:rPr>
            <w:i/>
          </w:rPr>
          <w:t xml:space="preserve"> TAB connector RX min cell group</w:t>
        </w:r>
        <w:r w:rsidRPr="008019AF">
          <w:t xml:space="preserve"> is FFS and is not covered by the present release of this specification.</w:t>
        </w:r>
      </w:ins>
    </w:p>
    <w:p w14:paraId="349E76E1" w14:textId="77777777" w:rsidR="00145875" w:rsidRPr="008019AF" w:rsidRDefault="00145875" w:rsidP="00145875">
      <w:pPr>
        <w:rPr>
          <w:ins w:id="1448" w:author="R4-1808482" w:date="2018-05-31T09:53:00Z"/>
        </w:rPr>
      </w:pPr>
      <w:ins w:id="1449" w:author="R4-1808482" w:date="2018-05-31T09:53:00Z">
        <w:r w:rsidRPr="008019AF">
          <w:t xml:space="preserve">For </w:t>
        </w:r>
        <w:r w:rsidRPr="008019AF">
          <w:rPr>
            <w:i/>
          </w:rPr>
          <w:t>multi-band connectors</w:t>
        </w:r>
        <w:r w:rsidRPr="008019AF">
          <w:t xml:space="preserve"> supporting the bands for TDD, the RF requirements in the present specification assume no simultaneous uplink and downlink occur between the bands.</w:t>
        </w:r>
      </w:ins>
    </w:p>
    <w:p w14:paraId="0146B63C" w14:textId="3893A12A" w:rsidR="00145875" w:rsidRPr="00145875" w:rsidRDefault="00145875" w:rsidP="00145875">
      <w:ins w:id="1450" w:author="R4-1808482" w:date="2018-05-31T09:53:00Z">
        <w:r w:rsidRPr="008019AF">
          <w:rPr>
            <w:rFonts w:eastAsia="MS Mincho"/>
          </w:rPr>
          <w:t xml:space="preserve">The </w:t>
        </w:r>
        <w:r>
          <w:rPr>
            <w:rFonts w:eastAsia="MS Mincho"/>
          </w:rPr>
          <w:t xml:space="preserve">conducted test </w:t>
        </w:r>
        <w:r w:rsidRPr="008019AF">
          <w:rPr>
            <w:rFonts w:eastAsia="MS Mincho"/>
          </w:rPr>
          <w:t xml:space="preserve">requirements for </w:t>
        </w:r>
        <w:r w:rsidRPr="008019AF">
          <w:rPr>
            <w:rFonts w:eastAsia="MS Mincho"/>
            <w:i/>
          </w:rPr>
          <w:t>multi-band connectors</w:t>
        </w:r>
        <w:r w:rsidRPr="008019AF">
          <w:rPr>
            <w:rFonts w:eastAsia="MS Mincho"/>
          </w:rPr>
          <w:t xml:space="preserve"> supporting bands for both FDD and TDD are FFS</w:t>
        </w:r>
        <w:r w:rsidRPr="008019AF">
          <w:t xml:space="preserve"> and are not covered by the present release of this specification.</w:t>
        </w:r>
      </w:ins>
    </w:p>
    <w:p w14:paraId="39375024" w14:textId="726FD70F" w:rsidR="00D25FC8" w:rsidRPr="00A715BB" w:rsidDel="00703F87" w:rsidRDefault="00D25FC8" w:rsidP="00D25FC8">
      <w:pPr>
        <w:rPr>
          <w:del w:id="1451" w:author="R4-1808482" w:date="2018-05-31T09:55:00Z"/>
        </w:rPr>
      </w:pPr>
    </w:p>
    <w:p w14:paraId="1A0A4C4C" w14:textId="77777777" w:rsidR="00D25FC8" w:rsidRPr="00624D1A" w:rsidRDefault="00D25FC8" w:rsidP="00D25FC8">
      <w:pPr>
        <w:pStyle w:val="Heading1"/>
        <w:rPr>
          <w:lang w:eastAsia="zh-CN"/>
        </w:rPr>
      </w:pPr>
      <w:bookmarkStart w:id="1452" w:name="_Toc478505694"/>
      <w:bookmarkStart w:id="1453" w:name="_Toc481685286"/>
      <w:bookmarkStart w:id="1454" w:name="_Toc515525782"/>
      <w:r w:rsidRPr="00624D1A">
        <w:rPr>
          <w:rFonts w:hint="eastAsia"/>
          <w:lang w:eastAsia="zh-CN"/>
        </w:rPr>
        <w:lastRenderedPageBreak/>
        <w:t>5</w:t>
      </w:r>
      <w:r w:rsidR="006A3D5A">
        <w:rPr>
          <w:lang w:eastAsia="zh-CN"/>
        </w:rPr>
        <w:tab/>
      </w:r>
      <w:r w:rsidR="006873E3" w:rsidRPr="006873E3">
        <w:rPr>
          <w:lang w:eastAsia="zh-CN"/>
        </w:rPr>
        <w:t>Operating bands and channel arrangement</w:t>
      </w:r>
      <w:bookmarkEnd w:id="1452"/>
      <w:bookmarkEnd w:id="1453"/>
      <w:bookmarkEnd w:id="1454"/>
    </w:p>
    <w:p w14:paraId="181DC392" w14:textId="77777777" w:rsidR="00775CF9" w:rsidRDefault="00775CF9" w:rsidP="00775CF9">
      <w:pPr>
        <w:pStyle w:val="Guidance"/>
      </w:pPr>
      <w:r>
        <w:t xml:space="preserve">Detailed structure of the </w:t>
      </w:r>
      <w:proofErr w:type="spellStart"/>
      <w:r>
        <w:t>subclause</w:t>
      </w:r>
      <w:proofErr w:type="spellEnd"/>
      <w:r>
        <w:t xml:space="preserve"> is TBD.</w:t>
      </w:r>
    </w:p>
    <w:p w14:paraId="48E48836" w14:textId="77777777" w:rsidR="00D25FC8" w:rsidRPr="004D3578" w:rsidRDefault="00D25FC8" w:rsidP="00D25FC8"/>
    <w:p w14:paraId="024A6719" w14:textId="77777777" w:rsidR="00D25FC8" w:rsidRDefault="00D25FC8" w:rsidP="00D25FC8">
      <w:pPr>
        <w:pStyle w:val="Heading1"/>
      </w:pPr>
      <w:bookmarkStart w:id="1455" w:name="_Toc481653293"/>
      <w:bookmarkStart w:id="1456" w:name="_Toc481685287"/>
      <w:bookmarkStart w:id="1457" w:name="_Toc515525783"/>
      <w:r>
        <w:t>6</w:t>
      </w:r>
      <w:r>
        <w:tab/>
        <w:t>Conducted transmitter characteristics</w:t>
      </w:r>
      <w:bookmarkEnd w:id="1455"/>
      <w:bookmarkEnd w:id="1456"/>
      <w:bookmarkEnd w:id="1457"/>
    </w:p>
    <w:p w14:paraId="7B61D7A3" w14:textId="77777777" w:rsidR="00775CF9" w:rsidRDefault="00775CF9" w:rsidP="00775CF9">
      <w:pPr>
        <w:pStyle w:val="Guidance"/>
      </w:pPr>
      <w:bookmarkStart w:id="1458" w:name="_Toc481653294"/>
      <w:bookmarkStart w:id="1459" w:name="_Toc481685288"/>
      <w:r>
        <w:t xml:space="preserve">This </w:t>
      </w:r>
      <w:proofErr w:type="spellStart"/>
      <w:r>
        <w:t>subclause</w:t>
      </w:r>
      <w:proofErr w:type="spellEnd"/>
      <w:r>
        <w:t xml:space="preserve"> describes any general aspects of conducted transmitter characteristics and relations between requirements.</w:t>
      </w:r>
    </w:p>
    <w:p w14:paraId="739A72D6" w14:textId="77777777" w:rsidR="00D25FC8" w:rsidRDefault="00D25FC8" w:rsidP="00D25FC8">
      <w:pPr>
        <w:pStyle w:val="Heading2"/>
      </w:pPr>
      <w:bookmarkStart w:id="1460" w:name="_Toc515525784"/>
      <w:r>
        <w:t>6.1</w:t>
      </w:r>
      <w:r>
        <w:tab/>
        <w:t>General</w:t>
      </w:r>
      <w:bookmarkEnd w:id="1458"/>
      <w:bookmarkEnd w:id="1459"/>
      <w:bookmarkEnd w:id="1460"/>
    </w:p>
    <w:p w14:paraId="07347ECC" w14:textId="77777777" w:rsidR="00775CF9" w:rsidRDefault="00775CF9" w:rsidP="00775CF9">
      <w:pPr>
        <w:pStyle w:val="Guidance"/>
      </w:pPr>
      <w:bookmarkStart w:id="1461" w:name="_Toc481653295"/>
      <w:bookmarkStart w:id="1462" w:name="_Toc481685289"/>
      <w:r>
        <w:t xml:space="preserve">Detailed structure of the </w:t>
      </w:r>
      <w:proofErr w:type="spellStart"/>
      <w:r>
        <w:t>subclause</w:t>
      </w:r>
      <w:proofErr w:type="spellEnd"/>
      <w:r>
        <w:t xml:space="preserve"> is TBD.</w:t>
      </w:r>
    </w:p>
    <w:p w14:paraId="03F0FFC0" w14:textId="77777777" w:rsidR="00D25FC8" w:rsidRDefault="00D25FC8" w:rsidP="00D25FC8">
      <w:pPr>
        <w:pStyle w:val="Heading2"/>
      </w:pPr>
      <w:bookmarkStart w:id="1463" w:name="_Toc515525785"/>
      <w:r>
        <w:t>6.2</w:t>
      </w:r>
      <w:r>
        <w:tab/>
        <w:t>Base station output power</w:t>
      </w:r>
      <w:bookmarkEnd w:id="1461"/>
      <w:bookmarkEnd w:id="1462"/>
      <w:bookmarkEnd w:id="1463"/>
    </w:p>
    <w:p w14:paraId="4F901F99" w14:textId="77777777" w:rsidR="00775CF9" w:rsidRDefault="00775CF9" w:rsidP="00775CF9">
      <w:pPr>
        <w:pStyle w:val="Guidance"/>
      </w:pPr>
      <w:bookmarkStart w:id="1464" w:name="_Toc481653296"/>
      <w:bookmarkStart w:id="1465" w:name="_Toc481685290"/>
      <w:r>
        <w:t xml:space="preserve">Detailed structure of the </w:t>
      </w:r>
      <w:proofErr w:type="spellStart"/>
      <w:r>
        <w:t>subclause</w:t>
      </w:r>
      <w:proofErr w:type="spellEnd"/>
      <w:r>
        <w:t xml:space="preserve"> is TBD.</w:t>
      </w:r>
    </w:p>
    <w:p w14:paraId="671908EC" w14:textId="77777777" w:rsidR="00D25FC8" w:rsidRDefault="00D25FC8" w:rsidP="00D25FC8">
      <w:pPr>
        <w:pStyle w:val="Heading2"/>
      </w:pPr>
      <w:bookmarkStart w:id="1466" w:name="_Toc515525786"/>
      <w:r>
        <w:t>6.3</w:t>
      </w:r>
      <w:r>
        <w:tab/>
        <w:t>Output power dynamics</w:t>
      </w:r>
      <w:bookmarkEnd w:id="1464"/>
      <w:bookmarkEnd w:id="1465"/>
      <w:bookmarkEnd w:id="1466"/>
    </w:p>
    <w:p w14:paraId="4678257E" w14:textId="77777777" w:rsidR="00775CF9" w:rsidRDefault="00775CF9" w:rsidP="00775CF9">
      <w:pPr>
        <w:pStyle w:val="Guidance"/>
      </w:pPr>
      <w:bookmarkStart w:id="1467" w:name="_Toc481653297"/>
      <w:bookmarkStart w:id="1468" w:name="_Toc481685291"/>
      <w:r>
        <w:t xml:space="preserve">Detailed structure of the </w:t>
      </w:r>
      <w:proofErr w:type="spellStart"/>
      <w:r>
        <w:t>subclause</w:t>
      </w:r>
      <w:proofErr w:type="spellEnd"/>
      <w:r>
        <w:t xml:space="preserve"> is TBD.</w:t>
      </w:r>
    </w:p>
    <w:p w14:paraId="0A4331DC" w14:textId="77777777" w:rsidR="00D25FC8" w:rsidRDefault="00D25FC8" w:rsidP="00D25FC8">
      <w:pPr>
        <w:pStyle w:val="Heading2"/>
      </w:pPr>
      <w:bookmarkStart w:id="1469" w:name="_Toc515525787"/>
      <w:r>
        <w:t>6.4</w:t>
      </w:r>
      <w:r>
        <w:tab/>
        <w:t>Transmit ON/OFF power</w:t>
      </w:r>
      <w:bookmarkEnd w:id="1467"/>
      <w:bookmarkEnd w:id="1468"/>
      <w:bookmarkEnd w:id="1469"/>
    </w:p>
    <w:p w14:paraId="4EDC8BA7" w14:textId="77777777" w:rsidR="00775CF9" w:rsidRDefault="00775CF9" w:rsidP="00775CF9">
      <w:pPr>
        <w:pStyle w:val="Guidance"/>
      </w:pPr>
      <w:bookmarkStart w:id="1470" w:name="_Toc481653298"/>
      <w:bookmarkStart w:id="1471" w:name="_Toc481685292"/>
      <w:r>
        <w:t xml:space="preserve">Detailed structure of the </w:t>
      </w:r>
      <w:proofErr w:type="spellStart"/>
      <w:r>
        <w:t>subclause</w:t>
      </w:r>
      <w:proofErr w:type="spellEnd"/>
      <w:r>
        <w:t xml:space="preserve"> is TBD.</w:t>
      </w:r>
    </w:p>
    <w:p w14:paraId="7DE6717C" w14:textId="77777777" w:rsidR="00D25FC8" w:rsidRDefault="00D25FC8" w:rsidP="00D25FC8">
      <w:pPr>
        <w:pStyle w:val="Heading2"/>
      </w:pPr>
      <w:bookmarkStart w:id="1472" w:name="_Toc515525788"/>
      <w:r>
        <w:t>6.5</w:t>
      </w:r>
      <w:r>
        <w:tab/>
        <w:t>Transmitted signal quality</w:t>
      </w:r>
      <w:bookmarkEnd w:id="1470"/>
      <w:bookmarkEnd w:id="1471"/>
      <w:bookmarkEnd w:id="1472"/>
    </w:p>
    <w:p w14:paraId="0C9CB0DD" w14:textId="77777777" w:rsidR="00775CF9" w:rsidRDefault="00775CF9" w:rsidP="00775CF9">
      <w:pPr>
        <w:pStyle w:val="Guidance"/>
      </w:pPr>
      <w:bookmarkStart w:id="1473" w:name="_Toc481653299"/>
      <w:bookmarkStart w:id="1474" w:name="_Toc481685293"/>
      <w:r>
        <w:t xml:space="preserve">Detailed structure of the </w:t>
      </w:r>
      <w:proofErr w:type="spellStart"/>
      <w:r>
        <w:t>subclause</w:t>
      </w:r>
      <w:proofErr w:type="spellEnd"/>
      <w:r>
        <w:t xml:space="preserve"> is TBD.</w:t>
      </w:r>
    </w:p>
    <w:p w14:paraId="7239C9DA" w14:textId="77777777" w:rsidR="00D25FC8" w:rsidRDefault="00D25FC8" w:rsidP="00D25FC8">
      <w:pPr>
        <w:pStyle w:val="Heading2"/>
      </w:pPr>
      <w:bookmarkStart w:id="1475" w:name="_Toc515525789"/>
      <w:r>
        <w:t>6.6</w:t>
      </w:r>
      <w:r>
        <w:tab/>
        <w:t>Unwanted emissions</w:t>
      </w:r>
      <w:bookmarkEnd w:id="1473"/>
      <w:bookmarkEnd w:id="1474"/>
      <w:bookmarkEnd w:id="1475"/>
    </w:p>
    <w:p w14:paraId="2E01998C" w14:textId="77777777" w:rsidR="00D25FC8" w:rsidRDefault="00D25FC8" w:rsidP="00D25FC8">
      <w:pPr>
        <w:pStyle w:val="Heading3"/>
      </w:pPr>
      <w:bookmarkStart w:id="1476" w:name="_Toc481653300"/>
      <w:bookmarkStart w:id="1477" w:name="_Toc481685294"/>
      <w:bookmarkStart w:id="1478" w:name="_Toc515525790"/>
      <w:r>
        <w:t>6.6.1</w:t>
      </w:r>
      <w:r>
        <w:tab/>
        <w:t>General</w:t>
      </w:r>
      <w:bookmarkEnd w:id="1476"/>
      <w:bookmarkEnd w:id="1477"/>
      <w:bookmarkEnd w:id="1478"/>
    </w:p>
    <w:p w14:paraId="0E6C5253" w14:textId="77777777" w:rsidR="00775CF9" w:rsidRDefault="00775CF9" w:rsidP="00775CF9">
      <w:pPr>
        <w:pStyle w:val="Guidance"/>
      </w:pPr>
      <w:bookmarkStart w:id="1479" w:name="_Toc481653301"/>
      <w:bookmarkStart w:id="1480" w:name="_Toc481685295"/>
      <w:r>
        <w:t xml:space="preserve">This </w:t>
      </w:r>
      <w:proofErr w:type="spellStart"/>
      <w:r>
        <w:t>subclause</w:t>
      </w:r>
      <w:proofErr w:type="spellEnd"/>
      <w:r>
        <w:t xml:space="preserve"> describes relations between unwanted emissions requirements.</w:t>
      </w:r>
    </w:p>
    <w:p w14:paraId="6C9EF20C" w14:textId="77777777" w:rsidR="00D25FC8" w:rsidRDefault="00D25FC8" w:rsidP="00D25FC8">
      <w:pPr>
        <w:pStyle w:val="Heading3"/>
      </w:pPr>
      <w:bookmarkStart w:id="1481" w:name="_Toc515525791"/>
      <w:r>
        <w:t>6.6.2</w:t>
      </w:r>
      <w:r>
        <w:tab/>
        <w:t>Occupied bandwidth</w:t>
      </w:r>
      <w:bookmarkEnd w:id="1479"/>
      <w:bookmarkEnd w:id="1480"/>
      <w:bookmarkEnd w:id="1481"/>
      <w:r>
        <w:tab/>
      </w:r>
    </w:p>
    <w:p w14:paraId="28B8A388" w14:textId="77777777" w:rsidR="00775CF9" w:rsidRDefault="00775CF9" w:rsidP="00775CF9">
      <w:pPr>
        <w:pStyle w:val="Guidance"/>
      </w:pPr>
      <w:bookmarkStart w:id="1482" w:name="_Toc481653302"/>
      <w:bookmarkStart w:id="1483" w:name="_Toc481685296"/>
      <w:r>
        <w:t xml:space="preserve">Detailed structure of the </w:t>
      </w:r>
      <w:proofErr w:type="spellStart"/>
      <w:r>
        <w:t>subclause</w:t>
      </w:r>
      <w:proofErr w:type="spellEnd"/>
      <w:r>
        <w:t xml:space="preserve"> is TBD.</w:t>
      </w:r>
    </w:p>
    <w:p w14:paraId="4E6664E8" w14:textId="77777777" w:rsidR="00D25FC8" w:rsidRDefault="00D25FC8" w:rsidP="00D25FC8">
      <w:pPr>
        <w:pStyle w:val="Heading3"/>
      </w:pPr>
      <w:bookmarkStart w:id="1484" w:name="_Toc515525792"/>
      <w:r>
        <w:t>6.6.3</w:t>
      </w:r>
      <w:r>
        <w:tab/>
        <w:t>Adjacent Channel Leakage Power Ratio (ACLR)</w:t>
      </w:r>
      <w:bookmarkEnd w:id="1482"/>
      <w:bookmarkEnd w:id="1483"/>
      <w:bookmarkEnd w:id="1484"/>
      <w:r>
        <w:t xml:space="preserve"> </w:t>
      </w:r>
    </w:p>
    <w:p w14:paraId="493A0394" w14:textId="77777777" w:rsidR="00775CF9" w:rsidRDefault="00775CF9" w:rsidP="00775CF9">
      <w:pPr>
        <w:pStyle w:val="Guidance"/>
      </w:pPr>
      <w:bookmarkStart w:id="1485" w:name="_Toc481653303"/>
      <w:bookmarkStart w:id="1486" w:name="_Toc481685297"/>
      <w:r>
        <w:t xml:space="preserve">Detailed structure of the </w:t>
      </w:r>
      <w:proofErr w:type="spellStart"/>
      <w:r>
        <w:t>subclause</w:t>
      </w:r>
      <w:proofErr w:type="spellEnd"/>
      <w:r>
        <w:t xml:space="preserve"> is TBD.</w:t>
      </w:r>
    </w:p>
    <w:p w14:paraId="51A822CD" w14:textId="77777777" w:rsidR="00D25FC8" w:rsidRDefault="00D25FC8" w:rsidP="00D25FC8">
      <w:pPr>
        <w:pStyle w:val="Heading3"/>
      </w:pPr>
      <w:bookmarkStart w:id="1487" w:name="_Toc515525793"/>
      <w:r>
        <w:t>6.6.4</w:t>
      </w:r>
      <w:r>
        <w:tab/>
        <w:t>Operating band unwanted emissions</w:t>
      </w:r>
      <w:bookmarkEnd w:id="1485"/>
      <w:bookmarkEnd w:id="1486"/>
      <w:bookmarkEnd w:id="1487"/>
      <w:r>
        <w:tab/>
      </w:r>
    </w:p>
    <w:p w14:paraId="3A4BEABD" w14:textId="77777777" w:rsidR="00775CF9" w:rsidRDefault="00775CF9" w:rsidP="00775CF9">
      <w:pPr>
        <w:pStyle w:val="Guidance"/>
      </w:pPr>
      <w:bookmarkStart w:id="1488" w:name="_Toc481653304"/>
      <w:bookmarkStart w:id="1489" w:name="_Toc481685298"/>
      <w:r>
        <w:t xml:space="preserve">Detailed structure of the </w:t>
      </w:r>
      <w:proofErr w:type="spellStart"/>
      <w:r>
        <w:t>subclause</w:t>
      </w:r>
      <w:proofErr w:type="spellEnd"/>
      <w:r>
        <w:t xml:space="preserve"> is TBD.</w:t>
      </w:r>
    </w:p>
    <w:p w14:paraId="0D792D74" w14:textId="77777777" w:rsidR="00D25FC8" w:rsidRDefault="00D25FC8" w:rsidP="00D25FC8">
      <w:pPr>
        <w:pStyle w:val="Heading3"/>
      </w:pPr>
      <w:bookmarkStart w:id="1490" w:name="_Toc515525794"/>
      <w:r>
        <w:lastRenderedPageBreak/>
        <w:t>6.6.5</w:t>
      </w:r>
      <w:r>
        <w:tab/>
        <w:t>Transmitter spurious emissions</w:t>
      </w:r>
      <w:bookmarkEnd w:id="1488"/>
      <w:bookmarkEnd w:id="1489"/>
      <w:bookmarkEnd w:id="1490"/>
    </w:p>
    <w:p w14:paraId="7CD177FB" w14:textId="77777777" w:rsidR="00775CF9" w:rsidRDefault="00775CF9" w:rsidP="00775CF9">
      <w:pPr>
        <w:pStyle w:val="Guidance"/>
      </w:pPr>
      <w:bookmarkStart w:id="1491" w:name="_Toc481653305"/>
      <w:bookmarkStart w:id="1492" w:name="_Toc481685299"/>
      <w:r>
        <w:t xml:space="preserve">Detailed structure of the </w:t>
      </w:r>
      <w:proofErr w:type="spellStart"/>
      <w:r>
        <w:t>subclause</w:t>
      </w:r>
      <w:proofErr w:type="spellEnd"/>
      <w:r>
        <w:t xml:space="preserve"> is TBD.</w:t>
      </w:r>
    </w:p>
    <w:p w14:paraId="0AF4C4E8" w14:textId="77777777" w:rsidR="00D25FC8" w:rsidRDefault="00D25FC8" w:rsidP="00D25FC8">
      <w:pPr>
        <w:pStyle w:val="Heading2"/>
      </w:pPr>
      <w:bookmarkStart w:id="1493" w:name="_Toc515525795"/>
      <w:r>
        <w:t>6.7</w:t>
      </w:r>
      <w:r>
        <w:tab/>
        <w:t>Transmitter intermodulation</w:t>
      </w:r>
      <w:bookmarkEnd w:id="1491"/>
      <w:bookmarkEnd w:id="1492"/>
      <w:bookmarkEnd w:id="1493"/>
    </w:p>
    <w:p w14:paraId="6B32C156" w14:textId="77777777" w:rsidR="00775CF9" w:rsidRDefault="00775CF9" w:rsidP="00775CF9">
      <w:pPr>
        <w:pStyle w:val="Guidance"/>
      </w:pPr>
      <w:r>
        <w:t xml:space="preserve">Detailed structure of the </w:t>
      </w:r>
      <w:proofErr w:type="spellStart"/>
      <w:r>
        <w:t>subclause</w:t>
      </w:r>
      <w:proofErr w:type="spellEnd"/>
      <w:r>
        <w:t xml:space="preserve"> is TBD.</w:t>
      </w:r>
    </w:p>
    <w:p w14:paraId="152FDDE8" w14:textId="77777777" w:rsidR="00D25FC8" w:rsidRDefault="00D25FC8" w:rsidP="00D25FC8">
      <w:pPr>
        <w:pStyle w:val="Heading1"/>
      </w:pPr>
      <w:r>
        <w:br w:type="page"/>
      </w:r>
      <w:bookmarkStart w:id="1494" w:name="_Toc481653306"/>
      <w:bookmarkStart w:id="1495" w:name="_Toc481685300"/>
      <w:bookmarkStart w:id="1496" w:name="_Toc515525796"/>
      <w:r>
        <w:lastRenderedPageBreak/>
        <w:t>7</w:t>
      </w:r>
      <w:r>
        <w:tab/>
        <w:t>Conducted receiver characteristics</w:t>
      </w:r>
      <w:bookmarkEnd w:id="1494"/>
      <w:bookmarkEnd w:id="1495"/>
      <w:bookmarkEnd w:id="1496"/>
      <w:r>
        <w:tab/>
      </w:r>
    </w:p>
    <w:p w14:paraId="6860C2DA" w14:textId="77777777" w:rsidR="00D25FC8" w:rsidRDefault="00D25FC8" w:rsidP="00D25FC8">
      <w:pPr>
        <w:pStyle w:val="Heading2"/>
      </w:pPr>
      <w:bookmarkStart w:id="1497" w:name="_Toc481653307"/>
      <w:bookmarkStart w:id="1498" w:name="_Toc481685301"/>
      <w:bookmarkStart w:id="1499" w:name="_Toc515525797"/>
      <w:r>
        <w:t>7.1</w:t>
      </w:r>
      <w:r>
        <w:tab/>
        <w:t>General</w:t>
      </w:r>
      <w:bookmarkEnd w:id="1497"/>
      <w:bookmarkEnd w:id="1498"/>
      <w:bookmarkEnd w:id="1499"/>
      <w:r>
        <w:tab/>
      </w:r>
    </w:p>
    <w:p w14:paraId="63202087" w14:textId="77777777" w:rsidR="00775CF9" w:rsidRDefault="00775CF9" w:rsidP="00775CF9">
      <w:pPr>
        <w:pStyle w:val="Guidance"/>
      </w:pPr>
      <w:bookmarkStart w:id="1500" w:name="_Toc481653308"/>
      <w:bookmarkStart w:id="1501" w:name="_Toc481685302"/>
      <w:r>
        <w:t xml:space="preserve">This </w:t>
      </w:r>
      <w:proofErr w:type="spellStart"/>
      <w:r>
        <w:t>subclause</w:t>
      </w:r>
      <w:proofErr w:type="spellEnd"/>
      <w:r>
        <w:t xml:space="preserve"> describes any general aspects of conducted receiver characteristics and relations between requirements.</w:t>
      </w:r>
    </w:p>
    <w:p w14:paraId="628CB422" w14:textId="77777777" w:rsidR="00D25FC8" w:rsidRDefault="00D25FC8" w:rsidP="00D25FC8">
      <w:pPr>
        <w:pStyle w:val="Heading2"/>
      </w:pPr>
      <w:bookmarkStart w:id="1502" w:name="_Toc515525798"/>
      <w:r>
        <w:t>7.2</w:t>
      </w:r>
      <w:r>
        <w:tab/>
        <w:t>Reference sensitivity level</w:t>
      </w:r>
      <w:bookmarkEnd w:id="1500"/>
      <w:bookmarkEnd w:id="1501"/>
      <w:bookmarkEnd w:id="1502"/>
    </w:p>
    <w:p w14:paraId="4AE75511" w14:textId="77777777" w:rsidR="00775CF9" w:rsidRDefault="00775CF9" w:rsidP="00775CF9">
      <w:pPr>
        <w:pStyle w:val="Guidance"/>
      </w:pPr>
      <w:bookmarkStart w:id="1503" w:name="_Toc481653309"/>
      <w:bookmarkStart w:id="1504" w:name="_Toc481685303"/>
      <w:r>
        <w:t xml:space="preserve">Detailed structure of the </w:t>
      </w:r>
      <w:proofErr w:type="spellStart"/>
      <w:r>
        <w:t>subclause</w:t>
      </w:r>
      <w:proofErr w:type="spellEnd"/>
      <w:r>
        <w:t xml:space="preserve"> is TBD.</w:t>
      </w:r>
    </w:p>
    <w:p w14:paraId="27B7496A" w14:textId="77777777" w:rsidR="00D25FC8" w:rsidRDefault="00D25FC8" w:rsidP="00D25FC8">
      <w:pPr>
        <w:pStyle w:val="Heading2"/>
      </w:pPr>
      <w:bookmarkStart w:id="1505" w:name="_Toc515525799"/>
      <w:r>
        <w:t>7.3</w:t>
      </w:r>
      <w:r>
        <w:tab/>
        <w:t>Dynamic range</w:t>
      </w:r>
      <w:bookmarkEnd w:id="1503"/>
      <w:bookmarkEnd w:id="1504"/>
      <w:bookmarkEnd w:id="1505"/>
    </w:p>
    <w:p w14:paraId="3D8831FD" w14:textId="77777777" w:rsidR="00775CF9" w:rsidRDefault="00775CF9" w:rsidP="00775CF9">
      <w:pPr>
        <w:pStyle w:val="Guidance"/>
      </w:pPr>
      <w:bookmarkStart w:id="1506" w:name="_Toc481653310"/>
      <w:bookmarkStart w:id="1507" w:name="_Toc481685304"/>
      <w:r>
        <w:t xml:space="preserve">Detailed structure of the </w:t>
      </w:r>
      <w:proofErr w:type="spellStart"/>
      <w:r>
        <w:t>subclause</w:t>
      </w:r>
      <w:proofErr w:type="spellEnd"/>
      <w:r>
        <w:t xml:space="preserve"> is TBD.</w:t>
      </w:r>
    </w:p>
    <w:p w14:paraId="2CF27F84" w14:textId="77777777" w:rsidR="00D25FC8" w:rsidRDefault="00D25FC8" w:rsidP="00D25FC8">
      <w:pPr>
        <w:pStyle w:val="Heading2"/>
      </w:pPr>
      <w:bookmarkStart w:id="1508" w:name="_Toc515525800"/>
      <w:r>
        <w:t>7.4</w:t>
      </w:r>
      <w:r>
        <w:tab/>
        <w:t>In-band selectivity and blocking</w:t>
      </w:r>
      <w:bookmarkEnd w:id="1506"/>
      <w:bookmarkEnd w:id="1507"/>
      <w:bookmarkEnd w:id="1508"/>
    </w:p>
    <w:p w14:paraId="6E12C52A" w14:textId="77777777" w:rsidR="00775CF9" w:rsidRDefault="00775CF9" w:rsidP="00775CF9">
      <w:pPr>
        <w:pStyle w:val="Guidance"/>
      </w:pPr>
      <w:bookmarkStart w:id="1509" w:name="_Toc481653311"/>
      <w:bookmarkStart w:id="1510" w:name="_Toc481685305"/>
      <w:r>
        <w:t xml:space="preserve">Detailed structure of the </w:t>
      </w:r>
      <w:proofErr w:type="spellStart"/>
      <w:r>
        <w:t>subclause</w:t>
      </w:r>
      <w:proofErr w:type="spellEnd"/>
      <w:r>
        <w:t xml:space="preserve"> is TBD.</w:t>
      </w:r>
    </w:p>
    <w:p w14:paraId="6122D0C5" w14:textId="77777777" w:rsidR="00D25FC8" w:rsidRDefault="00D25FC8" w:rsidP="00D25FC8">
      <w:pPr>
        <w:pStyle w:val="Heading2"/>
      </w:pPr>
      <w:bookmarkStart w:id="1511" w:name="_Toc515525801"/>
      <w:r>
        <w:t>7.5</w:t>
      </w:r>
      <w:r>
        <w:tab/>
        <w:t>Out-of-band blocking</w:t>
      </w:r>
      <w:bookmarkEnd w:id="1509"/>
      <w:bookmarkEnd w:id="1510"/>
      <w:bookmarkEnd w:id="1511"/>
      <w:r>
        <w:tab/>
      </w:r>
    </w:p>
    <w:p w14:paraId="0FB000CB" w14:textId="77777777" w:rsidR="00775CF9" w:rsidRDefault="00775CF9" w:rsidP="00775CF9">
      <w:pPr>
        <w:pStyle w:val="Guidance"/>
      </w:pPr>
      <w:bookmarkStart w:id="1512" w:name="_Toc481653312"/>
      <w:bookmarkStart w:id="1513" w:name="_Toc481685306"/>
      <w:r>
        <w:t xml:space="preserve">Detailed structure of the </w:t>
      </w:r>
      <w:proofErr w:type="spellStart"/>
      <w:r>
        <w:t>subclause</w:t>
      </w:r>
      <w:proofErr w:type="spellEnd"/>
      <w:r>
        <w:t xml:space="preserve"> is TBD.</w:t>
      </w:r>
    </w:p>
    <w:p w14:paraId="6E1B1C72" w14:textId="77777777" w:rsidR="00D25FC8" w:rsidRDefault="00D25FC8" w:rsidP="00D25FC8">
      <w:pPr>
        <w:pStyle w:val="Heading2"/>
      </w:pPr>
      <w:bookmarkStart w:id="1514" w:name="_Toc515525802"/>
      <w:r>
        <w:t>7.6</w:t>
      </w:r>
      <w:r>
        <w:tab/>
        <w:t>Receiver spurious emissions</w:t>
      </w:r>
      <w:bookmarkEnd w:id="1512"/>
      <w:bookmarkEnd w:id="1513"/>
      <w:bookmarkEnd w:id="1514"/>
    </w:p>
    <w:p w14:paraId="211F442B" w14:textId="77777777" w:rsidR="00775CF9" w:rsidRDefault="00775CF9" w:rsidP="00775CF9">
      <w:pPr>
        <w:pStyle w:val="Guidance"/>
      </w:pPr>
      <w:bookmarkStart w:id="1515" w:name="_Toc481653313"/>
      <w:bookmarkStart w:id="1516" w:name="_Toc481685307"/>
      <w:r>
        <w:t xml:space="preserve">Detailed structure of the </w:t>
      </w:r>
      <w:proofErr w:type="spellStart"/>
      <w:r>
        <w:t>subclause</w:t>
      </w:r>
      <w:proofErr w:type="spellEnd"/>
      <w:r>
        <w:t xml:space="preserve"> is TBD.</w:t>
      </w:r>
    </w:p>
    <w:p w14:paraId="4786D7BF" w14:textId="77777777" w:rsidR="00D25FC8" w:rsidRDefault="00D25FC8" w:rsidP="00D25FC8">
      <w:pPr>
        <w:pStyle w:val="Heading2"/>
      </w:pPr>
      <w:bookmarkStart w:id="1517" w:name="_Toc515525803"/>
      <w:r>
        <w:t>7.7</w:t>
      </w:r>
      <w:r>
        <w:tab/>
        <w:t>Receiver intermodulation</w:t>
      </w:r>
      <w:bookmarkEnd w:id="1515"/>
      <w:bookmarkEnd w:id="1516"/>
      <w:bookmarkEnd w:id="1517"/>
    </w:p>
    <w:p w14:paraId="1B0FA816" w14:textId="77777777" w:rsidR="00775CF9" w:rsidRDefault="00775CF9" w:rsidP="00775CF9">
      <w:pPr>
        <w:pStyle w:val="Guidance"/>
      </w:pPr>
      <w:bookmarkStart w:id="1518" w:name="_Toc481653314"/>
      <w:bookmarkStart w:id="1519" w:name="_Toc481685308"/>
      <w:r>
        <w:t xml:space="preserve">Detailed structure of the </w:t>
      </w:r>
      <w:proofErr w:type="spellStart"/>
      <w:r>
        <w:t>subclause</w:t>
      </w:r>
      <w:proofErr w:type="spellEnd"/>
      <w:r>
        <w:t xml:space="preserve"> is TBD.</w:t>
      </w:r>
    </w:p>
    <w:p w14:paraId="42B00479" w14:textId="77777777" w:rsidR="00D25FC8" w:rsidRDefault="00D25FC8" w:rsidP="00D25FC8">
      <w:pPr>
        <w:pStyle w:val="Heading2"/>
      </w:pPr>
      <w:bookmarkStart w:id="1520" w:name="_Toc515525804"/>
      <w:r>
        <w:t>7.8</w:t>
      </w:r>
      <w:r>
        <w:tab/>
        <w:t>In-channel selectivity</w:t>
      </w:r>
      <w:bookmarkEnd w:id="1518"/>
      <w:bookmarkEnd w:id="1519"/>
      <w:bookmarkEnd w:id="1520"/>
    </w:p>
    <w:p w14:paraId="75A85D70" w14:textId="77777777" w:rsidR="00775CF9" w:rsidRDefault="00775CF9" w:rsidP="00775CF9">
      <w:pPr>
        <w:pStyle w:val="Guidance"/>
      </w:pPr>
      <w:r>
        <w:t xml:space="preserve">Detailed structure of the </w:t>
      </w:r>
      <w:proofErr w:type="spellStart"/>
      <w:r>
        <w:t>subclause</w:t>
      </w:r>
      <w:proofErr w:type="spellEnd"/>
      <w:r>
        <w:t xml:space="preserve"> is TBD.</w:t>
      </w:r>
    </w:p>
    <w:p w14:paraId="57157677" w14:textId="77777777" w:rsidR="00775CF9" w:rsidRPr="00775CF9" w:rsidRDefault="00775CF9" w:rsidP="00775CF9"/>
    <w:p w14:paraId="6D6E98E8" w14:textId="77777777" w:rsidR="00D25FC8" w:rsidRDefault="00D25FC8" w:rsidP="00D25FC8">
      <w:pPr>
        <w:pStyle w:val="Heading1"/>
      </w:pPr>
      <w:r>
        <w:br w:type="page"/>
      </w:r>
      <w:bookmarkStart w:id="1521" w:name="_Toc481653315"/>
      <w:bookmarkStart w:id="1522" w:name="_Toc481685309"/>
      <w:bookmarkStart w:id="1523" w:name="_Toc515525805"/>
      <w:r>
        <w:lastRenderedPageBreak/>
        <w:t>8</w:t>
      </w:r>
      <w:r>
        <w:tab/>
        <w:t>Conducted performance requirements</w:t>
      </w:r>
      <w:bookmarkEnd w:id="1521"/>
      <w:bookmarkEnd w:id="1522"/>
      <w:bookmarkEnd w:id="1523"/>
    </w:p>
    <w:p w14:paraId="46ECE8C7" w14:textId="77777777" w:rsidR="00775CF9" w:rsidRDefault="00775CF9" w:rsidP="00775CF9">
      <w:pPr>
        <w:pStyle w:val="Guidance"/>
      </w:pPr>
      <w:r>
        <w:t xml:space="preserve">Detailed structure of the </w:t>
      </w:r>
      <w:proofErr w:type="spellStart"/>
      <w:r>
        <w:t>subclause</w:t>
      </w:r>
      <w:proofErr w:type="spellEnd"/>
      <w:r>
        <w:t xml:space="preserve"> is TBD.</w:t>
      </w:r>
    </w:p>
    <w:p w14:paraId="09AAF4BC" w14:textId="77777777" w:rsidR="00775CF9" w:rsidRPr="00775CF9" w:rsidRDefault="00775CF9" w:rsidP="00775CF9"/>
    <w:p w14:paraId="7E7B8CFC" w14:textId="77777777" w:rsidR="00080512" w:rsidRDefault="00D9134D" w:rsidP="00EA205F">
      <w:pPr>
        <w:pStyle w:val="Heading8"/>
      </w:pPr>
      <w:r>
        <w:br w:type="page"/>
      </w:r>
      <w:bookmarkStart w:id="1524" w:name="_Toc481570476"/>
      <w:bookmarkStart w:id="1525" w:name="historyclause"/>
      <w:bookmarkStart w:id="1526" w:name="_Toc515525806"/>
      <w:r w:rsidR="00080512" w:rsidRPr="004D3578">
        <w:lastRenderedPageBreak/>
        <w:t xml:space="preserve">Annex </w:t>
      </w:r>
      <w:r w:rsidR="00EA205F">
        <w:t>A</w:t>
      </w:r>
      <w:r w:rsidR="009031A2">
        <w:t xml:space="preserve"> (n</w:t>
      </w:r>
      <w:r w:rsidR="00080512" w:rsidRPr="004D3578">
        <w:t>ormative)</w:t>
      </w:r>
      <w:proofErr w:type="gramStart"/>
      <w:r w:rsidR="00080512" w:rsidRPr="004D3578">
        <w:t>:</w:t>
      </w:r>
      <w:proofErr w:type="gramEnd"/>
      <w:r w:rsidR="00080512" w:rsidRPr="004D3578">
        <w:br/>
      </w:r>
      <w:bookmarkEnd w:id="1524"/>
      <w:r w:rsidR="009031A2" w:rsidRPr="009031A2">
        <w:t>Characteristics of interfering signals</w:t>
      </w:r>
      <w:bookmarkEnd w:id="1526"/>
    </w:p>
    <w:p w14:paraId="64DCA4B1" w14:textId="77777777" w:rsidR="003326BC" w:rsidRPr="003326BC" w:rsidRDefault="003326BC" w:rsidP="003326BC"/>
    <w:p w14:paraId="3963F5D9" w14:textId="77777777" w:rsidR="00506D90" w:rsidRDefault="00506D90">
      <w:pPr>
        <w:spacing w:after="0"/>
        <w:rPr>
          <w:rFonts w:ascii="Arial" w:hAnsi="Arial"/>
          <w:sz w:val="36"/>
        </w:rPr>
      </w:pPr>
      <w:r>
        <w:br w:type="page"/>
      </w:r>
    </w:p>
    <w:p w14:paraId="7FA711F5" w14:textId="40EF5A32" w:rsidR="00EB0004" w:rsidRDefault="00EB0004" w:rsidP="00EB0004">
      <w:pPr>
        <w:pStyle w:val="Heading8"/>
      </w:pPr>
      <w:bookmarkStart w:id="1527" w:name="_Toc515525807"/>
      <w:r w:rsidRPr="004D3578">
        <w:lastRenderedPageBreak/>
        <w:t xml:space="preserve">Annex </w:t>
      </w:r>
      <w:r>
        <w:t>B</w:t>
      </w:r>
      <w:r w:rsidR="000B6A4F">
        <w:t xml:space="preserve"> (</w:t>
      </w:r>
      <w:r w:rsidRPr="004D3578">
        <w:t>normative)</w:t>
      </w:r>
      <w:proofErr w:type="gramStart"/>
      <w:r w:rsidRPr="004D3578">
        <w:t>:</w:t>
      </w:r>
      <w:proofErr w:type="gramEnd"/>
      <w:r w:rsidRPr="004D3578">
        <w:br/>
      </w:r>
      <w:r w:rsidR="009031A2" w:rsidRPr="009031A2">
        <w:t>Environmental requirements for the BS equipment</w:t>
      </w:r>
      <w:bookmarkEnd w:id="1527"/>
    </w:p>
    <w:p w14:paraId="4768E747" w14:textId="77777777" w:rsidR="003326BC" w:rsidRPr="003326BC" w:rsidRDefault="003326BC" w:rsidP="003326BC"/>
    <w:p w14:paraId="5C84E012" w14:textId="77777777" w:rsidR="00506D90" w:rsidRDefault="00506D90">
      <w:pPr>
        <w:spacing w:after="0"/>
        <w:rPr>
          <w:rFonts w:ascii="Arial" w:hAnsi="Arial"/>
          <w:sz w:val="36"/>
        </w:rPr>
      </w:pPr>
      <w:r>
        <w:br w:type="page"/>
      </w:r>
    </w:p>
    <w:p w14:paraId="1E7D71A0" w14:textId="4ADB5CD3" w:rsidR="00EB0004" w:rsidRDefault="00EB0004" w:rsidP="00EB0004">
      <w:pPr>
        <w:pStyle w:val="Heading8"/>
      </w:pPr>
      <w:bookmarkStart w:id="1528" w:name="_Toc515525808"/>
      <w:r w:rsidRPr="004D3578">
        <w:lastRenderedPageBreak/>
        <w:t xml:space="preserve">Annex </w:t>
      </w:r>
      <w:r>
        <w:t>C</w:t>
      </w:r>
      <w:r w:rsidRPr="004D3578">
        <w:t xml:space="preserve"> (informative)</w:t>
      </w:r>
      <w:proofErr w:type="gramStart"/>
      <w:r w:rsidRPr="004D3578">
        <w:t>:</w:t>
      </w:r>
      <w:proofErr w:type="gramEnd"/>
      <w:r w:rsidRPr="004D3578">
        <w:br/>
      </w:r>
      <w:r w:rsidR="000C671E" w:rsidRPr="000C671E">
        <w:t>Test tolerances and derivation of test requirements</w:t>
      </w:r>
      <w:bookmarkEnd w:id="1528"/>
    </w:p>
    <w:p w14:paraId="4D7CD101" w14:textId="77777777" w:rsidR="003326BC" w:rsidRPr="003326BC" w:rsidRDefault="003326BC" w:rsidP="003326BC"/>
    <w:p w14:paraId="1CA49242" w14:textId="77777777" w:rsidR="00506D90" w:rsidRDefault="00506D90">
      <w:pPr>
        <w:spacing w:after="0"/>
        <w:rPr>
          <w:rFonts w:ascii="Arial" w:hAnsi="Arial"/>
          <w:sz w:val="36"/>
        </w:rPr>
      </w:pPr>
      <w:r>
        <w:br w:type="page"/>
      </w:r>
    </w:p>
    <w:p w14:paraId="486AF0F3" w14:textId="7094EF13" w:rsidR="00EB0004" w:rsidRDefault="00EB0004" w:rsidP="00EB0004">
      <w:pPr>
        <w:pStyle w:val="Heading8"/>
      </w:pPr>
      <w:bookmarkStart w:id="1529" w:name="_Toc515525809"/>
      <w:r w:rsidRPr="004D3578">
        <w:lastRenderedPageBreak/>
        <w:t xml:space="preserve">Annex </w:t>
      </w:r>
      <w:r>
        <w:t>D</w:t>
      </w:r>
      <w:r w:rsidRPr="004D3578">
        <w:t xml:space="preserve"> (informative)</w:t>
      </w:r>
      <w:proofErr w:type="gramStart"/>
      <w:r w:rsidRPr="004D3578">
        <w:t>:</w:t>
      </w:r>
      <w:proofErr w:type="gramEnd"/>
      <w:r w:rsidRPr="004D3578">
        <w:br/>
      </w:r>
      <w:r w:rsidR="00153C24" w:rsidRPr="00153C24">
        <w:t>Measurement system set-up</w:t>
      </w:r>
      <w:bookmarkEnd w:id="1529"/>
    </w:p>
    <w:p w14:paraId="49AA6F19" w14:textId="77777777" w:rsidR="00BA4632" w:rsidRPr="00BA4632" w:rsidRDefault="00BA4632" w:rsidP="00BA4632"/>
    <w:p w14:paraId="3875A889" w14:textId="77777777" w:rsidR="00506D90" w:rsidRDefault="00506D90">
      <w:pPr>
        <w:spacing w:after="0"/>
        <w:rPr>
          <w:rFonts w:ascii="Arial" w:hAnsi="Arial"/>
          <w:sz w:val="36"/>
        </w:rPr>
      </w:pPr>
      <w:r>
        <w:br w:type="page"/>
      </w:r>
    </w:p>
    <w:p w14:paraId="2A74DD3D" w14:textId="708BA63F" w:rsidR="00EB0004" w:rsidRPr="00EB0004" w:rsidRDefault="00EB0004" w:rsidP="00EB0004">
      <w:pPr>
        <w:pStyle w:val="Heading8"/>
      </w:pPr>
      <w:bookmarkStart w:id="1530" w:name="_Toc515525810"/>
      <w:r w:rsidRPr="004D3578">
        <w:lastRenderedPageBreak/>
        <w:t xml:space="preserve">Annex </w:t>
      </w:r>
      <w:r w:rsidR="007017D5">
        <w:t>E</w:t>
      </w:r>
      <w:r w:rsidRPr="004D3578">
        <w:t xml:space="preserve"> (informative)</w:t>
      </w:r>
      <w:proofErr w:type="gramStart"/>
      <w:r w:rsidRPr="004D3578">
        <w:t>:</w:t>
      </w:r>
      <w:proofErr w:type="gramEnd"/>
      <w:r w:rsidRPr="004D3578">
        <w:br/>
        <w:t>Change history</w:t>
      </w:r>
      <w:bookmarkEnd w:id="153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775CF9" w:rsidRPr="00235394" w14:paraId="30F9F29A" w14:textId="77777777" w:rsidTr="00A967D9">
        <w:trPr>
          <w:cantSplit/>
        </w:trPr>
        <w:tc>
          <w:tcPr>
            <w:tcW w:w="9639" w:type="dxa"/>
            <w:gridSpan w:val="8"/>
            <w:tcBorders>
              <w:bottom w:val="nil"/>
            </w:tcBorders>
            <w:shd w:val="solid" w:color="FFFFFF" w:fill="auto"/>
          </w:tcPr>
          <w:bookmarkEnd w:id="1525"/>
          <w:p w14:paraId="605827C1" w14:textId="77777777" w:rsidR="00775CF9" w:rsidRPr="00235394" w:rsidRDefault="00775CF9" w:rsidP="00A967D9">
            <w:pPr>
              <w:pStyle w:val="TAL"/>
              <w:jc w:val="center"/>
              <w:rPr>
                <w:b/>
                <w:sz w:val="16"/>
              </w:rPr>
            </w:pPr>
            <w:r w:rsidRPr="00235394">
              <w:rPr>
                <w:b/>
              </w:rPr>
              <w:t>Change history</w:t>
            </w:r>
          </w:p>
        </w:tc>
      </w:tr>
      <w:tr w:rsidR="00775CF9" w:rsidRPr="00235394" w14:paraId="74AE2E6D" w14:textId="77777777" w:rsidTr="00A967D9">
        <w:tc>
          <w:tcPr>
            <w:tcW w:w="800" w:type="dxa"/>
            <w:shd w:val="pct10" w:color="auto" w:fill="FFFFFF"/>
          </w:tcPr>
          <w:p w14:paraId="7FDCCF77" w14:textId="77777777" w:rsidR="00775CF9" w:rsidRPr="00235394" w:rsidRDefault="00775CF9" w:rsidP="00A967D9">
            <w:pPr>
              <w:pStyle w:val="TAL"/>
              <w:rPr>
                <w:b/>
                <w:sz w:val="16"/>
              </w:rPr>
            </w:pPr>
            <w:r w:rsidRPr="00235394">
              <w:rPr>
                <w:b/>
                <w:sz w:val="16"/>
              </w:rPr>
              <w:t>Date</w:t>
            </w:r>
          </w:p>
        </w:tc>
        <w:tc>
          <w:tcPr>
            <w:tcW w:w="800" w:type="dxa"/>
            <w:shd w:val="pct10" w:color="auto" w:fill="FFFFFF"/>
          </w:tcPr>
          <w:p w14:paraId="550FFA0C" w14:textId="77777777" w:rsidR="00775CF9" w:rsidRPr="00235394" w:rsidRDefault="00775CF9" w:rsidP="00A967D9">
            <w:pPr>
              <w:pStyle w:val="TAL"/>
              <w:rPr>
                <w:b/>
                <w:sz w:val="16"/>
              </w:rPr>
            </w:pPr>
            <w:r>
              <w:rPr>
                <w:b/>
                <w:sz w:val="16"/>
              </w:rPr>
              <w:t>Meeting</w:t>
            </w:r>
          </w:p>
        </w:tc>
        <w:tc>
          <w:tcPr>
            <w:tcW w:w="1094" w:type="dxa"/>
            <w:shd w:val="pct10" w:color="auto" w:fill="FFFFFF"/>
          </w:tcPr>
          <w:p w14:paraId="60F874E6" w14:textId="77777777" w:rsidR="00775CF9" w:rsidRPr="00235394" w:rsidRDefault="00775CF9" w:rsidP="00A967D9">
            <w:pPr>
              <w:pStyle w:val="TAL"/>
              <w:rPr>
                <w:b/>
                <w:sz w:val="16"/>
              </w:rPr>
            </w:pPr>
            <w:proofErr w:type="spellStart"/>
            <w:r w:rsidRPr="00235394">
              <w:rPr>
                <w:b/>
                <w:sz w:val="16"/>
              </w:rPr>
              <w:t>TDoc</w:t>
            </w:r>
            <w:proofErr w:type="spellEnd"/>
          </w:p>
        </w:tc>
        <w:tc>
          <w:tcPr>
            <w:tcW w:w="425" w:type="dxa"/>
            <w:shd w:val="pct10" w:color="auto" w:fill="FFFFFF"/>
          </w:tcPr>
          <w:p w14:paraId="36A993E4" w14:textId="77777777" w:rsidR="00775CF9" w:rsidRPr="00235394" w:rsidRDefault="00775CF9" w:rsidP="00A967D9">
            <w:pPr>
              <w:pStyle w:val="TAL"/>
              <w:rPr>
                <w:b/>
                <w:sz w:val="16"/>
              </w:rPr>
            </w:pPr>
            <w:r w:rsidRPr="00235394">
              <w:rPr>
                <w:b/>
                <w:sz w:val="16"/>
              </w:rPr>
              <w:t>CR</w:t>
            </w:r>
          </w:p>
        </w:tc>
        <w:tc>
          <w:tcPr>
            <w:tcW w:w="425" w:type="dxa"/>
            <w:shd w:val="pct10" w:color="auto" w:fill="FFFFFF"/>
          </w:tcPr>
          <w:p w14:paraId="229B60BB" w14:textId="77777777" w:rsidR="00775CF9" w:rsidRPr="00235394" w:rsidRDefault="00775CF9" w:rsidP="00A967D9">
            <w:pPr>
              <w:pStyle w:val="TAL"/>
              <w:rPr>
                <w:b/>
                <w:sz w:val="16"/>
              </w:rPr>
            </w:pPr>
            <w:r w:rsidRPr="00235394">
              <w:rPr>
                <w:b/>
                <w:sz w:val="16"/>
              </w:rPr>
              <w:t>Rev</w:t>
            </w:r>
          </w:p>
        </w:tc>
        <w:tc>
          <w:tcPr>
            <w:tcW w:w="425" w:type="dxa"/>
            <w:shd w:val="pct10" w:color="auto" w:fill="FFFFFF"/>
          </w:tcPr>
          <w:p w14:paraId="3DDAA3AD" w14:textId="77777777" w:rsidR="00775CF9" w:rsidRPr="00235394" w:rsidRDefault="00775CF9" w:rsidP="00A967D9">
            <w:pPr>
              <w:pStyle w:val="TAL"/>
              <w:rPr>
                <w:b/>
                <w:sz w:val="16"/>
              </w:rPr>
            </w:pPr>
            <w:r>
              <w:rPr>
                <w:b/>
                <w:sz w:val="16"/>
              </w:rPr>
              <w:t>Cat</w:t>
            </w:r>
          </w:p>
        </w:tc>
        <w:tc>
          <w:tcPr>
            <w:tcW w:w="4962" w:type="dxa"/>
            <w:shd w:val="pct10" w:color="auto" w:fill="FFFFFF"/>
          </w:tcPr>
          <w:p w14:paraId="07C5F11A" w14:textId="77777777" w:rsidR="00775CF9" w:rsidRPr="00235394" w:rsidRDefault="00775CF9" w:rsidP="00A967D9">
            <w:pPr>
              <w:pStyle w:val="TAL"/>
              <w:rPr>
                <w:b/>
                <w:sz w:val="16"/>
              </w:rPr>
            </w:pPr>
            <w:r w:rsidRPr="00235394">
              <w:rPr>
                <w:b/>
                <w:sz w:val="16"/>
              </w:rPr>
              <w:t>Subject/Comment</w:t>
            </w:r>
          </w:p>
        </w:tc>
        <w:tc>
          <w:tcPr>
            <w:tcW w:w="708" w:type="dxa"/>
            <w:shd w:val="pct10" w:color="auto" w:fill="FFFFFF"/>
          </w:tcPr>
          <w:p w14:paraId="4FBF3056" w14:textId="77777777" w:rsidR="00775CF9" w:rsidRPr="00235394" w:rsidRDefault="00775CF9" w:rsidP="00A967D9">
            <w:pPr>
              <w:pStyle w:val="TAL"/>
              <w:rPr>
                <w:b/>
                <w:sz w:val="16"/>
              </w:rPr>
            </w:pPr>
            <w:r w:rsidRPr="00235394">
              <w:rPr>
                <w:b/>
                <w:sz w:val="16"/>
              </w:rPr>
              <w:t>New</w:t>
            </w:r>
            <w:r>
              <w:rPr>
                <w:b/>
                <w:sz w:val="16"/>
              </w:rPr>
              <w:t xml:space="preserve"> version</w:t>
            </w:r>
          </w:p>
        </w:tc>
      </w:tr>
      <w:tr w:rsidR="00775CF9" w:rsidRPr="006B0D02" w14:paraId="040A307E" w14:textId="77777777" w:rsidTr="00A967D9">
        <w:tc>
          <w:tcPr>
            <w:tcW w:w="800" w:type="dxa"/>
            <w:shd w:val="solid" w:color="FFFFFF" w:fill="auto"/>
          </w:tcPr>
          <w:p w14:paraId="59380DF9" w14:textId="77777777" w:rsidR="00775CF9" w:rsidRPr="00E16811" w:rsidRDefault="00FF66D4" w:rsidP="00A967D9">
            <w:pPr>
              <w:pStyle w:val="TAC"/>
              <w:rPr>
                <w:sz w:val="16"/>
                <w:szCs w:val="16"/>
              </w:rPr>
            </w:pPr>
            <w:r>
              <w:rPr>
                <w:sz w:val="16"/>
                <w:szCs w:val="16"/>
              </w:rPr>
              <w:t>2017/11</w:t>
            </w:r>
          </w:p>
        </w:tc>
        <w:tc>
          <w:tcPr>
            <w:tcW w:w="800" w:type="dxa"/>
            <w:shd w:val="solid" w:color="FFFFFF" w:fill="auto"/>
          </w:tcPr>
          <w:p w14:paraId="567CE565" w14:textId="77777777" w:rsidR="00775CF9" w:rsidRPr="00E16811" w:rsidRDefault="00775CF9" w:rsidP="00A967D9">
            <w:pPr>
              <w:pStyle w:val="TAC"/>
              <w:rPr>
                <w:sz w:val="16"/>
                <w:szCs w:val="16"/>
              </w:rPr>
            </w:pPr>
            <w:r w:rsidRPr="00886E59">
              <w:rPr>
                <w:sz w:val="16"/>
                <w:szCs w:val="16"/>
              </w:rPr>
              <w:t>R4-8</w:t>
            </w:r>
            <w:r w:rsidR="00FF66D4">
              <w:rPr>
                <w:sz w:val="16"/>
                <w:szCs w:val="16"/>
              </w:rPr>
              <w:t>4bis</w:t>
            </w:r>
          </w:p>
        </w:tc>
        <w:tc>
          <w:tcPr>
            <w:tcW w:w="1094" w:type="dxa"/>
            <w:shd w:val="solid" w:color="FFFFFF" w:fill="auto"/>
          </w:tcPr>
          <w:p w14:paraId="107928AA" w14:textId="77777777" w:rsidR="00775CF9" w:rsidRPr="00E16811" w:rsidRDefault="00775CF9" w:rsidP="00FF66D4">
            <w:pPr>
              <w:pStyle w:val="TAC"/>
              <w:rPr>
                <w:sz w:val="16"/>
                <w:szCs w:val="16"/>
              </w:rPr>
            </w:pPr>
            <w:r w:rsidRPr="00886E59">
              <w:rPr>
                <w:sz w:val="16"/>
                <w:szCs w:val="16"/>
              </w:rPr>
              <w:t>R4-17</w:t>
            </w:r>
            <w:r w:rsidR="00FF66D4">
              <w:rPr>
                <w:sz w:val="16"/>
                <w:szCs w:val="16"/>
              </w:rPr>
              <w:t>11982</w:t>
            </w:r>
          </w:p>
        </w:tc>
        <w:tc>
          <w:tcPr>
            <w:tcW w:w="425" w:type="dxa"/>
            <w:shd w:val="solid" w:color="FFFFFF" w:fill="auto"/>
          </w:tcPr>
          <w:p w14:paraId="1319B47D" w14:textId="77777777" w:rsidR="00775CF9" w:rsidRPr="00E16811" w:rsidRDefault="00775CF9" w:rsidP="00926F59">
            <w:pPr>
              <w:pStyle w:val="TAL"/>
              <w:widowControl w:val="0"/>
              <w:tabs>
                <w:tab w:val="right" w:leader="dot" w:pos="9639"/>
              </w:tabs>
              <w:spacing w:before="120"/>
              <w:ind w:left="567" w:right="425" w:hanging="567"/>
              <w:jc w:val="both"/>
              <w:rPr>
                <w:sz w:val="16"/>
                <w:szCs w:val="16"/>
              </w:rPr>
            </w:pPr>
            <w:r w:rsidRPr="00886E59">
              <w:rPr>
                <w:sz w:val="16"/>
                <w:szCs w:val="16"/>
              </w:rPr>
              <w:t>-</w:t>
            </w:r>
          </w:p>
        </w:tc>
        <w:tc>
          <w:tcPr>
            <w:tcW w:w="425" w:type="dxa"/>
            <w:shd w:val="solid" w:color="FFFFFF" w:fill="auto"/>
          </w:tcPr>
          <w:p w14:paraId="5C2DD1C3" w14:textId="77777777" w:rsidR="00775CF9" w:rsidRPr="00E16811" w:rsidRDefault="00775CF9" w:rsidP="00926F59">
            <w:pPr>
              <w:pStyle w:val="TAR"/>
              <w:widowControl w:val="0"/>
              <w:tabs>
                <w:tab w:val="right" w:leader="dot" w:pos="9639"/>
              </w:tabs>
              <w:spacing w:before="120"/>
              <w:ind w:left="567" w:right="425" w:hanging="567"/>
              <w:jc w:val="both"/>
              <w:rPr>
                <w:sz w:val="16"/>
                <w:szCs w:val="16"/>
              </w:rPr>
            </w:pPr>
            <w:r w:rsidRPr="00886E59">
              <w:rPr>
                <w:sz w:val="16"/>
                <w:szCs w:val="16"/>
              </w:rPr>
              <w:t>-</w:t>
            </w:r>
          </w:p>
        </w:tc>
        <w:tc>
          <w:tcPr>
            <w:tcW w:w="425" w:type="dxa"/>
            <w:shd w:val="solid" w:color="FFFFFF" w:fill="auto"/>
          </w:tcPr>
          <w:p w14:paraId="64D50213" w14:textId="77777777" w:rsidR="00775CF9" w:rsidRPr="00E16811" w:rsidRDefault="00775CF9" w:rsidP="00926F59">
            <w:pPr>
              <w:pStyle w:val="TAC"/>
              <w:widowControl w:val="0"/>
              <w:tabs>
                <w:tab w:val="right" w:leader="dot" w:pos="9639"/>
              </w:tabs>
              <w:spacing w:before="120"/>
              <w:ind w:left="567" w:right="425" w:hanging="567"/>
              <w:jc w:val="both"/>
              <w:rPr>
                <w:sz w:val="16"/>
                <w:szCs w:val="16"/>
              </w:rPr>
            </w:pPr>
            <w:r w:rsidRPr="00886E59">
              <w:rPr>
                <w:sz w:val="16"/>
                <w:szCs w:val="16"/>
              </w:rPr>
              <w:t>-</w:t>
            </w:r>
          </w:p>
        </w:tc>
        <w:tc>
          <w:tcPr>
            <w:tcW w:w="4962" w:type="dxa"/>
            <w:shd w:val="solid" w:color="FFFFFF" w:fill="auto"/>
          </w:tcPr>
          <w:p w14:paraId="5ABD83BE" w14:textId="77777777" w:rsidR="00775CF9" w:rsidRPr="00E16811" w:rsidRDefault="00775CF9" w:rsidP="00A967D9">
            <w:pPr>
              <w:pStyle w:val="TAL"/>
              <w:widowControl w:val="0"/>
              <w:tabs>
                <w:tab w:val="right" w:leader="dot" w:pos="9639"/>
              </w:tabs>
              <w:spacing w:before="120"/>
              <w:ind w:left="567" w:right="425" w:hanging="567"/>
              <w:rPr>
                <w:sz w:val="16"/>
                <w:szCs w:val="16"/>
              </w:rPr>
            </w:pPr>
            <w:r w:rsidRPr="00886E59">
              <w:rPr>
                <w:sz w:val="16"/>
                <w:szCs w:val="16"/>
              </w:rPr>
              <w:t>TS skeleton</w:t>
            </w:r>
          </w:p>
        </w:tc>
        <w:tc>
          <w:tcPr>
            <w:tcW w:w="708" w:type="dxa"/>
            <w:shd w:val="solid" w:color="FFFFFF" w:fill="auto"/>
          </w:tcPr>
          <w:p w14:paraId="3373FEFE" w14:textId="77777777" w:rsidR="00775CF9" w:rsidRPr="00E16811" w:rsidRDefault="00775CF9" w:rsidP="00A967D9">
            <w:pPr>
              <w:pStyle w:val="TAC"/>
              <w:rPr>
                <w:sz w:val="16"/>
                <w:szCs w:val="16"/>
              </w:rPr>
            </w:pPr>
            <w:r w:rsidRPr="00886E59">
              <w:rPr>
                <w:sz w:val="16"/>
                <w:szCs w:val="16"/>
              </w:rPr>
              <w:t>0.0.1</w:t>
            </w:r>
          </w:p>
        </w:tc>
      </w:tr>
      <w:tr w:rsidR="00926F59" w:rsidRPr="006B0D02" w14:paraId="47590200" w14:textId="77777777" w:rsidTr="00A967D9">
        <w:tc>
          <w:tcPr>
            <w:tcW w:w="800" w:type="dxa"/>
            <w:shd w:val="solid" w:color="FFFFFF" w:fill="auto"/>
          </w:tcPr>
          <w:p w14:paraId="15F2F990" w14:textId="77777777" w:rsidR="00926F59" w:rsidRPr="00967AE9" w:rsidRDefault="00926F59" w:rsidP="00926F59">
            <w:pPr>
              <w:pStyle w:val="TAC"/>
              <w:rPr>
                <w:sz w:val="16"/>
                <w:szCs w:val="16"/>
              </w:rPr>
            </w:pPr>
            <w:r w:rsidRPr="00B80FB8">
              <w:rPr>
                <w:sz w:val="16"/>
                <w:szCs w:val="16"/>
              </w:rPr>
              <w:t>2018/04</w:t>
            </w:r>
          </w:p>
        </w:tc>
        <w:tc>
          <w:tcPr>
            <w:tcW w:w="800" w:type="dxa"/>
            <w:shd w:val="solid" w:color="FFFFFF" w:fill="auto"/>
          </w:tcPr>
          <w:p w14:paraId="255CCE19" w14:textId="77777777" w:rsidR="00926F59" w:rsidRPr="00967AE9" w:rsidRDefault="00926F59" w:rsidP="00926F59">
            <w:pPr>
              <w:pStyle w:val="TAC"/>
              <w:rPr>
                <w:sz w:val="16"/>
                <w:szCs w:val="16"/>
              </w:rPr>
            </w:pPr>
            <w:r w:rsidRPr="00B80FB8">
              <w:rPr>
                <w:sz w:val="16"/>
                <w:szCs w:val="16"/>
              </w:rPr>
              <w:t>R4-86bis</w:t>
            </w:r>
          </w:p>
        </w:tc>
        <w:tc>
          <w:tcPr>
            <w:tcW w:w="1094" w:type="dxa"/>
            <w:shd w:val="solid" w:color="FFFFFF" w:fill="auto"/>
          </w:tcPr>
          <w:p w14:paraId="745B652D" w14:textId="77777777" w:rsidR="00926F59" w:rsidRPr="00967AE9" w:rsidRDefault="00926F59" w:rsidP="00926F59">
            <w:pPr>
              <w:pStyle w:val="TAC"/>
              <w:rPr>
                <w:sz w:val="16"/>
                <w:szCs w:val="16"/>
                <w:lang w:eastAsia="zh-CN"/>
              </w:rPr>
            </w:pPr>
            <w:r w:rsidRPr="00B80FB8">
              <w:rPr>
                <w:sz w:val="16"/>
                <w:szCs w:val="16"/>
                <w:lang w:eastAsia="zh-CN"/>
              </w:rPr>
              <w:t>R4-180</w:t>
            </w:r>
            <w:r>
              <w:rPr>
                <w:sz w:val="16"/>
                <w:szCs w:val="16"/>
                <w:lang w:eastAsia="zh-CN"/>
              </w:rPr>
              <w:t>3913</w:t>
            </w:r>
          </w:p>
        </w:tc>
        <w:tc>
          <w:tcPr>
            <w:tcW w:w="425" w:type="dxa"/>
            <w:shd w:val="solid" w:color="FFFFFF" w:fill="auto"/>
          </w:tcPr>
          <w:p w14:paraId="71457637" w14:textId="77CB0C5D" w:rsidR="00926F59" w:rsidRPr="00967AE9" w:rsidRDefault="00926F59" w:rsidP="00926F59">
            <w:pPr>
              <w:pStyle w:val="TAL"/>
              <w:jc w:val="center"/>
              <w:rPr>
                <w:sz w:val="16"/>
                <w:szCs w:val="16"/>
              </w:rPr>
            </w:pPr>
            <w:ins w:id="1531" w:author="Huawei" w:date="2018-05-31T10:26:00Z">
              <w:r w:rsidRPr="00886E59">
                <w:rPr>
                  <w:sz w:val="16"/>
                  <w:szCs w:val="16"/>
                </w:rPr>
                <w:t>-</w:t>
              </w:r>
            </w:ins>
          </w:p>
        </w:tc>
        <w:tc>
          <w:tcPr>
            <w:tcW w:w="425" w:type="dxa"/>
            <w:shd w:val="solid" w:color="FFFFFF" w:fill="auto"/>
          </w:tcPr>
          <w:p w14:paraId="10D51A63" w14:textId="43A631D6" w:rsidR="00926F59" w:rsidRPr="00967AE9" w:rsidRDefault="00926F59" w:rsidP="00926F59">
            <w:pPr>
              <w:pStyle w:val="TAR"/>
              <w:jc w:val="center"/>
              <w:rPr>
                <w:sz w:val="16"/>
                <w:szCs w:val="16"/>
              </w:rPr>
              <w:pPrChange w:id="1532" w:author="Huawei" w:date="2018-05-31T10:26:00Z">
                <w:pPr>
                  <w:pStyle w:val="TAR"/>
                  <w:jc w:val="center"/>
                </w:pPr>
              </w:pPrChange>
            </w:pPr>
            <w:ins w:id="1533" w:author="Huawei" w:date="2018-05-31T10:26:00Z">
              <w:r w:rsidRPr="00886E59">
                <w:rPr>
                  <w:sz w:val="16"/>
                  <w:szCs w:val="16"/>
                </w:rPr>
                <w:t>-</w:t>
              </w:r>
            </w:ins>
          </w:p>
        </w:tc>
        <w:tc>
          <w:tcPr>
            <w:tcW w:w="425" w:type="dxa"/>
            <w:shd w:val="solid" w:color="FFFFFF" w:fill="auto"/>
          </w:tcPr>
          <w:p w14:paraId="5A620BEC" w14:textId="59D2C7DE" w:rsidR="00926F59" w:rsidRPr="00967AE9" w:rsidRDefault="00926F59" w:rsidP="00926F59">
            <w:pPr>
              <w:pStyle w:val="TAC"/>
              <w:rPr>
                <w:sz w:val="16"/>
                <w:szCs w:val="16"/>
              </w:rPr>
              <w:pPrChange w:id="1534" w:author="Huawei" w:date="2018-05-31T10:26:00Z">
                <w:pPr>
                  <w:pStyle w:val="TAC"/>
                </w:pPr>
              </w:pPrChange>
            </w:pPr>
            <w:ins w:id="1535" w:author="Huawei" w:date="2018-05-31T10:26:00Z">
              <w:r w:rsidRPr="00886E59">
                <w:rPr>
                  <w:sz w:val="16"/>
                  <w:szCs w:val="16"/>
                </w:rPr>
                <w:t>-</w:t>
              </w:r>
            </w:ins>
          </w:p>
        </w:tc>
        <w:tc>
          <w:tcPr>
            <w:tcW w:w="4962" w:type="dxa"/>
            <w:shd w:val="solid" w:color="FFFFFF" w:fill="auto"/>
          </w:tcPr>
          <w:p w14:paraId="7E705344" w14:textId="77777777" w:rsidR="00926F59" w:rsidRPr="00967AE9" w:rsidRDefault="00926F59" w:rsidP="00926F59">
            <w:pPr>
              <w:pStyle w:val="TAL"/>
              <w:rPr>
                <w:sz w:val="16"/>
                <w:szCs w:val="16"/>
              </w:rPr>
            </w:pPr>
            <w:r w:rsidRPr="00967AE9">
              <w:rPr>
                <w:sz w:val="16"/>
                <w:szCs w:val="16"/>
              </w:rPr>
              <w:t>R4-1803410    Draft CR to TS 38.141-1: Addition of applicability table in sub-clause 4.7</w:t>
            </w:r>
          </w:p>
          <w:p w14:paraId="3637658B" w14:textId="77777777" w:rsidR="00926F59" w:rsidRPr="00967AE9" w:rsidRDefault="00926F59" w:rsidP="00926F59">
            <w:pPr>
              <w:pStyle w:val="TAL"/>
              <w:rPr>
                <w:sz w:val="16"/>
                <w:szCs w:val="16"/>
              </w:rPr>
            </w:pPr>
            <w:r w:rsidRPr="00B80FB8">
              <w:rPr>
                <w:sz w:val="16"/>
                <w:szCs w:val="16"/>
              </w:rPr>
              <w:t xml:space="preserve">R4-1803411    </w:t>
            </w:r>
            <w:r w:rsidRPr="00967AE9">
              <w:rPr>
                <w:sz w:val="16"/>
                <w:szCs w:val="16"/>
              </w:rPr>
              <w:t>TP to TS 38.141-1 Applicability of requirements sub-clause (4.7)</w:t>
            </w:r>
          </w:p>
        </w:tc>
        <w:tc>
          <w:tcPr>
            <w:tcW w:w="708" w:type="dxa"/>
            <w:shd w:val="solid" w:color="FFFFFF" w:fill="auto"/>
          </w:tcPr>
          <w:p w14:paraId="063F597F" w14:textId="77777777" w:rsidR="00926F59" w:rsidRPr="008105C8" w:rsidRDefault="00926F59" w:rsidP="00926F59">
            <w:pPr>
              <w:pStyle w:val="TAC"/>
              <w:rPr>
                <w:sz w:val="16"/>
                <w:szCs w:val="16"/>
                <w:highlight w:val="yellow"/>
              </w:rPr>
            </w:pPr>
            <w:r w:rsidRPr="00B80FB8">
              <w:rPr>
                <w:sz w:val="16"/>
                <w:szCs w:val="16"/>
              </w:rPr>
              <w:t>0.1.0</w:t>
            </w:r>
          </w:p>
        </w:tc>
      </w:tr>
      <w:tr w:rsidR="00926F59" w:rsidRPr="006B0D02" w14:paraId="2A831A45" w14:textId="77777777" w:rsidTr="00A967D9">
        <w:tc>
          <w:tcPr>
            <w:tcW w:w="800" w:type="dxa"/>
            <w:shd w:val="solid" w:color="FFFFFF" w:fill="auto"/>
          </w:tcPr>
          <w:p w14:paraId="3CAEA1ED" w14:textId="77777777" w:rsidR="00926F59" w:rsidRPr="005960B7" w:rsidRDefault="00926F59" w:rsidP="00926F59">
            <w:pPr>
              <w:pStyle w:val="TAC"/>
              <w:rPr>
                <w:sz w:val="16"/>
                <w:szCs w:val="16"/>
              </w:rPr>
            </w:pPr>
            <w:r w:rsidRPr="00B80FB8">
              <w:rPr>
                <w:sz w:val="16"/>
                <w:szCs w:val="16"/>
              </w:rPr>
              <w:t>2018/04</w:t>
            </w:r>
          </w:p>
        </w:tc>
        <w:tc>
          <w:tcPr>
            <w:tcW w:w="800" w:type="dxa"/>
            <w:shd w:val="solid" w:color="FFFFFF" w:fill="auto"/>
          </w:tcPr>
          <w:p w14:paraId="1286D878" w14:textId="77777777" w:rsidR="00926F59" w:rsidRPr="005960B7" w:rsidRDefault="00926F59" w:rsidP="00926F59">
            <w:pPr>
              <w:pStyle w:val="TAC"/>
              <w:rPr>
                <w:sz w:val="16"/>
                <w:szCs w:val="16"/>
              </w:rPr>
            </w:pPr>
            <w:r w:rsidRPr="00B80FB8">
              <w:rPr>
                <w:sz w:val="16"/>
                <w:szCs w:val="16"/>
              </w:rPr>
              <w:t>R4-86bis</w:t>
            </w:r>
          </w:p>
        </w:tc>
        <w:tc>
          <w:tcPr>
            <w:tcW w:w="1094" w:type="dxa"/>
            <w:shd w:val="solid" w:color="FFFFFF" w:fill="auto"/>
          </w:tcPr>
          <w:p w14:paraId="5A2B1F20" w14:textId="2F1BC542" w:rsidR="00926F59" w:rsidRPr="005960B7" w:rsidRDefault="00926F59" w:rsidP="00926F59">
            <w:pPr>
              <w:pStyle w:val="TAC"/>
              <w:rPr>
                <w:sz w:val="16"/>
                <w:szCs w:val="16"/>
              </w:rPr>
            </w:pPr>
            <w:r w:rsidRPr="00330ED3">
              <w:rPr>
                <w:sz w:val="16"/>
                <w:szCs w:val="16"/>
              </w:rPr>
              <w:t>R4-1805424</w:t>
            </w:r>
            <w:r>
              <w:rPr>
                <w:sz w:val="16"/>
                <w:szCs w:val="16"/>
              </w:rPr>
              <w:t xml:space="preserve">, </w:t>
            </w:r>
            <w:r w:rsidRPr="00E83FE8">
              <w:rPr>
                <w:sz w:val="16"/>
                <w:szCs w:val="16"/>
              </w:rPr>
              <w:t>R4-1806022</w:t>
            </w:r>
          </w:p>
        </w:tc>
        <w:tc>
          <w:tcPr>
            <w:tcW w:w="425" w:type="dxa"/>
            <w:shd w:val="solid" w:color="FFFFFF" w:fill="auto"/>
          </w:tcPr>
          <w:p w14:paraId="4355FCEB" w14:textId="064A636C" w:rsidR="00926F59" w:rsidRPr="005960B7" w:rsidRDefault="00926F59" w:rsidP="00926F59">
            <w:pPr>
              <w:pStyle w:val="TAL"/>
              <w:jc w:val="center"/>
              <w:rPr>
                <w:sz w:val="16"/>
                <w:szCs w:val="16"/>
              </w:rPr>
            </w:pPr>
            <w:ins w:id="1536" w:author="Huawei" w:date="2018-05-31T10:26:00Z">
              <w:r w:rsidRPr="00886E59">
                <w:rPr>
                  <w:sz w:val="16"/>
                  <w:szCs w:val="16"/>
                </w:rPr>
                <w:t>-</w:t>
              </w:r>
            </w:ins>
          </w:p>
        </w:tc>
        <w:tc>
          <w:tcPr>
            <w:tcW w:w="425" w:type="dxa"/>
            <w:shd w:val="solid" w:color="FFFFFF" w:fill="auto"/>
          </w:tcPr>
          <w:p w14:paraId="54D4AB98" w14:textId="6ED4DC8E" w:rsidR="00926F59" w:rsidRPr="005960B7" w:rsidRDefault="00926F59" w:rsidP="00926F59">
            <w:pPr>
              <w:pStyle w:val="TAR"/>
              <w:jc w:val="center"/>
              <w:rPr>
                <w:sz w:val="16"/>
                <w:szCs w:val="16"/>
              </w:rPr>
              <w:pPrChange w:id="1537" w:author="Huawei" w:date="2018-05-31T10:26:00Z">
                <w:pPr>
                  <w:pStyle w:val="TAR"/>
                  <w:jc w:val="center"/>
                </w:pPr>
              </w:pPrChange>
            </w:pPr>
            <w:ins w:id="1538" w:author="Huawei" w:date="2018-05-31T10:26:00Z">
              <w:r w:rsidRPr="00886E59">
                <w:rPr>
                  <w:sz w:val="16"/>
                  <w:szCs w:val="16"/>
                </w:rPr>
                <w:t>-</w:t>
              </w:r>
            </w:ins>
          </w:p>
        </w:tc>
        <w:tc>
          <w:tcPr>
            <w:tcW w:w="425" w:type="dxa"/>
            <w:shd w:val="solid" w:color="FFFFFF" w:fill="auto"/>
          </w:tcPr>
          <w:p w14:paraId="7DC7D974" w14:textId="771E27DF" w:rsidR="00926F59" w:rsidRPr="005960B7" w:rsidRDefault="00926F59" w:rsidP="00926F59">
            <w:pPr>
              <w:pStyle w:val="TAC"/>
              <w:rPr>
                <w:sz w:val="16"/>
                <w:szCs w:val="16"/>
              </w:rPr>
              <w:pPrChange w:id="1539" w:author="Huawei" w:date="2018-05-31T10:26:00Z">
                <w:pPr>
                  <w:pStyle w:val="TAC"/>
                </w:pPr>
              </w:pPrChange>
            </w:pPr>
            <w:ins w:id="1540" w:author="Huawei" w:date="2018-05-31T10:26:00Z">
              <w:r w:rsidRPr="00886E59">
                <w:rPr>
                  <w:sz w:val="16"/>
                  <w:szCs w:val="16"/>
                </w:rPr>
                <w:t>-</w:t>
              </w:r>
            </w:ins>
          </w:p>
        </w:tc>
        <w:tc>
          <w:tcPr>
            <w:tcW w:w="4962" w:type="dxa"/>
            <w:shd w:val="solid" w:color="FFFFFF" w:fill="auto"/>
          </w:tcPr>
          <w:p w14:paraId="76EE4547" w14:textId="77777777" w:rsidR="00926F59" w:rsidRDefault="00926F59" w:rsidP="00926F59">
            <w:pPr>
              <w:pStyle w:val="TAL"/>
              <w:rPr>
                <w:sz w:val="16"/>
                <w:szCs w:val="16"/>
              </w:rPr>
            </w:pPr>
            <w:r>
              <w:rPr>
                <w:sz w:val="16"/>
                <w:szCs w:val="16"/>
              </w:rPr>
              <w:t xml:space="preserve">Implementation of TPs agreed during RAN4#86bis, on top of the agreed </w:t>
            </w:r>
            <w:r w:rsidRPr="00330ED3">
              <w:rPr>
                <w:sz w:val="16"/>
                <w:szCs w:val="16"/>
              </w:rPr>
              <w:t>R4-1803913</w:t>
            </w:r>
            <w:r>
              <w:rPr>
                <w:sz w:val="16"/>
                <w:szCs w:val="16"/>
              </w:rPr>
              <w:t xml:space="preserve">: </w:t>
            </w:r>
          </w:p>
          <w:p w14:paraId="2DE4A4AA" w14:textId="77777777" w:rsidR="00926F59" w:rsidRDefault="00926F59" w:rsidP="00926F59">
            <w:pPr>
              <w:pStyle w:val="TAL"/>
              <w:rPr>
                <w:sz w:val="16"/>
                <w:szCs w:val="16"/>
              </w:rPr>
            </w:pPr>
            <w:r>
              <w:rPr>
                <w:sz w:val="16"/>
                <w:szCs w:val="16"/>
              </w:rPr>
              <w:t xml:space="preserve">- </w:t>
            </w:r>
            <w:r w:rsidRPr="00330ED3">
              <w:rPr>
                <w:sz w:val="16"/>
                <w:szCs w:val="16"/>
              </w:rPr>
              <w:t>R4-1805424</w:t>
            </w:r>
            <w:r w:rsidRPr="00330ED3">
              <w:rPr>
                <w:sz w:val="16"/>
                <w:szCs w:val="16"/>
              </w:rPr>
              <w:tab/>
              <w:t>TP to TS 38.141-1 v0.1.0 Sections 1-3</w:t>
            </w:r>
          </w:p>
          <w:p w14:paraId="378DC894" w14:textId="30E2B88D" w:rsidR="00926F59" w:rsidRPr="005960B7" w:rsidRDefault="00926F59" w:rsidP="00926F59">
            <w:pPr>
              <w:pStyle w:val="TAL"/>
              <w:rPr>
                <w:sz w:val="16"/>
                <w:szCs w:val="16"/>
              </w:rPr>
            </w:pPr>
            <w:r>
              <w:rPr>
                <w:sz w:val="16"/>
                <w:szCs w:val="16"/>
              </w:rPr>
              <w:t xml:space="preserve">- </w:t>
            </w:r>
            <w:r w:rsidRPr="00E83FE8">
              <w:rPr>
                <w:sz w:val="16"/>
                <w:szCs w:val="16"/>
              </w:rPr>
              <w:t>R4-1806022</w:t>
            </w:r>
            <w:r w:rsidRPr="00E83FE8">
              <w:rPr>
                <w:sz w:val="16"/>
                <w:szCs w:val="16"/>
              </w:rPr>
              <w:tab/>
              <w:t>TP to TS 38.141-1 v0.1.0 Section 4</w:t>
            </w:r>
          </w:p>
        </w:tc>
        <w:tc>
          <w:tcPr>
            <w:tcW w:w="708" w:type="dxa"/>
            <w:shd w:val="solid" w:color="FFFFFF" w:fill="auto"/>
          </w:tcPr>
          <w:p w14:paraId="55549FCB" w14:textId="77777777" w:rsidR="00926F59" w:rsidRPr="005960B7" w:rsidRDefault="00926F59" w:rsidP="00926F59">
            <w:pPr>
              <w:pStyle w:val="TAC"/>
              <w:rPr>
                <w:sz w:val="16"/>
                <w:szCs w:val="16"/>
              </w:rPr>
            </w:pPr>
            <w:r>
              <w:rPr>
                <w:sz w:val="16"/>
                <w:szCs w:val="16"/>
              </w:rPr>
              <w:t>0.2</w:t>
            </w:r>
            <w:r w:rsidRPr="00B80FB8">
              <w:rPr>
                <w:sz w:val="16"/>
                <w:szCs w:val="16"/>
              </w:rPr>
              <w:t>.0</w:t>
            </w:r>
          </w:p>
        </w:tc>
      </w:tr>
      <w:tr w:rsidR="00926F59" w:rsidRPr="006B0D02" w14:paraId="1BCD954D" w14:textId="77777777" w:rsidTr="00A967D9">
        <w:tc>
          <w:tcPr>
            <w:tcW w:w="800" w:type="dxa"/>
            <w:shd w:val="solid" w:color="FFFFFF" w:fill="auto"/>
          </w:tcPr>
          <w:p w14:paraId="029395A6" w14:textId="37538CA0" w:rsidR="00926F59" w:rsidRPr="005960B7" w:rsidRDefault="00926F59" w:rsidP="00926F59">
            <w:pPr>
              <w:pStyle w:val="TAC"/>
              <w:rPr>
                <w:sz w:val="16"/>
                <w:szCs w:val="16"/>
              </w:rPr>
            </w:pPr>
            <w:ins w:id="1541" w:author="Huawei" w:date="2018-05-31T10:22:00Z">
              <w:r w:rsidRPr="00B80FB8">
                <w:rPr>
                  <w:sz w:val="16"/>
                  <w:szCs w:val="16"/>
                </w:rPr>
                <w:t>2018/0</w:t>
              </w:r>
              <w:r>
                <w:rPr>
                  <w:sz w:val="16"/>
                  <w:szCs w:val="16"/>
                </w:rPr>
                <w:t>6</w:t>
              </w:r>
            </w:ins>
          </w:p>
        </w:tc>
        <w:tc>
          <w:tcPr>
            <w:tcW w:w="800" w:type="dxa"/>
            <w:shd w:val="solid" w:color="FFFFFF" w:fill="auto"/>
          </w:tcPr>
          <w:p w14:paraId="72E0A6D7" w14:textId="5BE2C53F" w:rsidR="00926F59" w:rsidRPr="005960B7" w:rsidRDefault="00926F59" w:rsidP="00926F59">
            <w:pPr>
              <w:pStyle w:val="TAC"/>
              <w:rPr>
                <w:sz w:val="16"/>
                <w:szCs w:val="16"/>
              </w:rPr>
            </w:pPr>
            <w:ins w:id="1542" w:author="Huawei" w:date="2018-05-31T10:22:00Z">
              <w:r>
                <w:rPr>
                  <w:sz w:val="16"/>
                  <w:szCs w:val="16"/>
                </w:rPr>
                <w:t>R4-87</w:t>
              </w:r>
            </w:ins>
          </w:p>
        </w:tc>
        <w:tc>
          <w:tcPr>
            <w:tcW w:w="1094" w:type="dxa"/>
            <w:shd w:val="solid" w:color="FFFFFF" w:fill="auto"/>
          </w:tcPr>
          <w:p w14:paraId="2F6D8663" w14:textId="61290A42" w:rsidR="00926F59" w:rsidRPr="005960B7" w:rsidRDefault="00926F59" w:rsidP="00926F59">
            <w:pPr>
              <w:pStyle w:val="TAL"/>
              <w:rPr>
                <w:sz w:val="16"/>
                <w:szCs w:val="16"/>
              </w:rPr>
            </w:pPr>
            <w:ins w:id="1543" w:author="Huawei" w:date="2018-05-31T10:25:00Z">
              <w:r w:rsidRPr="00D0362A">
                <w:rPr>
                  <w:sz w:val="16"/>
                  <w:szCs w:val="16"/>
                </w:rPr>
                <w:t>R4-1808321</w:t>
              </w:r>
              <w:r>
                <w:rPr>
                  <w:sz w:val="16"/>
                  <w:szCs w:val="16"/>
                </w:rPr>
                <w:t xml:space="preserve">, </w:t>
              </w:r>
              <w:r w:rsidRPr="00D0362A">
                <w:rPr>
                  <w:sz w:val="16"/>
                  <w:szCs w:val="16"/>
                </w:rPr>
                <w:t>R4-1808322</w:t>
              </w:r>
              <w:r>
                <w:rPr>
                  <w:sz w:val="16"/>
                  <w:szCs w:val="16"/>
                </w:rPr>
                <w:t xml:space="preserve">, </w:t>
              </w:r>
              <w:r w:rsidRPr="00D0362A">
                <w:rPr>
                  <w:sz w:val="16"/>
                  <w:szCs w:val="16"/>
                </w:rPr>
                <w:t>R4-1808324</w:t>
              </w:r>
              <w:r>
                <w:rPr>
                  <w:sz w:val="16"/>
                  <w:szCs w:val="16"/>
                </w:rPr>
                <w:t>,</w:t>
              </w:r>
              <w:r>
                <w:rPr>
                  <w:sz w:val="16"/>
                  <w:szCs w:val="16"/>
                </w:rPr>
                <w:t xml:space="preserve"> </w:t>
              </w:r>
              <w:r w:rsidRPr="00D0362A">
                <w:rPr>
                  <w:sz w:val="16"/>
                  <w:szCs w:val="16"/>
                </w:rPr>
                <w:t>R4-1808326</w:t>
              </w:r>
              <w:r>
                <w:rPr>
                  <w:sz w:val="16"/>
                  <w:szCs w:val="16"/>
                </w:rPr>
                <w:t xml:space="preserve">, </w:t>
              </w:r>
              <w:r w:rsidRPr="00D0362A">
                <w:rPr>
                  <w:sz w:val="16"/>
                  <w:szCs w:val="16"/>
                </w:rPr>
                <w:t>R4-1808482</w:t>
              </w:r>
            </w:ins>
          </w:p>
        </w:tc>
        <w:tc>
          <w:tcPr>
            <w:tcW w:w="425" w:type="dxa"/>
            <w:shd w:val="solid" w:color="FFFFFF" w:fill="auto"/>
          </w:tcPr>
          <w:p w14:paraId="17C94D53" w14:textId="5AEC929E" w:rsidR="00926F59" w:rsidRPr="005960B7" w:rsidRDefault="00926F59" w:rsidP="00926F59">
            <w:pPr>
              <w:pStyle w:val="TAL"/>
              <w:jc w:val="center"/>
              <w:rPr>
                <w:sz w:val="16"/>
                <w:szCs w:val="16"/>
              </w:rPr>
            </w:pPr>
            <w:ins w:id="1544" w:author="Huawei" w:date="2018-05-31T10:26:00Z">
              <w:r w:rsidRPr="00886E59">
                <w:rPr>
                  <w:sz w:val="16"/>
                  <w:szCs w:val="16"/>
                </w:rPr>
                <w:t>-</w:t>
              </w:r>
            </w:ins>
          </w:p>
        </w:tc>
        <w:tc>
          <w:tcPr>
            <w:tcW w:w="425" w:type="dxa"/>
            <w:shd w:val="solid" w:color="FFFFFF" w:fill="auto"/>
          </w:tcPr>
          <w:p w14:paraId="20A815F6" w14:textId="40C193EF" w:rsidR="00926F59" w:rsidRPr="005960B7" w:rsidRDefault="00926F59" w:rsidP="00926F59">
            <w:pPr>
              <w:pStyle w:val="TAR"/>
              <w:jc w:val="center"/>
              <w:rPr>
                <w:sz w:val="16"/>
                <w:szCs w:val="16"/>
              </w:rPr>
            </w:pPr>
            <w:ins w:id="1545" w:author="Huawei" w:date="2018-05-31T10:26:00Z">
              <w:r w:rsidRPr="00886E59">
                <w:rPr>
                  <w:sz w:val="16"/>
                  <w:szCs w:val="16"/>
                </w:rPr>
                <w:t>-</w:t>
              </w:r>
            </w:ins>
          </w:p>
        </w:tc>
        <w:tc>
          <w:tcPr>
            <w:tcW w:w="425" w:type="dxa"/>
            <w:shd w:val="solid" w:color="FFFFFF" w:fill="auto"/>
          </w:tcPr>
          <w:p w14:paraId="6B5F49AB" w14:textId="5D551E2D" w:rsidR="00926F59" w:rsidRPr="005960B7" w:rsidRDefault="00926F59" w:rsidP="00926F59">
            <w:pPr>
              <w:pStyle w:val="TAC"/>
              <w:rPr>
                <w:sz w:val="16"/>
                <w:szCs w:val="16"/>
              </w:rPr>
            </w:pPr>
            <w:ins w:id="1546" w:author="Huawei" w:date="2018-05-31T10:26:00Z">
              <w:r w:rsidRPr="00886E59">
                <w:rPr>
                  <w:sz w:val="16"/>
                  <w:szCs w:val="16"/>
                </w:rPr>
                <w:t>-</w:t>
              </w:r>
            </w:ins>
          </w:p>
        </w:tc>
        <w:tc>
          <w:tcPr>
            <w:tcW w:w="4962" w:type="dxa"/>
            <w:shd w:val="solid" w:color="FFFFFF" w:fill="auto"/>
          </w:tcPr>
          <w:p w14:paraId="41D34B12" w14:textId="02B6D5B8" w:rsidR="00926F59" w:rsidRDefault="00926F59" w:rsidP="00926F59">
            <w:pPr>
              <w:pStyle w:val="TAL"/>
              <w:rPr>
                <w:ins w:id="1547" w:author="Huawei" w:date="2018-05-31T10:23:00Z"/>
                <w:sz w:val="16"/>
                <w:szCs w:val="16"/>
              </w:rPr>
            </w:pPr>
            <w:ins w:id="1548" w:author="Huawei" w:date="2018-05-31T10:23:00Z">
              <w:r>
                <w:rPr>
                  <w:sz w:val="16"/>
                  <w:szCs w:val="16"/>
                </w:rPr>
                <w:t>Implementation</w:t>
              </w:r>
              <w:r>
                <w:rPr>
                  <w:sz w:val="16"/>
                  <w:szCs w:val="16"/>
                </w:rPr>
                <w:t xml:space="preserve"> of TPs agreed during RAN4#87</w:t>
              </w:r>
              <w:r>
                <w:rPr>
                  <w:sz w:val="16"/>
                  <w:szCs w:val="16"/>
                </w:rPr>
                <w:t xml:space="preserve">, on top of </w:t>
              </w:r>
              <w:r w:rsidRPr="00D0362A">
                <w:rPr>
                  <w:sz w:val="16"/>
                  <w:szCs w:val="16"/>
                </w:rPr>
                <w:t>R4-1807254</w:t>
              </w:r>
              <w:r>
                <w:rPr>
                  <w:sz w:val="16"/>
                  <w:szCs w:val="16"/>
                </w:rPr>
                <w:t xml:space="preserve">: </w:t>
              </w:r>
            </w:ins>
          </w:p>
          <w:p w14:paraId="3ADAFD30" w14:textId="77777777" w:rsidR="00926F59" w:rsidRDefault="00926F59" w:rsidP="00926F59">
            <w:pPr>
              <w:pStyle w:val="TAL"/>
              <w:rPr>
                <w:ins w:id="1549" w:author="Huawei" w:date="2018-05-31T10:24:00Z"/>
                <w:sz w:val="16"/>
                <w:szCs w:val="16"/>
              </w:rPr>
            </w:pPr>
            <w:ins w:id="1550" w:author="Huawei" w:date="2018-05-31T10:23:00Z">
              <w:r>
                <w:rPr>
                  <w:sz w:val="16"/>
                  <w:szCs w:val="16"/>
                </w:rPr>
                <w:t>-</w:t>
              </w:r>
            </w:ins>
            <w:ins w:id="1551" w:author="Huawei" w:date="2018-05-31T10:24:00Z">
              <w:r>
                <w:rPr>
                  <w:sz w:val="16"/>
                  <w:szCs w:val="16"/>
                </w:rPr>
                <w:t xml:space="preserve"> </w:t>
              </w:r>
            </w:ins>
            <w:ins w:id="1552" w:author="Huawei" w:date="2018-05-31T10:23:00Z">
              <w:r w:rsidRPr="00D0362A">
                <w:rPr>
                  <w:sz w:val="16"/>
                  <w:szCs w:val="16"/>
                </w:rPr>
                <w:t>R4-1808321</w:t>
              </w:r>
              <w:r w:rsidRPr="00D0362A">
                <w:rPr>
                  <w:sz w:val="16"/>
                  <w:szCs w:val="16"/>
                </w:rPr>
                <w:tab/>
                <w:t>TP to TS 38.141-1: conducted manufacturers declarations for NR BS (4.6)</w:t>
              </w:r>
            </w:ins>
          </w:p>
          <w:p w14:paraId="0D47E18D" w14:textId="767DC1DE" w:rsidR="00926F59" w:rsidRPr="00D0362A" w:rsidRDefault="00926F59" w:rsidP="00926F59">
            <w:pPr>
              <w:pStyle w:val="TAL"/>
              <w:rPr>
                <w:ins w:id="1553" w:author="Huawei" w:date="2018-05-31T10:23:00Z"/>
                <w:sz w:val="16"/>
                <w:szCs w:val="16"/>
              </w:rPr>
            </w:pPr>
            <w:ins w:id="1554" w:author="Huawei" w:date="2018-05-31T10:24:00Z">
              <w:r>
                <w:rPr>
                  <w:sz w:val="16"/>
                  <w:szCs w:val="16"/>
                </w:rPr>
                <w:t xml:space="preserve">- </w:t>
              </w:r>
            </w:ins>
            <w:ins w:id="1555" w:author="Huawei" w:date="2018-05-31T10:23:00Z">
              <w:r w:rsidRPr="00D0362A">
                <w:rPr>
                  <w:sz w:val="16"/>
                  <w:szCs w:val="16"/>
                </w:rPr>
                <w:t>R4-1808322</w:t>
              </w:r>
              <w:r w:rsidRPr="00D0362A">
                <w:rPr>
                  <w:sz w:val="16"/>
                  <w:szCs w:val="16"/>
                </w:rPr>
                <w:tab/>
                <w:t>TP to TS 38.141-1: removal of OTA terms and definitions</w:t>
              </w:r>
            </w:ins>
          </w:p>
          <w:p w14:paraId="22A3E172" w14:textId="77777777" w:rsidR="00926F59" w:rsidRDefault="00926F59" w:rsidP="00926F59">
            <w:pPr>
              <w:pStyle w:val="TAL"/>
              <w:rPr>
                <w:ins w:id="1556" w:author="Huawei" w:date="2018-05-31T10:24:00Z"/>
                <w:sz w:val="16"/>
                <w:szCs w:val="16"/>
              </w:rPr>
            </w:pPr>
            <w:ins w:id="1557" w:author="Huawei" w:date="2018-05-31T10:24:00Z">
              <w:r>
                <w:rPr>
                  <w:sz w:val="16"/>
                  <w:szCs w:val="16"/>
                </w:rPr>
                <w:t xml:space="preserve">- </w:t>
              </w:r>
            </w:ins>
            <w:ins w:id="1558" w:author="Huawei" w:date="2018-05-31T10:23:00Z">
              <w:r w:rsidRPr="00D0362A">
                <w:rPr>
                  <w:sz w:val="16"/>
                  <w:szCs w:val="16"/>
                </w:rPr>
                <w:t>R4-1808324</w:t>
              </w:r>
              <w:r w:rsidRPr="00D0362A">
                <w:rPr>
                  <w:sz w:val="16"/>
                  <w:szCs w:val="16"/>
                </w:rPr>
                <w:tab/>
                <w:t>TP to TS 38.141-1: NR channel numbering correction</w:t>
              </w:r>
            </w:ins>
          </w:p>
          <w:p w14:paraId="03F9748F" w14:textId="77777777" w:rsidR="00926F59" w:rsidRDefault="00926F59" w:rsidP="00926F59">
            <w:pPr>
              <w:pStyle w:val="TAL"/>
              <w:rPr>
                <w:ins w:id="1559" w:author="Huawei" w:date="2018-05-31T10:24:00Z"/>
                <w:sz w:val="16"/>
                <w:szCs w:val="16"/>
              </w:rPr>
            </w:pPr>
            <w:ins w:id="1560" w:author="Huawei" w:date="2018-05-31T10:24:00Z">
              <w:r>
                <w:rPr>
                  <w:sz w:val="16"/>
                  <w:szCs w:val="16"/>
                </w:rPr>
                <w:t xml:space="preserve">- </w:t>
              </w:r>
              <w:r w:rsidRPr="00D0362A">
                <w:rPr>
                  <w:sz w:val="16"/>
                  <w:szCs w:val="16"/>
                </w:rPr>
                <w:t>R4-1808326</w:t>
              </w:r>
              <w:r w:rsidRPr="00D0362A">
                <w:rPr>
                  <w:sz w:val="16"/>
                  <w:szCs w:val="16"/>
                </w:rPr>
                <w:tab/>
                <w:t>TP to TS 38.141-1: Correction of the BS type 1-H architecture figure</w:t>
              </w:r>
            </w:ins>
          </w:p>
          <w:p w14:paraId="419A1404" w14:textId="3BD9EDD2" w:rsidR="00926F59" w:rsidRPr="005960B7" w:rsidRDefault="00926F59" w:rsidP="00926F59">
            <w:pPr>
              <w:pStyle w:val="TAL"/>
              <w:rPr>
                <w:sz w:val="16"/>
                <w:szCs w:val="16"/>
              </w:rPr>
            </w:pPr>
            <w:ins w:id="1561" w:author="Huawei" w:date="2018-05-31T10:24:00Z">
              <w:r>
                <w:rPr>
                  <w:sz w:val="16"/>
                  <w:szCs w:val="16"/>
                </w:rPr>
                <w:t xml:space="preserve">- </w:t>
              </w:r>
            </w:ins>
            <w:ins w:id="1562" w:author="Huawei" w:date="2018-05-31T10:25:00Z">
              <w:r w:rsidRPr="00D0362A">
                <w:rPr>
                  <w:sz w:val="16"/>
                  <w:szCs w:val="16"/>
                </w:rPr>
                <w:t>R4-1808482</w:t>
              </w:r>
              <w:r w:rsidRPr="00D0362A">
                <w:rPr>
                  <w:sz w:val="16"/>
                  <w:szCs w:val="16"/>
                </w:rPr>
                <w:tab/>
                <w:t>TP to TS 38.141-1: multi-band operation</w:t>
              </w:r>
            </w:ins>
          </w:p>
        </w:tc>
        <w:tc>
          <w:tcPr>
            <w:tcW w:w="708" w:type="dxa"/>
            <w:shd w:val="solid" w:color="FFFFFF" w:fill="auto"/>
          </w:tcPr>
          <w:p w14:paraId="4EFEB0B3" w14:textId="4C642C67" w:rsidR="00926F59" w:rsidRPr="005960B7" w:rsidRDefault="00926F59" w:rsidP="00926F59">
            <w:pPr>
              <w:pStyle w:val="TAC"/>
              <w:rPr>
                <w:sz w:val="16"/>
                <w:szCs w:val="16"/>
              </w:rPr>
            </w:pPr>
            <w:ins w:id="1563" w:author="Huawei" w:date="2018-05-31T10:22:00Z">
              <w:r>
                <w:rPr>
                  <w:sz w:val="16"/>
                  <w:szCs w:val="16"/>
                </w:rPr>
                <w:t>0.3.0</w:t>
              </w:r>
            </w:ins>
          </w:p>
        </w:tc>
        <w:bookmarkStart w:id="1564" w:name="_GoBack"/>
        <w:bookmarkEnd w:id="1564"/>
      </w:tr>
      <w:tr w:rsidR="00D0362A" w:rsidRPr="006B0D02" w14:paraId="4D70452D" w14:textId="77777777" w:rsidTr="00A967D9">
        <w:trPr>
          <w:ins w:id="1565" w:author="Huawei" w:date="2018-05-31T10:25:00Z"/>
        </w:trPr>
        <w:tc>
          <w:tcPr>
            <w:tcW w:w="800" w:type="dxa"/>
            <w:shd w:val="solid" w:color="FFFFFF" w:fill="auto"/>
          </w:tcPr>
          <w:p w14:paraId="57C94865" w14:textId="77777777" w:rsidR="00D0362A" w:rsidRPr="00B80FB8" w:rsidRDefault="00D0362A" w:rsidP="00D0362A">
            <w:pPr>
              <w:pStyle w:val="TAC"/>
              <w:rPr>
                <w:ins w:id="1566" w:author="Huawei" w:date="2018-05-31T10:25:00Z"/>
                <w:sz w:val="16"/>
                <w:szCs w:val="16"/>
              </w:rPr>
            </w:pPr>
          </w:p>
        </w:tc>
        <w:tc>
          <w:tcPr>
            <w:tcW w:w="800" w:type="dxa"/>
            <w:shd w:val="solid" w:color="FFFFFF" w:fill="auto"/>
          </w:tcPr>
          <w:p w14:paraId="5FEB1D1C" w14:textId="77777777" w:rsidR="00D0362A" w:rsidRDefault="00D0362A" w:rsidP="00D0362A">
            <w:pPr>
              <w:pStyle w:val="TAC"/>
              <w:rPr>
                <w:ins w:id="1567" w:author="Huawei" w:date="2018-05-31T10:25:00Z"/>
                <w:sz w:val="16"/>
                <w:szCs w:val="16"/>
              </w:rPr>
            </w:pPr>
          </w:p>
        </w:tc>
        <w:tc>
          <w:tcPr>
            <w:tcW w:w="1094" w:type="dxa"/>
            <w:shd w:val="solid" w:color="FFFFFF" w:fill="auto"/>
          </w:tcPr>
          <w:p w14:paraId="59C8B3E1" w14:textId="77777777" w:rsidR="00D0362A" w:rsidRPr="005960B7" w:rsidRDefault="00D0362A" w:rsidP="00D0362A">
            <w:pPr>
              <w:pStyle w:val="TAC"/>
              <w:rPr>
                <w:ins w:id="1568" w:author="Huawei" w:date="2018-05-31T10:25:00Z"/>
                <w:sz w:val="16"/>
                <w:szCs w:val="16"/>
              </w:rPr>
            </w:pPr>
          </w:p>
        </w:tc>
        <w:tc>
          <w:tcPr>
            <w:tcW w:w="425" w:type="dxa"/>
            <w:shd w:val="solid" w:color="FFFFFF" w:fill="auto"/>
          </w:tcPr>
          <w:p w14:paraId="03A9B07C" w14:textId="77777777" w:rsidR="00D0362A" w:rsidRPr="005960B7" w:rsidRDefault="00D0362A" w:rsidP="00D0362A">
            <w:pPr>
              <w:pStyle w:val="TAL"/>
              <w:rPr>
                <w:ins w:id="1569" w:author="Huawei" w:date="2018-05-31T10:25:00Z"/>
                <w:sz w:val="16"/>
                <w:szCs w:val="16"/>
              </w:rPr>
            </w:pPr>
          </w:p>
        </w:tc>
        <w:tc>
          <w:tcPr>
            <w:tcW w:w="425" w:type="dxa"/>
            <w:shd w:val="solid" w:color="FFFFFF" w:fill="auto"/>
          </w:tcPr>
          <w:p w14:paraId="1FE42E2F" w14:textId="77777777" w:rsidR="00D0362A" w:rsidRPr="005960B7" w:rsidRDefault="00D0362A" w:rsidP="00D0362A">
            <w:pPr>
              <w:pStyle w:val="TAR"/>
              <w:rPr>
                <w:ins w:id="1570" w:author="Huawei" w:date="2018-05-31T10:25:00Z"/>
                <w:sz w:val="16"/>
                <w:szCs w:val="16"/>
              </w:rPr>
            </w:pPr>
          </w:p>
        </w:tc>
        <w:tc>
          <w:tcPr>
            <w:tcW w:w="425" w:type="dxa"/>
            <w:shd w:val="solid" w:color="FFFFFF" w:fill="auto"/>
          </w:tcPr>
          <w:p w14:paraId="0FCC9034" w14:textId="77777777" w:rsidR="00D0362A" w:rsidRPr="005960B7" w:rsidRDefault="00D0362A" w:rsidP="00D0362A">
            <w:pPr>
              <w:pStyle w:val="TAC"/>
              <w:rPr>
                <w:ins w:id="1571" w:author="Huawei" w:date="2018-05-31T10:25:00Z"/>
                <w:sz w:val="16"/>
                <w:szCs w:val="16"/>
              </w:rPr>
            </w:pPr>
          </w:p>
        </w:tc>
        <w:tc>
          <w:tcPr>
            <w:tcW w:w="4962" w:type="dxa"/>
            <w:shd w:val="solid" w:color="FFFFFF" w:fill="auto"/>
          </w:tcPr>
          <w:p w14:paraId="35C4C72D" w14:textId="77777777" w:rsidR="00D0362A" w:rsidRDefault="00D0362A" w:rsidP="00D0362A">
            <w:pPr>
              <w:pStyle w:val="TAL"/>
              <w:rPr>
                <w:ins w:id="1572" w:author="Huawei" w:date="2018-05-31T10:25:00Z"/>
                <w:sz w:val="16"/>
                <w:szCs w:val="16"/>
              </w:rPr>
            </w:pPr>
          </w:p>
        </w:tc>
        <w:tc>
          <w:tcPr>
            <w:tcW w:w="708" w:type="dxa"/>
            <w:shd w:val="solid" w:color="FFFFFF" w:fill="auto"/>
          </w:tcPr>
          <w:p w14:paraId="5919CA3C" w14:textId="77777777" w:rsidR="00D0362A" w:rsidRDefault="00D0362A" w:rsidP="00D0362A">
            <w:pPr>
              <w:pStyle w:val="TAC"/>
              <w:rPr>
                <w:ins w:id="1573" w:author="Huawei" w:date="2018-05-31T10:25:00Z"/>
                <w:sz w:val="16"/>
                <w:szCs w:val="16"/>
              </w:rPr>
            </w:pPr>
          </w:p>
        </w:tc>
      </w:tr>
    </w:tbl>
    <w:p w14:paraId="38E56F62" w14:textId="77777777" w:rsidR="00775CF9" w:rsidRPr="00235394" w:rsidRDefault="00775CF9" w:rsidP="003C3971"/>
    <w:sectPr w:rsidR="00775CF9" w:rsidRPr="00235394" w:rsidSect="00013E12">
      <w:headerReference w:type="default" r:id="rId24"/>
      <w:footerReference w:type="default" r:id="rId25"/>
      <w:footnotePr>
        <w:numRestart w:val="eachSect"/>
      </w:footnotePr>
      <w:pgSz w:w="11907" w:h="16840" w:code="9"/>
      <w:pgMar w:top="1416" w:right="1133" w:bottom="1133" w:left="1133" w:header="850" w:footer="34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16" w:author="Huawei" w:date="2018-04-06T09:54:00Z" w:initials="x">
    <w:p w14:paraId="618047F2" w14:textId="77777777" w:rsidR="005F6CB5" w:rsidRDefault="005F6CB5" w:rsidP="000639BC">
      <w:pPr>
        <w:pStyle w:val="CommentText"/>
      </w:pPr>
      <w:r>
        <w:rPr>
          <w:rStyle w:val="CommentReference"/>
        </w:rPr>
        <w:annotationRef/>
      </w:r>
      <w:r>
        <w:t>TBD as NR has more CBW.</w:t>
      </w:r>
    </w:p>
  </w:comment>
  <w:comment w:id="654" w:author="Huawei" w:date="2018-04-06T10:07:00Z" w:initials="x">
    <w:p w14:paraId="46EA525D" w14:textId="77777777" w:rsidR="005F6CB5" w:rsidRDefault="005F6CB5" w:rsidP="00B81173">
      <w:pPr>
        <w:pStyle w:val="CommentText"/>
      </w:pPr>
      <w:r>
        <w:rPr>
          <w:rStyle w:val="CommentReference"/>
        </w:rPr>
        <w:annotationRef/>
      </w:r>
      <w:r>
        <w:t>To be added later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8047F2" w15:done="0"/>
  <w15:commentEx w15:paraId="46EA525D"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2E103" w14:textId="77777777" w:rsidR="00E72ABC" w:rsidRDefault="00E72ABC">
      <w:r>
        <w:separator/>
      </w:r>
    </w:p>
  </w:endnote>
  <w:endnote w:type="continuationSeparator" w:id="0">
    <w:p w14:paraId="3769AB5A" w14:textId="77777777" w:rsidR="00E72ABC" w:rsidRDefault="00E72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v4.2.0">
    <w:altName w:val="Times New Roman"/>
    <w:charset w:val="00"/>
    <w:family w:val="auto"/>
    <w:pitch w:val="default"/>
    <w:sig w:usb0="00000000" w:usb1="00000000" w:usb2="00000000" w:usb3="00000000" w:csb0="00040001" w:csb1="00000000"/>
  </w:font>
  <w:font w:name="v5.0.0">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v3.8.0">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8C8F0" w14:textId="77777777" w:rsidR="005F6CB5" w:rsidRDefault="005F6CB5">
    <w:pPr>
      <w:pStyle w:val="Footer"/>
    </w:pPr>
    <w:r>
      <w:t>3GPP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B0120" w14:textId="77777777" w:rsidR="00E72ABC" w:rsidRDefault="00E72ABC">
      <w:r>
        <w:separator/>
      </w:r>
    </w:p>
  </w:footnote>
  <w:footnote w:type="continuationSeparator" w:id="0">
    <w:p w14:paraId="503207A5" w14:textId="77777777" w:rsidR="00E72ABC" w:rsidRDefault="00E72A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D37C6" w14:textId="77777777" w:rsidR="005F6CB5" w:rsidRDefault="005F6CB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26F59">
      <w:rPr>
        <w:rFonts w:ascii="Arial" w:hAnsi="Arial" w:cs="Arial"/>
        <w:b/>
        <w:noProof/>
        <w:sz w:val="18"/>
        <w:szCs w:val="18"/>
      </w:rPr>
      <w:t>3GPP TS 38.141 V0.23.0 (2018-065)</w:t>
    </w:r>
    <w:r>
      <w:rPr>
        <w:rFonts w:ascii="Arial" w:hAnsi="Arial" w:cs="Arial"/>
        <w:b/>
        <w:sz w:val="18"/>
        <w:szCs w:val="18"/>
      </w:rPr>
      <w:fldChar w:fldCharType="end"/>
    </w:r>
  </w:p>
  <w:p w14:paraId="7411566E" w14:textId="77777777" w:rsidR="005F6CB5" w:rsidRDefault="005F6CB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926F59">
      <w:rPr>
        <w:rFonts w:ascii="Arial" w:hAnsi="Arial" w:cs="Arial"/>
        <w:b/>
        <w:noProof/>
        <w:sz w:val="18"/>
        <w:szCs w:val="18"/>
      </w:rPr>
      <w:t>21</w:t>
    </w:r>
    <w:r>
      <w:rPr>
        <w:rFonts w:ascii="Arial" w:hAnsi="Arial" w:cs="Arial"/>
        <w:b/>
        <w:sz w:val="18"/>
        <w:szCs w:val="18"/>
      </w:rPr>
      <w:fldChar w:fldCharType="end"/>
    </w:r>
  </w:p>
  <w:p w14:paraId="582DC04E" w14:textId="77777777" w:rsidR="005F6CB5" w:rsidRDefault="005F6CB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26F59">
      <w:rPr>
        <w:rFonts w:ascii="Arial" w:hAnsi="Arial" w:cs="Arial"/>
        <w:b/>
        <w:noProof/>
        <w:sz w:val="18"/>
        <w:szCs w:val="18"/>
      </w:rPr>
      <w:t>Release 15</w:t>
    </w:r>
    <w:r>
      <w:rPr>
        <w:rFonts w:ascii="Arial" w:hAnsi="Arial" w:cs="Arial"/>
        <w:b/>
        <w:sz w:val="18"/>
        <w:szCs w:val="18"/>
      </w:rPr>
      <w:fldChar w:fldCharType="end"/>
    </w:r>
  </w:p>
  <w:p w14:paraId="6E376466" w14:textId="77777777" w:rsidR="005F6CB5" w:rsidRDefault="005F6C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F7E5F06"/>
    <w:multiLevelType w:val="hybridMultilevel"/>
    <w:tmpl w:val="70C46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wei">
    <w15:presenceInfo w15:providerId="None" w15:userId="Huawei"/>
  </w15:person>
  <w15:person w15:author="R4-1808322">
    <w15:presenceInfo w15:providerId="None" w15:userId="R4-1808322"/>
  </w15:person>
  <w15:person w15:author="R4-1808482">
    <w15:presenceInfo w15:providerId="None" w15:userId="R4-1808482"/>
  </w15:person>
  <w15:person w15:author="Michal Szydelko_R4#87rev">
    <w15:presenceInfo w15:providerId="None" w15:userId="Michal Szydelko_R4#87rev"/>
  </w15:person>
  <w15:person w15:author="R4-1808326">
    <w15:presenceInfo w15:providerId="None" w15:userId="R4-1808326"/>
  </w15:person>
  <w15:person w15:author="R4-1808324">
    <w15:presenceInfo w15:providerId="None" w15:userId="R4-1808324"/>
  </w15:person>
  <w15:person w15:author="R4-1808321">
    <w15:presenceInfo w15:providerId="None" w15:userId="R4-1808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13E12"/>
    <w:rsid w:val="000242E9"/>
    <w:rsid w:val="00033397"/>
    <w:rsid w:val="00040095"/>
    <w:rsid w:val="00045C04"/>
    <w:rsid w:val="00051834"/>
    <w:rsid w:val="00054A22"/>
    <w:rsid w:val="000579B5"/>
    <w:rsid w:val="000639BC"/>
    <w:rsid w:val="000655A6"/>
    <w:rsid w:val="00080512"/>
    <w:rsid w:val="000B6A4F"/>
    <w:rsid w:val="000C671E"/>
    <w:rsid w:val="000C6809"/>
    <w:rsid w:val="000D2A67"/>
    <w:rsid w:val="000D58AB"/>
    <w:rsid w:val="000E354B"/>
    <w:rsid w:val="00112752"/>
    <w:rsid w:val="001202B4"/>
    <w:rsid w:val="00145875"/>
    <w:rsid w:val="00153C24"/>
    <w:rsid w:val="001549E9"/>
    <w:rsid w:val="001C573E"/>
    <w:rsid w:val="001D02C2"/>
    <w:rsid w:val="001D0706"/>
    <w:rsid w:val="001F168B"/>
    <w:rsid w:val="00203E58"/>
    <w:rsid w:val="00210B12"/>
    <w:rsid w:val="00217327"/>
    <w:rsid w:val="002347A2"/>
    <w:rsid w:val="00251B21"/>
    <w:rsid w:val="002546D0"/>
    <w:rsid w:val="00255AF3"/>
    <w:rsid w:val="002720D3"/>
    <w:rsid w:val="002C689F"/>
    <w:rsid w:val="002F77F6"/>
    <w:rsid w:val="003172DC"/>
    <w:rsid w:val="00330ED3"/>
    <w:rsid w:val="003326BC"/>
    <w:rsid w:val="0034499B"/>
    <w:rsid w:val="0035462D"/>
    <w:rsid w:val="003C3971"/>
    <w:rsid w:val="00403682"/>
    <w:rsid w:val="00404156"/>
    <w:rsid w:val="00410A2E"/>
    <w:rsid w:val="0046208E"/>
    <w:rsid w:val="004904B0"/>
    <w:rsid w:val="004C7D05"/>
    <w:rsid w:val="004D3578"/>
    <w:rsid w:val="004E213A"/>
    <w:rsid w:val="005009E6"/>
    <w:rsid w:val="00506D90"/>
    <w:rsid w:val="0050782E"/>
    <w:rsid w:val="00543E6C"/>
    <w:rsid w:val="005617D6"/>
    <w:rsid w:val="00565087"/>
    <w:rsid w:val="005D2E01"/>
    <w:rsid w:val="005E656E"/>
    <w:rsid w:val="005F6CB5"/>
    <w:rsid w:val="00611B8D"/>
    <w:rsid w:val="00614144"/>
    <w:rsid w:val="00614FDF"/>
    <w:rsid w:val="006873E3"/>
    <w:rsid w:val="00694274"/>
    <w:rsid w:val="006A3D5A"/>
    <w:rsid w:val="006B7785"/>
    <w:rsid w:val="006B7C47"/>
    <w:rsid w:val="007017D5"/>
    <w:rsid w:val="00703F87"/>
    <w:rsid w:val="00734A5B"/>
    <w:rsid w:val="00744E76"/>
    <w:rsid w:val="00775CF9"/>
    <w:rsid w:val="00781F0F"/>
    <w:rsid w:val="007A648A"/>
    <w:rsid w:val="007C656D"/>
    <w:rsid w:val="008028A4"/>
    <w:rsid w:val="008105C8"/>
    <w:rsid w:val="008768CA"/>
    <w:rsid w:val="00886E59"/>
    <w:rsid w:val="008A3B80"/>
    <w:rsid w:val="008A71FD"/>
    <w:rsid w:val="008B6BAB"/>
    <w:rsid w:val="008C6859"/>
    <w:rsid w:val="008D280F"/>
    <w:rsid w:val="0090271F"/>
    <w:rsid w:val="00902E23"/>
    <w:rsid w:val="009031A2"/>
    <w:rsid w:val="0091348E"/>
    <w:rsid w:val="00926F59"/>
    <w:rsid w:val="00942EC2"/>
    <w:rsid w:val="00967AE9"/>
    <w:rsid w:val="00974477"/>
    <w:rsid w:val="00981B3F"/>
    <w:rsid w:val="0098607D"/>
    <w:rsid w:val="00997D8D"/>
    <w:rsid w:val="009A2D34"/>
    <w:rsid w:val="009E5069"/>
    <w:rsid w:val="009E5F1C"/>
    <w:rsid w:val="009F37B7"/>
    <w:rsid w:val="00A0240A"/>
    <w:rsid w:val="00A055EE"/>
    <w:rsid w:val="00A10F02"/>
    <w:rsid w:val="00A164B4"/>
    <w:rsid w:val="00A53724"/>
    <w:rsid w:val="00A57201"/>
    <w:rsid w:val="00A82346"/>
    <w:rsid w:val="00A967D9"/>
    <w:rsid w:val="00AA6567"/>
    <w:rsid w:val="00AA7D03"/>
    <w:rsid w:val="00AB1ACE"/>
    <w:rsid w:val="00AB6FB1"/>
    <w:rsid w:val="00AE49CD"/>
    <w:rsid w:val="00AE5739"/>
    <w:rsid w:val="00AF1D2F"/>
    <w:rsid w:val="00B15449"/>
    <w:rsid w:val="00B20FE8"/>
    <w:rsid w:val="00B5268B"/>
    <w:rsid w:val="00B554FB"/>
    <w:rsid w:val="00B80C04"/>
    <w:rsid w:val="00B80FB8"/>
    <w:rsid w:val="00B81173"/>
    <w:rsid w:val="00B93733"/>
    <w:rsid w:val="00BA4632"/>
    <w:rsid w:val="00BC0F7D"/>
    <w:rsid w:val="00BF625F"/>
    <w:rsid w:val="00C072E7"/>
    <w:rsid w:val="00C33079"/>
    <w:rsid w:val="00C428A6"/>
    <w:rsid w:val="00C45231"/>
    <w:rsid w:val="00C72833"/>
    <w:rsid w:val="00C91960"/>
    <w:rsid w:val="00C93F40"/>
    <w:rsid w:val="00CA3D0C"/>
    <w:rsid w:val="00CB44A3"/>
    <w:rsid w:val="00CB6C88"/>
    <w:rsid w:val="00CB7B14"/>
    <w:rsid w:val="00D0362A"/>
    <w:rsid w:val="00D25FC8"/>
    <w:rsid w:val="00D461AC"/>
    <w:rsid w:val="00D738D6"/>
    <w:rsid w:val="00D755EB"/>
    <w:rsid w:val="00D87E00"/>
    <w:rsid w:val="00D9134D"/>
    <w:rsid w:val="00DA36E1"/>
    <w:rsid w:val="00DA7A03"/>
    <w:rsid w:val="00DB1818"/>
    <w:rsid w:val="00DC309B"/>
    <w:rsid w:val="00DC4DA2"/>
    <w:rsid w:val="00DF2B1F"/>
    <w:rsid w:val="00DF4ADB"/>
    <w:rsid w:val="00DF62CD"/>
    <w:rsid w:val="00E151BF"/>
    <w:rsid w:val="00E16811"/>
    <w:rsid w:val="00E45FAF"/>
    <w:rsid w:val="00E72ABC"/>
    <w:rsid w:val="00E77645"/>
    <w:rsid w:val="00E83FE8"/>
    <w:rsid w:val="00EA205F"/>
    <w:rsid w:val="00EB0004"/>
    <w:rsid w:val="00EC4A25"/>
    <w:rsid w:val="00F025A2"/>
    <w:rsid w:val="00F04712"/>
    <w:rsid w:val="00F22D12"/>
    <w:rsid w:val="00F22EC7"/>
    <w:rsid w:val="00F417DE"/>
    <w:rsid w:val="00F43274"/>
    <w:rsid w:val="00F653B8"/>
    <w:rsid w:val="00FA1266"/>
    <w:rsid w:val="00FB6F7C"/>
    <w:rsid w:val="00FC1192"/>
    <w:rsid w:val="00FF66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04A0F"/>
  <w15:docId w15:val="{B58AF859-364F-4E11-8EF7-FD06D5C3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E12"/>
    <w:pPr>
      <w:spacing w:after="180"/>
    </w:pPr>
    <w:rPr>
      <w:lang w:val="en-GB"/>
    </w:rPr>
  </w:style>
  <w:style w:type="paragraph" w:styleId="Heading1">
    <w:name w:val="heading 1"/>
    <w:next w:val="Normal"/>
    <w:qFormat/>
    <w:rsid w:val="00013E12"/>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qFormat/>
    <w:rsid w:val="00013E12"/>
    <w:pPr>
      <w:pBdr>
        <w:top w:val="none" w:sz="0" w:space="0" w:color="auto"/>
      </w:pBdr>
      <w:spacing w:before="180"/>
      <w:outlineLvl w:val="1"/>
    </w:pPr>
    <w:rPr>
      <w:sz w:val="32"/>
    </w:rPr>
  </w:style>
  <w:style w:type="paragraph" w:styleId="Heading3">
    <w:name w:val="heading 3"/>
    <w:basedOn w:val="Heading2"/>
    <w:next w:val="Normal"/>
    <w:link w:val="Heading3Char"/>
    <w:qFormat/>
    <w:rsid w:val="00013E12"/>
    <w:pPr>
      <w:spacing w:before="120"/>
      <w:outlineLvl w:val="2"/>
    </w:pPr>
    <w:rPr>
      <w:sz w:val="28"/>
    </w:rPr>
  </w:style>
  <w:style w:type="paragraph" w:styleId="Heading4">
    <w:name w:val="heading 4"/>
    <w:basedOn w:val="Heading3"/>
    <w:next w:val="Normal"/>
    <w:link w:val="Heading4Char"/>
    <w:qFormat/>
    <w:rsid w:val="00013E12"/>
    <w:pPr>
      <w:ind w:left="1418" w:hanging="1418"/>
      <w:outlineLvl w:val="3"/>
    </w:pPr>
    <w:rPr>
      <w:sz w:val="24"/>
    </w:rPr>
  </w:style>
  <w:style w:type="paragraph" w:styleId="Heading5">
    <w:name w:val="heading 5"/>
    <w:basedOn w:val="Heading4"/>
    <w:next w:val="Normal"/>
    <w:link w:val="Heading5Char"/>
    <w:qFormat/>
    <w:rsid w:val="00013E12"/>
    <w:pPr>
      <w:ind w:left="1701" w:hanging="1701"/>
      <w:outlineLvl w:val="4"/>
    </w:pPr>
    <w:rPr>
      <w:sz w:val="22"/>
    </w:rPr>
  </w:style>
  <w:style w:type="paragraph" w:styleId="Heading6">
    <w:name w:val="heading 6"/>
    <w:basedOn w:val="H6"/>
    <w:next w:val="Normal"/>
    <w:qFormat/>
    <w:rsid w:val="00013E12"/>
    <w:pPr>
      <w:outlineLvl w:val="5"/>
    </w:pPr>
  </w:style>
  <w:style w:type="paragraph" w:styleId="Heading7">
    <w:name w:val="heading 7"/>
    <w:basedOn w:val="H6"/>
    <w:next w:val="Normal"/>
    <w:qFormat/>
    <w:rsid w:val="00013E12"/>
    <w:pPr>
      <w:outlineLvl w:val="6"/>
    </w:pPr>
  </w:style>
  <w:style w:type="paragraph" w:styleId="Heading8">
    <w:name w:val="heading 8"/>
    <w:basedOn w:val="Heading1"/>
    <w:next w:val="Normal"/>
    <w:qFormat/>
    <w:rsid w:val="00013E12"/>
    <w:pPr>
      <w:ind w:left="0" w:firstLine="0"/>
      <w:outlineLvl w:val="7"/>
    </w:pPr>
  </w:style>
  <w:style w:type="paragraph" w:styleId="Heading9">
    <w:name w:val="heading 9"/>
    <w:basedOn w:val="Heading8"/>
    <w:next w:val="Normal"/>
    <w:qFormat/>
    <w:rsid w:val="00013E1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13E12"/>
    <w:pPr>
      <w:ind w:left="1985" w:hanging="1985"/>
      <w:outlineLvl w:val="9"/>
    </w:pPr>
    <w:rPr>
      <w:sz w:val="20"/>
    </w:rPr>
  </w:style>
  <w:style w:type="paragraph" w:styleId="TOC9">
    <w:name w:val="toc 9"/>
    <w:basedOn w:val="TOC8"/>
    <w:semiHidden/>
    <w:rsid w:val="00013E12"/>
    <w:pPr>
      <w:ind w:left="1418" w:hanging="1418"/>
    </w:pPr>
  </w:style>
  <w:style w:type="paragraph" w:styleId="TOC8">
    <w:name w:val="toc 8"/>
    <w:basedOn w:val="TOC1"/>
    <w:uiPriority w:val="39"/>
    <w:rsid w:val="00013E12"/>
    <w:pPr>
      <w:spacing w:before="180"/>
      <w:ind w:left="2693" w:hanging="2693"/>
    </w:pPr>
    <w:rPr>
      <w:b/>
    </w:rPr>
  </w:style>
  <w:style w:type="paragraph" w:styleId="TOC1">
    <w:name w:val="toc 1"/>
    <w:uiPriority w:val="39"/>
    <w:rsid w:val="00013E12"/>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rsid w:val="00013E12"/>
    <w:pPr>
      <w:keepLines/>
      <w:tabs>
        <w:tab w:val="center" w:pos="4536"/>
        <w:tab w:val="right" w:pos="9072"/>
      </w:tabs>
    </w:pPr>
    <w:rPr>
      <w:noProof/>
    </w:rPr>
  </w:style>
  <w:style w:type="character" w:customStyle="1" w:styleId="ZGSM">
    <w:name w:val="ZGSM"/>
    <w:rsid w:val="00013E12"/>
  </w:style>
  <w:style w:type="paragraph" w:styleId="Header">
    <w:name w:val="header"/>
    <w:rsid w:val="00013E12"/>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rsid w:val="00013E12"/>
    <w:pPr>
      <w:framePr w:wrap="notBeside" w:vAnchor="page" w:hAnchor="margin" w:y="15764"/>
      <w:widowControl w:val="0"/>
    </w:pPr>
    <w:rPr>
      <w:rFonts w:ascii="Arial" w:hAnsi="Arial"/>
      <w:noProof/>
      <w:sz w:val="32"/>
      <w:lang w:val="en-GB"/>
    </w:rPr>
  </w:style>
  <w:style w:type="paragraph" w:styleId="TOC5">
    <w:name w:val="toc 5"/>
    <w:basedOn w:val="TOC4"/>
    <w:uiPriority w:val="39"/>
    <w:rsid w:val="00013E12"/>
    <w:pPr>
      <w:ind w:left="1701" w:hanging="1701"/>
    </w:pPr>
  </w:style>
  <w:style w:type="paragraph" w:styleId="TOC4">
    <w:name w:val="toc 4"/>
    <w:basedOn w:val="TOC3"/>
    <w:uiPriority w:val="39"/>
    <w:rsid w:val="00013E12"/>
    <w:pPr>
      <w:ind w:left="1418" w:hanging="1418"/>
    </w:pPr>
  </w:style>
  <w:style w:type="paragraph" w:styleId="TOC3">
    <w:name w:val="toc 3"/>
    <w:basedOn w:val="TOC2"/>
    <w:uiPriority w:val="39"/>
    <w:rsid w:val="00013E12"/>
    <w:pPr>
      <w:ind w:left="1134" w:hanging="1134"/>
    </w:pPr>
  </w:style>
  <w:style w:type="paragraph" w:styleId="TOC2">
    <w:name w:val="toc 2"/>
    <w:basedOn w:val="TOC1"/>
    <w:uiPriority w:val="39"/>
    <w:rsid w:val="00013E12"/>
    <w:pPr>
      <w:keepNext w:val="0"/>
      <w:spacing w:before="0"/>
      <w:ind w:left="851" w:hanging="851"/>
    </w:pPr>
    <w:rPr>
      <w:sz w:val="20"/>
    </w:rPr>
  </w:style>
  <w:style w:type="paragraph" w:styleId="Footer">
    <w:name w:val="footer"/>
    <w:basedOn w:val="Header"/>
    <w:rsid w:val="00013E12"/>
    <w:pPr>
      <w:jc w:val="center"/>
    </w:pPr>
    <w:rPr>
      <w:i/>
    </w:rPr>
  </w:style>
  <w:style w:type="paragraph" w:customStyle="1" w:styleId="TT">
    <w:name w:val="TT"/>
    <w:basedOn w:val="Heading1"/>
    <w:next w:val="Normal"/>
    <w:rsid w:val="00013E12"/>
    <w:pPr>
      <w:outlineLvl w:val="9"/>
    </w:pPr>
  </w:style>
  <w:style w:type="paragraph" w:customStyle="1" w:styleId="NF">
    <w:name w:val="NF"/>
    <w:basedOn w:val="NO"/>
    <w:rsid w:val="00013E12"/>
    <w:pPr>
      <w:keepNext/>
      <w:spacing w:after="0"/>
    </w:pPr>
    <w:rPr>
      <w:rFonts w:ascii="Arial" w:hAnsi="Arial"/>
      <w:sz w:val="18"/>
    </w:rPr>
  </w:style>
  <w:style w:type="paragraph" w:customStyle="1" w:styleId="NO">
    <w:name w:val="NO"/>
    <w:basedOn w:val="Normal"/>
    <w:link w:val="NOChar"/>
    <w:qFormat/>
    <w:rsid w:val="00013E12"/>
    <w:pPr>
      <w:keepLines/>
      <w:ind w:left="1135" w:hanging="851"/>
    </w:pPr>
  </w:style>
  <w:style w:type="paragraph" w:customStyle="1" w:styleId="PL">
    <w:name w:val="PL"/>
    <w:rsid w:val="00013E1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rsid w:val="00013E12"/>
    <w:pPr>
      <w:jc w:val="right"/>
    </w:pPr>
  </w:style>
  <w:style w:type="paragraph" w:customStyle="1" w:styleId="TAL">
    <w:name w:val="TAL"/>
    <w:basedOn w:val="Normal"/>
    <w:link w:val="TALChar"/>
    <w:rsid w:val="00013E12"/>
    <w:pPr>
      <w:keepNext/>
      <w:keepLines/>
      <w:spacing w:after="0"/>
    </w:pPr>
    <w:rPr>
      <w:rFonts w:ascii="Arial" w:hAnsi="Arial"/>
      <w:sz w:val="18"/>
    </w:rPr>
  </w:style>
  <w:style w:type="paragraph" w:customStyle="1" w:styleId="TAH">
    <w:name w:val="TAH"/>
    <w:basedOn w:val="TAC"/>
    <w:link w:val="TAHCar"/>
    <w:rsid w:val="00013E12"/>
    <w:rPr>
      <w:b/>
    </w:rPr>
  </w:style>
  <w:style w:type="paragraph" w:customStyle="1" w:styleId="TAC">
    <w:name w:val="TAC"/>
    <w:basedOn w:val="TAL"/>
    <w:link w:val="TACChar"/>
    <w:rsid w:val="00013E12"/>
    <w:pPr>
      <w:jc w:val="center"/>
    </w:pPr>
  </w:style>
  <w:style w:type="paragraph" w:customStyle="1" w:styleId="LD">
    <w:name w:val="LD"/>
    <w:rsid w:val="00013E12"/>
    <w:pPr>
      <w:keepNext/>
      <w:keepLines/>
      <w:spacing w:line="180" w:lineRule="exact"/>
    </w:pPr>
    <w:rPr>
      <w:rFonts w:ascii="Courier New" w:hAnsi="Courier New"/>
      <w:noProof/>
      <w:lang w:val="en-GB"/>
    </w:rPr>
  </w:style>
  <w:style w:type="paragraph" w:customStyle="1" w:styleId="EX">
    <w:name w:val="EX"/>
    <w:basedOn w:val="Normal"/>
    <w:link w:val="EXCar"/>
    <w:rsid w:val="00013E12"/>
    <w:pPr>
      <w:keepLines/>
      <w:ind w:left="1702" w:hanging="1418"/>
    </w:pPr>
  </w:style>
  <w:style w:type="paragraph" w:customStyle="1" w:styleId="FP">
    <w:name w:val="FP"/>
    <w:basedOn w:val="Normal"/>
    <w:rsid w:val="00013E12"/>
    <w:pPr>
      <w:spacing w:after="0"/>
    </w:pPr>
  </w:style>
  <w:style w:type="paragraph" w:customStyle="1" w:styleId="NW">
    <w:name w:val="NW"/>
    <w:basedOn w:val="NO"/>
    <w:rsid w:val="00013E12"/>
    <w:pPr>
      <w:spacing w:after="0"/>
    </w:pPr>
  </w:style>
  <w:style w:type="paragraph" w:customStyle="1" w:styleId="EW">
    <w:name w:val="EW"/>
    <w:basedOn w:val="EX"/>
    <w:qFormat/>
    <w:rsid w:val="00013E12"/>
    <w:pPr>
      <w:spacing w:after="0"/>
    </w:pPr>
  </w:style>
  <w:style w:type="paragraph" w:customStyle="1" w:styleId="B1">
    <w:name w:val="B1"/>
    <w:basedOn w:val="Normal"/>
    <w:link w:val="B1Char"/>
    <w:rsid w:val="00013E12"/>
    <w:pPr>
      <w:ind w:left="568" w:hanging="284"/>
    </w:pPr>
  </w:style>
  <w:style w:type="paragraph" w:styleId="TOC6">
    <w:name w:val="toc 6"/>
    <w:basedOn w:val="TOC5"/>
    <w:next w:val="Normal"/>
    <w:semiHidden/>
    <w:rsid w:val="00013E12"/>
    <w:pPr>
      <w:ind w:left="1985" w:hanging="1985"/>
    </w:pPr>
  </w:style>
  <w:style w:type="paragraph" w:styleId="TOC7">
    <w:name w:val="toc 7"/>
    <w:basedOn w:val="TOC6"/>
    <w:next w:val="Normal"/>
    <w:semiHidden/>
    <w:rsid w:val="00013E12"/>
    <w:pPr>
      <w:ind w:left="2268" w:hanging="2268"/>
    </w:pPr>
  </w:style>
  <w:style w:type="paragraph" w:customStyle="1" w:styleId="EditorsNote">
    <w:name w:val="Editor's Note"/>
    <w:basedOn w:val="NO"/>
    <w:rsid w:val="00013E12"/>
    <w:rPr>
      <w:color w:val="FF0000"/>
    </w:rPr>
  </w:style>
  <w:style w:type="paragraph" w:customStyle="1" w:styleId="TH">
    <w:name w:val="TH"/>
    <w:basedOn w:val="Normal"/>
    <w:link w:val="THChar"/>
    <w:rsid w:val="00013E12"/>
    <w:pPr>
      <w:keepNext/>
      <w:keepLines/>
      <w:spacing w:before="60"/>
      <w:jc w:val="center"/>
    </w:pPr>
    <w:rPr>
      <w:rFonts w:ascii="Arial" w:hAnsi="Arial"/>
      <w:b/>
    </w:rPr>
  </w:style>
  <w:style w:type="paragraph" w:customStyle="1" w:styleId="ZA">
    <w:name w:val="ZA"/>
    <w:rsid w:val="00013E12"/>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rsid w:val="00013E12"/>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rsid w:val="00013E12"/>
    <w:pPr>
      <w:framePr w:wrap="notBeside" w:hAnchor="margin" w:yAlign="center"/>
      <w:widowControl w:val="0"/>
      <w:spacing w:line="240" w:lineRule="atLeast"/>
      <w:jc w:val="right"/>
    </w:pPr>
    <w:rPr>
      <w:rFonts w:ascii="Arial" w:hAnsi="Arial"/>
      <w:b/>
      <w:sz w:val="34"/>
      <w:lang w:val="en-GB"/>
    </w:rPr>
  </w:style>
  <w:style w:type="paragraph" w:customStyle="1" w:styleId="ZU">
    <w:name w:val="ZU"/>
    <w:rsid w:val="00013E12"/>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rsid w:val="00013E12"/>
    <w:pPr>
      <w:ind w:left="851" w:hanging="851"/>
    </w:pPr>
  </w:style>
  <w:style w:type="paragraph" w:customStyle="1" w:styleId="ZH">
    <w:name w:val="ZH"/>
    <w:rsid w:val="00013E12"/>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rsid w:val="00013E12"/>
    <w:pPr>
      <w:keepNext w:val="0"/>
      <w:spacing w:before="0" w:after="240"/>
    </w:pPr>
  </w:style>
  <w:style w:type="paragraph" w:customStyle="1" w:styleId="ZG">
    <w:name w:val="ZG"/>
    <w:rsid w:val="00013E12"/>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rsid w:val="00013E12"/>
    <w:pPr>
      <w:ind w:left="851" w:hanging="284"/>
    </w:pPr>
  </w:style>
  <w:style w:type="paragraph" w:customStyle="1" w:styleId="B3">
    <w:name w:val="B3"/>
    <w:basedOn w:val="Normal"/>
    <w:rsid w:val="00013E12"/>
    <w:pPr>
      <w:ind w:left="1135" w:hanging="284"/>
    </w:pPr>
  </w:style>
  <w:style w:type="paragraph" w:customStyle="1" w:styleId="B4">
    <w:name w:val="B4"/>
    <w:basedOn w:val="Normal"/>
    <w:rsid w:val="00013E12"/>
    <w:pPr>
      <w:ind w:left="1418" w:hanging="284"/>
    </w:pPr>
  </w:style>
  <w:style w:type="paragraph" w:customStyle="1" w:styleId="B5">
    <w:name w:val="B5"/>
    <w:basedOn w:val="Normal"/>
    <w:rsid w:val="00013E12"/>
    <w:pPr>
      <w:ind w:left="1702" w:hanging="284"/>
    </w:pPr>
  </w:style>
  <w:style w:type="paragraph" w:customStyle="1" w:styleId="ZTD">
    <w:name w:val="ZTD"/>
    <w:basedOn w:val="ZB"/>
    <w:rsid w:val="00013E12"/>
    <w:pPr>
      <w:framePr w:hRule="auto" w:wrap="notBeside" w:y="852"/>
    </w:pPr>
    <w:rPr>
      <w:i w:val="0"/>
      <w:sz w:val="40"/>
    </w:rPr>
  </w:style>
  <w:style w:type="paragraph" w:customStyle="1" w:styleId="ZV">
    <w:name w:val="ZV"/>
    <w:basedOn w:val="ZU"/>
    <w:rsid w:val="00013E12"/>
    <w:pPr>
      <w:framePr w:wrap="notBeside" w:y="16161"/>
    </w:pPr>
  </w:style>
  <w:style w:type="paragraph" w:customStyle="1" w:styleId="TAJ">
    <w:name w:val="TAJ"/>
    <w:basedOn w:val="TH"/>
    <w:rsid w:val="00013E12"/>
  </w:style>
  <w:style w:type="paragraph" w:customStyle="1" w:styleId="Guidance">
    <w:name w:val="Guidance"/>
    <w:basedOn w:val="Normal"/>
    <w:link w:val="GuidanceChar"/>
    <w:rsid w:val="00013E12"/>
    <w:rPr>
      <w:i/>
      <w:color w:val="0000FF"/>
    </w:rPr>
  </w:style>
  <w:style w:type="paragraph" w:styleId="BalloonText">
    <w:name w:val="Balloon Text"/>
    <w:basedOn w:val="Normal"/>
    <w:link w:val="BalloonTextChar"/>
    <w:rsid w:val="00E16811"/>
    <w:pPr>
      <w:spacing w:after="0"/>
    </w:pPr>
    <w:rPr>
      <w:rFonts w:ascii="Segoe UI" w:hAnsi="Segoe UI" w:cs="Segoe UI"/>
      <w:sz w:val="18"/>
      <w:szCs w:val="18"/>
    </w:rPr>
  </w:style>
  <w:style w:type="character" w:customStyle="1" w:styleId="BalloonTextChar">
    <w:name w:val="Balloon Text Char"/>
    <w:basedOn w:val="DefaultParagraphFont"/>
    <w:link w:val="BalloonText"/>
    <w:rsid w:val="00E16811"/>
    <w:rPr>
      <w:rFonts w:ascii="Segoe UI" w:hAnsi="Segoe UI" w:cs="Segoe UI"/>
      <w:sz w:val="18"/>
      <w:szCs w:val="18"/>
      <w:lang w:val="en-GB"/>
    </w:rPr>
  </w:style>
  <w:style w:type="paragraph" w:styleId="DocumentMap">
    <w:name w:val="Document Map"/>
    <w:basedOn w:val="Normal"/>
    <w:link w:val="DocumentMapChar"/>
    <w:rsid w:val="00B93733"/>
    <w:rPr>
      <w:rFonts w:ascii="SimSun" w:eastAsia="SimSun"/>
      <w:sz w:val="18"/>
      <w:szCs w:val="18"/>
    </w:rPr>
  </w:style>
  <w:style w:type="character" w:customStyle="1" w:styleId="DocumentMapChar">
    <w:name w:val="Document Map Char"/>
    <w:basedOn w:val="DefaultParagraphFont"/>
    <w:link w:val="DocumentMap"/>
    <w:rsid w:val="00B93733"/>
    <w:rPr>
      <w:rFonts w:ascii="SimSun" w:eastAsia="SimSun"/>
      <w:sz w:val="18"/>
      <w:szCs w:val="18"/>
      <w:lang w:val="en-GB"/>
    </w:rPr>
  </w:style>
  <w:style w:type="paragraph" w:styleId="ListParagraph">
    <w:name w:val="List Paragraph"/>
    <w:basedOn w:val="Normal"/>
    <w:uiPriority w:val="34"/>
    <w:qFormat/>
    <w:rsid w:val="00AA6567"/>
    <w:pPr>
      <w:ind w:left="720"/>
      <w:contextualSpacing/>
    </w:pPr>
  </w:style>
  <w:style w:type="character" w:customStyle="1" w:styleId="EXCar">
    <w:name w:val="EX Car"/>
    <w:link w:val="EX"/>
    <w:rsid w:val="00403682"/>
    <w:rPr>
      <w:lang w:val="en-GB"/>
    </w:rPr>
  </w:style>
  <w:style w:type="character" w:customStyle="1" w:styleId="NOChar">
    <w:name w:val="NO Char"/>
    <w:link w:val="NO"/>
    <w:qFormat/>
    <w:rsid w:val="00403682"/>
    <w:rPr>
      <w:lang w:val="en-GB"/>
    </w:rPr>
  </w:style>
  <w:style w:type="character" w:customStyle="1" w:styleId="GuidanceChar">
    <w:name w:val="Guidance Char"/>
    <w:link w:val="Guidance"/>
    <w:rsid w:val="00403682"/>
    <w:rPr>
      <w:i/>
      <w:color w:val="0000FF"/>
      <w:lang w:val="en-GB"/>
    </w:rPr>
  </w:style>
  <w:style w:type="character" w:customStyle="1" w:styleId="Heading3Char">
    <w:name w:val="Heading 3 Char"/>
    <w:link w:val="Heading3"/>
    <w:rsid w:val="000639BC"/>
    <w:rPr>
      <w:rFonts w:ascii="Arial" w:hAnsi="Arial"/>
      <w:sz w:val="28"/>
      <w:lang w:val="en-GB"/>
    </w:rPr>
  </w:style>
  <w:style w:type="character" w:customStyle="1" w:styleId="Heading4Char">
    <w:name w:val="Heading 4 Char"/>
    <w:link w:val="Heading4"/>
    <w:rsid w:val="000639BC"/>
    <w:rPr>
      <w:rFonts w:ascii="Arial" w:hAnsi="Arial"/>
      <w:sz w:val="24"/>
      <w:lang w:val="en-GB"/>
    </w:rPr>
  </w:style>
  <w:style w:type="character" w:customStyle="1" w:styleId="TALChar">
    <w:name w:val="TAL Char"/>
    <w:link w:val="TAL"/>
    <w:rsid w:val="000639BC"/>
    <w:rPr>
      <w:rFonts w:ascii="Arial" w:hAnsi="Arial"/>
      <w:sz w:val="18"/>
      <w:lang w:val="en-GB"/>
    </w:rPr>
  </w:style>
  <w:style w:type="character" w:customStyle="1" w:styleId="TAHCar">
    <w:name w:val="TAH Car"/>
    <w:link w:val="TAH"/>
    <w:rsid w:val="000639BC"/>
    <w:rPr>
      <w:rFonts w:ascii="Arial" w:hAnsi="Arial"/>
      <w:b/>
      <w:sz w:val="18"/>
      <w:lang w:val="en-GB"/>
    </w:rPr>
  </w:style>
  <w:style w:type="character" w:customStyle="1" w:styleId="THChar">
    <w:name w:val="TH Char"/>
    <w:link w:val="TH"/>
    <w:rsid w:val="000639BC"/>
    <w:rPr>
      <w:rFonts w:ascii="Arial" w:hAnsi="Arial"/>
      <w:b/>
      <w:lang w:val="en-GB"/>
    </w:rPr>
  </w:style>
  <w:style w:type="character" w:customStyle="1" w:styleId="TANChar">
    <w:name w:val="TAN Char"/>
    <w:link w:val="TAN"/>
    <w:rsid w:val="000639BC"/>
    <w:rPr>
      <w:rFonts w:ascii="Arial" w:hAnsi="Arial"/>
      <w:sz w:val="18"/>
      <w:lang w:val="en-GB"/>
    </w:rPr>
  </w:style>
  <w:style w:type="character" w:styleId="CommentReference">
    <w:name w:val="annotation reference"/>
    <w:basedOn w:val="DefaultParagraphFont"/>
    <w:uiPriority w:val="99"/>
    <w:unhideWhenUsed/>
    <w:rsid w:val="000639BC"/>
    <w:rPr>
      <w:sz w:val="16"/>
      <w:szCs w:val="16"/>
    </w:rPr>
  </w:style>
  <w:style w:type="paragraph" w:styleId="CommentText">
    <w:name w:val="annotation text"/>
    <w:basedOn w:val="Normal"/>
    <w:link w:val="CommentTextChar"/>
    <w:uiPriority w:val="99"/>
    <w:unhideWhenUsed/>
    <w:rsid w:val="000639BC"/>
  </w:style>
  <w:style w:type="character" w:customStyle="1" w:styleId="CommentTextChar">
    <w:name w:val="Comment Text Char"/>
    <w:basedOn w:val="DefaultParagraphFont"/>
    <w:link w:val="CommentText"/>
    <w:uiPriority w:val="99"/>
    <w:rsid w:val="000639BC"/>
    <w:rPr>
      <w:lang w:val="en-GB"/>
    </w:rPr>
  </w:style>
  <w:style w:type="character" w:customStyle="1" w:styleId="TFChar">
    <w:name w:val="TF Char"/>
    <w:link w:val="TF"/>
    <w:rsid w:val="000639BC"/>
    <w:rPr>
      <w:rFonts w:ascii="Arial" w:hAnsi="Arial"/>
      <w:b/>
      <w:lang w:val="en-GB"/>
    </w:rPr>
  </w:style>
  <w:style w:type="character" w:customStyle="1" w:styleId="B1Char">
    <w:name w:val="B1 Char"/>
    <w:link w:val="B1"/>
    <w:rsid w:val="00B81173"/>
    <w:rPr>
      <w:lang w:val="en-GB"/>
    </w:rPr>
  </w:style>
  <w:style w:type="character" w:customStyle="1" w:styleId="TACChar">
    <w:name w:val="TAC Char"/>
    <w:link w:val="TAC"/>
    <w:rsid w:val="00B81173"/>
    <w:rPr>
      <w:rFonts w:ascii="Arial" w:hAnsi="Arial"/>
      <w:sz w:val="18"/>
      <w:lang w:val="en-GB"/>
    </w:rPr>
  </w:style>
  <w:style w:type="character" w:customStyle="1" w:styleId="Heading5Char">
    <w:name w:val="Heading 5 Char"/>
    <w:link w:val="Heading5"/>
    <w:rsid w:val="00CB7B14"/>
    <w:rPr>
      <w:rFonts w:ascii="Arial" w:hAnsi="Arial"/>
      <w:sz w:val="22"/>
      <w:lang w:val="en-GB"/>
    </w:rPr>
  </w:style>
  <w:style w:type="character" w:customStyle="1" w:styleId="TALCar">
    <w:name w:val="TAL Car"/>
    <w:basedOn w:val="DefaultParagraphFont"/>
    <w:rsid w:val="00FB6F7C"/>
    <w:rPr>
      <w:rFonts w:ascii="Arial" w:hAnsi="Arial"/>
      <w:sz w:val="18"/>
      <w:lang w:val="en-GB" w:eastAsia="en-US" w:bidi="ar-SA"/>
    </w:rPr>
  </w:style>
  <w:style w:type="character" w:customStyle="1" w:styleId="B2Char">
    <w:name w:val="B2 Char"/>
    <w:basedOn w:val="DefaultParagraphFont"/>
    <w:link w:val="B2"/>
    <w:rsid w:val="0014587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13344">
      <w:bodyDiv w:val="1"/>
      <w:marLeft w:val="0"/>
      <w:marRight w:val="0"/>
      <w:marTop w:val="0"/>
      <w:marBottom w:val="0"/>
      <w:divBdr>
        <w:top w:val="none" w:sz="0" w:space="0" w:color="auto"/>
        <w:left w:val="none" w:sz="0" w:space="0" w:color="auto"/>
        <w:bottom w:val="none" w:sz="0" w:space="0" w:color="auto"/>
        <w:right w:val="none" w:sz="0" w:space="0" w:color="auto"/>
      </w:divBdr>
    </w:div>
    <w:div w:id="1231036753">
      <w:bodyDiv w:val="1"/>
      <w:marLeft w:val="0"/>
      <w:marRight w:val="0"/>
      <w:marTop w:val="0"/>
      <w:marBottom w:val="0"/>
      <w:divBdr>
        <w:top w:val="none" w:sz="0" w:space="0" w:color="auto"/>
        <w:left w:val="none" w:sz="0" w:space="0" w:color="auto"/>
        <w:bottom w:val="none" w:sz="0" w:space="0" w:color="auto"/>
        <w:right w:val="none" w:sz="0" w:space="0" w:color="auto"/>
      </w:divBdr>
    </w:div>
    <w:div w:id="171673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1.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emf"/><Relationship Id="rId1" Type="http://schemas.microsoft.com/office/2006/relationships/keyMapCustomizations" Target="customizations.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4.bin"/><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0.emf"/><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69</TotalTime>
  <Pages>43</Pages>
  <Words>12038</Words>
  <Characters>68622</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80500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Huawei</cp:lastModifiedBy>
  <cp:revision>9</cp:revision>
  <dcterms:created xsi:type="dcterms:W3CDTF">2018-05-29T09:28:00Z</dcterms:created>
  <dcterms:modified xsi:type="dcterms:W3CDTF">2018-05-31T08:30:00Z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(3)JG8oesTxk2P1VICZFRIjIl7aB2Jcn8FHfmH1t+4E/WTzyaGrR6vTV6bdSHkcGPyX0yMxSqcE
xrRj+YbHp8yePlFzPF1vgr0EdnmF9h6+dELxWzBD1ZyoGiZzt+VJV+8kflJlwzwqXemb79BO
I0pkmESErIt/oYWR5SGyKUNsOqvs+IH9RbVpUDuN743eYAERv5hBnkH3qKGUQtBAhjWucTbJ
R60V9yrHXgLqRy3AES</vt:lpwstr>
  </property>
  <property fmtid="{D5CDD505-2E9C-101B-9397-08002B2CF9AE}" pid="3" name="_2015_ms_pID_7253431">
    <vt:lpwstr>ivtJQwJjYeGLTm++o2mVt5m+O7dfowR+bSxIzXDXidjr7QPxXFBkW2
T0a9/T6a6GC/OHqGcU12hEqazqIknweA5zL5XkQPo8iArwm4+d/hz9rwYQnGQKAX30prM54d
1Ape6tio8N3K4KiGlMyLdzXY7hjRZUlxriAHoqbb7VPc62ibiQgWxDcbPgCaztqsBdB33XhX
xRPv4GmuXdb6GQ59DP2okQyGtL+zXieFzQPR</vt:lpwstr>
  </property>
  <property fmtid="{D5CDD505-2E9C-101B-9397-08002B2CF9AE}" pid="4" name="_2015_ms_pID_7253432">
    <vt:lpwstr>8rqu+b6cAD0GzutTXktZW0I=</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1527733112</vt:lpwstr>
  </property>
</Properties>
</file>