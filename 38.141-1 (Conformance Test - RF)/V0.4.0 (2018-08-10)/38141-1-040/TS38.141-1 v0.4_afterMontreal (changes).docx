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6D9B9" w14:textId="20EE2002" w:rsidR="00080512" w:rsidRPr="004D3578" w:rsidRDefault="00080512">
      <w:pPr>
        <w:pStyle w:val="ZA"/>
        <w:framePr w:wrap="notBeside"/>
      </w:pPr>
      <w:bookmarkStart w:id="0" w:name="page1"/>
      <w:r w:rsidRPr="004D3578">
        <w:rPr>
          <w:sz w:val="64"/>
        </w:rPr>
        <w:t xml:space="preserve">3GPP TS </w:t>
      </w:r>
      <w:bookmarkStart w:id="1" w:name="_GoBack"/>
      <w:bookmarkEnd w:id="1"/>
      <w:r w:rsidR="00EA205F">
        <w:rPr>
          <w:sz w:val="64"/>
        </w:rPr>
        <w:t>38</w:t>
      </w:r>
      <w:r w:rsidRPr="004D3578">
        <w:rPr>
          <w:sz w:val="64"/>
        </w:rPr>
        <w:t>.</w:t>
      </w:r>
      <w:r w:rsidR="001549E9">
        <w:rPr>
          <w:sz w:val="64"/>
        </w:rPr>
        <w:t>141</w:t>
      </w:r>
      <w:r w:rsidRPr="004D3578">
        <w:rPr>
          <w:sz w:val="64"/>
        </w:rPr>
        <w:t xml:space="preserve"> </w:t>
      </w:r>
      <w:r w:rsidRPr="004D3578">
        <w:t>V</w:t>
      </w:r>
      <w:r w:rsidR="00EA205F">
        <w:t>0.</w:t>
      </w:r>
      <w:ins w:id="2" w:author="Huawei" w:date="2018-07-10T10:19:00Z">
        <w:r w:rsidR="00D27391">
          <w:t>4</w:t>
        </w:r>
      </w:ins>
      <w:del w:id="3" w:author="Huawei" w:date="2018-07-10T10:19:00Z">
        <w:r w:rsidR="00D0362A" w:rsidDel="00D27391">
          <w:delText>3</w:delText>
        </w:r>
      </w:del>
      <w:r w:rsidR="00EA205F">
        <w:t>.</w:t>
      </w:r>
      <w:r w:rsidR="0098607D">
        <w:t>0</w:t>
      </w:r>
      <w:r w:rsidRPr="004D3578">
        <w:t xml:space="preserve"> </w:t>
      </w:r>
      <w:r w:rsidRPr="004D3578">
        <w:rPr>
          <w:sz w:val="32"/>
        </w:rPr>
        <w:t>(</w:t>
      </w:r>
      <w:r w:rsidR="00EA205F">
        <w:rPr>
          <w:sz w:val="32"/>
        </w:rPr>
        <w:t>201</w:t>
      </w:r>
      <w:r w:rsidR="0098607D">
        <w:rPr>
          <w:sz w:val="32"/>
        </w:rPr>
        <w:t>8</w:t>
      </w:r>
      <w:r w:rsidRPr="004D3578">
        <w:rPr>
          <w:sz w:val="32"/>
        </w:rPr>
        <w:t>-</w:t>
      </w:r>
      <w:r w:rsidR="0098607D">
        <w:rPr>
          <w:sz w:val="32"/>
        </w:rPr>
        <w:t>0</w:t>
      </w:r>
      <w:ins w:id="4" w:author="Huawei" w:date="2018-07-10T10:19:00Z">
        <w:r w:rsidR="00D27391">
          <w:rPr>
            <w:sz w:val="32"/>
          </w:rPr>
          <w:t>8</w:t>
        </w:r>
      </w:ins>
      <w:del w:id="5" w:author="Huawei" w:date="2018-07-10T10:19:00Z">
        <w:r w:rsidR="00D0362A" w:rsidDel="00D27391">
          <w:rPr>
            <w:sz w:val="32"/>
          </w:rPr>
          <w:delText>6</w:delText>
        </w:r>
      </w:del>
      <w:r w:rsidRPr="004D3578">
        <w:rPr>
          <w:sz w:val="32"/>
        </w:rPr>
        <w:t>)</w:t>
      </w:r>
    </w:p>
    <w:p w14:paraId="0B8B583D" w14:textId="77777777" w:rsidR="00080512" w:rsidRPr="004D3578" w:rsidRDefault="00080512">
      <w:pPr>
        <w:pStyle w:val="ZB"/>
        <w:framePr w:wrap="notBeside"/>
      </w:pPr>
      <w:r w:rsidRPr="004D3578">
        <w:t>Technical Specification</w:t>
      </w:r>
    </w:p>
    <w:p w14:paraId="7BC4E151" w14:textId="77777777" w:rsidR="00080512" w:rsidRPr="004D3578" w:rsidRDefault="00080512">
      <w:pPr>
        <w:pStyle w:val="ZT"/>
        <w:framePr w:wrap="notBeside"/>
      </w:pPr>
      <w:r w:rsidRPr="004D3578">
        <w:t>3rd Generation Partnership Project;</w:t>
      </w:r>
    </w:p>
    <w:p w14:paraId="4B04D35E"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132D8934" w14:textId="77777777" w:rsidR="001549E9" w:rsidRPr="00074FBD" w:rsidRDefault="001549E9" w:rsidP="001549E9">
      <w:pPr>
        <w:pStyle w:val="ZT"/>
        <w:framePr w:wrap="notBeside"/>
      </w:pPr>
      <w:r w:rsidRPr="00074FBD">
        <w:t>NR;</w:t>
      </w:r>
    </w:p>
    <w:p w14:paraId="54F55161" w14:textId="77777777" w:rsidR="001549E9" w:rsidRDefault="001549E9" w:rsidP="001549E9">
      <w:pPr>
        <w:pStyle w:val="ZT"/>
        <w:framePr w:wrap="notBeside"/>
      </w:pPr>
      <w:r w:rsidRPr="00074FBD">
        <w:t>Base Station (BS) conformance testing</w:t>
      </w:r>
    </w:p>
    <w:p w14:paraId="623FC6A2" w14:textId="77777777" w:rsidR="001549E9" w:rsidRDefault="001549E9" w:rsidP="001549E9">
      <w:pPr>
        <w:pStyle w:val="ZT"/>
        <w:framePr w:wrap="notBeside"/>
      </w:pPr>
      <w:r w:rsidRPr="00074FBD">
        <w:t>Part 1: Conducted conformance testing</w:t>
      </w:r>
    </w:p>
    <w:p w14:paraId="43B4313C"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72D1925A" w14:textId="77777777" w:rsidR="008105C8" w:rsidRDefault="008105C8" w:rsidP="00054A22">
      <w:pPr>
        <w:pStyle w:val="ZU"/>
        <w:framePr w:h="4929" w:hRule="exact" w:wrap="notBeside"/>
        <w:tabs>
          <w:tab w:val="right" w:pos="10206"/>
        </w:tabs>
        <w:jc w:val="left"/>
        <w:rPr>
          <w:i/>
        </w:rPr>
      </w:pPr>
    </w:p>
    <w:p w14:paraId="6CE87271" w14:textId="77777777" w:rsidR="008105C8" w:rsidRDefault="00AA7D03" w:rsidP="00054A22">
      <w:pPr>
        <w:pStyle w:val="ZU"/>
        <w:framePr w:h="4929" w:hRule="exact" w:wrap="notBeside"/>
        <w:tabs>
          <w:tab w:val="right" w:pos="10206"/>
        </w:tabs>
        <w:jc w:val="left"/>
        <w:rPr>
          <w:i/>
        </w:rPr>
      </w:pPr>
      <w:r>
        <w:rPr>
          <w:i/>
          <w:lang w:val="en-US"/>
        </w:rPr>
        <w:drawing>
          <wp:inline distT="0" distB="0" distL="0" distR="0" wp14:anchorId="54EED638" wp14:editId="699D1774">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rPr>
        <w:drawing>
          <wp:inline distT="0" distB="0" distL="0" distR="0" wp14:anchorId="4A99B9AC" wp14:editId="0674D0FB">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2C7B3AAF" w14:textId="77777777" w:rsidR="00080512" w:rsidRPr="004D3578" w:rsidRDefault="00080512">
      <w:pPr>
        <w:pStyle w:val="ZU"/>
        <w:framePr w:h="4929" w:hRule="exact" w:wrap="notBeside"/>
        <w:tabs>
          <w:tab w:val="right" w:pos="10206"/>
        </w:tabs>
        <w:jc w:val="left"/>
      </w:pPr>
    </w:p>
    <w:p w14:paraId="0E871921"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proofErr w:type="gramStart"/>
      <w:r w:rsidRPr="004D3578">
        <w:rPr>
          <w:sz w:val="16"/>
        </w:rPr>
        <w:t>..</w:t>
      </w:r>
      <w:proofErr w:type="gramEnd"/>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FDBBA63" w14:textId="77777777" w:rsidR="00080512" w:rsidRPr="004D3578" w:rsidRDefault="00080512">
      <w:pPr>
        <w:pStyle w:val="ZV"/>
        <w:framePr w:wrap="notBeside"/>
      </w:pPr>
    </w:p>
    <w:p w14:paraId="5B8A5908" w14:textId="77777777" w:rsidR="00080512" w:rsidRPr="004D3578" w:rsidRDefault="00080512"/>
    <w:bookmarkEnd w:id="0"/>
    <w:p w14:paraId="6586657D"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FF06797" w14:textId="77777777" w:rsidR="00080512" w:rsidRPr="004D3578" w:rsidRDefault="00080512">
      <w:pPr>
        <w:pStyle w:val="FP"/>
        <w:framePr w:wrap="notBeside" w:hAnchor="margin" w:y="1419"/>
        <w:pBdr>
          <w:bottom w:val="single" w:sz="6" w:space="1" w:color="auto"/>
        </w:pBdr>
        <w:spacing w:before="240"/>
        <w:ind w:left="2835" w:right="2835"/>
        <w:jc w:val="center"/>
      </w:pPr>
      <w:bookmarkStart w:id="6" w:name="page2"/>
      <w:r w:rsidRPr="004D3578">
        <w:lastRenderedPageBreak/>
        <w:t>Keywords</w:t>
      </w:r>
    </w:p>
    <w:p w14:paraId="74C2FD5E"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777F068A" w14:textId="77777777" w:rsidR="00080512" w:rsidRPr="004D3578" w:rsidRDefault="00080512"/>
    <w:p w14:paraId="5F2AE5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BA111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D3BE596" w14:textId="77777777" w:rsidR="00080512" w:rsidRPr="004D3578" w:rsidRDefault="00080512">
      <w:pPr>
        <w:pStyle w:val="FP"/>
        <w:framePr w:wrap="notBeside" w:hAnchor="margin" w:yAlign="center"/>
        <w:ind w:left="2835" w:right="2835"/>
        <w:jc w:val="center"/>
        <w:rPr>
          <w:rFonts w:ascii="Arial" w:hAnsi="Arial"/>
          <w:sz w:val="18"/>
        </w:rPr>
      </w:pPr>
    </w:p>
    <w:p w14:paraId="3DE37AB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5AE6B1E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5F444123"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5883C177"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1A1E5B2"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AF5B3F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4F06879D" w14:textId="77777777" w:rsidR="00080512" w:rsidRPr="004D3578" w:rsidRDefault="00080512"/>
    <w:p w14:paraId="488D6D4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4A6DF9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0DC7BAC" w14:textId="77777777" w:rsidR="00080512" w:rsidRPr="004D3578" w:rsidRDefault="00080512" w:rsidP="00FA1266">
      <w:pPr>
        <w:pStyle w:val="FP"/>
        <w:framePr w:h="3057" w:hRule="exact" w:wrap="notBeside" w:vAnchor="page" w:hAnchor="margin" w:y="12605"/>
        <w:jc w:val="center"/>
        <w:rPr>
          <w:noProof/>
        </w:rPr>
      </w:pPr>
    </w:p>
    <w:p w14:paraId="65814AD3"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7" w:name="copyrightaddon"/>
      <w:bookmarkEnd w:id="7"/>
    </w:p>
    <w:p w14:paraId="2C207C9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5584A99" w14:textId="77777777" w:rsidR="00FC1192" w:rsidRPr="004D3578" w:rsidRDefault="00FC1192" w:rsidP="00FA1266">
      <w:pPr>
        <w:pStyle w:val="FP"/>
        <w:framePr w:h="3057" w:hRule="exact" w:wrap="notBeside" w:vAnchor="page" w:hAnchor="margin" w:y="12605"/>
        <w:rPr>
          <w:noProof/>
          <w:sz w:val="18"/>
        </w:rPr>
      </w:pPr>
    </w:p>
    <w:p w14:paraId="5732D40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53FDFC52"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51C5AA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6"/>
    <w:p w14:paraId="27292E16" w14:textId="77777777" w:rsidR="00080512" w:rsidRPr="004D3578" w:rsidRDefault="00080512">
      <w:pPr>
        <w:pStyle w:val="TT"/>
      </w:pPr>
      <w:r w:rsidRPr="004D3578">
        <w:br w:type="page"/>
      </w:r>
      <w:r w:rsidRPr="004D3578">
        <w:lastRenderedPageBreak/>
        <w:t>Contents</w:t>
      </w:r>
    </w:p>
    <w:p w14:paraId="55A1D22C" w14:textId="77777777" w:rsidR="00EA1A17" w:rsidRDefault="00B80FB8">
      <w:pPr>
        <w:pStyle w:val="TOC1"/>
        <w:rPr>
          <w:ins w:id="8" w:author="Huawei" w:date="2018-07-10T17:10:00Z"/>
          <w:rFonts w:asciiTheme="minorHAnsi" w:hAnsiTheme="minorHAnsi" w:cstheme="minorBidi"/>
          <w:szCs w:val="22"/>
          <w:lang w:val="en-US"/>
        </w:rPr>
      </w:pPr>
      <w:r>
        <w:fldChar w:fldCharType="begin"/>
      </w:r>
      <w:r w:rsidR="00EB0004">
        <w:instrText xml:space="preserve"> TOC \o "1-9" </w:instrText>
      </w:r>
      <w:r>
        <w:fldChar w:fldCharType="separate"/>
      </w:r>
      <w:ins w:id="9" w:author="Huawei" w:date="2018-07-10T17:10:00Z">
        <w:r w:rsidR="00EA1A17">
          <w:t>Foreword</w:t>
        </w:r>
        <w:r w:rsidR="00EA1A17">
          <w:tab/>
        </w:r>
        <w:r w:rsidR="00EA1A17">
          <w:fldChar w:fldCharType="begin"/>
        </w:r>
        <w:r w:rsidR="00EA1A17">
          <w:instrText xml:space="preserve"> PAGEREF _Toc519005984 \h </w:instrText>
        </w:r>
      </w:ins>
      <w:ins w:id="10" w:author="Huawei" w:date="2018-07-10T17:11:00Z"/>
      <w:r w:rsidR="00EA1A17">
        <w:fldChar w:fldCharType="separate"/>
      </w:r>
      <w:ins w:id="11" w:author="Huawei" w:date="2018-07-10T17:11:00Z">
        <w:r w:rsidR="00EA1A17">
          <w:t>7</w:t>
        </w:r>
      </w:ins>
      <w:ins w:id="12" w:author="Huawei" w:date="2018-07-10T17:10:00Z">
        <w:r w:rsidR="00EA1A17">
          <w:fldChar w:fldCharType="end"/>
        </w:r>
      </w:ins>
    </w:p>
    <w:p w14:paraId="3C08B4EE" w14:textId="77777777" w:rsidR="00EA1A17" w:rsidRDefault="00EA1A17">
      <w:pPr>
        <w:pStyle w:val="TOC1"/>
        <w:rPr>
          <w:ins w:id="13" w:author="Huawei" w:date="2018-07-10T17:10:00Z"/>
          <w:rFonts w:asciiTheme="minorHAnsi" w:hAnsiTheme="minorHAnsi" w:cstheme="minorBidi"/>
          <w:szCs w:val="22"/>
          <w:lang w:val="en-US"/>
        </w:rPr>
      </w:pPr>
      <w:ins w:id="14" w:author="Huawei" w:date="2018-07-10T17:10:00Z">
        <w:r>
          <w:t>Introduction</w:t>
        </w:r>
        <w:r>
          <w:tab/>
        </w:r>
        <w:r>
          <w:fldChar w:fldCharType="begin"/>
        </w:r>
        <w:r>
          <w:instrText xml:space="preserve"> PAGEREF _Toc519005985 \h </w:instrText>
        </w:r>
      </w:ins>
      <w:ins w:id="15" w:author="Huawei" w:date="2018-07-10T17:11:00Z"/>
      <w:r>
        <w:fldChar w:fldCharType="separate"/>
      </w:r>
      <w:ins w:id="16" w:author="Huawei" w:date="2018-07-10T17:11:00Z">
        <w:r>
          <w:t>7</w:t>
        </w:r>
      </w:ins>
      <w:ins w:id="17" w:author="Huawei" w:date="2018-07-10T17:10:00Z">
        <w:r>
          <w:fldChar w:fldCharType="end"/>
        </w:r>
      </w:ins>
    </w:p>
    <w:p w14:paraId="3511EB39" w14:textId="77777777" w:rsidR="00EA1A17" w:rsidRDefault="00EA1A17">
      <w:pPr>
        <w:pStyle w:val="TOC1"/>
        <w:rPr>
          <w:ins w:id="18" w:author="Huawei" w:date="2018-07-10T17:10:00Z"/>
          <w:rFonts w:asciiTheme="minorHAnsi" w:hAnsiTheme="minorHAnsi" w:cstheme="minorBidi"/>
          <w:szCs w:val="22"/>
          <w:lang w:val="en-US"/>
        </w:rPr>
      </w:pPr>
      <w:ins w:id="19" w:author="Huawei" w:date="2018-07-10T17:10:00Z">
        <w:r>
          <w:t>1</w:t>
        </w:r>
        <w:r>
          <w:rPr>
            <w:rFonts w:asciiTheme="minorHAnsi" w:hAnsiTheme="minorHAnsi" w:cstheme="minorBidi"/>
            <w:szCs w:val="22"/>
            <w:lang w:val="en-US"/>
          </w:rPr>
          <w:tab/>
        </w:r>
        <w:r>
          <w:t>Scope</w:t>
        </w:r>
        <w:r>
          <w:tab/>
        </w:r>
        <w:r>
          <w:fldChar w:fldCharType="begin"/>
        </w:r>
        <w:r>
          <w:instrText xml:space="preserve"> PAGEREF _Toc519005986 \h </w:instrText>
        </w:r>
      </w:ins>
      <w:ins w:id="20" w:author="Huawei" w:date="2018-07-10T17:11:00Z"/>
      <w:r>
        <w:fldChar w:fldCharType="separate"/>
      </w:r>
      <w:ins w:id="21" w:author="Huawei" w:date="2018-07-10T17:11:00Z">
        <w:r>
          <w:t>8</w:t>
        </w:r>
      </w:ins>
      <w:ins w:id="22" w:author="Huawei" w:date="2018-07-10T17:10:00Z">
        <w:r>
          <w:fldChar w:fldCharType="end"/>
        </w:r>
      </w:ins>
    </w:p>
    <w:p w14:paraId="0B79BE9B" w14:textId="77777777" w:rsidR="00EA1A17" w:rsidRDefault="00EA1A17">
      <w:pPr>
        <w:pStyle w:val="TOC1"/>
        <w:rPr>
          <w:ins w:id="23" w:author="Huawei" w:date="2018-07-10T17:10:00Z"/>
          <w:rFonts w:asciiTheme="minorHAnsi" w:hAnsiTheme="minorHAnsi" w:cstheme="minorBidi"/>
          <w:szCs w:val="22"/>
          <w:lang w:val="en-US"/>
        </w:rPr>
      </w:pPr>
      <w:ins w:id="24" w:author="Huawei" w:date="2018-07-10T17:10:00Z">
        <w:r>
          <w:t>2</w:t>
        </w:r>
        <w:r>
          <w:rPr>
            <w:rFonts w:asciiTheme="minorHAnsi" w:hAnsiTheme="minorHAnsi" w:cstheme="minorBidi"/>
            <w:szCs w:val="22"/>
            <w:lang w:val="en-US"/>
          </w:rPr>
          <w:tab/>
        </w:r>
        <w:r>
          <w:t>References</w:t>
        </w:r>
        <w:r>
          <w:tab/>
        </w:r>
        <w:r>
          <w:fldChar w:fldCharType="begin"/>
        </w:r>
        <w:r>
          <w:instrText xml:space="preserve"> PAGEREF _Toc519005987 \h </w:instrText>
        </w:r>
      </w:ins>
      <w:ins w:id="25" w:author="Huawei" w:date="2018-07-10T17:11:00Z"/>
      <w:r>
        <w:fldChar w:fldCharType="separate"/>
      </w:r>
      <w:ins w:id="26" w:author="Huawei" w:date="2018-07-10T17:11:00Z">
        <w:r>
          <w:t>8</w:t>
        </w:r>
      </w:ins>
      <w:ins w:id="27" w:author="Huawei" w:date="2018-07-10T17:10:00Z">
        <w:r>
          <w:fldChar w:fldCharType="end"/>
        </w:r>
      </w:ins>
    </w:p>
    <w:p w14:paraId="5891EC11" w14:textId="77777777" w:rsidR="00EA1A17" w:rsidRDefault="00EA1A17">
      <w:pPr>
        <w:pStyle w:val="TOC1"/>
        <w:rPr>
          <w:ins w:id="28" w:author="Huawei" w:date="2018-07-10T17:10:00Z"/>
          <w:rFonts w:asciiTheme="minorHAnsi" w:hAnsiTheme="minorHAnsi" w:cstheme="minorBidi"/>
          <w:szCs w:val="22"/>
          <w:lang w:val="en-US"/>
        </w:rPr>
      </w:pPr>
      <w:ins w:id="29" w:author="Huawei" w:date="2018-07-10T17:10:00Z">
        <w:r>
          <w:t>3</w:t>
        </w:r>
        <w:r>
          <w:rPr>
            <w:rFonts w:asciiTheme="minorHAnsi" w:hAnsiTheme="minorHAnsi" w:cstheme="minorBidi"/>
            <w:szCs w:val="22"/>
            <w:lang w:val="en-US"/>
          </w:rPr>
          <w:tab/>
        </w:r>
        <w:r>
          <w:t>Definitions, symbols and abbreviations</w:t>
        </w:r>
        <w:r>
          <w:tab/>
        </w:r>
        <w:r>
          <w:fldChar w:fldCharType="begin"/>
        </w:r>
        <w:r>
          <w:instrText xml:space="preserve"> PAGEREF _Toc519005988 \h </w:instrText>
        </w:r>
      </w:ins>
      <w:ins w:id="30" w:author="Huawei" w:date="2018-07-10T17:11:00Z"/>
      <w:r>
        <w:fldChar w:fldCharType="separate"/>
      </w:r>
      <w:ins w:id="31" w:author="Huawei" w:date="2018-07-10T17:11:00Z">
        <w:r>
          <w:t>9</w:t>
        </w:r>
      </w:ins>
      <w:ins w:id="32" w:author="Huawei" w:date="2018-07-10T17:10:00Z">
        <w:r>
          <w:fldChar w:fldCharType="end"/>
        </w:r>
      </w:ins>
    </w:p>
    <w:p w14:paraId="711A2502" w14:textId="77777777" w:rsidR="00EA1A17" w:rsidRDefault="00EA1A17">
      <w:pPr>
        <w:pStyle w:val="TOC2"/>
        <w:rPr>
          <w:ins w:id="33" w:author="Huawei" w:date="2018-07-10T17:10:00Z"/>
          <w:rFonts w:asciiTheme="minorHAnsi" w:hAnsiTheme="minorHAnsi" w:cstheme="minorBidi"/>
          <w:sz w:val="22"/>
          <w:szCs w:val="22"/>
          <w:lang w:val="en-US"/>
        </w:rPr>
      </w:pPr>
      <w:ins w:id="34" w:author="Huawei" w:date="2018-07-10T17:10:00Z">
        <w:r>
          <w:t>3.1</w:t>
        </w:r>
        <w:r>
          <w:rPr>
            <w:rFonts w:asciiTheme="minorHAnsi" w:hAnsiTheme="minorHAnsi" w:cstheme="minorBidi"/>
            <w:sz w:val="22"/>
            <w:szCs w:val="22"/>
            <w:lang w:val="en-US"/>
          </w:rPr>
          <w:tab/>
        </w:r>
        <w:r>
          <w:t>Definitions</w:t>
        </w:r>
        <w:r>
          <w:tab/>
        </w:r>
        <w:r>
          <w:fldChar w:fldCharType="begin"/>
        </w:r>
        <w:r>
          <w:instrText xml:space="preserve"> PAGEREF _Toc519005989 \h </w:instrText>
        </w:r>
      </w:ins>
      <w:ins w:id="35" w:author="Huawei" w:date="2018-07-10T17:11:00Z"/>
      <w:r>
        <w:fldChar w:fldCharType="separate"/>
      </w:r>
      <w:ins w:id="36" w:author="Huawei" w:date="2018-07-10T17:11:00Z">
        <w:r>
          <w:t>9</w:t>
        </w:r>
      </w:ins>
      <w:ins w:id="37" w:author="Huawei" w:date="2018-07-10T17:10:00Z">
        <w:r>
          <w:fldChar w:fldCharType="end"/>
        </w:r>
      </w:ins>
    </w:p>
    <w:p w14:paraId="130ABFF4" w14:textId="77777777" w:rsidR="00EA1A17" w:rsidRDefault="00EA1A17">
      <w:pPr>
        <w:pStyle w:val="TOC2"/>
        <w:rPr>
          <w:ins w:id="38" w:author="Huawei" w:date="2018-07-10T17:10:00Z"/>
          <w:rFonts w:asciiTheme="minorHAnsi" w:hAnsiTheme="minorHAnsi" w:cstheme="minorBidi"/>
          <w:sz w:val="22"/>
          <w:szCs w:val="22"/>
          <w:lang w:val="en-US"/>
        </w:rPr>
      </w:pPr>
      <w:ins w:id="39" w:author="Huawei" w:date="2018-07-10T17:10:00Z">
        <w:r>
          <w:t>3.2</w:t>
        </w:r>
        <w:r>
          <w:rPr>
            <w:rFonts w:asciiTheme="minorHAnsi" w:hAnsiTheme="minorHAnsi" w:cstheme="minorBidi"/>
            <w:sz w:val="22"/>
            <w:szCs w:val="22"/>
            <w:lang w:val="en-US"/>
          </w:rPr>
          <w:tab/>
        </w:r>
        <w:r>
          <w:t>Symbols</w:t>
        </w:r>
        <w:r>
          <w:tab/>
        </w:r>
        <w:r>
          <w:fldChar w:fldCharType="begin"/>
        </w:r>
        <w:r>
          <w:instrText xml:space="preserve"> PAGEREF _Toc519005990 \h </w:instrText>
        </w:r>
      </w:ins>
      <w:ins w:id="40" w:author="Huawei" w:date="2018-07-10T17:11:00Z"/>
      <w:r>
        <w:fldChar w:fldCharType="separate"/>
      </w:r>
      <w:ins w:id="41" w:author="Huawei" w:date="2018-07-10T17:11:00Z">
        <w:r>
          <w:t>11</w:t>
        </w:r>
      </w:ins>
      <w:ins w:id="42" w:author="Huawei" w:date="2018-07-10T17:10:00Z">
        <w:r>
          <w:fldChar w:fldCharType="end"/>
        </w:r>
      </w:ins>
    </w:p>
    <w:p w14:paraId="1E72C1CB" w14:textId="77777777" w:rsidR="00EA1A17" w:rsidRDefault="00EA1A17">
      <w:pPr>
        <w:pStyle w:val="TOC2"/>
        <w:rPr>
          <w:ins w:id="43" w:author="Huawei" w:date="2018-07-10T17:10:00Z"/>
          <w:rFonts w:asciiTheme="minorHAnsi" w:hAnsiTheme="minorHAnsi" w:cstheme="minorBidi"/>
          <w:sz w:val="22"/>
          <w:szCs w:val="22"/>
          <w:lang w:val="en-US"/>
        </w:rPr>
      </w:pPr>
      <w:ins w:id="44" w:author="Huawei" w:date="2018-07-10T17:10:00Z">
        <w:r>
          <w:t>3.3</w:t>
        </w:r>
        <w:r>
          <w:rPr>
            <w:rFonts w:asciiTheme="minorHAnsi" w:hAnsiTheme="minorHAnsi" w:cstheme="minorBidi"/>
            <w:sz w:val="22"/>
            <w:szCs w:val="22"/>
            <w:lang w:val="en-US"/>
          </w:rPr>
          <w:tab/>
        </w:r>
        <w:r>
          <w:t>Abbreviations</w:t>
        </w:r>
        <w:r>
          <w:tab/>
        </w:r>
        <w:r>
          <w:fldChar w:fldCharType="begin"/>
        </w:r>
        <w:r>
          <w:instrText xml:space="preserve"> PAGEREF _Toc519005991 \h </w:instrText>
        </w:r>
      </w:ins>
      <w:ins w:id="45" w:author="Huawei" w:date="2018-07-10T17:11:00Z"/>
      <w:r>
        <w:fldChar w:fldCharType="separate"/>
      </w:r>
      <w:ins w:id="46" w:author="Huawei" w:date="2018-07-10T17:11:00Z">
        <w:r>
          <w:t>12</w:t>
        </w:r>
      </w:ins>
      <w:ins w:id="47" w:author="Huawei" w:date="2018-07-10T17:10:00Z">
        <w:r>
          <w:fldChar w:fldCharType="end"/>
        </w:r>
      </w:ins>
    </w:p>
    <w:p w14:paraId="33814D88" w14:textId="77777777" w:rsidR="00EA1A17" w:rsidRDefault="00EA1A17">
      <w:pPr>
        <w:pStyle w:val="TOC1"/>
        <w:rPr>
          <w:ins w:id="48" w:author="Huawei" w:date="2018-07-10T17:10:00Z"/>
          <w:rFonts w:asciiTheme="minorHAnsi" w:hAnsiTheme="minorHAnsi" w:cstheme="minorBidi"/>
          <w:szCs w:val="22"/>
          <w:lang w:val="en-US"/>
        </w:rPr>
      </w:pPr>
      <w:ins w:id="49" w:author="Huawei" w:date="2018-07-10T17:10:00Z">
        <w:r>
          <w:t>4</w:t>
        </w:r>
        <w:r>
          <w:rPr>
            <w:rFonts w:asciiTheme="minorHAnsi" w:hAnsiTheme="minorHAnsi" w:cstheme="minorBidi"/>
            <w:szCs w:val="22"/>
            <w:lang w:val="en-US"/>
          </w:rPr>
          <w:tab/>
        </w:r>
        <w:r>
          <w:t>General conducted test conditions and declarations</w:t>
        </w:r>
        <w:r>
          <w:tab/>
        </w:r>
        <w:r>
          <w:fldChar w:fldCharType="begin"/>
        </w:r>
        <w:r>
          <w:instrText xml:space="preserve"> PAGEREF _Toc519005992 \h </w:instrText>
        </w:r>
      </w:ins>
      <w:ins w:id="50" w:author="Huawei" w:date="2018-07-10T17:11:00Z"/>
      <w:r>
        <w:fldChar w:fldCharType="separate"/>
      </w:r>
      <w:ins w:id="51" w:author="Huawei" w:date="2018-07-10T17:11:00Z">
        <w:r>
          <w:t>14</w:t>
        </w:r>
      </w:ins>
      <w:ins w:id="52" w:author="Huawei" w:date="2018-07-10T17:10:00Z">
        <w:r>
          <w:fldChar w:fldCharType="end"/>
        </w:r>
      </w:ins>
    </w:p>
    <w:p w14:paraId="02882A82" w14:textId="77777777" w:rsidR="00EA1A17" w:rsidRDefault="00EA1A17">
      <w:pPr>
        <w:pStyle w:val="TOC2"/>
        <w:rPr>
          <w:ins w:id="53" w:author="Huawei" w:date="2018-07-10T17:10:00Z"/>
          <w:rFonts w:asciiTheme="minorHAnsi" w:hAnsiTheme="minorHAnsi" w:cstheme="minorBidi"/>
          <w:sz w:val="22"/>
          <w:szCs w:val="22"/>
          <w:lang w:val="en-US"/>
        </w:rPr>
      </w:pPr>
      <w:ins w:id="54" w:author="Huawei" w:date="2018-07-10T17:10:00Z">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_Toc519005993 \h </w:instrText>
        </w:r>
      </w:ins>
      <w:ins w:id="55" w:author="Huawei" w:date="2018-07-10T17:11:00Z"/>
      <w:r>
        <w:fldChar w:fldCharType="separate"/>
      </w:r>
      <w:ins w:id="56" w:author="Huawei" w:date="2018-07-10T17:11:00Z">
        <w:r>
          <w:t>14</w:t>
        </w:r>
      </w:ins>
      <w:ins w:id="57" w:author="Huawei" w:date="2018-07-10T17:10:00Z">
        <w:r>
          <w:fldChar w:fldCharType="end"/>
        </w:r>
      </w:ins>
    </w:p>
    <w:p w14:paraId="3CD3775F" w14:textId="77777777" w:rsidR="00EA1A17" w:rsidRDefault="00EA1A17">
      <w:pPr>
        <w:pStyle w:val="TOC3"/>
        <w:rPr>
          <w:ins w:id="58" w:author="Huawei" w:date="2018-07-10T17:10:00Z"/>
          <w:rFonts w:asciiTheme="minorHAnsi" w:hAnsiTheme="minorHAnsi" w:cstheme="minorBidi"/>
          <w:sz w:val="22"/>
          <w:szCs w:val="22"/>
          <w:lang w:val="en-US"/>
        </w:rPr>
      </w:pPr>
      <w:ins w:id="59" w:author="Huawei" w:date="2018-07-10T17:10:00Z">
        <w:r>
          <w:t>4.1.1</w:t>
        </w:r>
        <w:r>
          <w:rPr>
            <w:rFonts w:asciiTheme="minorHAnsi" w:hAnsiTheme="minorHAnsi" w:cstheme="minorBidi"/>
            <w:sz w:val="22"/>
            <w:szCs w:val="22"/>
            <w:lang w:val="en-US"/>
          </w:rPr>
          <w:tab/>
        </w:r>
        <w:r>
          <w:t>General</w:t>
        </w:r>
        <w:r>
          <w:tab/>
        </w:r>
        <w:r>
          <w:fldChar w:fldCharType="begin"/>
        </w:r>
        <w:r>
          <w:instrText xml:space="preserve"> PAGEREF _Toc519005994 \h </w:instrText>
        </w:r>
      </w:ins>
      <w:ins w:id="60" w:author="Huawei" w:date="2018-07-10T17:11:00Z"/>
      <w:r>
        <w:fldChar w:fldCharType="separate"/>
      </w:r>
      <w:ins w:id="61" w:author="Huawei" w:date="2018-07-10T17:11:00Z">
        <w:r>
          <w:t>14</w:t>
        </w:r>
      </w:ins>
      <w:ins w:id="62" w:author="Huawei" w:date="2018-07-10T17:10:00Z">
        <w:r>
          <w:fldChar w:fldCharType="end"/>
        </w:r>
      </w:ins>
    </w:p>
    <w:p w14:paraId="17974F8F" w14:textId="77777777" w:rsidR="00EA1A17" w:rsidRDefault="00EA1A17">
      <w:pPr>
        <w:pStyle w:val="TOC3"/>
        <w:rPr>
          <w:ins w:id="63" w:author="Huawei" w:date="2018-07-10T17:10:00Z"/>
          <w:rFonts w:asciiTheme="minorHAnsi" w:hAnsiTheme="minorHAnsi" w:cstheme="minorBidi"/>
          <w:sz w:val="22"/>
          <w:szCs w:val="22"/>
          <w:lang w:val="en-US"/>
        </w:rPr>
      </w:pPr>
      <w:ins w:id="64" w:author="Huawei" w:date="2018-07-10T17:10:00Z">
        <w:r>
          <w:t>4.1.2</w:t>
        </w:r>
        <w:r>
          <w:rPr>
            <w:rFonts w:asciiTheme="minorHAnsi" w:hAnsiTheme="minorHAnsi" w:cstheme="minorBidi"/>
            <w:sz w:val="22"/>
            <w:szCs w:val="22"/>
            <w:lang w:val="en-US"/>
          </w:rPr>
          <w:tab/>
        </w:r>
        <w:r>
          <w:t>Acceptable uncertainty of Test System</w:t>
        </w:r>
        <w:r>
          <w:tab/>
        </w:r>
        <w:r>
          <w:fldChar w:fldCharType="begin"/>
        </w:r>
        <w:r>
          <w:instrText xml:space="preserve"> PAGEREF _Toc519005995 \h </w:instrText>
        </w:r>
      </w:ins>
      <w:ins w:id="65" w:author="Huawei" w:date="2018-07-10T17:11:00Z"/>
      <w:r>
        <w:fldChar w:fldCharType="separate"/>
      </w:r>
      <w:ins w:id="66" w:author="Huawei" w:date="2018-07-10T17:11:00Z">
        <w:r>
          <w:t>14</w:t>
        </w:r>
      </w:ins>
      <w:ins w:id="67" w:author="Huawei" w:date="2018-07-10T17:10:00Z">
        <w:r>
          <w:fldChar w:fldCharType="end"/>
        </w:r>
      </w:ins>
    </w:p>
    <w:p w14:paraId="22D3D57A" w14:textId="77777777" w:rsidR="00EA1A17" w:rsidRDefault="00EA1A17">
      <w:pPr>
        <w:pStyle w:val="TOC4"/>
        <w:rPr>
          <w:ins w:id="68" w:author="Huawei" w:date="2018-07-10T17:10:00Z"/>
          <w:rFonts w:asciiTheme="minorHAnsi" w:hAnsiTheme="minorHAnsi" w:cstheme="minorBidi"/>
          <w:sz w:val="22"/>
          <w:szCs w:val="22"/>
          <w:lang w:val="en-US"/>
        </w:rPr>
      </w:pPr>
      <w:ins w:id="69" w:author="Huawei" w:date="2018-07-10T17:10:00Z">
        <w:r>
          <w:t>4.1.2.1</w:t>
        </w:r>
        <w:r>
          <w:rPr>
            <w:rFonts w:asciiTheme="minorHAnsi" w:hAnsiTheme="minorHAnsi" w:cstheme="minorBidi"/>
            <w:sz w:val="22"/>
            <w:szCs w:val="22"/>
            <w:lang w:val="en-US"/>
          </w:rPr>
          <w:tab/>
        </w:r>
        <w:r>
          <w:t>General</w:t>
        </w:r>
        <w:r>
          <w:tab/>
        </w:r>
        <w:r>
          <w:fldChar w:fldCharType="begin"/>
        </w:r>
        <w:r>
          <w:instrText xml:space="preserve"> PAGEREF _Toc519005996 \h </w:instrText>
        </w:r>
      </w:ins>
      <w:ins w:id="70" w:author="Huawei" w:date="2018-07-10T17:11:00Z"/>
      <w:r>
        <w:fldChar w:fldCharType="separate"/>
      </w:r>
      <w:ins w:id="71" w:author="Huawei" w:date="2018-07-10T17:11:00Z">
        <w:r>
          <w:t>14</w:t>
        </w:r>
      </w:ins>
      <w:ins w:id="72" w:author="Huawei" w:date="2018-07-10T17:10:00Z">
        <w:r>
          <w:fldChar w:fldCharType="end"/>
        </w:r>
      </w:ins>
    </w:p>
    <w:p w14:paraId="33B16976" w14:textId="77777777" w:rsidR="00EA1A17" w:rsidRDefault="00EA1A17">
      <w:pPr>
        <w:pStyle w:val="TOC4"/>
        <w:rPr>
          <w:ins w:id="73" w:author="Huawei" w:date="2018-07-10T17:10:00Z"/>
          <w:rFonts w:asciiTheme="minorHAnsi" w:hAnsiTheme="minorHAnsi" w:cstheme="minorBidi"/>
          <w:sz w:val="22"/>
          <w:szCs w:val="22"/>
          <w:lang w:val="en-US"/>
        </w:rPr>
      </w:pPr>
      <w:ins w:id="74" w:author="Huawei" w:date="2018-07-10T17:10:00Z">
        <w:r>
          <w:rPr>
            <w:lang w:eastAsia="sv-SE"/>
          </w:rPr>
          <w:t>4.1.</w:t>
        </w:r>
        <w:r>
          <w:t>2.2</w:t>
        </w:r>
        <w:r>
          <w:rPr>
            <w:rFonts w:asciiTheme="minorHAnsi" w:hAnsiTheme="minorHAnsi" w:cstheme="minorBidi"/>
            <w:sz w:val="22"/>
            <w:szCs w:val="22"/>
            <w:lang w:val="en-US"/>
          </w:rPr>
          <w:tab/>
        </w:r>
        <w:r>
          <w:rPr>
            <w:lang w:eastAsia="sv-SE"/>
          </w:rPr>
          <w:t>Measurement of t</w:t>
        </w:r>
        <w:r>
          <w:t>ransmitter</w:t>
        </w:r>
        <w:r>
          <w:tab/>
        </w:r>
        <w:r>
          <w:fldChar w:fldCharType="begin"/>
        </w:r>
        <w:r>
          <w:instrText xml:space="preserve"> PAGEREF _Toc519005997 \h </w:instrText>
        </w:r>
      </w:ins>
      <w:ins w:id="75" w:author="Huawei" w:date="2018-07-10T17:11:00Z"/>
      <w:r>
        <w:fldChar w:fldCharType="separate"/>
      </w:r>
      <w:ins w:id="76" w:author="Huawei" w:date="2018-07-10T17:11:00Z">
        <w:r>
          <w:t>15</w:t>
        </w:r>
      </w:ins>
      <w:ins w:id="77" w:author="Huawei" w:date="2018-07-10T17:10:00Z">
        <w:r>
          <w:fldChar w:fldCharType="end"/>
        </w:r>
      </w:ins>
    </w:p>
    <w:p w14:paraId="382799ED" w14:textId="77777777" w:rsidR="00EA1A17" w:rsidRDefault="00EA1A17">
      <w:pPr>
        <w:pStyle w:val="TOC4"/>
        <w:rPr>
          <w:ins w:id="78" w:author="Huawei" w:date="2018-07-10T17:10:00Z"/>
          <w:rFonts w:asciiTheme="minorHAnsi" w:hAnsiTheme="minorHAnsi" w:cstheme="minorBidi"/>
          <w:sz w:val="22"/>
          <w:szCs w:val="22"/>
          <w:lang w:val="en-US"/>
        </w:rPr>
      </w:pPr>
      <w:ins w:id="79" w:author="Huawei" w:date="2018-07-10T17:10:00Z">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_Toc519005998 \h </w:instrText>
        </w:r>
      </w:ins>
      <w:ins w:id="80" w:author="Huawei" w:date="2018-07-10T17:11:00Z"/>
      <w:r>
        <w:fldChar w:fldCharType="separate"/>
      </w:r>
      <w:ins w:id="81" w:author="Huawei" w:date="2018-07-10T17:11:00Z">
        <w:r>
          <w:t>17</w:t>
        </w:r>
      </w:ins>
      <w:ins w:id="82" w:author="Huawei" w:date="2018-07-10T17:10:00Z">
        <w:r>
          <w:fldChar w:fldCharType="end"/>
        </w:r>
      </w:ins>
    </w:p>
    <w:p w14:paraId="6248EC91" w14:textId="77777777" w:rsidR="00EA1A17" w:rsidRDefault="00EA1A17">
      <w:pPr>
        <w:pStyle w:val="TOC3"/>
        <w:rPr>
          <w:ins w:id="83" w:author="Huawei" w:date="2018-07-10T17:10:00Z"/>
          <w:rFonts w:asciiTheme="minorHAnsi" w:hAnsiTheme="minorHAnsi" w:cstheme="minorBidi"/>
          <w:sz w:val="22"/>
          <w:szCs w:val="22"/>
          <w:lang w:val="en-US"/>
        </w:rPr>
      </w:pPr>
      <w:ins w:id="84" w:author="Huawei" w:date="2018-07-10T17:10:00Z">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_Toc519005999 \h </w:instrText>
        </w:r>
      </w:ins>
      <w:ins w:id="85" w:author="Huawei" w:date="2018-07-10T17:11:00Z"/>
      <w:r>
        <w:fldChar w:fldCharType="separate"/>
      </w:r>
      <w:ins w:id="86" w:author="Huawei" w:date="2018-07-10T17:11:00Z">
        <w:r>
          <w:t>19</w:t>
        </w:r>
      </w:ins>
      <w:ins w:id="87" w:author="Huawei" w:date="2018-07-10T17:10:00Z">
        <w:r>
          <w:fldChar w:fldCharType="end"/>
        </w:r>
      </w:ins>
    </w:p>
    <w:p w14:paraId="22A85DDB" w14:textId="77777777" w:rsidR="00EA1A17" w:rsidRDefault="00EA1A17">
      <w:pPr>
        <w:pStyle w:val="TOC2"/>
        <w:rPr>
          <w:ins w:id="88" w:author="Huawei" w:date="2018-07-10T17:10:00Z"/>
          <w:rFonts w:asciiTheme="minorHAnsi" w:hAnsiTheme="minorHAnsi" w:cstheme="minorBidi"/>
          <w:sz w:val="22"/>
          <w:szCs w:val="22"/>
          <w:lang w:val="en-US"/>
        </w:rPr>
      </w:pPr>
      <w:ins w:id="89" w:author="Huawei" w:date="2018-07-10T17:10:00Z">
        <w:r>
          <w:t>4.2</w:t>
        </w:r>
        <w:r>
          <w:rPr>
            <w:rFonts w:asciiTheme="minorHAnsi" w:hAnsiTheme="minorHAnsi" w:cstheme="minorBidi"/>
            <w:sz w:val="22"/>
            <w:szCs w:val="22"/>
            <w:lang w:val="en-US"/>
          </w:rPr>
          <w:tab/>
        </w:r>
        <w:r>
          <w:t>Conducted requirement reference points</w:t>
        </w:r>
        <w:r>
          <w:tab/>
        </w:r>
        <w:r>
          <w:fldChar w:fldCharType="begin"/>
        </w:r>
        <w:r>
          <w:instrText xml:space="preserve"> PAGEREF _Toc519006000 \h </w:instrText>
        </w:r>
      </w:ins>
      <w:ins w:id="90" w:author="Huawei" w:date="2018-07-10T17:11:00Z"/>
      <w:r>
        <w:fldChar w:fldCharType="separate"/>
      </w:r>
      <w:ins w:id="91" w:author="Huawei" w:date="2018-07-10T17:11:00Z">
        <w:r>
          <w:t>20</w:t>
        </w:r>
      </w:ins>
      <w:ins w:id="92" w:author="Huawei" w:date="2018-07-10T17:10:00Z">
        <w:r>
          <w:fldChar w:fldCharType="end"/>
        </w:r>
      </w:ins>
    </w:p>
    <w:p w14:paraId="3025529B" w14:textId="77777777" w:rsidR="00EA1A17" w:rsidRDefault="00EA1A17">
      <w:pPr>
        <w:pStyle w:val="TOC3"/>
        <w:rPr>
          <w:ins w:id="93" w:author="Huawei" w:date="2018-07-10T17:10:00Z"/>
          <w:rFonts w:asciiTheme="minorHAnsi" w:hAnsiTheme="minorHAnsi" w:cstheme="minorBidi"/>
          <w:sz w:val="22"/>
          <w:szCs w:val="22"/>
          <w:lang w:val="en-US"/>
        </w:rPr>
      </w:pPr>
      <w:ins w:id="94" w:author="Huawei" w:date="2018-07-10T17:10:00Z">
        <w:r>
          <w:t>4.2.1</w:t>
        </w:r>
        <w:r>
          <w:rPr>
            <w:rFonts w:asciiTheme="minorHAnsi" w:hAnsiTheme="minorHAnsi" w:cstheme="minorBidi"/>
            <w:sz w:val="22"/>
            <w:szCs w:val="22"/>
            <w:lang w:val="en-US"/>
          </w:rPr>
          <w:tab/>
        </w:r>
        <w:r w:rsidRPr="00891658">
          <w:rPr>
            <w:i/>
          </w:rPr>
          <w:t>BS type 1-C</w:t>
        </w:r>
        <w:r>
          <w:tab/>
        </w:r>
        <w:r>
          <w:fldChar w:fldCharType="begin"/>
        </w:r>
        <w:r>
          <w:instrText xml:space="preserve"> PAGEREF _Toc519006001 \h </w:instrText>
        </w:r>
      </w:ins>
      <w:ins w:id="95" w:author="Huawei" w:date="2018-07-10T17:11:00Z"/>
      <w:r>
        <w:fldChar w:fldCharType="separate"/>
      </w:r>
      <w:ins w:id="96" w:author="Huawei" w:date="2018-07-10T17:11:00Z">
        <w:r>
          <w:t>20</w:t>
        </w:r>
      </w:ins>
      <w:ins w:id="97" w:author="Huawei" w:date="2018-07-10T17:10:00Z">
        <w:r>
          <w:fldChar w:fldCharType="end"/>
        </w:r>
      </w:ins>
    </w:p>
    <w:p w14:paraId="22DED90E" w14:textId="77777777" w:rsidR="00EA1A17" w:rsidRDefault="00EA1A17">
      <w:pPr>
        <w:pStyle w:val="TOC3"/>
        <w:rPr>
          <w:ins w:id="98" w:author="Huawei" w:date="2018-07-10T17:10:00Z"/>
          <w:rFonts w:asciiTheme="minorHAnsi" w:hAnsiTheme="minorHAnsi" w:cstheme="minorBidi"/>
          <w:sz w:val="22"/>
          <w:szCs w:val="22"/>
          <w:lang w:val="en-US"/>
        </w:rPr>
      </w:pPr>
      <w:ins w:id="99" w:author="Huawei" w:date="2018-07-10T17:10:00Z">
        <w:r>
          <w:t>4.2.2</w:t>
        </w:r>
        <w:r>
          <w:rPr>
            <w:rFonts w:asciiTheme="minorHAnsi" w:hAnsiTheme="minorHAnsi" w:cstheme="minorBidi"/>
            <w:sz w:val="22"/>
            <w:szCs w:val="22"/>
            <w:lang w:val="en-US"/>
          </w:rPr>
          <w:tab/>
        </w:r>
        <w:r w:rsidRPr="00891658">
          <w:rPr>
            <w:i/>
          </w:rPr>
          <w:t>BS type 1-H</w:t>
        </w:r>
        <w:r>
          <w:tab/>
        </w:r>
        <w:r>
          <w:fldChar w:fldCharType="begin"/>
        </w:r>
        <w:r>
          <w:instrText xml:space="preserve"> PAGEREF _Toc519006002 \h </w:instrText>
        </w:r>
      </w:ins>
      <w:ins w:id="100" w:author="Huawei" w:date="2018-07-10T17:11:00Z"/>
      <w:r>
        <w:fldChar w:fldCharType="separate"/>
      </w:r>
      <w:ins w:id="101" w:author="Huawei" w:date="2018-07-10T17:11:00Z">
        <w:r>
          <w:t>20</w:t>
        </w:r>
      </w:ins>
      <w:ins w:id="102" w:author="Huawei" w:date="2018-07-10T17:10:00Z">
        <w:r>
          <w:fldChar w:fldCharType="end"/>
        </w:r>
      </w:ins>
    </w:p>
    <w:p w14:paraId="5A39B245" w14:textId="77777777" w:rsidR="00EA1A17" w:rsidRDefault="00EA1A17">
      <w:pPr>
        <w:pStyle w:val="TOC2"/>
        <w:rPr>
          <w:ins w:id="103" w:author="Huawei" w:date="2018-07-10T17:10:00Z"/>
          <w:rFonts w:asciiTheme="minorHAnsi" w:hAnsiTheme="minorHAnsi" w:cstheme="minorBidi"/>
          <w:sz w:val="22"/>
          <w:szCs w:val="22"/>
          <w:lang w:val="en-US"/>
        </w:rPr>
      </w:pPr>
      <w:ins w:id="104" w:author="Huawei" w:date="2018-07-10T17:10:00Z">
        <w:r w:rsidRPr="00891658">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_Toc519006003 \h </w:instrText>
        </w:r>
      </w:ins>
      <w:ins w:id="105" w:author="Huawei" w:date="2018-07-10T17:11:00Z"/>
      <w:r>
        <w:fldChar w:fldCharType="separate"/>
      </w:r>
      <w:ins w:id="106" w:author="Huawei" w:date="2018-07-10T17:11:00Z">
        <w:r>
          <w:t>21</w:t>
        </w:r>
      </w:ins>
      <w:ins w:id="107" w:author="Huawei" w:date="2018-07-10T17:10:00Z">
        <w:r>
          <w:fldChar w:fldCharType="end"/>
        </w:r>
      </w:ins>
    </w:p>
    <w:p w14:paraId="7278E624" w14:textId="77777777" w:rsidR="00EA1A17" w:rsidRDefault="00EA1A17">
      <w:pPr>
        <w:pStyle w:val="TOC2"/>
        <w:rPr>
          <w:ins w:id="108" w:author="Huawei" w:date="2018-07-10T17:10:00Z"/>
          <w:rFonts w:asciiTheme="minorHAnsi" w:hAnsiTheme="minorHAnsi" w:cstheme="minorBidi"/>
          <w:sz w:val="22"/>
          <w:szCs w:val="22"/>
          <w:lang w:val="en-US"/>
        </w:rPr>
      </w:pPr>
      <w:ins w:id="109" w:author="Huawei" w:date="2018-07-10T17:10:00Z">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_Toc519006004 \h </w:instrText>
        </w:r>
      </w:ins>
      <w:ins w:id="110" w:author="Huawei" w:date="2018-07-10T17:11:00Z"/>
      <w:r>
        <w:fldChar w:fldCharType="separate"/>
      </w:r>
      <w:ins w:id="111" w:author="Huawei" w:date="2018-07-10T17:11:00Z">
        <w:r>
          <w:t>22</w:t>
        </w:r>
      </w:ins>
      <w:ins w:id="112" w:author="Huawei" w:date="2018-07-10T17:10:00Z">
        <w:r>
          <w:fldChar w:fldCharType="end"/>
        </w:r>
      </w:ins>
    </w:p>
    <w:p w14:paraId="2321F48E" w14:textId="77777777" w:rsidR="00EA1A17" w:rsidRDefault="00EA1A17">
      <w:pPr>
        <w:pStyle w:val="TOC2"/>
        <w:rPr>
          <w:ins w:id="113" w:author="Huawei" w:date="2018-07-10T17:10:00Z"/>
          <w:rFonts w:asciiTheme="minorHAnsi" w:hAnsiTheme="minorHAnsi" w:cstheme="minorBidi"/>
          <w:sz w:val="22"/>
          <w:szCs w:val="22"/>
          <w:lang w:val="en-US"/>
        </w:rPr>
      </w:pPr>
      <w:ins w:id="114" w:author="Huawei" w:date="2018-07-10T17:10:00Z">
        <w:r w:rsidRPr="00891658">
          <w:rPr>
            <w:rFonts w:cs="v4.2.0"/>
          </w:rPr>
          <w:t>4.5</w:t>
        </w:r>
        <w:r>
          <w:rPr>
            <w:rFonts w:asciiTheme="minorHAnsi" w:hAnsiTheme="minorHAnsi" w:cstheme="minorBidi"/>
            <w:sz w:val="22"/>
            <w:szCs w:val="22"/>
            <w:lang w:val="en-US"/>
          </w:rPr>
          <w:tab/>
        </w:r>
        <w:r w:rsidRPr="00891658">
          <w:rPr>
            <w:rFonts w:cs="v4.2.0"/>
          </w:rPr>
          <w:t>BS configurations</w:t>
        </w:r>
        <w:r>
          <w:tab/>
        </w:r>
        <w:r>
          <w:fldChar w:fldCharType="begin"/>
        </w:r>
        <w:r>
          <w:instrText xml:space="preserve"> PAGEREF _Toc519006005 \h </w:instrText>
        </w:r>
      </w:ins>
      <w:ins w:id="115" w:author="Huawei" w:date="2018-07-10T17:11:00Z"/>
      <w:r>
        <w:fldChar w:fldCharType="separate"/>
      </w:r>
      <w:ins w:id="116" w:author="Huawei" w:date="2018-07-10T17:11:00Z">
        <w:r>
          <w:t>22</w:t>
        </w:r>
      </w:ins>
      <w:ins w:id="117" w:author="Huawei" w:date="2018-07-10T17:10:00Z">
        <w:r>
          <w:fldChar w:fldCharType="end"/>
        </w:r>
      </w:ins>
    </w:p>
    <w:p w14:paraId="68AFC0A1" w14:textId="77777777" w:rsidR="00EA1A17" w:rsidRDefault="00EA1A17">
      <w:pPr>
        <w:pStyle w:val="TOC3"/>
        <w:rPr>
          <w:ins w:id="118" w:author="Huawei" w:date="2018-07-10T17:10:00Z"/>
          <w:rFonts w:asciiTheme="minorHAnsi" w:hAnsiTheme="minorHAnsi" w:cstheme="minorBidi"/>
          <w:sz w:val="22"/>
          <w:szCs w:val="22"/>
          <w:lang w:val="en-US"/>
        </w:rPr>
      </w:pPr>
      <w:ins w:id="119" w:author="Huawei" w:date="2018-07-10T17:10:00Z">
        <w:r>
          <w:t>4.5.1</w:t>
        </w:r>
        <w:r>
          <w:rPr>
            <w:rFonts w:asciiTheme="minorHAnsi" w:hAnsiTheme="minorHAnsi" w:cstheme="minorBidi"/>
            <w:sz w:val="22"/>
            <w:szCs w:val="22"/>
            <w:lang w:val="en-US"/>
          </w:rPr>
          <w:tab/>
        </w:r>
        <w:r w:rsidRPr="00891658">
          <w:rPr>
            <w:i/>
          </w:rPr>
          <w:t>BS type 1-C</w:t>
        </w:r>
        <w:r>
          <w:tab/>
        </w:r>
        <w:r>
          <w:fldChar w:fldCharType="begin"/>
        </w:r>
        <w:r>
          <w:instrText xml:space="preserve"> PAGEREF _Toc519006006 \h </w:instrText>
        </w:r>
      </w:ins>
      <w:ins w:id="120" w:author="Huawei" w:date="2018-07-10T17:11:00Z"/>
      <w:r>
        <w:fldChar w:fldCharType="separate"/>
      </w:r>
      <w:ins w:id="121" w:author="Huawei" w:date="2018-07-10T17:11:00Z">
        <w:r>
          <w:t>22</w:t>
        </w:r>
      </w:ins>
      <w:ins w:id="122" w:author="Huawei" w:date="2018-07-10T17:10:00Z">
        <w:r>
          <w:fldChar w:fldCharType="end"/>
        </w:r>
      </w:ins>
    </w:p>
    <w:p w14:paraId="397DC08C" w14:textId="77777777" w:rsidR="00EA1A17" w:rsidRDefault="00EA1A17">
      <w:pPr>
        <w:pStyle w:val="TOC4"/>
        <w:rPr>
          <w:ins w:id="123" w:author="Huawei" w:date="2018-07-10T17:10:00Z"/>
          <w:rFonts w:asciiTheme="minorHAnsi" w:hAnsiTheme="minorHAnsi" w:cstheme="minorBidi"/>
          <w:sz w:val="22"/>
          <w:szCs w:val="22"/>
          <w:lang w:val="en-US"/>
        </w:rPr>
      </w:pPr>
      <w:ins w:id="124" w:author="Huawei" w:date="2018-07-10T17:10:00Z">
        <w:r>
          <w:t>4.5.1.1</w:t>
        </w:r>
        <w:r>
          <w:rPr>
            <w:rFonts w:asciiTheme="minorHAnsi" w:hAnsiTheme="minorHAnsi" w:cstheme="minorBidi"/>
            <w:sz w:val="22"/>
            <w:szCs w:val="22"/>
            <w:lang w:val="en-US"/>
          </w:rPr>
          <w:tab/>
        </w:r>
        <w:r>
          <w:t>Transmit configurations</w:t>
        </w:r>
        <w:r>
          <w:tab/>
        </w:r>
        <w:r>
          <w:fldChar w:fldCharType="begin"/>
        </w:r>
        <w:r>
          <w:instrText xml:space="preserve"> PAGEREF _Toc519006007 \h </w:instrText>
        </w:r>
      </w:ins>
      <w:ins w:id="125" w:author="Huawei" w:date="2018-07-10T17:11:00Z"/>
      <w:r>
        <w:fldChar w:fldCharType="separate"/>
      </w:r>
      <w:ins w:id="126" w:author="Huawei" w:date="2018-07-10T17:11:00Z">
        <w:r>
          <w:t>22</w:t>
        </w:r>
      </w:ins>
      <w:ins w:id="127" w:author="Huawei" w:date="2018-07-10T17:10:00Z">
        <w:r>
          <w:fldChar w:fldCharType="end"/>
        </w:r>
      </w:ins>
    </w:p>
    <w:p w14:paraId="28508F75" w14:textId="77777777" w:rsidR="00EA1A17" w:rsidRDefault="00EA1A17">
      <w:pPr>
        <w:pStyle w:val="TOC5"/>
        <w:rPr>
          <w:ins w:id="128" w:author="Huawei" w:date="2018-07-10T17:10:00Z"/>
          <w:rFonts w:asciiTheme="minorHAnsi" w:hAnsiTheme="minorHAnsi" w:cstheme="minorBidi"/>
          <w:sz w:val="22"/>
          <w:szCs w:val="22"/>
          <w:lang w:val="en-US"/>
        </w:rPr>
      </w:pPr>
      <w:ins w:id="129" w:author="Huawei" w:date="2018-07-10T17:10:00Z">
        <w:r>
          <w:t>4.5.1.1.1</w:t>
        </w:r>
        <w:r>
          <w:rPr>
            <w:rFonts w:asciiTheme="minorHAnsi" w:hAnsiTheme="minorHAnsi" w:cstheme="minorBidi"/>
            <w:sz w:val="22"/>
            <w:szCs w:val="22"/>
            <w:lang w:val="en-US"/>
          </w:rPr>
          <w:tab/>
        </w:r>
        <w:r>
          <w:t>General</w:t>
        </w:r>
        <w:r>
          <w:tab/>
        </w:r>
        <w:r>
          <w:fldChar w:fldCharType="begin"/>
        </w:r>
        <w:r>
          <w:instrText xml:space="preserve"> PAGEREF _Toc519006008 \h </w:instrText>
        </w:r>
      </w:ins>
      <w:ins w:id="130" w:author="Huawei" w:date="2018-07-10T17:11:00Z"/>
      <w:r>
        <w:fldChar w:fldCharType="separate"/>
      </w:r>
      <w:ins w:id="131" w:author="Huawei" w:date="2018-07-10T17:11:00Z">
        <w:r>
          <w:t>22</w:t>
        </w:r>
      </w:ins>
      <w:ins w:id="132" w:author="Huawei" w:date="2018-07-10T17:10:00Z">
        <w:r>
          <w:fldChar w:fldCharType="end"/>
        </w:r>
      </w:ins>
    </w:p>
    <w:p w14:paraId="359C31C1" w14:textId="77777777" w:rsidR="00EA1A17" w:rsidRDefault="00EA1A17">
      <w:pPr>
        <w:pStyle w:val="TOC5"/>
        <w:rPr>
          <w:ins w:id="133" w:author="Huawei" w:date="2018-07-10T17:10:00Z"/>
          <w:rFonts w:asciiTheme="minorHAnsi" w:hAnsiTheme="minorHAnsi" w:cstheme="minorBidi"/>
          <w:sz w:val="22"/>
          <w:szCs w:val="22"/>
          <w:lang w:val="en-US"/>
        </w:rPr>
      </w:pPr>
      <w:ins w:id="134" w:author="Huawei" w:date="2018-07-10T17:10:00Z">
        <w:r>
          <w:t>4.5.1.1.2</w:t>
        </w:r>
        <w:r>
          <w:rPr>
            <w:rFonts w:asciiTheme="minorHAnsi" w:hAnsiTheme="minorHAnsi" w:cstheme="minorBidi"/>
            <w:sz w:val="22"/>
            <w:szCs w:val="22"/>
            <w:lang w:val="en-US"/>
          </w:rPr>
          <w:tab/>
        </w:r>
        <w:r>
          <w:t>Transmission with multiple transmitter antenna connectors</w:t>
        </w:r>
        <w:r>
          <w:tab/>
        </w:r>
        <w:r>
          <w:fldChar w:fldCharType="begin"/>
        </w:r>
        <w:r>
          <w:instrText xml:space="preserve"> PAGEREF _Toc519006009 \h </w:instrText>
        </w:r>
      </w:ins>
      <w:ins w:id="135" w:author="Huawei" w:date="2018-07-10T17:11:00Z"/>
      <w:r>
        <w:fldChar w:fldCharType="separate"/>
      </w:r>
      <w:ins w:id="136" w:author="Huawei" w:date="2018-07-10T17:11:00Z">
        <w:r>
          <w:t>23</w:t>
        </w:r>
      </w:ins>
      <w:ins w:id="137" w:author="Huawei" w:date="2018-07-10T17:10:00Z">
        <w:r>
          <w:fldChar w:fldCharType="end"/>
        </w:r>
      </w:ins>
    </w:p>
    <w:p w14:paraId="442D8012" w14:textId="77777777" w:rsidR="00EA1A17" w:rsidRDefault="00EA1A17">
      <w:pPr>
        <w:pStyle w:val="TOC4"/>
        <w:rPr>
          <w:ins w:id="138" w:author="Huawei" w:date="2018-07-10T17:10:00Z"/>
          <w:rFonts w:asciiTheme="minorHAnsi" w:hAnsiTheme="minorHAnsi" w:cstheme="minorBidi"/>
          <w:sz w:val="22"/>
          <w:szCs w:val="22"/>
          <w:lang w:val="en-US"/>
        </w:rPr>
      </w:pPr>
      <w:ins w:id="139" w:author="Huawei" w:date="2018-07-10T17:10:00Z">
        <w:r>
          <w:t>4.5.1.2</w:t>
        </w:r>
        <w:r>
          <w:rPr>
            <w:rFonts w:asciiTheme="minorHAnsi" w:hAnsiTheme="minorHAnsi" w:cstheme="minorBidi"/>
            <w:sz w:val="22"/>
            <w:szCs w:val="22"/>
            <w:lang w:val="en-US"/>
          </w:rPr>
          <w:tab/>
        </w:r>
        <w:r>
          <w:t>Receive configurations</w:t>
        </w:r>
        <w:r>
          <w:tab/>
        </w:r>
        <w:r>
          <w:fldChar w:fldCharType="begin"/>
        </w:r>
        <w:r>
          <w:instrText xml:space="preserve"> PAGEREF _Toc519006010 \h </w:instrText>
        </w:r>
      </w:ins>
      <w:ins w:id="140" w:author="Huawei" w:date="2018-07-10T17:11:00Z"/>
      <w:r>
        <w:fldChar w:fldCharType="separate"/>
      </w:r>
      <w:ins w:id="141" w:author="Huawei" w:date="2018-07-10T17:11:00Z">
        <w:r>
          <w:t>23</w:t>
        </w:r>
      </w:ins>
      <w:ins w:id="142" w:author="Huawei" w:date="2018-07-10T17:10:00Z">
        <w:r>
          <w:fldChar w:fldCharType="end"/>
        </w:r>
      </w:ins>
    </w:p>
    <w:p w14:paraId="20970CE8" w14:textId="77777777" w:rsidR="00EA1A17" w:rsidRDefault="00EA1A17">
      <w:pPr>
        <w:pStyle w:val="TOC5"/>
        <w:rPr>
          <w:ins w:id="143" w:author="Huawei" w:date="2018-07-10T17:10:00Z"/>
          <w:rFonts w:asciiTheme="minorHAnsi" w:hAnsiTheme="minorHAnsi" w:cstheme="minorBidi"/>
          <w:sz w:val="22"/>
          <w:szCs w:val="22"/>
          <w:lang w:val="en-US"/>
        </w:rPr>
      </w:pPr>
      <w:ins w:id="144" w:author="Huawei" w:date="2018-07-10T17:10:00Z">
        <w:r>
          <w:t>4.5.1.2.1</w:t>
        </w:r>
        <w:r>
          <w:rPr>
            <w:rFonts w:asciiTheme="minorHAnsi" w:hAnsiTheme="minorHAnsi" w:cstheme="minorBidi"/>
            <w:sz w:val="22"/>
            <w:szCs w:val="22"/>
            <w:lang w:val="en-US"/>
          </w:rPr>
          <w:tab/>
        </w:r>
        <w:r>
          <w:t>General</w:t>
        </w:r>
        <w:r>
          <w:tab/>
        </w:r>
        <w:r>
          <w:fldChar w:fldCharType="begin"/>
        </w:r>
        <w:r>
          <w:instrText xml:space="preserve"> PAGEREF _Toc519006011 \h </w:instrText>
        </w:r>
      </w:ins>
      <w:ins w:id="145" w:author="Huawei" w:date="2018-07-10T17:11:00Z"/>
      <w:r>
        <w:fldChar w:fldCharType="separate"/>
      </w:r>
      <w:ins w:id="146" w:author="Huawei" w:date="2018-07-10T17:11:00Z">
        <w:r>
          <w:t>23</w:t>
        </w:r>
      </w:ins>
      <w:ins w:id="147" w:author="Huawei" w:date="2018-07-10T17:10:00Z">
        <w:r>
          <w:fldChar w:fldCharType="end"/>
        </w:r>
      </w:ins>
    </w:p>
    <w:p w14:paraId="5DD6D601" w14:textId="77777777" w:rsidR="00EA1A17" w:rsidRDefault="00EA1A17">
      <w:pPr>
        <w:pStyle w:val="TOC5"/>
        <w:rPr>
          <w:ins w:id="148" w:author="Huawei" w:date="2018-07-10T17:10:00Z"/>
          <w:rFonts w:asciiTheme="minorHAnsi" w:hAnsiTheme="minorHAnsi" w:cstheme="minorBidi"/>
          <w:sz w:val="22"/>
          <w:szCs w:val="22"/>
          <w:lang w:val="en-US"/>
        </w:rPr>
      </w:pPr>
      <w:ins w:id="149" w:author="Huawei" w:date="2018-07-10T17:10:00Z">
        <w:r>
          <w:t>4.5.1.2.2</w:t>
        </w:r>
        <w:r>
          <w:rPr>
            <w:rFonts w:asciiTheme="minorHAnsi" w:hAnsiTheme="minorHAnsi" w:cstheme="minorBidi"/>
            <w:sz w:val="22"/>
            <w:szCs w:val="22"/>
            <w:lang w:val="en-US"/>
          </w:rPr>
          <w:tab/>
        </w:r>
        <w:r>
          <w:t>Reception with multiple receiver antenna connectors, receiver diversity</w:t>
        </w:r>
        <w:r>
          <w:tab/>
        </w:r>
        <w:r>
          <w:fldChar w:fldCharType="begin"/>
        </w:r>
        <w:r>
          <w:instrText xml:space="preserve"> PAGEREF _Toc519006012 \h </w:instrText>
        </w:r>
      </w:ins>
      <w:ins w:id="150" w:author="Huawei" w:date="2018-07-10T17:11:00Z"/>
      <w:r>
        <w:fldChar w:fldCharType="separate"/>
      </w:r>
      <w:ins w:id="151" w:author="Huawei" w:date="2018-07-10T17:11:00Z">
        <w:r>
          <w:t>23</w:t>
        </w:r>
      </w:ins>
      <w:ins w:id="152" w:author="Huawei" w:date="2018-07-10T17:10:00Z">
        <w:r>
          <w:fldChar w:fldCharType="end"/>
        </w:r>
      </w:ins>
    </w:p>
    <w:p w14:paraId="15DCC746" w14:textId="77777777" w:rsidR="00EA1A17" w:rsidRDefault="00EA1A17">
      <w:pPr>
        <w:pStyle w:val="TOC4"/>
        <w:rPr>
          <w:ins w:id="153" w:author="Huawei" w:date="2018-07-10T17:10:00Z"/>
          <w:rFonts w:asciiTheme="minorHAnsi" w:hAnsiTheme="minorHAnsi" w:cstheme="minorBidi"/>
          <w:sz w:val="22"/>
          <w:szCs w:val="22"/>
          <w:lang w:val="en-US"/>
        </w:rPr>
      </w:pPr>
      <w:ins w:id="154" w:author="Huawei" w:date="2018-07-10T17:10:00Z">
        <w:r>
          <w:t>4.5.1.3</w:t>
        </w:r>
        <w:r>
          <w:rPr>
            <w:rFonts w:asciiTheme="minorHAnsi" w:hAnsiTheme="minorHAnsi" w:cstheme="minorBidi"/>
            <w:sz w:val="22"/>
            <w:szCs w:val="22"/>
            <w:lang w:val="en-US"/>
          </w:rPr>
          <w:tab/>
        </w:r>
        <w:r>
          <w:t>Duplexers</w:t>
        </w:r>
        <w:r>
          <w:tab/>
        </w:r>
        <w:r>
          <w:fldChar w:fldCharType="begin"/>
        </w:r>
        <w:r>
          <w:instrText xml:space="preserve"> PAGEREF _Toc519006013 \h </w:instrText>
        </w:r>
      </w:ins>
      <w:ins w:id="155" w:author="Huawei" w:date="2018-07-10T17:11:00Z"/>
      <w:r>
        <w:fldChar w:fldCharType="separate"/>
      </w:r>
      <w:ins w:id="156" w:author="Huawei" w:date="2018-07-10T17:11:00Z">
        <w:r>
          <w:t>24</w:t>
        </w:r>
      </w:ins>
      <w:ins w:id="157" w:author="Huawei" w:date="2018-07-10T17:10:00Z">
        <w:r>
          <w:fldChar w:fldCharType="end"/>
        </w:r>
      </w:ins>
    </w:p>
    <w:p w14:paraId="51D572EA" w14:textId="77777777" w:rsidR="00EA1A17" w:rsidRDefault="00EA1A17">
      <w:pPr>
        <w:pStyle w:val="TOC4"/>
        <w:rPr>
          <w:ins w:id="158" w:author="Huawei" w:date="2018-07-10T17:10:00Z"/>
          <w:rFonts w:asciiTheme="minorHAnsi" w:hAnsiTheme="minorHAnsi" w:cstheme="minorBidi"/>
          <w:sz w:val="22"/>
          <w:szCs w:val="22"/>
          <w:lang w:val="en-US"/>
        </w:rPr>
      </w:pPr>
      <w:ins w:id="159" w:author="Huawei" w:date="2018-07-10T17:10:00Z">
        <w:r>
          <w:t>4.5.1.4</w:t>
        </w:r>
        <w:r>
          <w:rPr>
            <w:rFonts w:asciiTheme="minorHAnsi" w:hAnsiTheme="minorHAnsi" w:cstheme="minorBidi"/>
            <w:sz w:val="22"/>
            <w:szCs w:val="22"/>
            <w:lang w:val="en-US"/>
          </w:rPr>
          <w:tab/>
        </w:r>
        <w:r>
          <w:t>Power supply options</w:t>
        </w:r>
        <w:r>
          <w:tab/>
        </w:r>
        <w:r>
          <w:fldChar w:fldCharType="begin"/>
        </w:r>
        <w:r>
          <w:instrText xml:space="preserve"> PAGEREF _Toc519006014 \h </w:instrText>
        </w:r>
      </w:ins>
      <w:ins w:id="160" w:author="Huawei" w:date="2018-07-10T17:11:00Z"/>
      <w:r>
        <w:fldChar w:fldCharType="separate"/>
      </w:r>
      <w:ins w:id="161" w:author="Huawei" w:date="2018-07-10T17:11:00Z">
        <w:r>
          <w:t>24</w:t>
        </w:r>
      </w:ins>
      <w:ins w:id="162" w:author="Huawei" w:date="2018-07-10T17:10:00Z">
        <w:r>
          <w:fldChar w:fldCharType="end"/>
        </w:r>
      </w:ins>
    </w:p>
    <w:p w14:paraId="04A6547A" w14:textId="77777777" w:rsidR="00EA1A17" w:rsidRDefault="00EA1A17">
      <w:pPr>
        <w:pStyle w:val="TOC4"/>
        <w:rPr>
          <w:ins w:id="163" w:author="Huawei" w:date="2018-07-10T17:10:00Z"/>
          <w:rFonts w:asciiTheme="minorHAnsi" w:hAnsiTheme="minorHAnsi" w:cstheme="minorBidi"/>
          <w:sz w:val="22"/>
          <w:szCs w:val="22"/>
          <w:lang w:val="en-US"/>
        </w:rPr>
      </w:pPr>
      <w:ins w:id="164" w:author="Huawei" w:date="2018-07-10T17:10:00Z">
        <w:r>
          <w:t>4.5.1.5</w:t>
        </w:r>
        <w:r>
          <w:rPr>
            <w:rFonts w:asciiTheme="minorHAnsi" w:hAnsiTheme="minorHAnsi" w:cstheme="minorBidi"/>
            <w:sz w:val="22"/>
            <w:szCs w:val="22"/>
            <w:lang w:val="en-US"/>
          </w:rPr>
          <w:tab/>
        </w:r>
        <w:r>
          <w:t>Ancillary RF amplifiers</w:t>
        </w:r>
        <w:r>
          <w:tab/>
        </w:r>
        <w:r>
          <w:fldChar w:fldCharType="begin"/>
        </w:r>
        <w:r>
          <w:instrText xml:space="preserve"> PAGEREF _Toc519006015 \h </w:instrText>
        </w:r>
      </w:ins>
      <w:ins w:id="165" w:author="Huawei" w:date="2018-07-10T17:11:00Z"/>
      <w:r>
        <w:fldChar w:fldCharType="separate"/>
      </w:r>
      <w:ins w:id="166" w:author="Huawei" w:date="2018-07-10T17:11:00Z">
        <w:r>
          <w:t>24</w:t>
        </w:r>
      </w:ins>
      <w:ins w:id="167" w:author="Huawei" w:date="2018-07-10T17:10:00Z">
        <w:r>
          <w:fldChar w:fldCharType="end"/>
        </w:r>
      </w:ins>
    </w:p>
    <w:p w14:paraId="7C037B26" w14:textId="77777777" w:rsidR="00EA1A17" w:rsidRDefault="00EA1A17">
      <w:pPr>
        <w:pStyle w:val="TOC3"/>
        <w:rPr>
          <w:ins w:id="168" w:author="Huawei" w:date="2018-07-10T17:10:00Z"/>
          <w:rFonts w:asciiTheme="minorHAnsi" w:hAnsiTheme="minorHAnsi" w:cstheme="minorBidi"/>
          <w:sz w:val="22"/>
          <w:szCs w:val="22"/>
          <w:lang w:val="en-US"/>
        </w:rPr>
      </w:pPr>
      <w:ins w:id="169" w:author="Huawei" w:date="2018-07-10T17:10:00Z">
        <w:r>
          <w:t>4.5.2</w:t>
        </w:r>
        <w:r>
          <w:rPr>
            <w:rFonts w:asciiTheme="minorHAnsi" w:hAnsiTheme="minorHAnsi" w:cstheme="minorBidi"/>
            <w:sz w:val="22"/>
            <w:szCs w:val="22"/>
            <w:lang w:val="en-US"/>
          </w:rPr>
          <w:tab/>
        </w:r>
        <w:r w:rsidRPr="00891658">
          <w:rPr>
            <w:i/>
          </w:rPr>
          <w:t>BS type 1-H</w:t>
        </w:r>
        <w:r>
          <w:tab/>
        </w:r>
        <w:r>
          <w:fldChar w:fldCharType="begin"/>
        </w:r>
        <w:r>
          <w:instrText xml:space="preserve"> PAGEREF _Toc519006016 \h </w:instrText>
        </w:r>
      </w:ins>
      <w:ins w:id="170" w:author="Huawei" w:date="2018-07-10T17:11:00Z"/>
      <w:r>
        <w:fldChar w:fldCharType="separate"/>
      </w:r>
      <w:ins w:id="171" w:author="Huawei" w:date="2018-07-10T17:11:00Z">
        <w:r>
          <w:t>25</w:t>
        </w:r>
      </w:ins>
      <w:ins w:id="172" w:author="Huawei" w:date="2018-07-10T17:10:00Z">
        <w:r>
          <w:fldChar w:fldCharType="end"/>
        </w:r>
      </w:ins>
    </w:p>
    <w:p w14:paraId="2C984ECD" w14:textId="77777777" w:rsidR="00EA1A17" w:rsidRDefault="00EA1A17">
      <w:pPr>
        <w:pStyle w:val="TOC4"/>
        <w:rPr>
          <w:ins w:id="173" w:author="Huawei" w:date="2018-07-10T17:10:00Z"/>
          <w:rFonts w:asciiTheme="minorHAnsi" w:hAnsiTheme="minorHAnsi" w:cstheme="minorBidi"/>
          <w:sz w:val="22"/>
          <w:szCs w:val="22"/>
          <w:lang w:val="en-US"/>
        </w:rPr>
      </w:pPr>
      <w:ins w:id="174" w:author="Huawei" w:date="2018-07-10T17:10:00Z">
        <w:r>
          <w:t>4.5.2.1</w:t>
        </w:r>
        <w:r>
          <w:rPr>
            <w:rFonts w:asciiTheme="minorHAnsi" w:hAnsiTheme="minorHAnsi" w:cstheme="minorBidi"/>
            <w:sz w:val="22"/>
            <w:szCs w:val="22"/>
            <w:lang w:val="en-US"/>
          </w:rPr>
          <w:tab/>
        </w:r>
        <w:r>
          <w:t>Transmit configurations</w:t>
        </w:r>
        <w:r>
          <w:tab/>
        </w:r>
        <w:r>
          <w:fldChar w:fldCharType="begin"/>
        </w:r>
        <w:r>
          <w:instrText xml:space="preserve"> PAGEREF _Toc519006017 \h </w:instrText>
        </w:r>
      </w:ins>
      <w:ins w:id="175" w:author="Huawei" w:date="2018-07-10T17:11:00Z"/>
      <w:r>
        <w:fldChar w:fldCharType="separate"/>
      </w:r>
      <w:ins w:id="176" w:author="Huawei" w:date="2018-07-10T17:11:00Z">
        <w:r>
          <w:t>25</w:t>
        </w:r>
      </w:ins>
      <w:ins w:id="177" w:author="Huawei" w:date="2018-07-10T17:10:00Z">
        <w:r>
          <w:fldChar w:fldCharType="end"/>
        </w:r>
      </w:ins>
    </w:p>
    <w:p w14:paraId="6A13DAD3" w14:textId="77777777" w:rsidR="00EA1A17" w:rsidRDefault="00EA1A17">
      <w:pPr>
        <w:pStyle w:val="TOC4"/>
        <w:rPr>
          <w:ins w:id="178" w:author="Huawei" w:date="2018-07-10T17:10:00Z"/>
          <w:rFonts w:asciiTheme="minorHAnsi" w:hAnsiTheme="minorHAnsi" w:cstheme="minorBidi"/>
          <w:sz w:val="22"/>
          <w:szCs w:val="22"/>
          <w:lang w:val="en-US"/>
        </w:rPr>
      </w:pPr>
      <w:ins w:id="179" w:author="Huawei" w:date="2018-07-10T17:10:00Z">
        <w:r>
          <w:t>4.5.2.2</w:t>
        </w:r>
        <w:r>
          <w:rPr>
            <w:rFonts w:asciiTheme="minorHAnsi" w:hAnsiTheme="minorHAnsi" w:cstheme="minorBidi"/>
            <w:sz w:val="22"/>
            <w:szCs w:val="22"/>
            <w:lang w:val="en-US"/>
          </w:rPr>
          <w:tab/>
        </w:r>
        <w:r>
          <w:t>Receive configurations</w:t>
        </w:r>
        <w:r>
          <w:tab/>
        </w:r>
        <w:r>
          <w:fldChar w:fldCharType="begin"/>
        </w:r>
        <w:r>
          <w:instrText xml:space="preserve"> PAGEREF _Toc519006018 \h </w:instrText>
        </w:r>
      </w:ins>
      <w:ins w:id="180" w:author="Huawei" w:date="2018-07-10T17:11:00Z"/>
      <w:r>
        <w:fldChar w:fldCharType="separate"/>
      </w:r>
      <w:ins w:id="181" w:author="Huawei" w:date="2018-07-10T17:11:00Z">
        <w:r>
          <w:t>25</w:t>
        </w:r>
      </w:ins>
      <w:ins w:id="182" w:author="Huawei" w:date="2018-07-10T17:10:00Z">
        <w:r>
          <w:fldChar w:fldCharType="end"/>
        </w:r>
      </w:ins>
    </w:p>
    <w:p w14:paraId="16BEAE04" w14:textId="77777777" w:rsidR="00EA1A17" w:rsidRDefault="00EA1A17">
      <w:pPr>
        <w:pStyle w:val="TOC4"/>
        <w:rPr>
          <w:ins w:id="183" w:author="Huawei" w:date="2018-07-10T17:10:00Z"/>
          <w:rFonts w:asciiTheme="minorHAnsi" w:hAnsiTheme="minorHAnsi" w:cstheme="minorBidi"/>
          <w:sz w:val="22"/>
          <w:szCs w:val="22"/>
          <w:lang w:val="en-US"/>
        </w:rPr>
      </w:pPr>
      <w:ins w:id="184" w:author="Huawei" w:date="2018-07-10T17:10:00Z">
        <w:r>
          <w:t>4.5.2.3</w:t>
        </w:r>
        <w:r>
          <w:rPr>
            <w:rFonts w:asciiTheme="minorHAnsi" w:hAnsiTheme="minorHAnsi" w:cstheme="minorBidi"/>
            <w:sz w:val="22"/>
            <w:szCs w:val="22"/>
            <w:lang w:val="en-US"/>
          </w:rPr>
          <w:tab/>
        </w:r>
        <w:r>
          <w:t>Power supply options</w:t>
        </w:r>
        <w:r>
          <w:tab/>
        </w:r>
        <w:r>
          <w:fldChar w:fldCharType="begin"/>
        </w:r>
        <w:r>
          <w:instrText xml:space="preserve"> PAGEREF _Toc519006019 \h </w:instrText>
        </w:r>
      </w:ins>
      <w:ins w:id="185" w:author="Huawei" w:date="2018-07-10T17:11:00Z"/>
      <w:r>
        <w:fldChar w:fldCharType="separate"/>
      </w:r>
      <w:ins w:id="186" w:author="Huawei" w:date="2018-07-10T17:11:00Z">
        <w:r>
          <w:t>26</w:t>
        </w:r>
      </w:ins>
      <w:ins w:id="187" w:author="Huawei" w:date="2018-07-10T17:10:00Z">
        <w:r>
          <w:fldChar w:fldCharType="end"/>
        </w:r>
      </w:ins>
    </w:p>
    <w:p w14:paraId="2C268F5E" w14:textId="77777777" w:rsidR="00EA1A17" w:rsidRDefault="00EA1A17">
      <w:pPr>
        <w:pStyle w:val="TOC2"/>
        <w:rPr>
          <w:ins w:id="188" w:author="Huawei" w:date="2018-07-10T17:10:00Z"/>
          <w:rFonts w:asciiTheme="minorHAnsi" w:hAnsiTheme="minorHAnsi" w:cstheme="minorBidi"/>
          <w:sz w:val="22"/>
          <w:szCs w:val="22"/>
          <w:lang w:val="en-US"/>
        </w:rPr>
      </w:pPr>
      <w:ins w:id="189" w:author="Huawei" w:date="2018-07-10T17:10:00Z">
        <w:r w:rsidRPr="00891658">
          <w:rPr>
            <w:rFonts w:cs="v4.2.0"/>
          </w:rPr>
          <w:t>4.6</w:t>
        </w:r>
        <w:r>
          <w:rPr>
            <w:rFonts w:asciiTheme="minorHAnsi" w:hAnsiTheme="minorHAnsi" w:cstheme="minorBidi"/>
            <w:sz w:val="22"/>
            <w:szCs w:val="22"/>
            <w:lang w:val="en-US"/>
          </w:rPr>
          <w:tab/>
        </w:r>
        <w:r w:rsidRPr="00891658">
          <w:rPr>
            <w:rFonts w:cs="v4.2.0"/>
          </w:rPr>
          <w:t>Manufacturer declarations</w:t>
        </w:r>
        <w:r>
          <w:tab/>
        </w:r>
        <w:r>
          <w:fldChar w:fldCharType="begin"/>
        </w:r>
        <w:r>
          <w:instrText xml:space="preserve"> PAGEREF _Toc519006020 \h </w:instrText>
        </w:r>
      </w:ins>
      <w:ins w:id="190" w:author="Huawei" w:date="2018-07-10T17:11:00Z"/>
      <w:r>
        <w:fldChar w:fldCharType="separate"/>
      </w:r>
      <w:ins w:id="191" w:author="Huawei" w:date="2018-07-10T17:11:00Z">
        <w:r>
          <w:t>26</w:t>
        </w:r>
      </w:ins>
      <w:ins w:id="192" w:author="Huawei" w:date="2018-07-10T17:10:00Z">
        <w:r>
          <w:fldChar w:fldCharType="end"/>
        </w:r>
      </w:ins>
    </w:p>
    <w:p w14:paraId="5E56E0AA" w14:textId="77777777" w:rsidR="00EA1A17" w:rsidRDefault="00EA1A17">
      <w:pPr>
        <w:pStyle w:val="TOC2"/>
        <w:rPr>
          <w:ins w:id="193" w:author="Huawei" w:date="2018-07-10T17:10:00Z"/>
          <w:rFonts w:asciiTheme="minorHAnsi" w:hAnsiTheme="minorHAnsi" w:cstheme="minorBidi"/>
          <w:sz w:val="22"/>
          <w:szCs w:val="22"/>
          <w:lang w:val="en-US"/>
        </w:rPr>
      </w:pPr>
      <w:ins w:id="194" w:author="Huawei" w:date="2018-07-10T17:10:00Z">
        <w:r>
          <w:t>4.7</w:t>
        </w:r>
        <w:r>
          <w:rPr>
            <w:rFonts w:asciiTheme="minorHAnsi" w:hAnsiTheme="minorHAnsi" w:cstheme="minorBidi"/>
            <w:sz w:val="22"/>
            <w:szCs w:val="22"/>
            <w:lang w:val="en-US"/>
          </w:rPr>
          <w:tab/>
        </w:r>
        <w:r>
          <w:t>Test configurations</w:t>
        </w:r>
        <w:r>
          <w:tab/>
        </w:r>
        <w:r>
          <w:fldChar w:fldCharType="begin"/>
        </w:r>
        <w:r>
          <w:instrText xml:space="preserve"> PAGEREF _Toc519006021 \h </w:instrText>
        </w:r>
      </w:ins>
      <w:ins w:id="195" w:author="Huawei" w:date="2018-07-10T17:11:00Z"/>
      <w:r>
        <w:fldChar w:fldCharType="separate"/>
      </w:r>
      <w:ins w:id="196" w:author="Huawei" w:date="2018-07-10T17:11:00Z">
        <w:r>
          <w:t>31</w:t>
        </w:r>
      </w:ins>
      <w:ins w:id="197" w:author="Huawei" w:date="2018-07-10T17:10:00Z">
        <w:r>
          <w:fldChar w:fldCharType="end"/>
        </w:r>
      </w:ins>
    </w:p>
    <w:p w14:paraId="45F5B997" w14:textId="77777777" w:rsidR="00EA1A17" w:rsidRDefault="00EA1A17">
      <w:pPr>
        <w:pStyle w:val="TOC3"/>
        <w:rPr>
          <w:ins w:id="198" w:author="Huawei" w:date="2018-07-10T17:10:00Z"/>
          <w:rFonts w:asciiTheme="minorHAnsi" w:hAnsiTheme="minorHAnsi" w:cstheme="minorBidi"/>
          <w:sz w:val="22"/>
          <w:szCs w:val="22"/>
          <w:lang w:val="en-US"/>
        </w:rPr>
      </w:pPr>
      <w:ins w:id="199" w:author="Huawei" w:date="2018-07-10T17:10:00Z">
        <w:r>
          <w:t>4.7.1</w:t>
        </w:r>
        <w:r>
          <w:rPr>
            <w:rFonts w:asciiTheme="minorHAnsi" w:hAnsiTheme="minorHAnsi" w:cstheme="minorBidi"/>
            <w:sz w:val="22"/>
            <w:szCs w:val="22"/>
            <w:lang w:val="en-US"/>
          </w:rPr>
          <w:tab/>
        </w:r>
        <w:r>
          <w:t>General</w:t>
        </w:r>
        <w:r>
          <w:tab/>
        </w:r>
        <w:r>
          <w:fldChar w:fldCharType="begin"/>
        </w:r>
        <w:r>
          <w:instrText xml:space="preserve"> PAGEREF _Toc519006022 \h </w:instrText>
        </w:r>
      </w:ins>
      <w:ins w:id="200" w:author="Huawei" w:date="2018-07-10T17:11:00Z"/>
      <w:r>
        <w:fldChar w:fldCharType="separate"/>
      </w:r>
      <w:ins w:id="201" w:author="Huawei" w:date="2018-07-10T17:11:00Z">
        <w:r>
          <w:t>31</w:t>
        </w:r>
      </w:ins>
      <w:ins w:id="202" w:author="Huawei" w:date="2018-07-10T17:10:00Z">
        <w:r>
          <w:fldChar w:fldCharType="end"/>
        </w:r>
      </w:ins>
    </w:p>
    <w:p w14:paraId="7EDDBBE7" w14:textId="77777777" w:rsidR="00EA1A17" w:rsidRDefault="00EA1A17">
      <w:pPr>
        <w:pStyle w:val="TOC3"/>
        <w:rPr>
          <w:ins w:id="203" w:author="Huawei" w:date="2018-07-10T17:10:00Z"/>
          <w:rFonts w:asciiTheme="minorHAnsi" w:hAnsiTheme="minorHAnsi" w:cstheme="minorBidi"/>
          <w:sz w:val="22"/>
          <w:szCs w:val="22"/>
          <w:lang w:val="en-US"/>
        </w:rPr>
      </w:pPr>
      <w:ins w:id="204" w:author="Huawei" w:date="2018-07-10T17:10:00Z">
        <w:r>
          <w:t>4.7.2</w:t>
        </w:r>
        <w:r>
          <w:rPr>
            <w:rFonts w:asciiTheme="minorHAnsi" w:hAnsiTheme="minorHAnsi" w:cstheme="minorBidi"/>
            <w:sz w:val="22"/>
            <w:szCs w:val="22"/>
            <w:lang w:val="en-US"/>
          </w:rPr>
          <w:tab/>
        </w:r>
        <w:r>
          <w:t>Test signal used to build Test Configurations</w:t>
        </w:r>
        <w:r>
          <w:tab/>
        </w:r>
        <w:r>
          <w:fldChar w:fldCharType="begin"/>
        </w:r>
        <w:r>
          <w:instrText xml:space="preserve"> PAGEREF _Toc519006023 \h </w:instrText>
        </w:r>
      </w:ins>
      <w:ins w:id="205" w:author="Huawei" w:date="2018-07-10T17:11:00Z"/>
      <w:r>
        <w:fldChar w:fldCharType="separate"/>
      </w:r>
      <w:ins w:id="206" w:author="Huawei" w:date="2018-07-10T17:11:00Z">
        <w:r>
          <w:t>31</w:t>
        </w:r>
      </w:ins>
      <w:ins w:id="207" w:author="Huawei" w:date="2018-07-10T17:10:00Z">
        <w:r>
          <w:fldChar w:fldCharType="end"/>
        </w:r>
      </w:ins>
    </w:p>
    <w:p w14:paraId="1B7E9C42" w14:textId="77777777" w:rsidR="00EA1A17" w:rsidRDefault="00EA1A17">
      <w:pPr>
        <w:pStyle w:val="TOC3"/>
        <w:rPr>
          <w:ins w:id="208" w:author="Huawei" w:date="2018-07-10T17:10:00Z"/>
          <w:rFonts w:asciiTheme="minorHAnsi" w:hAnsiTheme="minorHAnsi" w:cstheme="minorBidi"/>
          <w:sz w:val="22"/>
          <w:szCs w:val="22"/>
          <w:lang w:val="en-US"/>
        </w:rPr>
      </w:pPr>
      <w:ins w:id="209" w:author="Huawei" w:date="2018-07-10T17:10:00Z">
        <w:r>
          <w:rPr>
            <w:lang w:eastAsia="zh-CN"/>
          </w:rPr>
          <w:t>4.7.3</w:t>
        </w:r>
        <w:r>
          <w:rPr>
            <w:rFonts w:asciiTheme="minorHAnsi" w:hAnsiTheme="minorHAnsi" w:cstheme="minorBidi"/>
            <w:sz w:val="22"/>
            <w:szCs w:val="22"/>
            <w:lang w:val="en-US"/>
          </w:rPr>
          <w:tab/>
        </w:r>
        <w:r>
          <w:rPr>
            <w:lang w:eastAsia="zh-CN"/>
          </w:rPr>
          <w:t>NRTC1: Contiguous spectrum operation</w:t>
        </w:r>
        <w:r>
          <w:tab/>
        </w:r>
        <w:r>
          <w:fldChar w:fldCharType="begin"/>
        </w:r>
        <w:r>
          <w:instrText xml:space="preserve"> PAGEREF _Toc519006024 \h </w:instrText>
        </w:r>
      </w:ins>
      <w:ins w:id="210" w:author="Huawei" w:date="2018-07-10T17:11:00Z"/>
      <w:r>
        <w:fldChar w:fldCharType="separate"/>
      </w:r>
      <w:ins w:id="211" w:author="Huawei" w:date="2018-07-10T17:11:00Z">
        <w:r>
          <w:t>32</w:t>
        </w:r>
      </w:ins>
      <w:ins w:id="212" w:author="Huawei" w:date="2018-07-10T17:10:00Z">
        <w:r>
          <w:fldChar w:fldCharType="end"/>
        </w:r>
      </w:ins>
    </w:p>
    <w:p w14:paraId="633D55E2" w14:textId="77777777" w:rsidR="00EA1A17" w:rsidRDefault="00EA1A17">
      <w:pPr>
        <w:pStyle w:val="TOC4"/>
        <w:rPr>
          <w:ins w:id="213" w:author="Huawei" w:date="2018-07-10T17:10:00Z"/>
          <w:rFonts w:asciiTheme="minorHAnsi" w:hAnsiTheme="minorHAnsi" w:cstheme="minorBidi"/>
          <w:sz w:val="22"/>
          <w:szCs w:val="22"/>
          <w:lang w:val="en-US"/>
        </w:rPr>
      </w:pPr>
      <w:ins w:id="214" w:author="Huawei" w:date="2018-07-10T17:10:00Z">
        <w:r>
          <w:t>4.7.3</w:t>
        </w:r>
        <w:r>
          <w:rPr>
            <w:lang w:eastAsia="zh-CN"/>
          </w:rPr>
          <w:t>.1</w:t>
        </w:r>
        <w:r>
          <w:rPr>
            <w:rFonts w:asciiTheme="minorHAnsi" w:hAnsiTheme="minorHAnsi" w:cstheme="minorBidi"/>
            <w:sz w:val="22"/>
            <w:szCs w:val="22"/>
            <w:lang w:val="en-US"/>
          </w:rPr>
          <w:tab/>
        </w:r>
        <w:r>
          <w:t>NRTC1 generation</w:t>
        </w:r>
        <w:r>
          <w:tab/>
        </w:r>
        <w:r>
          <w:fldChar w:fldCharType="begin"/>
        </w:r>
        <w:r>
          <w:instrText xml:space="preserve"> PAGEREF _Toc519006025 \h </w:instrText>
        </w:r>
      </w:ins>
      <w:ins w:id="215" w:author="Huawei" w:date="2018-07-10T17:11:00Z"/>
      <w:r>
        <w:fldChar w:fldCharType="separate"/>
      </w:r>
      <w:ins w:id="216" w:author="Huawei" w:date="2018-07-10T17:11:00Z">
        <w:r>
          <w:t>32</w:t>
        </w:r>
      </w:ins>
      <w:ins w:id="217" w:author="Huawei" w:date="2018-07-10T17:10:00Z">
        <w:r>
          <w:fldChar w:fldCharType="end"/>
        </w:r>
      </w:ins>
    </w:p>
    <w:p w14:paraId="4314AB00" w14:textId="77777777" w:rsidR="00EA1A17" w:rsidRDefault="00EA1A17">
      <w:pPr>
        <w:pStyle w:val="TOC4"/>
        <w:rPr>
          <w:ins w:id="218" w:author="Huawei" w:date="2018-07-10T17:10:00Z"/>
          <w:rFonts w:asciiTheme="minorHAnsi" w:hAnsiTheme="minorHAnsi" w:cstheme="minorBidi"/>
          <w:sz w:val="22"/>
          <w:szCs w:val="22"/>
          <w:lang w:val="en-US"/>
        </w:rPr>
      </w:pPr>
      <w:ins w:id="219" w:author="Huawei" w:date="2018-07-10T17:10:00Z">
        <w:r>
          <w:t>4.7.3.</w:t>
        </w:r>
        <w:r>
          <w:rPr>
            <w:lang w:eastAsia="zh-CN"/>
          </w:rPr>
          <w:t>2</w:t>
        </w:r>
        <w:r>
          <w:rPr>
            <w:rFonts w:asciiTheme="minorHAnsi" w:hAnsiTheme="minorHAnsi" w:cstheme="minorBidi"/>
            <w:sz w:val="22"/>
            <w:szCs w:val="22"/>
            <w:lang w:val="en-US"/>
          </w:rPr>
          <w:tab/>
        </w:r>
        <w:r>
          <w:t>NRTC1 power allocation</w:t>
        </w:r>
        <w:r>
          <w:tab/>
        </w:r>
        <w:r>
          <w:fldChar w:fldCharType="begin"/>
        </w:r>
        <w:r>
          <w:instrText xml:space="preserve"> PAGEREF _Toc519006026 \h </w:instrText>
        </w:r>
      </w:ins>
      <w:ins w:id="220" w:author="Huawei" w:date="2018-07-10T17:11:00Z"/>
      <w:r>
        <w:fldChar w:fldCharType="separate"/>
      </w:r>
      <w:ins w:id="221" w:author="Huawei" w:date="2018-07-10T17:11:00Z">
        <w:r>
          <w:t>32</w:t>
        </w:r>
      </w:ins>
      <w:ins w:id="222" w:author="Huawei" w:date="2018-07-10T17:10:00Z">
        <w:r>
          <w:fldChar w:fldCharType="end"/>
        </w:r>
      </w:ins>
    </w:p>
    <w:p w14:paraId="0AF0E80F" w14:textId="77777777" w:rsidR="00EA1A17" w:rsidRDefault="00EA1A17">
      <w:pPr>
        <w:pStyle w:val="TOC3"/>
        <w:rPr>
          <w:ins w:id="223" w:author="Huawei" w:date="2018-07-10T17:10:00Z"/>
          <w:rFonts w:asciiTheme="minorHAnsi" w:hAnsiTheme="minorHAnsi" w:cstheme="minorBidi"/>
          <w:sz w:val="22"/>
          <w:szCs w:val="22"/>
          <w:lang w:val="en-US"/>
        </w:rPr>
      </w:pPr>
      <w:ins w:id="224" w:author="Huawei" w:date="2018-07-10T17:10:00Z">
        <w:r>
          <w:t>4.7.4</w:t>
        </w:r>
        <w:r>
          <w:rPr>
            <w:rFonts w:asciiTheme="minorHAnsi" w:hAnsiTheme="minorHAnsi" w:cstheme="minorBidi"/>
            <w:sz w:val="22"/>
            <w:szCs w:val="22"/>
            <w:lang w:val="en-US"/>
          </w:rPr>
          <w:tab/>
        </w:r>
        <w:r>
          <w:rPr>
            <w:lang w:eastAsia="zh-CN"/>
          </w:rPr>
          <w:t>NRTC2: Contiguous CA occupied bandwidth</w:t>
        </w:r>
        <w:r>
          <w:tab/>
        </w:r>
        <w:r>
          <w:fldChar w:fldCharType="begin"/>
        </w:r>
        <w:r>
          <w:instrText xml:space="preserve"> PAGEREF _Toc519006027 \h </w:instrText>
        </w:r>
      </w:ins>
      <w:ins w:id="225" w:author="Huawei" w:date="2018-07-10T17:11:00Z"/>
      <w:r>
        <w:fldChar w:fldCharType="separate"/>
      </w:r>
      <w:ins w:id="226" w:author="Huawei" w:date="2018-07-10T17:11:00Z">
        <w:r>
          <w:t>32</w:t>
        </w:r>
      </w:ins>
      <w:ins w:id="227" w:author="Huawei" w:date="2018-07-10T17:10:00Z">
        <w:r>
          <w:fldChar w:fldCharType="end"/>
        </w:r>
      </w:ins>
    </w:p>
    <w:p w14:paraId="57033EBF" w14:textId="77777777" w:rsidR="00EA1A17" w:rsidRDefault="00EA1A17">
      <w:pPr>
        <w:pStyle w:val="TOC4"/>
        <w:rPr>
          <w:ins w:id="228" w:author="Huawei" w:date="2018-07-10T17:10:00Z"/>
          <w:rFonts w:asciiTheme="minorHAnsi" w:hAnsiTheme="minorHAnsi" w:cstheme="minorBidi"/>
          <w:sz w:val="22"/>
          <w:szCs w:val="22"/>
          <w:lang w:val="en-US"/>
        </w:rPr>
      </w:pPr>
      <w:ins w:id="229" w:author="Huawei" w:date="2018-07-10T17:10:00Z">
        <w:r>
          <w:rPr>
            <w:lang w:eastAsia="zh-CN"/>
          </w:rPr>
          <w:t>4.7.4.1</w:t>
        </w:r>
        <w:r>
          <w:rPr>
            <w:rFonts w:asciiTheme="minorHAnsi" w:hAnsiTheme="minorHAnsi" w:cstheme="minorBidi"/>
            <w:sz w:val="22"/>
            <w:szCs w:val="22"/>
            <w:lang w:val="en-US"/>
          </w:rPr>
          <w:tab/>
        </w:r>
        <w:r>
          <w:rPr>
            <w:lang w:eastAsia="zh-CN"/>
          </w:rPr>
          <w:t>NRTC2 generation</w:t>
        </w:r>
        <w:r>
          <w:tab/>
        </w:r>
        <w:r>
          <w:fldChar w:fldCharType="begin"/>
        </w:r>
        <w:r>
          <w:instrText xml:space="preserve"> PAGEREF _Toc519006028 \h </w:instrText>
        </w:r>
      </w:ins>
      <w:ins w:id="230" w:author="Huawei" w:date="2018-07-10T17:11:00Z"/>
      <w:r>
        <w:fldChar w:fldCharType="separate"/>
      </w:r>
      <w:ins w:id="231" w:author="Huawei" w:date="2018-07-10T17:11:00Z">
        <w:r>
          <w:t>32</w:t>
        </w:r>
      </w:ins>
      <w:ins w:id="232" w:author="Huawei" w:date="2018-07-10T17:10:00Z">
        <w:r>
          <w:fldChar w:fldCharType="end"/>
        </w:r>
      </w:ins>
    </w:p>
    <w:p w14:paraId="328B012D" w14:textId="77777777" w:rsidR="00EA1A17" w:rsidRDefault="00EA1A17">
      <w:pPr>
        <w:pStyle w:val="TOC4"/>
        <w:rPr>
          <w:ins w:id="233" w:author="Huawei" w:date="2018-07-10T17:10:00Z"/>
          <w:rFonts w:asciiTheme="minorHAnsi" w:hAnsiTheme="minorHAnsi" w:cstheme="minorBidi"/>
          <w:sz w:val="22"/>
          <w:szCs w:val="22"/>
          <w:lang w:val="en-US"/>
        </w:rPr>
      </w:pPr>
      <w:ins w:id="234" w:author="Huawei" w:date="2018-07-10T17:10:00Z">
        <w:r>
          <w:t>4.7.4.</w:t>
        </w:r>
        <w:r>
          <w:rPr>
            <w:lang w:eastAsia="zh-CN"/>
          </w:rPr>
          <w:t>2</w:t>
        </w:r>
        <w:r>
          <w:rPr>
            <w:rFonts w:asciiTheme="minorHAnsi" w:hAnsiTheme="minorHAnsi" w:cstheme="minorBidi"/>
            <w:sz w:val="22"/>
            <w:szCs w:val="22"/>
            <w:lang w:val="en-US"/>
          </w:rPr>
          <w:tab/>
        </w:r>
        <w:r>
          <w:rPr>
            <w:lang w:eastAsia="zh-CN"/>
          </w:rPr>
          <w:t xml:space="preserve">NRTC2 </w:t>
        </w:r>
        <w:r>
          <w:t>power allocation</w:t>
        </w:r>
        <w:r>
          <w:tab/>
        </w:r>
        <w:r>
          <w:fldChar w:fldCharType="begin"/>
        </w:r>
        <w:r>
          <w:instrText xml:space="preserve"> PAGEREF _Toc519006029 \h </w:instrText>
        </w:r>
      </w:ins>
      <w:ins w:id="235" w:author="Huawei" w:date="2018-07-10T17:11:00Z"/>
      <w:r>
        <w:fldChar w:fldCharType="separate"/>
      </w:r>
      <w:ins w:id="236" w:author="Huawei" w:date="2018-07-10T17:11:00Z">
        <w:r>
          <w:t>33</w:t>
        </w:r>
      </w:ins>
      <w:ins w:id="237" w:author="Huawei" w:date="2018-07-10T17:10:00Z">
        <w:r>
          <w:fldChar w:fldCharType="end"/>
        </w:r>
      </w:ins>
    </w:p>
    <w:p w14:paraId="19B8E262" w14:textId="77777777" w:rsidR="00EA1A17" w:rsidRDefault="00EA1A17">
      <w:pPr>
        <w:pStyle w:val="TOC3"/>
        <w:rPr>
          <w:ins w:id="238" w:author="Huawei" w:date="2018-07-10T17:10:00Z"/>
          <w:rFonts w:asciiTheme="minorHAnsi" w:hAnsiTheme="minorHAnsi" w:cstheme="minorBidi"/>
          <w:sz w:val="22"/>
          <w:szCs w:val="22"/>
          <w:lang w:val="en-US"/>
        </w:rPr>
      </w:pPr>
      <w:ins w:id="239" w:author="Huawei" w:date="2018-07-10T17:10:00Z">
        <w:r>
          <w:t>4.7.5</w:t>
        </w:r>
        <w:r>
          <w:rPr>
            <w:rFonts w:asciiTheme="minorHAnsi" w:hAnsiTheme="minorHAnsi" w:cstheme="minorBidi"/>
            <w:sz w:val="22"/>
            <w:szCs w:val="22"/>
            <w:lang w:val="en-US"/>
          </w:rPr>
          <w:tab/>
        </w:r>
        <w:r>
          <w:t>NRTC3: Non-contiguo</w:t>
        </w:r>
        <w:r>
          <w:rPr>
            <w:lang w:eastAsia="zh-CN"/>
          </w:rPr>
          <w:t>u</w:t>
        </w:r>
        <w:r>
          <w:t>s spectrum operation</w:t>
        </w:r>
        <w:r>
          <w:tab/>
        </w:r>
        <w:r>
          <w:fldChar w:fldCharType="begin"/>
        </w:r>
        <w:r>
          <w:instrText xml:space="preserve"> PAGEREF _Toc519006030 \h </w:instrText>
        </w:r>
      </w:ins>
      <w:ins w:id="240" w:author="Huawei" w:date="2018-07-10T17:11:00Z"/>
      <w:r>
        <w:fldChar w:fldCharType="separate"/>
      </w:r>
      <w:ins w:id="241" w:author="Huawei" w:date="2018-07-10T17:11:00Z">
        <w:r>
          <w:t>33</w:t>
        </w:r>
      </w:ins>
      <w:ins w:id="242" w:author="Huawei" w:date="2018-07-10T17:10:00Z">
        <w:r>
          <w:fldChar w:fldCharType="end"/>
        </w:r>
      </w:ins>
    </w:p>
    <w:p w14:paraId="64D18491" w14:textId="77777777" w:rsidR="00EA1A17" w:rsidRDefault="00EA1A17">
      <w:pPr>
        <w:pStyle w:val="TOC4"/>
        <w:rPr>
          <w:ins w:id="243" w:author="Huawei" w:date="2018-07-10T17:10:00Z"/>
          <w:rFonts w:asciiTheme="minorHAnsi" w:hAnsiTheme="minorHAnsi" w:cstheme="minorBidi"/>
          <w:sz w:val="22"/>
          <w:szCs w:val="22"/>
          <w:lang w:val="en-US"/>
        </w:rPr>
      </w:pPr>
      <w:ins w:id="244" w:author="Huawei" w:date="2018-07-10T17:10:00Z">
        <w:r>
          <w:t>4.7.5.1</w:t>
        </w:r>
        <w:r>
          <w:rPr>
            <w:rFonts w:asciiTheme="minorHAnsi" w:hAnsiTheme="minorHAnsi" w:cstheme="minorBidi"/>
            <w:sz w:val="22"/>
            <w:szCs w:val="22"/>
            <w:lang w:val="en-US"/>
          </w:rPr>
          <w:tab/>
        </w:r>
        <w:r>
          <w:t>NRTC3 generation</w:t>
        </w:r>
        <w:r>
          <w:tab/>
        </w:r>
        <w:r>
          <w:fldChar w:fldCharType="begin"/>
        </w:r>
        <w:r>
          <w:instrText xml:space="preserve"> PAGEREF _Toc519006031 \h </w:instrText>
        </w:r>
      </w:ins>
      <w:ins w:id="245" w:author="Huawei" w:date="2018-07-10T17:11:00Z"/>
      <w:r>
        <w:fldChar w:fldCharType="separate"/>
      </w:r>
      <w:ins w:id="246" w:author="Huawei" w:date="2018-07-10T17:11:00Z">
        <w:r>
          <w:t>33</w:t>
        </w:r>
      </w:ins>
      <w:ins w:id="247" w:author="Huawei" w:date="2018-07-10T17:10:00Z">
        <w:r>
          <w:fldChar w:fldCharType="end"/>
        </w:r>
      </w:ins>
    </w:p>
    <w:p w14:paraId="54D7AD01" w14:textId="77777777" w:rsidR="00EA1A17" w:rsidRDefault="00EA1A17">
      <w:pPr>
        <w:pStyle w:val="TOC4"/>
        <w:rPr>
          <w:ins w:id="248" w:author="Huawei" w:date="2018-07-10T17:10:00Z"/>
          <w:rFonts w:asciiTheme="minorHAnsi" w:hAnsiTheme="minorHAnsi" w:cstheme="minorBidi"/>
          <w:sz w:val="22"/>
          <w:szCs w:val="22"/>
          <w:lang w:val="en-US"/>
        </w:rPr>
      </w:pPr>
      <w:ins w:id="249" w:author="Huawei" w:date="2018-07-10T17:10:00Z">
        <w:r>
          <w:rPr>
            <w:lang w:eastAsia="zh-CN"/>
          </w:rPr>
          <w:t>4.7.5.2</w:t>
        </w:r>
        <w:r>
          <w:rPr>
            <w:rFonts w:asciiTheme="minorHAnsi" w:hAnsiTheme="minorHAnsi" w:cstheme="minorBidi"/>
            <w:sz w:val="22"/>
            <w:szCs w:val="22"/>
            <w:lang w:val="en-US"/>
          </w:rPr>
          <w:tab/>
        </w:r>
        <w:r>
          <w:t xml:space="preserve">NRTC3 </w:t>
        </w:r>
        <w:r>
          <w:rPr>
            <w:lang w:eastAsia="zh-CN"/>
          </w:rPr>
          <w:t>power allocation</w:t>
        </w:r>
        <w:r>
          <w:tab/>
        </w:r>
        <w:r>
          <w:fldChar w:fldCharType="begin"/>
        </w:r>
        <w:r>
          <w:instrText xml:space="preserve"> PAGEREF _Toc519006032 \h </w:instrText>
        </w:r>
      </w:ins>
      <w:ins w:id="250" w:author="Huawei" w:date="2018-07-10T17:11:00Z"/>
      <w:r>
        <w:fldChar w:fldCharType="separate"/>
      </w:r>
      <w:ins w:id="251" w:author="Huawei" w:date="2018-07-10T17:11:00Z">
        <w:r>
          <w:t>33</w:t>
        </w:r>
      </w:ins>
      <w:ins w:id="252" w:author="Huawei" w:date="2018-07-10T17:10:00Z">
        <w:r>
          <w:fldChar w:fldCharType="end"/>
        </w:r>
      </w:ins>
    </w:p>
    <w:p w14:paraId="7114E2A4" w14:textId="77777777" w:rsidR="00EA1A17" w:rsidRDefault="00EA1A17">
      <w:pPr>
        <w:pStyle w:val="TOC3"/>
        <w:rPr>
          <w:ins w:id="253" w:author="Huawei" w:date="2018-07-10T17:10:00Z"/>
          <w:rFonts w:asciiTheme="minorHAnsi" w:hAnsiTheme="minorHAnsi" w:cstheme="minorBidi"/>
          <w:sz w:val="22"/>
          <w:szCs w:val="22"/>
          <w:lang w:val="en-US"/>
        </w:rPr>
      </w:pPr>
      <w:ins w:id="254" w:author="Huawei" w:date="2018-07-10T17:10:00Z">
        <w:r>
          <w:rPr>
            <w:lang w:eastAsia="zh-CN"/>
          </w:rPr>
          <w:t>4.7.6</w:t>
        </w:r>
        <w:r>
          <w:rPr>
            <w:rFonts w:asciiTheme="minorHAnsi" w:hAnsiTheme="minorHAnsi" w:cstheme="minorBidi"/>
            <w:sz w:val="22"/>
            <w:szCs w:val="22"/>
            <w:lang w:val="en-US"/>
          </w:rPr>
          <w:tab/>
        </w:r>
        <w:r>
          <w:t xml:space="preserve">NRTC4: Multi-band </w:t>
        </w:r>
        <w:r>
          <w:rPr>
            <w:lang w:eastAsia="zh-CN"/>
          </w:rPr>
          <w:t>test configuration for full carrier allocation</w:t>
        </w:r>
        <w:r>
          <w:tab/>
        </w:r>
        <w:r>
          <w:fldChar w:fldCharType="begin"/>
        </w:r>
        <w:r>
          <w:instrText xml:space="preserve"> PAGEREF _Toc519006033 \h </w:instrText>
        </w:r>
      </w:ins>
      <w:ins w:id="255" w:author="Huawei" w:date="2018-07-10T17:11:00Z"/>
      <w:r>
        <w:fldChar w:fldCharType="separate"/>
      </w:r>
      <w:ins w:id="256" w:author="Huawei" w:date="2018-07-10T17:11:00Z">
        <w:r>
          <w:t>33</w:t>
        </w:r>
      </w:ins>
      <w:ins w:id="257" w:author="Huawei" w:date="2018-07-10T17:10:00Z">
        <w:r>
          <w:fldChar w:fldCharType="end"/>
        </w:r>
      </w:ins>
    </w:p>
    <w:p w14:paraId="4947A144" w14:textId="77777777" w:rsidR="00EA1A17" w:rsidRDefault="00EA1A17">
      <w:pPr>
        <w:pStyle w:val="TOC4"/>
        <w:rPr>
          <w:ins w:id="258" w:author="Huawei" w:date="2018-07-10T17:10:00Z"/>
          <w:rFonts w:asciiTheme="minorHAnsi" w:hAnsiTheme="minorHAnsi" w:cstheme="minorBidi"/>
          <w:sz w:val="22"/>
          <w:szCs w:val="22"/>
          <w:lang w:val="en-US"/>
        </w:rPr>
      </w:pPr>
      <w:ins w:id="259" w:author="Huawei" w:date="2018-07-10T17:10:00Z">
        <w:r>
          <w:rPr>
            <w:lang w:eastAsia="zh-CN"/>
          </w:rPr>
          <w:t>4.7.6</w:t>
        </w:r>
        <w:r>
          <w:t>.1</w:t>
        </w:r>
        <w:r>
          <w:rPr>
            <w:rFonts w:asciiTheme="minorHAnsi" w:hAnsiTheme="minorHAnsi" w:cstheme="minorBidi"/>
            <w:sz w:val="22"/>
            <w:szCs w:val="22"/>
            <w:lang w:val="en-US"/>
          </w:rPr>
          <w:tab/>
        </w:r>
        <w:r>
          <w:t>NRTC4 generation</w:t>
        </w:r>
        <w:r>
          <w:tab/>
        </w:r>
        <w:r>
          <w:fldChar w:fldCharType="begin"/>
        </w:r>
        <w:r>
          <w:instrText xml:space="preserve"> PAGEREF _Toc519006034 \h </w:instrText>
        </w:r>
      </w:ins>
      <w:ins w:id="260" w:author="Huawei" w:date="2018-07-10T17:11:00Z"/>
      <w:r>
        <w:fldChar w:fldCharType="separate"/>
      </w:r>
      <w:ins w:id="261" w:author="Huawei" w:date="2018-07-10T17:11:00Z">
        <w:r>
          <w:t>33</w:t>
        </w:r>
      </w:ins>
      <w:ins w:id="262" w:author="Huawei" w:date="2018-07-10T17:10:00Z">
        <w:r>
          <w:fldChar w:fldCharType="end"/>
        </w:r>
      </w:ins>
    </w:p>
    <w:p w14:paraId="5C0298ED" w14:textId="77777777" w:rsidR="00EA1A17" w:rsidRDefault="00EA1A17">
      <w:pPr>
        <w:pStyle w:val="TOC4"/>
        <w:rPr>
          <w:ins w:id="263" w:author="Huawei" w:date="2018-07-10T17:10:00Z"/>
          <w:rFonts w:asciiTheme="minorHAnsi" w:hAnsiTheme="minorHAnsi" w:cstheme="minorBidi"/>
          <w:sz w:val="22"/>
          <w:szCs w:val="22"/>
          <w:lang w:val="en-US"/>
        </w:rPr>
      </w:pPr>
      <w:ins w:id="264" w:author="Huawei" w:date="2018-07-10T17:10:00Z">
        <w:r>
          <w:rPr>
            <w:lang w:eastAsia="zh-CN"/>
          </w:rPr>
          <w:t>4.7.6</w:t>
        </w:r>
        <w:r>
          <w:t>.2</w:t>
        </w:r>
        <w:r>
          <w:rPr>
            <w:rFonts w:asciiTheme="minorHAnsi" w:hAnsiTheme="minorHAnsi" w:cstheme="minorBidi"/>
            <w:sz w:val="22"/>
            <w:szCs w:val="22"/>
            <w:lang w:val="en-US"/>
          </w:rPr>
          <w:tab/>
        </w:r>
        <w:r>
          <w:t>NRTC4 power allocation</w:t>
        </w:r>
        <w:r>
          <w:tab/>
        </w:r>
        <w:r>
          <w:fldChar w:fldCharType="begin"/>
        </w:r>
        <w:r>
          <w:instrText xml:space="preserve"> PAGEREF _Toc519006035 \h </w:instrText>
        </w:r>
      </w:ins>
      <w:ins w:id="265" w:author="Huawei" w:date="2018-07-10T17:11:00Z"/>
      <w:r>
        <w:fldChar w:fldCharType="separate"/>
      </w:r>
      <w:ins w:id="266" w:author="Huawei" w:date="2018-07-10T17:11:00Z">
        <w:r>
          <w:t>34</w:t>
        </w:r>
      </w:ins>
      <w:ins w:id="267" w:author="Huawei" w:date="2018-07-10T17:10:00Z">
        <w:r>
          <w:fldChar w:fldCharType="end"/>
        </w:r>
      </w:ins>
    </w:p>
    <w:p w14:paraId="6AB19329" w14:textId="77777777" w:rsidR="00EA1A17" w:rsidRDefault="00EA1A17">
      <w:pPr>
        <w:pStyle w:val="TOC3"/>
        <w:rPr>
          <w:ins w:id="268" w:author="Huawei" w:date="2018-07-10T17:10:00Z"/>
          <w:rFonts w:asciiTheme="minorHAnsi" w:hAnsiTheme="minorHAnsi" w:cstheme="minorBidi"/>
          <w:sz w:val="22"/>
          <w:szCs w:val="22"/>
          <w:lang w:val="en-US"/>
        </w:rPr>
      </w:pPr>
      <w:ins w:id="269" w:author="Huawei" w:date="2018-07-10T17:10:00Z">
        <w:r>
          <w:rPr>
            <w:lang w:eastAsia="zh-CN"/>
          </w:rPr>
          <w:t>4.7.7</w:t>
        </w:r>
        <w:r>
          <w:rPr>
            <w:rFonts w:asciiTheme="minorHAnsi" w:hAnsiTheme="minorHAnsi" w:cstheme="minorBidi"/>
            <w:sz w:val="22"/>
            <w:szCs w:val="22"/>
            <w:lang w:val="en-US"/>
          </w:rPr>
          <w:tab/>
        </w:r>
        <w:r>
          <w:t xml:space="preserve">NRTC5: Multi-band </w:t>
        </w:r>
        <w:r>
          <w:rPr>
            <w:lang w:eastAsia="zh-CN"/>
          </w:rPr>
          <w:t>test configuration with high PSD per carrier</w:t>
        </w:r>
        <w:r>
          <w:tab/>
        </w:r>
        <w:r>
          <w:fldChar w:fldCharType="begin"/>
        </w:r>
        <w:r>
          <w:instrText xml:space="preserve"> PAGEREF _Toc519006036 \h </w:instrText>
        </w:r>
      </w:ins>
      <w:ins w:id="270" w:author="Huawei" w:date="2018-07-10T17:11:00Z"/>
      <w:r>
        <w:fldChar w:fldCharType="separate"/>
      </w:r>
      <w:ins w:id="271" w:author="Huawei" w:date="2018-07-10T17:11:00Z">
        <w:r>
          <w:t>34</w:t>
        </w:r>
      </w:ins>
      <w:ins w:id="272" w:author="Huawei" w:date="2018-07-10T17:10:00Z">
        <w:r>
          <w:fldChar w:fldCharType="end"/>
        </w:r>
      </w:ins>
    </w:p>
    <w:p w14:paraId="39678EA5" w14:textId="77777777" w:rsidR="00EA1A17" w:rsidRDefault="00EA1A17">
      <w:pPr>
        <w:pStyle w:val="TOC4"/>
        <w:rPr>
          <w:ins w:id="273" w:author="Huawei" w:date="2018-07-10T17:10:00Z"/>
          <w:rFonts w:asciiTheme="minorHAnsi" w:hAnsiTheme="minorHAnsi" w:cstheme="minorBidi"/>
          <w:sz w:val="22"/>
          <w:szCs w:val="22"/>
          <w:lang w:val="en-US"/>
        </w:rPr>
      </w:pPr>
      <w:ins w:id="274" w:author="Huawei" w:date="2018-07-10T17:10:00Z">
        <w:r>
          <w:rPr>
            <w:lang w:eastAsia="zh-CN"/>
          </w:rPr>
          <w:t>4.7.7</w:t>
        </w:r>
        <w:r>
          <w:t>.1</w:t>
        </w:r>
        <w:r>
          <w:rPr>
            <w:rFonts w:asciiTheme="minorHAnsi" w:hAnsiTheme="minorHAnsi" w:cstheme="minorBidi"/>
            <w:sz w:val="22"/>
            <w:szCs w:val="22"/>
            <w:lang w:val="en-US"/>
          </w:rPr>
          <w:tab/>
        </w:r>
        <w:r>
          <w:t>NRTC5 generation</w:t>
        </w:r>
        <w:r>
          <w:tab/>
        </w:r>
        <w:r>
          <w:fldChar w:fldCharType="begin"/>
        </w:r>
        <w:r>
          <w:instrText xml:space="preserve"> PAGEREF _Toc519006037 \h </w:instrText>
        </w:r>
      </w:ins>
      <w:ins w:id="275" w:author="Huawei" w:date="2018-07-10T17:11:00Z"/>
      <w:r>
        <w:fldChar w:fldCharType="separate"/>
      </w:r>
      <w:ins w:id="276" w:author="Huawei" w:date="2018-07-10T17:11:00Z">
        <w:r>
          <w:t>34</w:t>
        </w:r>
      </w:ins>
      <w:ins w:id="277" w:author="Huawei" w:date="2018-07-10T17:10:00Z">
        <w:r>
          <w:fldChar w:fldCharType="end"/>
        </w:r>
      </w:ins>
    </w:p>
    <w:p w14:paraId="54D8285B" w14:textId="77777777" w:rsidR="00EA1A17" w:rsidRDefault="00EA1A17">
      <w:pPr>
        <w:pStyle w:val="TOC4"/>
        <w:rPr>
          <w:ins w:id="278" w:author="Huawei" w:date="2018-07-10T17:10:00Z"/>
          <w:rFonts w:asciiTheme="minorHAnsi" w:hAnsiTheme="minorHAnsi" w:cstheme="minorBidi"/>
          <w:sz w:val="22"/>
          <w:szCs w:val="22"/>
          <w:lang w:val="en-US"/>
        </w:rPr>
      </w:pPr>
      <w:ins w:id="279" w:author="Huawei" w:date="2018-07-10T17:10:00Z">
        <w:r>
          <w:rPr>
            <w:lang w:eastAsia="zh-CN"/>
          </w:rPr>
          <w:t>4.7.7</w:t>
        </w:r>
        <w:r>
          <w:t>.2</w:t>
        </w:r>
        <w:r>
          <w:rPr>
            <w:rFonts w:asciiTheme="minorHAnsi" w:hAnsiTheme="minorHAnsi" w:cstheme="minorBidi"/>
            <w:sz w:val="22"/>
            <w:szCs w:val="22"/>
            <w:lang w:val="en-US"/>
          </w:rPr>
          <w:tab/>
        </w:r>
        <w:r>
          <w:t>NRTC5 power allocation</w:t>
        </w:r>
        <w:r>
          <w:tab/>
        </w:r>
        <w:r>
          <w:fldChar w:fldCharType="begin"/>
        </w:r>
        <w:r>
          <w:instrText xml:space="preserve"> PAGEREF _Toc519006038 \h </w:instrText>
        </w:r>
      </w:ins>
      <w:ins w:id="280" w:author="Huawei" w:date="2018-07-10T17:11:00Z"/>
      <w:r>
        <w:fldChar w:fldCharType="separate"/>
      </w:r>
      <w:ins w:id="281" w:author="Huawei" w:date="2018-07-10T17:11:00Z">
        <w:r>
          <w:t>35</w:t>
        </w:r>
      </w:ins>
      <w:ins w:id="282" w:author="Huawei" w:date="2018-07-10T17:10:00Z">
        <w:r>
          <w:fldChar w:fldCharType="end"/>
        </w:r>
      </w:ins>
    </w:p>
    <w:p w14:paraId="039111CA" w14:textId="77777777" w:rsidR="00EA1A17" w:rsidRDefault="00EA1A17">
      <w:pPr>
        <w:pStyle w:val="TOC2"/>
        <w:rPr>
          <w:ins w:id="283" w:author="Huawei" w:date="2018-07-10T17:10:00Z"/>
          <w:rFonts w:asciiTheme="minorHAnsi" w:hAnsiTheme="minorHAnsi" w:cstheme="minorBidi"/>
          <w:sz w:val="22"/>
          <w:szCs w:val="22"/>
          <w:lang w:val="en-US"/>
        </w:rPr>
      </w:pPr>
      <w:ins w:id="284" w:author="Huawei" w:date="2018-07-10T17:10:00Z">
        <w:r>
          <w:lastRenderedPageBreak/>
          <w:t>4.8</w:t>
        </w:r>
        <w:r>
          <w:rPr>
            <w:rFonts w:asciiTheme="minorHAnsi" w:hAnsiTheme="minorHAnsi" w:cstheme="minorBidi"/>
            <w:sz w:val="22"/>
            <w:szCs w:val="22"/>
            <w:lang w:val="en-US"/>
          </w:rPr>
          <w:tab/>
        </w:r>
        <w:r>
          <w:t xml:space="preserve"> Applicability of requirements</w:t>
        </w:r>
        <w:r>
          <w:tab/>
        </w:r>
        <w:r>
          <w:fldChar w:fldCharType="begin"/>
        </w:r>
        <w:r>
          <w:instrText xml:space="preserve"> PAGEREF _Toc519006039 \h </w:instrText>
        </w:r>
      </w:ins>
      <w:ins w:id="285" w:author="Huawei" w:date="2018-07-10T17:11:00Z"/>
      <w:r>
        <w:fldChar w:fldCharType="separate"/>
      </w:r>
      <w:ins w:id="286" w:author="Huawei" w:date="2018-07-10T17:11:00Z">
        <w:r>
          <w:t>35</w:t>
        </w:r>
      </w:ins>
      <w:ins w:id="287" w:author="Huawei" w:date="2018-07-10T17:10:00Z">
        <w:r>
          <w:fldChar w:fldCharType="end"/>
        </w:r>
      </w:ins>
    </w:p>
    <w:p w14:paraId="6F6426FB" w14:textId="77777777" w:rsidR="00EA1A17" w:rsidRDefault="00EA1A17">
      <w:pPr>
        <w:pStyle w:val="TOC3"/>
        <w:rPr>
          <w:ins w:id="288" w:author="Huawei" w:date="2018-07-10T17:10:00Z"/>
          <w:rFonts w:asciiTheme="minorHAnsi" w:hAnsiTheme="minorHAnsi" w:cstheme="minorBidi"/>
          <w:sz w:val="22"/>
          <w:szCs w:val="22"/>
          <w:lang w:val="en-US"/>
        </w:rPr>
      </w:pPr>
      <w:ins w:id="289" w:author="Huawei" w:date="2018-07-10T17:10:00Z">
        <w:r>
          <w:t>4.8.1</w:t>
        </w:r>
        <w:r>
          <w:rPr>
            <w:rFonts w:asciiTheme="minorHAnsi" w:hAnsiTheme="minorHAnsi" w:cstheme="minorBidi"/>
            <w:sz w:val="22"/>
            <w:szCs w:val="22"/>
            <w:lang w:val="en-US"/>
          </w:rPr>
          <w:tab/>
        </w:r>
        <w:r w:rsidRPr="00891658">
          <w:rPr>
            <w:rFonts w:eastAsia="SimSun"/>
          </w:rPr>
          <w:t>General</w:t>
        </w:r>
        <w:r>
          <w:tab/>
        </w:r>
        <w:r>
          <w:fldChar w:fldCharType="begin"/>
        </w:r>
        <w:r>
          <w:instrText xml:space="preserve"> PAGEREF _Toc519006040 \h </w:instrText>
        </w:r>
      </w:ins>
      <w:ins w:id="290" w:author="Huawei" w:date="2018-07-10T17:11:00Z"/>
      <w:r>
        <w:fldChar w:fldCharType="separate"/>
      </w:r>
      <w:ins w:id="291" w:author="Huawei" w:date="2018-07-10T17:11:00Z">
        <w:r>
          <w:t>35</w:t>
        </w:r>
      </w:ins>
      <w:ins w:id="292" w:author="Huawei" w:date="2018-07-10T17:10:00Z">
        <w:r>
          <w:fldChar w:fldCharType="end"/>
        </w:r>
      </w:ins>
    </w:p>
    <w:p w14:paraId="703858A7" w14:textId="77777777" w:rsidR="00EA1A17" w:rsidRDefault="00EA1A17">
      <w:pPr>
        <w:pStyle w:val="TOC3"/>
        <w:rPr>
          <w:ins w:id="293" w:author="Huawei" w:date="2018-07-10T17:10:00Z"/>
          <w:rFonts w:asciiTheme="minorHAnsi" w:hAnsiTheme="minorHAnsi" w:cstheme="minorBidi"/>
          <w:sz w:val="22"/>
          <w:szCs w:val="22"/>
          <w:lang w:val="en-US"/>
        </w:rPr>
      </w:pPr>
      <w:ins w:id="294" w:author="Huawei" w:date="2018-07-10T17:10:00Z">
        <w:r>
          <w:t>4.8.2</w:t>
        </w:r>
        <w:r>
          <w:rPr>
            <w:rFonts w:asciiTheme="minorHAnsi" w:hAnsiTheme="minorHAnsi" w:cstheme="minorBidi"/>
            <w:sz w:val="22"/>
            <w:szCs w:val="22"/>
            <w:lang w:val="en-US"/>
          </w:rPr>
          <w:tab/>
        </w:r>
        <w:r w:rsidRPr="00891658">
          <w:rPr>
            <w:rFonts w:eastAsia="SimSun"/>
          </w:rPr>
          <w:t>Requirement set applicability</w:t>
        </w:r>
        <w:r>
          <w:tab/>
        </w:r>
        <w:r>
          <w:fldChar w:fldCharType="begin"/>
        </w:r>
        <w:r>
          <w:instrText xml:space="preserve"> PAGEREF _Toc519006041 \h </w:instrText>
        </w:r>
      </w:ins>
      <w:ins w:id="295" w:author="Huawei" w:date="2018-07-10T17:11:00Z"/>
      <w:r>
        <w:fldChar w:fldCharType="separate"/>
      </w:r>
      <w:ins w:id="296" w:author="Huawei" w:date="2018-07-10T17:11:00Z">
        <w:r>
          <w:t>35</w:t>
        </w:r>
      </w:ins>
      <w:ins w:id="297" w:author="Huawei" w:date="2018-07-10T17:10:00Z">
        <w:r>
          <w:fldChar w:fldCharType="end"/>
        </w:r>
      </w:ins>
    </w:p>
    <w:p w14:paraId="3CADE70B" w14:textId="77777777" w:rsidR="00EA1A17" w:rsidRDefault="00EA1A17">
      <w:pPr>
        <w:pStyle w:val="TOC3"/>
        <w:rPr>
          <w:ins w:id="298" w:author="Huawei" w:date="2018-07-10T17:10:00Z"/>
          <w:rFonts w:asciiTheme="minorHAnsi" w:hAnsiTheme="minorHAnsi" w:cstheme="minorBidi"/>
          <w:sz w:val="22"/>
          <w:szCs w:val="22"/>
          <w:lang w:val="en-US"/>
        </w:rPr>
      </w:pPr>
      <w:ins w:id="299" w:author="Huawei" w:date="2018-07-10T17:10:00Z">
        <w:r>
          <w:t>4.8.3</w:t>
        </w:r>
        <w:r>
          <w:rPr>
            <w:rFonts w:asciiTheme="minorHAnsi" w:hAnsiTheme="minorHAnsi" w:cstheme="minorBidi"/>
            <w:sz w:val="22"/>
            <w:szCs w:val="22"/>
            <w:lang w:val="en-US"/>
          </w:rPr>
          <w:tab/>
        </w:r>
        <w:r>
          <w:t xml:space="preserve">Applicability of </w:t>
        </w:r>
        <w:r w:rsidRPr="00891658">
          <w:rPr>
            <w:rFonts w:eastAsia="SimSun"/>
            <w:lang w:eastAsia="zh-CN"/>
          </w:rPr>
          <w:t>t</w:t>
        </w:r>
        <w:r w:rsidRPr="00891658">
          <w:rPr>
            <w:rFonts w:eastAsia="SimSun"/>
          </w:rPr>
          <w:t xml:space="preserve">est configurations for </w:t>
        </w:r>
        <w:r w:rsidRPr="00891658">
          <w:rPr>
            <w:i/>
            <w:snapToGrid w:val="0"/>
            <w:lang w:eastAsia="zh-CN"/>
          </w:rPr>
          <w:t>single-band connector</w:t>
        </w:r>
        <w:r>
          <w:tab/>
        </w:r>
        <w:r>
          <w:fldChar w:fldCharType="begin"/>
        </w:r>
        <w:r>
          <w:instrText xml:space="preserve"> PAGEREF _Toc519006042 \h </w:instrText>
        </w:r>
      </w:ins>
      <w:ins w:id="300" w:author="Huawei" w:date="2018-07-10T17:11:00Z"/>
      <w:r>
        <w:fldChar w:fldCharType="separate"/>
      </w:r>
      <w:ins w:id="301" w:author="Huawei" w:date="2018-07-10T17:11:00Z">
        <w:r>
          <w:t>35</w:t>
        </w:r>
      </w:ins>
      <w:ins w:id="302" w:author="Huawei" w:date="2018-07-10T17:10:00Z">
        <w:r>
          <w:fldChar w:fldCharType="end"/>
        </w:r>
      </w:ins>
    </w:p>
    <w:p w14:paraId="76856BE2" w14:textId="77777777" w:rsidR="00EA1A17" w:rsidRDefault="00EA1A17">
      <w:pPr>
        <w:pStyle w:val="TOC3"/>
        <w:rPr>
          <w:ins w:id="303" w:author="Huawei" w:date="2018-07-10T17:10:00Z"/>
          <w:rFonts w:asciiTheme="minorHAnsi" w:hAnsiTheme="minorHAnsi" w:cstheme="minorBidi"/>
          <w:sz w:val="22"/>
          <w:szCs w:val="22"/>
          <w:lang w:val="en-US"/>
        </w:rPr>
      </w:pPr>
      <w:ins w:id="304" w:author="Huawei" w:date="2018-07-10T17:10:00Z">
        <w:r>
          <w:t>4.8.4</w:t>
        </w:r>
        <w:r>
          <w:rPr>
            <w:rFonts w:asciiTheme="minorHAnsi" w:hAnsiTheme="minorHAnsi" w:cstheme="minorBidi"/>
            <w:sz w:val="22"/>
            <w:szCs w:val="22"/>
            <w:lang w:val="en-US"/>
          </w:rPr>
          <w:tab/>
        </w:r>
        <w:r>
          <w:t>Applicability of</w:t>
        </w:r>
        <w:r w:rsidRPr="00891658">
          <w:rPr>
            <w:rFonts w:eastAsia="SimSun"/>
          </w:rPr>
          <w:t xml:space="preserve"> test configurations for </w:t>
        </w:r>
        <w:r w:rsidRPr="00891658">
          <w:rPr>
            <w:i/>
            <w:iCs/>
            <w:lang w:val="en-US" w:eastAsia="zh-CN"/>
          </w:rPr>
          <w:t xml:space="preserve">multi-band </w:t>
        </w:r>
        <w:r w:rsidRPr="00891658">
          <w:rPr>
            <w:i/>
            <w:iCs/>
          </w:rPr>
          <w:t>connector</w:t>
        </w:r>
        <w:r>
          <w:tab/>
        </w:r>
        <w:r>
          <w:fldChar w:fldCharType="begin"/>
        </w:r>
        <w:r>
          <w:instrText xml:space="preserve"> PAGEREF _Toc519006043 \h </w:instrText>
        </w:r>
      </w:ins>
      <w:ins w:id="305" w:author="Huawei" w:date="2018-07-10T17:11:00Z"/>
      <w:r>
        <w:fldChar w:fldCharType="separate"/>
      </w:r>
      <w:ins w:id="306" w:author="Huawei" w:date="2018-07-10T17:11:00Z">
        <w:r>
          <w:t>36</w:t>
        </w:r>
      </w:ins>
      <w:ins w:id="307" w:author="Huawei" w:date="2018-07-10T17:10:00Z">
        <w:r>
          <w:fldChar w:fldCharType="end"/>
        </w:r>
      </w:ins>
    </w:p>
    <w:p w14:paraId="7788A39A" w14:textId="77777777" w:rsidR="00EA1A17" w:rsidRDefault="00EA1A17">
      <w:pPr>
        <w:pStyle w:val="TOC2"/>
        <w:rPr>
          <w:ins w:id="308" w:author="Huawei" w:date="2018-07-10T17:10:00Z"/>
          <w:rFonts w:asciiTheme="minorHAnsi" w:hAnsiTheme="minorHAnsi" w:cstheme="minorBidi"/>
          <w:sz w:val="22"/>
          <w:szCs w:val="22"/>
          <w:lang w:val="en-US"/>
        </w:rPr>
      </w:pPr>
      <w:ins w:id="309" w:author="Huawei" w:date="2018-07-10T17:10:00Z">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_Toc519006044 \h </w:instrText>
        </w:r>
      </w:ins>
      <w:ins w:id="310" w:author="Huawei" w:date="2018-07-10T17:11:00Z"/>
      <w:r>
        <w:fldChar w:fldCharType="separate"/>
      </w:r>
      <w:ins w:id="311" w:author="Huawei" w:date="2018-07-10T17:11:00Z">
        <w:r>
          <w:t>37</w:t>
        </w:r>
      </w:ins>
      <w:ins w:id="312" w:author="Huawei" w:date="2018-07-10T17:10:00Z">
        <w:r>
          <w:fldChar w:fldCharType="end"/>
        </w:r>
      </w:ins>
    </w:p>
    <w:p w14:paraId="4FF9375E" w14:textId="77777777" w:rsidR="00EA1A17" w:rsidRDefault="00EA1A17">
      <w:pPr>
        <w:pStyle w:val="TOC2"/>
        <w:rPr>
          <w:ins w:id="313" w:author="Huawei" w:date="2018-07-10T17:10:00Z"/>
          <w:rFonts w:asciiTheme="minorHAnsi" w:hAnsiTheme="minorHAnsi" w:cstheme="minorBidi"/>
          <w:sz w:val="22"/>
          <w:szCs w:val="22"/>
          <w:lang w:val="en-US"/>
        </w:rPr>
      </w:pPr>
      <w:ins w:id="314" w:author="Huawei" w:date="2018-07-10T17:10:00Z">
        <w:r w:rsidRPr="00891658">
          <w:rPr>
            <w:rFonts w:eastAsia="SimSun"/>
          </w:rPr>
          <w:t>[4.10</w:t>
        </w:r>
        <w:r>
          <w:rPr>
            <w:rFonts w:asciiTheme="minorHAnsi" w:hAnsiTheme="minorHAnsi" w:cstheme="minorBidi"/>
            <w:sz w:val="22"/>
            <w:szCs w:val="22"/>
            <w:lang w:val="en-US"/>
          </w:rPr>
          <w:tab/>
        </w:r>
        <w:r w:rsidRPr="00891658">
          <w:rPr>
            <w:rFonts w:eastAsia="SimSun"/>
          </w:rPr>
          <w:t>Relationship between SR and MSR]</w:t>
        </w:r>
        <w:r>
          <w:tab/>
        </w:r>
        <w:r>
          <w:fldChar w:fldCharType="begin"/>
        </w:r>
        <w:r>
          <w:instrText xml:space="preserve"> PAGEREF _Toc519006045 \h </w:instrText>
        </w:r>
      </w:ins>
      <w:ins w:id="315" w:author="Huawei" w:date="2018-07-10T17:11:00Z"/>
      <w:r>
        <w:fldChar w:fldCharType="separate"/>
      </w:r>
      <w:ins w:id="316" w:author="Huawei" w:date="2018-07-10T17:11:00Z">
        <w:r>
          <w:t>37</w:t>
        </w:r>
      </w:ins>
      <w:ins w:id="317" w:author="Huawei" w:date="2018-07-10T17:10:00Z">
        <w:r>
          <w:fldChar w:fldCharType="end"/>
        </w:r>
      </w:ins>
    </w:p>
    <w:p w14:paraId="26CDE4B2" w14:textId="77777777" w:rsidR="00EA1A17" w:rsidRDefault="00EA1A17">
      <w:pPr>
        <w:pStyle w:val="TOC2"/>
        <w:rPr>
          <w:ins w:id="318" w:author="Huawei" w:date="2018-07-10T17:10:00Z"/>
          <w:rFonts w:asciiTheme="minorHAnsi" w:hAnsiTheme="minorHAnsi" w:cstheme="minorBidi"/>
          <w:sz w:val="22"/>
          <w:szCs w:val="22"/>
          <w:lang w:val="en-US"/>
        </w:rPr>
      </w:pPr>
      <w:ins w:id="319" w:author="Huawei" w:date="2018-07-10T17:10:00Z">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_Toc519006046 \h </w:instrText>
        </w:r>
      </w:ins>
      <w:ins w:id="320" w:author="Huawei" w:date="2018-07-10T17:11:00Z"/>
      <w:r>
        <w:fldChar w:fldCharType="separate"/>
      </w:r>
      <w:ins w:id="321" w:author="Huawei" w:date="2018-07-10T17:11:00Z">
        <w:r>
          <w:t>37</w:t>
        </w:r>
      </w:ins>
      <w:ins w:id="322" w:author="Huawei" w:date="2018-07-10T17:10:00Z">
        <w:r>
          <w:fldChar w:fldCharType="end"/>
        </w:r>
      </w:ins>
    </w:p>
    <w:p w14:paraId="43CB4872" w14:textId="77777777" w:rsidR="00EA1A17" w:rsidRDefault="00EA1A17">
      <w:pPr>
        <w:pStyle w:val="TOC1"/>
        <w:rPr>
          <w:ins w:id="323" w:author="Huawei" w:date="2018-07-10T17:10:00Z"/>
          <w:rFonts w:asciiTheme="minorHAnsi" w:hAnsiTheme="minorHAnsi" w:cstheme="minorBidi"/>
          <w:szCs w:val="22"/>
          <w:lang w:val="en-US"/>
        </w:rPr>
      </w:pPr>
      <w:ins w:id="324" w:author="Huawei" w:date="2018-07-10T17:10:00Z">
        <w:r>
          <w:rPr>
            <w:lang w:eastAsia="zh-CN"/>
          </w:rPr>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_Toc519006047 \h </w:instrText>
        </w:r>
      </w:ins>
      <w:ins w:id="325" w:author="Huawei" w:date="2018-07-10T17:11:00Z"/>
      <w:r>
        <w:fldChar w:fldCharType="separate"/>
      </w:r>
      <w:ins w:id="326" w:author="Huawei" w:date="2018-07-10T17:11:00Z">
        <w:r>
          <w:t>38</w:t>
        </w:r>
      </w:ins>
      <w:ins w:id="327" w:author="Huawei" w:date="2018-07-10T17:10:00Z">
        <w:r>
          <w:fldChar w:fldCharType="end"/>
        </w:r>
      </w:ins>
    </w:p>
    <w:p w14:paraId="68A717B3" w14:textId="77777777" w:rsidR="00EA1A17" w:rsidRDefault="00EA1A17">
      <w:pPr>
        <w:pStyle w:val="TOC1"/>
        <w:rPr>
          <w:ins w:id="328" w:author="Huawei" w:date="2018-07-10T17:10:00Z"/>
          <w:rFonts w:asciiTheme="minorHAnsi" w:hAnsiTheme="minorHAnsi" w:cstheme="minorBidi"/>
          <w:szCs w:val="22"/>
          <w:lang w:val="en-US"/>
        </w:rPr>
      </w:pPr>
      <w:ins w:id="329" w:author="Huawei" w:date="2018-07-10T17:10:00Z">
        <w:r>
          <w:t>6</w:t>
        </w:r>
        <w:r>
          <w:rPr>
            <w:rFonts w:asciiTheme="minorHAnsi" w:hAnsiTheme="minorHAnsi" w:cstheme="minorBidi"/>
            <w:szCs w:val="22"/>
            <w:lang w:val="en-US"/>
          </w:rPr>
          <w:tab/>
        </w:r>
        <w:r>
          <w:t>Conducted transmitter characteristics</w:t>
        </w:r>
        <w:r>
          <w:tab/>
        </w:r>
        <w:r>
          <w:fldChar w:fldCharType="begin"/>
        </w:r>
        <w:r>
          <w:instrText xml:space="preserve"> PAGEREF _Toc519006048 \h </w:instrText>
        </w:r>
      </w:ins>
      <w:ins w:id="330" w:author="Huawei" w:date="2018-07-10T17:11:00Z"/>
      <w:r>
        <w:fldChar w:fldCharType="separate"/>
      </w:r>
      <w:ins w:id="331" w:author="Huawei" w:date="2018-07-10T17:11:00Z">
        <w:r>
          <w:t>39</w:t>
        </w:r>
      </w:ins>
      <w:ins w:id="332" w:author="Huawei" w:date="2018-07-10T17:10:00Z">
        <w:r>
          <w:fldChar w:fldCharType="end"/>
        </w:r>
      </w:ins>
    </w:p>
    <w:p w14:paraId="6D452982" w14:textId="77777777" w:rsidR="00EA1A17" w:rsidRDefault="00EA1A17">
      <w:pPr>
        <w:pStyle w:val="TOC2"/>
        <w:rPr>
          <w:ins w:id="333" w:author="Huawei" w:date="2018-07-10T17:10:00Z"/>
          <w:rFonts w:asciiTheme="minorHAnsi" w:hAnsiTheme="minorHAnsi" w:cstheme="minorBidi"/>
          <w:sz w:val="22"/>
          <w:szCs w:val="22"/>
          <w:lang w:val="en-US"/>
        </w:rPr>
      </w:pPr>
      <w:ins w:id="334" w:author="Huawei" w:date="2018-07-10T17:10:00Z">
        <w:r>
          <w:t>6.1</w:t>
        </w:r>
        <w:r>
          <w:rPr>
            <w:rFonts w:asciiTheme="minorHAnsi" w:hAnsiTheme="minorHAnsi" w:cstheme="minorBidi"/>
            <w:sz w:val="22"/>
            <w:szCs w:val="22"/>
            <w:lang w:val="en-US"/>
          </w:rPr>
          <w:tab/>
        </w:r>
        <w:r>
          <w:t>General</w:t>
        </w:r>
        <w:r>
          <w:tab/>
        </w:r>
        <w:r>
          <w:fldChar w:fldCharType="begin"/>
        </w:r>
        <w:r>
          <w:instrText xml:space="preserve"> PAGEREF _Toc519006049 \h </w:instrText>
        </w:r>
      </w:ins>
      <w:ins w:id="335" w:author="Huawei" w:date="2018-07-10T17:11:00Z"/>
      <w:r>
        <w:fldChar w:fldCharType="separate"/>
      </w:r>
      <w:ins w:id="336" w:author="Huawei" w:date="2018-07-10T17:11:00Z">
        <w:r>
          <w:t>39</w:t>
        </w:r>
      </w:ins>
      <w:ins w:id="337" w:author="Huawei" w:date="2018-07-10T17:10:00Z">
        <w:r>
          <w:fldChar w:fldCharType="end"/>
        </w:r>
      </w:ins>
    </w:p>
    <w:p w14:paraId="11564742" w14:textId="77777777" w:rsidR="00EA1A17" w:rsidRDefault="00EA1A17">
      <w:pPr>
        <w:pStyle w:val="TOC3"/>
        <w:rPr>
          <w:ins w:id="338" w:author="Huawei" w:date="2018-07-10T17:10:00Z"/>
          <w:rFonts w:asciiTheme="minorHAnsi" w:hAnsiTheme="minorHAnsi" w:cstheme="minorBidi"/>
          <w:sz w:val="22"/>
          <w:szCs w:val="22"/>
          <w:lang w:val="en-US"/>
        </w:rPr>
      </w:pPr>
      <w:ins w:id="339" w:author="Huawei" w:date="2018-07-10T17:10:00Z">
        <w:r>
          <w:t>6.1.1</w:t>
        </w:r>
        <w:r>
          <w:rPr>
            <w:rFonts w:asciiTheme="minorHAnsi" w:hAnsiTheme="minorHAnsi" w:cstheme="minorBidi"/>
            <w:sz w:val="22"/>
            <w:szCs w:val="22"/>
            <w:lang w:val="en-US"/>
          </w:rPr>
          <w:tab/>
        </w:r>
        <w:r>
          <w:t>BS type 1-C</w:t>
        </w:r>
        <w:r>
          <w:tab/>
        </w:r>
        <w:r>
          <w:fldChar w:fldCharType="begin"/>
        </w:r>
        <w:r>
          <w:instrText xml:space="preserve"> PAGEREF _Toc519006050 \h </w:instrText>
        </w:r>
      </w:ins>
      <w:ins w:id="340" w:author="Huawei" w:date="2018-07-10T17:11:00Z"/>
      <w:r>
        <w:fldChar w:fldCharType="separate"/>
      </w:r>
      <w:ins w:id="341" w:author="Huawei" w:date="2018-07-10T17:11:00Z">
        <w:r>
          <w:t>39</w:t>
        </w:r>
      </w:ins>
      <w:ins w:id="342" w:author="Huawei" w:date="2018-07-10T17:10:00Z">
        <w:r>
          <w:fldChar w:fldCharType="end"/>
        </w:r>
      </w:ins>
    </w:p>
    <w:p w14:paraId="35F8592A" w14:textId="77777777" w:rsidR="00EA1A17" w:rsidRDefault="00EA1A17">
      <w:pPr>
        <w:pStyle w:val="TOC3"/>
        <w:rPr>
          <w:ins w:id="343" w:author="Huawei" w:date="2018-07-10T17:10:00Z"/>
          <w:rFonts w:asciiTheme="minorHAnsi" w:hAnsiTheme="minorHAnsi" w:cstheme="minorBidi"/>
          <w:sz w:val="22"/>
          <w:szCs w:val="22"/>
          <w:lang w:val="en-US"/>
        </w:rPr>
      </w:pPr>
      <w:ins w:id="344" w:author="Huawei" w:date="2018-07-10T17:10:00Z">
        <w:r>
          <w:t>6.1.2</w:t>
        </w:r>
        <w:r>
          <w:rPr>
            <w:rFonts w:asciiTheme="minorHAnsi" w:hAnsiTheme="minorHAnsi" w:cstheme="minorBidi"/>
            <w:sz w:val="22"/>
            <w:szCs w:val="22"/>
            <w:lang w:val="en-US"/>
          </w:rPr>
          <w:tab/>
        </w:r>
        <w:r>
          <w:t>BS type 1-H</w:t>
        </w:r>
        <w:r>
          <w:tab/>
        </w:r>
        <w:r>
          <w:fldChar w:fldCharType="begin"/>
        </w:r>
        <w:r>
          <w:instrText xml:space="preserve"> PAGEREF _Toc519006051 \h </w:instrText>
        </w:r>
      </w:ins>
      <w:ins w:id="345" w:author="Huawei" w:date="2018-07-10T17:11:00Z"/>
      <w:r>
        <w:fldChar w:fldCharType="separate"/>
      </w:r>
      <w:ins w:id="346" w:author="Huawei" w:date="2018-07-10T17:11:00Z">
        <w:r>
          <w:t>39</w:t>
        </w:r>
      </w:ins>
      <w:ins w:id="347" w:author="Huawei" w:date="2018-07-10T17:10:00Z">
        <w:r>
          <w:fldChar w:fldCharType="end"/>
        </w:r>
      </w:ins>
    </w:p>
    <w:p w14:paraId="13815DDA" w14:textId="77777777" w:rsidR="00EA1A17" w:rsidRDefault="00EA1A17">
      <w:pPr>
        <w:pStyle w:val="TOC2"/>
        <w:rPr>
          <w:ins w:id="348" w:author="Huawei" w:date="2018-07-10T17:10:00Z"/>
          <w:rFonts w:asciiTheme="minorHAnsi" w:hAnsiTheme="minorHAnsi" w:cstheme="minorBidi"/>
          <w:sz w:val="22"/>
          <w:szCs w:val="22"/>
          <w:lang w:val="en-US"/>
        </w:rPr>
      </w:pPr>
      <w:ins w:id="349" w:author="Huawei" w:date="2018-07-10T17:10:00Z">
        <w:r>
          <w:t>6.2</w:t>
        </w:r>
        <w:r>
          <w:rPr>
            <w:rFonts w:asciiTheme="minorHAnsi" w:hAnsiTheme="minorHAnsi" w:cstheme="minorBidi"/>
            <w:sz w:val="22"/>
            <w:szCs w:val="22"/>
            <w:lang w:val="en-US"/>
          </w:rPr>
          <w:tab/>
        </w:r>
        <w:r>
          <w:t>Base station output power</w:t>
        </w:r>
        <w:r>
          <w:tab/>
        </w:r>
        <w:r>
          <w:fldChar w:fldCharType="begin"/>
        </w:r>
        <w:r>
          <w:instrText xml:space="preserve"> PAGEREF _Toc519006052 \h </w:instrText>
        </w:r>
      </w:ins>
      <w:ins w:id="350" w:author="Huawei" w:date="2018-07-10T17:11:00Z"/>
      <w:r>
        <w:fldChar w:fldCharType="separate"/>
      </w:r>
      <w:ins w:id="351" w:author="Huawei" w:date="2018-07-10T17:11:00Z">
        <w:r>
          <w:t>39</w:t>
        </w:r>
      </w:ins>
      <w:ins w:id="352" w:author="Huawei" w:date="2018-07-10T17:10:00Z">
        <w:r>
          <w:fldChar w:fldCharType="end"/>
        </w:r>
      </w:ins>
    </w:p>
    <w:p w14:paraId="64FA3382" w14:textId="77777777" w:rsidR="00EA1A17" w:rsidRDefault="00EA1A17">
      <w:pPr>
        <w:pStyle w:val="TOC3"/>
        <w:rPr>
          <w:ins w:id="353" w:author="Huawei" w:date="2018-07-10T17:10:00Z"/>
          <w:rFonts w:asciiTheme="minorHAnsi" w:hAnsiTheme="minorHAnsi" w:cstheme="minorBidi"/>
          <w:sz w:val="22"/>
          <w:szCs w:val="22"/>
          <w:lang w:val="en-US"/>
        </w:rPr>
      </w:pPr>
      <w:ins w:id="354" w:author="Huawei" w:date="2018-07-10T17:10:00Z">
        <w:r>
          <w:t>6.2.1</w:t>
        </w:r>
        <w:r>
          <w:rPr>
            <w:rFonts w:asciiTheme="minorHAnsi" w:hAnsiTheme="minorHAnsi" w:cstheme="minorBidi"/>
            <w:sz w:val="22"/>
            <w:szCs w:val="22"/>
            <w:lang w:val="en-US"/>
          </w:rPr>
          <w:tab/>
        </w:r>
        <w:r>
          <w:t xml:space="preserve"> Definition and applicability</w:t>
        </w:r>
        <w:r>
          <w:tab/>
        </w:r>
        <w:r>
          <w:fldChar w:fldCharType="begin"/>
        </w:r>
        <w:r>
          <w:instrText xml:space="preserve"> PAGEREF _Toc519006053 \h </w:instrText>
        </w:r>
      </w:ins>
      <w:ins w:id="355" w:author="Huawei" w:date="2018-07-10T17:11:00Z"/>
      <w:r>
        <w:fldChar w:fldCharType="separate"/>
      </w:r>
      <w:ins w:id="356" w:author="Huawei" w:date="2018-07-10T17:11:00Z">
        <w:r>
          <w:t>39</w:t>
        </w:r>
      </w:ins>
      <w:ins w:id="357" w:author="Huawei" w:date="2018-07-10T17:10:00Z">
        <w:r>
          <w:fldChar w:fldCharType="end"/>
        </w:r>
      </w:ins>
    </w:p>
    <w:p w14:paraId="6D96EEB8" w14:textId="77777777" w:rsidR="00EA1A17" w:rsidRDefault="00EA1A17">
      <w:pPr>
        <w:pStyle w:val="TOC3"/>
        <w:rPr>
          <w:ins w:id="358" w:author="Huawei" w:date="2018-07-10T17:10:00Z"/>
          <w:rFonts w:asciiTheme="minorHAnsi" w:hAnsiTheme="minorHAnsi" w:cstheme="minorBidi"/>
          <w:sz w:val="22"/>
          <w:szCs w:val="22"/>
          <w:lang w:val="en-US"/>
        </w:rPr>
      </w:pPr>
      <w:ins w:id="359" w:author="Huawei" w:date="2018-07-10T17:10:00Z">
        <w:r>
          <w:t>6.2.2</w:t>
        </w:r>
        <w:r>
          <w:rPr>
            <w:rFonts w:asciiTheme="minorHAnsi" w:hAnsiTheme="minorHAnsi" w:cstheme="minorBidi"/>
            <w:sz w:val="22"/>
            <w:szCs w:val="22"/>
            <w:lang w:val="en-US"/>
          </w:rPr>
          <w:tab/>
        </w:r>
        <w:r>
          <w:t xml:space="preserve"> Minimum requirement</w:t>
        </w:r>
        <w:r>
          <w:tab/>
        </w:r>
        <w:r>
          <w:fldChar w:fldCharType="begin"/>
        </w:r>
        <w:r>
          <w:instrText xml:space="preserve"> PAGEREF _Toc519006054 \h </w:instrText>
        </w:r>
      </w:ins>
      <w:ins w:id="360" w:author="Huawei" w:date="2018-07-10T17:11:00Z"/>
      <w:r>
        <w:fldChar w:fldCharType="separate"/>
      </w:r>
      <w:ins w:id="361" w:author="Huawei" w:date="2018-07-10T17:11:00Z">
        <w:r>
          <w:t>40</w:t>
        </w:r>
      </w:ins>
      <w:ins w:id="362" w:author="Huawei" w:date="2018-07-10T17:10:00Z">
        <w:r>
          <w:fldChar w:fldCharType="end"/>
        </w:r>
      </w:ins>
    </w:p>
    <w:p w14:paraId="525109A5" w14:textId="77777777" w:rsidR="00EA1A17" w:rsidRDefault="00EA1A17">
      <w:pPr>
        <w:pStyle w:val="TOC3"/>
        <w:rPr>
          <w:ins w:id="363" w:author="Huawei" w:date="2018-07-10T17:10:00Z"/>
          <w:rFonts w:asciiTheme="minorHAnsi" w:hAnsiTheme="minorHAnsi" w:cstheme="minorBidi"/>
          <w:sz w:val="22"/>
          <w:szCs w:val="22"/>
          <w:lang w:val="en-US"/>
        </w:rPr>
      </w:pPr>
      <w:ins w:id="364" w:author="Huawei" w:date="2018-07-10T17:10:00Z">
        <w:r>
          <w:t>6.2.3</w:t>
        </w:r>
        <w:r>
          <w:rPr>
            <w:rFonts w:asciiTheme="minorHAnsi" w:hAnsiTheme="minorHAnsi" w:cstheme="minorBidi"/>
            <w:sz w:val="22"/>
            <w:szCs w:val="22"/>
            <w:lang w:val="en-US"/>
          </w:rPr>
          <w:tab/>
        </w:r>
        <w:r>
          <w:t xml:space="preserve"> Test purpose</w:t>
        </w:r>
        <w:r>
          <w:tab/>
        </w:r>
        <w:r>
          <w:fldChar w:fldCharType="begin"/>
        </w:r>
        <w:r>
          <w:instrText xml:space="preserve"> PAGEREF _Toc519006055 \h </w:instrText>
        </w:r>
      </w:ins>
      <w:ins w:id="365" w:author="Huawei" w:date="2018-07-10T17:11:00Z"/>
      <w:r>
        <w:fldChar w:fldCharType="separate"/>
      </w:r>
      <w:ins w:id="366" w:author="Huawei" w:date="2018-07-10T17:11:00Z">
        <w:r>
          <w:t>40</w:t>
        </w:r>
      </w:ins>
      <w:ins w:id="367" w:author="Huawei" w:date="2018-07-10T17:10:00Z">
        <w:r>
          <w:fldChar w:fldCharType="end"/>
        </w:r>
      </w:ins>
    </w:p>
    <w:p w14:paraId="09EBE213" w14:textId="77777777" w:rsidR="00EA1A17" w:rsidRDefault="00EA1A17">
      <w:pPr>
        <w:pStyle w:val="TOC3"/>
        <w:rPr>
          <w:ins w:id="368" w:author="Huawei" w:date="2018-07-10T17:10:00Z"/>
          <w:rFonts w:asciiTheme="minorHAnsi" w:hAnsiTheme="minorHAnsi" w:cstheme="minorBidi"/>
          <w:sz w:val="22"/>
          <w:szCs w:val="22"/>
          <w:lang w:val="en-US"/>
        </w:rPr>
      </w:pPr>
      <w:ins w:id="369" w:author="Huawei" w:date="2018-07-10T17:10:00Z">
        <w:r>
          <w:t>6.2.4</w:t>
        </w:r>
        <w:r>
          <w:rPr>
            <w:rFonts w:asciiTheme="minorHAnsi" w:hAnsiTheme="minorHAnsi" w:cstheme="minorBidi"/>
            <w:sz w:val="22"/>
            <w:szCs w:val="22"/>
            <w:lang w:val="en-US"/>
          </w:rPr>
          <w:tab/>
        </w:r>
        <w:r>
          <w:t xml:space="preserve"> Method of test</w:t>
        </w:r>
        <w:r>
          <w:tab/>
        </w:r>
        <w:r>
          <w:fldChar w:fldCharType="begin"/>
        </w:r>
        <w:r>
          <w:instrText xml:space="preserve"> PAGEREF _Toc519006056 \h </w:instrText>
        </w:r>
      </w:ins>
      <w:ins w:id="370" w:author="Huawei" w:date="2018-07-10T17:11:00Z"/>
      <w:r>
        <w:fldChar w:fldCharType="separate"/>
      </w:r>
      <w:ins w:id="371" w:author="Huawei" w:date="2018-07-10T17:11:00Z">
        <w:r>
          <w:t>40</w:t>
        </w:r>
      </w:ins>
      <w:ins w:id="372" w:author="Huawei" w:date="2018-07-10T17:10:00Z">
        <w:r>
          <w:fldChar w:fldCharType="end"/>
        </w:r>
      </w:ins>
    </w:p>
    <w:p w14:paraId="394CB24B" w14:textId="77777777" w:rsidR="00EA1A17" w:rsidRDefault="00EA1A17">
      <w:pPr>
        <w:pStyle w:val="TOC5"/>
        <w:rPr>
          <w:ins w:id="373" w:author="Huawei" w:date="2018-07-10T17:10:00Z"/>
          <w:rFonts w:asciiTheme="minorHAnsi" w:hAnsiTheme="minorHAnsi" w:cstheme="minorBidi"/>
          <w:sz w:val="22"/>
          <w:szCs w:val="22"/>
          <w:lang w:val="en-US"/>
        </w:rPr>
      </w:pPr>
      <w:ins w:id="374" w:author="Huawei" w:date="2018-07-10T17:10:00Z">
        <w:r>
          <w:t>6.2.4.1</w:t>
        </w:r>
        <w:r>
          <w:rPr>
            <w:rFonts w:asciiTheme="minorHAnsi" w:hAnsiTheme="minorHAnsi" w:cstheme="minorBidi"/>
            <w:sz w:val="22"/>
            <w:szCs w:val="22"/>
            <w:lang w:val="en-US"/>
          </w:rPr>
          <w:tab/>
        </w:r>
        <w:r>
          <w:t>Initial conditions</w:t>
        </w:r>
        <w:r>
          <w:tab/>
        </w:r>
        <w:r>
          <w:fldChar w:fldCharType="begin"/>
        </w:r>
        <w:r>
          <w:instrText xml:space="preserve"> PAGEREF _Toc519006057 \h </w:instrText>
        </w:r>
      </w:ins>
      <w:ins w:id="375" w:author="Huawei" w:date="2018-07-10T17:11:00Z"/>
      <w:r>
        <w:fldChar w:fldCharType="separate"/>
      </w:r>
      <w:ins w:id="376" w:author="Huawei" w:date="2018-07-10T17:11:00Z">
        <w:r>
          <w:t>40</w:t>
        </w:r>
      </w:ins>
      <w:ins w:id="377" w:author="Huawei" w:date="2018-07-10T17:10:00Z">
        <w:r>
          <w:fldChar w:fldCharType="end"/>
        </w:r>
      </w:ins>
    </w:p>
    <w:p w14:paraId="4E60B459" w14:textId="77777777" w:rsidR="00EA1A17" w:rsidRDefault="00EA1A17">
      <w:pPr>
        <w:pStyle w:val="TOC5"/>
        <w:rPr>
          <w:ins w:id="378" w:author="Huawei" w:date="2018-07-10T17:10:00Z"/>
          <w:rFonts w:asciiTheme="minorHAnsi" w:hAnsiTheme="minorHAnsi" w:cstheme="minorBidi"/>
          <w:sz w:val="22"/>
          <w:szCs w:val="22"/>
          <w:lang w:val="en-US"/>
        </w:rPr>
      </w:pPr>
      <w:ins w:id="379" w:author="Huawei" w:date="2018-07-10T17:10:00Z">
        <w:r>
          <w:t>6.2.4.2</w:t>
        </w:r>
        <w:r>
          <w:rPr>
            <w:rFonts w:asciiTheme="minorHAnsi" w:hAnsiTheme="minorHAnsi" w:cstheme="minorBidi"/>
            <w:sz w:val="22"/>
            <w:szCs w:val="22"/>
            <w:lang w:val="en-US"/>
          </w:rPr>
          <w:tab/>
        </w:r>
        <w:r>
          <w:t>Procedure</w:t>
        </w:r>
        <w:r>
          <w:tab/>
        </w:r>
        <w:r>
          <w:fldChar w:fldCharType="begin"/>
        </w:r>
        <w:r>
          <w:instrText xml:space="preserve"> PAGEREF _Toc519006058 \h </w:instrText>
        </w:r>
      </w:ins>
      <w:ins w:id="380" w:author="Huawei" w:date="2018-07-10T17:11:00Z"/>
      <w:r>
        <w:fldChar w:fldCharType="separate"/>
      </w:r>
      <w:ins w:id="381" w:author="Huawei" w:date="2018-07-10T17:11:00Z">
        <w:r>
          <w:t>41</w:t>
        </w:r>
      </w:ins>
      <w:ins w:id="382" w:author="Huawei" w:date="2018-07-10T17:10:00Z">
        <w:r>
          <w:fldChar w:fldCharType="end"/>
        </w:r>
      </w:ins>
    </w:p>
    <w:p w14:paraId="6EF390A6" w14:textId="77777777" w:rsidR="00EA1A17" w:rsidRDefault="00EA1A17">
      <w:pPr>
        <w:pStyle w:val="TOC3"/>
        <w:rPr>
          <w:ins w:id="383" w:author="Huawei" w:date="2018-07-10T17:10:00Z"/>
          <w:rFonts w:asciiTheme="minorHAnsi" w:hAnsiTheme="minorHAnsi" w:cstheme="minorBidi"/>
          <w:sz w:val="22"/>
          <w:szCs w:val="22"/>
          <w:lang w:val="en-US"/>
        </w:rPr>
      </w:pPr>
      <w:ins w:id="384" w:author="Huawei" w:date="2018-07-10T17:10:00Z">
        <w:r>
          <w:t>6.2.5</w:t>
        </w:r>
        <w:r>
          <w:rPr>
            <w:rFonts w:asciiTheme="minorHAnsi" w:hAnsiTheme="minorHAnsi" w:cstheme="minorBidi"/>
            <w:sz w:val="22"/>
            <w:szCs w:val="22"/>
            <w:lang w:val="en-US"/>
          </w:rPr>
          <w:tab/>
        </w:r>
        <w:r>
          <w:t xml:space="preserve"> Test requirement</w:t>
        </w:r>
        <w:r>
          <w:tab/>
        </w:r>
        <w:r>
          <w:fldChar w:fldCharType="begin"/>
        </w:r>
        <w:r>
          <w:instrText xml:space="preserve"> PAGEREF _Toc519006059 \h </w:instrText>
        </w:r>
      </w:ins>
      <w:ins w:id="385" w:author="Huawei" w:date="2018-07-10T17:11:00Z"/>
      <w:r>
        <w:fldChar w:fldCharType="separate"/>
      </w:r>
      <w:ins w:id="386" w:author="Huawei" w:date="2018-07-10T17:11:00Z">
        <w:r>
          <w:t>41</w:t>
        </w:r>
      </w:ins>
      <w:ins w:id="387" w:author="Huawei" w:date="2018-07-10T17:10:00Z">
        <w:r>
          <w:fldChar w:fldCharType="end"/>
        </w:r>
      </w:ins>
    </w:p>
    <w:p w14:paraId="110113BD" w14:textId="77777777" w:rsidR="00EA1A17" w:rsidRDefault="00EA1A17">
      <w:pPr>
        <w:pStyle w:val="TOC2"/>
        <w:rPr>
          <w:ins w:id="388" w:author="Huawei" w:date="2018-07-10T17:10:00Z"/>
          <w:rFonts w:asciiTheme="minorHAnsi" w:hAnsiTheme="minorHAnsi" w:cstheme="minorBidi"/>
          <w:sz w:val="22"/>
          <w:szCs w:val="22"/>
          <w:lang w:val="en-US"/>
        </w:rPr>
      </w:pPr>
      <w:ins w:id="389" w:author="Huawei" w:date="2018-07-10T17:10:00Z">
        <w:r>
          <w:t>6.3</w:t>
        </w:r>
        <w:r>
          <w:rPr>
            <w:rFonts w:asciiTheme="minorHAnsi" w:hAnsiTheme="minorHAnsi" w:cstheme="minorBidi"/>
            <w:sz w:val="22"/>
            <w:szCs w:val="22"/>
            <w:lang w:val="en-US"/>
          </w:rPr>
          <w:tab/>
        </w:r>
        <w:r>
          <w:t>Output power dynamics</w:t>
        </w:r>
        <w:r>
          <w:tab/>
        </w:r>
        <w:r>
          <w:fldChar w:fldCharType="begin"/>
        </w:r>
        <w:r>
          <w:instrText xml:space="preserve"> PAGEREF _Toc519006060 \h </w:instrText>
        </w:r>
      </w:ins>
      <w:ins w:id="390" w:author="Huawei" w:date="2018-07-10T17:11:00Z"/>
      <w:r>
        <w:fldChar w:fldCharType="separate"/>
      </w:r>
      <w:ins w:id="391" w:author="Huawei" w:date="2018-07-10T17:11:00Z">
        <w:r>
          <w:t>41</w:t>
        </w:r>
      </w:ins>
      <w:ins w:id="392" w:author="Huawei" w:date="2018-07-10T17:10:00Z">
        <w:r>
          <w:fldChar w:fldCharType="end"/>
        </w:r>
      </w:ins>
    </w:p>
    <w:p w14:paraId="715EEEA2" w14:textId="77777777" w:rsidR="00EA1A17" w:rsidRDefault="00EA1A17">
      <w:pPr>
        <w:pStyle w:val="TOC3"/>
        <w:rPr>
          <w:ins w:id="393" w:author="Huawei" w:date="2018-07-10T17:10:00Z"/>
          <w:rFonts w:asciiTheme="minorHAnsi" w:hAnsiTheme="minorHAnsi" w:cstheme="minorBidi"/>
          <w:sz w:val="22"/>
          <w:szCs w:val="22"/>
          <w:lang w:val="en-US"/>
        </w:rPr>
      </w:pPr>
      <w:ins w:id="394" w:author="Huawei" w:date="2018-07-10T17:10:00Z">
        <w:r>
          <w:t>6.3.1</w:t>
        </w:r>
        <w:r>
          <w:rPr>
            <w:rFonts w:asciiTheme="minorHAnsi" w:hAnsiTheme="minorHAnsi" w:cstheme="minorBidi"/>
            <w:sz w:val="22"/>
            <w:szCs w:val="22"/>
            <w:lang w:val="en-US"/>
          </w:rPr>
          <w:tab/>
        </w:r>
        <w:r>
          <w:t xml:space="preserve"> General</w:t>
        </w:r>
        <w:r>
          <w:tab/>
        </w:r>
        <w:r>
          <w:fldChar w:fldCharType="begin"/>
        </w:r>
        <w:r>
          <w:instrText xml:space="preserve"> PAGEREF _Toc519006061 \h </w:instrText>
        </w:r>
      </w:ins>
      <w:ins w:id="395" w:author="Huawei" w:date="2018-07-10T17:11:00Z"/>
      <w:r>
        <w:fldChar w:fldCharType="separate"/>
      </w:r>
      <w:ins w:id="396" w:author="Huawei" w:date="2018-07-10T17:11:00Z">
        <w:r>
          <w:t>41</w:t>
        </w:r>
      </w:ins>
      <w:ins w:id="397" w:author="Huawei" w:date="2018-07-10T17:10:00Z">
        <w:r>
          <w:fldChar w:fldCharType="end"/>
        </w:r>
      </w:ins>
    </w:p>
    <w:p w14:paraId="61F5A6CC" w14:textId="77777777" w:rsidR="00EA1A17" w:rsidRDefault="00EA1A17">
      <w:pPr>
        <w:pStyle w:val="TOC3"/>
        <w:rPr>
          <w:ins w:id="398" w:author="Huawei" w:date="2018-07-10T17:10:00Z"/>
          <w:rFonts w:asciiTheme="minorHAnsi" w:hAnsiTheme="minorHAnsi" w:cstheme="minorBidi"/>
          <w:sz w:val="22"/>
          <w:szCs w:val="22"/>
          <w:lang w:val="en-US"/>
        </w:rPr>
      </w:pPr>
      <w:ins w:id="399" w:author="Huawei" w:date="2018-07-10T17:10:00Z">
        <w:r>
          <w:t>6.3.2</w:t>
        </w:r>
        <w:r>
          <w:rPr>
            <w:rFonts w:asciiTheme="minorHAnsi" w:hAnsiTheme="minorHAnsi" w:cstheme="minorBidi"/>
            <w:sz w:val="22"/>
            <w:szCs w:val="22"/>
            <w:lang w:val="en-US"/>
          </w:rPr>
          <w:tab/>
        </w:r>
        <w:r>
          <w:t xml:space="preserve"> RE power control dynamic range</w:t>
        </w:r>
        <w:r>
          <w:tab/>
        </w:r>
        <w:r>
          <w:fldChar w:fldCharType="begin"/>
        </w:r>
        <w:r>
          <w:instrText xml:space="preserve"> PAGEREF _Toc519006062 \h </w:instrText>
        </w:r>
      </w:ins>
      <w:ins w:id="400" w:author="Huawei" w:date="2018-07-10T17:11:00Z"/>
      <w:r>
        <w:fldChar w:fldCharType="separate"/>
      </w:r>
      <w:ins w:id="401" w:author="Huawei" w:date="2018-07-10T17:11:00Z">
        <w:r>
          <w:t>41</w:t>
        </w:r>
      </w:ins>
      <w:ins w:id="402" w:author="Huawei" w:date="2018-07-10T17:10:00Z">
        <w:r>
          <w:fldChar w:fldCharType="end"/>
        </w:r>
      </w:ins>
    </w:p>
    <w:p w14:paraId="280CDA52" w14:textId="77777777" w:rsidR="00EA1A17" w:rsidRDefault="00EA1A17">
      <w:pPr>
        <w:pStyle w:val="TOC4"/>
        <w:rPr>
          <w:ins w:id="403" w:author="Huawei" w:date="2018-07-10T17:10:00Z"/>
          <w:rFonts w:asciiTheme="minorHAnsi" w:hAnsiTheme="minorHAnsi" w:cstheme="minorBidi"/>
          <w:sz w:val="22"/>
          <w:szCs w:val="22"/>
          <w:lang w:val="en-US"/>
        </w:rPr>
      </w:pPr>
      <w:ins w:id="404" w:author="Huawei" w:date="2018-07-10T17:10:00Z">
        <w:r>
          <w:t>6.3.2.1</w:t>
        </w:r>
        <w:r>
          <w:rPr>
            <w:rFonts w:asciiTheme="minorHAnsi" w:hAnsiTheme="minorHAnsi" w:cstheme="minorBidi"/>
            <w:sz w:val="22"/>
            <w:szCs w:val="22"/>
            <w:lang w:val="en-US"/>
          </w:rPr>
          <w:tab/>
        </w:r>
        <w:r>
          <w:t>Definition and applicability</w:t>
        </w:r>
        <w:r>
          <w:tab/>
        </w:r>
        <w:r>
          <w:fldChar w:fldCharType="begin"/>
        </w:r>
        <w:r>
          <w:instrText xml:space="preserve"> PAGEREF _Toc519006063 \h </w:instrText>
        </w:r>
      </w:ins>
      <w:ins w:id="405" w:author="Huawei" w:date="2018-07-10T17:11:00Z"/>
      <w:r>
        <w:fldChar w:fldCharType="separate"/>
      </w:r>
      <w:ins w:id="406" w:author="Huawei" w:date="2018-07-10T17:11:00Z">
        <w:r>
          <w:t>41</w:t>
        </w:r>
      </w:ins>
      <w:ins w:id="407" w:author="Huawei" w:date="2018-07-10T17:10:00Z">
        <w:r>
          <w:fldChar w:fldCharType="end"/>
        </w:r>
      </w:ins>
    </w:p>
    <w:p w14:paraId="10203915" w14:textId="77777777" w:rsidR="00EA1A17" w:rsidRDefault="00EA1A17">
      <w:pPr>
        <w:pStyle w:val="TOC4"/>
        <w:rPr>
          <w:ins w:id="408" w:author="Huawei" w:date="2018-07-10T17:10:00Z"/>
          <w:rFonts w:asciiTheme="minorHAnsi" w:hAnsiTheme="minorHAnsi" w:cstheme="minorBidi"/>
          <w:sz w:val="22"/>
          <w:szCs w:val="22"/>
          <w:lang w:val="en-US"/>
        </w:rPr>
      </w:pPr>
      <w:ins w:id="409" w:author="Huawei" w:date="2018-07-10T17:10:00Z">
        <w:r>
          <w:t>6.3.2.2</w:t>
        </w:r>
        <w:r>
          <w:rPr>
            <w:rFonts w:asciiTheme="minorHAnsi" w:hAnsiTheme="minorHAnsi" w:cstheme="minorBidi"/>
            <w:sz w:val="22"/>
            <w:szCs w:val="22"/>
            <w:lang w:val="en-US"/>
          </w:rPr>
          <w:tab/>
        </w:r>
        <w:r>
          <w:t>Minimum requirement</w:t>
        </w:r>
        <w:r>
          <w:tab/>
        </w:r>
        <w:r>
          <w:fldChar w:fldCharType="begin"/>
        </w:r>
        <w:r>
          <w:instrText xml:space="preserve"> PAGEREF _Toc519006064 \h </w:instrText>
        </w:r>
      </w:ins>
      <w:ins w:id="410" w:author="Huawei" w:date="2018-07-10T17:11:00Z"/>
      <w:r>
        <w:fldChar w:fldCharType="separate"/>
      </w:r>
      <w:ins w:id="411" w:author="Huawei" w:date="2018-07-10T17:11:00Z">
        <w:r>
          <w:t>41</w:t>
        </w:r>
      </w:ins>
      <w:ins w:id="412" w:author="Huawei" w:date="2018-07-10T17:10:00Z">
        <w:r>
          <w:fldChar w:fldCharType="end"/>
        </w:r>
      </w:ins>
    </w:p>
    <w:p w14:paraId="3F3AA46F" w14:textId="77777777" w:rsidR="00EA1A17" w:rsidRDefault="00EA1A17">
      <w:pPr>
        <w:pStyle w:val="TOC4"/>
        <w:rPr>
          <w:ins w:id="413" w:author="Huawei" w:date="2018-07-10T17:10:00Z"/>
          <w:rFonts w:asciiTheme="minorHAnsi" w:hAnsiTheme="minorHAnsi" w:cstheme="minorBidi"/>
          <w:sz w:val="22"/>
          <w:szCs w:val="22"/>
          <w:lang w:val="en-US"/>
        </w:rPr>
      </w:pPr>
      <w:ins w:id="414" w:author="Huawei" w:date="2018-07-10T17:10:00Z">
        <w:r>
          <w:t>6.3.2.3</w:t>
        </w:r>
        <w:r>
          <w:rPr>
            <w:rFonts w:asciiTheme="minorHAnsi" w:hAnsiTheme="minorHAnsi" w:cstheme="minorBidi"/>
            <w:sz w:val="22"/>
            <w:szCs w:val="22"/>
            <w:lang w:val="en-US"/>
          </w:rPr>
          <w:tab/>
        </w:r>
        <w:r>
          <w:t>Test purpose</w:t>
        </w:r>
        <w:r>
          <w:tab/>
        </w:r>
        <w:r>
          <w:fldChar w:fldCharType="begin"/>
        </w:r>
        <w:r>
          <w:instrText xml:space="preserve"> PAGEREF _Toc519006065 \h </w:instrText>
        </w:r>
      </w:ins>
      <w:ins w:id="415" w:author="Huawei" w:date="2018-07-10T17:11:00Z"/>
      <w:r>
        <w:fldChar w:fldCharType="separate"/>
      </w:r>
      <w:ins w:id="416" w:author="Huawei" w:date="2018-07-10T17:11:00Z">
        <w:r>
          <w:t>42</w:t>
        </w:r>
      </w:ins>
      <w:ins w:id="417" w:author="Huawei" w:date="2018-07-10T17:10:00Z">
        <w:r>
          <w:fldChar w:fldCharType="end"/>
        </w:r>
      </w:ins>
    </w:p>
    <w:p w14:paraId="47C30CF1" w14:textId="77777777" w:rsidR="00EA1A17" w:rsidRDefault="00EA1A17">
      <w:pPr>
        <w:pStyle w:val="TOC3"/>
        <w:rPr>
          <w:ins w:id="418" w:author="Huawei" w:date="2018-07-10T17:10:00Z"/>
          <w:rFonts w:asciiTheme="minorHAnsi" w:hAnsiTheme="minorHAnsi" w:cstheme="minorBidi"/>
          <w:sz w:val="22"/>
          <w:szCs w:val="22"/>
          <w:lang w:val="en-US"/>
        </w:rPr>
      </w:pPr>
      <w:ins w:id="419" w:author="Huawei" w:date="2018-07-10T17:10:00Z">
        <w:r>
          <w:t>6.3.3</w:t>
        </w:r>
        <w:r>
          <w:rPr>
            <w:rFonts w:asciiTheme="minorHAnsi" w:hAnsiTheme="minorHAnsi" w:cstheme="minorBidi"/>
            <w:sz w:val="22"/>
            <w:szCs w:val="22"/>
            <w:lang w:val="en-US"/>
          </w:rPr>
          <w:tab/>
        </w:r>
        <w:r>
          <w:t xml:space="preserve"> Total power dynamic range</w:t>
        </w:r>
        <w:r>
          <w:tab/>
        </w:r>
        <w:r>
          <w:fldChar w:fldCharType="begin"/>
        </w:r>
        <w:r>
          <w:instrText xml:space="preserve"> PAGEREF _Toc519006066 \h </w:instrText>
        </w:r>
      </w:ins>
      <w:ins w:id="420" w:author="Huawei" w:date="2018-07-10T17:11:00Z"/>
      <w:r>
        <w:fldChar w:fldCharType="separate"/>
      </w:r>
      <w:ins w:id="421" w:author="Huawei" w:date="2018-07-10T17:11:00Z">
        <w:r>
          <w:t>42</w:t>
        </w:r>
      </w:ins>
      <w:ins w:id="422" w:author="Huawei" w:date="2018-07-10T17:10:00Z">
        <w:r>
          <w:fldChar w:fldCharType="end"/>
        </w:r>
      </w:ins>
    </w:p>
    <w:p w14:paraId="20D4527E" w14:textId="77777777" w:rsidR="00EA1A17" w:rsidRDefault="00EA1A17">
      <w:pPr>
        <w:pStyle w:val="TOC4"/>
        <w:rPr>
          <w:ins w:id="423" w:author="Huawei" w:date="2018-07-10T17:10:00Z"/>
          <w:rFonts w:asciiTheme="minorHAnsi" w:hAnsiTheme="minorHAnsi" w:cstheme="minorBidi"/>
          <w:sz w:val="22"/>
          <w:szCs w:val="22"/>
          <w:lang w:val="en-US"/>
        </w:rPr>
      </w:pPr>
      <w:ins w:id="424" w:author="Huawei" w:date="2018-07-10T17:10:00Z">
        <w:r>
          <w:t>6.3.3.1</w:t>
        </w:r>
        <w:r>
          <w:rPr>
            <w:rFonts w:asciiTheme="minorHAnsi" w:hAnsiTheme="minorHAnsi" w:cstheme="minorBidi"/>
            <w:sz w:val="22"/>
            <w:szCs w:val="22"/>
            <w:lang w:val="en-US"/>
          </w:rPr>
          <w:tab/>
        </w:r>
        <w:r>
          <w:t>Definition and applicability</w:t>
        </w:r>
        <w:r>
          <w:tab/>
        </w:r>
        <w:r>
          <w:fldChar w:fldCharType="begin"/>
        </w:r>
        <w:r>
          <w:instrText xml:space="preserve"> PAGEREF _Toc519006067 \h </w:instrText>
        </w:r>
      </w:ins>
      <w:ins w:id="425" w:author="Huawei" w:date="2018-07-10T17:11:00Z"/>
      <w:r>
        <w:fldChar w:fldCharType="separate"/>
      </w:r>
      <w:ins w:id="426" w:author="Huawei" w:date="2018-07-10T17:11:00Z">
        <w:r>
          <w:t>42</w:t>
        </w:r>
      </w:ins>
      <w:ins w:id="427" w:author="Huawei" w:date="2018-07-10T17:10:00Z">
        <w:r>
          <w:fldChar w:fldCharType="end"/>
        </w:r>
      </w:ins>
    </w:p>
    <w:p w14:paraId="0C6D768E" w14:textId="77777777" w:rsidR="00EA1A17" w:rsidRDefault="00EA1A17">
      <w:pPr>
        <w:pStyle w:val="TOC4"/>
        <w:rPr>
          <w:ins w:id="428" w:author="Huawei" w:date="2018-07-10T17:10:00Z"/>
          <w:rFonts w:asciiTheme="minorHAnsi" w:hAnsiTheme="minorHAnsi" w:cstheme="minorBidi"/>
          <w:sz w:val="22"/>
          <w:szCs w:val="22"/>
          <w:lang w:val="en-US"/>
        </w:rPr>
      </w:pPr>
      <w:ins w:id="429" w:author="Huawei" w:date="2018-07-10T17:10:00Z">
        <w:r>
          <w:t>6.3.4.2</w:t>
        </w:r>
        <w:r>
          <w:rPr>
            <w:rFonts w:asciiTheme="minorHAnsi" w:hAnsiTheme="minorHAnsi" w:cstheme="minorBidi"/>
            <w:sz w:val="22"/>
            <w:szCs w:val="22"/>
            <w:lang w:val="en-US"/>
          </w:rPr>
          <w:tab/>
        </w:r>
        <w:r>
          <w:t>Minimum requirement</w:t>
        </w:r>
        <w:r>
          <w:tab/>
        </w:r>
        <w:r>
          <w:fldChar w:fldCharType="begin"/>
        </w:r>
        <w:r>
          <w:instrText xml:space="preserve"> PAGEREF _Toc519006068 \h </w:instrText>
        </w:r>
      </w:ins>
      <w:ins w:id="430" w:author="Huawei" w:date="2018-07-10T17:11:00Z"/>
      <w:r>
        <w:fldChar w:fldCharType="separate"/>
      </w:r>
      <w:ins w:id="431" w:author="Huawei" w:date="2018-07-10T17:11:00Z">
        <w:r>
          <w:t>42</w:t>
        </w:r>
      </w:ins>
      <w:ins w:id="432" w:author="Huawei" w:date="2018-07-10T17:10:00Z">
        <w:r>
          <w:fldChar w:fldCharType="end"/>
        </w:r>
      </w:ins>
    </w:p>
    <w:p w14:paraId="5E69E3B3" w14:textId="77777777" w:rsidR="00EA1A17" w:rsidRDefault="00EA1A17">
      <w:pPr>
        <w:pStyle w:val="TOC4"/>
        <w:rPr>
          <w:ins w:id="433" w:author="Huawei" w:date="2018-07-10T17:10:00Z"/>
          <w:rFonts w:asciiTheme="minorHAnsi" w:hAnsiTheme="minorHAnsi" w:cstheme="minorBidi"/>
          <w:sz w:val="22"/>
          <w:szCs w:val="22"/>
          <w:lang w:val="en-US"/>
        </w:rPr>
      </w:pPr>
      <w:ins w:id="434" w:author="Huawei" w:date="2018-07-10T17:10:00Z">
        <w:r>
          <w:t>6.3.4.3</w:t>
        </w:r>
        <w:r>
          <w:rPr>
            <w:rFonts w:asciiTheme="minorHAnsi" w:hAnsiTheme="minorHAnsi" w:cstheme="minorBidi"/>
            <w:sz w:val="22"/>
            <w:szCs w:val="22"/>
            <w:lang w:val="en-US"/>
          </w:rPr>
          <w:tab/>
        </w:r>
        <w:r>
          <w:t>Test purpose</w:t>
        </w:r>
        <w:r>
          <w:tab/>
        </w:r>
        <w:r>
          <w:fldChar w:fldCharType="begin"/>
        </w:r>
        <w:r>
          <w:instrText xml:space="preserve"> PAGEREF _Toc519006069 \h </w:instrText>
        </w:r>
      </w:ins>
      <w:ins w:id="435" w:author="Huawei" w:date="2018-07-10T17:11:00Z"/>
      <w:r>
        <w:fldChar w:fldCharType="separate"/>
      </w:r>
      <w:ins w:id="436" w:author="Huawei" w:date="2018-07-10T17:11:00Z">
        <w:r>
          <w:t>42</w:t>
        </w:r>
      </w:ins>
      <w:ins w:id="437" w:author="Huawei" w:date="2018-07-10T17:10:00Z">
        <w:r>
          <w:fldChar w:fldCharType="end"/>
        </w:r>
      </w:ins>
    </w:p>
    <w:p w14:paraId="1F513A1F" w14:textId="77777777" w:rsidR="00EA1A17" w:rsidRDefault="00EA1A17">
      <w:pPr>
        <w:pStyle w:val="TOC4"/>
        <w:rPr>
          <w:ins w:id="438" w:author="Huawei" w:date="2018-07-10T17:10:00Z"/>
          <w:rFonts w:asciiTheme="minorHAnsi" w:hAnsiTheme="minorHAnsi" w:cstheme="minorBidi"/>
          <w:sz w:val="22"/>
          <w:szCs w:val="22"/>
          <w:lang w:val="en-US"/>
        </w:rPr>
      </w:pPr>
      <w:ins w:id="439" w:author="Huawei" w:date="2018-07-10T17:10:00Z">
        <w:r>
          <w:t>6.3.4.4</w:t>
        </w:r>
        <w:r>
          <w:rPr>
            <w:rFonts w:asciiTheme="minorHAnsi" w:hAnsiTheme="minorHAnsi" w:cstheme="minorBidi"/>
            <w:sz w:val="22"/>
            <w:szCs w:val="22"/>
            <w:lang w:val="en-US"/>
          </w:rPr>
          <w:tab/>
        </w:r>
        <w:r>
          <w:t>Method of test</w:t>
        </w:r>
        <w:r>
          <w:tab/>
        </w:r>
        <w:r>
          <w:fldChar w:fldCharType="begin"/>
        </w:r>
        <w:r>
          <w:instrText xml:space="preserve"> PAGEREF _Toc519006070 \h </w:instrText>
        </w:r>
      </w:ins>
      <w:ins w:id="440" w:author="Huawei" w:date="2018-07-10T17:11:00Z"/>
      <w:r>
        <w:fldChar w:fldCharType="separate"/>
      </w:r>
      <w:ins w:id="441" w:author="Huawei" w:date="2018-07-10T17:11:00Z">
        <w:r>
          <w:t>42</w:t>
        </w:r>
      </w:ins>
      <w:ins w:id="442" w:author="Huawei" w:date="2018-07-10T17:10:00Z">
        <w:r>
          <w:fldChar w:fldCharType="end"/>
        </w:r>
      </w:ins>
    </w:p>
    <w:p w14:paraId="0A2F86EA" w14:textId="77777777" w:rsidR="00EA1A17" w:rsidRDefault="00EA1A17">
      <w:pPr>
        <w:pStyle w:val="TOC5"/>
        <w:rPr>
          <w:ins w:id="443" w:author="Huawei" w:date="2018-07-10T17:10:00Z"/>
          <w:rFonts w:asciiTheme="minorHAnsi" w:hAnsiTheme="minorHAnsi" w:cstheme="minorBidi"/>
          <w:sz w:val="22"/>
          <w:szCs w:val="22"/>
          <w:lang w:val="en-US"/>
        </w:rPr>
      </w:pPr>
      <w:ins w:id="444" w:author="Huawei" w:date="2018-07-10T17:10:00Z">
        <w:r>
          <w:t>6.3.4.4.1</w:t>
        </w:r>
        <w:r>
          <w:rPr>
            <w:rFonts w:asciiTheme="minorHAnsi" w:hAnsiTheme="minorHAnsi" w:cstheme="minorBidi"/>
            <w:sz w:val="22"/>
            <w:szCs w:val="22"/>
            <w:lang w:val="en-US"/>
          </w:rPr>
          <w:tab/>
        </w:r>
        <w:r>
          <w:t>Initial conditions</w:t>
        </w:r>
        <w:r>
          <w:tab/>
        </w:r>
        <w:r>
          <w:fldChar w:fldCharType="begin"/>
        </w:r>
        <w:r>
          <w:instrText xml:space="preserve"> PAGEREF _Toc519006071 \h </w:instrText>
        </w:r>
      </w:ins>
      <w:ins w:id="445" w:author="Huawei" w:date="2018-07-10T17:11:00Z"/>
      <w:r>
        <w:fldChar w:fldCharType="separate"/>
      </w:r>
      <w:ins w:id="446" w:author="Huawei" w:date="2018-07-10T17:11:00Z">
        <w:r>
          <w:t>42</w:t>
        </w:r>
      </w:ins>
      <w:ins w:id="447" w:author="Huawei" w:date="2018-07-10T17:10:00Z">
        <w:r>
          <w:fldChar w:fldCharType="end"/>
        </w:r>
      </w:ins>
    </w:p>
    <w:p w14:paraId="5C5775B4" w14:textId="77777777" w:rsidR="00EA1A17" w:rsidRDefault="00EA1A17">
      <w:pPr>
        <w:pStyle w:val="TOC5"/>
        <w:rPr>
          <w:ins w:id="448" w:author="Huawei" w:date="2018-07-10T17:10:00Z"/>
          <w:rFonts w:asciiTheme="minorHAnsi" w:hAnsiTheme="minorHAnsi" w:cstheme="minorBidi"/>
          <w:sz w:val="22"/>
          <w:szCs w:val="22"/>
          <w:lang w:val="en-US"/>
        </w:rPr>
      </w:pPr>
      <w:ins w:id="449" w:author="Huawei" w:date="2018-07-10T17:10:00Z">
        <w:r>
          <w:t>6.3.4.4.2</w:t>
        </w:r>
        <w:r>
          <w:rPr>
            <w:rFonts w:asciiTheme="minorHAnsi" w:hAnsiTheme="minorHAnsi" w:cstheme="minorBidi"/>
            <w:sz w:val="22"/>
            <w:szCs w:val="22"/>
            <w:lang w:val="en-US"/>
          </w:rPr>
          <w:tab/>
        </w:r>
        <w:r>
          <w:t>Procedure</w:t>
        </w:r>
        <w:r>
          <w:tab/>
        </w:r>
        <w:r>
          <w:fldChar w:fldCharType="begin"/>
        </w:r>
        <w:r>
          <w:instrText xml:space="preserve"> PAGEREF _Toc519006072 \h </w:instrText>
        </w:r>
      </w:ins>
      <w:ins w:id="450" w:author="Huawei" w:date="2018-07-10T17:11:00Z"/>
      <w:r>
        <w:fldChar w:fldCharType="separate"/>
      </w:r>
      <w:ins w:id="451" w:author="Huawei" w:date="2018-07-10T17:11:00Z">
        <w:r>
          <w:t>42</w:t>
        </w:r>
      </w:ins>
      <w:ins w:id="452" w:author="Huawei" w:date="2018-07-10T17:10:00Z">
        <w:r>
          <w:fldChar w:fldCharType="end"/>
        </w:r>
      </w:ins>
    </w:p>
    <w:p w14:paraId="224B6B29" w14:textId="77777777" w:rsidR="00EA1A17" w:rsidRDefault="00EA1A17">
      <w:pPr>
        <w:pStyle w:val="TOC4"/>
        <w:rPr>
          <w:ins w:id="453" w:author="Huawei" w:date="2018-07-10T17:10:00Z"/>
          <w:rFonts w:asciiTheme="minorHAnsi" w:hAnsiTheme="minorHAnsi" w:cstheme="minorBidi"/>
          <w:sz w:val="22"/>
          <w:szCs w:val="22"/>
          <w:lang w:val="en-US"/>
        </w:rPr>
      </w:pPr>
      <w:ins w:id="454" w:author="Huawei" w:date="2018-07-10T17:10:00Z">
        <w:r>
          <w:t>6.3.4.5</w:t>
        </w:r>
        <w:r>
          <w:rPr>
            <w:rFonts w:asciiTheme="minorHAnsi" w:hAnsiTheme="minorHAnsi" w:cstheme="minorBidi"/>
            <w:sz w:val="22"/>
            <w:szCs w:val="22"/>
            <w:lang w:val="en-US"/>
          </w:rPr>
          <w:tab/>
        </w:r>
        <w:r>
          <w:t>Test requirements</w:t>
        </w:r>
        <w:r>
          <w:tab/>
        </w:r>
        <w:r>
          <w:fldChar w:fldCharType="begin"/>
        </w:r>
        <w:r>
          <w:instrText xml:space="preserve"> PAGEREF _Toc519006073 \h </w:instrText>
        </w:r>
      </w:ins>
      <w:ins w:id="455" w:author="Huawei" w:date="2018-07-10T17:11:00Z"/>
      <w:r>
        <w:fldChar w:fldCharType="separate"/>
      </w:r>
      <w:ins w:id="456" w:author="Huawei" w:date="2018-07-10T17:11:00Z">
        <w:r>
          <w:t>43</w:t>
        </w:r>
      </w:ins>
      <w:ins w:id="457" w:author="Huawei" w:date="2018-07-10T17:10:00Z">
        <w:r>
          <w:fldChar w:fldCharType="end"/>
        </w:r>
      </w:ins>
    </w:p>
    <w:p w14:paraId="425AC588" w14:textId="77777777" w:rsidR="00EA1A17" w:rsidRDefault="00EA1A17">
      <w:pPr>
        <w:pStyle w:val="TOC2"/>
        <w:rPr>
          <w:ins w:id="458" w:author="Huawei" w:date="2018-07-10T17:10:00Z"/>
          <w:rFonts w:asciiTheme="minorHAnsi" w:hAnsiTheme="minorHAnsi" w:cstheme="minorBidi"/>
          <w:sz w:val="22"/>
          <w:szCs w:val="22"/>
          <w:lang w:val="en-US"/>
        </w:rPr>
      </w:pPr>
      <w:ins w:id="459" w:author="Huawei" w:date="2018-07-10T17:10:00Z">
        <w:r>
          <w:t>6.4</w:t>
        </w:r>
        <w:r>
          <w:rPr>
            <w:rFonts w:asciiTheme="minorHAnsi" w:hAnsiTheme="minorHAnsi" w:cstheme="minorBidi"/>
            <w:sz w:val="22"/>
            <w:szCs w:val="22"/>
            <w:lang w:val="en-US"/>
          </w:rPr>
          <w:tab/>
        </w:r>
        <w:r>
          <w:t>Transmit ON/OFF power</w:t>
        </w:r>
        <w:r>
          <w:tab/>
        </w:r>
        <w:r>
          <w:fldChar w:fldCharType="begin"/>
        </w:r>
        <w:r>
          <w:instrText xml:space="preserve"> PAGEREF _Toc519006074 \h </w:instrText>
        </w:r>
      </w:ins>
      <w:ins w:id="460" w:author="Huawei" w:date="2018-07-10T17:11:00Z"/>
      <w:r>
        <w:fldChar w:fldCharType="separate"/>
      </w:r>
      <w:ins w:id="461" w:author="Huawei" w:date="2018-07-10T17:11:00Z">
        <w:r>
          <w:t>43</w:t>
        </w:r>
      </w:ins>
      <w:ins w:id="462" w:author="Huawei" w:date="2018-07-10T17:10:00Z">
        <w:r>
          <w:fldChar w:fldCharType="end"/>
        </w:r>
      </w:ins>
    </w:p>
    <w:p w14:paraId="2F58D0BE" w14:textId="77777777" w:rsidR="00EA1A17" w:rsidRDefault="00EA1A17">
      <w:pPr>
        <w:pStyle w:val="TOC3"/>
        <w:rPr>
          <w:ins w:id="463" w:author="Huawei" w:date="2018-07-10T17:10:00Z"/>
          <w:rFonts w:asciiTheme="minorHAnsi" w:hAnsiTheme="minorHAnsi" w:cstheme="minorBidi"/>
          <w:sz w:val="22"/>
          <w:szCs w:val="22"/>
          <w:lang w:val="en-US"/>
        </w:rPr>
      </w:pPr>
      <w:ins w:id="464" w:author="Huawei" w:date="2018-07-10T17:10:00Z">
        <w:r w:rsidRPr="00891658">
          <w:rPr>
            <w:lang w:val="en-US" w:eastAsia="zh-CN"/>
          </w:rPr>
          <w:t>6.4.1</w:t>
        </w:r>
        <w:r>
          <w:rPr>
            <w:rFonts w:asciiTheme="minorHAnsi" w:hAnsiTheme="minorHAnsi" w:cstheme="minorBidi"/>
            <w:sz w:val="22"/>
            <w:szCs w:val="22"/>
            <w:lang w:val="en-US"/>
          </w:rPr>
          <w:tab/>
        </w:r>
        <w:r w:rsidRPr="00891658">
          <w:rPr>
            <w:lang w:val="en-US" w:eastAsia="zh-CN"/>
          </w:rPr>
          <w:t>Transmitter OFF power</w:t>
        </w:r>
        <w:r>
          <w:tab/>
        </w:r>
        <w:r>
          <w:fldChar w:fldCharType="begin"/>
        </w:r>
        <w:r>
          <w:instrText xml:space="preserve"> PAGEREF _Toc519006075 \h </w:instrText>
        </w:r>
      </w:ins>
      <w:ins w:id="465" w:author="Huawei" w:date="2018-07-10T17:11:00Z"/>
      <w:r>
        <w:fldChar w:fldCharType="separate"/>
      </w:r>
      <w:ins w:id="466" w:author="Huawei" w:date="2018-07-10T17:11:00Z">
        <w:r>
          <w:t>43</w:t>
        </w:r>
      </w:ins>
      <w:ins w:id="467" w:author="Huawei" w:date="2018-07-10T17:10:00Z">
        <w:r>
          <w:fldChar w:fldCharType="end"/>
        </w:r>
      </w:ins>
    </w:p>
    <w:p w14:paraId="7D4CD6CC" w14:textId="77777777" w:rsidR="00EA1A17" w:rsidRDefault="00EA1A17">
      <w:pPr>
        <w:pStyle w:val="TOC4"/>
        <w:rPr>
          <w:ins w:id="468" w:author="Huawei" w:date="2018-07-10T17:10:00Z"/>
          <w:rFonts w:asciiTheme="minorHAnsi" w:hAnsiTheme="minorHAnsi" w:cstheme="minorBidi"/>
          <w:sz w:val="22"/>
          <w:szCs w:val="22"/>
          <w:lang w:val="en-US"/>
        </w:rPr>
      </w:pPr>
      <w:ins w:id="469" w:author="Huawei" w:date="2018-07-10T17:10:00Z">
        <w:r w:rsidRPr="00891658">
          <w:rPr>
            <w:lang w:val="en-US" w:eastAsia="zh-CN"/>
          </w:rPr>
          <w:t>6.4.1.1</w:t>
        </w:r>
        <w:r>
          <w:rPr>
            <w:rFonts w:asciiTheme="minorHAnsi" w:hAnsiTheme="minorHAnsi" w:cstheme="minorBidi"/>
            <w:sz w:val="22"/>
            <w:szCs w:val="22"/>
            <w:lang w:val="en-US"/>
          </w:rPr>
          <w:tab/>
        </w:r>
        <w:r w:rsidRPr="00891658">
          <w:rPr>
            <w:lang w:val="en-US" w:eastAsia="zh-CN"/>
          </w:rPr>
          <w:t>Definition and applicability</w:t>
        </w:r>
        <w:r>
          <w:tab/>
        </w:r>
        <w:r>
          <w:fldChar w:fldCharType="begin"/>
        </w:r>
        <w:r>
          <w:instrText xml:space="preserve"> PAGEREF _Toc519006076 \h </w:instrText>
        </w:r>
      </w:ins>
      <w:ins w:id="470" w:author="Huawei" w:date="2018-07-10T17:11:00Z"/>
      <w:r>
        <w:fldChar w:fldCharType="separate"/>
      </w:r>
      <w:ins w:id="471" w:author="Huawei" w:date="2018-07-10T17:11:00Z">
        <w:r>
          <w:t>43</w:t>
        </w:r>
      </w:ins>
      <w:ins w:id="472" w:author="Huawei" w:date="2018-07-10T17:10:00Z">
        <w:r>
          <w:fldChar w:fldCharType="end"/>
        </w:r>
      </w:ins>
    </w:p>
    <w:p w14:paraId="07D93EC8" w14:textId="77777777" w:rsidR="00EA1A17" w:rsidRDefault="00EA1A17">
      <w:pPr>
        <w:pStyle w:val="TOC4"/>
        <w:rPr>
          <w:ins w:id="473" w:author="Huawei" w:date="2018-07-10T17:10:00Z"/>
          <w:rFonts w:asciiTheme="minorHAnsi" w:hAnsiTheme="minorHAnsi" w:cstheme="minorBidi"/>
          <w:sz w:val="22"/>
          <w:szCs w:val="22"/>
          <w:lang w:val="en-US"/>
        </w:rPr>
      </w:pPr>
      <w:ins w:id="474" w:author="Huawei" w:date="2018-07-10T17:10:00Z">
        <w:r w:rsidRPr="00891658">
          <w:rPr>
            <w:lang w:val="en-US" w:eastAsia="zh-CN"/>
          </w:rPr>
          <w:t>6.4.1.2</w:t>
        </w:r>
        <w:r>
          <w:rPr>
            <w:rFonts w:asciiTheme="minorHAnsi" w:hAnsiTheme="minorHAnsi" w:cstheme="minorBidi"/>
            <w:sz w:val="22"/>
            <w:szCs w:val="22"/>
            <w:lang w:val="en-US"/>
          </w:rPr>
          <w:tab/>
        </w:r>
        <w:r w:rsidRPr="00891658">
          <w:rPr>
            <w:lang w:val="en-US" w:eastAsia="zh-CN"/>
          </w:rPr>
          <w:t>Minimum requirement</w:t>
        </w:r>
        <w:r>
          <w:tab/>
        </w:r>
        <w:r>
          <w:fldChar w:fldCharType="begin"/>
        </w:r>
        <w:r>
          <w:instrText xml:space="preserve"> PAGEREF _Toc519006077 \h </w:instrText>
        </w:r>
      </w:ins>
      <w:ins w:id="475" w:author="Huawei" w:date="2018-07-10T17:11:00Z"/>
      <w:r>
        <w:fldChar w:fldCharType="separate"/>
      </w:r>
      <w:ins w:id="476" w:author="Huawei" w:date="2018-07-10T17:11:00Z">
        <w:r>
          <w:t>44</w:t>
        </w:r>
      </w:ins>
      <w:ins w:id="477" w:author="Huawei" w:date="2018-07-10T17:10:00Z">
        <w:r>
          <w:fldChar w:fldCharType="end"/>
        </w:r>
      </w:ins>
    </w:p>
    <w:p w14:paraId="344A3D13" w14:textId="77777777" w:rsidR="00EA1A17" w:rsidRDefault="00EA1A17">
      <w:pPr>
        <w:pStyle w:val="TOC4"/>
        <w:rPr>
          <w:ins w:id="478" w:author="Huawei" w:date="2018-07-10T17:10:00Z"/>
          <w:rFonts w:asciiTheme="minorHAnsi" w:hAnsiTheme="minorHAnsi" w:cstheme="minorBidi"/>
          <w:sz w:val="22"/>
          <w:szCs w:val="22"/>
          <w:lang w:val="en-US"/>
        </w:rPr>
      </w:pPr>
      <w:ins w:id="479" w:author="Huawei" w:date="2018-07-10T17:10:00Z">
        <w:r w:rsidRPr="00891658">
          <w:rPr>
            <w:lang w:val="en-US" w:eastAsia="zh-CN"/>
          </w:rPr>
          <w:t>6.4.1.3</w:t>
        </w:r>
        <w:r>
          <w:rPr>
            <w:rFonts w:asciiTheme="minorHAnsi" w:hAnsiTheme="minorHAnsi" w:cstheme="minorBidi"/>
            <w:sz w:val="22"/>
            <w:szCs w:val="22"/>
            <w:lang w:val="en-US"/>
          </w:rPr>
          <w:tab/>
        </w:r>
        <w:r w:rsidRPr="00891658">
          <w:rPr>
            <w:lang w:val="en-US" w:eastAsia="zh-CN"/>
          </w:rPr>
          <w:t>Test purpose</w:t>
        </w:r>
        <w:r>
          <w:tab/>
        </w:r>
        <w:r>
          <w:fldChar w:fldCharType="begin"/>
        </w:r>
        <w:r>
          <w:instrText xml:space="preserve"> PAGEREF _Toc519006078 \h </w:instrText>
        </w:r>
      </w:ins>
      <w:ins w:id="480" w:author="Huawei" w:date="2018-07-10T17:11:00Z"/>
      <w:r>
        <w:fldChar w:fldCharType="separate"/>
      </w:r>
      <w:ins w:id="481" w:author="Huawei" w:date="2018-07-10T17:11:00Z">
        <w:r>
          <w:t>44</w:t>
        </w:r>
      </w:ins>
      <w:ins w:id="482" w:author="Huawei" w:date="2018-07-10T17:10:00Z">
        <w:r>
          <w:fldChar w:fldCharType="end"/>
        </w:r>
      </w:ins>
    </w:p>
    <w:p w14:paraId="1F15C125" w14:textId="77777777" w:rsidR="00EA1A17" w:rsidRDefault="00EA1A17">
      <w:pPr>
        <w:pStyle w:val="TOC4"/>
        <w:rPr>
          <w:ins w:id="483" w:author="Huawei" w:date="2018-07-10T17:10:00Z"/>
          <w:rFonts w:asciiTheme="minorHAnsi" w:hAnsiTheme="minorHAnsi" w:cstheme="minorBidi"/>
          <w:sz w:val="22"/>
          <w:szCs w:val="22"/>
          <w:lang w:val="en-US"/>
        </w:rPr>
      </w:pPr>
      <w:ins w:id="484" w:author="Huawei" w:date="2018-07-10T17:10:00Z">
        <w:r w:rsidRPr="00891658">
          <w:rPr>
            <w:lang w:val="en-US" w:eastAsia="zh-CN"/>
          </w:rPr>
          <w:t>6.4.1.4</w:t>
        </w:r>
        <w:r>
          <w:rPr>
            <w:rFonts w:asciiTheme="minorHAnsi" w:hAnsiTheme="minorHAnsi" w:cstheme="minorBidi"/>
            <w:sz w:val="22"/>
            <w:szCs w:val="22"/>
            <w:lang w:val="en-US"/>
          </w:rPr>
          <w:tab/>
        </w:r>
        <w:r w:rsidRPr="00891658">
          <w:rPr>
            <w:lang w:val="en-US" w:eastAsia="zh-CN"/>
          </w:rPr>
          <w:t>Method of test</w:t>
        </w:r>
        <w:r>
          <w:tab/>
        </w:r>
        <w:r>
          <w:fldChar w:fldCharType="begin"/>
        </w:r>
        <w:r>
          <w:instrText xml:space="preserve"> PAGEREF _Toc519006079 \h </w:instrText>
        </w:r>
      </w:ins>
      <w:ins w:id="485" w:author="Huawei" w:date="2018-07-10T17:11:00Z"/>
      <w:r>
        <w:fldChar w:fldCharType="separate"/>
      </w:r>
      <w:ins w:id="486" w:author="Huawei" w:date="2018-07-10T17:11:00Z">
        <w:r>
          <w:t>44</w:t>
        </w:r>
      </w:ins>
      <w:ins w:id="487" w:author="Huawei" w:date="2018-07-10T17:10:00Z">
        <w:r>
          <w:fldChar w:fldCharType="end"/>
        </w:r>
      </w:ins>
    </w:p>
    <w:p w14:paraId="209F679C" w14:textId="77777777" w:rsidR="00EA1A17" w:rsidRDefault="00EA1A17">
      <w:pPr>
        <w:pStyle w:val="TOC4"/>
        <w:rPr>
          <w:ins w:id="488" w:author="Huawei" w:date="2018-07-10T17:10:00Z"/>
          <w:rFonts w:asciiTheme="minorHAnsi" w:hAnsiTheme="minorHAnsi" w:cstheme="minorBidi"/>
          <w:sz w:val="22"/>
          <w:szCs w:val="22"/>
          <w:lang w:val="en-US"/>
        </w:rPr>
      </w:pPr>
      <w:ins w:id="489" w:author="Huawei" w:date="2018-07-10T17:10:00Z">
        <w:r w:rsidRPr="00891658">
          <w:rPr>
            <w:lang w:val="en-US" w:eastAsia="zh-CN"/>
          </w:rPr>
          <w:t>6.4.1.5</w:t>
        </w:r>
        <w:r>
          <w:rPr>
            <w:rFonts w:asciiTheme="minorHAnsi" w:hAnsiTheme="minorHAnsi" w:cstheme="minorBidi"/>
            <w:sz w:val="22"/>
            <w:szCs w:val="22"/>
            <w:lang w:val="en-US"/>
          </w:rPr>
          <w:tab/>
        </w:r>
        <w:r w:rsidRPr="00891658">
          <w:rPr>
            <w:lang w:val="en-US" w:eastAsia="zh-CN"/>
          </w:rPr>
          <w:t>Test requirements</w:t>
        </w:r>
        <w:r>
          <w:tab/>
        </w:r>
        <w:r>
          <w:fldChar w:fldCharType="begin"/>
        </w:r>
        <w:r>
          <w:instrText xml:space="preserve"> PAGEREF _Toc519006080 \h </w:instrText>
        </w:r>
      </w:ins>
      <w:ins w:id="490" w:author="Huawei" w:date="2018-07-10T17:11:00Z"/>
      <w:r>
        <w:fldChar w:fldCharType="separate"/>
      </w:r>
      <w:ins w:id="491" w:author="Huawei" w:date="2018-07-10T17:11:00Z">
        <w:r>
          <w:t>44</w:t>
        </w:r>
      </w:ins>
      <w:ins w:id="492" w:author="Huawei" w:date="2018-07-10T17:10:00Z">
        <w:r>
          <w:fldChar w:fldCharType="end"/>
        </w:r>
      </w:ins>
    </w:p>
    <w:p w14:paraId="1E5683DF" w14:textId="77777777" w:rsidR="00EA1A17" w:rsidRDefault="00EA1A17">
      <w:pPr>
        <w:pStyle w:val="TOC3"/>
        <w:rPr>
          <w:ins w:id="493" w:author="Huawei" w:date="2018-07-10T17:10:00Z"/>
          <w:rFonts w:asciiTheme="minorHAnsi" w:hAnsiTheme="minorHAnsi" w:cstheme="minorBidi"/>
          <w:sz w:val="22"/>
          <w:szCs w:val="22"/>
          <w:lang w:val="en-US"/>
        </w:rPr>
      </w:pPr>
      <w:ins w:id="494" w:author="Huawei" w:date="2018-07-10T17:10:00Z">
        <w:r w:rsidRPr="00891658">
          <w:rPr>
            <w:lang w:val="en-US" w:eastAsia="zh-CN"/>
          </w:rPr>
          <w:t>6.4.2</w:t>
        </w:r>
        <w:r>
          <w:rPr>
            <w:rFonts w:asciiTheme="minorHAnsi" w:hAnsiTheme="minorHAnsi" w:cstheme="minorBidi"/>
            <w:sz w:val="22"/>
            <w:szCs w:val="22"/>
            <w:lang w:val="en-US"/>
          </w:rPr>
          <w:tab/>
        </w:r>
        <w:r w:rsidRPr="00891658">
          <w:rPr>
            <w:lang w:val="en-US" w:eastAsia="zh-CN"/>
          </w:rPr>
          <w:t>Transmitter transient period</w:t>
        </w:r>
        <w:r>
          <w:tab/>
        </w:r>
        <w:r>
          <w:fldChar w:fldCharType="begin"/>
        </w:r>
        <w:r>
          <w:instrText xml:space="preserve"> PAGEREF _Toc519006081 \h </w:instrText>
        </w:r>
      </w:ins>
      <w:ins w:id="495" w:author="Huawei" w:date="2018-07-10T17:11:00Z"/>
      <w:r>
        <w:fldChar w:fldCharType="separate"/>
      </w:r>
      <w:ins w:id="496" w:author="Huawei" w:date="2018-07-10T17:11:00Z">
        <w:r>
          <w:t>44</w:t>
        </w:r>
      </w:ins>
      <w:ins w:id="497" w:author="Huawei" w:date="2018-07-10T17:10:00Z">
        <w:r>
          <w:fldChar w:fldCharType="end"/>
        </w:r>
      </w:ins>
    </w:p>
    <w:p w14:paraId="780DBE53" w14:textId="77777777" w:rsidR="00EA1A17" w:rsidRDefault="00EA1A17">
      <w:pPr>
        <w:pStyle w:val="TOC4"/>
        <w:rPr>
          <w:ins w:id="498" w:author="Huawei" w:date="2018-07-10T17:10:00Z"/>
          <w:rFonts w:asciiTheme="minorHAnsi" w:hAnsiTheme="minorHAnsi" w:cstheme="minorBidi"/>
          <w:sz w:val="22"/>
          <w:szCs w:val="22"/>
          <w:lang w:val="en-US"/>
        </w:rPr>
      </w:pPr>
      <w:ins w:id="499" w:author="Huawei" w:date="2018-07-10T17:10:00Z">
        <w:r w:rsidRPr="00891658">
          <w:rPr>
            <w:lang w:val="en-US" w:eastAsia="zh-CN"/>
          </w:rPr>
          <w:t>6.4.2.1</w:t>
        </w:r>
        <w:r>
          <w:rPr>
            <w:rFonts w:asciiTheme="minorHAnsi" w:hAnsiTheme="minorHAnsi" w:cstheme="minorBidi"/>
            <w:sz w:val="22"/>
            <w:szCs w:val="22"/>
            <w:lang w:val="en-US"/>
          </w:rPr>
          <w:tab/>
        </w:r>
        <w:r w:rsidRPr="00891658">
          <w:rPr>
            <w:lang w:val="en-US" w:eastAsia="zh-CN"/>
          </w:rPr>
          <w:t>Definition and applicability</w:t>
        </w:r>
        <w:r>
          <w:tab/>
        </w:r>
        <w:r>
          <w:fldChar w:fldCharType="begin"/>
        </w:r>
        <w:r>
          <w:instrText xml:space="preserve"> PAGEREF _Toc519006082 \h </w:instrText>
        </w:r>
      </w:ins>
      <w:ins w:id="500" w:author="Huawei" w:date="2018-07-10T17:11:00Z"/>
      <w:r>
        <w:fldChar w:fldCharType="separate"/>
      </w:r>
      <w:ins w:id="501" w:author="Huawei" w:date="2018-07-10T17:11:00Z">
        <w:r>
          <w:t>44</w:t>
        </w:r>
      </w:ins>
      <w:ins w:id="502" w:author="Huawei" w:date="2018-07-10T17:10:00Z">
        <w:r>
          <w:fldChar w:fldCharType="end"/>
        </w:r>
      </w:ins>
    </w:p>
    <w:p w14:paraId="424B7ED2" w14:textId="77777777" w:rsidR="00EA1A17" w:rsidRDefault="00EA1A17">
      <w:pPr>
        <w:pStyle w:val="TOC4"/>
        <w:rPr>
          <w:ins w:id="503" w:author="Huawei" w:date="2018-07-10T17:10:00Z"/>
          <w:rFonts w:asciiTheme="minorHAnsi" w:hAnsiTheme="minorHAnsi" w:cstheme="minorBidi"/>
          <w:sz w:val="22"/>
          <w:szCs w:val="22"/>
          <w:lang w:val="en-US"/>
        </w:rPr>
      </w:pPr>
      <w:ins w:id="504" w:author="Huawei" w:date="2018-07-10T17:10:00Z">
        <w:r w:rsidRPr="00891658">
          <w:rPr>
            <w:lang w:val="en-US" w:eastAsia="zh-CN"/>
          </w:rPr>
          <w:t>6.4.2.2</w:t>
        </w:r>
        <w:r>
          <w:rPr>
            <w:rFonts w:asciiTheme="minorHAnsi" w:hAnsiTheme="minorHAnsi" w:cstheme="minorBidi"/>
            <w:sz w:val="22"/>
            <w:szCs w:val="22"/>
            <w:lang w:val="en-US"/>
          </w:rPr>
          <w:tab/>
        </w:r>
        <w:r w:rsidRPr="00891658">
          <w:rPr>
            <w:lang w:val="en-US" w:eastAsia="zh-CN"/>
          </w:rPr>
          <w:t>Minimum requirement</w:t>
        </w:r>
        <w:r>
          <w:tab/>
        </w:r>
        <w:r>
          <w:fldChar w:fldCharType="begin"/>
        </w:r>
        <w:r>
          <w:instrText xml:space="preserve"> PAGEREF _Toc519006083 \h </w:instrText>
        </w:r>
      </w:ins>
      <w:ins w:id="505" w:author="Huawei" w:date="2018-07-10T17:11:00Z"/>
      <w:r>
        <w:fldChar w:fldCharType="separate"/>
      </w:r>
      <w:ins w:id="506" w:author="Huawei" w:date="2018-07-10T17:11:00Z">
        <w:r>
          <w:t>44</w:t>
        </w:r>
      </w:ins>
      <w:ins w:id="507" w:author="Huawei" w:date="2018-07-10T17:10:00Z">
        <w:r>
          <w:fldChar w:fldCharType="end"/>
        </w:r>
      </w:ins>
    </w:p>
    <w:p w14:paraId="654D241D" w14:textId="77777777" w:rsidR="00EA1A17" w:rsidRDefault="00EA1A17">
      <w:pPr>
        <w:pStyle w:val="TOC4"/>
        <w:rPr>
          <w:ins w:id="508" w:author="Huawei" w:date="2018-07-10T17:10:00Z"/>
          <w:rFonts w:asciiTheme="minorHAnsi" w:hAnsiTheme="minorHAnsi" w:cstheme="minorBidi"/>
          <w:sz w:val="22"/>
          <w:szCs w:val="22"/>
          <w:lang w:val="en-US"/>
        </w:rPr>
      </w:pPr>
      <w:ins w:id="509" w:author="Huawei" w:date="2018-07-10T17:10:00Z">
        <w:r w:rsidRPr="00891658">
          <w:rPr>
            <w:lang w:val="en-US" w:eastAsia="zh-CN"/>
          </w:rPr>
          <w:t>6.4.2.3</w:t>
        </w:r>
        <w:r>
          <w:rPr>
            <w:rFonts w:asciiTheme="minorHAnsi" w:hAnsiTheme="minorHAnsi" w:cstheme="minorBidi"/>
            <w:sz w:val="22"/>
            <w:szCs w:val="22"/>
            <w:lang w:val="en-US"/>
          </w:rPr>
          <w:tab/>
        </w:r>
        <w:r w:rsidRPr="00891658">
          <w:rPr>
            <w:lang w:val="en-US" w:eastAsia="zh-CN"/>
          </w:rPr>
          <w:t>Test purpose</w:t>
        </w:r>
        <w:r>
          <w:tab/>
        </w:r>
        <w:r>
          <w:fldChar w:fldCharType="begin"/>
        </w:r>
        <w:r>
          <w:instrText xml:space="preserve"> PAGEREF _Toc519006084 \h </w:instrText>
        </w:r>
      </w:ins>
      <w:ins w:id="510" w:author="Huawei" w:date="2018-07-10T17:11:00Z"/>
      <w:r>
        <w:fldChar w:fldCharType="separate"/>
      </w:r>
      <w:ins w:id="511" w:author="Huawei" w:date="2018-07-10T17:11:00Z">
        <w:r>
          <w:t>45</w:t>
        </w:r>
      </w:ins>
      <w:ins w:id="512" w:author="Huawei" w:date="2018-07-10T17:10:00Z">
        <w:r>
          <w:fldChar w:fldCharType="end"/>
        </w:r>
      </w:ins>
    </w:p>
    <w:p w14:paraId="5B6F66F7" w14:textId="77777777" w:rsidR="00EA1A17" w:rsidRDefault="00EA1A17">
      <w:pPr>
        <w:pStyle w:val="TOC4"/>
        <w:rPr>
          <w:ins w:id="513" w:author="Huawei" w:date="2018-07-10T17:10:00Z"/>
          <w:rFonts w:asciiTheme="minorHAnsi" w:hAnsiTheme="minorHAnsi" w:cstheme="minorBidi"/>
          <w:sz w:val="22"/>
          <w:szCs w:val="22"/>
          <w:lang w:val="en-US"/>
        </w:rPr>
      </w:pPr>
      <w:ins w:id="514" w:author="Huawei" w:date="2018-07-10T17:10:00Z">
        <w:r w:rsidRPr="00891658">
          <w:rPr>
            <w:lang w:val="en-US" w:eastAsia="zh-CN"/>
          </w:rPr>
          <w:t>6.4.2.4</w:t>
        </w:r>
        <w:r>
          <w:rPr>
            <w:rFonts w:asciiTheme="minorHAnsi" w:hAnsiTheme="minorHAnsi" w:cstheme="minorBidi"/>
            <w:sz w:val="22"/>
            <w:szCs w:val="22"/>
            <w:lang w:val="en-US"/>
          </w:rPr>
          <w:tab/>
        </w:r>
        <w:r w:rsidRPr="00891658">
          <w:rPr>
            <w:lang w:val="en-US" w:eastAsia="zh-CN"/>
          </w:rPr>
          <w:t>Method of test</w:t>
        </w:r>
        <w:r>
          <w:tab/>
        </w:r>
        <w:r>
          <w:fldChar w:fldCharType="begin"/>
        </w:r>
        <w:r>
          <w:instrText xml:space="preserve"> PAGEREF _Toc519006085 \h </w:instrText>
        </w:r>
      </w:ins>
      <w:ins w:id="515" w:author="Huawei" w:date="2018-07-10T17:11:00Z"/>
      <w:r>
        <w:fldChar w:fldCharType="separate"/>
      </w:r>
      <w:ins w:id="516" w:author="Huawei" w:date="2018-07-10T17:11:00Z">
        <w:r>
          <w:t>45</w:t>
        </w:r>
      </w:ins>
      <w:ins w:id="517" w:author="Huawei" w:date="2018-07-10T17:10:00Z">
        <w:r>
          <w:fldChar w:fldCharType="end"/>
        </w:r>
      </w:ins>
    </w:p>
    <w:p w14:paraId="5BCE0A4A" w14:textId="77777777" w:rsidR="00EA1A17" w:rsidRDefault="00EA1A17">
      <w:pPr>
        <w:pStyle w:val="TOC5"/>
        <w:rPr>
          <w:ins w:id="518" w:author="Huawei" w:date="2018-07-10T17:10:00Z"/>
          <w:rFonts w:asciiTheme="minorHAnsi" w:hAnsiTheme="minorHAnsi" w:cstheme="minorBidi"/>
          <w:sz w:val="22"/>
          <w:szCs w:val="22"/>
          <w:lang w:val="en-US"/>
        </w:rPr>
      </w:pPr>
      <w:ins w:id="519" w:author="Huawei" w:date="2018-07-10T17:10:00Z">
        <w:r w:rsidRPr="00891658">
          <w:rPr>
            <w:lang w:val="en-US" w:eastAsia="zh-CN"/>
          </w:rPr>
          <w:t>6.4.2.4.1</w:t>
        </w:r>
        <w:r>
          <w:rPr>
            <w:rFonts w:asciiTheme="minorHAnsi" w:hAnsiTheme="minorHAnsi" w:cstheme="minorBidi"/>
            <w:sz w:val="22"/>
            <w:szCs w:val="22"/>
            <w:lang w:val="en-US"/>
          </w:rPr>
          <w:tab/>
        </w:r>
        <w:r w:rsidRPr="00891658">
          <w:rPr>
            <w:lang w:val="en-US" w:eastAsia="zh-CN"/>
          </w:rPr>
          <w:t>Initial conditions</w:t>
        </w:r>
        <w:r>
          <w:tab/>
        </w:r>
        <w:r>
          <w:fldChar w:fldCharType="begin"/>
        </w:r>
        <w:r>
          <w:instrText xml:space="preserve"> PAGEREF _Toc519006086 \h </w:instrText>
        </w:r>
      </w:ins>
      <w:ins w:id="520" w:author="Huawei" w:date="2018-07-10T17:11:00Z"/>
      <w:r>
        <w:fldChar w:fldCharType="separate"/>
      </w:r>
      <w:ins w:id="521" w:author="Huawei" w:date="2018-07-10T17:11:00Z">
        <w:r>
          <w:t>45</w:t>
        </w:r>
      </w:ins>
      <w:ins w:id="522" w:author="Huawei" w:date="2018-07-10T17:10:00Z">
        <w:r>
          <w:fldChar w:fldCharType="end"/>
        </w:r>
      </w:ins>
    </w:p>
    <w:p w14:paraId="0A6D9CB1" w14:textId="77777777" w:rsidR="00EA1A17" w:rsidRDefault="00EA1A17">
      <w:pPr>
        <w:pStyle w:val="TOC5"/>
        <w:rPr>
          <w:ins w:id="523" w:author="Huawei" w:date="2018-07-10T17:10:00Z"/>
          <w:rFonts w:asciiTheme="minorHAnsi" w:hAnsiTheme="minorHAnsi" w:cstheme="minorBidi"/>
          <w:sz w:val="22"/>
          <w:szCs w:val="22"/>
          <w:lang w:val="en-US"/>
        </w:rPr>
      </w:pPr>
      <w:ins w:id="524" w:author="Huawei" w:date="2018-07-10T17:10:00Z">
        <w:r w:rsidRPr="00891658">
          <w:rPr>
            <w:lang w:val="en-US" w:eastAsia="zh-CN"/>
          </w:rPr>
          <w:t>6.4.2.4.2</w:t>
        </w:r>
        <w:r>
          <w:rPr>
            <w:rFonts w:asciiTheme="minorHAnsi" w:hAnsiTheme="minorHAnsi" w:cstheme="minorBidi"/>
            <w:sz w:val="22"/>
            <w:szCs w:val="22"/>
            <w:lang w:val="en-US"/>
          </w:rPr>
          <w:tab/>
        </w:r>
        <w:r w:rsidRPr="00891658">
          <w:rPr>
            <w:lang w:val="en-US" w:eastAsia="zh-CN"/>
          </w:rPr>
          <w:t>Procedure</w:t>
        </w:r>
        <w:r>
          <w:tab/>
        </w:r>
        <w:r>
          <w:fldChar w:fldCharType="begin"/>
        </w:r>
        <w:r>
          <w:instrText xml:space="preserve"> PAGEREF _Toc519006087 \h </w:instrText>
        </w:r>
      </w:ins>
      <w:ins w:id="525" w:author="Huawei" w:date="2018-07-10T17:11:00Z"/>
      <w:r>
        <w:fldChar w:fldCharType="separate"/>
      </w:r>
      <w:ins w:id="526" w:author="Huawei" w:date="2018-07-10T17:11:00Z">
        <w:r>
          <w:t>45</w:t>
        </w:r>
      </w:ins>
      <w:ins w:id="527" w:author="Huawei" w:date="2018-07-10T17:10:00Z">
        <w:r>
          <w:fldChar w:fldCharType="end"/>
        </w:r>
      </w:ins>
    </w:p>
    <w:p w14:paraId="2A20E3AE" w14:textId="77777777" w:rsidR="00EA1A17" w:rsidRDefault="00EA1A17">
      <w:pPr>
        <w:pStyle w:val="TOC4"/>
        <w:rPr>
          <w:ins w:id="528" w:author="Huawei" w:date="2018-07-10T17:10:00Z"/>
          <w:rFonts w:asciiTheme="minorHAnsi" w:hAnsiTheme="minorHAnsi" w:cstheme="minorBidi"/>
          <w:sz w:val="22"/>
          <w:szCs w:val="22"/>
          <w:lang w:val="en-US"/>
        </w:rPr>
      </w:pPr>
      <w:ins w:id="529" w:author="Huawei" w:date="2018-07-10T17:10:00Z">
        <w:r w:rsidRPr="00891658">
          <w:rPr>
            <w:lang w:val="en-US" w:eastAsia="zh-CN"/>
          </w:rPr>
          <w:t>6.4.2.5</w:t>
        </w:r>
        <w:r>
          <w:rPr>
            <w:rFonts w:asciiTheme="minorHAnsi" w:hAnsiTheme="minorHAnsi" w:cstheme="minorBidi"/>
            <w:sz w:val="22"/>
            <w:szCs w:val="22"/>
            <w:lang w:val="en-US"/>
          </w:rPr>
          <w:tab/>
        </w:r>
        <w:r w:rsidRPr="00891658">
          <w:rPr>
            <w:lang w:val="en-US" w:eastAsia="zh-CN"/>
          </w:rPr>
          <w:t>Test requirements</w:t>
        </w:r>
        <w:r>
          <w:tab/>
        </w:r>
        <w:r>
          <w:fldChar w:fldCharType="begin"/>
        </w:r>
        <w:r>
          <w:instrText xml:space="preserve"> PAGEREF _Toc519006088 \h </w:instrText>
        </w:r>
      </w:ins>
      <w:ins w:id="530" w:author="Huawei" w:date="2018-07-10T17:11:00Z"/>
      <w:r>
        <w:fldChar w:fldCharType="separate"/>
      </w:r>
      <w:ins w:id="531" w:author="Huawei" w:date="2018-07-10T17:11:00Z">
        <w:r>
          <w:t>45</w:t>
        </w:r>
      </w:ins>
      <w:ins w:id="532" w:author="Huawei" w:date="2018-07-10T17:10:00Z">
        <w:r>
          <w:fldChar w:fldCharType="end"/>
        </w:r>
      </w:ins>
    </w:p>
    <w:p w14:paraId="4ACB5896" w14:textId="77777777" w:rsidR="00EA1A17" w:rsidRDefault="00EA1A17">
      <w:pPr>
        <w:pStyle w:val="TOC2"/>
        <w:rPr>
          <w:ins w:id="533" w:author="Huawei" w:date="2018-07-10T17:10:00Z"/>
          <w:rFonts w:asciiTheme="minorHAnsi" w:hAnsiTheme="minorHAnsi" w:cstheme="minorBidi"/>
          <w:sz w:val="22"/>
          <w:szCs w:val="22"/>
          <w:lang w:val="en-US"/>
        </w:rPr>
      </w:pPr>
      <w:ins w:id="534" w:author="Huawei" w:date="2018-07-10T17:10:00Z">
        <w:r>
          <w:t>6.5</w:t>
        </w:r>
        <w:r>
          <w:rPr>
            <w:rFonts w:asciiTheme="minorHAnsi" w:hAnsiTheme="minorHAnsi" w:cstheme="minorBidi"/>
            <w:sz w:val="22"/>
            <w:szCs w:val="22"/>
            <w:lang w:val="en-US"/>
          </w:rPr>
          <w:tab/>
        </w:r>
        <w:r>
          <w:t>Transmitted signal quality</w:t>
        </w:r>
        <w:r>
          <w:tab/>
        </w:r>
        <w:r>
          <w:fldChar w:fldCharType="begin"/>
        </w:r>
        <w:r>
          <w:instrText xml:space="preserve"> PAGEREF _Toc519006089 \h </w:instrText>
        </w:r>
      </w:ins>
      <w:ins w:id="535" w:author="Huawei" w:date="2018-07-10T17:11:00Z"/>
      <w:r>
        <w:fldChar w:fldCharType="separate"/>
      </w:r>
      <w:ins w:id="536" w:author="Huawei" w:date="2018-07-10T17:11:00Z">
        <w:r>
          <w:t>46</w:t>
        </w:r>
      </w:ins>
      <w:ins w:id="537" w:author="Huawei" w:date="2018-07-10T17:10:00Z">
        <w:r>
          <w:fldChar w:fldCharType="end"/>
        </w:r>
      </w:ins>
    </w:p>
    <w:p w14:paraId="76124C2E" w14:textId="77777777" w:rsidR="00EA1A17" w:rsidRDefault="00EA1A17">
      <w:pPr>
        <w:pStyle w:val="TOC3"/>
        <w:rPr>
          <w:ins w:id="538" w:author="Huawei" w:date="2018-07-10T17:10:00Z"/>
          <w:rFonts w:asciiTheme="minorHAnsi" w:hAnsiTheme="minorHAnsi" w:cstheme="minorBidi"/>
          <w:sz w:val="22"/>
          <w:szCs w:val="22"/>
          <w:lang w:val="en-US"/>
        </w:rPr>
      </w:pPr>
      <w:ins w:id="539" w:author="Huawei" w:date="2018-07-10T17:10:00Z">
        <w:r>
          <w:t>6.5.1</w:t>
        </w:r>
        <w:r>
          <w:rPr>
            <w:rFonts w:asciiTheme="minorHAnsi" w:hAnsiTheme="minorHAnsi" w:cstheme="minorBidi"/>
            <w:sz w:val="22"/>
            <w:szCs w:val="22"/>
            <w:lang w:val="en-US"/>
          </w:rPr>
          <w:tab/>
        </w:r>
        <w:r>
          <w:t>General</w:t>
        </w:r>
        <w:r>
          <w:tab/>
        </w:r>
        <w:r>
          <w:fldChar w:fldCharType="begin"/>
        </w:r>
        <w:r>
          <w:instrText xml:space="preserve"> PAGEREF _Toc519006090 \h </w:instrText>
        </w:r>
      </w:ins>
      <w:ins w:id="540" w:author="Huawei" w:date="2018-07-10T17:11:00Z"/>
      <w:r>
        <w:fldChar w:fldCharType="separate"/>
      </w:r>
      <w:ins w:id="541" w:author="Huawei" w:date="2018-07-10T17:11:00Z">
        <w:r>
          <w:t>46</w:t>
        </w:r>
      </w:ins>
      <w:ins w:id="542" w:author="Huawei" w:date="2018-07-10T17:10:00Z">
        <w:r>
          <w:fldChar w:fldCharType="end"/>
        </w:r>
      </w:ins>
    </w:p>
    <w:p w14:paraId="37016ACF" w14:textId="77777777" w:rsidR="00EA1A17" w:rsidRDefault="00EA1A17">
      <w:pPr>
        <w:pStyle w:val="TOC3"/>
        <w:rPr>
          <w:ins w:id="543" w:author="Huawei" w:date="2018-07-10T17:10:00Z"/>
          <w:rFonts w:asciiTheme="minorHAnsi" w:hAnsiTheme="minorHAnsi" w:cstheme="minorBidi"/>
          <w:sz w:val="22"/>
          <w:szCs w:val="22"/>
          <w:lang w:val="en-US"/>
        </w:rPr>
      </w:pPr>
      <w:ins w:id="544" w:author="Huawei" w:date="2018-07-10T17:10:00Z">
        <w:r>
          <w:t>6.5.2</w:t>
        </w:r>
        <w:r>
          <w:rPr>
            <w:rFonts w:asciiTheme="minorHAnsi" w:hAnsiTheme="minorHAnsi" w:cstheme="minorBidi"/>
            <w:sz w:val="22"/>
            <w:szCs w:val="22"/>
            <w:lang w:val="en-US"/>
          </w:rPr>
          <w:tab/>
        </w:r>
        <w:r>
          <w:t>Frequency error</w:t>
        </w:r>
        <w:r>
          <w:tab/>
        </w:r>
        <w:r>
          <w:fldChar w:fldCharType="begin"/>
        </w:r>
        <w:r>
          <w:instrText xml:space="preserve"> PAGEREF _Toc519006091 \h </w:instrText>
        </w:r>
      </w:ins>
      <w:ins w:id="545" w:author="Huawei" w:date="2018-07-10T17:11:00Z"/>
      <w:r>
        <w:fldChar w:fldCharType="separate"/>
      </w:r>
      <w:ins w:id="546" w:author="Huawei" w:date="2018-07-10T17:11:00Z">
        <w:r>
          <w:t>46</w:t>
        </w:r>
      </w:ins>
      <w:ins w:id="547" w:author="Huawei" w:date="2018-07-10T17:10:00Z">
        <w:r>
          <w:fldChar w:fldCharType="end"/>
        </w:r>
      </w:ins>
    </w:p>
    <w:p w14:paraId="4C6B68D5" w14:textId="77777777" w:rsidR="00EA1A17" w:rsidRDefault="00EA1A17">
      <w:pPr>
        <w:pStyle w:val="TOC4"/>
        <w:rPr>
          <w:ins w:id="548" w:author="Huawei" w:date="2018-07-10T17:10:00Z"/>
          <w:rFonts w:asciiTheme="minorHAnsi" w:hAnsiTheme="minorHAnsi" w:cstheme="minorBidi"/>
          <w:sz w:val="22"/>
          <w:szCs w:val="22"/>
          <w:lang w:val="en-US"/>
        </w:rPr>
      </w:pPr>
      <w:ins w:id="549" w:author="Huawei" w:date="2018-07-10T17:10:00Z">
        <w:r>
          <w:t>6.5.2.1</w:t>
        </w:r>
        <w:r>
          <w:rPr>
            <w:rFonts w:asciiTheme="minorHAnsi" w:hAnsiTheme="minorHAnsi" w:cstheme="minorBidi"/>
            <w:sz w:val="22"/>
            <w:szCs w:val="22"/>
            <w:lang w:val="en-US"/>
          </w:rPr>
          <w:tab/>
        </w:r>
        <w:r>
          <w:t>Definition and applicability</w:t>
        </w:r>
        <w:r>
          <w:tab/>
        </w:r>
        <w:r>
          <w:fldChar w:fldCharType="begin"/>
        </w:r>
        <w:r>
          <w:instrText xml:space="preserve"> PAGEREF _Toc519006092 \h </w:instrText>
        </w:r>
      </w:ins>
      <w:ins w:id="550" w:author="Huawei" w:date="2018-07-10T17:11:00Z"/>
      <w:r>
        <w:fldChar w:fldCharType="separate"/>
      </w:r>
      <w:ins w:id="551" w:author="Huawei" w:date="2018-07-10T17:11:00Z">
        <w:r>
          <w:t>46</w:t>
        </w:r>
      </w:ins>
      <w:ins w:id="552" w:author="Huawei" w:date="2018-07-10T17:10:00Z">
        <w:r>
          <w:fldChar w:fldCharType="end"/>
        </w:r>
      </w:ins>
    </w:p>
    <w:p w14:paraId="4FA180DB" w14:textId="77777777" w:rsidR="00EA1A17" w:rsidRDefault="00EA1A17">
      <w:pPr>
        <w:pStyle w:val="TOC4"/>
        <w:rPr>
          <w:ins w:id="553" w:author="Huawei" w:date="2018-07-10T17:10:00Z"/>
          <w:rFonts w:asciiTheme="minorHAnsi" w:hAnsiTheme="minorHAnsi" w:cstheme="minorBidi"/>
          <w:sz w:val="22"/>
          <w:szCs w:val="22"/>
          <w:lang w:val="en-US"/>
        </w:rPr>
      </w:pPr>
      <w:ins w:id="554" w:author="Huawei" w:date="2018-07-10T17:10:00Z">
        <w:r>
          <w:t>6.5.2.2</w:t>
        </w:r>
        <w:r>
          <w:rPr>
            <w:rFonts w:asciiTheme="minorHAnsi" w:hAnsiTheme="minorHAnsi" w:cstheme="minorBidi"/>
            <w:sz w:val="22"/>
            <w:szCs w:val="22"/>
            <w:lang w:val="en-US"/>
          </w:rPr>
          <w:tab/>
        </w:r>
        <w:r>
          <w:t>Minimum Requirement</w:t>
        </w:r>
        <w:r>
          <w:tab/>
        </w:r>
        <w:r>
          <w:fldChar w:fldCharType="begin"/>
        </w:r>
        <w:r>
          <w:instrText xml:space="preserve"> PAGEREF _Toc519006093 \h </w:instrText>
        </w:r>
      </w:ins>
      <w:ins w:id="555" w:author="Huawei" w:date="2018-07-10T17:11:00Z"/>
      <w:r>
        <w:fldChar w:fldCharType="separate"/>
      </w:r>
      <w:ins w:id="556" w:author="Huawei" w:date="2018-07-10T17:11:00Z">
        <w:r>
          <w:t>46</w:t>
        </w:r>
      </w:ins>
      <w:ins w:id="557" w:author="Huawei" w:date="2018-07-10T17:10:00Z">
        <w:r>
          <w:fldChar w:fldCharType="end"/>
        </w:r>
      </w:ins>
    </w:p>
    <w:p w14:paraId="01D9245C" w14:textId="77777777" w:rsidR="00EA1A17" w:rsidRDefault="00EA1A17">
      <w:pPr>
        <w:pStyle w:val="TOC4"/>
        <w:rPr>
          <w:ins w:id="558" w:author="Huawei" w:date="2018-07-10T17:10:00Z"/>
          <w:rFonts w:asciiTheme="minorHAnsi" w:hAnsiTheme="minorHAnsi" w:cstheme="minorBidi"/>
          <w:sz w:val="22"/>
          <w:szCs w:val="22"/>
          <w:lang w:val="en-US"/>
        </w:rPr>
      </w:pPr>
      <w:ins w:id="559" w:author="Huawei" w:date="2018-07-10T17:10:00Z">
        <w:r>
          <w:t>6.5.2.3</w:t>
        </w:r>
        <w:r>
          <w:rPr>
            <w:rFonts w:asciiTheme="minorHAnsi" w:hAnsiTheme="minorHAnsi" w:cstheme="minorBidi"/>
            <w:sz w:val="22"/>
            <w:szCs w:val="22"/>
            <w:lang w:val="en-US"/>
          </w:rPr>
          <w:tab/>
        </w:r>
        <w:r>
          <w:t>Test purpose</w:t>
        </w:r>
        <w:r>
          <w:tab/>
        </w:r>
        <w:r>
          <w:fldChar w:fldCharType="begin"/>
        </w:r>
        <w:r>
          <w:instrText xml:space="preserve"> PAGEREF _Toc519006094 \h </w:instrText>
        </w:r>
      </w:ins>
      <w:ins w:id="560" w:author="Huawei" w:date="2018-07-10T17:11:00Z"/>
      <w:r>
        <w:fldChar w:fldCharType="separate"/>
      </w:r>
      <w:ins w:id="561" w:author="Huawei" w:date="2018-07-10T17:11:00Z">
        <w:r>
          <w:t>46</w:t>
        </w:r>
      </w:ins>
      <w:ins w:id="562" w:author="Huawei" w:date="2018-07-10T17:10:00Z">
        <w:r>
          <w:fldChar w:fldCharType="end"/>
        </w:r>
      </w:ins>
    </w:p>
    <w:p w14:paraId="025485E3" w14:textId="77777777" w:rsidR="00EA1A17" w:rsidRDefault="00EA1A17">
      <w:pPr>
        <w:pStyle w:val="TOC4"/>
        <w:rPr>
          <w:ins w:id="563" w:author="Huawei" w:date="2018-07-10T17:10:00Z"/>
          <w:rFonts w:asciiTheme="minorHAnsi" w:hAnsiTheme="minorHAnsi" w:cstheme="minorBidi"/>
          <w:sz w:val="22"/>
          <w:szCs w:val="22"/>
          <w:lang w:val="en-US"/>
        </w:rPr>
      </w:pPr>
      <w:ins w:id="564" w:author="Huawei" w:date="2018-07-10T17:10:00Z">
        <w:r>
          <w:t>6.5.2.4</w:t>
        </w:r>
        <w:r>
          <w:rPr>
            <w:rFonts w:asciiTheme="minorHAnsi" w:hAnsiTheme="minorHAnsi" w:cstheme="minorBidi"/>
            <w:sz w:val="22"/>
            <w:szCs w:val="22"/>
            <w:lang w:val="en-US"/>
          </w:rPr>
          <w:tab/>
        </w:r>
        <w:r>
          <w:t>Method of test</w:t>
        </w:r>
        <w:r>
          <w:tab/>
        </w:r>
        <w:r>
          <w:fldChar w:fldCharType="begin"/>
        </w:r>
        <w:r>
          <w:instrText xml:space="preserve"> PAGEREF _Toc519006095 \h </w:instrText>
        </w:r>
      </w:ins>
      <w:ins w:id="565" w:author="Huawei" w:date="2018-07-10T17:11:00Z"/>
      <w:r>
        <w:fldChar w:fldCharType="separate"/>
      </w:r>
      <w:ins w:id="566" w:author="Huawei" w:date="2018-07-10T17:11:00Z">
        <w:r>
          <w:t>46</w:t>
        </w:r>
      </w:ins>
      <w:ins w:id="567" w:author="Huawei" w:date="2018-07-10T17:10:00Z">
        <w:r>
          <w:fldChar w:fldCharType="end"/>
        </w:r>
      </w:ins>
    </w:p>
    <w:p w14:paraId="7FA10C3C" w14:textId="77777777" w:rsidR="00EA1A17" w:rsidRDefault="00EA1A17">
      <w:pPr>
        <w:pStyle w:val="TOC4"/>
        <w:rPr>
          <w:ins w:id="568" w:author="Huawei" w:date="2018-07-10T17:10:00Z"/>
          <w:rFonts w:asciiTheme="minorHAnsi" w:hAnsiTheme="minorHAnsi" w:cstheme="minorBidi"/>
          <w:sz w:val="22"/>
          <w:szCs w:val="22"/>
          <w:lang w:val="en-US"/>
        </w:rPr>
      </w:pPr>
      <w:ins w:id="569" w:author="Huawei" w:date="2018-07-10T17:10:00Z">
        <w:r>
          <w:t>6.5.2.5</w:t>
        </w:r>
        <w:r>
          <w:rPr>
            <w:rFonts w:asciiTheme="minorHAnsi" w:hAnsiTheme="minorHAnsi" w:cstheme="minorBidi"/>
            <w:sz w:val="22"/>
            <w:szCs w:val="22"/>
            <w:lang w:val="en-US"/>
          </w:rPr>
          <w:tab/>
        </w:r>
        <w:r>
          <w:t>Test Requirements</w:t>
        </w:r>
        <w:r>
          <w:tab/>
        </w:r>
        <w:r>
          <w:fldChar w:fldCharType="begin"/>
        </w:r>
        <w:r>
          <w:instrText xml:space="preserve"> PAGEREF _Toc519006096 \h </w:instrText>
        </w:r>
      </w:ins>
      <w:ins w:id="570" w:author="Huawei" w:date="2018-07-10T17:11:00Z"/>
      <w:r>
        <w:fldChar w:fldCharType="separate"/>
      </w:r>
      <w:ins w:id="571" w:author="Huawei" w:date="2018-07-10T17:11:00Z">
        <w:r>
          <w:t>46</w:t>
        </w:r>
      </w:ins>
      <w:ins w:id="572" w:author="Huawei" w:date="2018-07-10T17:10:00Z">
        <w:r>
          <w:fldChar w:fldCharType="end"/>
        </w:r>
      </w:ins>
    </w:p>
    <w:p w14:paraId="605F6887" w14:textId="77777777" w:rsidR="00EA1A17" w:rsidRDefault="00EA1A17">
      <w:pPr>
        <w:pStyle w:val="TOC3"/>
        <w:rPr>
          <w:ins w:id="573" w:author="Huawei" w:date="2018-07-10T17:10:00Z"/>
          <w:rFonts w:asciiTheme="minorHAnsi" w:hAnsiTheme="minorHAnsi" w:cstheme="minorBidi"/>
          <w:sz w:val="22"/>
          <w:szCs w:val="22"/>
          <w:lang w:val="en-US"/>
        </w:rPr>
      </w:pPr>
      <w:ins w:id="574" w:author="Huawei" w:date="2018-07-10T17:10:00Z">
        <w:r>
          <w:t>6.5.3</w:t>
        </w:r>
        <w:r>
          <w:rPr>
            <w:rFonts w:asciiTheme="minorHAnsi" w:hAnsiTheme="minorHAnsi" w:cstheme="minorBidi"/>
            <w:sz w:val="22"/>
            <w:szCs w:val="22"/>
            <w:lang w:val="en-US"/>
          </w:rPr>
          <w:tab/>
        </w:r>
        <w:r>
          <w:t>Modulation quality</w:t>
        </w:r>
        <w:r>
          <w:tab/>
        </w:r>
        <w:r>
          <w:fldChar w:fldCharType="begin"/>
        </w:r>
        <w:r>
          <w:instrText xml:space="preserve"> PAGEREF _Toc519006097 \h </w:instrText>
        </w:r>
      </w:ins>
      <w:ins w:id="575" w:author="Huawei" w:date="2018-07-10T17:11:00Z"/>
      <w:r>
        <w:fldChar w:fldCharType="separate"/>
      </w:r>
      <w:ins w:id="576" w:author="Huawei" w:date="2018-07-10T17:11:00Z">
        <w:r>
          <w:t>47</w:t>
        </w:r>
      </w:ins>
      <w:ins w:id="577" w:author="Huawei" w:date="2018-07-10T17:10:00Z">
        <w:r>
          <w:fldChar w:fldCharType="end"/>
        </w:r>
      </w:ins>
    </w:p>
    <w:p w14:paraId="4739FCA7" w14:textId="77777777" w:rsidR="00EA1A17" w:rsidRDefault="00EA1A17">
      <w:pPr>
        <w:pStyle w:val="TOC4"/>
        <w:rPr>
          <w:ins w:id="578" w:author="Huawei" w:date="2018-07-10T17:10:00Z"/>
          <w:rFonts w:asciiTheme="minorHAnsi" w:hAnsiTheme="minorHAnsi" w:cstheme="minorBidi"/>
          <w:sz w:val="22"/>
          <w:szCs w:val="22"/>
          <w:lang w:val="en-US"/>
        </w:rPr>
      </w:pPr>
      <w:ins w:id="579" w:author="Huawei" w:date="2018-07-10T17:10:00Z">
        <w:r>
          <w:t>6.5.3.1</w:t>
        </w:r>
        <w:r>
          <w:rPr>
            <w:rFonts w:asciiTheme="minorHAnsi" w:hAnsiTheme="minorHAnsi" w:cstheme="minorBidi"/>
            <w:sz w:val="22"/>
            <w:szCs w:val="22"/>
            <w:lang w:val="en-US"/>
          </w:rPr>
          <w:tab/>
        </w:r>
        <w:r>
          <w:t>Definition and applicability</w:t>
        </w:r>
        <w:r>
          <w:tab/>
        </w:r>
        <w:r>
          <w:fldChar w:fldCharType="begin"/>
        </w:r>
        <w:r>
          <w:instrText xml:space="preserve"> PAGEREF _Toc519006098 \h </w:instrText>
        </w:r>
      </w:ins>
      <w:ins w:id="580" w:author="Huawei" w:date="2018-07-10T17:11:00Z"/>
      <w:r>
        <w:fldChar w:fldCharType="separate"/>
      </w:r>
      <w:ins w:id="581" w:author="Huawei" w:date="2018-07-10T17:11:00Z">
        <w:r>
          <w:t>47</w:t>
        </w:r>
      </w:ins>
      <w:ins w:id="582" w:author="Huawei" w:date="2018-07-10T17:10:00Z">
        <w:r>
          <w:fldChar w:fldCharType="end"/>
        </w:r>
      </w:ins>
    </w:p>
    <w:p w14:paraId="169E64F1" w14:textId="77777777" w:rsidR="00EA1A17" w:rsidRDefault="00EA1A17">
      <w:pPr>
        <w:pStyle w:val="TOC4"/>
        <w:rPr>
          <w:ins w:id="583" w:author="Huawei" w:date="2018-07-10T17:10:00Z"/>
          <w:rFonts w:asciiTheme="minorHAnsi" w:hAnsiTheme="minorHAnsi" w:cstheme="minorBidi"/>
          <w:sz w:val="22"/>
          <w:szCs w:val="22"/>
          <w:lang w:val="en-US"/>
        </w:rPr>
      </w:pPr>
      <w:ins w:id="584" w:author="Huawei" w:date="2018-07-10T17:10:00Z">
        <w:r>
          <w:lastRenderedPageBreak/>
          <w:t>6.5.3.2</w:t>
        </w:r>
        <w:r>
          <w:rPr>
            <w:rFonts w:asciiTheme="minorHAnsi" w:hAnsiTheme="minorHAnsi" w:cstheme="minorBidi"/>
            <w:sz w:val="22"/>
            <w:szCs w:val="22"/>
            <w:lang w:val="en-US"/>
          </w:rPr>
          <w:tab/>
        </w:r>
        <w:r>
          <w:t>Minimum Requirement</w:t>
        </w:r>
        <w:r>
          <w:tab/>
        </w:r>
        <w:r>
          <w:fldChar w:fldCharType="begin"/>
        </w:r>
        <w:r>
          <w:instrText xml:space="preserve"> PAGEREF _Toc519006099 \h </w:instrText>
        </w:r>
      </w:ins>
      <w:ins w:id="585" w:author="Huawei" w:date="2018-07-10T17:11:00Z"/>
      <w:r>
        <w:fldChar w:fldCharType="separate"/>
      </w:r>
      <w:ins w:id="586" w:author="Huawei" w:date="2018-07-10T17:11:00Z">
        <w:r>
          <w:t>47</w:t>
        </w:r>
      </w:ins>
      <w:ins w:id="587" w:author="Huawei" w:date="2018-07-10T17:10:00Z">
        <w:r>
          <w:fldChar w:fldCharType="end"/>
        </w:r>
      </w:ins>
    </w:p>
    <w:p w14:paraId="559335F6" w14:textId="77777777" w:rsidR="00EA1A17" w:rsidRDefault="00EA1A17">
      <w:pPr>
        <w:pStyle w:val="TOC4"/>
        <w:rPr>
          <w:ins w:id="588" w:author="Huawei" w:date="2018-07-10T17:10:00Z"/>
          <w:rFonts w:asciiTheme="minorHAnsi" w:hAnsiTheme="minorHAnsi" w:cstheme="minorBidi"/>
          <w:sz w:val="22"/>
          <w:szCs w:val="22"/>
          <w:lang w:val="en-US"/>
        </w:rPr>
      </w:pPr>
      <w:ins w:id="589" w:author="Huawei" w:date="2018-07-10T17:10:00Z">
        <w:r>
          <w:t>6.5.3.3</w:t>
        </w:r>
        <w:r>
          <w:rPr>
            <w:rFonts w:asciiTheme="minorHAnsi" w:hAnsiTheme="minorHAnsi" w:cstheme="minorBidi"/>
            <w:sz w:val="22"/>
            <w:szCs w:val="22"/>
            <w:lang w:val="en-US"/>
          </w:rPr>
          <w:tab/>
        </w:r>
        <w:r>
          <w:t>Test purpose</w:t>
        </w:r>
        <w:r>
          <w:tab/>
        </w:r>
        <w:r>
          <w:fldChar w:fldCharType="begin"/>
        </w:r>
        <w:r>
          <w:instrText xml:space="preserve"> PAGEREF _Toc519006100 \h </w:instrText>
        </w:r>
      </w:ins>
      <w:ins w:id="590" w:author="Huawei" w:date="2018-07-10T17:11:00Z"/>
      <w:r>
        <w:fldChar w:fldCharType="separate"/>
      </w:r>
      <w:ins w:id="591" w:author="Huawei" w:date="2018-07-10T17:11:00Z">
        <w:r>
          <w:t>47</w:t>
        </w:r>
      </w:ins>
      <w:ins w:id="592" w:author="Huawei" w:date="2018-07-10T17:10:00Z">
        <w:r>
          <w:fldChar w:fldCharType="end"/>
        </w:r>
      </w:ins>
    </w:p>
    <w:p w14:paraId="0B89F1FE" w14:textId="77777777" w:rsidR="00EA1A17" w:rsidRDefault="00EA1A17">
      <w:pPr>
        <w:pStyle w:val="TOC4"/>
        <w:rPr>
          <w:ins w:id="593" w:author="Huawei" w:date="2018-07-10T17:10:00Z"/>
          <w:rFonts w:asciiTheme="minorHAnsi" w:hAnsiTheme="minorHAnsi" w:cstheme="minorBidi"/>
          <w:sz w:val="22"/>
          <w:szCs w:val="22"/>
          <w:lang w:val="en-US"/>
        </w:rPr>
      </w:pPr>
      <w:ins w:id="594" w:author="Huawei" w:date="2018-07-10T17:10:00Z">
        <w:r>
          <w:t>6.5.3.4</w:t>
        </w:r>
        <w:r>
          <w:rPr>
            <w:rFonts w:asciiTheme="minorHAnsi" w:hAnsiTheme="minorHAnsi" w:cstheme="minorBidi"/>
            <w:sz w:val="22"/>
            <w:szCs w:val="22"/>
            <w:lang w:val="en-US"/>
          </w:rPr>
          <w:tab/>
        </w:r>
        <w:r>
          <w:t>Method of test</w:t>
        </w:r>
        <w:r>
          <w:tab/>
        </w:r>
        <w:r>
          <w:fldChar w:fldCharType="begin"/>
        </w:r>
        <w:r>
          <w:instrText xml:space="preserve"> PAGEREF _Toc519006101 \h </w:instrText>
        </w:r>
      </w:ins>
      <w:ins w:id="595" w:author="Huawei" w:date="2018-07-10T17:11:00Z"/>
      <w:r>
        <w:fldChar w:fldCharType="separate"/>
      </w:r>
      <w:ins w:id="596" w:author="Huawei" w:date="2018-07-10T17:11:00Z">
        <w:r>
          <w:t>47</w:t>
        </w:r>
      </w:ins>
      <w:ins w:id="597" w:author="Huawei" w:date="2018-07-10T17:10:00Z">
        <w:r>
          <w:fldChar w:fldCharType="end"/>
        </w:r>
      </w:ins>
    </w:p>
    <w:p w14:paraId="461545A9" w14:textId="77777777" w:rsidR="00EA1A17" w:rsidRDefault="00EA1A17">
      <w:pPr>
        <w:pStyle w:val="TOC5"/>
        <w:rPr>
          <w:ins w:id="598" w:author="Huawei" w:date="2018-07-10T17:10:00Z"/>
          <w:rFonts w:asciiTheme="minorHAnsi" w:hAnsiTheme="minorHAnsi" w:cstheme="minorBidi"/>
          <w:sz w:val="22"/>
          <w:szCs w:val="22"/>
          <w:lang w:val="en-US"/>
        </w:rPr>
      </w:pPr>
      <w:ins w:id="599" w:author="Huawei" w:date="2018-07-10T17:10:00Z">
        <w:r>
          <w:t>6.5.3.4.1</w:t>
        </w:r>
        <w:r>
          <w:rPr>
            <w:rFonts w:asciiTheme="minorHAnsi" w:hAnsiTheme="minorHAnsi" w:cstheme="minorBidi"/>
            <w:sz w:val="22"/>
            <w:szCs w:val="22"/>
            <w:lang w:val="en-US"/>
          </w:rPr>
          <w:tab/>
        </w:r>
        <w:r>
          <w:t>Initial conditions</w:t>
        </w:r>
        <w:r>
          <w:tab/>
        </w:r>
        <w:r>
          <w:fldChar w:fldCharType="begin"/>
        </w:r>
        <w:r>
          <w:instrText xml:space="preserve"> PAGEREF _Toc519006102 \h </w:instrText>
        </w:r>
      </w:ins>
      <w:ins w:id="600" w:author="Huawei" w:date="2018-07-10T17:11:00Z"/>
      <w:r>
        <w:fldChar w:fldCharType="separate"/>
      </w:r>
      <w:ins w:id="601" w:author="Huawei" w:date="2018-07-10T17:11:00Z">
        <w:r>
          <w:t>47</w:t>
        </w:r>
      </w:ins>
      <w:ins w:id="602" w:author="Huawei" w:date="2018-07-10T17:10:00Z">
        <w:r>
          <w:fldChar w:fldCharType="end"/>
        </w:r>
      </w:ins>
    </w:p>
    <w:p w14:paraId="391E3A90" w14:textId="77777777" w:rsidR="00EA1A17" w:rsidRDefault="00EA1A17">
      <w:pPr>
        <w:pStyle w:val="TOC5"/>
        <w:rPr>
          <w:ins w:id="603" w:author="Huawei" w:date="2018-07-10T17:10:00Z"/>
          <w:rFonts w:asciiTheme="minorHAnsi" w:hAnsiTheme="minorHAnsi" w:cstheme="minorBidi"/>
          <w:sz w:val="22"/>
          <w:szCs w:val="22"/>
          <w:lang w:val="en-US"/>
        </w:rPr>
      </w:pPr>
      <w:ins w:id="604" w:author="Huawei" w:date="2018-07-10T17:10:00Z">
        <w:r>
          <w:t>6.5.3.4.2</w:t>
        </w:r>
        <w:r>
          <w:rPr>
            <w:rFonts w:asciiTheme="minorHAnsi" w:hAnsiTheme="minorHAnsi" w:cstheme="minorBidi"/>
            <w:sz w:val="22"/>
            <w:szCs w:val="22"/>
            <w:lang w:val="en-US"/>
          </w:rPr>
          <w:tab/>
        </w:r>
        <w:r>
          <w:t>Procedure</w:t>
        </w:r>
        <w:r>
          <w:tab/>
        </w:r>
        <w:r>
          <w:fldChar w:fldCharType="begin"/>
        </w:r>
        <w:r>
          <w:instrText xml:space="preserve"> PAGEREF _Toc519006103 \h </w:instrText>
        </w:r>
      </w:ins>
      <w:ins w:id="605" w:author="Huawei" w:date="2018-07-10T17:11:00Z"/>
      <w:r>
        <w:fldChar w:fldCharType="separate"/>
      </w:r>
      <w:ins w:id="606" w:author="Huawei" w:date="2018-07-10T17:11:00Z">
        <w:r>
          <w:t>47</w:t>
        </w:r>
      </w:ins>
      <w:ins w:id="607" w:author="Huawei" w:date="2018-07-10T17:10:00Z">
        <w:r>
          <w:fldChar w:fldCharType="end"/>
        </w:r>
      </w:ins>
    </w:p>
    <w:p w14:paraId="57B97BCE" w14:textId="77777777" w:rsidR="00EA1A17" w:rsidRDefault="00EA1A17">
      <w:pPr>
        <w:pStyle w:val="TOC4"/>
        <w:rPr>
          <w:ins w:id="608" w:author="Huawei" w:date="2018-07-10T17:10:00Z"/>
          <w:rFonts w:asciiTheme="minorHAnsi" w:hAnsiTheme="minorHAnsi" w:cstheme="minorBidi"/>
          <w:sz w:val="22"/>
          <w:szCs w:val="22"/>
          <w:lang w:val="en-US"/>
        </w:rPr>
      </w:pPr>
      <w:ins w:id="609" w:author="Huawei" w:date="2018-07-10T17:10:00Z">
        <w:r>
          <w:t>6.4.3.5</w:t>
        </w:r>
        <w:r>
          <w:rPr>
            <w:rFonts w:asciiTheme="minorHAnsi" w:hAnsiTheme="minorHAnsi" w:cstheme="minorBidi"/>
            <w:sz w:val="22"/>
            <w:szCs w:val="22"/>
            <w:lang w:val="en-US"/>
          </w:rPr>
          <w:tab/>
        </w:r>
        <w:r>
          <w:t>Test requirements</w:t>
        </w:r>
        <w:r>
          <w:tab/>
        </w:r>
        <w:r>
          <w:fldChar w:fldCharType="begin"/>
        </w:r>
        <w:r>
          <w:instrText xml:space="preserve"> PAGEREF _Toc519006104 \h </w:instrText>
        </w:r>
      </w:ins>
      <w:ins w:id="610" w:author="Huawei" w:date="2018-07-10T17:11:00Z"/>
      <w:r>
        <w:fldChar w:fldCharType="separate"/>
      </w:r>
      <w:ins w:id="611" w:author="Huawei" w:date="2018-07-10T17:11:00Z">
        <w:r>
          <w:t>48</w:t>
        </w:r>
      </w:ins>
      <w:ins w:id="612" w:author="Huawei" w:date="2018-07-10T17:10:00Z">
        <w:r>
          <w:fldChar w:fldCharType="end"/>
        </w:r>
      </w:ins>
    </w:p>
    <w:p w14:paraId="01CF7158" w14:textId="77777777" w:rsidR="00EA1A17" w:rsidRDefault="00EA1A17">
      <w:pPr>
        <w:pStyle w:val="TOC3"/>
        <w:rPr>
          <w:ins w:id="613" w:author="Huawei" w:date="2018-07-10T17:10:00Z"/>
          <w:rFonts w:asciiTheme="minorHAnsi" w:hAnsiTheme="minorHAnsi" w:cstheme="minorBidi"/>
          <w:sz w:val="22"/>
          <w:szCs w:val="22"/>
          <w:lang w:val="en-US"/>
        </w:rPr>
      </w:pPr>
      <w:ins w:id="614" w:author="Huawei" w:date="2018-07-10T17:10:00Z">
        <w:r w:rsidRPr="00891658">
          <w:rPr>
            <w:color w:val="000000" w:themeColor="text1"/>
          </w:rPr>
          <w:t>6.5.4</w:t>
        </w:r>
        <w:r>
          <w:rPr>
            <w:rFonts w:asciiTheme="minorHAnsi" w:hAnsiTheme="minorHAnsi" w:cstheme="minorBidi"/>
            <w:sz w:val="22"/>
            <w:szCs w:val="22"/>
            <w:lang w:val="en-US"/>
          </w:rPr>
          <w:tab/>
        </w:r>
        <w:r w:rsidRPr="00891658">
          <w:rPr>
            <w:color w:val="000000" w:themeColor="text1"/>
          </w:rPr>
          <w:t xml:space="preserve"> Time alignment error</w:t>
        </w:r>
        <w:r>
          <w:tab/>
        </w:r>
        <w:r>
          <w:fldChar w:fldCharType="begin"/>
        </w:r>
        <w:r>
          <w:instrText xml:space="preserve"> PAGEREF _Toc519006105 \h </w:instrText>
        </w:r>
      </w:ins>
      <w:ins w:id="615" w:author="Huawei" w:date="2018-07-10T17:11:00Z"/>
      <w:r>
        <w:fldChar w:fldCharType="separate"/>
      </w:r>
      <w:ins w:id="616" w:author="Huawei" w:date="2018-07-10T17:11:00Z">
        <w:r>
          <w:t>49</w:t>
        </w:r>
      </w:ins>
      <w:ins w:id="617" w:author="Huawei" w:date="2018-07-10T17:10:00Z">
        <w:r>
          <w:fldChar w:fldCharType="end"/>
        </w:r>
      </w:ins>
    </w:p>
    <w:p w14:paraId="0E3BF8D7" w14:textId="77777777" w:rsidR="00EA1A17" w:rsidRDefault="00EA1A17">
      <w:pPr>
        <w:pStyle w:val="TOC4"/>
        <w:rPr>
          <w:ins w:id="618" w:author="Huawei" w:date="2018-07-10T17:10:00Z"/>
          <w:rFonts w:asciiTheme="minorHAnsi" w:hAnsiTheme="minorHAnsi" w:cstheme="minorBidi"/>
          <w:sz w:val="22"/>
          <w:szCs w:val="22"/>
          <w:lang w:val="en-US"/>
        </w:rPr>
      </w:pPr>
      <w:ins w:id="619" w:author="Huawei" w:date="2018-07-10T17:10:00Z">
        <w:r w:rsidRPr="00891658">
          <w:rPr>
            <w:color w:val="000000" w:themeColor="text1"/>
          </w:rPr>
          <w:t>6.5.4.1</w:t>
        </w:r>
        <w:r>
          <w:rPr>
            <w:rFonts w:asciiTheme="minorHAnsi" w:hAnsiTheme="minorHAnsi" w:cstheme="minorBidi"/>
            <w:sz w:val="22"/>
            <w:szCs w:val="22"/>
            <w:lang w:val="en-US"/>
          </w:rPr>
          <w:tab/>
        </w:r>
        <w:r w:rsidRPr="00891658">
          <w:rPr>
            <w:color w:val="000000" w:themeColor="text1"/>
          </w:rPr>
          <w:t>Definition and applicability</w:t>
        </w:r>
        <w:r>
          <w:tab/>
        </w:r>
        <w:r>
          <w:fldChar w:fldCharType="begin"/>
        </w:r>
        <w:r>
          <w:instrText xml:space="preserve"> PAGEREF _Toc519006106 \h </w:instrText>
        </w:r>
      </w:ins>
      <w:ins w:id="620" w:author="Huawei" w:date="2018-07-10T17:11:00Z"/>
      <w:r>
        <w:fldChar w:fldCharType="separate"/>
      </w:r>
      <w:ins w:id="621" w:author="Huawei" w:date="2018-07-10T17:11:00Z">
        <w:r>
          <w:t>49</w:t>
        </w:r>
      </w:ins>
      <w:ins w:id="622" w:author="Huawei" w:date="2018-07-10T17:10:00Z">
        <w:r>
          <w:fldChar w:fldCharType="end"/>
        </w:r>
      </w:ins>
    </w:p>
    <w:p w14:paraId="2DC6089B" w14:textId="77777777" w:rsidR="00EA1A17" w:rsidRDefault="00EA1A17">
      <w:pPr>
        <w:pStyle w:val="TOC4"/>
        <w:rPr>
          <w:ins w:id="623" w:author="Huawei" w:date="2018-07-10T17:10:00Z"/>
          <w:rFonts w:asciiTheme="minorHAnsi" w:hAnsiTheme="minorHAnsi" w:cstheme="minorBidi"/>
          <w:sz w:val="22"/>
          <w:szCs w:val="22"/>
          <w:lang w:val="en-US"/>
        </w:rPr>
      </w:pPr>
      <w:ins w:id="624" w:author="Huawei" w:date="2018-07-10T17:10:00Z">
        <w:r w:rsidRPr="00891658">
          <w:rPr>
            <w:color w:val="000000" w:themeColor="text1"/>
          </w:rPr>
          <w:t>6.5.4.2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_Toc519006107 \h </w:instrText>
        </w:r>
      </w:ins>
      <w:ins w:id="625" w:author="Huawei" w:date="2018-07-10T17:11:00Z"/>
      <w:r>
        <w:fldChar w:fldCharType="separate"/>
      </w:r>
      <w:ins w:id="626" w:author="Huawei" w:date="2018-07-10T17:11:00Z">
        <w:r>
          <w:t>50</w:t>
        </w:r>
      </w:ins>
      <w:ins w:id="627" w:author="Huawei" w:date="2018-07-10T17:10:00Z">
        <w:r>
          <w:fldChar w:fldCharType="end"/>
        </w:r>
      </w:ins>
    </w:p>
    <w:p w14:paraId="2144EB24" w14:textId="77777777" w:rsidR="00EA1A17" w:rsidRDefault="00EA1A17">
      <w:pPr>
        <w:pStyle w:val="TOC4"/>
        <w:rPr>
          <w:ins w:id="628" w:author="Huawei" w:date="2018-07-10T17:10:00Z"/>
          <w:rFonts w:asciiTheme="minorHAnsi" w:hAnsiTheme="minorHAnsi" w:cstheme="minorBidi"/>
          <w:sz w:val="22"/>
          <w:szCs w:val="22"/>
          <w:lang w:val="en-US"/>
        </w:rPr>
      </w:pPr>
      <w:ins w:id="629" w:author="Huawei" w:date="2018-07-10T17:10:00Z">
        <w:r w:rsidRPr="00891658">
          <w:rPr>
            <w:color w:val="000000" w:themeColor="text1"/>
          </w:rPr>
          <w:t>6.5.4.3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_Toc519006108 \h </w:instrText>
        </w:r>
      </w:ins>
      <w:ins w:id="630" w:author="Huawei" w:date="2018-07-10T17:11:00Z"/>
      <w:r>
        <w:fldChar w:fldCharType="separate"/>
      </w:r>
      <w:ins w:id="631" w:author="Huawei" w:date="2018-07-10T17:11:00Z">
        <w:r>
          <w:t>50</w:t>
        </w:r>
      </w:ins>
      <w:ins w:id="632" w:author="Huawei" w:date="2018-07-10T17:10:00Z">
        <w:r>
          <w:fldChar w:fldCharType="end"/>
        </w:r>
      </w:ins>
    </w:p>
    <w:p w14:paraId="6BFD8CD5" w14:textId="77777777" w:rsidR="00EA1A17" w:rsidRDefault="00EA1A17">
      <w:pPr>
        <w:pStyle w:val="TOC4"/>
        <w:rPr>
          <w:ins w:id="633" w:author="Huawei" w:date="2018-07-10T17:10:00Z"/>
          <w:rFonts w:asciiTheme="minorHAnsi" w:hAnsiTheme="minorHAnsi" w:cstheme="minorBidi"/>
          <w:sz w:val="22"/>
          <w:szCs w:val="22"/>
          <w:lang w:val="en-US"/>
        </w:rPr>
      </w:pPr>
      <w:ins w:id="634" w:author="Huawei" w:date="2018-07-10T17:10:00Z">
        <w:r w:rsidRPr="00891658">
          <w:rPr>
            <w:color w:val="000000" w:themeColor="text1"/>
          </w:rPr>
          <w:t>6.5.4.4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_Toc519006109 \h </w:instrText>
        </w:r>
      </w:ins>
      <w:ins w:id="635" w:author="Huawei" w:date="2018-07-10T17:11:00Z"/>
      <w:r>
        <w:fldChar w:fldCharType="separate"/>
      </w:r>
      <w:ins w:id="636" w:author="Huawei" w:date="2018-07-10T17:11:00Z">
        <w:r>
          <w:t>50</w:t>
        </w:r>
      </w:ins>
      <w:ins w:id="637" w:author="Huawei" w:date="2018-07-10T17:10:00Z">
        <w:r>
          <w:fldChar w:fldCharType="end"/>
        </w:r>
      </w:ins>
    </w:p>
    <w:p w14:paraId="7910AF87" w14:textId="77777777" w:rsidR="00EA1A17" w:rsidRDefault="00EA1A17">
      <w:pPr>
        <w:pStyle w:val="TOC5"/>
        <w:rPr>
          <w:ins w:id="638" w:author="Huawei" w:date="2018-07-10T17:10:00Z"/>
          <w:rFonts w:asciiTheme="minorHAnsi" w:hAnsiTheme="minorHAnsi" w:cstheme="minorBidi"/>
          <w:sz w:val="22"/>
          <w:szCs w:val="22"/>
          <w:lang w:val="en-US"/>
        </w:rPr>
      </w:pPr>
      <w:ins w:id="639" w:author="Huawei" w:date="2018-07-10T17:10:00Z">
        <w:r w:rsidRPr="00891658">
          <w:rPr>
            <w:color w:val="000000" w:themeColor="text1"/>
          </w:rPr>
          <w:t>6.5.4.4.1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_Toc519006110 \h </w:instrText>
        </w:r>
      </w:ins>
      <w:ins w:id="640" w:author="Huawei" w:date="2018-07-10T17:11:00Z"/>
      <w:r>
        <w:fldChar w:fldCharType="separate"/>
      </w:r>
      <w:ins w:id="641" w:author="Huawei" w:date="2018-07-10T17:11:00Z">
        <w:r>
          <w:t>50</w:t>
        </w:r>
      </w:ins>
      <w:ins w:id="642" w:author="Huawei" w:date="2018-07-10T17:10:00Z">
        <w:r>
          <w:fldChar w:fldCharType="end"/>
        </w:r>
      </w:ins>
    </w:p>
    <w:p w14:paraId="102ABA78" w14:textId="77777777" w:rsidR="00EA1A17" w:rsidRDefault="00EA1A17">
      <w:pPr>
        <w:pStyle w:val="TOC5"/>
        <w:rPr>
          <w:ins w:id="643" w:author="Huawei" w:date="2018-07-10T17:10:00Z"/>
          <w:rFonts w:asciiTheme="minorHAnsi" w:hAnsiTheme="minorHAnsi" w:cstheme="minorBidi"/>
          <w:sz w:val="22"/>
          <w:szCs w:val="22"/>
          <w:lang w:val="en-US"/>
        </w:rPr>
      </w:pPr>
      <w:ins w:id="644" w:author="Huawei" w:date="2018-07-10T17:10:00Z">
        <w:r w:rsidRPr="00891658">
          <w:rPr>
            <w:color w:val="000000" w:themeColor="text1"/>
          </w:rPr>
          <w:t>6.5.4.4.2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_Toc519006111 \h </w:instrText>
        </w:r>
      </w:ins>
      <w:ins w:id="645" w:author="Huawei" w:date="2018-07-10T17:11:00Z"/>
      <w:r>
        <w:fldChar w:fldCharType="separate"/>
      </w:r>
      <w:ins w:id="646" w:author="Huawei" w:date="2018-07-10T17:11:00Z">
        <w:r>
          <w:t>50</w:t>
        </w:r>
      </w:ins>
      <w:ins w:id="647" w:author="Huawei" w:date="2018-07-10T17:10:00Z">
        <w:r>
          <w:fldChar w:fldCharType="end"/>
        </w:r>
      </w:ins>
    </w:p>
    <w:p w14:paraId="52403AC6" w14:textId="77777777" w:rsidR="00EA1A17" w:rsidRDefault="00EA1A17">
      <w:pPr>
        <w:pStyle w:val="TOC4"/>
        <w:rPr>
          <w:ins w:id="648" w:author="Huawei" w:date="2018-07-10T17:10:00Z"/>
          <w:rFonts w:asciiTheme="minorHAnsi" w:hAnsiTheme="minorHAnsi" w:cstheme="minorBidi"/>
          <w:sz w:val="22"/>
          <w:szCs w:val="22"/>
          <w:lang w:val="en-US"/>
        </w:rPr>
      </w:pPr>
      <w:ins w:id="649" w:author="Huawei" w:date="2018-07-10T17:10:00Z">
        <w:r w:rsidRPr="00891658">
          <w:rPr>
            <w:color w:val="000000" w:themeColor="text1"/>
          </w:rPr>
          <w:t>6.5.4.5</w:t>
        </w:r>
        <w:r>
          <w:rPr>
            <w:rFonts w:asciiTheme="minorHAnsi" w:hAnsiTheme="minorHAnsi" w:cstheme="minorBidi"/>
            <w:sz w:val="22"/>
            <w:szCs w:val="22"/>
            <w:lang w:val="en-US"/>
          </w:rPr>
          <w:tab/>
        </w:r>
        <w:r w:rsidRPr="00891658">
          <w:rPr>
            <w:color w:val="000000" w:themeColor="text1"/>
          </w:rPr>
          <w:t>Test requirement</w:t>
        </w:r>
        <w:r>
          <w:tab/>
        </w:r>
        <w:r>
          <w:fldChar w:fldCharType="begin"/>
        </w:r>
        <w:r>
          <w:instrText xml:space="preserve"> PAGEREF _Toc519006112 \h </w:instrText>
        </w:r>
      </w:ins>
      <w:ins w:id="650" w:author="Huawei" w:date="2018-07-10T17:11:00Z"/>
      <w:r>
        <w:fldChar w:fldCharType="separate"/>
      </w:r>
      <w:ins w:id="651" w:author="Huawei" w:date="2018-07-10T17:11:00Z">
        <w:r>
          <w:t>51</w:t>
        </w:r>
      </w:ins>
      <w:ins w:id="652" w:author="Huawei" w:date="2018-07-10T17:10:00Z">
        <w:r>
          <w:fldChar w:fldCharType="end"/>
        </w:r>
      </w:ins>
    </w:p>
    <w:p w14:paraId="051BAC14" w14:textId="77777777" w:rsidR="00EA1A17" w:rsidRDefault="00EA1A17">
      <w:pPr>
        <w:pStyle w:val="TOC2"/>
        <w:rPr>
          <w:ins w:id="653" w:author="Huawei" w:date="2018-07-10T17:10:00Z"/>
          <w:rFonts w:asciiTheme="minorHAnsi" w:hAnsiTheme="minorHAnsi" w:cstheme="minorBidi"/>
          <w:sz w:val="22"/>
          <w:szCs w:val="22"/>
          <w:lang w:val="en-US"/>
        </w:rPr>
      </w:pPr>
      <w:ins w:id="654" w:author="Huawei" w:date="2018-07-10T17:10:00Z">
        <w:r>
          <w:t>6.6</w:t>
        </w:r>
        <w:r>
          <w:rPr>
            <w:rFonts w:asciiTheme="minorHAnsi" w:hAnsiTheme="minorHAnsi" w:cstheme="minorBidi"/>
            <w:sz w:val="22"/>
            <w:szCs w:val="22"/>
            <w:lang w:val="en-US"/>
          </w:rPr>
          <w:tab/>
        </w:r>
        <w:r>
          <w:t>Unwanted emissions</w:t>
        </w:r>
        <w:r>
          <w:tab/>
        </w:r>
        <w:r>
          <w:fldChar w:fldCharType="begin"/>
        </w:r>
        <w:r>
          <w:instrText xml:space="preserve"> PAGEREF _Toc519006113 \h </w:instrText>
        </w:r>
      </w:ins>
      <w:ins w:id="655" w:author="Huawei" w:date="2018-07-10T17:11:00Z"/>
      <w:r>
        <w:fldChar w:fldCharType="separate"/>
      </w:r>
      <w:ins w:id="656" w:author="Huawei" w:date="2018-07-10T17:11:00Z">
        <w:r>
          <w:t>51</w:t>
        </w:r>
      </w:ins>
      <w:ins w:id="657" w:author="Huawei" w:date="2018-07-10T17:10:00Z">
        <w:r>
          <w:fldChar w:fldCharType="end"/>
        </w:r>
      </w:ins>
    </w:p>
    <w:p w14:paraId="11A52F32" w14:textId="77777777" w:rsidR="00EA1A17" w:rsidRDefault="00EA1A17">
      <w:pPr>
        <w:pStyle w:val="TOC3"/>
        <w:rPr>
          <w:ins w:id="658" w:author="Huawei" w:date="2018-07-10T17:10:00Z"/>
          <w:rFonts w:asciiTheme="minorHAnsi" w:hAnsiTheme="minorHAnsi" w:cstheme="minorBidi"/>
          <w:sz w:val="22"/>
          <w:szCs w:val="22"/>
          <w:lang w:val="en-US"/>
        </w:rPr>
      </w:pPr>
      <w:ins w:id="659" w:author="Huawei" w:date="2018-07-10T17:10:00Z">
        <w:r>
          <w:t>6.6.1</w:t>
        </w:r>
        <w:r>
          <w:rPr>
            <w:rFonts w:asciiTheme="minorHAnsi" w:hAnsiTheme="minorHAnsi" w:cstheme="minorBidi"/>
            <w:sz w:val="22"/>
            <w:szCs w:val="22"/>
            <w:lang w:val="en-US"/>
          </w:rPr>
          <w:tab/>
        </w:r>
        <w:r>
          <w:t>General</w:t>
        </w:r>
        <w:r>
          <w:tab/>
        </w:r>
        <w:r>
          <w:fldChar w:fldCharType="begin"/>
        </w:r>
        <w:r>
          <w:instrText xml:space="preserve"> PAGEREF _Toc519006114 \h </w:instrText>
        </w:r>
      </w:ins>
      <w:ins w:id="660" w:author="Huawei" w:date="2018-07-10T17:11:00Z"/>
      <w:r>
        <w:fldChar w:fldCharType="separate"/>
      </w:r>
      <w:ins w:id="661" w:author="Huawei" w:date="2018-07-10T17:11:00Z">
        <w:r>
          <w:t>51</w:t>
        </w:r>
      </w:ins>
      <w:ins w:id="662" w:author="Huawei" w:date="2018-07-10T17:10:00Z">
        <w:r>
          <w:fldChar w:fldCharType="end"/>
        </w:r>
      </w:ins>
    </w:p>
    <w:p w14:paraId="09103FEC" w14:textId="77777777" w:rsidR="00EA1A17" w:rsidRDefault="00EA1A17">
      <w:pPr>
        <w:pStyle w:val="TOC3"/>
        <w:rPr>
          <w:ins w:id="663" w:author="Huawei" w:date="2018-07-10T17:10:00Z"/>
          <w:rFonts w:asciiTheme="minorHAnsi" w:hAnsiTheme="minorHAnsi" w:cstheme="minorBidi"/>
          <w:sz w:val="22"/>
          <w:szCs w:val="22"/>
          <w:lang w:val="en-US"/>
        </w:rPr>
      </w:pPr>
      <w:ins w:id="664" w:author="Huawei" w:date="2018-07-10T17:10:00Z">
        <w:r>
          <w:t>6.6.2</w:t>
        </w:r>
        <w:r>
          <w:rPr>
            <w:rFonts w:asciiTheme="minorHAnsi" w:hAnsiTheme="minorHAnsi" w:cstheme="minorBidi"/>
            <w:sz w:val="22"/>
            <w:szCs w:val="22"/>
            <w:lang w:val="en-US"/>
          </w:rPr>
          <w:tab/>
        </w:r>
        <w:r>
          <w:t>Occupied bandwidth</w:t>
        </w:r>
        <w:r>
          <w:tab/>
        </w:r>
        <w:r>
          <w:fldChar w:fldCharType="begin"/>
        </w:r>
        <w:r>
          <w:instrText xml:space="preserve"> PAGEREF _Toc519006115 \h </w:instrText>
        </w:r>
      </w:ins>
      <w:ins w:id="665" w:author="Huawei" w:date="2018-07-10T17:11:00Z"/>
      <w:r>
        <w:fldChar w:fldCharType="separate"/>
      </w:r>
      <w:ins w:id="666" w:author="Huawei" w:date="2018-07-10T17:11:00Z">
        <w:r>
          <w:t>52</w:t>
        </w:r>
      </w:ins>
      <w:ins w:id="667" w:author="Huawei" w:date="2018-07-10T17:10:00Z">
        <w:r>
          <w:fldChar w:fldCharType="end"/>
        </w:r>
      </w:ins>
    </w:p>
    <w:p w14:paraId="4F710166" w14:textId="77777777" w:rsidR="00EA1A17" w:rsidRDefault="00EA1A17">
      <w:pPr>
        <w:pStyle w:val="TOC4"/>
        <w:rPr>
          <w:ins w:id="668" w:author="Huawei" w:date="2018-07-10T17:10:00Z"/>
          <w:rFonts w:asciiTheme="minorHAnsi" w:hAnsiTheme="minorHAnsi" w:cstheme="minorBidi"/>
          <w:sz w:val="22"/>
          <w:szCs w:val="22"/>
          <w:lang w:val="en-US"/>
        </w:rPr>
      </w:pPr>
      <w:ins w:id="669" w:author="Huawei" w:date="2018-07-10T17:10:00Z">
        <w:r w:rsidRPr="00891658">
          <w:rPr>
            <w:rFonts w:eastAsia="MS P??" w:cs="v4.2.0"/>
            <w:lang w:eastAsia="zh-CN"/>
          </w:rPr>
          <w:t>6.6.2.1</w:t>
        </w:r>
        <w:r>
          <w:rPr>
            <w:rFonts w:asciiTheme="minorHAnsi" w:hAnsiTheme="minorHAnsi" w:cstheme="minorBidi"/>
            <w:sz w:val="22"/>
            <w:szCs w:val="22"/>
            <w:lang w:val="en-US"/>
          </w:rPr>
          <w:tab/>
        </w:r>
        <w:r w:rsidRPr="00891658">
          <w:rPr>
            <w:rFonts w:eastAsia="MS P??" w:cs="v4.2.0"/>
            <w:lang w:eastAsia="zh-CN"/>
          </w:rPr>
          <w:t>Definition and applicability</w:t>
        </w:r>
        <w:r>
          <w:tab/>
        </w:r>
        <w:r>
          <w:fldChar w:fldCharType="begin"/>
        </w:r>
        <w:r>
          <w:instrText xml:space="preserve"> PAGEREF _Toc519006116 \h </w:instrText>
        </w:r>
      </w:ins>
      <w:ins w:id="670" w:author="Huawei" w:date="2018-07-10T17:11:00Z"/>
      <w:r>
        <w:fldChar w:fldCharType="separate"/>
      </w:r>
      <w:ins w:id="671" w:author="Huawei" w:date="2018-07-10T17:11:00Z">
        <w:r>
          <w:t>52</w:t>
        </w:r>
      </w:ins>
      <w:ins w:id="672" w:author="Huawei" w:date="2018-07-10T17:10:00Z">
        <w:r>
          <w:fldChar w:fldCharType="end"/>
        </w:r>
      </w:ins>
    </w:p>
    <w:p w14:paraId="3D4F7687" w14:textId="77777777" w:rsidR="00EA1A17" w:rsidRDefault="00EA1A17">
      <w:pPr>
        <w:pStyle w:val="TOC4"/>
        <w:rPr>
          <w:ins w:id="673" w:author="Huawei" w:date="2018-07-10T17:10:00Z"/>
          <w:rFonts w:asciiTheme="minorHAnsi" w:hAnsiTheme="minorHAnsi" w:cstheme="minorBidi"/>
          <w:sz w:val="22"/>
          <w:szCs w:val="22"/>
          <w:lang w:val="en-US"/>
        </w:rPr>
      </w:pPr>
      <w:ins w:id="674" w:author="Huawei" w:date="2018-07-10T17:10:00Z">
        <w:r w:rsidRPr="00891658">
          <w:rPr>
            <w:rFonts w:eastAsia="MS P??" w:cs="v4.2.0"/>
            <w:lang w:eastAsia="zh-CN"/>
          </w:rPr>
          <w:t>6.6.2.2</w:t>
        </w:r>
        <w:r>
          <w:rPr>
            <w:rFonts w:asciiTheme="minorHAnsi" w:hAnsiTheme="minorHAnsi" w:cstheme="minorBidi"/>
            <w:sz w:val="22"/>
            <w:szCs w:val="22"/>
            <w:lang w:val="en-US"/>
          </w:rPr>
          <w:tab/>
        </w:r>
        <w:r w:rsidRPr="00891658">
          <w:rPr>
            <w:rFonts w:eastAsia="MS P??" w:cs="v4.2.0"/>
            <w:lang w:eastAsia="zh-CN"/>
          </w:rPr>
          <w:t>Minimum Requirements</w:t>
        </w:r>
        <w:r>
          <w:tab/>
        </w:r>
        <w:r>
          <w:fldChar w:fldCharType="begin"/>
        </w:r>
        <w:r>
          <w:instrText xml:space="preserve"> PAGEREF _Toc519006117 \h </w:instrText>
        </w:r>
      </w:ins>
      <w:ins w:id="675" w:author="Huawei" w:date="2018-07-10T17:11:00Z"/>
      <w:r>
        <w:fldChar w:fldCharType="separate"/>
      </w:r>
      <w:ins w:id="676" w:author="Huawei" w:date="2018-07-10T17:11:00Z">
        <w:r>
          <w:t>52</w:t>
        </w:r>
      </w:ins>
      <w:ins w:id="677" w:author="Huawei" w:date="2018-07-10T17:10:00Z">
        <w:r>
          <w:fldChar w:fldCharType="end"/>
        </w:r>
      </w:ins>
    </w:p>
    <w:p w14:paraId="2C82F608" w14:textId="77777777" w:rsidR="00EA1A17" w:rsidRDefault="00EA1A17">
      <w:pPr>
        <w:pStyle w:val="TOC4"/>
        <w:rPr>
          <w:ins w:id="678" w:author="Huawei" w:date="2018-07-10T17:10:00Z"/>
          <w:rFonts w:asciiTheme="minorHAnsi" w:hAnsiTheme="minorHAnsi" w:cstheme="minorBidi"/>
          <w:sz w:val="22"/>
          <w:szCs w:val="22"/>
          <w:lang w:val="en-US"/>
        </w:rPr>
      </w:pPr>
      <w:ins w:id="679" w:author="Huawei" w:date="2018-07-10T17:10:00Z">
        <w:r w:rsidRPr="00891658">
          <w:rPr>
            <w:rFonts w:eastAsia="Times New Roman" w:cs="v4.2.0"/>
            <w:lang w:eastAsia="zh-CN"/>
          </w:rPr>
          <w:t>6.6.2.3</w:t>
        </w:r>
        <w:r>
          <w:rPr>
            <w:rFonts w:asciiTheme="minorHAnsi" w:hAnsiTheme="minorHAnsi" w:cstheme="minorBidi"/>
            <w:sz w:val="22"/>
            <w:szCs w:val="22"/>
            <w:lang w:val="en-US"/>
          </w:rPr>
          <w:tab/>
        </w:r>
        <w:r w:rsidRPr="00891658">
          <w:rPr>
            <w:rFonts w:eastAsia="Times New Roman" w:cs="v4.2.0"/>
            <w:lang w:eastAsia="zh-CN"/>
          </w:rPr>
          <w:t>Test purpose</w:t>
        </w:r>
        <w:r>
          <w:tab/>
        </w:r>
        <w:r>
          <w:fldChar w:fldCharType="begin"/>
        </w:r>
        <w:r>
          <w:instrText xml:space="preserve"> PAGEREF _Toc519006118 \h </w:instrText>
        </w:r>
      </w:ins>
      <w:ins w:id="680" w:author="Huawei" w:date="2018-07-10T17:11:00Z"/>
      <w:r>
        <w:fldChar w:fldCharType="separate"/>
      </w:r>
      <w:ins w:id="681" w:author="Huawei" w:date="2018-07-10T17:11:00Z">
        <w:r>
          <w:t>52</w:t>
        </w:r>
      </w:ins>
      <w:ins w:id="682" w:author="Huawei" w:date="2018-07-10T17:10:00Z">
        <w:r>
          <w:fldChar w:fldCharType="end"/>
        </w:r>
      </w:ins>
    </w:p>
    <w:p w14:paraId="37255458" w14:textId="77777777" w:rsidR="00EA1A17" w:rsidRDefault="00EA1A17">
      <w:pPr>
        <w:pStyle w:val="TOC4"/>
        <w:rPr>
          <w:ins w:id="683" w:author="Huawei" w:date="2018-07-10T17:10:00Z"/>
          <w:rFonts w:asciiTheme="minorHAnsi" w:hAnsiTheme="minorHAnsi" w:cstheme="minorBidi"/>
          <w:sz w:val="22"/>
          <w:szCs w:val="22"/>
          <w:lang w:val="en-US"/>
        </w:rPr>
      </w:pPr>
      <w:ins w:id="684" w:author="Huawei" w:date="2018-07-10T17:10:00Z">
        <w:r w:rsidRPr="00891658">
          <w:rPr>
            <w:rFonts w:eastAsia="MS P??" w:cs="v4.2.0"/>
            <w:lang w:eastAsia="zh-CN"/>
          </w:rPr>
          <w:t>6.6.2.4</w:t>
        </w:r>
        <w:r>
          <w:rPr>
            <w:rFonts w:asciiTheme="minorHAnsi" w:hAnsiTheme="minorHAnsi" w:cstheme="minorBidi"/>
            <w:sz w:val="22"/>
            <w:szCs w:val="22"/>
            <w:lang w:val="en-US"/>
          </w:rPr>
          <w:tab/>
        </w:r>
        <w:r w:rsidRPr="00891658">
          <w:rPr>
            <w:rFonts w:eastAsia="MS P??" w:cs="v4.2.0"/>
            <w:lang w:eastAsia="zh-CN"/>
          </w:rPr>
          <w:t>Method of test</w:t>
        </w:r>
        <w:r>
          <w:tab/>
        </w:r>
        <w:r>
          <w:fldChar w:fldCharType="begin"/>
        </w:r>
        <w:r>
          <w:instrText xml:space="preserve"> PAGEREF _Toc519006119 \h </w:instrText>
        </w:r>
      </w:ins>
      <w:ins w:id="685" w:author="Huawei" w:date="2018-07-10T17:11:00Z"/>
      <w:r>
        <w:fldChar w:fldCharType="separate"/>
      </w:r>
      <w:ins w:id="686" w:author="Huawei" w:date="2018-07-10T17:11:00Z">
        <w:r>
          <w:t>52</w:t>
        </w:r>
      </w:ins>
      <w:ins w:id="687" w:author="Huawei" w:date="2018-07-10T17:10:00Z">
        <w:r>
          <w:fldChar w:fldCharType="end"/>
        </w:r>
      </w:ins>
    </w:p>
    <w:p w14:paraId="2E2179BA" w14:textId="77777777" w:rsidR="00EA1A17" w:rsidRDefault="00EA1A17">
      <w:pPr>
        <w:pStyle w:val="TOC5"/>
        <w:rPr>
          <w:ins w:id="688" w:author="Huawei" w:date="2018-07-10T17:10:00Z"/>
          <w:rFonts w:asciiTheme="minorHAnsi" w:hAnsiTheme="minorHAnsi" w:cstheme="minorBidi"/>
          <w:sz w:val="22"/>
          <w:szCs w:val="22"/>
          <w:lang w:val="en-US"/>
        </w:rPr>
      </w:pPr>
      <w:ins w:id="689" w:author="Huawei" w:date="2018-07-10T17:10:00Z">
        <w:r w:rsidRPr="00891658">
          <w:rPr>
            <w:rFonts w:eastAsia="Times New Roman" w:cs="v4.2.0"/>
            <w:lang w:eastAsia="zh-CN"/>
          </w:rPr>
          <w:t>6.6.2.4.1</w:t>
        </w:r>
        <w:r>
          <w:rPr>
            <w:rFonts w:asciiTheme="minorHAnsi" w:hAnsiTheme="minorHAnsi" w:cstheme="minorBidi"/>
            <w:sz w:val="22"/>
            <w:szCs w:val="22"/>
            <w:lang w:val="en-US"/>
          </w:rPr>
          <w:tab/>
        </w:r>
        <w:r w:rsidRPr="00891658">
          <w:rPr>
            <w:rFonts w:eastAsia="Times New Roman" w:cs="v4.2.0"/>
            <w:lang w:eastAsia="zh-CN"/>
          </w:rPr>
          <w:t>Initial conditions</w:t>
        </w:r>
        <w:r>
          <w:tab/>
        </w:r>
        <w:r>
          <w:fldChar w:fldCharType="begin"/>
        </w:r>
        <w:r>
          <w:instrText xml:space="preserve"> PAGEREF _Toc519006120 \h </w:instrText>
        </w:r>
      </w:ins>
      <w:ins w:id="690" w:author="Huawei" w:date="2018-07-10T17:11:00Z"/>
      <w:r>
        <w:fldChar w:fldCharType="separate"/>
      </w:r>
      <w:ins w:id="691" w:author="Huawei" w:date="2018-07-10T17:11:00Z">
        <w:r>
          <w:t>52</w:t>
        </w:r>
      </w:ins>
      <w:ins w:id="692" w:author="Huawei" w:date="2018-07-10T17:10:00Z">
        <w:r>
          <w:fldChar w:fldCharType="end"/>
        </w:r>
      </w:ins>
    </w:p>
    <w:p w14:paraId="5547B288" w14:textId="77777777" w:rsidR="00EA1A17" w:rsidRDefault="00EA1A17">
      <w:pPr>
        <w:pStyle w:val="TOC5"/>
        <w:rPr>
          <w:ins w:id="693" w:author="Huawei" w:date="2018-07-10T17:10:00Z"/>
          <w:rFonts w:asciiTheme="minorHAnsi" w:hAnsiTheme="minorHAnsi" w:cstheme="minorBidi"/>
          <w:sz w:val="22"/>
          <w:szCs w:val="22"/>
          <w:lang w:val="en-US"/>
        </w:rPr>
      </w:pPr>
      <w:ins w:id="694" w:author="Huawei" w:date="2018-07-10T17:10:00Z">
        <w:r w:rsidRPr="00891658">
          <w:rPr>
            <w:rFonts w:eastAsia="Times New Roman"/>
            <w:lang w:eastAsia="zh-CN"/>
          </w:rPr>
          <w:t>6.6.2.4.2</w:t>
        </w:r>
        <w:r>
          <w:rPr>
            <w:rFonts w:asciiTheme="minorHAnsi" w:hAnsiTheme="minorHAnsi" w:cstheme="minorBidi"/>
            <w:sz w:val="22"/>
            <w:szCs w:val="22"/>
            <w:lang w:val="en-US"/>
          </w:rPr>
          <w:tab/>
        </w:r>
        <w:r w:rsidRPr="00891658">
          <w:rPr>
            <w:rFonts w:eastAsia="Times New Roman"/>
            <w:lang w:eastAsia="zh-CN"/>
          </w:rPr>
          <w:t>Procedure</w:t>
        </w:r>
        <w:r>
          <w:tab/>
        </w:r>
        <w:r>
          <w:fldChar w:fldCharType="begin"/>
        </w:r>
        <w:r>
          <w:instrText xml:space="preserve"> PAGEREF _Toc519006121 \h </w:instrText>
        </w:r>
      </w:ins>
      <w:ins w:id="695" w:author="Huawei" w:date="2018-07-10T17:11:00Z"/>
      <w:r>
        <w:fldChar w:fldCharType="separate"/>
      </w:r>
      <w:ins w:id="696" w:author="Huawei" w:date="2018-07-10T17:11:00Z">
        <w:r>
          <w:t>53</w:t>
        </w:r>
      </w:ins>
      <w:ins w:id="697" w:author="Huawei" w:date="2018-07-10T17:10:00Z">
        <w:r>
          <w:fldChar w:fldCharType="end"/>
        </w:r>
      </w:ins>
    </w:p>
    <w:p w14:paraId="3A98DCB4" w14:textId="77777777" w:rsidR="00EA1A17" w:rsidRDefault="00EA1A17">
      <w:pPr>
        <w:pStyle w:val="TOC4"/>
        <w:rPr>
          <w:ins w:id="698" w:author="Huawei" w:date="2018-07-10T17:10:00Z"/>
          <w:rFonts w:asciiTheme="minorHAnsi" w:hAnsiTheme="minorHAnsi" w:cstheme="minorBidi"/>
          <w:sz w:val="22"/>
          <w:szCs w:val="22"/>
          <w:lang w:val="en-US"/>
        </w:rPr>
      </w:pPr>
      <w:ins w:id="699" w:author="Huawei" w:date="2018-07-10T17:10:00Z">
        <w:r w:rsidRPr="00891658">
          <w:rPr>
            <w:rFonts w:eastAsia="MS P??" w:cs="v4.2.0"/>
            <w:lang w:eastAsia="zh-CN"/>
          </w:rPr>
          <w:t>6.6.2.5</w:t>
        </w:r>
        <w:r>
          <w:rPr>
            <w:rFonts w:asciiTheme="minorHAnsi" w:hAnsiTheme="minorHAnsi" w:cstheme="minorBidi"/>
            <w:sz w:val="22"/>
            <w:szCs w:val="22"/>
            <w:lang w:val="en-US"/>
          </w:rPr>
          <w:tab/>
        </w:r>
        <w:r w:rsidRPr="00891658">
          <w:rPr>
            <w:rFonts w:eastAsia="MS P??" w:cs="v4.2.0"/>
            <w:lang w:eastAsia="zh-CN"/>
          </w:rPr>
          <w:t>Test requirements</w:t>
        </w:r>
        <w:r>
          <w:tab/>
        </w:r>
        <w:r>
          <w:fldChar w:fldCharType="begin"/>
        </w:r>
        <w:r>
          <w:instrText xml:space="preserve"> PAGEREF _Toc519006122 \h </w:instrText>
        </w:r>
      </w:ins>
      <w:ins w:id="700" w:author="Huawei" w:date="2018-07-10T17:11:00Z"/>
      <w:r>
        <w:fldChar w:fldCharType="separate"/>
      </w:r>
      <w:ins w:id="701" w:author="Huawei" w:date="2018-07-10T17:11:00Z">
        <w:r>
          <w:t>53</w:t>
        </w:r>
      </w:ins>
      <w:ins w:id="702" w:author="Huawei" w:date="2018-07-10T17:10:00Z">
        <w:r>
          <w:fldChar w:fldCharType="end"/>
        </w:r>
      </w:ins>
    </w:p>
    <w:p w14:paraId="1557C24E" w14:textId="77777777" w:rsidR="00EA1A17" w:rsidRDefault="00EA1A17">
      <w:pPr>
        <w:pStyle w:val="TOC3"/>
        <w:rPr>
          <w:ins w:id="703" w:author="Huawei" w:date="2018-07-10T17:10:00Z"/>
          <w:rFonts w:asciiTheme="minorHAnsi" w:hAnsiTheme="minorHAnsi" w:cstheme="minorBidi"/>
          <w:sz w:val="22"/>
          <w:szCs w:val="22"/>
          <w:lang w:val="en-US"/>
        </w:rPr>
      </w:pPr>
      <w:ins w:id="704" w:author="Huawei" w:date="2018-07-10T17:10:00Z">
        <w:r>
          <w:t>6.6.3</w:t>
        </w:r>
        <w:r>
          <w:rPr>
            <w:rFonts w:asciiTheme="minorHAnsi" w:hAnsiTheme="minorHAnsi" w:cstheme="minorBidi"/>
            <w:sz w:val="22"/>
            <w:szCs w:val="22"/>
            <w:lang w:val="en-US"/>
          </w:rPr>
          <w:tab/>
        </w:r>
        <w:r>
          <w:t>Adjacent Channel Leakage Power Ratio (ACLR)</w:t>
        </w:r>
        <w:r>
          <w:tab/>
        </w:r>
        <w:r>
          <w:fldChar w:fldCharType="begin"/>
        </w:r>
        <w:r>
          <w:instrText xml:space="preserve"> PAGEREF _Toc519006123 \h </w:instrText>
        </w:r>
      </w:ins>
      <w:ins w:id="705" w:author="Huawei" w:date="2018-07-10T17:11:00Z"/>
      <w:r>
        <w:fldChar w:fldCharType="separate"/>
      </w:r>
      <w:ins w:id="706" w:author="Huawei" w:date="2018-07-10T17:11:00Z">
        <w:r>
          <w:t>53</w:t>
        </w:r>
      </w:ins>
      <w:ins w:id="707" w:author="Huawei" w:date="2018-07-10T17:10:00Z">
        <w:r>
          <w:fldChar w:fldCharType="end"/>
        </w:r>
      </w:ins>
    </w:p>
    <w:p w14:paraId="62C5E6CD" w14:textId="77777777" w:rsidR="00EA1A17" w:rsidRDefault="00EA1A17">
      <w:pPr>
        <w:pStyle w:val="TOC4"/>
        <w:rPr>
          <w:ins w:id="708" w:author="Huawei" w:date="2018-07-10T17:10:00Z"/>
          <w:rFonts w:asciiTheme="minorHAnsi" w:hAnsiTheme="minorHAnsi" w:cstheme="minorBidi"/>
          <w:sz w:val="22"/>
          <w:szCs w:val="22"/>
          <w:lang w:val="en-US"/>
        </w:rPr>
      </w:pPr>
      <w:ins w:id="709" w:author="Huawei" w:date="2018-07-10T17:10:00Z">
        <w:r>
          <w:t>6.6.3.1</w:t>
        </w:r>
        <w:r>
          <w:rPr>
            <w:rFonts w:asciiTheme="minorHAnsi" w:hAnsiTheme="minorHAnsi" w:cstheme="minorBidi"/>
            <w:sz w:val="22"/>
            <w:szCs w:val="22"/>
            <w:lang w:val="en-US"/>
          </w:rPr>
          <w:tab/>
        </w:r>
        <w:r>
          <w:t xml:space="preserve">Definition and </w:t>
        </w:r>
        <w:r w:rsidRPr="00891658">
          <w:rPr>
            <w:color w:val="000000" w:themeColor="text1"/>
          </w:rPr>
          <w:t>applicability</w:t>
        </w:r>
        <w:r>
          <w:tab/>
        </w:r>
        <w:r>
          <w:fldChar w:fldCharType="begin"/>
        </w:r>
        <w:r>
          <w:instrText xml:space="preserve"> PAGEREF _Toc519006124 \h </w:instrText>
        </w:r>
      </w:ins>
      <w:ins w:id="710" w:author="Huawei" w:date="2018-07-10T17:11:00Z"/>
      <w:r>
        <w:fldChar w:fldCharType="separate"/>
      </w:r>
      <w:ins w:id="711" w:author="Huawei" w:date="2018-07-10T17:11:00Z">
        <w:r>
          <w:t>53</w:t>
        </w:r>
      </w:ins>
      <w:ins w:id="712" w:author="Huawei" w:date="2018-07-10T17:10:00Z">
        <w:r>
          <w:fldChar w:fldCharType="end"/>
        </w:r>
      </w:ins>
    </w:p>
    <w:p w14:paraId="5D3436B7" w14:textId="77777777" w:rsidR="00EA1A17" w:rsidRDefault="00EA1A17">
      <w:pPr>
        <w:pStyle w:val="TOC4"/>
        <w:rPr>
          <w:ins w:id="713" w:author="Huawei" w:date="2018-07-10T17:10:00Z"/>
          <w:rFonts w:asciiTheme="minorHAnsi" w:hAnsiTheme="minorHAnsi" w:cstheme="minorBidi"/>
          <w:sz w:val="22"/>
          <w:szCs w:val="22"/>
          <w:lang w:val="en-US"/>
        </w:rPr>
      </w:pPr>
      <w:ins w:id="714" w:author="Huawei" w:date="2018-07-10T17:10:00Z">
        <w:r w:rsidRPr="00891658">
          <w:rPr>
            <w:color w:val="000000" w:themeColor="text1"/>
          </w:rPr>
          <w:t>6.6.3.2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_Toc519006125 \h </w:instrText>
        </w:r>
      </w:ins>
      <w:ins w:id="715" w:author="Huawei" w:date="2018-07-10T17:11:00Z"/>
      <w:r>
        <w:fldChar w:fldCharType="separate"/>
      </w:r>
      <w:ins w:id="716" w:author="Huawei" w:date="2018-07-10T17:11:00Z">
        <w:r>
          <w:t>54</w:t>
        </w:r>
      </w:ins>
      <w:ins w:id="717" w:author="Huawei" w:date="2018-07-10T17:10:00Z">
        <w:r>
          <w:fldChar w:fldCharType="end"/>
        </w:r>
      </w:ins>
    </w:p>
    <w:p w14:paraId="3723E811" w14:textId="77777777" w:rsidR="00EA1A17" w:rsidRDefault="00EA1A17">
      <w:pPr>
        <w:pStyle w:val="TOC4"/>
        <w:rPr>
          <w:ins w:id="718" w:author="Huawei" w:date="2018-07-10T17:10:00Z"/>
          <w:rFonts w:asciiTheme="minorHAnsi" w:hAnsiTheme="minorHAnsi" w:cstheme="minorBidi"/>
          <w:sz w:val="22"/>
          <w:szCs w:val="22"/>
          <w:lang w:val="en-US"/>
        </w:rPr>
      </w:pPr>
      <w:ins w:id="719" w:author="Huawei" w:date="2018-07-10T17:10:00Z">
        <w:r w:rsidRPr="00891658">
          <w:rPr>
            <w:color w:val="000000" w:themeColor="text1"/>
          </w:rPr>
          <w:t>6.6.3.3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_Toc519006126 \h </w:instrText>
        </w:r>
      </w:ins>
      <w:ins w:id="720" w:author="Huawei" w:date="2018-07-10T17:11:00Z"/>
      <w:r>
        <w:fldChar w:fldCharType="separate"/>
      </w:r>
      <w:ins w:id="721" w:author="Huawei" w:date="2018-07-10T17:11:00Z">
        <w:r>
          <w:t>54</w:t>
        </w:r>
      </w:ins>
      <w:ins w:id="722" w:author="Huawei" w:date="2018-07-10T17:10:00Z">
        <w:r>
          <w:fldChar w:fldCharType="end"/>
        </w:r>
      </w:ins>
    </w:p>
    <w:p w14:paraId="778AA8FE" w14:textId="77777777" w:rsidR="00EA1A17" w:rsidRDefault="00EA1A17">
      <w:pPr>
        <w:pStyle w:val="TOC4"/>
        <w:rPr>
          <w:ins w:id="723" w:author="Huawei" w:date="2018-07-10T17:10:00Z"/>
          <w:rFonts w:asciiTheme="minorHAnsi" w:hAnsiTheme="minorHAnsi" w:cstheme="minorBidi"/>
          <w:sz w:val="22"/>
          <w:szCs w:val="22"/>
          <w:lang w:val="en-US"/>
        </w:rPr>
      </w:pPr>
      <w:ins w:id="724" w:author="Huawei" w:date="2018-07-10T17:10:00Z">
        <w:r w:rsidRPr="00891658">
          <w:rPr>
            <w:color w:val="000000" w:themeColor="text1"/>
          </w:rPr>
          <w:t>6.6.3.4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_Toc519006127 \h </w:instrText>
        </w:r>
      </w:ins>
      <w:ins w:id="725" w:author="Huawei" w:date="2018-07-10T17:11:00Z"/>
      <w:r>
        <w:fldChar w:fldCharType="separate"/>
      </w:r>
      <w:ins w:id="726" w:author="Huawei" w:date="2018-07-10T17:11:00Z">
        <w:r>
          <w:t>54</w:t>
        </w:r>
      </w:ins>
      <w:ins w:id="727" w:author="Huawei" w:date="2018-07-10T17:10:00Z">
        <w:r>
          <w:fldChar w:fldCharType="end"/>
        </w:r>
      </w:ins>
    </w:p>
    <w:p w14:paraId="1D8209CB" w14:textId="77777777" w:rsidR="00EA1A17" w:rsidRDefault="00EA1A17">
      <w:pPr>
        <w:pStyle w:val="TOC5"/>
        <w:rPr>
          <w:ins w:id="728" w:author="Huawei" w:date="2018-07-10T17:10:00Z"/>
          <w:rFonts w:asciiTheme="minorHAnsi" w:hAnsiTheme="minorHAnsi" w:cstheme="minorBidi"/>
          <w:sz w:val="22"/>
          <w:szCs w:val="22"/>
          <w:lang w:val="en-US"/>
        </w:rPr>
      </w:pPr>
      <w:ins w:id="729" w:author="Huawei" w:date="2018-07-10T17:10:00Z">
        <w:r w:rsidRPr="00891658">
          <w:rPr>
            <w:color w:val="000000" w:themeColor="text1"/>
          </w:rPr>
          <w:t>6.6.3.4.1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_Toc519006128 \h </w:instrText>
        </w:r>
      </w:ins>
      <w:ins w:id="730" w:author="Huawei" w:date="2018-07-10T17:11:00Z"/>
      <w:r>
        <w:fldChar w:fldCharType="separate"/>
      </w:r>
      <w:ins w:id="731" w:author="Huawei" w:date="2018-07-10T17:11:00Z">
        <w:r>
          <w:t>54</w:t>
        </w:r>
      </w:ins>
      <w:ins w:id="732" w:author="Huawei" w:date="2018-07-10T17:10:00Z">
        <w:r>
          <w:fldChar w:fldCharType="end"/>
        </w:r>
      </w:ins>
    </w:p>
    <w:p w14:paraId="20BE6B6B" w14:textId="77777777" w:rsidR="00EA1A17" w:rsidRDefault="00EA1A17">
      <w:pPr>
        <w:pStyle w:val="TOC5"/>
        <w:rPr>
          <w:ins w:id="733" w:author="Huawei" w:date="2018-07-10T17:10:00Z"/>
          <w:rFonts w:asciiTheme="minorHAnsi" w:hAnsiTheme="minorHAnsi" w:cstheme="minorBidi"/>
          <w:sz w:val="22"/>
          <w:szCs w:val="22"/>
          <w:lang w:val="en-US"/>
        </w:rPr>
      </w:pPr>
      <w:ins w:id="734" w:author="Huawei" w:date="2018-07-10T17:10:00Z">
        <w:r w:rsidRPr="00891658">
          <w:rPr>
            <w:color w:val="000000" w:themeColor="text1"/>
          </w:rPr>
          <w:t>6.6.3.4.2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_Toc519006129 \h </w:instrText>
        </w:r>
      </w:ins>
      <w:ins w:id="735" w:author="Huawei" w:date="2018-07-10T17:11:00Z"/>
      <w:r>
        <w:fldChar w:fldCharType="separate"/>
      </w:r>
      <w:ins w:id="736" w:author="Huawei" w:date="2018-07-10T17:11:00Z">
        <w:r>
          <w:t>54</w:t>
        </w:r>
      </w:ins>
      <w:ins w:id="737" w:author="Huawei" w:date="2018-07-10T17:10:00Z">
        <w:r>
          <w:fldChar w:fldCharType="end"/>
        </w:r>
      </w:ins>
    </w:p>
    <w:p w14:paraId="442BA3F7" w14:textId="77777777" w:rsidR="00EA1A17" w:rsidRDefault="00EA1A17">
      <w:pPr>
        <w:pStyle w:val="TOC4"/>
        <w:rPr>
          <w:ins w:id="738" w:author="Huawei" w:date="2018-07-10T17:10:00Z"/>
          <w:rFonts w:asciiTheme="minorHAnsi" w:hAnsiTheme="minorHAnsi" w:cstheme="minorBidi"/>
          <w:sz w:val="22"/>
          <w:szCs w:val="22"/>
          <w:lang w:val="en-US"/>
        </w:rPr>
      </w:pPr>
      <w:ins w:id="739" w:author="Huawei" w:date="2018-07-10T17:10:00Z">
        <w:r w:rsidRPr="00891658">
          <w:rPr>
            <w:color w:val="000000" w:themeColor="text1"/>
          </w:rPr>
          <w:t>6.6.3.5</w:t>
        </w:r>
        <w:r>
          <w:rPr>
            <w:rFonts w:asciiTheme="minorHAnsi" w:hAnsiTheme="minorHAnsi" w:cstheme="minorBidi"/>
            <w:sz w:val="22"/>
            <w:szCs w:val="22"/>
            <w:lang w:val="en-US"/>
          </w:rPr>
          <w:tab/>
        </w:r>
        <w:r w:rsidRPr="00891658">
          <w:rPr>
            <w:color w:val="000000" w:themeColor="text1"/>
          </w:rPr>
          <w:t>Test requirements</w:t>
        </w:r>
        <w:r>
          <w:tab/>
        </w:r>
        <w:r>
          <w:fldChar w:fldCharType="begin"/>
        </w:r>
        <w:r>
          <w:instrText xml:space="preserve"> PAGEREF _Toc519006130 \h </w:instrText>
        </w:r>
      </w:ins>
      <w:ins w:id="740" w:author="Huawei" w:date="2018-07-10T17:11:00Z"/>
      <w:r>
        <w:fldChar w:fldCharType="separate"/>
      </w:r>
      <w:ins w:id="741" w:author="Huawei" w:date="2018-07-10T17:11:00Z">
        <w:r>
          <w:t>55</w:t>
        </w:r>
      </w:ins>
      <w:ins w:id="742" w:author="Huawei" w:date="2018-07-10T17:10:00Z">
        <w:r>
          <w:fldChar w:fldCharType="end"/>
        </w:r>
      </w:ins>
    </w:p>
    <w:p w14:paraId="593E0821" w14:textId="77777777" w:rsidR="00EA1A17" w:rsidRDefault="00EA1A17">
      <w:pPr>
        <w:pStyle w:val="TOC5"/>
        <w:rPr>
          <w:ins w:id="743" w:author="Huawei" w:date="2018-07-10T17:10:00Z"/>
          <w:rFonts w:asciiTheme="minorHAnsi" w:hAnsiTheme="minorHAnsi" w:cstheme="minorBidi"/>
          <w:sz w:val="22"/>
          <w:szCs w:val="22"/>
          <w:lang w:val="en-US"/>
        </w:rPr>
      </w:pPr>
      <w:ins w:id="744" w:author="Huawei" w:date="2018-07-10T17:10:00Z">
        <w:r w:rsidRPr="00891658">
          <w:rPr>
            <w:color w:val="000000" w:themeColor="text1"/>
          </w:rPr>
          <w:t>6.6.3.5.1</w:t>
        </w:r>
        <w:r>
          <w:rPr>
            <w:rFonts w:asciiTheme="minorHAnsi" w:hAnsiTheme="minorHAnsi" w:cstheme="minorBidi"/>
            <w:sz w:val="22"/>
            <w:szCs w:val="22"/>
            <w:lang w:val="en-US"/>
          </w:rPr>
          <w:tab/>
        </w:r>
        <w:r w:rsidRPr="00891658">
          <w:rPr>
            <w:color w:val="000000" w:themeColor="text1"/>
          </w:rPr>
          <w:t>General requirements</w:t>
        </w:r>
        <w:r>
          <w:tab/>
        </w:r>
        <w:r>
          <w:fldChar w:fldCharType="begin"/>
        </w:r>
        <w:r>
          <w:instrText xml:space="preserve"> PAGEREF _Toc519006131 \h </w:instrText>
        </w:r>
      </w:ins>
      <w:ins w:id="745" w:author="Huawei" w:date="2018-07-10T17:11:00Z"/>
      <w:r>
        <w:fldChar w:fldCharType="separate"/>
      </w:r>
      <w:ins w:id="746" w:author="Huawei" w:date="2018-07-10T17:11:00Z">
        <w:r>
          <w:t>55</w:t>
        </w:r>
      </w:ins>
      <w:ins w:id="747" w:author="Huawei" w:date="2018-07-10T17:10:00Z">
        <w:r>
          <w:fldChar w:fldCharType="end"/>
        </w:r>
      </w:ins>
    </w:p>
    <w:p w14:paraId="3BCACC2E" w14:textId="77777777" w:rsidR="00EA1A17" w:rsidRDefault="00EA1A17">
      <w:pPr>
        <w:pStyle w:val="TOC5"/>
        <w:rPr>
          <w:ins w:id="748" w:author="Huawei" w:date="2018-07-10T17:10:00Z"/>
          <w:rFonts w:asciiTheme="minorHAnsi" w:hAnsiTheme="minorHAnsi" w:cstheme="minorBidi"/>
          <w:sz w:val="22"/>
          <w:szCs w:val="22"/>
          <w:lang w:val="en-US"/>
        </w:rPr>
      </w:pPr>
      <w:ins w:id="749" w:author="Huawei" w:date="2018-07-10T17:10:00Z">
        <w:r w:rsidRPr="00891658">
          <w:rPr>
            <w:color w:val="000000" w:themeColor="text1"/>
          </w:rPr>
          <w:t>6.6.3.5.2</w:t>
        </w:r>
        <w:r>
          <w:rPr>
            <w:rFonts w:asciiTheme="minorHAnsi" w:hAnsiTheme="minorHAnsi" w:cstheme="minorBidi"/>
            <w:sz w:val="22"/>
            <w:szCs w:val="22"/>
            <w:lang w:val="en-US"/>
          </w:rPr>
          <w:tab/>
        </w:r>
        <w:r w:rsidRPr="00891658">
          <w:rPr>
            <w:color w:val="000000" w:themeColor="text1"/>
          </w:rPr>
          <w:t>Basic limits</w:t>
        </w:r>
        <w:r>
          <w:tab/>
        </w:r>
        <w:r>
          <w:fldChar w:fldCharType="begin"/>
        </w:r>
        <w:r>
          <w:instrText xml:space="preserve"> PAGEREF _Toc519006132 \h </w:instrText>
        </w:r>
      </w:ins>
      <w:ins w:id="750" w:author="Huawei" w:date="2018-07-10T17:11:00Z"/>
      <w:r>
        <w:fldChar w:fldCharType="separate"/>
      </w:r>
      <w:ins w:id="751" w:author="Huawei" w:date="2018-07-10T17:11:00Z">
        <w:r>
          <w:t>55</w:t>
        </w:r>
      </w:ins>
      <w:ins w:id="752" w:author="Huawei" w:date="2018-07-10T17:10:00Z">
        <w:r>
          <w:fldChar w:fldCharType="end"/>
        </w:r>
      </w:ins>
    </w:p>
    <w:p w14:paraId="6E07D3A7" w14:textId="77777777" w:rsidR="00EA1A17" w:rsidRDefault="00EA1A17">
      <w:pPr>
        <w:pStyle w:val="TOC5"/>
        <w:rPr>
          <w:ins w:id="753" w:author="Huawei" w:date="2018-07-10T17:10:00Z"/>
          <w:rFonts w:asciiTheme="minorHAnsi" w:hAnsiTheme="minorHAnsi" w:cstheme="minorBidi"/>
          <w:sz w:val="22"/>
          <w:szCs w:val="22"/>
          <w:lang w:val="en-US"/>
        </w:rPr>
      </w:pPr>
      <w:ins w:id="754" w:author="Huawei" w:date="2018-07-10T17:10:00Z">
        <w:r w:rsidRPr="00891658">
          <w:rPr>
            <w:color w:val="000000" w:themeColor="text1"/>
          </w:rPr>
          <w:t>6.6.3.5.3</w:t>
        </w:r>
        <w:r>
          <w:rPr>
            <w:rFonts w:asciiTheme="minorHAnsi" w:hAnsiTheme="minorHAnsi" w:cstheme="minorBidi"/>
            <w:sz w:val="22"/>
            <w:szCs w:val="22"/>
            <w:lang w:val="en-US"/>
          </w:rPr>
          <w:tab/>
        </w:r>
        <w:r w:rsidRPr="00891658">
          <w:rPr>
            <w:i/>
            <w:color w:val="000000" w:themeColor="text1"/>
          </w:rPr>
          <w:t>BS type 1-C</w:t>
        </w:r>
        <w:r>
          <w:tab/>
        </w:r>
        <w:r>
          <w:fldChar w:fldCharType="begin"/>
        </w:r>
        <w:r>
          <w:instrText xml:space="preserve"> PAGEREF _Toc519006133 \h </w:instrText>
        </w:r>
      </w:ins>
      <w:ins w:id="755" w:author="Huawei" w:date="2018-07-10T17:11:00Z"/>
      <w:r>
        <w:fldChar w:fldCharType="separate"/>
      </w:r>
      <w:ins w:id="756" w:author="Huawei" w:date="2018-07-10T17:11:00Z">
        <w:r>
          <w:t>58</w:t>
        </w:r>
      </w:ins>
      <w:ins w:id="757" w:author="Huawei" w:date="2018-07-10T17:10:00Z">
        <w:r>
          <w:fldChar w:fldCharType="end"/>
        </w:r>
      </w:ins>
    </w:p>
    <w:p w14:paraId="3D4FB0CB" w14:textId="77777777" w:rsidR="00EA1A17" w:rsidRDefault="00EA1A17">
      <w:pPr>
        <w:pStyle w:val="TOC5"/>
        <w:rPr>
          <w:ins w:id="758" w:author="Huawei" w:date="2018-07-10T17:10:00Z"/>
          <w:rFonts w:asciiTheme="minorHAnsi" w:hAnsiTheme="minorHAnsi" w:cstheme="minorBidi"/>
          <w:sz w:val="22"/>
          <w:szCs w:val="22"/>
          <w:lang w:val="en-US"/>
        </w:rPr>
      </w:pPr>
      <w:ins w:id="759" w:author="Huawei" w:date="2018-07-10T17:10:00Z">
        <w:r w:rsidRPr="00891658">
          <w:rPr>
            <w:color w:val="000000" w:themeColor="text1"/>
          </w:rPr>
          <w:t>6.6.3.5.4</w:t>
        </w:r>
        <w:r>
          <w:rPr>
            <w:rFonts w:asciiTheme="minorHAnsi" w:hAnsiTheme="minorHAnsi" w:cstheme="minorBidi"/>
            <w:sz w:val="22"/>
            <w:szCs w:val="22"/>
            <w:lang w:val="en-US"/>
          </w:rPr>
          <w:tab/>
        </w:r>
        <w:r w:rsidRPr="00891658">
          <w:rPr>
            <w:i/>
            <w:color w:val="000000" w:themeColor="text1"/>
          </w:rPr>
          <w:t>BS type 1-H</w:t>
        </w:r>
        <w:r>
          <w:tab/>
        </w:r>
        <w:r>
          <w:fldChar w:fldCharType="begin"/>
        </w:r>
        <w:r>
          <w:instrText xml:space="preserve"> PAGEREF _Toc519006134 \h </w:instrText>
        </w:r>
      </w:ins>
      <w:ins w:id="760" w:author="Huawei" w:date="2018-07-10T17:11:00Z"/>
      <w:r>
        <w:fldChar w:fldCharType="separate"/>
      </w:r>
      <w:ins w:id="761" w:author="Huawei" w:date="2018-07-10T17:11:00Z">
        <w:r>
          <w:t>59</w:t>
        </w:r>
      </w:ins>
      <w:ins w:id="762" w:author="Huawei" w:date="2018-07-10T17:10:00Z">
        <w:r>
          <w:fldChar w:fldCharType="end"/>
        </w:r>
      </w:ins>
    </w:p>
    <w:p w14:paraId="353E30CA" w14:textId="77777777" w:rsidR="00EA1A17" w:rsidRDefault="00EA1A17">
      <w:pPr>
        <w:pStyle w:val="TOC3"/>
        <w:rPr>
          <w:ins w:id="763" w:author="Huawei" w:date="2018-07-10T17:10:00Z"/>
          <w:rFonts w:asciiTheme="minorHAnsi" w:hAnsiTheme="minorHAnsi" w:cstheme="minorBidi"/>
          <w:sz w:val="22"/>
          <w:szCs w:val="22"/>
          <w:lang w:val="en-US"/>
        </w:rPr>
      </w:pPr>
      <w:ins w:id="764" w:author="Huawei" w:date="2018-07-10T17:10:00Z">
        <w:r>
          <w:t>6.6.4</w:t>
        </w:r>
        <w:r>
          <w:rPr>
            <w:rFonts w:asciiTheme="minorHAnsi" w:hAnsiTheme="minorHAnsi" w:cstheme="minorBidi"/>
            <w:sz w:val="22"/>
            <w:szCs w:val="22"/>
            <w:lang w:val="en-US"/>
          </w:rPr>
          <w:tab/>
        </w:r>
        <w:r>
          <w:t>Operating band unwanted emissions</w:t>
        </w:r>
        <w:r>
          <w:tab/>
        </w:r>
        <w:r>
          <w:fldChar w:fldCharType="begin"/>
        </w:r>
        <w:r>
          <w:instrText xml:space="preserve"> PAGEREF _Toc519006135 \h </w:instrText>
        </w:r>
      </w:ins>
      <w:ins w:id="765" w:author="Huawei" w:date="2018-07-10T17:11:00Z"/>
      <w:r>
        <w:fldChar w:fldCharType="separate"/>
      </w:r>
      <w:ins w:id="766" w:author="Huawei" w:date="2018-07-10T17:11:00Z">
        <w:r>
          <w:t>59</w:t>
        </w:r>
      </w:ins>
      <w:ins w:id="767" w:author="Huawei" w:date="2018-07-10T17:10:00Z">
        <w:r>
          <w:fldChar w:fldCharType="end"/>
        </w:r>
      </w:ins>
    </w:p>
    <w:p w14:paraId="2DE29571" w14:textId="77777777" w:rsidR="00EA1A17" w:rsidRDefault="00EA1A17">
      <w:pPr>
        <w:pStyle w:val="TOC3"/>
        <w:rPr>
          <w:ins w:id="768" w:author="Huawei" w:date="2018-07-10T17:10:00Z"/>
          <w:rFonts w:asciiTheme="minorHAnsi" w:hAnsiTheme="minorHAnsi" w:cstheme="minorBidi"/>
          <w:sz w:val="22"/>
          <w:szCs w:val="22"/>
          <w:lang w:val="en-US"/>
        </w:rPr>
      </w:pPr>
      <w:ins w:id="769" w:author="Huawei" w:date="2018-07-10T17:10:00Z">
        <w:r>
          <w:t>6.6.5</w:t>
        </w:r>
        <w:r>
          <w:rPr>
            <w:rFonts w:asciiTheme="minorHAnsi" w:hAnsiTheme="minorHAnsi" w:cstheme="minorBidi"/>
            <w:sz w:val="22"/>
            <w:szCs w:val="22"/>
            <w:lang w:val="en-US"/>
          </w:rPr>
          <w:tab/>
        </w:r>
        <w:r>
          <w:t>Transmitter spurious emissions</w:t>
        </w:r>
        <w:r>
          <w:tab/>
        </w:r>
        <w:r>
          <w:fldChar w:fldCharType="begin"/>
        </w:r>
        <w:r>
          <w:instrText xml:space="preserve"> PAGEREF _Toc519006136 \h </w:instrText>
        </w:r>
      </w:ins>
      <w:ins w:id="770" w:author="Huawei" w:date="2018-07-10T17:11:00Z"/>
      <w:r>
        <w:fldChar w:fldCharType="separate"/>
      </w:r>
      <w:ins w:id="771" w:author="Huawei" w:date="2018-07-10T17:11:00Z">
        <w:r>
          <w:t>59</w:t>
        </w:r>
      </w:ins>
      <w:ins w:id="772" w:author="Huawei" w:date="2018-07-10T17:10:00Z">
        <w:r>
          <w:fldChar w:fldCharType="end"/>
        </w:r>
      </w:ins>
    </w:p>
    <w:p w14:paraId="688BE4A5" w14:textId="77777777" w:rsidR="00EA1A17" w:rsidRDefault="00EA1A17">
      <w:pPr>
        <w:pStyle w:val="TOC4"/>
        <w:rPr>
          <w:ins w:id="773" w:author="Huawei" w:date="2018-07-10T17:10:00Z"/>
          <w:rFonts w:asciiTheme="minorHAnsi" w:hAnsiTheme="minorHAnsi" w:cstheme="minorBidi"/>
          <w:sz w:val="22"/>
          <w:szCs w:val="22"/>
          <w:lang w:val="en-US"/>
        </w:rPr>
      </w:pPr>
      <w:ins w:id="774" w:author="Huawei" w:date="2018-07-10T17:10:00Z">
        <w:r w:rsidRPr="00891658">
          <w:rPr>
            <w:color w:val="000000" w:themeColor="text1"/>
          </w:rPr>
          <w:t>6.6.5.1</w:t>
        </w:r>
        <w:r>
          <w:rPr>
            <w:rFonts w:asciiTheme="minorHAnsi" w:hAnsiTheme="minorHAnsi" w:cstheme="minorBidi"/>
            <w:sz w:val="22"/>
            <w:szCs w:val="22"/>
            <w:lang w:val="en-US"/>
          </w:rPr>
          <w:tab/>
        </w:r>
        <w:r w:rsidRPr="00891658">
          <w:rPr>
            <w:color w:val="000000" w:themeColor="text1"/>
          </w:rPr>
          <w:t>Definition and applicability</w:t>
        </w:r>
        <w:r>
          <w:tab/>
        </w:r>
        <w:r>
          <w:fldChar w:fldCharType="begin"/>
        </w:r>
        <w:r>
          <w:instrText xml:space="preserve"> PAGEREF _Toc519006137 \h </w:instrText>
        </w:r>
      </w:ins>
      <w:ins w:id="775" w:author="Huawei" w:date="2018-07-10T17:11:00Z"/>
      <w:r>
        <w:fldChar w:fldCharType="separate"/>
      </w:r>
      <w:ins w:id="776" w:author="Huawei" w:date="2018-07-10T17:11:00Z">
        <w:r>
          <w:t>59</w:t>
        </w:r>
      </w:ins>
      <w:ins w:id="777" w:author="Huawei" w:date="2018-07-10T17:10:00Z">
        <w:r>
          <w:fldChar w:fldCharType="end"/>
        </w:r>
      </w:ins>
    </w:p>
    <w:p w14:paraId="59CF6A8D" w14:textId="77777777" w:rsidR="00EA1A17" w:rsidRDefault="00EA1A17">
      <w:pPr>
        <w:pStyle w:val="TOC4"/>
        <w:rPr>
          <w:ins w:id="778" w:author="Huawei" w:date="2018-07-10T17:10:00Z"/>
          <w:rFonts w:asciiTheme="minorHAnsi" w:hAnsiTheme="minorHAnsi" w:cstheme="minorBidi"/>
          <w:sz w:val="22"/>
          <w:szCs w:val="22"/>
          <w:lang w:val="en-US"/>
        </w:rPr>
      </w:pPr>
      <w:ins w:id="779" w:author="Huawei" w:date="2018-07-10T17:10:00Z">
        <w:r w:rsidRPr="00891658">
          <w:rPr>
            <w:color w:val="000000" w:themeColor="text1"/>
          </w:rPr>
          <w:t>6.6.5.2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_Toc519006138 \h </w:instrText>
        </w:r>
      </w:ins>
      <w:ins w:id="780" w:author="Huawei" w:date="2018-07-10T17:11:00Z"/>
      <w:r>
        <w:fldChar w:fldCharType="separate"/>
      </w:r>
      <w:ins w:id="781" w:author="Huawei" w:date="2018-07-10T17:11:00Z">
        <w:r>
          <w:t>60</w:t>
        </w:r>
      </w:ins>
      <w:ins w:id="782" w:author="Huawei" w:date="2018-07-10T17:10:00Z">
        <w:r>
          <w:fldChar w:fldCharType="end"/>
        </w:r>
      </w:ins>
    </w:p>
    <w:p w14:paraId="0537908C" w14:textId="77777777" w:rsidR="00EA1A17" w:rsidRDefault="00EA1A17">
      <w:pPr>
        <w:pStyle w:val="TOC4"/>
        <w:rPr>
          <w:ins w:id="783" w:author="Huawei" w:date="2018-07-10T17:10:00Z"/>
          <w:rFonts w:asciiTheme="minorHAnsi" w:hAnsiTheme="minorHAnsi" w:cstheme="minorBidi"/>
          <w:sz w:val="22"/>
          <w:szCs w:val="22"/>
          <w:lang w:val="en-US"/>
        </w:rPr>
      </w:pPr>
      <w:ins w:id="784" w:author="Huawei" w:date="2018-07-10T17:10:00Z">
        <w:r w:rsidRPr="00891658">
          <w:rPr>
            <w:color w:val="000000" w:themeColor="text1"/>
          </w:rPr>
          <w:t>6.6.5.3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_Toc519006139 \h </w:instrText>
        </w:r>
      </w:ins>
      <w:ins w:id="785" w:author="Huawei" w:date="2018-07-10T17:11:00Z"/>
      <w:r>
        <w:fldChar w:fldCharType="separate"/>
      </w:r>
      <w:ins w:id="786" w:author="Huawei" w:date="2018-07-10T17:11:00Z">
        <w:r>
          <w:t>60</w:t>
        </w:r>
      </w:ins>
      <w:ins w:id="787" w:author="Huawei" w:date="2018-07-10T17:10:00Z">
        <w:r>
          <w:fldChar w:fldCharType="end"/>
        </w:r>
      </w:ins>
    </w:p>
    <w:p w14:paraId="3FB0FEDC" w14:textId="77777777" w:rsidR="00EA1A17" w:rsidRDefault="00EA1A17">
      <w:pPr>
        <w:pStyle w:val="TOC4"/>
        <w:rPr>
          <w:ins w:id="788" w:author="Huawei" w:date="2018-07-10T17:10:00Z"/>
          <w:rFonts w:asciiTheme="minorHAnsi" w:hAnsiTheme="minorHAnsi" w:cstheme="minorBidi"/>
          <w:sz w:val="22"/>
          <w:szCs w:val="22"/>
          <w:lang w:val="en-US"/>
        </w:rPr>
      </w:pPr>
      <w:ins w:id="789" w:author="Huawei" w:date="2018-07-10T17:10:00Z">
        <w:r w:rsidRPr="00891658">
          <w:rPr>
            <w:color w:val="000000" w:themeColor="text1"/>
          </w:rPr>
          <w:t>6.6.5.4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_Toc519006140 \h </w:instrText>
        </w:r>
      </w:ins>
      <w:ins w:id="790" w:author="Huawei" w:date="2018-07-10T17:11:00Z"/>
      <w:r>
        <w:fldChar w:fldCharType="separate"/>
      </w:r>
      <w:ins w:id="791" w:author="Huawei" w:date="2018-07-10T17:11:00Z">
        <w:r>
          <w:t>60</w:t>
        </w:r>
      </w:ins>
      <w:ins w:id="792" w:author="Huawei" w:date="2018-07-10T17:10:00Z">
        <w:r>
          <w:fldChar w:fldCharType="end"/>
        </w:r>
      </w:ins>
    </w:p>
    <w:p w14:paraId="042E1A03" w14:textId="77777777" w:rsidR="00EA1A17" w:rsidRDefault="00EA1A17">
      <w:pPr>
        <w:pStyle w:val="TOC5"/>
        <w:rPr>
          <w:ins w:id="793" w:author="Huawei" w:date="2018-07-10T17:10:00Z"/>
          <w:rFonts w:asciiTheme="minorHAnsi" w:hAnsiTheme="minorHAnsi" w:cstheme="minorBidi"/>
          <w:sz w:val="22"/>
          <w:szCs w:val="22"/>
          <w:lang w:val="en-US"/>
        </w:rPr>
      </w:pPr>
      <w:ins w:id="794" w:author="Huawei" w:date="2018-07-10T17:10:00Z">
        <w:r w:rsidRPr="00891658">
          <w:rPr>
            <w:color w:val="000000" w:themeColor="text1"/>
          </w:rPr>
          <w:t>6.6.5.4.1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_Toc519006141 \h </w:instrText>
        </w:r>
      </w:ins>
      <w:ins w:id="795" w:author="Huawei" w:date="2018-07-10T17:11:00Z"/>
      <w:r>
        <w:fldChar w:fldCharType="separate"/>
      </w:r>
      <w:ins w:id="796" w:author="Huawei" w:date="2018-07-10T17:11:00Z">
        <w:r>
          <w:t>60</w:t>
        </w:r>
      </w:ins>
      <w:ins w:id="797" w:author="Huawei" w:date="2018-07-10T17:10:00Z">
        <w:r>
          <w:fldChar w:fldCharType="end"/>
        </w:r>
      </w:ins>
    </w:p>
    <w:p w14:paraId="77A8A1A1" w14:textId="77777777" w:rsidR="00EA1A17" w:rsidRDefault="00EA1A17">
      <w:pPr>
        <w:pStyle w:val="TOC5"/>
        <w:rPr>
          <w:ins w:id="798" w:author="Huawei" w:date="2018-07-10T17:10:00Z"/>
          <w:rFonts w:asciiTheme="minorHAnsi" w:hAnsiTheme="minorHAnsi" w:cstheme="minorBidi"/>
          <w:sz w:val="22"/>
          <w:szCs w:val="22"/>
          <w:lang w:val="en-US"/>
        </w:rPr>
      </w:pPr>
      <w:ins w:id="799" w:author="Huawei" w:date="2018-07-10T17:10:00Z">
        <w:r w:rsidRPr="00891658">
          <w:rPr>
            <w:color w:val="000000" w:themeColor="text1"/>
          </w:rPr>
          <w:t>6.6.5.4.2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_Toc519006142 \h </w:instrText>
        </w:r>
      </w:ins>
      <w:ins w:id="800" w:author="Huawei" w:date="2018-07-10T17:11:00Z"/>
      <w:r>
        <w:fldChar w:fldCharType="separate"/>
      </w:r>
      <w:ins w:id="801" w:author="Huawei" w:date="2018-07-10T17:11:00Z">
        <w:r>
          <w:t>60</w:t>
        </w:r>
      </w:ins>
      <w:ins w:id="802" w:author="Huawei" w:date="2018-07-10T17:10:00Z">
        <w:r>
          <w:fldChar w:fldCharType="end"/>
        </w:r>
      </w:ins>
    </w:p>
    <w:p w14:paraId="1B4D94B4" w14:textId="77777777" w:rsidR="00EA1A17" w:rsidRDefault="00EA1A17">
      <w:pPr>
        <w:pStyle w:val="TOC4"/>
        <w:rPr>
          <w:ins w:id="803" w:author="Huawei" w:date="2018-07-10T17:10:00Z"/>
          <w:rFonts w:asciiTheme="minorHAnsi" w:hAnsiTheme="minorHAnsi" w:cstheme="minorBidi"/>
          <w:sz w:val="22"/>
          <w:szCs w:val="22"/>
          <w:lang w:val="en-US"/>
        </w:rPr>
      </w:pPr>
      <w:ins w:id="804" w:author="Huawei" w:date="2018-07-10T17:10:00Z">
        <w:r w:rsidRPr="00891658">
          <w:rPr>
            <w:color w:val="000000" w:themeColor="text1"/>
          </w:rPr>
          <w:t>6.6.5.5</w:t>
        </w:r>
        <w:r>
          <w:rPr>
            <w:rFonts w:asciiTheme="minorHAnsi" w:hAnsiTheme="minorHAnsi" w:cstheme="minorBidi"/>
            <w:sz w:val="22"/>
            <w:szCs w:val="22"/>
            <w:lang w:val="en-US"/>
          </w:rPr>
          <w:tab/>
        </w:r>
        <w:r w:rsidRPr="00891658">
          <w:rPr>
            <w:color w:val="000000" w:themeColor="text1"/>
          </w:rPr>
          <w:t>Test requirements</w:t>
        </w:r>
        <w:r>
          <w:tab/>
        </w:r>
        <w:r>
          <w:fldChar w:fldCharType="begin"/>
        </w:r>
        <w:r>
          <w:instrText xml:space="preserve"> PAGEREF _Toc519006143 \h </w:instrText>
        </w:r>
      </w:ins>
      <w:ins w:id="805" w:author="Huawei" w:date="2018-07-10T17:11:00Z"/>
      <w:r>
        <w:fldChar w:fldCharType="separate"/>
      </w:r>
      <w:ins w:id="806" w:author="Huawei" w:date="2018-07-10T17:11:00Z">
        <w:r>
          <w:t>61</w:t>
        </w:r>
      </w:ins>
      <w:ins w:id="807" w:author="Huawei" w:date="2018-07-10T17:10:00Z">
        <w:r>
          <w:fldChar w:fldCharType="end"/>
        </w:r>
      </w:ins>
    </w:p>
    <w:p w14:paraId="0A4E7092" w14:textId="77777777" w:rsidR="00EA1A17" w:rsidRDefault="00EA1A17">
      <w:pPr>
        <w:pStyle w:val="TOC5"/>
        <w:rPr>
          <w:ins w:id="808" w:author="Huawei" w:date="2018-07-10T17:10:00Z"/>
          <w:rFonts w:asciiTheme="minorHAnsi" w:hAnsiTheme="minorHAnsi" w:cstheme="minorBidi"/>
          <w:sz w:val="22"/>
          <w:szCs w:val="22"/>
          <w:lang w:val="en-US"/>
        </w:rPr>
      </w:pPr>
      <w:ins w:id="809" w:author="Huawei" w:date="2018-07-10T17:10:00Z">
        <w:r w:rsidRPr="00891658">
          <w:rPr>
            <w:color w:val="000000" w:themeColor="text1"/>
          </w:rPr>
          <w:t>6.6.5.5.1</w:t>
        </w:r>
        <w:r>
          <w:rPr>
            <w:rFonts w:asciiTheme="minorHAnsi" w:hAnsiTheme="minorHAnsi" w:cstheme="minorBidi"/>
            <w:sz w:val="22"/>
            <w:szCs w:val="22"/>
            <w:lang w:val="en-US"/>
          </w:rPr>
          <w:tab/>
        </w:r>
        <w:r w:rsidRPr="00891658">
          <w:rPr>
            <w:color w:val="000000" w:themeColor="text1"/>
          </w:rPr>
          <w:t>Basic limits</w:t>
        </w:r>
        <w:r>
          <w:tab/>
        </w:r>
        <w:r>
          <w:fldChar w:fldCharType="begin"/>
        </w:r>
        <w:r>
          <w:instrText xml:space="preserve"> PAGEREF _Toc519006144 \h </w:instrText>
        </w:r>
      </w:ins>
      <w:ins w:id="810" w:author="Huawei" w:date="2018-07-10T17:11:00Z"/>
      <w:r>
        <w:fldChar w:fldCharType="separate"/>
      </w:r>
      <w:ins w:id="811" w:author="Huawei" w:date="2018-07-10T17:11:00Z">
        <w:r>
          <w:t>61</w:t>
        </w:r>
      </w:ins>
      <w:ins w:id="812" w:author="Huawei" w:date="2018-07-10T17:10:00Z">
        <w:r>
          <w:fldChar w:fldCharType="end"/>
        </w:r>
      </w:ins>
    </w:p>
    <w:p w14:paraId="7E4146D6" w14:textId="77777777" w:rsidR="00EA1A17" w:rsidRDefault="00EA1A17">
      <w:pPr>
        <w:pStyle w:val="TOC6"/>
        <w:rPr>
          <w:ins w:id="813" w:author="Huawei" w:date="2018-07-10T17:10:00Z"/>
          <w:rFonts w:asciiTheme="minorHAnsi" w:hAnsiTheme="minorHAnsi" w:cstheme="minorBidi"/>
          <w:sz w:val="22"/>
          <w:szCs w:val="22"/>
          <w:lang w:val="en-US"/>
        </w:rPr>
      </w:pPr>
      <w:ins w:id="814" w:author="Huawei" w:date="2018-07-10T17:10:00Z">
        <w:r w:rsidRPr="00891658">
          <w:rPr>
            <w:color w:val="000000" w:themeColor="text1"/>
          </w:rPr>
          <w:t>6.6.5.5.1.1</w:t>
        </w:r>
        <w:r>
          <w:rPr>
            <w:rFonts w:asciiTheme="minorHAnsi" w:hAnsiTheme="minorHAnsi" w:cstheme="minorBidi"/>
            <w:sz w:val="22"/>
            <w:szCs w:val="22"/>
            <w:lang w:val="en-US"/>
          </w:rPr>
          <w:tab/>
        </w:r>
        <w:r w:rsidRPr="00891658">
          <w:rPr>
            <w:color w:val="000000" w:themeColor="text1"/>
          </w:rPr>
          <w:t>Tx spurious emissions</w:t>
        </w:r>
        <w:r>
          <w:tab/>
        </w:r>
        <w:r>
          <w:fldChar w:fldCharType="begin"/>
        </w:r>
        <w:r>
          <w:instrText xml:space="preserve"> PAGEREF _Toc519006145 \h </w:instrText>
        </w:r>
      </w:ins>
      <w:ins w:id="815" w:author="Huawei" w:date="2018-07-10T17:11:00Z"/>
      <w:r>
        <w:fldChar w:fldCharType="separate"/>
      </w:r>
      <w:ins w:id="816" w:author="Huawei" w:date="2018-07-10T17:11:00Z">
        <w:r>
          <w:t>61</w:t>
        </w:r>
      </w:ins>
      <w:ins w:id="817" w:author="Huawei" w:date="2018-07-10T17:10:00Z">
        <w:r>
          <w:fldChar w:fldCharType="end"/>
        </w:r>
      </w:ins>
    </w:p>
    <w:p w14:paraId="2947699E" w14:textId="77777777" w:rsidR="00EA1A17" w:rsidRDefault="00EA1A17">
      <w:pPr>
        <w:pStyle w:val="TOC6"/>
        <w:rPr>
          <w:ins w:id="818" w:author="Huawei" w:date="2018-07-10T17:10:00Z"/>
          <w:rFonts w:asciiTheme="minorHAnsi" w:hAnsiTheme="minorHAnsi" w:cstheme="minorBidi"/>
          <w:sz w:val="22"/>
          <w:szCs w:val="22"/>
          <w:lang w:val="en-US"/>
        </w:rPr>
      </w:pPr>
      <w:ins w:id="819" w:author="Huawei" w:date="2018-07-10T17:10:00Z">
        <w:r w:rsidRPr="00891658">
          <w:rPr>
            <w:color w:val="000000" w:themeColor="text1"/>
          </w:rPr>
          <w:t>6.6.5.5.1.2</w:t>
        </w:r>
        <w:r>
          <w:rPr>
            <w:rFonts w:asciiTheme="minorHAnsi" w:hAnsiTheme="minorHAnsi" w:cstheme="minorBidi"/>
            <w:sz w:val="22"/>
            <w:szCs w:val="22"/>
            <w:lang w:val="en-US"/>
          </w:rPr>
          <w:tab/>
        </w:r>
        <w:r w:rsidRPr="00891658">
          <w:rPr>
            <w:color w:val="000000" w:themeColor="text1"/>
          </w:rPr>
          <w:t>Protection of the BS receiver of own or different BS</w:t>
        </w:r>
        <w:r>
          <w:tab/>
        </w:r>
        <w:r>
          <w:fldChar w:fldCharType="begin"/>
        </w:r>
        <w:r>
          <w:instrText xml:space="preserve"> PAGEREF _Toc519006146 \h </w:instrText>
        </w:r>
      </w:ins>
      <w:ins w:id="820" w:author="Huawei" w:date="2018-07-10T17:11:00Z"/>
      <w:r>
        <w:fldChar w:fldCharType="separate"/>
      </w:r>
      <w:ins w:id="821" w:author="Huawei" w:date="2018-07-10T17:11:00Z">
        <w:r>
          <w:t>61</w:t>
        </w:r>
      </w:ins>
      <w:ins w:id="822" w:author="Huawei" w:date="2018-07-10T17:10:00Z">
        <w:r>
          <w:fldChar w:fldCharType="end"/>
        </w:r>
      </w:ins>
    </w:p>
    <w:p w14:paraId="33AB9F33" w14:textId="77777777" w:rsidR="00EA1A17" w:rsidRDefault="00EA1A17">
      <w:pPr>
        <w:pStyle w:val="TOC6"/>
        <w:rPr>
          <w:ins w:id="823" w:author="Huawei" w:date="2018-07-10T17:10:00Z"/>
          <w:rFonts w:asciiTheme="minorHAnsi" w:hAnsiTheme="minorHAnsi" w:cstheme="minorBidi"/>
          <w:sz w:val="22"/>
          <w:szCs w:val="22"/>
          <w:lang w:val="en-US"/>
        </w:rPr>
      </w:pPr>
      <w:ins w:id="824" w:author="Huawei" w:date="2018-07-10T17:10:00Z">
        <w:r w:rsidRPr="00891658">
          <w:rPr>
            <w:color w:val="000000" w:themeColor="text1"/>
          </w:rPr>
          <w:t>6.6.5.5.1.3</w:t>
        </w:r>
        <w:r>
          <w:rPr>
            <w:rFonts w:asciiTheme="minorHAnsi" w:hAnsiTheme="minorHAnsi" w:cstheme="minorBidi"/>
            <w:sz w:val="22"/>
            <w:szCs w:val="22"/>
            <w:lang w:val="en-US"/>
          </w:rPr>
          <w:tab/>
        </w:r>
        <w:r w:rsidRPr="00891658">
          <w:rPr>
            <w:color w:val="000000" w:themeColor="text1"/>
          </w:rPr>
          <w:t>Additional spurious emissions requirements</w:t>
        </w:r>
        <w:r>
          <w:tab/>
        </w:r>
        <w:r>
          <w:fldChar w:fldCharType="begin"/>
        </w:r>
        <w:r>
          <w:instrText xml:space="preserve"> PAGEREF _Toc519006147 \h </w:instrText>
        </w:r>
      </w:ins>
      <w:ins w:id="825" w:author="Huawei" w:date="2018-07-10T17:11:00Z"/>
      <w:r>
        <w:fldChar w:fldCharType="separate"/>
      </w:r>
      <w:ins w:id="826" w:author="Huawei" w:date="2018-07-10T17:11:00Z">
        <w:r>
          <w:t>62</w:t>
        </w:r>
      </w:ins>
      <w:ins w:id="827" w:author="Huawei" w:date="2018-07-10T17:10:00Z">
        <w:r>
          <w:fldChar w:fldCharType="end"/>
        </w:r>
      </w:ins>
    </w:p>
    <w:p w14:paraId="5A074855" w14:textId="77777777" w:rsidR="00EA1A17" w:rsidRDefault="00EA1A17">
      <w:pPr>
        <w:pStyle w:val="TOC6"/>
        <w:rPr>
          <w:ins w:id="828" w:author="Huawei" w:date="2018-07-10T17:10:00Z"/>
          <w:rFonts w:asciiTheme="minorHAnsi" w:hAnsiTheme="minorHAnsi" w:cstheme="minorBidi"/>
          <w:sz w:val="22"/>
          <w:szCs w:val="22"/>
          <w:lang w:val="en-US"/>
        </w:rPr>
      </w:pPr>
      <w:ins w:id="829" w:author="Huawei" w:date="2018-07-10T17:10:00Z">
        <w:r w:rsidRPr="00891658">
          <w:rPr>
            <w:color w:val="000000" w:themeColor="text1"/>
          </w:rPr>
          <w:t>6.6.5.5.1.4</w:t>
        </w:r>
        <w:r>
          <w:rPr>
            <w:rFonts w:asciiTheme="minorHAnsi" w:hAnsiTheme="minorHAnsi" w:cstheme="minorBidi"/>
            <w:sz w:val="22"/>
            <w:szCs w:val="22"/>
            <w:lang w:val="en-US"/>
          </w:rPr>
          <w:tab/>
        </w:r>
        <w:r w:rsidRPr="00891658">
          <w:rPr>
            <w:color w:val="000000" w:themeColor="text1"/>
          </w:rPr>
          <w:t>Co-location with other base stations</w:t>
        </w:r>
        <w:r>
          <w:tab/>
        </w:r>
        <w:r>
          <w:fldChar w:fldCharType="begin"/>
        </w:r>
        <w:r>
          <w:instrText xml:space="preserve"> PAGEREF _Toc519006148 \h </w:instrText>
        </w:r>
      </w:ins>
      <w:ins w:id="830" w:author="Huawei" w:date="2018-07-10T17:11:00Z"/>
      <w:r>
        <w:fldChar w:fldCharType="separate"/>
      </w:r>
      <w:ins w:id="831" w:author="Huawei" w:date="2018-07-10T17:11:00Z">
        <w:r>
          <w:t>68</w:t>
        </w:r>
      </w:ins>
      <w:ins w:id="832" w:author="Huawei" w:date="2018-07-10T17:10:00Z">
        <w:r>
          <w:fldChar w:fldCharType="end"/>
        </w:r>
      </w:ins>
    </w:p>
    <w:p w14:paraId="646ED8CB" w14:textId="77777777" w:rsidR="00EA1A17" w:rsidRDefault="00EA1A17">
      <w:pPr>
        <w:pStyle w:val="TOC5"/>
        <w:rPr>
          <w:ins w:id="833" w:author="Huawei" w:date="2018-07-10T17:10:00Z"/>
          <w:rFonts w:asciiTheme="minorHAnsi" w:hAnsiTheme="minorHAnsi" w:cstheme="minorBidi"/>
          <w:sz w:val="22"/>
          <w:szCs w:val="22"/>
          <w:lang w:val="en-US"/>
        </w:rPr>
      </w:pPr>
      <w:ins w:id="834" w:author="Huawei" w:date="2018-07-10T17:10:00Z">
        <w:r w:rsidRPr="00891658">
          <w:rPr>
            <w:color w:val="000000" w:themeColor="text1"/>
          </w:rPr>
          <w:t>6.6.5.5.3</w:t>
        </w:r>
        <w:r>
          <w:rPr>
            <w:rFonts w:asciiTheme="minorHAnsi" w:hAnsiTheme="minorHAnsi" w:cstheme="minorBidi"/>
            <w:sz w:val="22"/>
            <w:szCs w:val="22"/>
            <w:lang w:val="en-US"/>
          </w:rPr>
          <w:tab/>
        </w:r>
        <w:r w:rsidRPr="00891658">
          <w:rPr>
            <w:i/>
            <w:color w:val="000000" w:themeColor="text1"/>
          </w:rPr>
          <w:t>BS type 1-C</w:t>
        </w:r>
        <w:r>
          <w:tab/>
        </w:r>
        <w:r>
          <w:fldChar w:fldCharType="begin"/>
        </w:r>
        <w:r>
          <w:instrText xml:space="preserve"> PAGEREF _Toc519006149 \h </w:instrText>
        </w:r>
      </w:ins>
      <w:ins w:id="835" w:author="Huawei" w:date="2018-07-10T17:11:00Z"/>
      <w:r>
        <w:fldChar w:fldCharType="separate"/>
      </w:r>
      <w:ins w:id="836" w:author="Huawei" w:date="2018-07-10T17:11:00Z">
        <w:r>
          <w:t>72</w:t>
        </w:r>
      </w:ins>
      <w:ins w:id="837" w:author="Huawei" w:date="2018-07-10T17:10:00Z">
        <w:r>
          <w:fldChar w:fldCharType="end"/>
        </w:r>
      </w:ins>
    </w:p>
    <w:p w14:paraId="0B7FBD84" w14:textId="77777777" w:rsidR="00EA1A17" w:rsidRDefault="00EA1A17">
      <w:pPr>
        <w:pStyle w:val="TOC5"/>
        <w:rPr>
          <w:ins w:id="838" w:author="Huawei" w:date="2018-07-10T17:10:00Z"/>
          <w:rFonts w:asciiTheme="minorHAnsi" w:hAnsiTheme="minorHAnsi" w:cstheme="minorBidi"/>
          <w:sz w:val="22"/>
          <w:szCs w:val="22"/>
          <w:lang w:val="en-US"/>
        </w:rPr>
      </w:pPr>
      <w:ins w:id="839" w:author="Huawei" w:date="2018-07-10T17:10:00Z">
        <w:r w:rsidRPr="00891658">
          <w:rPr>
            <w:color w:val="000000" w:themeColor="text1"/>
          </w:rPr>
          <w:t>6.6.5.5.4</w:t>
        </w:r>
        <w:r>
          <w:rPr>
            <w:rFonts w:asciiTheme="minorHAnsi" w:hAnsiTheme="minorHAnsi" w:cstheme="minorBidi"/>
            <w:sz w:val="22"/>
            <w:szCs w:val="22"/>
            <w:lang w:val="en-US"/>
          </w:rPr>
          <w:tab/>
        </w:r>
        <w:r w:rsidRPr="00891658">
          <w:rPr>
            <w:i/>
            <w:color w:val="000000" w:themeColor="text1"/>
          </w:rPr>
          <w:t>BS type 1-H</w:t>
        </w:r>
        <w:r>
          <w:tab/>
        </w:r>
        <w:r>
          <w:fldChar w:fldCharType="begin"/>
        </w:r>
        <w:r>
          <w:instrText xml:space="preserve"> PAGEREF _Toc519006150 \h </w:instrText>
        </w:r>
      </w:ins>
      <w:ins w:id="840" w:author="Huawei" w:date="2018-07-10T17:11:00Z"/>
      <w:r>
        <w:fldChar w:fldCharType="separate"/>
      </w:r>
      <w:ins w:id="841" w:author="Huawei" w:date="2018-07-10T17:11:00Z">
        <w:r>
          <w:t>72</w:t>
        </w:r>
      </w:ins>
      <w:ins w:id="842" w:author="Huawei" w:date="2018-07-10T17:10:00Z">
        <w:r>
          <w:fldChar w:fldCharType="end"/>
        </w:r>
      </w:ins>
    </w:p>
    <w:p w14:paraId="3E96154B" w14:textId="77777777" w:rsidR="00EA1A17" w:rsidRDefault="00EA1A17">
      <w:pPr>
        <w:pStyle w:val="TOC2"/>
        <w:rPr>
          <w:ins w:id="843" w:author="Huawei" w:date="2018-07-10T17:10:00Z"/>
          <w:rFonts w:asciiTheme="minorHAnsi" w:hAnsiTheme="minorHAnsi" w:cstheme="minorBidi"/>
          <w:sz w:val="22"/>
          <w:szCs w:val="22"/>
          <w:lang w:val="en-US"/>
        </w:rPr>
      </w:pPr>
      <w:ins w:id="844" w:author="Huawei" w:date="2018-07-10T17:10:00Z">
        <w:r>
          <w:t>6.7</w:t>
        </w:r>
        <w:r>
          <w:rPr>
            <w:rFonts w:asciiTheme="minorHAnsi" w:hAnsiTheme="minorHAnsi" w:cstheme="minorBidi"/>
            <w:sz w:val="22"/>
            <w:szCs w:val="22"/>
            <w:lang w:val="en-US"/>
          </w:rPr>
          <w:tab/>
        </w:r>
        <w:r>
          <w:t>Transmitter intermodulation</w:t>
        </w:r>
        <w:r>
          <w:tab/>
        </w:r>
        <w:r>
          <w:fldChar w:fldCharType="begin"/>
        </w:r>
        <w:r>
          <w:instrText xml:space="preserve"> PAGEREF _Toc519006151 \h </w:instrText>
        </w:r>
      </w:ins>
      <w:ins w:id="845" w:author="Huawei" w:date="2018-07-10T17:11:00Z"/>
      <w:r>
        <w:fldChar w:fldCharType="separate"/>
      </w:r>
      <w:ins w:id="846" w:author="Huawei" w:date="2018-07-10T17:11:00Z">
        <w:r>
          <w:t>73</w:t>
        </w:r>
      </w:ins>
      <w:ins w:id="847" w:author="Huawei" w:date="2018-07-10T17:10:00Z">
        <w:r>
          <w:fldChar w:fldCharType="end"/>
        </w:r>
      </w:ins>
    </w:p>
    <w:p w14:paraId="1EBBBBC2" w14:textId="77777777" w:rsidR="00EA1A17" w:rsidRDefault="00EA1A17">
      <w:pPr>
        <w:pStyle w:val="TOC3"/>
        <w:rPr>
          <w:ins w:id="848" w:author="Huawei" w:date="2018-07-10T17:10:00Z"/>
          <w:rFonts w:asciiTheme="minorHAnsi" w:hAnsiTheme="minorHAnsi" w:cstheme="minorBidi"/>
          <w:sz w:val="22"/>
          <w:szCs w:val="22"/>
          <w:lang w:val="en-US"/>
        </w:rPr>
      </w:pPr>
      <w:ins w:id="849" w:author="Huawei" w:date="2018-07-10T17:10:00Z">
        <w:r w:rsidRPr="00891658">
          <w:rPr>
            <w:color w:val="000000" w:themeColor="text1"/>
          </w:rPr>
          <w:t>6.7.1</w:t>
        </w:r>
        <w:r>
          <w:rPr>
            <w:rFonts w:asciiTheme="minorHAnsi" w:hAnsiTheme="minorHAnsi" w:cstheme="minorBidi"/>
            <w:sz w:val="22"/>
            <w:szCs w:val="22"/>
            <w:lang w:val="en-US"/>
          </w:rPr>
          <w:tab/>
        </w:r>
        <w:r w:rsidRPr="00891658">
          <w:rPr>
            <w:color w:val="000000" w:themeColor="text1"/>
          </w:rPr>
          <w:t>Definition and applicability</w:t>
        </w:r>
        <w:r>
          <w:tab/>
        </w:r>
        <w:r>
          <w:fldChar w:fldCharType="begin"/>
        </w:r>
        <w:r>
          <w:instrText xml:space="preserve"> PAGEREF _Toc519006152 \h </w:instrText>
        </w:r>
      </w:ins>
      <w:ins w:id="850" w:author="Huawei" w:date="2018-07-10T17:11:00Z"/>
      <w:r>
        <w:fldChar w:fldCharType="separate"/>
      </w:r>
      <w:ins w:id="851" w:author="Huawei" w:date="2018-07-10T17:11:00Z">
        <w:r>
          <w:t>73</w:t>
        </w:r>
      </w:ins>
      <w:ins w:id="852" w:author="Huawei" w:date="2018-07-10T17:10:00Z">
        <w:r>
          <w:fldChar w:fldCharType="end"/>
        </w:r>
      </w:ins>
    </w:p>
    <w:p w14:paraId="231ECF54" w14:textId="77777777" w:rsidR="00EA1A17" w:rsidRDefault="00EA1A17">
      <w:pPr>
        <w:pStyle w:val="TOC3"/>
        <w:rPr>
          <w:ins w:id="853" w:author="Huawei" w:date="2018-07-10T17:10:00Z"/>
          <w:rFonts w:asciiTheme="minorHAnsi" w:hAnsiTheme="minorHAnsi" w:cstheme="minorBidi"/>
          <w:sz w:val="22"/>
          <w:szCs w:val="22"/>
          <w:lang w:val="en-US"/>
        </w:rPr>
      </w:pPr>
      <w:ins w:id="854" w:author="Huawei" w:date="2018-07-10T17:10:00Z">
        <w:r w:rsidRPr="00891658">
          <w:rPr>
            <w:color w:val="000000" w:themeColor="text1"/>
          </w:rPr>
          <w:t>6.7.2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_Toc519006153 \h </w:instrText>
        </w:r>
      </w:ins>
      <w:ins w:id="855" w:author="Huawei" w:date="2018-07-10T17:11:00Z"/>
      <w:r>
        <w:fldChar w:fldCharType="separate"/>
      </w:r>
      <w:ins w:id="856" w:author="Huawei" w:date="2018-07-10T17:11:00Z">
        <w:r>
          <w:t>73</w:t>
        </w:r>
      </w:ins>
      <w:ins w:id="857" w:author="Huawei" w:date="2018-07-10T17:10:00Z">
        <w:r>
          <w:fldChar w:fldCharType="end"/>
        </w:r>
      </w:ins>
    </w:p>
    <w:p w14:paraId="700498CA" w14:textId="77777777" w:rsidR="00EA1A17" w:rsidRDefault="00EA1A17">
      <w:pPr>
        <w:pStyle w:val="TOC3"/>
        <w:rPr>
          <w:ins w:id="858" w:author="Huawei" w:date="2018-07-10T17:10:00Z"/>
          <w:rFonts w:asciiTheme="minorHAnsi" w:hAnsiTheme="minorHAnsi" w:cstheme="minorBidi"/>
          <w:sz w:val="22"/>
          <w:szCs w:val="22"/>
          <w:lang w:val="en-US"/>
        </w:rPr>
      </w:pPr>
      <w:ins w:id="859" w:author="Huawei" w:date="2018-07-10T17:10:00Z">
        <w:r w:rsidRPr="00891658">
          <w:rPr>
            <w:color w:val="000000" w:themeColor="text1"/>
          </w:rPr>
          <w:t>6.7.3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_Toc519006154 \h </w:instrText>
        </w:r>
      </w:ins>
      <w:ins w:id="860" w:author="Huawei" w:date="2018-07-10T17:11:00Z"/>
      <w:r>
        <w:fldChar w:fldCharType="separate"/>
      </w:r>
      <w:ins w:id="861" w:author="Huawei" w:date="2018-07-10T17:11:00Z">
        <w:r>
          <w:t>73</w:t>
        </w:r>
      </w:ins>
      <w:ins w:id="862" w:author="Huawei" w:date="2018-07-10T17:10:00Z">
        <w:r>
          <w:fldChar w:fldCharType="end"/>
        </w:r>
      </w:ins>
    </w:p>
    <w:p w14:paraId="7B665DF6" w14:textId="77777777" w:rsidR="00EA1A17" w:rsidRDefault="00EA1A17">
      <w:pPr>
        <w:pStyle w:val="TOC3"/>
        <w:rPr>
          <w:ins w:id="863" w:author="Huawei" w:date="2018-07-10T17:10:00Z"/>
          <w:rFonts w:asciiTheme="minorHAnsi" w:hAnsiTheme="minorHAnsi" w:cstheme="minorBidi"/>
          <w:sz w:val="22"/>
          <w:szCs w:val="22"/>
          <w:lang w:val="en-US"/>
        </w:rPr>
      </w:pPr>
      <w:ins w:id="864" w:author="Huawei" w:date="2018-07-10T17:10:00Z">
        <w:r w:rsidRPr="00891658">
          <w:rPr>
            <w:color w:val="000000" w:themeColor="text1"/>
          </w:rPr>
          <w:t>6.7.4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_Toc519006155 \h </w:instrText>
        </w:r>
      </w:ins>
      <w:ins w:id="865" w:author="Huawei" w:date="2018-07-10T17:11:00Z"/>
      <w:r>
        <w:fldChar w:fldCharType="separate"/>
      </w:r>
      <w:ins w:id="866" w:author="Huawei" w:date="2018-07-10T17:11:00Z">
        <w:r>
          <w:t>73</w:t>
        </w:r>
      </w:ins>
      <w:ins w:id="867" w:author="Huawei" w:date="2018-07-10T17:10:00Z">
        <w:r>
          <w:fldChar w:fldCharType="end"/>
        </w:r>
      </w:ins>
    </w:p>
    <w:p w14:paraId="212FABD1" w14:textId="77777777" w:rsidR="00EA1A17" w:rsidRDefault="00EA1A17">
      <w:pPr>
        <w:pStyle w:val="TOC4"/>
        <w:rPr>
          <w:ins w:id="868" w:author="Huawei" w:date="2018-07-10T17:10:00Z"/>
          <w:rFonts w:asciiTheme="minorHAnsi" w:hAnsiTheme="minorHAnsi" w:cstheme="minorBidi"/>
          <w:sz w:val="22"/>
          <w:szCs w:val="22"/>
          <w:lang w:val="en-US"/>
        </w:rPr>
      </w:pPr>
      <w:ins w:id="869" w:author="Huawei" w:date="2018-07-10T17:10:00Z">
        <w:r w:rsidRPr="00891658">
          <w:rPr>
            <w:color w:val="000000" w:themeColor="text1"/>
          </w:rPr>
          <w:t>6.7.4.1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_Toc519006156 \h </w:instrText>
        </w:r>
      </w:ins>
      <w:ins w:id="870" w:author="Huawei" w:date="2018-07-10T17:11:00Z"/>
      <w:r>
        <w:fldChar w:fldCharType="separate"/>
      </w:r>
      <w:ins w:id="871" w:author="Huawei" w:date="2018-07-10T17:11:00Z">
        <w:r>
          <w:t>73</w:t>
        </w:r>
      </w:ins>
      <w:ins w:id="872" w:author="Huawei" w:date="2018-07-10T17:10:00Z">
        <w:r>
          <w:fldChar w:fldCharType="end"/>
        </w:r>
      </w:ins>
    </w:p>
    <w:p w14:paraId="3CDF37BC" w14:textId="77777777" w:rsidR="00EA1A17" w:rsidRDefault="00EA1A17">
      <w:pPr>
        <w:pStyle w:val="TOC4"/>
        <w:rPr>
          <w:ins w:id="873" w:author="Huawei" w:date="2018-07-10T17:10:00Z"/>
          <w:rFonts w:asciiTheme="minorHAnsi" w:hAnsiTheme="minorHAnsi" w:cstheme="minorBidi"/>
          <w:sz w:val="22"/>
          <w:szCs w:val="22"/>
          <w:lang w:val="en-US"/>
        </w:rPr>
      </w:pPr>
      <w:ins w:id="874" w:author="Huawei" w:date="2018-07-10T17:10:00Z">
        <w:r w:rsidRPr="00891658">
          <w:rPr>
            <w:color w:val="000000" w:themeColor="text1"/>
          </w:rPr>
          <w:t>6.7.4.2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_Toc519006157 \h </w:instrText>
        </w:r>
      </w:ins>
      <w:ins w:id="875" w:author="Huawei" w:date="2018-07-10T17:11:00Z"/>
      <w:r>
        <w:fldChar w:fldCharType="separate"/>
      </w:r>
      <w:ins w:id="876" w:author="Huawei" w:date="2018-07-10T17:11:00Z">
        <w:r>
          <w:t>74</w:t>
        </w:r>
      </w:ins>
      <w:ins w:id="877" w:author="Huawei" w:date="2018-07-10T17:10:00Z">
        <w:r>
          <w:fldChar w:fldCharType="end"/>
        </w:r>
      </w:ins>
    </w:p>
    <w:p w14:paraId="5A69F3B9" w14:textId="77777777" w:rsidR="00EA1A17" w:rsidRDefault="00EA1A17">
      <w:pPr>
        <w:pStyle w:val="TOC3"/>
        <w:rPr>
          <w:ins w:id="878" w:author="Huawei" w:date="2018-07-10T17:10:00Z"/>
          <w:rFonts w:asciiTheme="minorHAnsi" w:hAnsiTheme="minorHAnsi" w:cstheme="minorBidi"/>
          <w:sz w:val="22"/>
          <w:szCs w:val="22"/>
          <w:lang w:val="en-US"/>
        </w:rPr>
      </w:pPr>
      <w:ins w:id="879" w:author="Huawei" w:date="2018-07-10T17:10:00Z">
        <w:r w:rsidRPr="00891658">
          <w:rPr>
            <w:color w:val="000000" w:themeColor="text1"/>
          </w:rPr>
          <w:t>6.7.5</w:t>
        </w:r>
        <w:r>
          <w:rPr>
            <w:rFonts w:asciiTheme="minorHAnsi" w:hAnsiTheme="minorHAnsi" w:cstheme="minorBidi"/>
            <w:sz w:val="22"/>
            <w:szCs w:val="22"/>
            <w:lang w:val="en-US"/>
          </w:rPr>
          <w:tab/>
        </w:r>
        <w:r w:rsidRPr="00891658">
          <w:rPr>
            <w:color w:val="000000" w:themeColor="text1"/>
          </w:rPr>
          <w:t>Test requirements</w:t>
        </w:r>
        <w:r>
          <w:tab/>
        </w:r>
        <w:r>
          <w:fldChar w:fldCharType="begin"/>
        </w:r>
        <w:r>
          <w:instrText xml:space="preserve"> PAGEREF _Toc519006158 \h </w:instrText>
        </w:r>
      </w:ins>
      <w:ins w:id="880" w:author="Huawei" w:date="2018-07-10T17:11:00Z"/>
      <w:r>
        <w:fldChar w:fldCharType="separate"/>
      </w:r>
      <w:ins w:id="881" w:author="Huawei" w:date="2018-07-10T17:11:00Z">
        <w:r>
          <w:t>75</w:t>
        </w:r>
      </w:ins>
      <w:ins w:id="882" w:author="Huawei" w:date="2018-07-10T17:10:00Z">
        <w:r>
          <w:fldChar w:fldCharType="end"/>
        </w:r>
      </w:ins>
    </w:p>
    <w:p w14:paraId="2DB7E48A" w14:textId="77777777" w:rsidR="00EA1A17" w:rsidRDefault="00EA1A17">
      <w:pPr>
        <w:pStyle w:val="TOC4"/>
        <w:rPr>
          <w:ins w:id="883" w:author="Huawei" w:date="2018-07-10T17:10:00Z"/>
          <w:rFonts w:asciiTheme="minorHAnsi" w:hAnsiTheme="minorHAnsi" w:cstheme="minorBidi"/>
          <w:sz w:val="22"/>
          <w:szCs w:val="22"/>
          <w:lang w:val="en-US"/>
        </w:rPr>
      </w:pPr>
      <w:ins w:id="884" w:author="Huawei" w:date="2018-07-10T17:10:00Z">
        <w:r w:rsidRPr="00891658">
          <w:rPr>
            <w:color w:val="000000" w:themeColor="text1"/>
          </w:rPr>
          <w:t>6.7.5.1</w:t>
        </w:r>
        <w:r>
          <w:rPr>
            <w:rFonts w:asciiTheme="minorHAnsi" w:hAnsiTheme="minorHAnsi" w:cstheme="minorBidi"/>
            <w:sz w:val="22"/>
            <w:szCs w:val="22"/>
            <w:lang w:val="en-US"/>
          </w:rPr>
          <w:tab/>
        </w:r>
        <w:r w:rsidRPr="00891658">
          <w:rPr>
            <w:color w:val="000000" w:themeColor="text1"/>
          </w:rPr>
          <w:t>BS type 1-C</w:t>
        </w:r>
        <w:r>
          <w:tab/>
        </w:r>
        <w:r>
          <w:fldChar w:fldCharType="begin"/>
        </w:r>
        <w:r>
          <w:instrText xml:space="preserve"> PAGEREF _Toc519006159 \h </w:instrText>
        </w:r>
      </w:ins>
      <w:ins w:id="885" w:author="Huawei" w:date="2018-07-10T17:11:00Z"/>
      <w:r>
        <w:fldChar w:fldCharType="separate"/>
      </w:r>
      <w:ins w:id="886" w:author="Huawei" w:date="2018-07-10T17:11:00Z">
        <w:r>
          <w:t>75</w:t>
        </w:r>
      </w:ins>
      <w:ins w:id="887" w:author="Huawei" w:date="2018-07-10T17:10:00Z">
        <w:r>
          <w:fldChar w:fldCharType="end"/>
        </w:r>
      </w:ins>
    </w:p>
    <w:p w14:paraId="02C73DEE" w14:textId="77777777" w:rsidR="00EA1A17" w:rsidRDefault="00EA1A17">
      <w:pPr>
        <w:pStyle w:val="TOC5"/>
        <w:rPr>
          <w:ins w:id="888" w:author="Huawei" w:date="2018-07-10T17:10:00Z"/>
          <w:rFonts w:asciiTheme="minorHAnsi" w:hAnsiTheme="minorHAnsi" w:cstheme="minorBidi"/>
          <w:sz w:val="22"/>
          <w:szCs w:val="22"/>
          <w:lang w:val="en-US"/>
        </w:rPr>
      </w:pPr>
      <w:ins w:id="889" w:author="Huawei" w:date="2018-07-10T17:10:00Z">
        <w:r w:rsidRPr="00891658">
          <w:rPr>
            <w:color w:val="000000" w:themeColor="text1"/>
          </w:rPr>
          <w:t>6.7.5.1.1</w:t>
        </w:r>
        <w:r>
          <w:rPr>
            <w:rFonts w:asciiTheme="minorHAnsi" w:hAnsiTheme="minorHAnsi" w:cstheme="minorBidi"/>
            <w:sz w:val="22"/>
            <w:szCs w:val="22"/>
            <w:lang w:val="en-US"/>
          </w:rPr>
          <w:tab/>
        </w:r>
        <w:r w:rsidRPr="00891658">
          <w:rPr>
            <w:color w:val="000000" w:themeColor="text1"/>
          </w:rPr>
          <w:t>Co-location minimum requirements</w:t>
        </w:r>
        <w:r>
          <w:tab/>
        </w:r>
        <w:r>
          <w:fldChar w:fldCharType="begin"/>
        </w:r>
        <w:r>
          <w:instrText xml:space="preserve"> PAGEREF _Toc519006160 \h </w:instrText>
        </w:r>
      </w:ins>
      <w:ins w:id="890" w:author="Huawei" w:date="2018-07-10T17:11:00Z"/>
      <w:r>
        <w:fldChar w:fldCharType="separate"/>
      </w:r>
      <w:ins w:id="891" w:author="Huawei" w:date="2018-07-10T17:11:00Z">
        <w:r>
          <w:t>75</w:t>
        </w:r>
      </w:ins>
      <w:ins w:id="892" w:author="Huawei" w:date="2018-07-10T17:10:00Z">
        <w:r>
          <w:fldChar w:fldCharType="end"/>
        </w:r>
      </w:ins>
    </w:p>
    <w:p w14:paraId="309F84FD" w14:textId="77777777" w:rsidR="00EA1A17" w:rsidRDefault="00EA1A17">
      <w:pPr>
        <w:pStyle w:val="TOC5"/>
        <w:rPr>
          <w:ins w:id="893" w:author="Huawei" w:date="2018-07-10T17:10:00Z"/>
          <w:rFonts w:asciiTheme="minorHAnsi" w:hAnsiTheme="minorHAnsi" w:cstheme="minorBidi"/>
          <w:sz w:val="22"/>
          <w:szCs w:val="22"/>
          <w:lang w:val="en-US"/>
        </w:rPr>
      </w:pPr>
      <w:ins w:id="894" w:author="Huawei" w:date="2018-07-10T17:10:00Z">
        <w:r w:rsidRPr="00891658">
          <w:rPr>
            <w:color w:val="000000" w:themeColor="text1"/>
          </w:rPr>
          <w:lastRenderedPageBreak/>
          <w:t>6.7.5.1.2</w:t>
        </w:r>
        <w:r>
          <w:rPr>
            <w:rFonts w:asciiTheme="minorHAnsi" w:hAnsiTheme="minorHAnsi" w:cstheme="minorBidi"/>
            <w:sz w:val="22"/>
            <w:szCs w:val="22"/>
            <w:lang w:val="en-US"/>
          </w:rPr>
          <w:tab/>
        </w:r>
        <w:r w:rsidRPr="00891658">
          <w:rPr>
            <w:color w:val="000000" w:themeColor="text1"/>
          </w:rPr>
          <w:t>Additional requirements</w:t>
        </w:r>
        <w:r>
          <w:tab/>
        </w:r>
        <w:r>
          <w:fldChar w:fldCharType="begin"/>
        </w:r>
        <w:r>
          <w:instrText xml:space="preserve"> PAGEREF _Toc519006161 \h </w:instrText>
        </w:r>
      </w:ins>
      <w:ins w:id="895" w:author="Huawei" w:date="2018-07-10T17:11:00Z"/>
      <w:r>
        <w:fldChar w:fldCharType="separate"/>
      </w:r>
      <w:ins w:id="896" w:author="Huawei" w:date="2018-07-10T17:11:00Z">
        <w:r>
          <w:t>75</w:t>
        </w:r>
      </w:ins>
      <w:ins w:id="897" w:author="Huawei" w:date="2018-07-10T17:10:00Z">
        <w:r>
          <w:fldChar w:fldCharType="end"/>
        </w:r>
      </w:ins>
    </w:p>
    <w:p w14:paraId="72BDBA39" w14:textId="77777777" w:rsidR="00EA1A17" w:rsidRDefault="00EA1A17">
      <w:pPr>
        <w:pStyle w:val="TOC4"/>
        <w:rPr>
          <w:ins w:id="898" w:author="Huawei" w:date="2018-07-10T17:10:00Z"/>
          <w:rFonts w:asciiTheme="minorHAnsi" w:hAnsiTheme="minorHAnsi" w:cstheme="minorBidi"/>
          <w:sz w:val="22"/>
          <w:szCs w:val="22"/>
          <w:lang w:val="en-US"/>
        </w:rPr>
      </w:pPr>
      <w:ins w:id="899" w:author="Huawei" w:date="2018-07-10T17:10:00Z">
        <w:r w:rsidRPr="00891658">
          <w:rPr>
            <w:color w:val="000000" w:themeColor="text1"/>
          </w:rPr>
          <w:t>6.7.5.2</w:t>
        </w:r>
        <w:r>
          <w:rPr>
            <w:rFonts w:asciiTheme="minorHAnsi" w:hAnsiTheme="minorHAnsi" w:cstheme="minorBidi"/>
            <w:sz w:val="22"/>
            <w:szCs w:val="22"/>
            <w:lang w:val="en-US"/>
          </w:rPr>
          <w:tab/>
        </w:r>
        <w:r w:rsidRPr="00891658">
          <w:rPr>
            <w:i/>
            <w:color w:val="000000" w:themeColor="text1"/>
          </w:rPr>
          <w:t>BS type 1-H</w:t>
        </w:r>
        <w:r>
          <w:tab/>
        </w:r>
        <w:r>
          <w:fldChar w:fldCharType="begin"/>
        </w:r>
        <w:r>
          <w:instrText xml:space="preserve"> PAGEREF _Toc519006162 \h </w:instrText>
        </w:r>
      </w:ins>
      <w:ins w:id="900" w:author="Huawei" w:date="2018-07-10T17:11:00Z"/>
      <w:r>
        <w:fldChar w:fldCharType="separate"/>
      </w:r>
      <w:ins w:id="901" w:author="Huawei" w:date="2018-07-10T17:11:00Z">
        <w:r>
          <w:t>75</w:t>
        </w:r>
      </w:ins>
      <w:ins w:id="902" w:author="Huawei" w:date="2018-07-10T17:10:00Z">
        <w:r>
          <w:fldChar w:fldCharType="end"/>
        </w:r>
      </w:ins>
    </w:p>
    <w:p w14:paraId="739E0527" w14:textId="77777777" w:rsidR="00EA1A17" w:rsidRDefault="00EA1A17">
      <w:pPr>
        <w:pStyle w:val="TOC5"/>
        <w:rPr>
          <w:ins w:id="903" w:author="Huawei" w:date="2018-07-10T17:10:00Z"/>
          <w:rFonts w:asciiTheme="minorHAnsi" w:hAnsiTheme="minorHAnsi" w:cstheme="minorBidi"/>
          <w:sz w:val="22"/>
          <w:szCs w:val="22"/>
          <w:lang w:val="en-US"/>
        </w:rPr>
      </w:pPr>
      <w:ins w:id="904" w:author="Huawei" w:date="2018-07-10T17:10:00Z">
        <w:r w:rsidRPr="00891658">
          <w:rPr>
            <w:color w:val="000000" w:themeColor="text1"/>
          </w:rPr>
          <w:t>6.7.5.2.1</w:t>
        </w:r>
        <w:r>
          <w:rPr>
            <w:rFonts w:asciiTheme="minorHAnsi" w:hAnsiTheme="minorHAnsi" w:cstheme="minorBidi"/>
            <w:sz w:val="22"/>
            <w:szCs w:val="22"/>
            <w:lang w:val="en-US"/>
          </w:rPr>
          <w:tab/>
        </w:r>
        <w:r w:rsidRPr="00891658">
          <w:rPr>
            <w:color w:val="000000" w:themeColor="text1"/>
          </w:rPr>
          <w:t>Co-location minimum requirements</w:t>
        </w:r>
        <w:r>
          <w:tab/>
        </w:r>
        <w:r>
          <w:fldChar w:fldCharType="begin"/>
        </w:r>
        <w:r>
          <w:instrText xml:space="preserve"> PAGEREF _Toc519006163 \h </w:instrText>
        </w:r>
      </w:ins>
      <w:ins w:id="905" w:author="Huawei" w:date="2018-07-10T17:11:00Z"/>
      <w:r>
        <w:fldChar w:fldCharType="separate"/>
      </w:r>
      <w:ins w:id="906" w:author="Huawei" w:date="2018-07-10T17:11:00Z">
        <w:r>
          <w:t>75</w:t>
        </w:r>
      </w:ins>
      <w:ins w:id="907" w:author="Huawei" w:date="2018-07-10T17:10:00Z">
        <w:r>
          <w:fldChar w:fldCharType="end"/>
        </w:r>
      </w:ins>
    </w:p>
    <w:p w14:paraId="1038B177" w14:textId="77777777" w:rsidR="00EA1A17" w:rsidRDefault="00EA1A17">
      <w:pPr>
        <w:pStyle w:val="TOC5"/>
        <w:rPr>
          <w:ins w:id="908" w:author="Huawei" w:date="2018-07-10T17:10:00Z"/>
          <w:rFonts w:asciiTheme="minorHAnsi" w:hAnsiTheme="minorHAnsi" w:cstheme="minorBidi"/>
          <w:sz w:val="22"/>
          <w:szCs w:val="22"/>
          <w:lang w:val="en-US"/>
        </w:rPr>
      </w:pPr>
      <w:ins w:id="909" w:author="Huawei" w:date="2018-07-10T17:10:00Z">
        <w:r w:rsidRPr="00891658">
          <w:rPr>
            <w:color w:val="000000" w:themeColor="text1"/>
          </w:rPr>
          <w:t>6.7.5.2.2</w:t>
        </w:r>
        <w:r>
          <w:rPr>
            <w:rFonts w:asciiTheme="minorHAnsi" w:hAnsiTheme="minorHAnsi" w:cstheme="minorBidi"/>
            <w:sz w:val="22"/>
            <w:szCs w:val="22"/>
            <w:lang w:val="en-US"/>
          </w:rPr>
          <w:tab/>
        </w:r>
        <w:r w:rsidRPr="00891658">
          <w:rPr>
            <w:color w:val="000000" w:themeColor="text1"/>
          </w:rPr>
          <w:t>Intra-system minimum requirements</w:t>
        </w:r>
        <w:r>
          <w:tab/>
        </w:r>
        <w:r>
          <w:fldChar w:fldCharType="begin"/>
        </w:r>
        <w:r>
          <w:instrText xml:space="preserve"> PAGEREF _Toc519006164 \h </w:instrText>
        </w:r>
      </w:ins>
      <w:ins w:id="910" w:author="Huawei" w:date="2018-07-10T17:11:00Z"/>
      <w:r>
        <w:fldChar w:fldCharType="separate"/>
      </w:r>
      <w:ins w:id="911" w:author="Huawei" w:date="2018-07-10T17:11:00Z">
        <w:r>
          <w:t>76</w:t>
        </w:r>
      </w:ins>
      <w:ins w:id="912" w:author="Huawei" w:date="2018-07-10T17:10:00Z">
        <w:r>
          <w:fldChar w:fldCharType="end"/>
        </w:r>
      </w:ins>
    </w:p>
    <w:p w14:paraId="69FCE54A" w14:textId="77777777" w:rsidR="00EA1A17" w:rsidRDefault="00EA1A17">
      <w:pPr>
        <w:pStyle w:val="TOC5"/>
        <w:rPr>
          <w:ins w:id="913" w:author="Huawei" w:date="2018-07-10T17:10:00Z"/>
          <w:rFonts w:asciiTheme="minorHAnsi" w:hAnsiTheme="minorHAnsi" w:cstheme="minorBidi"/>
          <w:sz w:val="22"/>
          <w:szCs w:val="22"/>
          <w:lang w:val="en-US"/>
        </w:rPr>
      </w:pPr>
      <w:ins w:id="914" w:author="Huawei" w:date="2018-07-10T17:10:00Z">
        <w:r w:rsidRPr="00891658">
          <w:rPr>
            <w:color w:val="000000" w:themeColor="text1"/>
          </w:rPr>
          <w:t>6.7.5.2.3</w:t>
        </w:r>
        <w:r>
          <w:rPr>
            <w:rFonts w:asciiTheme="minorHAnsi" w:hAnsiTheme="minorHAnsi" w:cstheme="minorBidi"/>
            <w:sz w:val="22"/>
            <w:szCs w:val="22"/>
            <w:lang w:val="en-US"/>
          </w:rPr>
          <w:tab/>
        </w:r>
        <w:r w:rsidRPr="00891658">
          <w:rPr>
            <w:color w:val="000000" w:themeColor="text1"/>
          </w:rPr>
          <w:t>Additional requirements</w:t>
        </w:r>
        <w:r>
          <w:tab/>
        </w:r>
        <w:r>
          <w:fldChar w:fldCharType="begin"/>
        </w:r>
        <w:r>
          <w:instrText xml:space="preserve"> PAGEREF _Toc519006165 \h </w:instrText>
        </w:r>
      </w:ins>
      <w:ins w:id="915" w:author="Huawei" w:date="2018-07-10T17:11:00Z"/>
      <w:r>
        <w:fldChar w:fldCharType="separate"/>
      </w:r>
      <w:ins w:id="916" w:author="Huawei" w:date="2018-07-10T17:11:00Z">
        <w:r>
          <w:t>76</w:t>
        </w:r>
      </w:ins>
      <w:ins w:id="917" w:author="Huawei" w:date="2018-07-10T17:10:00Z">
        <w:r>
          <w:fldChar w:fldCharType="end"/>
        </w:r>
      </w:ins>
    </w:p>
    <w:p w14:paraId="25F53787" w14:textId="77777777" w:rsidR="00EA1A17" w:rsidRDefault="00EA1A17">
      <w:pPr>
        <w:pStyle w:val="TOC1"/>
        <w:rPr>
          <w:ins w:id="918" w:author="Huawei" w:date="2018-07-10T17:10:00Z"/>
          <w:rFonts w:asciiTheme="minorHAnsi" w:hAnsiTheme="minorHAnsi" w:cstheme="minorBidi"/>
          <w:szCs w:val="22"/>
          <w:lang w:val="en-US"/>
        </w:rPr>
      </w:pPr>
      <w:ins w:id="919" w:author="Huawei" w:date="2018-07-10T17:10:00Z">
        <w:r>
          <w:t>7</w:t>
        </w:r>
        <w:r>
          <w:rPr>
            <w:rFonts w:asciiTheme="minorHAnsi" w:hAnsiTheme="minorHAnsi" w:cstheme="minorBidi"/>
            <w:szCs w:val="22"/>
            <w:lang w:val="en-US"/>
          </w:rPr>
          <w:tab/>
        </w:r>
        <w:r>
          <w:t>Conducted receiver characteristics</w:t>
        </w:r>
        <w:r>
          <w:tab/>
        </w:r>
        <w:r>
          <w:fldChar w:fldCharType="begin"/>
        </w:r>
        <w:r>
          <w:instrText xml:space="preserve"> PAGEREF _Toc519006166 \h </w:instrText>
        </w:r>
      </w:ins>
      <w:ins w:id="920" w:author="Huawei" w:date="2018-07-10T17:11:00Z"/>
      <w:r>
        <w:fldChar w:fldCharType="separate"/>
      </w:r>
      <w:ins w:id="921" w:author="Huawei" w:date="2018-07-10T17:11:00Z">
        <w:r>
          <w:t>77</w:t>
        </w:r>
      </w:ins>
      <w:ins w:id="922" w:author="Huawei" w:date="2018-07-10T17:10:00Z">
        <w:r>
          <w:fldChar w:fldCharType="end"/>
        </w:r>
      </w:ins>
    </w:p>
    <w:p w14:paraId="4B60023F" w14:textId="77777777" w:rsidR="00EA1A17" w:rsidRDefault="00EA1A17">
      <w:pPr>
        <w:pStyle w:val="TOC2"/>
        <w:rPr>
          <w:ins w:id="923" w:author="Huawei" w:date="2018-07-10T17:10:00Z"/>
          <w:rFonts w:asciiTheme="minorHAnsi" w:hAnsiTheme="minorHAnsi" w:cstheme="minorBidi"/>
          <w:sz w:val="22"/>
          <w:szCs w:val="22"/>
          <w:lang w:val="en-US"/>
        </w:rPr>
      </w:pPr>
      <w:ins w:id="924" w:author="Huawei" w:date="2018-07-10T17:10:00Z">
        <w:r>
          <w:t>7.1</w:t>
        </w:r>
        <w:r>
          <w:rPr>
            <w:rFonts w:asciiTheme="minorHAnsi" w:hAnsiTheme="minorHAnsi" w:cstheme="minorBidi"/>
            <w:sz w:val="22"/>
            <w:szCs w:val="22"/>
            <w:lang w:val="en-US"/>
          </w:rPr>
          <w:tab/>
        </w:r>
        <w:r>
          <w:t>General</w:t>
        </w:r>
        <w:r>
          <w:tab/>
        </w:r>
        <w:r>
          <w:fldChar w:fldCharType="begin"/>
        </w:r>
        <w:r>
          <w:instrText xml:space="preserve"> PAGEREF _Toc519006167 \h </w:instrText>
        </w:r>
      </w:ins>
      <w:ins w:id="925" w:author="Huawei" w:date="2018-07-10T17:11:00Z"/>
      <w:r>
        <w:fldChar w:fldCharType="separate"/>
      </w:r>
      <w:ins w:id="926" w:author="Huawei" w:date="2018-07-10T17:11:00Z">
        <w:r>
          <w:t>77</w:t>
        </w:r>
      </w:ins>
      <w:ins w:id="927" w:author="Huawei" w:date="2018-07-10T17:10:00Z">
        <w:r>
          <w:fldChar w:fldCharType="end"/>
        </w:r>
      </w:ins>
    </w:p>
    <w:p w14:paraId="3D42FA50" w14:textId="77777777" w:rsidR="00EA1A17" w:rsidRDefault="00EA1A17">
      <w:pPr>
        <w:pStyle w:val="TOC2"/>
        <w:rPr>
          <w:ins w:id="928" w:author="Huawei" w:date="2018-07-10T17:10:00Z"/>
          <w:rFonts w:asciiTheme="minorHAnsi" w:hAnsiTheme="minorHAnsi" w:cstheme="minorBidi"/>
          <w:sz w:val="22"/>
          <w:szCs w:val="22"/>
          <w:lang w:val="en-US"/>
        </w:rPr>
      </w:pPr>
      <w:ins w:id="929" w:author="Huawei" w:date="2018-07-10T17:10:00Z">
        <w:r>
          <w:t>7.2</w:t>
        </w:r>
        <w:r>
          <w:rPr>
            <w:rFonts w:asciiTheme="minorHAnsi" w:hAnsiTheme="minorHAnsi" w:cstheme="minorBidi"/>
            <w:sz w:val="22"/>
            <w:szCs w:val="22"/>
            <w:lang w:val="en-US"/>
          </w:rPr>
          <w:tab/>
        </w:r>
        <w:r>
          <w:t>Reference sensitivity level</w:t>
        </w:r>
        <w:r>
          <w:tab/>
        </w:r>
        <w:r>
          <w:fldChar w:fldCharType="begin"/>
        </w:r>
        <w:r>
          <w:instrText xml:space="preserve"> PAGEREF _Toc519006168 \h </w:instrText>
        </w:r>
      </w:ins>
      <w:ins w:id="930" w:author="Huawei" w:date="2018-07-10T17:11:00Z"/>
      <w:r>
        <w:fldChar w:fldCharType="separate"/>
      </w:r>
      <w:ins w:id="931" w:author="Huawei" w:date="2018-07-10T17:11:00Z">
        <w:r>
          <w:t>77</w:t>
        </w:r>
      </w:ins>
      <w:ins w:id="932" w:author="Huawei" w:date="2018-07-10T17:10:00Z">
        <w:r>
          <w:fldChar w:fldCharType="end"/>
        </w:r>
      </w:ins>
    </w:p>
    <w:p w14:paraId="4D899738" w14:textId="77777777" w:rsidR="00EA1A17" w:rsidRDefault="00EA1A17">
      <w:pPr>
        <w:pStyle w:val="TOC2"/>
        <w:rPr>
          <w:ins w:id="933" w:author="Huawei" w:date="2018-07-10T17:10:00Z"/>
          <w:rFonts w:asciiTheme="minorHAnsi" w:hAnsiTheme="minorHAnsi" w:cstheme="minorBidi"/>
          <w:sz w:val="22"/>
          <w:szCs w:val="22"/>
          <w:lang w:val="en-US"/>
        </w:rPr>
      </w:pPr>
      <w:ins w:id="934" w:author="Huawei" w:date="2018-07-10T17:10:00Z">
        <w:r>
          <w:t>7.3</w:t>
        </w:r>
        <w:r>
          <w:rPr>
            <w:rFonts w:asciiTheme="minorHAnsi" w:hAnsiTheme="minorHAnsi" w:cstheme="minorBidi"/>
            <w:sz w:val="22"/>
            <w:szCs w:val="22"/>
            <w:lang w:val="en-US"/>
          </w:rPr>
          <w:tab/>
        </w:r>
        <w:r>
          <w:t>Dynamic range</w:t>
        </w:r>
        <w:r>
          <w:tab/>
        </w:r>
        <w:r>
          <w:fldChar w:fldCharType="begin"/>
        </w:r>
        <w:r>
          <w:instrText xml:space="preserve"> PAGEREF _Toc519006169 \h </w:instrText>
        </w:r>
      </w:ins>
      <w:ins w:id="935" w:author="Huawei" w:date="2018-07-10T17:11:00Z"/>
      <w:r>
        <w:fldChar w:fldCharType="separate"/>
      </w:r>
      <w:ins w:id="936" w:author="Huawei" w:date="2018-07-10T17:11:00Z">
        <w:r>
          <w:t>80</w:t>
        </w:r>
      </w:ins>
      <w:ins w:id="937" w:author="Huawei" w:date="2018-07-10T17:10:00Z">
        <w:r>
          <w:fldChar w:fldCharType="end"/>
        </w:r>
      </w:ins>
    </w:p>
    <w:p w14:paraId="327B161D" w14:textId="77777777" w:rsidR="00EA1A17" w:rsidRDefault="00EA1A17">
      <w:pPr>
        <w:pStyle w:val="TOC3"/>
        <w:rPr>
          <w:ins w:id="938" w:author="Huawei" w:date="2018-07-10T17:10:00Z"/>
          <w:rFonts w:asciiTheme="minorHAnsi" w:hAnsiTheme="minorHAnsi" w:cstheme="minorBidi"/>
          <w:sz w:val="22"/>
          <w:szCs w:val="22"/>
          <w:lang w:val="en-US"/>
        </w:rPr>
      </w:pPr>
      <w:ins w:id="939" w:author="Huawei" w:date="2018-07-10T17:10:00Z">
        <w:r>
          <w:t>7.3.1</w:t>
        </w:r>
        <w:r>
          <w:rPr>
            <w:rFonts w:asciiTheme="minorHAnsi" w:hAnsiTheme="minorHAnsi" w:cstheme="minorBidi"/>
            <w:sz w:val="22"/>
            <w:szCs w:val="22"/>
            <w:lang w:val="en-US"/>
          </w:rPr>
          <w:tab/>
        </w:r>
        <w:r>
          <w:t>Definition and applicability</w:t>
        </w:r>
        <w:r>
          <w:tab/>
        </w:r>
        <w:r>
          <w:fldChar w:fldCharType="begin"/>
        </w:r>
        <w:r>
          <w:instrText xml:space="preserve"> PAGEREF _Toc519006170 \h </w:instrText>
        </w:r>
      </w:ins>
      <w:ins w:id="940" w:author="Huawei" w:date="2018-07-10T17:11:00Z"/>
      <w:r>
        <w:fldChar w:fldCharType="separate"/>
      </w:r>
      <w:ins w:id="941" w:author="Huawei" w:date="2018-07-10T17:11:00Z">
        <w:r>
          <w:t>80</w:t>
        </w:r>
      </w:ins>
      <w:ins w:id="942" w:author="Huawei" w:date="2018-07-10T17:10:00Z">
        <w:r>
          <w:fldChar w:fldCharType="end"/>
        </w:r>
      </w:ins>
    </w:p>
    <w:p w14:paraId="370C170D" w14:textId="77777777" w:rsidR="00EA1A17" w:rsidRDefault="00EA1A17">
      <w:pPr>
        <w:pStyle w:val="TOC3"/>
        <w:rPr>
          <w:ins w:id="943" w:author="Huawei" w:date="2018-07-10T17:10:00Z"/>
          <w:rFonts w:asciiTheme="minorHAnsi" w:hAnsiTheme="minorHAnsi" w:cstheme="minorBidi"/>
          <w:sz w:val="22"/>
          <w:szCs w:val="22"/>
          <w:lang w:val="en-US"/>
        </w:rPr>
      </w:pPr>
      <w:ins w:id="944" w:author="Huawei" w:date="2018-07-10T17:10:00Z">
        <w:r>
          <w:t>7.3.2</w:t>
        </w:r>
        <w:r>
          <w:rPr>
            <w:rFonts w:asciiTheme="minorHAnsi" w:hAnsiTheme="minorHAnsi" w:cstheme="minorBidi"/>
            <w:sz w:val="22"/>
            <w:szCs w:val="22"/>
            <w:lang w:val="en-US"/>
          </w:rPr>
          <w:tab/>
        </w:r>
        <w:r>
          <w:t>Minimum requirement</w:t>
        </w:r>
        <w:r>
          <w:tab/>
        </w:r>
        <w:r>
          <w:fldChar w:fldCharType="begin"/>
        </w:r>
        <w:r>
          <w:instrText xml:space="preserve"> PAGEREF _Toc519006171 \h </w:instrText>
        </w:r>
      </w:ins>
      <w:ins w:id="945" w:author="Huawei" w:date="2018-07-10T17:11:00Z"/>
      <w:r>
        <w:fldChar w:fldCharType="separate"/>
      </w:r>
      <w:ins w:id="946" w:author="Huawei" w:date="2018-07-10T17:11:00Z">
        <w:r>
          <w:t>80</w:t>
        </w:r>
      </w:ins>
      <w:ins w:id="947" w:author="Huawei" w:date="2018-07-10T17:10:00Z">
        <w:r>
          <w:fldChar w:fldCharType="end"/>
        </w:r>
      </w:ins>
    </w:p>
    <w:p w14:paraId="65DD1042" w14:textId="77777777" w:rsidR="00EA1A17" w:rsidRDefault="00EA1A17">
      <w:pPr>
        <w:pStyle w:val="TOC3"/>
        <w:rPr>
          <w:ins w:id="948" w:author="Huawei" w:date="2018-07-10T17:10:00Z"/>
          <w:rFonts w:asciiTheme="minorHAnsi" w:hAnsiTheme="minorHAnsi" w:cstheme="minorBidi"/>
          <w:sz w:val="22"/>
          <w:szCs w:val="22"/>
          <w:lang w:val="en-US"/>
        </w:rPr>
      </w:pPr>
      <w:ins w:id="949" w:author="Huawei" w:date="2018-07-10T17:10:00Z">
        <w:r>
          <w:t>7.3.3</w:t>
        </w:r>
        <w:r>
          <w:rPr>
            <w:rFonts w:asciiTheme="minorHAnsi" w:hAnsiTheme="minorHAnsi" w:cstheme="minorBidi"/>
            <w:sz w:val="22"/>
            <w:szCs w:val="22"/>
            <w:lang w:val="en-US"/>
          </w:rPr>
          <w:tab/>
        </w:r>
        <w:r>
          <w:t>Test purpose</w:t>
        </w:r>
        <w:r>
          <w:tab/>
        </w:r>
        <w:r>
          <w:fldChar w:fldCharType="begin"/>
        </w:r>
        <w:r>
          <w:instrText xml:space="preserve"> PAGEREF _Toc519006172 \h </w:instrText>
        </w:r>
      </w:ins>
      <w:ins w:id="950" w:author="Huawei" w:date="2018-07-10T17:11:00Z"/>
      <w:r>
        <w:fldChar w:fldCharType="separate"/>
      </w:r>
      <w:ins w:id="951" w:author="Huawei" w:date="2018-07-10T17:11:00Z">
        <w:r>
          <w:t>80</w:t>
        </w:r>
      </w:ins>
      <w:ins w:id="952" w:author="Huawei" w:date="2018-07-10T17:10:00Z">
        <w:r>
          <w:fldChar w:fldCharType="end"/>
        </w:r>
      </w:ins>
    </w:p>
    <w:p w14:paraId="6CC59934" w14:textId="77777777" w:rsidR="00EA1A17" w:rsidRDefault="00EA1A17">
      <w:pPr>
        <w:pStyle w:val="TOC3"/>
        <w:rPr>
          <w:ins w:id="953" w:author="Huawei" w:date="2018-07-10T17:10:00Z"/>
          <w:rFonts w:asciiTheme="minorHAnsi" w:hAnsiTheme="minorHAnsi" w:cstheme="minorBidi"/>
          <w:sz w:val="22"/>
          <w:szCs w:val="22"/>
          <w:lang w:val="en-US"/>
        </w:rPr>
      </w:pPr>
      <w:ins w:id="954" w:author="Huawei" w:date="2018-07-10T17:10:00Z">
        <w:r>
          <w:t>7.3.4</w:t>
        </w:r>
        <w:r>
          <w:rPr>
            <w:rFonts w:asciiTheme="minorHAnsi" w:hAnsiTheme="minorHAnsi" w:cstheme="minorBidi"/>
            <w:sz w:val="22"/>
            <w:szCs w:val="22"/>
            <w:lang w:val="en-US"/>
          </w:rPr>
          <w:tab/>
        </w:r>
        <w:r>
          <w:t>Method of test</w:t>
        </w:r>
        <w:r>
          <w:tab/>
        </w:r>
        <w:r>
          <w:fldChar w:fldCharType="begin"/>
        </w:r>
        <w:r>
          <w:instrText xml:space="preserve"> PAGEREF _Toc519006173 \h </w:instrText>
        </w:r>
      </w:ins>
      <w:ins w:id="955" w:author="Huawei" w:date="2018-07-10T17:11:00Z"/>
      <w:r>
        <w:fldChar w:fldCharType="separate"/>
      </w:r>
      <w:ins w:id="956" w:author="Huawei" w:date="2018-07-10T17:11:00Z">
        <w:r>
          <w:t>80</w:t>
        </w:r>
      </w:ins>
      <w:ins w:id="957" w:author="Huawei" w:date="2018-07-10T17:10:00Z">
        <w:r>
          <w:fldChar w:fldCharType="end"/>
        </w:r>
      </w:ins>
    </w:p>
    <w:p w14:paraId="739348F0" w14:textId="77777777" w:rsidR="00EA1A17" w:rsidRDefault="00EA1A17">
      <w:pPr>
        <w:pStyle w:val="TOC4"/>
        <w:rPr>
          <w:ins w:id="958" w:author="Huawei" w:date="2018-07-10T17:10:00Z"/>
          <w:rFonts w:asciiTheme="minorHAnsi" w:hAnsiTheme="minorHAnsi" w:cstheme="minorBidi"/>
          <w:sz w:val="22"/>
          <w:szCs w:val="22"/>
          <w:lang w:val="en-US"/>
        </w:rPr>
      </w:pPr>
      <w:ins w:id="959" w:author="Huawei" w:date="2018-07-10T17:10:00Z">
        <w:r>
          <w:t>7.3.4.1</w:t>
        </w:r>
        <w:r>
          <w:rPr>
            <w:rFonts w:asciiTheme="minorHAnsi" w:hAnsiTheme="minorHAnsi" w:cstheme="minorBidi"/>
            <w:sz w:val="22"/>
            <w:szCs w:val="22"/>
            <w:lang w:val="en-US"/>
          </w:rPr>
          <w:tab/>
        </w:r>
        <w:r>
          <w:t>Initial conditions</w:t>
        </w:r>
        <w:r>
          <w:tab/>
        </w:r>
        <w:r>
          <w:fldChar w:fldCharType="begin"/>
        </w:r>
        <w:r>
          <w:instrText xml:space="preserve"> PAGEREF _Toc519006174 \h </w:instrText>
        </w:r>
      </w:ins>
      <w:ins w:id="960" w:author="Huawei" w:date="2018-07-10T17:11:00Z"/>
      <w:r>
        <w:fldChar w:fldCharType="separate"/>
      </w:r>
      <w:ins w:id="961" w:author="Huawei" w:date="2018-07-10T17:11:00Z">
        <w:r>
          <w:t>80</w:t>
        </w:r>
      </w:ins>
      <w:ins w:id="962" w:author="Huawei" w:date="2018-07-10T17:10:00Z">
        <w:r>
          <w:fldChar w:fldCharType="end"/>
        </w:r>
      </w:ins>
    </w:p>
    <w:p w14:paraId="74621280" w14:textId="77777777" w:rsidR="00EA1A17" w:rsidRDefault="00EA1A17">
      <w:pPr>
        <w:pStyle w:val="TOC4"/>
        <w:rPr>
          <w:ins w:id="963" w:author="Huawei" w:date="2018-07-10T17:10:00Z"/>
          <w:rFonts w:asciiTheme="minorHAnsi" w:hAnsiTheme="minorHAnsi" w:cstheme="minorBidi"/>
          <w:sz w:val="22"/>
          <w:szCs w:val="22"/>
          <w:lang w:val="en-US"/>
        </w:rPr>
      </w:pPr>
      <w:ins w:id="964" w:author="Huawei" w:date="2018-07-10T17:10:00Z">
        <w:r>
          <w:t>7.3.4.2</w:t>
        </w:r>
        <w:r>
          <w:rPr>
            <w:rFonts w:asciiTheme="minorHAnsi" w:hAnsiTheme="minorHAnsi" w:cstheme="minorBidi"/>
            <w:sz w:val="22"/>
            <w:szCs w:val="22"/>
            <w:lang w:val="en-US"/>
          </w:rPr>
          <w:tab/>
        </w:r>
        <w:r>
          <w:t>Procedure</w:t>
        </w:r>
        <w:r>
          <w:tab/>
        </w:r>
        <w:r>
          <w:fldChar w:fldCharType="begin"/>
        </w:r>
        <w:r>
          <w:instrText xml:space="preserve"> PAGEREF _Toc519006175 \h </w:instrText>
        </w:r>
      </w:ins>
      <w:ins w:id="965" w:author="Huawei" w:date="2018-07-10T17:11:00Z"/>
      <w:r>
        <w:fldChar w:fldCharType="separate"/>
      </w:r>
      <w:ins w:id="966" w:author="Huawei" w:date="2018-07-10T17:11:00Z">
        <w:r>
          <w:t>81</w:t>
        </w:r>
      </w:ins>
      <w:ins w:id="967" w:author="Huawei" w:date="2018-07-10T17:10:00Z">
        <w:r>
          <w:fldChar w:fldCharType="end"/>
        </w:r>
      </w:ins>
    </w:p>
    <w:p w14:paraId="716CA751" w14:textId="77777777" w:rsidR="00EA1A17" w:rsidRDefault="00EA1A17">
      <w:pPr>
        <w:pStyle w:val="TOC3"/>
        <w:rPr>
          <w:ins w:id="968" w:author="Huawei" w:date="2018-07-10T17:10:00Z"/>
          <w:rFonts w:asciiTheme="minorHAnsi" w:hAnsiTheme="minorHAnsi" w:cstheme="minorBidi"/>
          <w:sz w:val="22"/>
          <w:szCs w:val="22"/>
          <w:lang w:val="en-US"/>
        </w:rPr>
      </w:pPr>
      <w:ins w:id="969" w:author="Huawei" w:date="2018-07-10T17:10:00Z">
        <w:r>
          <w:t>7.3.5</w:t>
        </w:r>
        <w:r>
          <w:rPr>
            <w:rFonts w:asciiTheme="minorHAnsi" w:hAnsiTheme="minorHAnsi" w:cstheme="minorBidi"/>
            <w:sz w:val="22"/>
            <w:szCs w:val="22"/>
            <w:lang w:val="en-US"/>
          </w:rPr>
          <w:tab/>
        </w:r>
        <w:r>
          <w:t>Test requirements</w:t>
        </w:r>
        <w:r>
          <w:tab/>
        </w:r>
        <w:r>
          <w:fldChar w:fldCharType="begin"/>
        </w:r>
        <w:r>
          <w:instrText xml:space="preserve"> PAGEREF _Toc519006176 \h </w:instrText>
        </w:r>
      </w:ins>
      <w:ins w:id="970" w:author="Huawei" w:date="2018-07-10T17:11:00Z"/>
      <w:r>
        <w:fldChar w:fldCharType="separate"/>
      </w:r>
      <w:ins w:id="971" w:author="Huawei" w:date="2018-07-10T17:11:00Z">
        <w:r>
          <w:t>81</w:t>
        </w:r>
      </w:ins>
      <w:ins w:id="972" w:author="Huawei" w:date="2018-07-10T17:10:00Z">
        <w:r>
          <w:fldChar w:fldCharType="end"/>
        </w:r>
      </w:ins>
    </w:p>
    <w:p w14:paraId="705BC123" w14:textId="77777777" w:rsidR="00EA1A17" w:rsidRDefault="00EA1A17">
      <w:pPr>
        <w:pStyle w:val="TOC2"/>
        <w:rPr>
          <w:ins w:id="973" w:author="Huawei" w:date="2018-07-10T17:10:00Z"/>
          <w:rFonts w:asciiTheme="minorHAnsi" w:hAnsiTheme="minorHAnsi" w:cstheme="minorBidi"/>
          <w:sz w:val="22"/>
          <w:szCs w:val="22"/>
          <w:lang w:val="en-US"/>
        </w:rPr>
      </w:pPr>
      <w:ins w:id="974" w:author="Huawei" w:date="2018-07-10T17:10:00Z">
        <w:r>
          <w:t>7.4</w:t>
        </w:r>
        <w:r>
          <w:rPr>
            <w:rFonts w:asciiTheme="minorHAnsi" w:hAnsiTheme="minorHAnsi" w:cstheme="minorBidi"/>
            <w:sz w:val="22"/>
            <w:szCs w:val="22"/>
            <w:lang w:val="en-US"/>
          </w:rPr>
          <w:tab/>
        </w:r>
        <w:r>
          <w:t>In-band selectivity and blocking</w:t>
        </w:r>
        <w:r>
          <w:tab/>
        </w:r>
        <w:r>
          <w:fldChar w:fldCharType="begin"/>
        </w:r>
        <w:r>
          <w:instrText xml:space="preserve"> PAGEREF _Toc519006177 \h </w:instrText>
        </w:r>
      </w:ins>
      <w:ins w:id="975" w:author="Huawei" w:date="2018-07-10T17:11:00Z"/>
      <w:r>
        <w:fldChar w:fldCharType="separate"/>
      </w:r>
      <w:ins w:id="976" w:author="Huawei" w:date="2018-07-10T17:11:00Z">
        <w:r>
          <w:t>84</w:t>
        </w:r>
      </w:ins>
      <w:ins w:id="977" w:author="Huawei" w:date="2018-07-10T17:10:00Z">
        <w:r>
          <w:fldChar w:fldCharType="end"/>
        </w:r>
      </w:ins>
    </w:p>
    <w:p w14:paraId="0B0D5F84" w14:textId="77777777" w:rsidR="00EA1A17" w:rsidRDefault="00EA1A17">
      <w:pPr>
        <w:pStyle w:val="TOC2"/>
        <w:rPr>
          <w:ins w:id="978" w:author="Huawei" w:date="2018-07-10T17:10:00Z"/>
          <w:rFonts w:asciiTheme="minorHAnsi" w:hAnsiTheme="minorHAnsi" w:cstheme="minorBidi"/>
          <w:sz w:val="22"/>
          <w:szCs w:val="22"/>
          <w:lang w:val="en-US"/>
        </w:rPr>
      </w:pPr>
      <w:ins w:id="979" w:author="Huawei" w:date="2018-07-10T17:10:00Z">
        <w:r>
          <w:t>7.5</w:t>
        </w:r>
        <w:r>
          <w:rPr>
            <w:rFonts w:asciiTheme="minorHAnsi" w:hAnsiTheme="minorHAnsi" w:cstheme="minorBidi"/>
            <w:sz w:val="22"/>
            <w:szCs w:val="22"/>
            <w:lang w:val="en-US"/>
          </w:rPr>
          <w:tab/>
        </w:r>
        <w:r>
          <w:t>Out-of-band blocking</w:t>
        </w:r>
        <w:r>
          <w:tab/>
        </w:r>
        <w:r>
          <w:fldChar w:fldCharType="begin"/>
        </w:r>
        <w:r>
          <w:instrText xml:space="preserve"> PAGEREF _Toc519006178 \h </w:instrText>
        </w:r>
      </w:ins>
      <w:ins w:id="980" w:author="Huawei" w:date="2018-07-10T17:11:00Z"/>
      <w:r>
        <w:fldChar w:fldCharType="separate"/>
      </w:r>
      <w:ins w:id="981" w:author="Huawei" w:date="2018-07-10T17:11:00Z">
        <w:r>
          <w:t>91</w:t>
        </w:r>
      </w:ins>
      <w:ins w:id="982" w:author="Huawei" w:date="2018-07-10T17:10:00Z">
        <w:r>
          <w:fldChar w:fldCharType="end"/>
        </w:r>
      </w:ins>
    </w:p>
    <w:p w14:paraId="1B1611EA" w14:textId="77777777" w:rsidR="00EA1A17" w:rsidRDefault="00EA1A17">
      <w:pPr>
        <w:pStyle w:val="TOC2"/>
        <w:rPr>
          <w:ins w:id="983" w:author="Huawei" w:date="2018-07-10T17:10:00Z"/>
          <w:rFonts w:asciiTheme="minorHAnsi" w:hAnsiTheme="minorHAnsi" w:cstheme="minorBidi"/>
          <w:sz w:val="22"/>
          <w:szCs w:val="22"/>
          <w:lang w:val="en-US"/>
        </w:rPr>
      </w:pPr>
      <w:ins w:id="984" w:author="Huawei" w:date="2018-07-10T17:10:00Z">
        <w:r>
          <w:t>7.6</w:t>
        </w:r>
        <w:r>
          <w:rPr>
            <w:rFonts w:asciiTheme="minorHAnsi" w:hAnsiTheme="minorHAnsi" w:cstheme="minorBidi"/>
            <w:sz w:val="22"/>
            <w:szCs w:val="22"/>
            <w:lang w:val="en-US"/>
          </w:rPr>
          <w:tab/>
        </w:r>
        <w:r>
          <w:t>Receiver spurious emissions</w:t>
        </w:r>
        <w:r>
          <w:tab/>
        </w:r>
        <w:r>
          <w:fldChar w:fldCharType="begin"/>
        </w:r>
        <w:r>
          <w:instrText xml:space="preserve"> PAGEREF _Toc519006179 \h </w:instrText>
        </w:r>
      </w:ins>
      <w:ins w:id="985" w:author="Huawei" w:date="2018-07-10T17:11:00Z"/>
      <w:r>
        <w:fldChar w:fldCharType="separate"/>
      </w:r>
      <w:ins w:id="986" w:author="Huawei" w:date="2018-07-10T17:11:00Z">
        <w:r>
          <w:t>94</w:t>
        </w:r>
      </w:ins>
      <w:ins w:id="987" w:author="Huawei" w:date="2018-07-10T17:10:00Z">
        <w:r>
          <w:fldChar w:fldCharType="end"/>
        </w:r>
      </w:ins>
    </w:p>
    <w:p w14:paraId="38B9F202" w14:textId="77777777" w:rsidR="00EA1A17" w:rsidRDefault="00EA1A17">
      <w:pPr>
        <w:pStyle w:val="TOC2"/>
        <w:rPr>
          <w:ins w:id="988" w:author="Huawei" w:date="2018-07-10T17:10:00Z"/>
          <w:rFonts w:asciiTheme="minorHAnsi" w:hAnsiTheme="minorHAnsi" w:cstheme="minorBidi"/>
          <w:sz w:val="22"/>
          <w:szCs w:val="22"/>
          <w:lang w:val="en-US"/>
        </w:rPr>
      </w:pPr>
      <w:ins w:id="989" w:author="Huawei" w:date="2018-07-10T17:10:00Z">
        <w:r>
          <w:t>7.7</w:t>
        </w:r>
        <w:r>
          <w:rPr>
            <w:rFonts w:asciiTheme="minorHAnsi" w:hAnsiTheme="minorHAnsi" w:cstheme="minorBidi"/>
            <w:sz w:val="22"/>
            <w:szCs w:val="22"/>
            <w:lang w:val="en-US"/>
          </w:rPr>
          <w:tab/>
        </w:r>
        <w:r>
          <w:t>Receiver intermodulation</w:t>
        </w:r>
        <w:r>
          <w:tab/>
        </w:r>
        <w:r>
          <w:fldChar w:fldCharType="begin"/>
        </w:r>
        <w:r>
          <w:instrText xml:space="preserve"> PAGEREF _Toc519006180 \h </w:instrText>
        </w:r>
      </w:ins>
      <w:ins w:id="990" w:author="Huawei" w:date="2018-07-10T17:11:00Z"/>
      <w:r>
        <w:fldChar w:fldCharType="separate"/>
      </w:r>
      <w:ins w:id="991" w:author="Huawei" w:date="2018-07-10T17:11:00Z">
        <w:r>
          <w:t>96</w:t>
        </w:r>
      </w:ins>
      <w:ins w:id="992" w:author="Huawei" w:date="2018-07-10T17:10:00Z">
        <w:r>
          <w:fldChar w:fldCharType="end"/>
        </w:r>
      </w:ins>
    </w:p>
    <w:p w14:paraId="508612D0" w14:textId="77777777" w:rsidR="00EA1A17" w:rsidRDefault="00EA1A17">
      <w:pPr>
        <w:pStyle w:val="TOC2"/>
        <w:rPr>
          <w:ins w:id="993" w:author="Huawei" w:date="2018-07-10T17:10:00Z"/>
          <w:rFonts w:asciiTheme="minorHAnsi" w:hAnsiTheme="minorHAnsi" w:cstheme="minorBidi"/>
          <w:sz w:val="22"/>
          <w:szCs w:val="22"/>
          <w:lang w:val="en-US"/>
        </w:rPr>
      </w:pPr>
      <w:ins w:id="994" w:author="Huawei" w:date="2018-07-10T17:10:00Z">
        <w:r>
          <w:t>7.8</w:t>
        </w:r>
        <w:r>
          <w:rPr>
            <w:rFonts w:asciiTheme="minorHAnsi" w:hAnsiTheme="minorHAnsi" w:cstheme="minorBidi"/>
            <w:sz w:val="22"/>
            <w:szCs w:val="22"/>
            <w:lang w:val="en-US"/>
          </w:rPr>
          <w:tab/>
        </w:r>
        <w:r>
          <w:t>In-channel selectivity</w:t>
        </w:r>
        <w:r>
          <w:tab/>
        </w:r>
        <w:r>
          <w:fldChar w:fldCharType="begin"/>
        </w:r>
        <w:r>
          <w:instrText xml:space="preserve"> PAGEREF _Toc519006181 \h </w:instrText>
        </w:r>
      </w:ins>
      <w:ins w:id="995" w:author="Huawei" w:date="2018-07-10T17:11:00Z"/>
      <w:r>
        <w:fldChar w:fldCharType="separate"/>
      </w:r>
      <w:ins w:id="996" w:author="Huawei" w:date="2018-07-10T17:11:00Z">
        <w:r>
          <w:t>101</w:t>
        </w:r>
      </w:ins>
      <w:ins w:id="997" w:author="Huawei" w:date="2018-07-10T17:10:00Z">
        <w:r>
          <w:fldChar w:fldCharType="end"/>
        </w:r>
      </w:ins>
    </w:p>
    <w:p w14:paraId="428C9878" w14:textId="77777777" w:rsidR="00EA1A17" w:rsidRDefault="00EA1A17">
      <w:pPr>
        <w:pStyle w:val="TOC3"/>
        <w:rPr>
          <w:ins w:id="998" w:author="Huawei" w:date="2018-07-10T17:10:00Z"/>
          <w:rFonts w:asciiTheme="minorHAnsi" w:hAnsiTheme="minorHAnsi" w:cstheme="minorBidi"/>
          <w:sz w:val="22"/>
          <w:szCs w:val="22"/>
          <w:lang w:val="en-US"/>
        </w:rPr>
      </w:pPr>
      <w:ins w:id="999" w:author="Huawei" w:date="2018-07-10T17:10:00Z">
        <w:r>
          <w:t>7.8.1</w:t>
        </w:r>
        <w:r>
          <w:rPr>
            <w:rFonts w:asciiTheme="minorHAnsi" w:hAnsiTheme="minorHAnsi" w:cstheme="minorBidi"/>
            <w:sz w:val="22"/>
            <w:szCs w:val="22"/>
            <w:lang w:val="en-US"/>
          </w:rPr>
          <w:tab/>
        </w:r>
        <w:r>
          <w:t>Definition and applicability</w:t>
        </w:r>
        <w:r>
          <w:tab/>
        </w:r>
        <w:r>
          <w:fldChar w:fldCharType="begin"/>
        </w:r>
        <w:r>
          <w:instrText xml:space="preserve"> PAGEREF _Toc519006182 \h </w:instrText>
        </w:r>
      </w:ins>
      <w:ins w:id="1000" w:author="Huawei" w:date="2018-07-10T17:11:00Z"/>
      <w:r>
        <w:fldChar w:fldCharType="separate"/>
      </w:r>
      <w:ins w:id="1001" w:author="Huawei" w:date="2018-07-10T17:11:00Z">
        <w:r>
          <w:t>101</w:t>
        </w:r>
      </w:ins>
      <w:ins w:id="1002" w:author="Huawei" w:date="2018-07-10T17:10:00Z">
        <w:r>
          <w:fldChar w:fldCharType="end"/>
        </w:r>
      </w:ins>
    </w:p>
    <w:p w14:paraId="26C20471" w14:textId="77777777" w:rsidR="00EA1A17" w:rsidRDefault="00EA1A17">
      <w:pPr>
        <w:pStyle w:val="TOC1"/>
        <w:rPr>
          <w:ins w:id="1003" w:author="Huawei" w:date="2018-07-10T17:10:00Z"/>
          <w:rFonts w:asciiTheme="minorHAnsi" w:hAnsiTheme="minorHAnsi" w:cstheme="minorBidi"/>
          <w:szCs w:val="22"/>
          <w:lang w:val="en-US"/>
        </w:rPr>
      </w:pPr>
      <w:ins w:id="1004" w:author="Huawei" w:date="2018-07-10T17:10:00Z">
        <w:r>
          <w:t>8</w:t>
        </w:r>
        <w:r>
          <w:rPr>
            <w:rFonts w:asciiTheme="minorHAnsi" w:hAnsiTheme="minorHAnsi" w:cstheme="minorBidi"/>
            <w:szCs w:val="22"/>
            <w:lang w:val="en-US"/>
          </w:rPr>
          <w:tab/>
        </w:r>
        <w:r>
          <w:t>Conducted performance requirements</w:t>
        </w:r>
        <w:r>
          <w:tab/>
        </w:r>
        <w:r>
          <w:fldChar w:fldCharType="begin"/>
        </w:r>
        <w:r>
          <w:instrText xml:space="preserve"> PAGEREF _Toc519006183 \h </w:instrText>
        </w:r>
      </w:ins>
      <w:ins w:id="1005" w:author="Huawei" w:date="2018-07-10T17:11:00Z"/>
      <w:r>
        <w:fldChar w:fldCharType="separate"/>
      </w:r>
      <w:ins w:id="1006" w:author="Huawei" w:date="2018-07-10T17:11:00Z">
        <w:r>
          <w:t>104</w:t>
        </w:r>
      </w:ins>
      <w:ins w:id="1007" w:author="Huawei" w:date="2018-07-10T17:10:00Z">
        <w:r>
          <w:fldChar w:fldCharType="end"/>
        </w:r>
      </w:ins>
    </w:p>
    <w:p w14:paraId="7C313C83" w14:textId="77777777" w:rsidR="00EA1A17" w:rsidRDefault="00EA1A17">
      <w:pPr>
        <w:pStyle w:val="TOC8"/>
        <w:rPr>
          <w:ins w:id="1008" w:author="Huawei" w:date="2018-07-10T17:10:00Z"/>
          <w:rFonts w:asciiTheme="minorHAnsi" w:hAnsiTheme="minorHAnsi" w:cstheme="minorBidi"/>
          <w:b w:val="0"/>
          <w:szCs w:val="22"/>
          <w:lang w:val="en-US"/>
        </w:rPr>
      </w:pPr>
      <w:ins w:id="1009" w:author="Huawei" w:date="2018-07-10T17:10:00Z">
        <w:r>
          <w:t>Annex A (normative): Characteristics of interfering signals</w:t>
        </w:r>
        <w:r>
          <w:tab/>
        </w:r>
        <w:r>
          <w:fldChar w:fldCharType="begin"/>
        </w:r>
        <w:r>
          <w:instrText xml:space="preserve"> PAGEREF _Toc519006184 \h </w:instrText>
        </w:r>
      </w:ins>
      <w:ins w:id="1010" w:author="Huawei" w:date="2018-07-10T17:11:00Z"/>
      <w:r>
        <w:fldChar w:fldCharType="separate"/>
      </w:r>
      <w:ins w:id="1011" w:author="Huawei" w:date="2018-07-10T17:11:00Z">
        <w:r>
          <w:t>105</w:t>
        </w:r>
      </w:ins>
      <w:ins w:id="1012" w:author="Huawei" w:date="2018-07-10T17:10:00Z">
        <w:r>
          <w:fldChar w:fldCharType="end"/>
        </w:r>
      </w:ins>
    </w:p>
    <w:p w14:paraId="07EB6926" w14:textId="77777777" w:rsidR="00EA1A17" w:rsidRDefault="00EA1A17">
      <w:pPr>
        <w:pStyle w:val="TOC8"/>
        <w:rPr>
          <w:ins w:id="1013" w:author="Huawei" w:date="2018-07-10T17:10:00Z"/>
          <w:rFonts w:asciiTheme="minorHAnsi" w:hAnsiTheme="minorHAnsi" w:cstheme="minorBidi"/>
          <w:b w:val="0"/>
          <w:szCs w:val="22"/>
          <w:lang w:val="en-US"/>
        </w:rPr>
      </w:pPr>
      <w:ins w:id="1014" w:author="Huawei" w:date="2018-07-10T17:10:00Z">
        <w:r>
          <w:t>Annex B (normative): Environmental requirements for the BS equipment</w:t>
        </w:r>
        <w:r>
          <w:tab/>
        </w:r>
        <w:r>
          <w:fldChar w:fldCharType="begin"/>
        </w:r>
        <w:r>
          <w:instrText xml:space="preserve"> PAGEREF _Toc519006185 \h </w:instrText>
        </w:r>
      </w:ins>
      <w:ins w:id="1015" w:author="Huawei" w:date="2018-07-10T17:11:00Z"/>
      <w:r>
        <w:fldChar w:fldCharType="separate"/>
      </w:r>
      <w:ins w:id="1016" w:author="Huawei" w:date="2018-07-10T17:11:00Z">
        <w:r>
          <w:t>106</w:t>
        </w:r>
      </w:ins>
      <w:ins w:id="1017" w:author="Huawei" w:date="2018-07-10T17:10:00Z">
        <w:r>
          <w:fldChar w:fldCharType="end"/>
        </w:r>
      </w:ins>
    </w:p>
    <w:p w14:paraId="6D2D9E82" w14:textId="77777777" w:rsidR="00EA1A17" w:rsidRDefault="00EA1A17">
      <w:pPr>
        <w:pStyle w:val="TOC1"/>
        <w:rPr>
          <w:ins w:id="1018" w:author="Huawei" w:date="2018-07-10T17:10:00Z"/>
          <w:rFonts w:asciiTheme="minorHAnsi" w:hAnsiTheme="minorHAnsi" w:cstheme="minorBidi"/>
          <w:szCs w:val="22"/>
          <w:lang w:val="en-US"/>
        </w:rPr>
      </w:pPr>
      <w:ins w:id="1019" w:author="Huawei" w:date="2018-07-10T17:10:00Z">
        <w:r>
          <w:t>B.1</w:t>
        </w:r>
        <w:r>
          <w:rPr>
            <w:rFonts w:asciiTheme="minorHAnsi" w:hAnsiTheme="minorHAnsi" w:cstheme="minorBidi"/>
            <w:szCs w:val="22"/>
            <w:lang w:val="en-US"/>
          </w:rPr>
          <w:tab/>
        </w:r>
        <w:r>
          <w:t>General</w:t>
        </w:r>
        <w:r>
          <w:tab/>
        </w:r>
        <w:r>
          <w:fldChar w:fldCharType="begin"/>
        </w:r>
        <w:r>
          <w:instrText xml:space="preserve"> PAGEREF _Toc519006186 \h </w:instrText>
        </w:r>
      </w:ins>
      <w:ins w:id="1020" w:author="Huawei" w:date="2018-07-10T17:11:00Z"/>
      <w:r>
        <w:fldChar w:fldCharType="separate"/>
      </w:r>
      <w:ins w:id="1021" w:author="Huawei" w:date="2018-07-10T17:11:00Z">
        <w:r>
          <w:t>106</w:t>
        </w:r>
      </w:ins>
      <w:ins w:id="1022" w:author="Huawei" w:date="2018-07-10T17:10:00Z">
        <w:r>
          <w:fldChar w:fldCharType="end"/>
        </w:r>
      </w:ins>
    </w:p>
    <w:p w14:paraId="0A26DAEA" w14:textId="77777777" w:rsidR="00EA1A17" w:rsidRDefault="00EA1A17">
      <w:pPr>
        <w:pStyle w:val="TOC1"/>
        <w:rPr>
          <w:ins w:id="1023" w:author="Huawei" w:date="2018-07-10T17:10:00Z"/>
          <w:rFonts w:asciiTheme="minorHAnsi" w:hAnsiTheme="minorHAnsi" w:cstheme="minorBidi"/>
          <w:szCs w:val="22"/>
          <w:lang w:val="en-US"/>
        </w:rPr>
      </w:pPr>
      <w:ins w:id="1024" w:author="Huawei" w:date="2018-07-10T17:10:00Z">
        <w:r>
          <w:t>B.2</w:t>
        </w:r>
        <w:r>
          <w:rPr>
            <w:rFonts w:asciiTheme="minorHAnsi" w:hAnsiTheme="minorHAnsi" w:cstheme="minorBidi"/>
            <w:szCs w:val="22"/>
            <w:lang w:val="en-US"/>
          </w:rPr>
          <w:tab/>
        </w:r>
        <w:r w:rsidRPr="00891658">
          <w:rPr>
            <w:rFonts w:cs="v4.2.0"/>
          </w:rPr>
          <w:t>Normal test environment</w:t>
        </w:r>
        <w:r>
          <w:tab/>
        </w:r>
        <w:r>
          <w:fldChar w:fldCharType="begin"/>
        </w:r>
        <w:r>
          <w:instrText xml:space="preserve"> PAGEREF _Toc519006187 \h </w:instrText>
        </w:r>
      </w:ins>
      <w:ins w:id="1025" w:author="Huawei" w:date="2018-07-10T17:11:00Z"/>
      <w:r>
        <w:fldChar w:fldCharType="separate"/>
      </w:r>
      <w:ins w:id="1026" w:author="Huawei" w:date="2018-07-10T17:11:00Z">
        <w:r>
          <w:t>106</w:t>
        </w:r>
      </w:ins>
      <w:ins w:id="1027" w:author="Huawei" w:date="2018-07-10T17:10:00Z">
        <w:r>
          <w:fldChar w:fldCharType="end"/>
        </w:r>
      </w:ins>
    </w:p>
    <w:p w14:paraId="0FA8F5E3" w14:textId="77777777" w:rsidR="00EA1A17" w:rsidRDefault="00EA1A17">
      <w:pPr>
        <w:pStyle w:val="TOC1"/>
        <w:rPr>
          <w:ins w:id="1028" w:author="Huawei" w:date="2018-07-10T17:10:00Z"/>
          <w:rFonts w:asciiTheme="minorHAnsi" w:hAnsiTheme="minorHAnsi" w:cstheme="minorBidi"/>
          <w:szCs w:val="22"/>
          <w:lang w:val="en-US"/>
        </w:rPr>
      </w:pPr>
      <w:ins w:id="1029" w:author="Huawei" w:date="2018-07-10T17:10:00Z">
        <w:r>
          <w:t>B.3</w:t>
        </w:r>
        <w:r>
          <w:rPr>
            <w:rFonts w:asciiTheme="minorHAnsi" w:hAnsiTheme="minorHAnsi" w:cstheme="minorBidi"/>
            <w:szCs w:val="22"/>
            <w:lang w:val="en-US"/>
          </w:rPr>
          <w:tab/>
        </w:r>
        <w:r w:rsidRPr="00891658">
          <w:rPr>
            <w:rFonts w:cs="v4.2.0"/>
          </w:rPr>
          <w:t>Extreme test environment</w:t>
        </w:r>
        <w:r>
          <w:tab/>
        </w:r>
        <w:r>
          <w:fldChar w:fldCharType="begin"/>
        </w:r>
        <w:r>
          <w:instrText xml:space="preserve"> PAGEREF _Toc519006188 \h </w:instrText>
        </w:r>
      </w:ins>
      <w:ins w:id="1030" w:author="Huawei" w:date="2018-07-10T17:11:00Z"/>
      <w:r>
        <w:fldChar w:fldCharType="separate"/>
      </w:r>
      <w:ins w:id="1031" w:author="Huawei" w:date="2018-07-10T17:11:00Z">
        <w:r>
          <w:t>106</w:t>
        </w:r>
      </w:ins>
      <w:ins w:id="1032" w:author="Huawei" w:date="2018-07-10T17:10:00Z">
        <w:r>
          <w:fldChar w:fldCharType="end"/>
        </w:r>
      </w:ins>
    </w:p>
    <w:p w14:paraId="5FEDC5C0" w14:textId="77777777" w:rsidR="00EA1A17" w:rsidRDefault="00EA1A17">
      <w:pPr>
        <w:pStyle w:val="TOC2"/>
        <w:rPr>
          <w:ins w:id="1033" w:author="Huawei" w:date="2018-07-10T17:10:00Z"/>
          <w:rFonts w:asciiTheme="minorHAnsi" w:hAnsiTheme="minorHAnsi" w:cstheme="minorBidi"/>
          <w:sz w:val="22"/>
          <w:szCs w:val="22"/>
          <w:lang w:val="en-US"/>
        </w:rPr>
      </w:pPr>
      <w:ins w:id="1034" w:author="Huawei" w:date="2018-07-10T17:10:00Z">
        <w:r>
          <w:t>B.3.1</w:t>
        </w:r>
        <w:r>
          <w:rPr>
            <w:rFonts w:asciiTheme="minorHAnsi" w:hAnsiTheme="minorHAnsi" w:cstheme="minorBidi"/>
            <w:sz w:val="22"/>
            <w:szCs w:val="22"/>
            <w:lang w:val="en-US"/>
          </w:rPr>
          <w:tab/>
        </w:r>
        <w:r>
          <w:t>Extreme temperature</w:t>
        </w:r>
        <w:r>
          <w:tab/>
        </w:r>
        <w:r>
          <w:fldChar w:fldCharType="begin"/>
        </w:r>
        <w:r>
          <w:instrText xml:space="preserve"> PAGEREF _Toc519006189 \h </w:instrText>
        </w:r>
      </w:ins>
      <w:ins w:id="1035" w:author="Huawei" w:date="2018-07-10T17:11:00Z"/>
      <w:r>
        <w:fldChar w:fldCharType="separate"/>
      </w:r>
      <w:ins w:id="1036" w:author="Huawei" w:date="2018-07-10T17:11:00Z">
        <w:r>
          <w:t>106</w:t>
        </w:r>
      </w:ins>
      <w:ins w:id="1037" w:author="Huawei" w:date="2018-07-10T17:10:00Z">
        <w:r>
          <w:fldChar w:fldCharType="end"/>
        </w:r>
      </w:ins>
    </w:p>
    <w:p w14:paraId="3FC8511C" w14:textId="77777777" w:rsidR="00EA1A17" w:rsidRDefault="00EA1A17">
      <w:pPr>
        <w:pStyle w:val="TOC1"/>
        <w:rPr>
          <w:ins w:id="1038" w:author="Huawei" w:date="2018-07-10T17:10:00Z"/>
          <w:rFonts w:asciiTheme="minorHAnsi" w:hAnsiTheme="minorHAnsi" w:cstheme="minorBidi"/>
          <w:szCs w:val="22"/>
          <w:lang w:val="en-US"/>
        </w:rPr>
      </w:pPr>
      <w:ins w:id="1039" w:author="Huawei" w:date="2018-07-10T17:10:00Z">
        <w:r>
          <w:t>B.4</w:t>
        </w:r>
        <w:r>
          <w:rPr>
            <w:rFonts w:asciiTheme="minorHAnsi" w:hAnsiTheme="minorHAnsi" w:cstheme="minorBidi"/>
            <w:szCs w:val="22"/>
            <w:lang w:val="en-US"/>
          </w:rPr>
          <w:tab/>
        </w:r>
        <w:r w:rsidRPr="00891658">
          <w:rPr>
            <w:rFonts w:cs="v4.2.0"/>
          </w:rPr>
          <w:t>Vibration</w:t>
        </w:r>
        <w:r>
          <w:tab/>
        </w:r>
        <w:r>
          <w:fldChar w:fldCharType="begin"/>
        </w:r>
        <w:r>
          <w:instrText xml:space="preserve"> PAGEREF _Toc519006190 \h </w:instrText>
        </w:r>
      </w:ins>
      <w:ins w:id="1040" w:author="Huawei" w:date="2018-07-10T17:11:00Z"/>
      <w:r>
        <w:fldChar w:fldCharType="separate"/>
      </w:r>
      <w:ins w:id="1041" w:author="Huawei" w:date="2018-07-10T17:11:00Z">
        <w:r>
          <w:t>107</w:t>
        </w:r>
      </w:ins>
      <w:ins w:id="1042" w:author="Huawei" w:date="2018-07-10T17:10:00Z">
        <w:r>
          <w:fldChar w:fldCharType="end"/>
        </w:r>
      </w:ins>
    </w:p>
    <w:p w14:paraId="02DC6A67" w14:textId="77777777" w:rsidR="00EA1A17" w:rsidRDefault="00EA1A17">
      <w:pPr>
        <w:pStyle w:val="TOC1"/>
        <w:rPr>
          <w:ins w:id="1043" w:author="Huawei" w:date="2018-07-10T17:10:00Z"/>
          <w:rFonts w:asciiTheme="minorHAnsi" w:hAnsiTheme="minorHAnsi" w:cstheme="minorBidi"/>
          <w:szCs w:val="22"/>
          <w:lang w:val="en-US"/>
        </w:rPr>
      </w:pPr>
      <w:ins w:id="1044" w:author="Huawei" w:date="2018-07-10T17:10:00Z">
        <w:r>
          <w:t>B.5</w:t>
        </w:r>
        <w:r>
          <w:rPr>
            <w:rFonts w:asciiTheme="minorHAnsi" w:hAnsiTheme="minorHAnsi" w:cstheme="minorBidi"/>
            <w:szCs w:val="22"/>
            <w:lang w:val="en-US"/>
          </w:rPr>
          <w:tab/>
        </w:r>
        <w:r w:rsidRPr="00891658">
          <w:rPr>
            <w:rFonts w:cs="v4.2.0"/>
          </w:rPr>
          <w:t>Power supply</w:t>
        </w:r>
        <w:r>
          <w:tab/>
        </w:r>
        <w:r>
          <w:fldChar w:fldCharType="begin"/>
        </w:r>
        <w:r>
          <w:instrText xml:space="preserve"> PAGEREF _Toc519006191 \h </w:instrText>
        </w:r>
      </w:ins>
      <w:ins w:id="1045" w:author="Huawei" w:date="2018-07-10T17:11:00Z"/>
      <w:r>
        <w:fldChar w:fldCharType="separate"/>
      </w:r>
      <w:ins w:id="1046" w:author="Huawei" w:date="2018-07-10T17:11:00Z">
        <w:r>
          <w:t>107</w:t>
        </w:r>
      </w:ins>
      <w:ins w:id="1047" w:author="Huawei" w:date="2018-07-10T17:10:00Z">
        <w:r>
          <w:fldChar w:fldCharType="end"/>
        </w:r>
      </w:ins>
    </w:p>
    <w:p w14:paraId="5CEAB2FB" w14:textId="77777777" w:rsidR="00EA1A17" w:rsidRDefault="00EA1A17">
      <w:pPr>
        <w:pStyle w:val="TOC1"/>
        <w:rPr>
          <w:ins w:id="1048" w:author="Huawei" w:date="2018-07-10T17:10:00Z"/>
          <w:rFonts w:asciiTheme="minorHAnsi" w:hAnsiTheme="minorHAnsi" w:cstheme="minorBidi"/>
          <w:szCs w:val="22"/>
          <w:lang w:val="en-US"/>
        </w:rPr>
      </w:pPr>
      <w:ins w:id="1049" w:author="Huawei" w:date="2018-07-10T17:10:00Z">
        <w:r>
          <w:rPr>
            <w:lang w:eastAsia="sv-SE"/>
          </w:rPr>
          <w:t>B.6</w:t>
        </w:r>
        <w:r>
          <w:rPr>
            <w:rFonts w:asciiTheme="minorHAnsi" w:hAnsiTheme="minorHAnsi" w:cstheme="minorBidi"/>
            <w:szCs w:val="22"/>
            <w:lang w:val="en-US"/>
          </w:rPr>
          <w:tab/>
        </w:r>
        <w:r>
          <w:rPr>
            <w:lang w:eastAsia="sv-SE"/>
          </w:rPr>
          <w:t>Measurement of test environments</w:t>
        </w:r>
        <w:r>
          <w:tab/>
        </w:r>
        <w:r>
          <w:fldChar w:fldCharType="begin"/>
        </w:r>
        <w:r>
          <w:instrText xml:space="preserve"> PAGEREF _Toc519006192 \h </w:instrText>
        </w:r>
      </w:ins>
      <w:ins w:id="1050" w:author="Huawei" w:date="2018-07-10T17:11:00Z"/>
      <w:r>
        <w:fldChar w:fldCharType="separate"/>
      </w:r>
      <w:ins w:id="1051" w:author="Huawei" w:date="2018-07-10T17:11:00Z">
        <w:r>
          <w:t>107</w:t>
        </w:r>
      </w:ins>
      <w:ins w:id="1052" w:author="Huawei" w:date="2018-07-10T17:10:00Z">
        <w:r>
          <w:fldChar w:fldCharType="end"/>
        </w:r>
      </w:ins>
    </w:p>
    <w:p w14:paraId="32E11E8E" w14:textId="77777777" w:rsidR="00EA1A17" w:rsidRDefault="00EA1A17">
      <w:pPr>
        <w:pStyle w:val="TOC8"/>
        <w:rPr>
          <w:ins w:id="1053" w:author="Huawei" w:date="2018-07-10T17:10:00Z"/>
          <w:rFonts w:asciiTheme="minorHAnsi" w:hAnsiTheme="minorHAnsi" w:cstheme="minorBidi"/>
          <w:b w:val="0"/>
          <w:szCs w:val="22"/>
          <w:lang w:val="en-US"/>
        </w:rPr>
      </w:pPr>
      <w:ins w:id="1054" w:author="Huawei" w:date="2018-07-10T17:10:00Z">
        <w:r>
          <w:t>Annex C (informative): Test tolerances and derivation of test requirements</w:t>
        </w:r>
        <w:r>
          <w:tab/>
        </w:r>
        <w:r>
          <w:fldChar w:fldCharType="begin"/>
        </w:r>
        <w:r>
          <w:instrText xml:space="preserve"> PAGEREF _Toc519006193 \h </w:instrText>
        </w:r>
      </w:ins>
      <w:ins w:id="1055" w:author="Huawei" w:date="2018-07-10T17:11:00Z"/>
      <w:r>
        <w:fldChar w:fldCharType="separate"/>
      </w:r>
      <w:ins w:id="1056" w:author="Huawei" w:date="2018-07-10T17:11:00Z">
        <w:r>
          <w:t>108</w:t>
        </w:r>
      </w:ins>
      <w:ins w:id="1057" w:author="Huawei" w:date="2018-07-10T17:10:00Z">
        <w:r>
          <w:fldChar w:fldCharType="end"/>
        </w:r>
      </w:ins>
    </w:p>
    <w:p w14:paraId="015DF020" w14:textId="77777777" w:rsidR="00EA1A17" w:rsidRDefault="00EA1A17">
      <w:pPr>
        <w:pStyle w:val="TOC1"/>
        <w:rPr>
          <w:ins w:id="1058" w:author="Huawei" w:date="2018-07-10T17:10:00Z"/>
          <w:rFonts w:asciiTheme="minorHAnsi" w:hAnsiTheme="minorHAnsi" w:cstheme="minorBidi"/>
          <w:szCs w:val="22"/>
          <w:lang w:val="en-US"/>
        </w:rPr>
      </w:pPr>
      <w:ins w:id="1059" w:author="Huawei" w:date="2018-07-10T17:10:00Z">
        <w:r>
          <w:t>C.1</w:t>
        </w:r>
        <w:r>
          <w:rPr>
            <w:rFonts w:asciiTheme="minorHAnsi" w:hAnsiTheme="minorHAnsi" w:cstheme="minorBidi"/>
            <w:szCs w:val="22"/>
            <w:lang w:val="en-US"/>
          </w:rPr>
          <w:tab/>
        </w:r>
        <w:r>
          <w:rPr>
            <w:lang w:eastAsia="sv-SE"/>
          </w:rPr>
          <w:t>Measurement of t</w:t>
        </w:r>
        <w:r>
          <w:t>ransmitter</w:t>
        </w:r>
        <w:r>
          <w:tab/>
        </w:r>
        <w:r>
          <w:fldChar w:fldCharType="begin"/>
        </w:r>
        <w:r>
          <w:instrText xml:space="preserve"> PAGEREF _Toc519006194 \h </w:instrText>
        </w:r>
      </w:ins>
      <w:ins w:id="1060" w:author="Huawei" w:date="2018-07-10T17:11:00Z"/>
      <w:r>
        <w:fldChar w:fldCharType="separate"/>
      </w:r>
      <w:ins w:id="1061" w:author="Huawei" w:date="2018-07-10T17:11:00Z">
        <w:r>
          <w:t>109</w:t>
        </w:r>
      </w:ins>
      <w:ins w:id="1062" w:author="Huawei" w:date="2018-07-10T17:10:00Z">
        <w:r>
          <w:fldChar w:fldCharType="end"/>
        </w:r>
      </w:ins>
    </w:p>
    <w:p w14:paraId="0BD1BA7E" w14:textId="77777777" w:rsidR="00EA1A17" w:rsidRDefault="00EA1A17">
      <w:pPr>
        <w:pStyle w:val="TOC1"/>
        <w:rPr>
          <w:ins w:id="1063" w:author="Huawei" w:date="2018-07-10T17:10:00Z"/>
          <w:rFonts w:asciiTheme="minorHAnsi" w:hAnsiTheme="minorHAnsi" w:cstheme="minorBidi"/>
          <w:szCs w:val="22"/>
          <w:lang w:val="en-US"/>
        </w:rPr>
      </w:pPr>
      <w:ins w:id="1064" w:author="Huawei" w:date="2018-07-10T17:10:00Z">
        <w:r>
          <w:t>C.2</w:t>
        </w:r>
        <w:r>
          <w:rPr>
            <w:rFonts w:asciiTheme="minorHAnsi" w:hAnsiTheme="minorHAnsi" w:cstheme="minorBidi"/>
            <w:szCs w:val="22"/>
            <w:lang w:val="en-US"/>
          </w:rPr>
          <w:tab/>
        </w:r>
        <w:r>
          <w:rPr>
            <w:lang w:eastAsia="sv-SE"/>
          </w:rPr>
          <w:t>Measurement of receiv</w:t>
        </w:r>
        <w:r>
          <w:t>er</w:t>
        </w:r>
        <w:r>
          <w:tab/>
        </w:r>
        <w:r>
          <w:fldChar w:fldCharType="begin"/>
        </w:r>
        <w:r>
          <w:instrText xml:space="preserve"> PAGEREF _Toc519006195 \h </w:instrText>
        </w:r>
      </w:ins>
      <w:ins w:id="1065" w:author="Huawei" w:date="2018-07-10T17:11:00Z"/>
      <w:r>
        <w:fldChar w:fldCharType="separate"/>
      </w:r>
      <w:ins w:id="1066" w:author="Huawei" w:date="2018-07-10T17:11:00Z">
        <w:r>
          <w:t>111</w:t>
        </w:r>
      </w:ins>
      <w:ins w:id="1067" w:author="Huawei" w:date="2018-07-10T17:10:00Z">
        <w:r>
          <w:fldChar w:fldCharType="end"/>
        </w:r>
      </w:ins>
    </w:p>
    <w:p w14:paraId="07EC3677" w14:textId="77777777" w:rsidR="00EA1A17" w:rsidRDefault="00EA1A17">
      <w:pPr>
        <w:pStyle w:val="TOC8"/>
        <w:rPr>
          <w:ins w:id="1068" w:author="Huawei" w:date="2018-07-10T17:10:00Z"/>
          <w:rFonts w:asciiTheme="minorHAnsi" w:hAnsiTheme="minorHAnsi" w:cstheme="minorBidi"/>
          <w:b w:val="0"/>
          <w:szCs w:val="22"/>
          <w:lang w:val="en-US"/>
        </w:rPr>
      </w:pPr>
      <w:ins w:id="1069" w:author="Huawei" w:date="2018-07-10T17:10:00Z">
        <w:r>
          <w:t>Annex D (informative): Measurement system set-up</w:t>
        </w:r>
        <w:r>
          <w:tab/>
        </w:r>
        <w:r>
          <w:fldChar w:fldCharType="begin"/>
        </w:r>
        <w:r>
          <w:instrText xml:space="preserve"> PAGEREF _Toc519006196 \h </w:instrText>
        </w:r>
      </w:ins>
      <w:ins w:id="1070" w:author="Huawei" w:date="2018-07-10T17:11:00Z"/>
      <w:r>
        <w:fldChar w:fldCharType="separate"/>
      </w:r>
      <w:ins w:id="1071" w:author="Huawei" w:date="2018-07-10T17:11:00Z">
        <w:r>
          <w:t>112</w:t>
        </w:r>
      </w:ins>
      <w:ins w:id="1072" w:author="Huawei" w:date="2018-07-10T17:10:00Z">
        <w:r>
          <w:fldChar w:fldCharType="end"/>
        </w:r>
      </w:ins>
    </w:p>
    <w:p w14:paraId="0BF2252C" w14:textId="77777777" w:rsidR="00EA1A17" w:rsidRDefault="00EA1A17">
      <w:pPr>
        <w:pStyle w:val="TOC8"/>
        <w:rPr>
          <w:ins w:id="1073" w:author="Huawei" w:date="2018-07-10T17:10:00Z"/>
          <w:rFonts w:asciiTheme="minorHAnsi" w:hAnsiTheme="minorHAnsi" w:cstheme="minorBidi"/>
          <w:b w:val="0"/>
          <w:szCs w:val="22"/>
          <w:lang w:val="en-US"/>
        </w:rPr>
      </w:pPr>
      <w:ins w:id="1074" w:author="Huawei" w:date="2018-07-10T17:10:00Z">
        <w:r>
          <w:t>Annex E (informative): Change history</w:t>
        </w:r>
        <w:r>
          <w:tab/>
        </w:r>
        <w:r>
          <w:fldChar w:fldCharType="begin"/>
        </w:r>
        <w:r>
          <w:instrText xml:space="preserve"> PAGEREF _Toc519006197 \h </w:instrText>
        </w:r>
      </w:ins>
      <w:ins w:id="1075" w:author="Huawei" w:date="2018-07-10T17:11:00Z"/>
      <w:r>
        <w:fldChar w:fldCharType="separate"/>
      </w:r>
      <w:ins w:id="1076" w:author="Huawei" w:date="2018-07-10T17:11:00Z">
        <w:r>
          <w:t>113</w:t>
        </w:r>
      </w:ins>
      <w:ins w:id="1077" w:author="Huawei" w:date="2018-07-10T17:10:00Z">
        <w:r>
          <w:fldChar w:fldCharType="end"/>
        </w:r>
      </w:ins>
    </w:p>
    <w:p w14:paraId="358AD26B" w14:textId="77777777" w:rsidR="00926F59" w:rsidDel="00EA1A17" w:rsidRDefault="00926F59">
      <w:pPr>
        <w:pStyle w:val="TOC1"/>
        <w:rPr>
          <w:del w:id="1078" w:author="Huawei" w:date="2018-07-10T17:10:00Z"/>
          <w:rFonts w:asciiTheme="minorHAnsi" w:hAnsiTheme="minorHAnsi" w:cstheme="minorBidi"/>
          <w:szCs w:val="22"/>
          <w:lang w:val="en-US"/>
        </w:rPr>
      </w:pPr>
      <w:del w:id="1079" w:author="Huawei" w:date="2018-07-10T17:10:00Z">
        <w:r w:rsidDel="00EA1A17">
          <w:delText>Foreword</w:delText>
        </w:r>
        <w:r w:rsidDel="00EA1A17">
          <w:tab/>
          <w:delText>5</w:delText>
        </w:r>
      </w:del>
    </w:p>
    <w:p w14:paraId="29B72AEA" w14:textId="77777777" w:rsidR="00926F59" w:rsidDel="00EA1A17" w:rsidRDefault="00926F59">
      <w:pPr>
        <w:pStyle w:val="TOC1"/>
        <w:rPr>
          <w:del w:id="1080" w:author="Huawei" w:date="2018-07-10T17:10:00Z"/>
          <w:rFonts w:asciiTheme="minorHAnsi" w:hAnsiTheme="minorHAnsi" w:cstheme="minorBidi"/>
          <w:szCs w:val="22"/>
          <w:lang w:val="en-US"/>
        </w:rPr>
      </w:pPr>
      <w:del w:id="1081" w:author="Huawei" w:date="2018-07-10T17:10:00Z">
        <w:r w:rsidDel="00EA1A17">
          <w:delText>Introduction</w:delText>
        </w:r>
        <w:r w:rsidDel="00EA1A17">
          <w:tab/>
          <w:delText>5</w:delText>
        </w:r>
      </w:del>
    </w:p>
    <w:p w14:paraId="72F616E4" w14:textId="77777777" w:rsidR="00926F59" w:rsidDel="00EA1A17" w:rsidRDefault="00926F59">
      <w:pPr>
        <w:pStyle w:val="TOC1"/>
        <w:rPr>
          <w:del w:id="1082" w:author="Huawei" w:date="2018-07-10T17:10:00Z"/>
          <w:rFonts w:asciiTheme="minorHAnsi" w:hAnsiTheme="minorHAnsi" w:cstheme="minorBidi"/>
          <w:szCs w:val="22"/>
          <w:lang w:val="en-US"/>
        </w:rPr>
      </w:pPr>
      <w:del w:id="1083" w:author="Huawei" w:date="2018-07-10T17:10:00Z">
        <w:r w:rsidDel="00EA1A17">
          <w:delText>1</w:delText>
        </w:r>
        <w:r w:rsidDel="00EA1A17">
          <w:rPr>
            <w:rFonts w:asciiTheme="minorHAnsi" w:hAnsiTheme="minorHAnsi" w:cstheme="minorBidi"/>
            <w:szCs w:val="22"/>
            <w:lang w:val="en-US"/>
          </w:rPr>
          <w:tab/>
        </w:r>
        <w:r w:rsidDel="00EA1A17">
          <w:delText>Scope</w:delText>
        </w:r>
        <w:r w:rsidDel="00EA1A17">
          <w:tab/>
          <w:delText>6</w:delText>
        </w:r>
      </w:del>
    </w:p>
    <w:p w14:paraId="65D91865" w14:textId="77777777" w:rsidR="00926F59" w:rsidDel="00EA1A17" w:rsidRDefault="00926F59">
      <w:pPr>
        <w:pStyle w:val="TOC1"/>
        <w:rPr>
          <w:del w:id="1084" w:author="Huawei" w:date="2018-07-10T17:10:00Z"/>
          <w:rFonts w:asciiTheme="minorHAnsi" w:hAnsiTheme="minorHAnsi" w:cstheme="minorBidi"/>
          <w:szCs w:val="22"/>
          <w:lang w:val="en-US"/>
        </w:rPr>
      </w:pPr>
      <w:del w:id="1085" w:author="Huawei" w:date="2018-07-10T17:10:00Z">
        <w:r w:rsidDel="00EA1A17">
          <w:delText>2</w:delText>
        </w:r>
        <w:r w:rsidDel="00EA1A17">
          <w:rPr>
            <w:rFonts w:asciiTheme="minorHAnsi" w:hAnsiTheme="minorHAnsi" w:cstheme="minorBidi"/>
            <w:szCs w:val="22"/>
            <w:lang w:val="en-US"/>
          </w:rPr>
          <w:tab/>
        </w:r>
        <w:r w:rsidDel="00EA1A17">
          <w:delText>References</w:delText>
        </w:r>
        <w:r w:rsidDel="00EA1A17">
          <w:tab/>
          <w:delText>6</w:delText>
        </w:r>
      </w:del>
    </w:p>
    <w:p w14:paraId="5489C65D" w14:textId="77777777" w:rsidR="00926F59" w:rsidDel="00EA1A17" w:rsidRDefault="00926F59">
      <w:pPr>
        <w:pStyle w:val="TOC1"/>
        <w:rPr>
          <w:del w:id="1086" w:author="Huawei" w:date="2018-07-10T17:10:00Z"/>
          <w:rFonts w:asciiTheme="minorHAnsi" w:hAnsiTheme="minorHAnsi" w:cstheme="minorBidi"/>
          <w:szCs w:val="22"/>
          <w:lang w:val="en-US"/>
        </w:rPr>
      </w:pPr>
      <w:del w:id="1087" w:author="Huawei" w:date="2018-07-10T17:10:00Z">
        <w:r w:rsidDel="00EA1A17">
          <w:delText>3</w:delText>
        </w:r>
        <w:r w:rsidDel="00EA1A17">
          <w:rPr>
            <w:rFonts w:asciiTheme="minorHAnsi" w:hAnsiTheme="minorHAnsi" w:cstheme="minorBidi"/>
            <w:szCs w:val="22"/>
            <w:lang w:val="en-US"/>
          </w:rPr>
          <w:tab/>
        </w:r>
        <w:r w:rsidDel="00EA1A17">
          <w:delText>Definitions, symbols and abbreviations</w:delText>
        </w:r>
        <w:r w:rsidDel="00EA1A17">
          <w:tab/>
          <w:delText>6</w:delText>
        </w:r>
      </w:del>
    </w:p>
    <w:p w14:paraId="448BB84C" w14:textId="77777777" w:rsidR="00926F59" w:rsidDel="00EA1A17" w:rsidRDefault="00926F59">
      <w:pPr>
        <w:pStyle w:val="TOC2"/>
        <w:rPr>
          <w:del w:id="1088" w:author="Huawei" w:date="2018-07-10T17:10:00Z"/>
          <w:rFonts w:asciiTheme="minorHAnsi" w:hAnsiTheme="minorHAnsi" w:cstheme="minorBidi"/>
          <w:sz w:val="22"/>
          <w:szCs w:val="22"/>
          <w:lang w:val="en-US"/>
        </w:rPr>
      </w:pPr>
      <w:del w:id="1089" w:author="Huawei" w:date="2018-07-10T17:10:00Z">
        <w:r w:rsidDel="00EA1A17">
          <w:delText>3.1</w:delText>
        </w:r>
        <w:r w:rsidDel="00EA1A17">
          <w:rPr>
            <w:rFonts w:asciiTheme="minorHAnsi" w:hAnsiTheme="minorHAnsi" w:cstheme="minorBidi"/>
            <w:sz w:val="22"/>
            <w:szCs w:val="22"/>
            <w:lang w:val="en-US"/>
          </w:rPr>
          <w:tab/>
        </w:r>
        <w:r w:rsidDel="00EA1A17">
          <w:delText>Definitions</w:delText>
        </w:r>
        <w:r w:rsidDel="00EA1A17">
          <w:tab/>
          <w:delText>6</w:delText>
        </w:r>
      </w:del>
    </w:p>
    <w:p w14:paraId="3F2A25A2" w14:textId="77777777" w:rsidR="00926F59" w:rsidDel="00EA1A17" w:rsidRDefault="00926F59">
      <w:pPr>
        <w:pStyle w:val="TOC2"/>
        <w:rPr>
          <w:del w:id="1090" w:author="Huawei" w:date="2018-07-10T17:10:00Z"/>
          <w:rFonts w:asciiTheme="minorHAnsi" w:hAnsiTheme="minorHAnsi" w:cstheme="minorBidi"/>
          <w:sz w:val="22"/>
          <w:szCs w:val="22"/>
          <w:lang w:val="en-US"/>
        </w:rPr>
      </w:pPr>
      <w:del w:id="1091" w:author="Huawei" w:date="2018-07-10T17:10:00Z">
        <w:r w:rsidDel="00EA1A17">
          <w:delText>3.2</w:delText>
        </w:r>
        <w:r w:rsidDel="00EA1A17">
          <w:rPr>
            <w:rFonts w:asciiTheme="minorHAnsi" w:hAnsiTheme="minorHAnsi" w:cstheme="minorBidi"/>
            <w:sz w:val="22"/>
            <w:szCs w:val="22"/>
            <w:lang w:val="en-US"/>
          </w:rPr>
          <w:tab/>
        </w:r>
        <w:r w:rsidDel="00EA1A17">
          <w:delText>Symbols</w:delText>
        </w:r>
        <w:r w:rsidDel="00EA1A17">
          <w:tab/>
          <w:delText>9</w:delText>
        </w:r>
      </w:del>
    </w:p>
    <w:p w14:paraId="4EF29284" w14:textId="77777777" w:rsidR="00926F59" w:rsidDel="00EA1A17" w:rsidRDefault="00926F59">
      <w:pPr>
        <w:pStyle w:val="TOC2"/>
        <w:rPr>
          <w:del w:id="1092" w:author="Huawei" w:date="2018-07-10T17:10:00Z"/>
          <w:rFonts w:asciiTheme="minorHAnsi" w:hAnsiTheme="minorHAnsi" w:cstheme="minorBidi"/>
          <w:sz w:val="22"/>
          <w:szCs w:val="22"/>
          <w:lang w:val="en-US"/>
        </w:rPr>
      </w:pPr>
      <w:del w:id="1093" w:author="Huawei" w:date="2018-07-10T17:10:00Z">
        <w:r w:rsidDel="00EA1A17">
          <w:delText>3.3</w:delText>
        </w:r>
        <w:r w:rsidDel="00EA1A17">
          <w:rPr>
            <w:rFonts w:asciiTheme="minorHAnsi" w:hAnsiTheme="minorHAnsi" w:cstheme="minorBidi"/>
            <w:sz w:val="22"/>
            <w:szCs w:val="22"/>
            <w:lang w:val="en-US"/>
          </w:rPr>
          <w:tab/>
        </w:r>
        <w:r w:rsidDel="00EA1A17">
          <w:delText>Abbreviations</w:delText>
        </w:r>
        <w:r w:rsidDel="00EA1A17">
          <w:tab/>
          <w:delText>10</w:delText>
        </w:r>
      </w:del>
    </w:p>
    <w:p w14:paraId="4AEBA38D" w14:textId="77777777" w:rsidR="00926F59" w:rsidDel="00EA1A17" w:rsidRDefault="00926F59">
      <w:pPr>
        <w:pStyle w:val="TOC1"/>
        <w:rPr>
          <w:del w:id="1094" w:author="Huawei" w:date="2018-07-10T17:10:00Z"/>
          <w:rFonts w:asciiTheme="minorHAnsi" w:hAnsiTheme="minorHAnsi" w:cstheme="minorBidi"/>
          <w:szCs w:val="22"/>
          <w:lang w:val="en-US"/>
        </w:rPr>
      </w:pPr>
      <w:del w:id="1095" w:author="Huawei" w:date="2018-07-10T17:10:00Z">
        <w:r w:rsidDel="00EA1A17">
          <w:delText>4</w:delText>
        </w:r>
        <w:r w:rsidDel="00EA1A17">
          <w:rPr>
            <w:rFonts w:asciiTheme="minorHAnsi" w:hAnsiTheme="minorHAnsi" w:cstheme="minorBidi"/>
            <w:szCs w:val="22"/>
            <w:lang w:val="en-US"/>
          </w:rPr>
          <w:tab/>
        </w:r>
        <w:r w:rsidDel="00EA1A17">
          <w:delText>General conducted test conditions and declarations</w:delText>
        </w:r>
        <w:r w:rsidDel="00EA1A17">
          <w:tab/>
          <w:delText>11</w:delText>
        </w:r>
      </w:del>
    </w:p>
    <w:p w14:paraId="4CEE2AA5" w14:textId="77777777" w:rsidR="00926F59" w:rsidDel="00EA1A17" w:rsidRDefault="00926F59">
      <w:pPr>
        <w:pStyle w:val="TOC2"/>
        <w:rPr>
          <w:del w:id="1096" w:author="Huawei" w:date="2018-07-10T17:10:00Z"/>
          <w:rFonts w:asciiTheme="minorHAnsi" w:hAnsiTheme="minorHAnsi" w:cstheme="minorBidi"/>
          <w:sz w:val="22"/>
          <w:szCs w:val="22"/>
          <w:lang w:val="en-US"/>
        </w:rPr>
      </w:pPr>
      <w:del w:id="1097" w:author="Huawei" w:date="2018-07-10T17:10:00Z">
        <w:r w:rsidDel="00EA1A17">
          <w:delText>4.1</w:delText>
        </w:r>
        <w:r w:rsidDel="00EA1A17">
          <w:rPr>
            <w:rFonts w:asciiTheme="minorHAnsi" w:hAnsiTheme="minorHAnsi" w:cstheme="minorBidi"/>
            <w:sz w:val="22"/>
            <w:szCs w:val="22"/>
            <w:lang w:val="en-US"/>
          </w:rPr>
          <w:tab/>
        </w:r>
        <w:r w:rsidDel="00EA1A17">
          <w:delText>Measurement uncertainties and test requirements</w:delText>
        </w:r>
        <w:r w:rsidDel="00EA1A17">
          <w:tab/>
          <w:delText>11</w:delText>
        </w:r>
      </w:del>
    </w:p>
    <w:p w14:paraId="67E6CE49" w14:textId="77777777" w:rsidR="00926F59" w:rsidDel="00EA1A17" w:rsidRDefault="00926F59">
      <w:pPr>
        <w:pStyle w:val="TOC3"/>
        <w:rPr>
          <w:del w:id="1098" w:author="Huawei" w:date="2018-07-10T17:10:00Z"/>
          <w:rFonts w:asciiTheme="minorHAnsi" w:hAnsiTheme="minorHAnsi" w:cstheme="minorBidi"/>
          <w:sz w:val="22"/>
          <w:szCs w:val="22"/>
          <w:lang w:val="en-US"/>
        </w:rPr>
      </w:pPr>
      <w:del w:id="1099" w:author="Huawei" w:date="2018-07-10T17:10:00Z">
        <w:r w:rsidDel="00EA1A17">
          <w:lastRenderedPageBreak/>
          <w:delText>4.1.1</w:delText>
        </w:r>
        <w:r w:rsidDel="00EA1A17">
          <w:rPr>
            <w:rFonts w:asciiTheme="minorHAnsi" w:hAnsiTheme="minorHAnsi" w:cstheme="minorBidi"/>
            <w:sz w:val="22"/>
            <w:szCs w:val="22"/>
            <w:lang w:val="en-US"/>
          </w:rPr>
          <w:tab/>
        </w:r>
        <w:r w:rsidDel="00EA1A17">
          <w:delText>General</w:delText>
        </w:r>
        <w:r w:rsidDel="00EA1A17">
          <w:tab/>
          <w:delText>11</w:delText>
        </w:r>
      </w:del>
    </w:p>
    <w:p w14:paraId="1C84B843" w14:textId="77777777" w:rsidR="00926F59" w:rsidDel="00EA1A17" w:rsidRDefault="00926F59">
      <w:pPr>
        <w:pStyle w:val="TOC3"/>
        <w:rPr>
          <w:del w:id="1100" w:author="Huawei" w:date="2018-07-10T17:10:00Z"/>
          <w:rFonts w:asciiTheme="minorHAnsi" w:hAnsiTheme="minorHAnsi" w:cstheme="minorBidi"/>
          <w:sz w:val="22"/>
          <w:szCs w:val="22"/>
          <w:lang w:val="en-US"/>
        </w:rPr>
      </w:pPr>
      <w:del w:id="1101" w:author="Huawei" w:date="2018-07-10T17:10:00Z">
        <w:r w:rsidDel="00EA1A17">
          <w:delText>4.1.2</w:delText>
        </w:r>
        <w:r w:rsidDel="00EA1A17">
          <w:rPr>
            <w:rFonts w:asciiTheme="minorHAnsi" w:hAnsiTheme="minorHAnsi" w:cstheme="minorBidi"/>
            <w:sz w:val="22"/>
            <w:szCs w:val="22"/>
            <w:lang w:val="en-US"/>
          </w:rPr>
          <w:tab/>
        </w:r>
        <w:r w:rsidDel="00EA1A17">
          <w:delText>Acceptable uncertainty of Test System</w:delText>
        </w:r>
        <w:r w:rsidDel="00EA1A17">
          <w:tab/>
          <w:delText>11</w:delText>
        </w:r>
      </w:del>
    </w:p>
    <w:p w14:paraId="2A9DB1D7" w14:textId="77777777" w:rsidR="00926F59" w:rsidDel="00EA1A17" w:rsidRDefault="00926F59">
      <w:pPr>
        <w:pStyle w:val="TOC4"/>
        <w:rPr>
          <w:del w:id="1102" w:author="Huawei" w:date="2018-07-10T17:10:00Z"/>
          <w:rFonts w:asciiTheme="minorHAnsi" w:hAnsiTheme="minorHAnsi" w:cstheme="minorBidi"/>
          <w:sz w:val="22"/>
          <w:szCs w:val="22"/>
          <w:lang w:val="en-US"/>
        </w:rPr>
      </w:pPr>
      <w:del w:id="1103" w:author="Huawei" w:date="2018-07-10T17:10:00Z">
        <w:r w:rsidDel="00EA1A17">
          <w:delText>4.1.2.1</w:delText>
        </w:r>
        <w:r w:rsidDel="00EA1A17">
          <w:rPr>
            <w:rFonts w:asciiTheme="minorHAnsi" w:hAnsiTheme="minorHAnsi" w:cstheme="minorBidi"/>
            <w:sz w:val="22"/>
            <w:szCs w:val="22"/>
            <w:lang w:val="en-US"/>
          </w:rPr>
          <w:tab/>
        </w:r>
        <w:r w:rsidDel="00EA1A17">
          <w:delText>General</w:delText>
        </w:r>
        <w:r w:rsidDel="00EA1A17">
          <w:tab/>
          <w:delText>11</w:delText>
        </w:r>
      </w:del>
    </w:p>
    <w:p w14:paraId="7EBC543A" w14:textId="77777777" w:rsidR="00926F59" w:rsidDel="00EA1A17" w:rsidRDefault="00926F59">
      <w:pPr>
        <w:pStyle w:val="TOC4"/>
        <w:rPr>
          <w:del w:id="1104" w:author="Huawei" w:date="2018-07-10T17:10:00Z"/>
          <w:rFonts w:asciiTheme="minorHAnsi" w:hAnsiTheme="minorHAnsi" w:cstheme="minorBidi"/>
          <w:sz w:val="22"/>
          <w:szCs w:val="22"/>
          <w:lang w:val="en-US"/>
        </w:rPr>
      </w:pPr>
      <w:del w:id="1105" w:author="Huawei" w:date="2018-07-10T17:10:00Z">
        <w:r w:rsidDel="00EA1A17">
          <w:rPr>
            <w:lang w:eastAsia="sv-SE"/>
          </w:rPr>
          <w:delText>4.1.</w:delText>
        </w:r>
        <w:r w:rsidDel="00EA1A17">
          <w:delText>2.2</w:delText>
        </w:r>
        <w:r w:rsidDel="00EA1A17">
          <w:rPr>
            <w:rFonts w:asciiTheme="minorHAnsi" w:hAnsiTheme="minorHAnsi" w:cstheme="minorBidi"/>
            <w:sz w:val="22"/>
            <w:szCs w:val="22"/>
            <w:lang w:val="en-US"/>
          </w:rPr>
          <w:tab/>
        </w:r>
        <w:r w:rsidDel="00EA1A17">
          <w:rPr>
            <w:lang w:eastAsia="sv-SE"/>
          </w:rPr>
          <w:delText>Measurement of t</w:delText>
        </w:r>
        <w:r w:rsidDel="00EA1A17">
          <w:delText>ransmitter</w:delText>
        </w:r>
        <w:r w:rsidDel="00EA1A17">
          <w:tab/>
          <w:delText>12</w:delText>
        </w:r>
      </w:del>
    </w:p>
    <w:p w14:paraId="19F82E15" w14:textId="77777777" w:rsidR="00926F59" w:rsidDel="00EA1A17" w:rsidRDefault="00926F59">
      <w:pPr>
        <w:pStyle w:val="TOC4"/>
        <w:rPr>
          <w:del w:id="1106" w:author="Huawei" w:date="2018-07-10T17:10:00Z"/>
          <w:rFonts w:asciiTheme="minorHAnsi" w:hAnsiTheme="minorHAnsi" w:cstheme="minorBidi"/>
          <w:sz w:val="22"/>
          <w:szCs w:val="22"/>
          <w:lang w:val="en-US"/>
        </w:rPr>
      </w:pPr>
      <w:del w:id="1107" w:author="Huawei" w:date="2018-07-10T17:10:00Z">
        <w:r w:rsidDel="00EA1A17">
          <w:rPr>
            <w:lang w:eastAsia="sv-SE"/>
          </w:rPr>
          <w:delText>4.1.</w:delText>
        </w:r>
        <w:r w:rsidDel="00EA1A17">
          <w:delText>2.3</w:delText>
        </w:r>
        <w:r w:rsidDel="00EA1A17">
          <w:rPr>
            <w:rFonts w:asciiTheme="minorHAnsi" w:hAnsiTheme="minorHAnsi" w:cstheme="minorBidi"/>
            <w:sz w:val="22"/>
            <w:szCs w:val="22"/>
            <w:lang w:val="en-US"/>
          </w:rPr>
          <w:tab/>
        </w:r>
        <w:r w:rsidDel="00EA1A17">
          <w:rPr>
            <w:lang w:eastAsia="sv-SE"/>
          </w:rPr>
          <w:delText xml:space="preserve">Measurement of </w:delText>
        </w:r>
        <w:r w:rsidDel="00EA1A17">
          <w:delText>receiver</w:delText>
        </w:r>
        <w:r w:rsidDel="00EA1A17">
          <w:tab/>
          <w:delText>13</w:delText>
        </w:r>
      </w:del>
    </w:p>
    <w:p w14:paraId="610C9C97" w14:textId="77777777" w:rsidR="00926F59" w:rsidDel="00EA1A17" w:rsidRDefault="00926F59">
      <w:pPr>
        <w:pStyle w:val="TOC3"/>
        <w:rPr>
          <w:del w:id="1108" w:author="Huawei" w:date="2018-07-10T17:10:00Z"/>
          <w:rFonts w:asciiTheme="minorHAnsi" w:hAnsiTheme="minorHAnsi" w:cstheme="minorBidi"/>
          <w:sz w:val="22"/>
          <w:szCs w:val="22"/>
          <w:lang w:val="en-US"/>
        </w:rPr>
      </w:pPr>
      <w:del w:id="1109" w:author="Huawei" w:date="2018-07-10T17:10:00Z">
        <w:r w:rsidDel="00EA1A17">
          <w:rPr>
            <w:lang w:eastAsia="sv-SE"/>
          </w:rPr>
          <w:delText>4.1.</w:delText>
        </w:r>
        <w:r w:rsidDel="00EA1A17">
          <w:delText>3</w:delText>
        </w:r>
        <w:r w:rsidDel="00EA1A17">
          <w:rPr>
            <w:rFonts w:asciiTheme="minorHAnsi" w:hAnsiTheme="minorHAnsi" w:cstheme="minorBidi"/>
            <w:sz w:val="22"/>
            <w:szCs w:val="22"/>
            <w:lang w:val="en-US"/>
          </w:rPr>
          <w:tab/>
        </w:r>
        <w:r w:rsidDel="00EA1A17">
          <w:rPr>
            <w:lang w:eastAsia="sv-SE"/>
          </w:rPr>
          <w:delText>Interpretation of measurement results</w:delText>
        </w:r>
        <w:r w:rsidDel="00EA1A17">
          <w:tab/>
          <w:delText>15</w:delText>
        </w:r>
      </w:del>
    </w:p>
    <w:p w14:paraId="3BE03934" w14:textId="77777777" w:rsidR="00926F59" w:rsidDel="00EA1A17" w:rsidRDefault="00926F59">
      <w:pPr>
        <w:pStyle w:val="TOC2"/>
        <w:rPr>
          <w:del w:id="1110" w:author="Huawei" w:date="2018-07-10T17:10:00Z"/>
          <w:rFonts w:asciiTheme="minorHAnsi" w:hAnsiTheme="minorHAnsi" w:cstheme="minorBidi"/>
          <w:sz w:val="22"/>
          <w:szCs w:val="22"/>
          <w:lang w:val="en-US"/>
        </w:rPr>
      </w:pPr>
      <w:del w:id="1111" w:author="Huawei" w:date="2018-07-10T17:10:00Z">
        <w:r w:rsidDel="00EA1A17">
          <w:delText>4.2</w:delText>
        </w:r>
        <w:r w:rsidDel="00EA1A17">
          <w:rPr>
            <w:rFonts w:asciiTheme="minorHAnsi" w:hAnsiTheme="minorHAnsi" w:cstheme="minorBidi"/>
            <w:sz w:val="22"/>
            <w:szCs w:val="22"/>
            <w:lang w:val="en-US"/>
          </w:rPr>
          <w:tab/>
        </w:r>
        <w:r w:rsidDel="00EA1A17">
          <w:delText>Conducted requirement reference points</w:delText>
        </w:r>
        <w:r w:rsidDel="00EA1A17">
          <w:tab/>
          <w:delText>16</w:delText>
        </w:r>
      </w:del>
    </w:p>
    <w:p w14:paraId="23FF4C65" w14:textId="77777777" w:rsidR="00926F59" w:rsidDel="00EA1A17" w:rsidRDefault="00926F59">
      <w:pPr>
        <w:pStyle w:val="TOC3"/>
        <w:rPr>
          <w:del w:id="1112" w:author="Huawei" w:date="2018-07-10T17:10:00Z"/>
          <w:rFonts w:asciiTheme="minorHAnsi" w:hAnsiTheme="minorHAnsi" w:cstheme="minorBidi"/>
          <w:sz w:val="22"/>
          <w:szCs w:val="22"/>
          <w:lang w:val="en-US"/>
        </w:rPr>
      </w:pPr>
      <w:del w:id="1113" w:author="Huawei" w:date="2018-07-10T17:10:00Z">
        <w:r w:rsidDel="00EA1A17">
          <w:delText>4.2.1</w:delText>
        </w:r>
        <w:r w:rsidDel="00EA1A17">
          <w:rPr>
            <w:rFonts w:asciiTheme="minorHAnsi" w:hAnsiTheme="minorHAnsi" w:cstheme="minorBidi"/>
            <w:sz w:val="22"/>
            <w:szCs w:val="22"/>
            <w:lang w:val="en-US"/>
          </w:rPr>
          <w:tab/>
        </w:r>
        <w:r w:rsidRPr="00895A0E" w:rsidDel="00EA1A17">
          <w:rPr>
            <w:i/>
          </w:rPr>
          <w:delText>BS type 1-C</w:delText>
        </w:r>
        <w:r w:rsidDel="00EA1A17">
          <w:tab/>
          <w:delText>16</w:delText>
        </w:r>
      </w:del>
    </w:p>
    <w:p w14:paraId="142283A1" w14:textId="77777777" w:rsidR="00926F59" w:rsidDel="00EA1A17" w:rsidRDefault="00926F59">
      <w:pPr>
        <w:pStyle w:val="TOC3"/>
        <w:rPr>
          <w:del w:id="1114" w:author="Huawei" w:date="2018-07-10T17:10:00Z"/>
          <w:rFonts w:asciiTheme="minorHAnsi" w:hAnsiTheme="minorHAnsi" w:cstheme="minorBidi"/>
          <w:sz w:val="22"/>
          <w:szCs w:val="22"/>
          <w:lang w:val="en-US"/>
        </w:rPr>
      </w:pPr>
      <w:del w:id="1115" w:author="Huawei" w:date="2018-07-10T17:10:00Z">
        <w:r w:rsidDel="00EA1A17">
          <w:delText>4.2.2</w:delText>
        </w:r>
        <w:r w:rsidDel="00EA1A17">
          <w:rPr>
            <w:rFonts w:asciiTheme="minorHAnsi" w:hAnsiTheme="minorHAnsi" w:cstheme="minorBidi"/>
            <w:sz w:val="22"/>
            <w:szCs w:val="22"/>
            <w:lang w:val="en-US"/>
          </w:rPr>
          <w:tab/>
        </w:r>
        <w:r w:rsidRPr="00895A0E" w:rsidDel="00EA1A17">
          <w:rPr>
            <w:i/>
          </w:rPr>
          <w:delText>BS type 1-H</w:delText>
        </w:r>
        <w:r w:rsidDel="00EA1A17">
          <w:tab/>
          <w:delText>16</w:delText>
        </w:r>
      </w:del>
    </w:p>
    <w:p w14:paraId="0B206F2A" w14:textId="77777777" w:rsidR="00926F59" w:rsidDel="00EA1A17" w:rsidRDefault="00926F59">
      <w:pPr>
        <w:pStyle w:val="TOC2"/>
        <w:rPr>
          <w:del w:id="1116" w:author="Huawei" w:date="2018-07-10T17:10:00Z"/>
          <w:rFonts w:asciiTheme="minorHAnsi" w:hAnsiTheme="minorHAnsi" w:cstheme="minorBidi"/>
          <w:sz w:val="22"/>
          <w:szCs w:val="22"/>
          <w:lang w:val="en-US"/>
        </w:rPr>
      </w:pPr>
      <w:del w:id="1117" w:author="Huawei" w:date="2018-07-10T17:10:00Z">
        <w:r w:rsidRPr="00895A0E" w:rsidDel="00EA1A17">
          <w:rPr>
            <w:snapToGrid w:val="0"/>
          </w:rPr>
          <w:delText>4.3</w:delText>
        </w:r>
        <w:r w:rsidDel="00EA1A17">
          <w:rPr>
            <w:rFonts w:asciiTheme="minorHAnsi" w:hAnsiTheme="minorHAnsi" w:cstheme="minorBidi"/>
            <w:sz w:val="22"/>
            <w:szCs w:val="22"/>
            <w:lang w:val="en-US"/>
          </w:rPr>
          <w:tab/>
        </w:r>
        <w:r w:rsidDel="00EA1A17">
          <w:rPr>
            <w:lang w:eastAsia="zh-CN"/>
          </w:rPr>
          <w:delText>Base station classes</w:delText>
        </w:r>
        <w:r w:rsidDel="00EA1A17">
          <w:tab/>
          <w:delText>17</w:delText>
        </w:r>
      </w:del>
    </w:p>
    <w:p w14:paraId="76555028" w14:textId="77777777" w:rsidR="00926F59" w:rsidDel="00EA1A17" w:rsidRDefault="00926F59">
      <w:pPr>
        <w:pStyle w:val="TOC2"/>
        <w:rPr>
          <w:del w:id="1118" w:author="Huawei" w:date="2018-07-10T17:10:00Z"/>
          <w:rFonts w:asciiTheme="minorHAnsi" w:hAnsiTheme="minorHAnsi" w:cstheme="minorBidi"/>
          <w:sz w:val="22"/>
          <w:szCs w:val="22"/>
          <w:lang w:val="en-US"/>
        </w:rPr>
      </w:pPr>
      <w:del w:id="1119" w:author="Huawei" w:date="2018-07-10T17:10:00Z">
        <w:r w:rsidDel="00EA1A17">
          <w:rPr>
            <w:lang w:eastAsia="zh-CN"/>
          </w:rPr>
          <w:delText>4.4</w:delText>
        </w:r>
        <w:r w:rsidDel="00EA1A17">
          <w:rPr>
            <w:rFonts w:asciiTheme="minorHAnsi" w:hAnsiTheme="minorHAnsi" w:cstheme="minorBidi"/>
            <w:sz w:val="22"/>
            <w:szCs w:val="22"/>
            <w:lang w:val="en-US"/>
          </w:rPr>
          <w:tab/>
        </w:r>
        <w:r w:rsidDel="00EA1A17">
          <w:rPr>
            <w:lang w:eastAsia="zh-CN"/>
          </w:rPr>
          <w:delText>Regional requirements</w:delText>
        </w:r>
        <w:r w:rsidDel="00EA1A17">
          <w:tab/>
          <w:delText>18</w:delText>
        </w:r>
      </w:del>
    </w:p>
    <w:p w14:paraId="41F10DAF" w14:textId="77777777" w:rsidR="00926F59" w:rsidDel="00EA1A17" w:rsidRDefault="00926F59">
      <w:pPr>
        <w:pStyle w:val="TOC2"/>
        <w:rPr>
          <w:del w:id="1120" w:author="Huawei" w:date="2018-07-10T17:10:00Z"/>
          <w:rFonts w:asciiTheme="minorHAnsi" w:hAnsiTheme="minorHAnsi" w:cstheme="minorBidi"/>
          <w:sz w:val="22"/>
          <w:szCs w:val="22"/>
          <w:lang w:val="en-US"/>
        </w:rPr>
      </w:pPr>
      <w:del w:id="1121" w:author="Huawei" w:date="2018-07-10T17:10:00Z">
        <w:r w:rsidRPr="00895A0E" w:rsidDel="00EA1A17">
          <w:rPr>
            <w:rFonts w:cs="v4.2.0"/>
          </w:rPr>
          <w:delText>4.5</w:delText>
        </w:r>
        <w:r w:rsidDel="00EA1A17">
          <w:rPr>
            <w:rFonts w:asciiTheme="minorHAnsi" w:hAnsiTheme="minorHAnsi" w:cstheme="minorBidi"/>
            <w:sz w:val="22"/>
            <w:szCs w:val="22"/>
            <w:lang w:val="en-US"/>
          </w:rPr>
          <w:tab/>
        </w:r>
        <w:r w:rsidRPr="00895A0E" w:rsidDel="00EA1A17">
          <w:rPr>
            <w:rFonts w:cs="v4.2.0"/>
          </w:rPr>
          <w:delText>BS configurations</w:delText>
        </w:r>
        <w:r w:rsidDel="00EA1A17">
          <w:tab/>
          <w:delText>18</w:delText>
        </w:r>
      </w:del>
    </w:p>
    <w:p w14:paraId="57A6D5DA" w14:textId="77777777" w:rsidR="00926F59" w:rsidDel="00EA1A17" w:rsidRDefault="00926F59">
      <w:pPr>
        <w:pStyle w:val="TOC3"/>
        <w:rPr>
          <w:del w:id="1122" w:author="Huawei" w:date="2018-07-10T17:10:00Z"/>
          <w:rFonts w:asciiTheme="minorHAnsi" w:hAnsiTheme="minorHAnsi" w:cstheme="minorBidi"/>
          <w:sz w:val="22"/>
          <w:szCs w:val="22"/>
          <w:lang w:val="en-US"/>
        </w:rPr>
      </w:pPr>
      <w:del w:id="1123" w:author="Huawei" w:date="2018-07-10T17:10:00Z">
        <w:r w:rsidDel="00EA1A17">
          <w:delText>4.5.1</w:delText>
        </w:r>
        <w:r w:rsidDel="00EA1A17">
          <w:rPr>
            <w:rFonts w:asciiTheme="minorHAnsi" w:hAnsiTheme="minorHAnsi" w:cstheme="minorBidi"/>
            <w:sz w:val="22"/>
            <w:szCs w:val="22"/>
            <w:lang w:val="en-US"/>
          </w:rPr>
          <w:tab/>
        </w:r>
        <w:r w:rsidRPr="00895A0E" w:rsidDel="00EA1A17">
          <w:rPr>
            <w:i/>
          </w:rPr>
          <w:delText>BS type 1-C</w:delText>
        </w:r>
        <w:r w:rsidDel="00EA1A17">
          <w:tab/>
          <w:delText>18</w:delText>
        </w:r>
      </w:del>
    </w:p>
    <w:p w14:paraId="3666FFE3" w14:textId="77777777" w:rsidR="00926F59" w:rsidDel="00EA1A17" w:rsidRDefault="00926F59">
      <w:pPr>
        <w:pStyle w:val="TOC4"/>
        <w:rPr>
          <w:del w:id="1124" w:author="Huawei" w:date="2018-07-10T17:10:00Z"/>
          <w:rFonts w:asciiTheme="minorHAnsi" w:hAnsiTheme="minorHAnsi" w:cstheme="minorBidi"/>
          <w:sz w:val="22"/>
          <w:szCs w:val="22"/>
          <w:lang w:val="en-US"/>
        </w:rPr>
      </w:pPr>
      <w:del w:id="1125" w:author="Huawei" w:date="2018-07-10T17:10:00Z">
        <w:r w:rsidDel="00EA1A17">
          <w:delText>4.5.1.1</w:delText>
        </w:r>
        <w:r w:rsidDel="00EA1A17">
          <w:rPr>
            <w:rFonts w:asciiTheme="minorHAnsi" w:hAnsiTheme="minorHAnsi" w:cstheme="minorBidi"/>
            <w:sz w:val="22"/>
            <w:szCs w:val="22"/>
            <w:lang w:val="en-US"/>
          </w:rPr>
          <w:tab/>
        </w:r>
        <w:r w:rsidDel="00EA1A17">
          <w:delText>Transmit configurations</w:delText>
        </w:r>
        <w:r w:rsidDel="00EA1A17">
          <w:tab/>
          <w:delText>18</w:delText>
        </w:r>
      </w:del>
    </w:p>
    <w:p w14:paraId="28736C53" w14:textId="77777777" w:rsidR="00926F59" w:rsidDel="00EA1A17" w:rsidRDefault="00926F59">
      <w:pPr>
        <w:pStyle w:val="TOC5"/>
        <w:rPr>
          <w:del w:id="1126" w:author="Huawei" w:date="2018-07-10T17:10:00Z"/>
          <w:rFonts w:asciiTheme="minorHAnsi" w:hAnsiTheme="minorHAnsi" w:cstheme="minorBidi"/>
          <w:sz w:val="22"/>
          <w:szCs w:val="22"/>
          <w:lang w:val="en-US"/>
        </w:rPr>
      </w:pPr>
      <w:del w:id="1127" w:author="Huawei" w:date="2018-07-10T17:10:00Z">
        <w:r w:rsidDel="00EA1A17">
          <w:delText>4.5.1.1.1</w:delText>
        </w:r>
        <w:r w:rsidDel="00EA1A17">
          <w:rPr>
            <w:rFonts w:asciiTheme="minorHAnsi" w:hAnsiTheme="minorHAnsi" w:cstheme="minorBidi"/>
            <w:sz w:val="22"/>
            <w:szCs w:val="22"/>
            <w:lang w:val="en-US"/>
          </w:rPr>
          <w:tab/>
        </w:r>
        <w:r w:rsidDel="00EA1A17">
          <w:delText>General</w:delText>
        </w:r>
        <w:r w:rsidDel="00EA1A17">
          <w:tab/>
          <w:delText>18</w:delText>
        </w:r>
      </w:del>
    </w:p>
    <w:p w14:paraId="6F0F8337" w14:textId="77777777" w:rsidR="00926F59" w:rsidDel="00EA1A17" w:rsidRDefault="00926F59">
      <w:pPr>
        <w:pStyle w:val="TOC5"/>
        <w:rPr>
          <w:del w:id="1128" w:author="Huawei" w:date="2018-07-10T17:10:00Z"/>
          <w:rFonts w:asciiTheme="minorHAnsi" w:hAnsiTheme="minorHAnsi" w:cstheme="minorBidi"/>
          <w:sz w:val="22"/>
          <w:szCs w:val="22"/>
          <w:lang w:val="en-US"/>
        </w:rPr>
      </w:pPr>
      <w:del w:id="1129" w:author="Huawei" w:date="2018-07-10T17:10:00Z">
        <w:r w:rsidDel="00EA1A17">
          <w:delText>4.5.1.1.2</w:delText>
        </w:r>
        <w:r w:rsidDel="00EA1A17">
          <w:rPr>
            <w:rFonts w:asciiTheme="minorHAnsi" w:hAnsiTheme="minorHAnsi" w:cstheme="minorBidi"/>
            <w:sz w:val="22"/>
            <w:szCs w:val="22"/>
            <w:lang w:val="en-US"/>
          </w:rPr>
          <w:tab/>
        </w:r>
        <w:r w:rsidDel="00EA1A17">
          <w:delText>Transmission with multiple transmitter antenna connectors</w:delText>
        </w:r>
        <w:r w:rsidDel="00EA1A17">
          <w:tab/>
          <w:delText>19</w:delText>
        </w:r>
      </w:del>
    </w:p>
    <w:p w14:paraId="4129D7BB" w14:textId="77777777" w:rsidR="00926F59" w:rsidDel="00EA1A17" w:rsidRDefault="00926F59">
      <w:pPr>
        <w:pStyle w:val="TOC4"/>
        <w:rPr>
          <w:del w:id="1130" w:author="Huawei" w:date="2018-07-10T17:10:00Z"/>
          <w:rFonts w:asciiTheme="minorHAnsi" w:hAnsiTheme="minorHAnsi" w:cstheme="minorBidi"/>
          <w:sz w:val="22"/>
          <w:szCs w:val="22"/>
          <w:lang w:val="en-US"/>
        </w:rPr>
      </w:pPr>
      <w:del w:id="1131" w:author="Huawei" w:date="2018-07-10T17:10:00Z">
        <w:r w:rsidDel="00EA1A17">
          <w:delText>4.5.1.2</w:delText>
        </w:r>
        <w:r w:rsidDel="00EA1A17">
          <w:rPr>
            <w:rFonts w:asciiTheme="minorHAnsi" w:hAnsiTheme="minorHAnsi" w:cstheme="minorBidi"/>
            <w:sz w:val="22"/>
            <w:szCs w:val="22"/>
            <w:lang w:val="en-US"/>
          </w:rPr>
          <w:tab/>
        </w:r>
        <w:r w:rsidDel="00EA1A17">
          <w:delText>Receive configurations</w:delText>
        </w:r>
        <w:r w:rsidDel="00EA1A17">
          <w:tab/>
          <w:delText>19</w:delText>
        </w:r>
      </w:del>
    </w:p>
    <w:p w14:paraId="7D45F96C" w14:textId="77777777" w:rsidR="00926F59" w:rsidDel="00EA1A17" w:rsidRDefault="00926F59">
      <w:pPr>
        <w:pStyle w:val="TOC5"/>
        <w:rPr>
          <w:del w:id="1132" w:author="Huawei" w:date="2018-07-10T17:10:00Z"/>
          <w:rFonts w:asciiTheme="minorHAnsi" w:hAnsiTheme="minorHAnsi" w:cstheme="minorBidi"/>
          <w:sz w:val="22"/>
          <w:szCs w:val="22"/>
          <w:lang w:val="en-US"/>
        </w:rPr>
      </w:pPr>
      <w:del w:id="1133" w:author="Huawei" w:date="2018-07-10T17:10:00Z">
        <w:r w:rsidDel="00EA1A17">
          <w:delText>4.5.1.2.1</w:delText>
        </w:r>
        <w:r w:rsidDel="00EA1A17">
          <w:rPr>
            <w:rFonts w:asciiTheme="minorHAnsi" w:hAnsiTheme="minorHAnsi" w:cstheme="minorBidi"/>
            <w:sz w:val="22"/>
            <w:szCs w:val="22"/>
            <w:lang w:val="en-US"/>
          </w:rPr>
          <w:tab/>
        </w:r>
        <w:r w:rsidDel="00EA1A17">
          <w:delText>General</w:delText>
        </w:r>
        <w:r w:rsidDel="00EA1A17">
          <w:tab/>
          <w:delText>19</w:delText>
        </w:r>
      </w:del>
    </w:p>
    <w:p w14:paraId="007E91EF" w14:textId="77777777" w:rsidR="00926F59" w:rsidDel="00EA1A17" w:rsidRDefault="00926F59">
      <w:pPr>
        <w:pStyle w:val="TOC5"/>
        <w:rPr>
          <w:del w:id="1134" w:author="Huawei" w:date="2018-07-10T17:10:00Z"/>
          <w:rFonts w:asciiTheme="minorHAnsi" w:hAnsiTheme="minorHAnsi" w:cstheme="minorBidi"/>
          <w:sz w:val="22"/>
          <w:szCs w:val="22"/>
          <w:lang w:val="en-US"/>
        </w:rPr>
      </w:pPr>
      <w:del w:id="1135" w:author="Huawei" w:date="2018-07-10T17:10:00Z">
        <w:r w:rsidDel="00EA1A17">
          <w:delText>4.5.1.2.2</w:delText>
        </w:r>
        <w:r w:rsidDel="00EA1A17">
          <w:rPr>
            <w:rFonts w:asciiTheme="minorHAnsi" w:hAnsiTheme="minorHAnsi" w:cstheme="minorBidi"/>
            <w:sz w:val="22"/>
            <w:szCs w:val="22"/>
            <w:lang w:val="en-US"/>
          </w:rPr>
          <w:tab/>
        </w:r>
        <w:r w:rsidDel="00EA1A17">
          <w:delText>Reception with multiple receiver antenna connectors, receiver diversity</w:delText>
        </w:r>
        <w:r w:rsidDel="00EA1A17">
          <w:tab/>
          <w:delText>19</w:delText>
        </w:r>
      </w:del>
    </w:p>
    <w:p w14:paraId="12B12E4E" w14:textId="77777777" w:rsidR="00926F59" w:rsidDel="00EA1A17" w:rsidRDefault="00926F59">
      <w:pPr>
        <w:pStyle w:val="TOC4"/>
        <w:rPr>
          <w:del w:id="1136" w:author="Huawei" w:date="2018-07-10T17:10:00Z"/>
          <w:rFonts w:asciiTheme="minorHAnsi" w:hAnsiTheme="minorHAnsi" w:cstheme="minorBidi"/>
          <w:sz w:val="22"/>
          <w:szCs w:val="22"/>
          <w:lang w:val="en-US"/>
        </w:rPr>
      </w:pPr>
      <w:del w:id="1137" w:author="Huawei" w:date="2018-07-10T17:10:00Z">
        <w:r w:rsidDel="00EA1A17">
          <w:delText>4.5.1.3</w:delText>
        </w:r>
        <w:r w:rsidDel="00EA1A17">
          <w:rPr>
            <w:rFonts w:asciiTheme="minorHAnsi" w:hAnsiTheme="minorHAnsi" w:cstheme="minorBidi"/>
            <w:sz w:val="22"/>
            <w:szCs w:val="22"/>
            <w:lang w:val="en-US"/>
          </w:rPr>
          <w:tab/>
        </w:r>
        <w:r w:rsidDel="00EA1A17">
          <w:delText>Duplexers</w:delText>
        </w:r>
        <w:r w:rsidDel="00EA1A17">
          <w:tab/>
          <w:delText>20</w:delText>
        </w:r>
      </w:del>
    </w:p>
    <w:p w14:paraId="324A2DD2" w14:textId="77777777" w:rsidR="00926F59" w:rsidDel="00EA1A17" w:rsidRDefault="00926F59">
      <w:pPr>
        <w:pStyle w:val="TOC4"/>
        <w:rPr>
          <w:del w:id="1138" w:author="Huawei" w:date="2018-07-10T17:10:00Z"/>
          <w:rFonts w:asciiTheme="minorHAnsi" w:hAnsiTheme="minorHAnsi" w:cstheme="minorBidi"/>
          <w:sz w:val="22"/>
          <w:szCs w:val="22"/>
          <w:lang w:val="en-US"/>
        </w:rPr>
      </w:pPr>
      <w:del w:id="1139" w:author="Huawei" w:date="2018-07-10T17:10:00Z">
        <w:r w:rsidDel="00EA1A17">
          <w:delText>4.5.1.4</w:delText>
        </w:r>
        <w:r w:rsidDel="00EA1A17">
          <w:rPr>
            <w:rFonts w:asciiTheme="minorHAnsi" w:hAnsiTheme="minorHAnsi" w:cstheme="minorBidi"/>
            <w:sz w:val="22"/>
            <w:szCs w:val="22"/>
            <w:lang w:val="en-US"/>
          </w:rPr>
          <w:tab/>
        </w:r>
        <w:r w:rsidDel="00EA1A17">
          <w:delText>Power supply options</w:delText>
        </w:r>
        <w:r w:rsidDel="00EA1A17">
          <w:tab/>
          <w:delText>20</w:delText>
        </w:r>
      </w:del>
    </w:p>
    <w:p w14:paraId="62CC9B34" w14:textId="77777777" w:rsidR="00926F59" w:rsidDel="00EA1A17" w:rsidRDefault="00926F59">
      <w:pPr>
        <w:pStyle w:val="TOC4"/>
        <w:rPr>
          <w:del w:id="1140" w:author="Huawei" w:date="2018-07-10T17:10:00Z"/>
          <w:rFonts w:asciiTheme="minorHAnsi" w:hAnsiTheme="minorHAnsi" w:cstheme="minorBidi"/>
          <w:sz w:val="22"/>
          <w:szCs w:val="22"/>
          <w:lang w:val="en-US"/>
        </w:rPr>
      </w:pPr>
      <w:del w:id="1141" w:author="Huawei" w:date="2018-07-10T17:10:00Z">
        <w:r w:rsidDel="00EA1A17">
          <w:delText>4.5.1.5</w:delText>
        </w:r>
        <w:r w:rsidDel="00EA1A17">
          <w:rPr>
            <w:rFonts w:asciiTheme="minorHAnsi" w:hAnsiTheme="minorHAnsi" w:cstheme="minorBidi"/>
            <w:sz w:val="22"/>
            <w:szCs w:val="22"/>
            <w:lang w:val="en-US"/>
          </w:rPr>
          <w:tab/>
        </w:r>
        <w:r w:rsidDel="00EA1A17">
          <w:delText>Ancillary RF amplifiers</w:delText>
        </w:r>
        <w:r w:rsidDel="00EA1A17">
          <w:tab/>
          <w:delText>20</w:delText>
        </w:r>
      </w:del>
    </w:p>
    <w:p w14:paraId="5E6B0E24" w14:textId="77777777" w:rsidR="00926F59" w:rsidDel="00EA1A17" w:rsidRDefault="00926F59">
      <w:pPr>
        <w:pStyle w:val="TOC3"/>
        <w:rPr>
          <w:del w:id="1142" w:author="Huawei" w:date="2018-07-10T17:10:00Z"/>
          <w:rFonts w:asciiTheme="minorHAnsi" w:hAnsiTheme="minorHAnsi" w:cstheme="minorBidi"/>
          <w:sz w:val="22"/>
          <w:szCs w:val="22"/>
          <w:lang w:val="en-US"/>
        </w:rPr>
      </w:pPr>
      <w:del w:id="1143" w:author="Huawei" w:date="2018-07-10T17:10:00Z">
        <w:r w:rsidDel="00EA1A17">
          <w:delText>4.5.2</w:delText>
        </w:r>
        <w:r w:rsidDel="00EA1A17">
          <w:rPr>
            <w:rFonts w:asciiTheme="minorHAnsi" w:hAnsiTheme="minorHAnsi" w:cstheme="minorBidi"/>
            <w:sz w:val="22"/>
            <w:szCs w:val="22"/>
            <w:lang w:val="en-US"/>
          </w:rPr>
          <w:tab/>
        </w:r>
        <w:r w:rsidRPr="00895A0E" w:rsidDel="00EA1A17">
          <w:rPr>
            <w:i/>
          </w:rPr>
          <w:delText>BS type 1-H</w:delText>
        </w:r>
        <w:r w:rsidDel="00EA1A17">
          <w:tab/>
          <w:delText>21</w:delText>
        </w:r>
      </w:del>
    </w:p>
    <w:p w14:paraId="4C0A60FB" w14:textId="77777777" w:rsidR="00926F59" w:rsidDel="00EA1A17" w:rsidRDefault="00926F59">
      <w:pPr>
        <w:pStyle w:val="TOC4"/>
        <w:rPr>
          <w:del w:id="1144" w:author="Huawei" w:date="2018-07-10T17:10:00Z"/>
          <w:rFonts w:asciiTheme="minorHAnsi" w:hAnsiTheme="minorHAnsi" w:cstheme="minorBidi"/>
          <w:sz w:val="22"/>
          <w:szCs w:val="22"/>
          <w:lang w:val="en-US"/>
        </w:rPr>
      </w:pPr>
      <w:del w:id="1145" w:author="Huawei" w:date="2018-07-10T17:10:00Z">
        <w:r w:rsidDel="00EA1A17">
          <w:delText>4.5.2.1</w:delText>
        </w:r>
        <w:r w:rsidDel="00EA1A17">
          <w:rPr>
            <w:rFonts w:asciiTheme="minorHAnsi" w:hAnsiTheme="minorHAnsi" w:cstheme="minorBidi"/>
            <w:sz w:val="22"/>
            <w:szCs w:val="22"/>
            <w:lang w:val="en-US"/>
          </w:rPr>
          <w:tab/>
        </w:r>
        <w:r w:rsidDel="00EA1A17">
          <w:delText>Transmit configurations</w:delText>
        </w:r>
        <w:r w:rsidDel="00EA1A17">
          <w:tab/>
          <w:delText>21</w:delText>
        </w:r>
      </w:del>
    </w:p>
    <w:p w14:paraId="45375839" w14:textId="77777777" w:rsidR="00926F59" w:rsidDel="00EA1A17" w:rsidRDefault="00926F59">
      <w:pPr>
        <w:pStyle w:val="TOC4"/>
        <w:rPr>
          <w:del w:id="1146" w:author="Huawei" w:date="2018-07-10T17:10:00Z"/>
          <w:rFonts w:asciiTheme="minorHAnsi" w:hAnsiTheme="minorHAnsi" w:cstheme="minorBidi"/>
          <w:sz w:val="22"/>
          <w:szCs w:val="22"/>
          <w:lang w:val="en-US"/>
        </w:rPr>
      </w:pPr>
      <w:del w:id="1147" w:author="Huawei" w:date="2018-07-10T17:10:00Z">
        <w:r w:rsidDel="00EA1A17">
          <w:delText>4.5.2.2</w:delText>
        </w:r>
        <w:r w:rsidDel="00EA1A17">
          <w:rPr>
            <w:rFonts w:asciiTheme="minorHAnsi" w:hAnsiTheme="minorHAnsi" w:cstheme="minorBidi"/>
            <w:sz w:val="22"/>
            <w:szCs w:val="22"/>
            <w:lang w:val="en-US"/>
          </w:rPr>
          <w:tab/>
        </w:r>
        <w:r w:rsidDel="00EA1A17">
          <w:delText>Receive configurations</w:delText>
        </w:r>
        <w:r w:rsidDel="00EA1A17">
          <w:tab/>
          <w:delText>21</w:delText>
        </w:r>
      </w:del>
    </w:p>
    <w:p w14:paraId="774050C7" w14:textId="77777777" w:rsidR="00926F59" w:rsidDel="00EA1A17" w:rsidRDefault="00926F59">
      <w:pPr>
        <w:pStyle w:val="TOC4"/>
        <w:rPr>
          <w:del w:id="1148" w:author="Huawei" w:date="2018-07-10T17:10:00Z"/>
          <w:rFonts w:asciiTheme="minorHAnsi" w:hAnsiTheme="minorHAnsi" w:cstheme="minorBidi"/>
          <w:sz w:val="22"/>
          <w:szCs w:val="22"/>
          <w:lang w:val="en-US"/>
        </w:rPr>
      </w:pPr>
      <w:del w:id="1149" w:author="Huawei" w:date="2018-07-10T17:10:00Z">
        <w:r w:rsidDel="00EA1A17">
          <w:delText>4.5.2.3</w:delText>
        </w:r>
        <w:r w:rsidDel="00EA1A17">
          <w:rPr>
            <w:rFonts w:asciiTheme="minorHAnsi" w:hAnsiTheme="minorHAnsi" w:cstheme="minorBidi"/>
            <w:sz w:val="22"/>
            <w:szCs w:val="22"/>
            <w:lang w:val="en-US"/>
          </w:rPr>
          <w:tab/>
        </w:r>
        <w:r w:rsidDel="00EA1A17">
          <w:delText>Power supply options</w:delText>
        </w:r>
        <w:r w:rsidDel="00EA1A17">
          <w:tab/>
          <w:delText>22</w:delText>
        </w:r>
      </w:del>
    </w:p>
    <w:p w14:paraId="7967ECD5" w14:textId="77777777" w:rsidR="00926F59" w:rsidDel="00EA1A17" w:rsidRDefault="00926F59">
      <w:pPr>
        <w:pStyle w:val="TOC2"/>
        <w:rPr>
          <w:del w:id="1150" w:author="Huawei" w:date="2018-07-10T17:10:00Z"/>
          <w:rFonts w:asciiTheme="minorHAnsi" w:hAnsiTheme="minorHAnsi" w:cstheme="minorBidi"/>
          <w:sz w:val="22"/>
          <w:szCs w:val="22"/>
          <w:lang w:val="en-US"/>
        </w:rPr>
      </w:pPr>
      <w:del w:id="1151" w:author="Huawei" w:date="2018-07-10T17:10:00Z">
        <w:r w:rsidRPr="00895A0E" w:rsidDel="00EA1A17">
          <w:rPr>
            <w:rFonts w:cs="v4.2.0"/>
          </w:rPr>
          <w:delText>4.6</w:delText>
        </w:r>
        <w:r w:rsidDel="00EA1A17">
          <w:rPr>
            <w:rFonts w:asciiTheme="minorHAnsi" w:hAnsiTheme="minorHAnsi" w:cstheme="minorBidi"/>
            <w:sz w:val="22"/>
            <w:szCs w:val="22"/>
            <w:lang w:val="en-US"/>
          </w:rPr>
          <w:tab/>
        </w:r>
        <w:r w:rsidRPr="00895A0E" w:rsidDel="00EA1A17">
          <w:rPr>
            <w:rFonts w:cs="v4.2.0"/>
          </w:rPr>
          <w:delText>Manufacturer declarations</w:delText>
        </w:r>
        <w:r w:rsidDel="00EA1A17">
          <w:tab/>
          <w:delText>22</w:delText>
        </w:r>
      </w:del>
    </w:p>
    <w:p w14:paraId="22F5A20A" w14:textId="77777777" w:rsidR="00926F59" w:rsidDel="00EA1A17" w:rsidRDefault="00926F59">
      <w:pPr>
        <w:pStyle w:val="TOC2"/>
        <w:rPr>
          <w:del w:id="1152" w:author="Huawei" w:date="2018-07-10T17:10:00Z"/>
          <w:rFonts w:asciiTheme="minorHAnsi" w:hAnsiTheme="minorHAnsi" w:cstheme="minorBidi"/>
          <w:sz w:val="22"/>
          <w:szCs w:val="22"/>
          <w:lang w:val="en-US"/>
        </w:rPr>
      </w:pPr>
      <w:del w:id="1153" w:author="Huawei" w:date="2018-07-10T17:10:00Z">
        <w:r w:rsidDel="00EA1A17">
          <w:delText>4.7</w:delText>
        </w:r>
        <w:r w:rsidDel="00EA1A17">
          <w:rPr>
            <w:rFonts w:asciiTheme="minorHAnsi" w:hAnsiTheme="minorHAnsi" w:cstheme="minorBidi"/>
            <w:sz w:val="22"/>
            <w:szCs w:val="22"/>
            <w:lang w:val="en-US"/>
          </w:rPr>
          <w:tab/>
        </w:r>
        <w:r w:rsidDel="00EA1A17">
          <w:delText>Test configurations</w:delText>
        </w:r>
        <w:r w:rsidDel="00EA1A17">
          <w:tab/>
          <w:delText>27</w:delText>
        </w:r>
      </w:del>
    </w:p>
    <w:p w14:paraId="44561A72" w14:textId="77777777" w:rsidR="00926F59" w:rsidDel="00EA1A17" w:rsidRDefault="00926F59">
      <w:pPr>
        <w:pStyle w:val="TOC2"/>
        <w:rPr>
          <w:del w:id="1154" w:author="Huawei" w:date="2018-07-10T17:10:00Z"/>
          <w:rFonts w:asciiTheme="minorHAnsi" w:hAnsiTheme="minorHAnsi" w:cstheme="minorBidi"/>
          <w:sz w:val="22"/>
          <w:szCs w:val="22"/>
          <w:lang w:val="en-US"/>
        </w:rPr>
      </w:pPr>
      <w:del w:id="1155" w:author="Huawei" w:date="2018-07-10T17:10:00Z">
        <w:r w:rsidDel="00EA1A17">
          <w:delText>4.8</w:delText>
        </w:r>
        <w:r w:rsidDel="00EA1A17">
          <w:rPr>
            <w:rFonts w:asciiTheme="minorHAnsi" w:hAnsiTheme="minorHAnsi" w:cstheme="minorBidi"/>
            <w:sz w:val="22"/>
            <w:szCs w:val="22"/>
            <w:lang w:val="en-US"/>
          </w:rPr>
          <w:tab/>
        </w:r>
        <w:r w:rsidDel="00EA1A17">
          <w:delText xml:space="preserve"> Applicability of requirements</w:delText>
        </w:r>
        <w:r w:rsidDel="00EA1A17">
          <w:tab/>
          <w:delText>27</w:delText>
        </w:r>
      </w:del>
    </w:p>
    <w:p w14:paraId="364165D3" w14:textId="77777777" w:rsidR="00926F59" w:rsidDel="00EA1A17" w:rsidRDefault="00926F59">
      <w:pPr>
        <w:pStyle w:val="TOC3"/>
        <w:rPr>
          <w:del w:id="1156" w:author="Huawei" w:date="2018-07-10T17:10:00Z"/>
          <w:rFonts w:asciiTheme="minorHAnsi" w:hAnsiTheme="minorHAnsi" w:cstheme="minorBidi"/>
          <w:sz w:val="22"/>
          <w:szCs w:val="22"/>
          <w:lang w:val="en-US"/>
        </w:rPr>
      </w:pPr>
      <w:del w:id="1157" w:author="Huawei" w:date="2018-07-10T17:10:00Z">
        <w:r w:rsidDel="00EA1A17">
          <w:delText>4.8.1</w:delText>
        </w:r>
        <w:r w:rsidDel="00EA1A17">
          <w:rPr>
            <w:rFonts w:asciiTheme="minorHAnsi" w:hAnsiTheme="minorHAnsi" w:cstheme="minorBidi"/>
            <w:sz w:val="22"/>
            <w:szCs w:val="22"/>
            <w:lang w:val="en-US"/>
          </w:rPr>
          <w:tab/>
        </w:r>
        <w:r w:rsidRPr="00895A0E" w:rsidDel="00EA1A17">
          <w:rPr>
            <w:rFonts w:eastAsia="SimSun"/>
          </w:rPr>
          <w:delText>General</w:delText>
        </w:r>
        <w:r w:rsidDel="00EA1A17">
          <w:tab/>
          <w:delText>28</w:delText>
        </w:r>
      </w:del>
    </w:p>
    <w:p w14:paraId="05EC2466" w14:textId="77777777" w:rsidR="00926F59" w:rsidDel="00EA1A17" w:rsidRDefault="00926F59">
      <w:pPr>
        <w:pStyle w:val="TOC3"/>
        <w:rPr>
          <w:del w:id="1158" w:author="Huawei" w:date="2018-07-10T17:10:00Z"/>
          <w:rFonts w:asciiTheme="minorHAnsi" w:hAnsiTheme="minorHAnsi" w:cstheme="minorBidi"/>
          <w:sz w:val="22"/>
          <w:szCs w:val="22"/>
          <w:lang w:val="en-US"/>
        </w:rPr>
      </w:pPr>
      <w:del w:id="1159" w:author="Huawei" w:date="2018-07-10T17:10:00Z">
        <w:r w:rsidDel="00EA1A17">
          <w:delText>4.8.2</w:delText>
        </w:r>
        <w:r w:rsidDel="00EA1A17">
          <w:rPr>
            <w:rFonts w:asciiTheme="minorHAnsi" w:hAnsiTheme="minorHAnsi" w:cstheme="minorBidi"/>
            <w:sz w:val="22"/>
            <w:szCs w:val="22"/>
            <w:lang w:val="en-US"/>
          </w:rPr>
          <w:tab/>
        </w:r>
        <w:r w:rsidRPr="00895A0E" w:rsidDel="00EA1A17">
          <w:rPr>
            <w:rFonts w:eastAsia="SimSun"/>
          </w:rPr>
          <w:delText>Requirement set applicability</w:delText>
        </w:r>
        <w:r w:rsidDel="00EA1A17">
          <w:tab/>
          <w:delText>28</w:delText>
        </w:r>
      </w:del>
    </w:p>
    <w:p w14:paraId="4F3D213D" w14:textId="77777777" w:rsidR="00926F59" w:rsidDel="00EA1A17" w:rsidRDefault="00926F59">
      <w:pPr>
        <w:pStyle w:val="TOC3"/>
        <w:rPr>
          <w:del w:id="1160" w:author="Huawei" w:date="2018-07-10T17:10:00Z"/>
          <w:rFonts w:asciiTheme="minorHAnsi" w:hAnsiTheme="minorHAnsi" w:cstheme="minorBidi"/>
          <w:sz w:val="22"/>
          <w:szCs w:val="22"/>
          <w:lang w:val="en-US"/>
        </w:rPr>
      </w:pPr>
      <w:del w:id="1161" w:author="Huawei" w:date="2018-07-10T17:10:00Z">
        <w:r w:rsidDel="00EA1A17">
          <w:delText>4.8.3</w:delText>
        </w:r>
        <w:r w:rsidDel="00EA1A17">
          <w:rPr>
            <w:rFonts w:asciiTheme="minorHAnsi" w:hAnsiTheme="minorHAnsi" w:cstheme="minorBidi"/>
            <w:sz w:val="22"/>
            <w:szCs w:val="22"/>
            <w:lang w:val="en-US"/>
          </w:rPr>
          <w:tab/>
        </w:r>
        <w:r w:rsidRPr="00895A0E" w:rsidDel="00EA1A17">
          <w:rPr>
            <w:rFonts w:eastAsia="SimSun"/>
          </w:rPr>
          <w:delText>Test configurations for multi-carrier</w:delText>
        </w:r>
        <w:r w:rsidDel="00EA1A17">
          <w:tab/>
          <w:delText>28</w:delText>
        </w:r>
      </w:del>
    </w:p>
    <w:p w14:paraId="7731063C" w14:textId="77777777" w:rsidR="00926F59" w:rsidDel="00EA1A17" w:rsidRDefault="00926F59">
      <w:pPr>
        <w:pStyle w:val="TOC3"/>
        <w:rPr>
          <w:del w:id="1162" w:author="Huawei" w:date="2018-07-10T17:10:00Z"/>
          <w:rFonts w:asciiTheme="minorHAnsi" w:hAnsiTheme="minorHAnsi" w:cstheme="minorBidi"/>
          <w:sz w:val="22"/>
          <w:szCs w:val="22"/>
          <w:lang w:val="en-US"/>
        </w:rPr>
      </w:pPr>
      <w:del w:id="1163" w:author="Huawei" w:date="2018-07-10T17:10:00Z">
        <w:r w:rsidDel="00EA1A17">
          <w:delText>4.8.4</w:delText>
        </w:r>
        <w:r w:rsidDel="00EA1A17">
          <w:rPr>
            <w:rFonts w:asciiTheme="minorHAnsi" w:hAnsiTheme="minorHAnsi" w:cstheme="minorBidi"/>
            <w:sz w:val="22"/>
            <w:szCs w:val="22"/>
            <w:lang w:val="en-US"/>
          </w:rPr>
          <w:tab/>
        </w:r>
        <w:r w:rsidRPr="00895A0E" w:rsidDel="00EA1A17">
          <w:rPr>
            <w:rFonts w:eastAsia="SimSun"/>
          </w:rPr>
          <w:delText>Test configurations for multi-band</w:delText>
        </w:r>
        <w:r w:rsidDel="00EA1A17">
          <w:tab/>
          <w:delText>28</w:delText>
        </w:r>
      </w:del>
    </w:p>
    <w:p w14:paraId="2EC92D46" w14:textId="77777777" w:rsidR="00926F59" w:rsidDel="00EA1A17" w:rsidRDefault="00926F59">
      <w:pPr>
        <w:pStyle w:val="TOC2"/>
        <w:rPr>
          <w:del w:id="1164" w:author="Huawei" w:date="2018-07-10T17:10:00Z"/>
          <w:rFonts w:asciiTheme="minorHAnsi" w:hAnsiTheme="minorHAnsi" w:cstheme="minorBidi"/>
          <w:sz w:val="22"/>
          <w:szCs w:val="22"/>
          <w:lang w:val="en-US"/>
        </w:rPr>
      </w:pPr>
      <w:del w:id="1165" w:author="Huawei" w:date="2018-07-10T17:10:00Z">
        <w:r w:rsidDel="00EA1A17">
          <w:delText>4.9</w:delText>
        </w:r>
        <w:r w:rsidDel="00EA1A17">
          <w:rPr>
            <w:rFonts w:asciiTheme="minorHAnsi" w:hAnsiTheme="minorHAnsi" w:cstheme="minorBidi"/>
            <w:sz w:val="22"/>
            <w:szCs w:val="22"/>
            <w:lang w:val="en-US"/>
          </w:rPr>
          <w:tab/>
        </w:r>
        <w:r w:rsidDel="00EA1A17">
          <w:delText xml:space="preserve"> RF channels and test models</w:delText>
        </w:r>
        <w:r w:rsidDel="00EA1A17">
          <w:tab/>
          <w:delText>28</w:delText>
        </w:r>
      </w:del>
    </w:p>
    <w:p w14:paraId="76DAAB78" w14:textId="77777777" w:rsidR="00926F59" w:rsidDel="00EA1A17" w:rsidRDefault="00926F59">
      <w:pPr>
        <w:pStyle w:val="TOC2"/>
        <w:rPr>
          <w:del w:id="1166" w:author="Huawei" w:date="2018-07-10T17:10:00Z"/>
          <w:rFonts w:asciiTheme="minorHAnsi" w:hAnsiTheme="minorHAnsi" w:cstheme="minorBidi"/>
          <w:sz w:val="22"/>
          <w:szCs w:val="22"/>
          <w:lang w:val="en-US"/>
        </w:rPr>
      </w:pPr>
      <w:del w:id="1167" w:author="Huawei" w:date="2018-07-10T17:10:00Z">
        <w:r w:rsidRPr="00895A0E" w:rsidDel="00EA1A17">
          <w:rPr>
            <w:rFonts w:eastAsia="SimSun"/>
          </w:rPr>
          <w:delText>[4.10</w:delText>
        </w:r>
        <w:r w:rsidDel="00EA1A17">
          <w:rPr>
            <w:rFonts w:asciiTheme="minorHAnsi" w:hAnsiTheme="minorHAnsi" w:cstheme="minorBidi"/>
            <w:sz w:val="22"/>
            <w:szCs w:val="22"/>
            <w:lang w:val="en-US"/>
          </w:rPr>
          <w:tab/>
        </w:r>
        <w:r w:rsidRPr="00895A0E" w:rsidDel="00EA1A17">
          <w:rPr>
            <w:rFonts w:eastAsia="SimSun"/>
          </w:rPr>
          <w:delText>Relationship between SR and MSR]</w:delText>
        </w:r>
        <w:r w:rsidDel="00EA1A17">
          <w:tab/>
          <w:delText>28</w:delText>
        </w:r>
      </w:del>
    </w:p>
    <w:p w14:paraId="3DF12104" w14:textId="77777777" w:rsidR="00926F59" w:rsidDel="00EA1A17" w:rsidRDefault="00926F59">
      <w:pPr>
        <w:pStyle w:val="TOC2"/>
        <w:rPr>
          <w:del w:id="1168" w:author="Huawei" w:date="2018-07-10T17:10:00Z"/>
          <w:rFonts w:asciiTheme="minorHAnsi" w:hAnsiTheme="minorHAnsi" w:cstheme="minorBidi"/>
          <w:sz w:val="22"/>
          <w:szCs w:val="22"/>
          <w:lang w:val="en-US"/>
        </w:rPr>
      </w:pPr>
      <w:del w:id="1169" w:author="Huawei" w:date="2018-07-10T17:10:00Z">
        <w:r w:rsidDel="00EA1A17">
          <w:delText>4.11</w:delText>
        </w:r>
        <w:r w:rsidDel="00EA1A17">
          <w:rPr>
            <w:rFonts w:asciiTheme="minorHAnsi" w:hAnsiTheme="minorHAnsi" w:cstheme="minorBidi"/>
            <w:sz w:val="22"/>
            <w:szCs w:val="22"/>
            <w:lang w:val="en-US"/>
          </w:rPr>
          <w:tab/>
        </w:r>
        <w:r w:rsidDel="00EA1A17">
          <w:delText>Requirements for BS capable of multi-band operation</w:delText>
        </w:r>
        <w:r w:rsidDel="00EA1A17">
          <w:tab/>
          <w:delText>28</w:delText>
        </w:r>
      </w:del>
    </w:p>
    <w:p w14:paraId="668C6B32" w14:textId="77777777" w:rsidR="00926F59" w:rsidDel="00EA1A17" w:rsidRDefault="00926F59">
      <w:pPr>
        <w:pStyle w:val="TOC1"/>
        <w:rPr>
          <w:del w:id="1170" w:author="Huawei" w:date="2018-07-10T17:10:00Z"/>
          <w:rFonts w:asciiTheme="minorHAnsi" w:hAnsiTheme="minorHAnsi" w:cstheme="minorBidi"/>
          <w:szCs w:val="22"/>
          <w:lang w:val="en-US"/>
        </w:rPr>
      </w:pPr>
      <w:del w:id="1171" w:author="Huawei" w:date="2018-07-10T17:10:00Z">
        <w:r w:rsidDel="00EA1A17">
          <w:rPr>
            <w:lang w:eastAsia="zh-CN"/>
          </w:rPr>
          <w:delText>5</w:delText>
        </w:r>
        <w:r w:rsidDel="00EA1A17">
          <w:rPr>
            <w:rFonts w:asciiTheme="minorHAnsi" w:hAnsiTheme="minorHAnsi" w:cstheme="minorBidi"/>
            <w:szCs w:val="22"/>
            <w:lang w:val="en-US"/>
          </w:rPr>
          <w:tab/>
        </w:r>
        <w:r w:rsidDel="00EA1A17">
          <w:rPr>
            <w:lang w:eastAsia="zh-CN"/>
          </w:rPr>
          <w:delText>Operating bands and channel arrangement</w:delText>
        </w:r>
        <w:r w:rsidDel="00EA1A17">
          <w:tab/>
          <w:delText>29</w:delText>
        </w:r>
      </w:del>
    </w:p>
    <w:p w14:paraId="33F947B7" w14:textId="77777777" w:rsidR="00926F59" w:rsidDel="00EA1A17" w:rsidRDefault="00926F59">
      <w:pPr>
        <w:pStyle w:val="TOC1"/>
        <w:rPr>
          <w:del w:id="1172" w:author="Huawei" w:date="2018-07-10T17:10:00Z"/>
          <w:rFonts w:asciiTheme="minorHAnsi" w:hAnsiTheme="minorHAnsi" w:cstheme="minorBidi"/>
          <w:szCs w:val="22"/>
          <w:lang w:val="en-US"/>
        </w:rPr>
      </w:pPr>
      <w:del w:id="1173" w:author="Huawei" w:date="2018-07-10T17:10:00Z">
        <w:r w:rsidDel="00EA1A17">
          <w:delText>6</w:delText>
        </w:r>
        <w:r w:rsidDel="00EA1A17">
          <w:rPr>
            <w:rFonts w:asciiTheme="minorHAnsi" w:hAnsiTheme="minorHAnsi" w:cstheme="minorBidi"/>
            <w:szCs w:val="22"/>
            <w:lang w:val="en-US"/>
          </w:rPr>
          <w:tab/>
        </w:r>
        <w:r w:rsidDel="00EA1A17">
          <w:delText>Conducted transmitter characteristics</w:delText>
        </w:r>
        <w:r w:rsidDel="00EA1A17">
          <w:tab/>
          <w:delText>30</w:delText>
        </w:r>
      </w:del>
    </w:p>
    <w:p w14:paraId="7D40F631" w14:textId="77777777" w:rsidR="00926F59" w:rsidDel="00EA1A17" w:rsidRDefault="00926F59">
      <w:pPr>
        <w:pStyle w:val="TOC2"/>
        <w:rPr>
          <w:del w:id="1174" w:author="Huawei" w:date="2018-07-10T17:10:00Z"/>
          <w:rFonts w:asciiTheme="minorHAnsi" w:hAnsiTheme="minorHAnsi" w:cstheme="minorBidi"/>
          <w:sz w:val="22"/>
          <w:szCs w:val="22"/>
          <w:lang w:val="en-US"/>
        </w:rPr>
      </w:pPr>
      <w:del w:id="1175" w:author="Huawei" w:date="2018-07-10T17:10:00Z">
        <w:r w:rsidDel="00EA1A17">
          <w:delText>6.1</w:delText>
        </w:r>
        <w:r w:rsidDel="00EA1A17">
          <w:rPr>
            <w:rFonts w:asciiTheme="minorHAnsi" w:hAnsiTheme="minorHAnsi" w:cstheme="minorBidi"/>
            <w:sz w:val="22"/>
            <w:szCs w:val="22"/>
            <w:lang w:val="en-US"/>
          </w:rPr>
          <w:tab/>
        </w:r>
        <w:r w:rsidDel="00EA1A17">
          <w:delText>General</w:delText>
        </w:r>
        <w:r w:rsidDel="00EA1A17">
          <w:tab/>
          <w:delText>30</w:delText>
        </w:r>
      </w:del>
    </w:p>
    <w:p w14:paraId="4031B747" w14:textId="77777777" w:rsidR="00926F59" w:rsidDel="00EA1A17" w:rsidRDefault="00926F59">
      <w:pPr>
        <w:pStyle w:val="TOC2"/>
        <w:rPr>
          <w:del w:id="1176" w:author="Huawei" w:date="2018-07-10T17:10:00Z"/>
          <w:rFonts w:asciiTheme="minorHAnsi" w:hAnsiTheme="minorHAnsi" w:cstheme="minorBidi"/>
          <w:sz w:val="22"/>
          <w:szCs w:val="22"/>
          <w:lang w:val="en-US"/>
        </w:rPr>
      </w:pPr>
      <w:del w:id="1177" w:author="Huawei" w:date="2018-07-10T17:10:00Z">
        <w:r w:rsidDel="00EA1A17">
          <w:delText>6.2</w:delText>
        </w:r>
        <w:r w:rsidDel="00EA1A17">
          <w:rPr>
            <w:rFonts w:asciiTheme="minorHAnsi" w:hAnsiTheme="minorHAnsi" w:cstheme="minorBidi"/>
            <w:sz w:val="22"/>
            <w:szCs w:val="22"/>
            <w:lang w:val="en-US"/>
          </w:rPr>
          <w:tab/>
        </w:r>
        <w:r w:rsidDel="00EA1A17">
          <w:delText>Base station output power</w:delText>
        </w:r>
        <w:r w:rsidDel="00EA1A17">
          <w:tab/>
          <w:delText>30</w:delText>
        </w:r>
      </w:del>
    </w:p>
    <w:p w14:paraId="4E50F3D6" w14:textId="77777777" w:rsidR="00926F59" w:rsidDel="00EA1A17" w:rsidRDefault="00926F59">
      <w:pPr>
        <w:pStyle w:val="TOC2"/>
        <w:rPr>
          <w:del w:id="1178" w:author="Huawei" w:date="2018-07-10T17:10:00Z"/>
          <w:rFonts w:asciiTheme="minorHAnsi" w:hAnsiTheme="minorHAnsi" w:cstheme="minorBidi"/>
          <w:sz w:val="22"/>
          <w:szCs w:val="22"/>
          <w:lang w:val="en-US"/>
        </w:rPr>
      </w:pPr>
      <w:del w:id="1179" w:author="Huawei" w:date="2018-07-10T17:10:00Z">
        <w:r w:rsidDel="00EA1A17">
          <w:delText>6.3</w:delText>
        </w:r>
        <w:r w:rsidDel="00EA1A17">
          <w:rPr>
            <w:rFonts w:asciiTheme="minorHAnsi" w:hAnsiTheme="minorHAnsi" w:cstheme="minorBidi"/>
            <w:sz w:val="22"/>
            <w:szCs w:val="22"/>
            <w:lang w:val="en-US"/>
          </w:rPr>
          <w:tab/>
        </w:r>
        <w:r w:rsidDel="00EA1A17">
          <w:delText>Output power dynamics</w:delText>
        </w:r>
        <w:r w:rsidDel="00EA1A17">
          <w:tab/>
          <w:delText>30</w:delText>
        </w:r>
      </w:del>
    </w:p>
    <w:p w14:paraId="12A738CE" w14:textId="77777777" w:rsidR="00926F59" w:rsidDel="00EA1A17" w:rsidRDefault="00926F59">
      <w:pPr>
        <w:pStyle w:val="TOC2"/>
        <w:rPr>
          <w:del w:id="1180" w:author="Huawei" w:date="2018-07-10T17:10:00Z"/>
          <w:rFonts w:asciiTheme="minorHAnsi" w:hAnsiTheme="minorHAnsi" w:cstheme="minorBidi"/>
          <w:sz w:val="22"/>
          <w:szCs w:val="22"/>
          <w:lang w:val="en-US"/>
        </w:rPr>
      </w:pPr>
      <w:del w:id="1181" w:author="Huawei" w:date="2018-07-10T17:10:00Z">
        <w:r w:rsidDel="00EA1A17">
          <w:delText>6.4</w:delText>
        </w:r>
        <w:r w:rsidDel="00EA1A17">
          <w:rPr>
            <w:rFonts w:asciiTheme="minorHAnsi" w:hAnsiTheme="minorHAnsi" w:cstheme="minorBidi"/>
            <w:sz w:val="22"/>
            <w:szCs w:val="22"/>
            <w:lang w:val="en-US"/>
          </w:rPr>
          <w:tab/>
        </w:r>
        <w:r w:rsidDel="00EA1A17">
          <w:delText>Transmit ON/OFF power</w:delText>
        </w:r>
        <w:r w:rsidDel="00EA1A17">
          <w:tab/>
          <w:delText>30</w:delText>
        </w:r>
      </w:del>
    </w:p>
    <w:p w14:paraId="343AE511" w14:textId="77777777" w:rsidR="00926F59" w:rsidDel="00EA1A17" w:rsidRDefault="00926F59">
      <w:pPr>
        <w:pStyle w:val="TOC2"/>
        <w:rPr>
          <w:del w:id="1182" w:author="Huawei" w:date="2018-07-10T17:10:00Z"/>
          <w:rFonts w:asciiTheme="minorHAnsi" w:hAnsiTheme="minorHAnsi" w:cstheme="minorBidi"/>
          <w:sz w:val="22"/>
          <w:szCs w:val="22"/>
          <w:lang w:val="en-US"/>
        </w:rPr>
      </w:pPr>
      <w:del w:id="1183" w:author="Huawei" w:date="2018-07-10T17:10:00Z">
        <w:r w:rsidDel="00EA1A17">
          <w:delText>6.5</w:delText>
        </w:r>
        <w:r w:rsidDel="00EA1A17">
          <w:rPr>
            <w:rFonts w:asciiTheme="minorHAnsi" w:hAnsiTheme="minorHAnsi" w:cstheme="minorBidi"/>
            <w:sz w:val="22"/>
            <w:szCs w:val="22"/>
            <w:lang w:val="en-US"/>
          </w:rPr>
          <w:tab/>
        </w:r>
        <w:r w:rsidDel="00EA1A17">
          <w:delText>Transmitted signal quality</w:delText>
        </w:r>
        <w:r w:rsidDel="00EA1A17">
          <w:tab/>
          <w:delText>30</w:delText>
        </w:r>
      </w:del>
    </w:p>
    <w:p w14:paraId="527299C9" w14:textId="77777777" w:rsidR="00926F59" w:rsidDel="00EA1A17" w:rsidRDefault="00926F59">
      <w:pPr>
        <w:pStyle w:val="TOC2"/>
        <w:rPr>
          <w:del w:id="1184" w:author="Huawei" w:date="2018-07-10T17:10:00Z"/>
          <w:rFonts w:asciiTheme="minorHAnsi" w:hAnsiTheme="minorHAnsi" w:cstheme="minorBidi"/>
          <w:sz w:val="22"/>
          <w:szCs w:val="22"/>
          <w:lang w:val="en-US"/>
        </w:rPr>
      </w:pPr>
      <w:del w:id="1185" w:author="Huawei" w:date="2018-07-10T17:10:00Z">
        <w:r w:rsidDel="00EA1A17">
          <w:delText>6.6</w:delText>
        </w:r>
        <w:r w:rsidDel="00EA1A17">
          <w:rPr>
            <w:rFonts w:asciiTheme="minorHAnsi" w:hAnsiTheme="minorHAnsi" w:cstheme="minorBidi"/>
            <w:sz w:val="22"/>
            <w:szCs w:val="22"/>
            <w:lang w:val="en-US"/>
          </w:rPr>
          <w:tab/>
        </w:r>
        <w:r w:rsidDel="00EA1A17">
          <w:delText>Unwanted emissions</w:delText>
        </w:r>
        <w:r w:rsidDel="00EA1A17">
          <w:tab/>
          <w:delText>30</w:delText>
        </w:r>
      </w:del>
    </w:p>
    <w:p w14:paraId="1182A158" w14:textId="77777777" w:rsidR="00926F59" w:rsidDel="00EA1A17" w:rsidRDefault="00926F59">
      <w:pPr>
        <w:pStyle w:val="TOC3"/>
        <w:rPr>
          <w:del w:id="1186" w:author="Huawei" w:date="2018-07-10T17:10:00Z"/>
          <w:rFonts w:asciiTheme="minorHAnsi" w:hAnsiTheme="minorHAnsi" w:cstheme="minorBidi"/>
          <w:sz w:val="22"/>
          <w:szCs w:val="22"/>
          <w:lang w:val="en-US"/>
        </w:rPr>
      </w:pPr>
      <w:del w:id="1187" w:author="Huawei" w:date="2018-07-10T17:10:00Z">
        <w:r w:rsidDel="00EA1A17">
          <w:delText>6.6.1</w:delText>
        </w:r>
        <w:r w:rsidDel="00EA1A17">
          <w:rPr>
            <w:rFonts w:asciiTheme="minorHAnsi" w:hAnsiTheme="minorHAnsi" w:cstheme="minorBidi"/>
            <w:sz w:val="22"/>
            <w:szCs w:val="22"/>
            <w:lang w:val="en-US"/>
          </w:rPr>
          <w:tab/>
        </w:r>
        <w:r w:rsidDel="00EA1A17">
          <w:delText>General</w:delText>
        </w:r>
        <w:r w:rsidDel="00EA1A17">
          <w:tab/>
          <w:delText>30</w:delText>
        </w:r>
      </w:del>
    </w:p>
    <w:p w14:paraId="5B7460F8" w14:textId="77777777" w:rsidR="00926F59" w:rsidDel="00EA1A17" w:rsidRDefault="00926F59">
      <w:pPr>
        <w:pStyle w:val="TOC3"/>
        <w:rPr>
          <w:del w:id="1188" w:author="Huawei" w:date="2018-07-10T17:10:00Z"/>
          <w:rFonts w:asciiTheme="minorHAnsi" w:hAnsiTheme="minorHAnsi" w:cstheme="minorBidi"/>
          <w:sz w:val="22"/>
          <w:szCs w:val="22"/>
          <w:lang w:val="en-US"/>
        </w:rPr>
      </w:pPr>
      <w:del w:id="1189" w:author="Huawei" w:date="2018-07-10T17:10:00Z">
        <w:r w:rsidDel="00EA1A17">
          <w:delText>6.6.2</w:delText>
        </w:r>
        <w:r w:rsidDel="00EA1A17">
          <w:rPr>
            <w:rFonts w:asciiTheme="minorHAnsi" w:hAnsiTheme="minorHAnsi" w:cstheme="minorBidi"/>
            <w:sz w:val="22"/>
            <w:szCs w:val="22"/>
            <w:lang w:val="en-US"/>
          </w:rPr>
          <w:tab/>
        </w:r>
        <w:r w:rsidDel="00EA1A17">
          <w:delText>Occupied bandwidth</w:delText>
        </w:r>
        <w:r w:rsidDel="00EA1A17">
          <w:tab/>
          <w:delText>30</w:delText>
        </w:r>
      </w:del>
    </w:p>
    <w:p w14:paraId="1AB8E62F" w14:textId="77777777" w:rsidR="00926F59" w:rsidDel="00EA1A17" w:rsidRDefault="00926F59">
      <w:pPr>
        <w:pStyle w:val="TOC3"/>
        <w:rPr>
          <w:del w:id="1190" w:author="Huawei" w:date="2018-07-10T17:10:00Z"/>
          <w:rFonts w:asciiTheme="minorHAnsi" w:hAnsiTheme="minorHAnsi" w:cstheme="minorBidi"/>
          <w:sz w:val="22"/>
          <w:szCs w:val="22"/>
          <w:lang w:val="en-US"/>
        </w:rPr>
      </w:pPr>
      <w:del w:id="1191" w:author="Huawei" w:date="2018-07-10T17:10:00Z">
        <w:r w:rsidDel="00EA1A17">
          <w:delText>6.6.3</w:delText>
        </w:r>
        <w:r w:rsidDel="00EA1A17">
          <w:rPr>
            <w:rFonts w:asciiTheme="minorHAnsi" w:hAnsiTheme="minorHAnsi" w:cstheme="minorBidi"/>
            <w:sz w:val="22"/>
            <w:szCs w:val="22"/>
            <w:lang w:val="en-US"/>
          </w:rPr>
          <w:tab/>
        </w:r>
        <w:r w:rsidDel="00EA1A17">
          <w:delText>Adjacent Channel Leakage Power Ratio (ACLR)</w:delText>
        </w:r>
        <w:r w:rsidDel="00EA1A17">
          <w:tab/>
          <w:delText>30</w:delText>
        </w:r>
      </w:del>
    </w:p>
    <w:p w14:paraId="4263559E" w14:textId="77777777" w:rsidR="00926F59" w:rsidDel="00EA1A17" w:rsidRDefault="00926F59">
      <w:pPr>
        <w:pStyle w:val="TOC3"/>
        <w:rPr>
          <w:del w:id="1192" w:author="Huawei" w:date="2018-07-10T17:10:00Z"/>
          <w:rFonts w:asciiTheme="minorHAnsi" w:hAnsiTheme="minorHAnsi" w:cstheme="minorBidi"/>
          <w:sz w:val="22"/>
          <w:szCs w:val="22"/>
          <w:lang w:val="en-US"/>
        </w:rPr>
      </w:pPr>
      <w:del w:id="1193" w:author="Huawei" w:date="2018-07-10T17:10:00Z">
        <w:r w:rsidDel="00EA1A17">
          <w:delText>6.6.4</w:delText>
        </w:r>
        <w:r w:rsidDel="00EA1A17">
          <w:rPr>
            <w:rFonts w:asciiTheme="minorHAnsi" w:hAnsiTheme="minorHAnsi" w:cstheme="minorBidi"/>
            <w:sz w:val="22"/>
            <w:szCs w:val="22"/>
            <w:lang w:val="en-US"/>
          </w:rPr>
          <w:tab/>
        </w:r>
        <w:r w:rsidDel="00EA1A17">
          <w:delText>Operating band unwanted emissions</w:delText>
        </w:r>
        <w:r w:rsidDel="00EA1A17">
          <w:tab/>
          <w:delText>30</w:delText>
        </w:r>
      </w:del>
    </w:p>
    <w:p w14:paraId="77D85F3E" w14:textId="77777777" w:rsidR="00926F59" w:rsidDel="00EA1A17" w:rsidRDefault="00926F59">
      <w:pPr>
        <w:pStyle w:val="TOC3"/>
        <w:rPr>
          <w:del w:id="1194" w:author="Huawei" w:date="2018-07-10T17:10:00Z"/>
          <w:rFonts w:asciiTheme="minorHAnsi" w:hAnsiTheme="minorHAnsi" w:cstheme="minorBidi"/>
          <w:sz w:val="22"/>
          <w:szCs w:val="22"/>
          <w:lang w:val="en-US"/>
        </w:rPr>
      </w:pPr>
      <w:del w:id="1195" w:author="Huawei" w:date="2018-07-10T17:10:00Z">
        <w:r w:rsidDel="00EA1A17">
          <w:delText>6.6.5</w:delText>
        </w:r>
        <w:r w:rsidDel="00EA1A17">
          <w:rPr>
            <w:rFonts w:asciiTheme="minorHAnsi" w:hAnsiTheme="minorHAnsi" w:cstheme="minorBidi"/>
            <w:sz w:val="22"/>
            <w:szCs w:val="22"/>
            <w:lang w:val="en-US"/>
          </w:rPr>
          <w:tab/>
        </w:r>
        <w:r w:rsidDel="00EA1A17">
          <w:delText>Transmitter spurious emissions</w:delText>
        </w:r>
        <w:r w:rsidDel="00EA1A17">
          <w:tab/>
          <w:delText>30</w:delText>
        </w:r>
      </w:del>
    </w:p>
    <w:p w14:paraId="42CACD5A" w14:textId="77777777" w:rsidR="00926F59" w:rsidDel="00EA1A17" w:rsidRDefault="00926F59">
      <w:pPr>
        <w:pStyle w:val="TOC2"/>
        <w:rPr>
          <w:del w:id="1196" w:author="Huawei" w:date="2018-07-10T17:10:00Z"/>
          <w:rFonts w:asciiTheme="minorHAnsi" w:hAnsiTheme="minorHAnsi" w:cstheme="minorBidi"/>
          <w:sz w:val="22"/>
          <w:szCs w:val="22"/>
          <w:lang w:val="en-US"/>
        </w:rPr>
      </w:pPr>
      <w:del w:id="1197" w:author="Huawei" w:date="2018-07-10T17:10:00Z">
        <w:r w:rsidDel="00EA1A17">
          <w:delText>6.7</w:delText>
        </w:r>
        <w:r w:rsidDel="00EA1A17">
          <w:rPr>
            <w:rFonts w:asciiTheme="minorHAnsi" w:hAnsiTheme="minorHAnsi" w:cstheme="minorBidi"/>
            <w:sz w:val="22"/>
            <w:szCs w:val="22"/>
            <w:lang w:val="en-US"/>
          </w:rPr>
          <w:tab/>
        </w:r>
        <w:r w:rsidDel="00EA1A17">
          <w:delText>Transmitter intermodulation</w:delText>
        </w:r>
        <w:r w:rsidDel="00EA1A17">
          <w:tab/>
          <w:delText>30</w:delText>
        </w:r>
      </w:del>
    </w:p>
    <w:p w14:paraId="7934CB09" w14:textId="77777777" w:rsidR="00926F59" w:rsidDel="00EA1A17" w:rsidRDefault="00926F59">
      <w:pPr>
        <w:pStyle w:val="TOC1"/>
        <w:rPr>
          <w:del w:id="1198" w:author="Huawei" w:date="2018-07-10T17:10:00Z"/>
          <w:rFonts w:asciiTheme="minorHAnsi" w:hAnsiTheme="minorHAnsi" w:cstheme="minorBidi"/>
          <w:szCs w:val="22"/>
          <w:lang w:val="en-US"/>
        </w:rPr>
      </w:pPr>
      <w:del w:id="1199" w:author="Huawei" w:date="2018-07-10T17:10:00Z">
        <w:r w:rsidDel="00EA1A17">
          <w:delText>7</w:delText>
        </w:r>
        <w:r w:rsidDel="00EA1A17">
          <w:rPr>
            <w:rFonts w:asciiTheme="minorHAnsi" w:hAnsiTheme="minorHAnsi" w:cstheme="minorBidi"/>
            <w:szCs w:val="22"/>
            <w:lang w:val="en-US"/>
          </w:rPr>
          <w:tab/>
        </w:r>
        <w:r w:rsidDel="00EA1A17">
          <w:delText>Conducted receiver characteristics</w:delText>
        </w:r>
        <w:r w:rsidDel="00EA1A17">
          <w:tab/>
          <w:delText>31</w:delText>
        </w:r>
      </w:del>
    </w:p>
    <w:p w14:paraId="795E1433" w14:textId="77777777" w:rsidR="00926F59" w:rsidDel="00EA1A17" w:rsidRDefault="00926F59">
      <w:pPr>
        <w:pStyle w:val="TOC2"/>
        <w:rPr>
          <w:del w:id="1200" w:author="Huawei" w:date="2018-07-10T17:10:00Z"/>
          <w:rFonts w:asciiTheme="minorHAnsi" w:hAnsiTheme="minorHAnsi" w:cstheme="minorBidi"/>
          <w:sz w:val="22"/>
          <w:szCs w:val="22"/>
          <w:lang w:val="en-US"/>
        </w:rPr>
      </w:pPr>
      <w:del w:id="1201" w:author="Huawei" w:date="2018-07-10T17:10:00Z">
        <w:r w:rsidDel="00EA1A17">
          <w:delText>7.1</w:delText>
        </w:r>
        <w:r w:rsidDel="00EA1A17">
          <w:rPr>
            <w:rFonts w:asciiTheme="minorHAnsi" w:hAnsiTheme="minorHAnsi" w:cstheme="minorBidi"/>
            <w:sz w:val="22"/>
            <w:szCs w:val="22"/>
            <w:lang w:val="en-US"/>
          </w:rPr>
          <w:tab/>
        </w:r>
        <w:r w:rsidDel="00EA1A17">
          <w:delText>General</w:delText>
        </w:r>
        <w:r w:rsidDel="00EA1A17">
          <w:tab/>
          <w:delText>31</w:delText>
        </w:r>
      </w:del>
    </w:p>
    <w:p w14:paraId="2939D327" w14:textId="77777777" w:rsidR="00926F59" w:rsidDel="00EA1A17" w:rsidRDefault="00926F59">
      <w:pPr>
        <w:pStyle w:val="TOC2"/>
        <w:rPr>
          <w:del w:id="1202" w:author="Huawei" w:date="2018-07-10T17:10:00Z"/>
          <w:rFonts w:asciiTheme="minorHAnsi" w:hAnsiTheme="minorHAnsi" w:cstheme="minorBidi"/>
          <w:sz w:val="22"/>
          <w:szCs w:val="22"/>
          <w:lang w:val="en-US"/>
        </w:rPr>
      </w:pPr>
      <w:del w:id="1203" w:author="Huawei" w:date="2018-07-10T17:10:00Z">
        <w:r w:rsidDel="00EA1A17">
          <w:delText>7.2</w:delText>
        </w:r>
        <w:r w:rsidDel="00EA1A17">
          <w:rPr>
            <w:rFonts w:asciiTheme="minorHAnsi" w:hAnsiTheme="minorHAnsi" w:cstheme="minorBidi"/>
            <w:sz w:val="22"/>
            <w:szCs w:val="22"/>
            <w:lang w:val="en-US"/>
          </w:rPr>
          <w:tab/>
        </w:r>
        <w:r w:rsidDel="00EA1A17">
          <w:delText>Reference sensitivity level</w:delText>
        </w:r>
        <w:r w:rsidDel="00EA1A17">
          <w:tab/>
          <w:delText>31</w:delText>
        </w:r>
      </w:del>
    </w:p>
    <w:p w14:paraId="2A6644EE" w14:textId="77777777" w:rsidR="00926F59" w:rsidDel="00EA1A17" w:rsidRDefault="00926F59">
      <w:pPr>
        <w:pStyle w:val="TOC2"/>
        <w:rPr>
          <w:del w:id="1204" w:author="Huawei" w:date="2018-07-10T17:10:00Z"/>
          <w:rFonts w:asciiTheme="minorHAnsi" w:hAnsiTheme="minorHAnsi" w:cstheme="minorBidi"/>
          <w:sz w:val="22"/>
          <w:szCs w:val="22"/>
          <w:lang w:val="en-US"/>
        </w:rPr>
      </w:pPr>
      <w:del w:id="1205" w:author="Huawei" w:date="2018-07-10T17:10:00Z">
        <w:r w:rsidDel="00EA1A17">
          <w:delText>7.3</w:delText>
        </w:r>
        <w:r w:rsidDel="00EA1A17">
          <w:rPr>
            <w:rFonts w:asciiTheme="minorHAnsi" w:hAnsiTheme="minorHAnsi" w:cstheme="minorBidi"/>
            <w:sz w:val="22"/>
            <w:szCs w:val="22"/>
            <w:lang w:val="en-US"/>
          </w:rPr>
          <w:tab/>
        </w:r>
        <w:r w:rsidDel="00EA1A17">
          <w:delText>Dynamic range</w:delText>
        </w:r>
        <w:r w:rsidDel="00EA1A17">
          <w:tab/>
          <w:delText>31</w:delText>
        </w:r>
      </w:del>
    </w:p>
    <w:p w14:paraId="306F160F" w14:textId="77777777" w:rsidR="00926F59" w:rsidDel="00EA1A17" w:rsidRDefault="00926F59">
      <w:pPr>
        <w:pStyle w:val="TOC2"/>
        <w:rPr>
          <w:del w:id="1206" w:author="Huawei" w:date="2018-07-10T17:10:00Z"/>
          <w:rFonts w:asciiTheme="minorHAnsi" w:hAnsiTheme="minorHAnsi" w:cstheme="minorBidi"/>
          <w:sz w:val="22"/>
          <w:szCs w:val="22"/>
          <w:lang w:val="en-US"/>
        </w:rPr>
      </w:pPr>
      <w:del w:id="1207" w:author="Huawei" w:date="2018-07-10T17:10:00Z">
        <w:r w:rsidDel="00EA1A17">
          <w:delText>7.4</w:delText>
        </w:r>
        <w:r w:rsidDel="00EA1A17">
          <w:rPr>
            <w:rFonts w:asciiTheme="minorHAnsi" w:hAnsiTheme="minorHAnsi" w:cstheme="minorBidi"/>
            <w:sz w:val="22"/>
            <w:szCs w:val="22"/>
            <w:lang w:val="en-US"/>
          </w:rPr>
          <w:tab/>
        </w:r>
        <w:r w:rsidDel="00EA1A17">
          <w:delText>In-band selectivity and blocking</w:delText>
        </w:r>
        <w:r w:rsidDel="00EA1A17">
          <w:tab/>
          <w:delText>31</w:delText>
        </w:r>
      </w:del>
    </w:p>
    <w:p w14:paraId="30AE0EBF" w14:textId="77777777" w:rsidR="00926F59" w:rsidDel="00EA1A17" w:rsidRDefault="00926F59">
      <w:pPr>
        <w:pStyle w:val="TOC2"/>
        <w:rPr>
          <w:del w:id="1208" w:author="Huawei" w:date="2018-07-10T17:10:00Z"/>
          <w:rFonts w:asciiTheme="minorHAnsi" w:hAnsiTheme="minorHAnsi" w:cstheme="minorBidi"/>
          <w:sz w:val="22"/>
          <w:szCs w:val="22"/>
          <w:lang w:val="en-US"/>
        </w:rPr>
      </w:pPr>
      <w:del w:id="1209" w:author="Huawei" w:date="2018-07-10T17:10:00Z">
        <w:r w:rsidDel="00EA1A17">
          <w:delText>7.5</w:delText>
        </w:r>
        <w:r w:rsidDel="00EA1A17">
          <w:rPr>
            <w:rFonts w:asciiTheme="minorHAnsi" w:hAnsiTheme="minorHAnsi" w:cstheme="minorBidi"/>
            <w:sz w:val="22"/>
            <w:szCs w:val="22"/>
            <w:lang w:val="en-US"/>
          </w:rPr>
          <w:tab/>
        </w:r>
        <w:r w:rsidDel="00EA1A17">
          <w:delText>Out-of-band blocking</w:delText>
        </w:r>
        <w:r w:rsidDel="00EA1A17">
          <w:tab/>
          <w:delText>31</w:delText>
        </w:r>
      </w:del>
    </w:p>
    <w:p w14:paraId="2078924D" w14:textId="77777777" w:rsidR="00926F59" w:rsidDel="00EA1A17" w:rsidRDefault="00926F59">
      <w:pPr>
        <w:pStyle w:val="TOC2"/>
        <w:rPr>
          <w:del w:id="1210" w:author="Huawei" w:date="2018-07-10T17:10:00Z"/>
          <w:rFonts w:asciiTheme="minorHAnsi" w:hAnsiTheme="minorHAnsi" w:cstheme="minorBidi"/>
          <w:sz w:val="22"/>
          <w:szCs w:val="22"/>
          <w:lang w:val="en-US"/>
        </w:rPr>
      </w:pPr>
      <w:del w:id="1211" w:author="Huawei" w:date="2018-07-10T17:10:00Z">
        <w:r w:rsidDel="00EA1A17">
          <w:delText>7.6</w:delText>
        </w:r>
        <w:r w:rsidDel="00EA1A17">
          <w:rPr>
            <w:rFonts w:asciiTheme="minorHAnsi" w:hAnsiTheme="minorHAnsi" w:cstheme="minorBidi"/>
            <w:sz w:val="22"/>
            <w:szCs w:val="22"/>
            <w:lang w:val="en-US"/>
          </w:rPr>
          <w:tab/>
        </w:r>
        <w:r w:rsidDel="00EA1A17">
          <w:delText>Receiver spurious emissions</w:delText>
        </w:r>
        <w:r w:rsidDel="00EA1A17">
          <w:tab/>
          <w:delText>31</w:delText>
        </w:r>
      </w:del>
    </w:p>
    <w:p w14:paraId="4C915070" w14:textId="77777777" w:rsidR="00926F59" w:rsidDel="00EA1A17" w:rsidRDefault="00926F59">
      <w:pPr>
        <w:pStyle w:val="TOC2"/>
        <w:rPr>
          <w:del w:id="1212" w:author="Huawei" w:date="2018-07-10T17:10:00Z"/>
          <w:rFonts w:asciiTheme="minorHAnsi" w:hAnsiTheme="minorHAnsi" w:cstheme="minorBidi"/>
          <w:sz w:val="22"/>
          <w:szCs w:val="22"/>
          <w:lang w:val="en-US"/>
        </w:rPr>
      </w:pPr>
      <w:del w:id="1213" w:author="Huawei" w:date="2018-07-10T17:10:00Z">
        <w:r w:rsidDel="00EA1A17">
          <w:delText>7.7</w:delText>
        </w:r>
        <w:r w:rsidDel="00EA1A17">
          <w:rPr>
            <w:rFonts w:asciiTheme="minorHAnsi" w:hAnsiTheme="minorHAnsi" w:cstheme="minorBidi"/>
            <w:sz w:val="22"/>
            <w:szCs w:val="22"/>
            <w:lang w:val="en-US"/>
          </w:rPr>
          <w:tab/>
        </w:r>
        <w:r w:rsidDel="00EA1A17">
          <w:delText>Receiver intermodulation</w:delText>
        </w:r>
        <w:r w:rsidDel="00EA1A17">
          <w:tab/>
          <w:delText>31</w:delText>
        </w:r>
      </w:del>
    </w:p>
    <w:p w14:paraId="7DC7C8ED" w14:textId="77777777" w:rsidR="00926F59" w:rsidDel="00EA1A17" w:rsidRDefault="00926F59">
      <w:pPr>
        <w:pStyle w:val="TOC2"/>
        <w:rPr>
          <w:del w:id="1214" w:author="Huawei" w:date="2018-07-10T17:10:00Z"/>
          <w:rFonts w:asciiTheme="minorHAnsi" w:hAnsiTheme="minorHAnsi" w:cstheme="minorBidi"/>
          <w:sz w:val="22"/>
          <w:szCs w:val="22"/>
          <w:lang w:val="en-US"/>
        </w:rPr>
      </w:pPr>
      <w:del w:id="1215" w:author="Huawei" w:date="2018-07-10T17:10:00Z">
        <w:r w:rsidDel="00EA1A17">
          <w:delText>7.8</w:delText>
        </w:r>
        <w:r w:rsidDel="00EA1A17">
          <w:rPr>
            <w:rFonts w:asciiTheme="minorHAnsi" w:hAnsiTheme="minorHAnsi" w:cstheme="minorBidi"/>
            <w:sz w:val="22"/>
            <w:szCs w:val="22"/>
            <w:lang w:val="en-US"/>
          </w:rPr>
          <w:tab/>
        </w:r>
        <w:r w:rsidDel="00EA1A17">
          <w:delText>In-channel selectivity</w:delText>
        </w:r>
        <w:r w:rsidDel="00EA1A17">
          <w:tab/>
          <w:delText>31</w:delText>
        </w:r>
      </w:del>
    </w:p>
    <w:p w14:paraId="7474300B" w14:textId="77777777" w:rsidR="00926F59" w:rsidDel="00EA1A17" w:rsidRDefault="00926F59">
      <w:pPr>
        <w:pStyle w:val="TOC1"/>
        <w:rPr>
          <w:del w:id="1216" w:author="Huawei" w:date="2018-07-10T17:10:00Z"/>
          <w:rFonts w:asciiTheme="minorHAnsi" w:hAnsiTheme="minorHAnsi" w:cstheme="minorBidi"/>
          <w:szCs w:val="22"/>
          <w:lang w:val="en-US"/>
        </w:rPr>
      </w:pPr>
      <w:del w:id="1217" w:author="Huawei" w:date="2018-07-10T17:10:00Z">
        <w:r w:rsidDel="00EA1A17">
          <w:lastRenderedPageBreak/>
          <w:delText>8</w:delText>
        </w:r>
        <w:r w:rsidDel="00EA1A17">
          <w:rPr>
            <w:rFonts w:asciiTheme="minorHAnsi" w:hAnsiTheme="minorHAnsi" w:cstheme="minorBidi"/>
            <w:szCs w:val="22"/>
            <w:lang w:val="en-US"/>
          </w:rPr>
          <w:tab/>
        </w:r>
        <w:r w:rsidDel="00EA1A17">
          <w:delText>Conducted performance requirements</w:delText>
        </w:r>
        <w:r w:rsidDel="00EA1A17">
          <w:tab/>
          <w:delText>32</w:delText>
        </w:r>
      </w:del>
    </w:p>
    <w:p w14:paraId="28641141" w14:textId="77777777" w:rsidR="00926F59" w:rsidDel="00EA1A17" w:rsidRDefault="00926F59">
      <w:pPr>
        <w:pStyle w:val="TOC8"/>
        <w:rPr>
          <w:del w:id="1218" w:author="Huawei" w:date="2018-07-10T17:10:00Z"/>
          <w:rFonts w:asciiTheme="minorHAnsi" w:hAnsiTheme="minorHAnsi" w:cstheme="minorBidi"/>
          <w:b w:val="0"/>
          <w:szCs w:val="22"/>
          <w:lang w:val="en-US"/>
        </w:rPr>
      </w:pPr>
      <w:del w:id="1219" w:author="Huawei" w:date="2018-07-10T17:10:00Z">
        <w:r w:rsidDel="00EA1A17">
          <w:delText>Annex A (normative): Characteristics of interfering signals</w:delText>
        </w:r>
        <w:r w:rsidDel="00EA1A17">
          <w:tab/>
          <w:delText>33</w:delText>
        </w:r>
      </w:del>
    </w:p>
    <w:p w14:paraId="21F6BCD0" w14:textId="77777777" w:rsidR="00926F59" w:rsidDel="00EA1A17" w:rsidRDefault="00926F59">
      <w:pPr>
        <w:pStyle w:val="TOC8"/>
        <w:rPr>
          <w:del w:id="1220" w:author="Huawei" w:date="2018-07-10T17:10:00Z"/>
          <w:rFonts w:asciiTheme="minorHAnsi" w:hAnsiTheme="minorHAnsi" w:cstheme="minorBidi"/>
          <w:b w:val="0"/>
          <w:szCs w:val="22"/>
          <w:lang w:val="en-US"/>
        </w:rPr>
      </w:pPr>
      <w:del w:id="1221" w:author="Huawei" w:date="2018-07-10T17:10:00Z">
        <w:r w:rsidDel="00EA1A17">
          <w:delText>Annex B (normative): Environmental requirements for the BS equipment</w:delText>
        </w:r>
        <w:r w:rsidDel="00EA1A17">
          <w:tab/>
          <w:delText>34</w:delText>
        </w:r>
      </w:del>
    </w:p>
    <w:p w14:paraId="11B63502" w14:textId="77777777" w:rsidR="00926F59" w:rsidDel="00EA1A17" w:rsidRDefault="00926F59">
      <w:pPr>
        <w:pStyle w:val="TOC8"/>
        <w:rPr>
          <w:del w:id="1222" w:author="Huawei" w:date="2018-07-10T17:10:00Z"/>
          <w:rFonts w:asciiTheme="minorHAnsi" w:hAnsiTheme="minorHAnsi" w:cstheme="minorBidi"/>
          <w:b w:val="0"/>
          <w:szCs w:val="22"/>
          <w:lang w:val="en-US"/>
        </w:rPr>
      </w:pPr>
      <w:del w:id="1223" w:author="Huawei" w:date="2018-07-10T17:10:00Z">
        <w:r w:rsidDel="00EA1A17">
          <w:delText>Annex C (informative): Test tolerances and derivation of test requirements</w:delText>
        </w:r>
        <w:r w:rsidDel="00EA1A17">
          <w:tab/>
          <w:delText>35</w:delText>
        </w:r>
      </w:del>
    </w:p>
    <w:p w14:paraId="161C3F1B" w14:textId="77777777" w:rsidR="00926F59" w:rsidDel="00EA1A17" w:rsidRDefault="00926F59">
      <w:pPr>
        <w:pStyle w:val="TOC8"/>
        <w:rPr>
          <w:del w:id="1224" w:author="Huawei" w:date="2018-07-10T17:10:00Z"/>
          <w:rFonts w:asciiTheme="minorHAnsi" w:hAnsiTheme="minorHAnsi" w:cstheme="minorBidi"/>
          <w:b w:val="0"/>
          <w:szCs w:val="22"/>
          <w:lang w:val="en-US"/>
        </w:rPr>
      </w:pPr>
      <w:del w:id="1225" w:author="Huawei" w:date="2018-07-10T17:10:00Z">
        <w:r w:rsidDel="00EA1A17">
          <w:delText>Annex D (informative): Measurement system set-up</w:delText>
        </w:r>
        <w:r w:rsidDel="00EA1A17">
          <w:tab/>
          <w:delText>36</w:delText>
        </w:r>
      </w:del>
    </w:p>
    <w:p w14:paraId="54ADBD2F" w14:textId="77777777" w:rsidR="00926F59" w:rsidDel="00EA1A17" w:rsidRDefault="00926F59">
      <w:pPr>
        <w:pStyle w:val="TOC8"/>
        <w:rPr>
          <w:del w:id="1226" w:author="Huawei" w:date="2018-07-10T17:10:00Z"/>
          <w:rFonts w:asciiTheme="minorHAnsi" w:hAnsiTheme="minorHAnsi" w:cstheme="minorBidi"/>
          <w:b w:val="0"/>
          <w:szCs w:val="22"/>
          <w:lang w:val="en-US"/>
        </w:rPr>
      </w:pPr>
      <w:del w:id="1227" w:author="Huawei" w:date="2018-07-10T17:10:00Z">
        <w:r w:rsidDel="00EA1A17">
          <w:delText>Annex E (informative): Change history</w:delText>
        </w:r>
        <w:r w:rsidDel="00EA1A17">
          <w:tab/>
          <w:delText>37</w:delText>
        </w:r>
      </w:del>
    </w:p>
    <w:p w14:paraId="24062EB4" w14:textId="77777777" w:rsidR="00080512" w:rsidRPr="004D3578" w:rsidRDefault="00B80FB8">
      <w:r>
        <w:rPr>
          <w:noProof/>
          <w:sz w:val="22"/>
        </w:rPr>
        <w:fldChar w:fldCharType="end"/>
      </w:r>
    </w:p>
    <w:p w14:paraId="1C3A7514" w14:textId="77777777" w:rsidR="00080512" w:rsidRPr="004D3578" w:rsidRDefault="00080512">
      <w:pPr>
        <w:pStyle w:val="Heading1"/>
      </w:pPr>
      <w:r w:rsidRPr="004D3578">
        <w:br w:type="page"/>
      </w:r>
      <w:bookmarkStart w:id="1228" w:name="_Toc481570465"/>
      <w:bookmarkStart w:id="1229" w:name="_Toc519005984"/>
      <w:r w:rsidRPr="004D3578">
        <w:lastRenderedPageBreak/>
        <w:t>Foreword</w:t>
      </w:r>
      <w:bookmarkEnd w:id="1228"/>
      <w:bookmarkEnd w:id="1229"/>
    </w:p>
    <w:p w14:paraId="09AA30E6"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122969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F8BB36" w14:textId="77777777" w:rsidR="00080512" w:rsidRPr="004D3578" w:rsidRDefault="00080512">
      <w:pPr>
        <w:pStyle w:val="B1"/>
      </w:pPr>
      <w:r w:rsidRPr="004D3578">
        <w:t>Version x.y.z</w:t>
      </w:r>
    </w:p>
    <w:p w14:paraId="0F32C69C" w14:textId="77777777" w:rsidR="00080512" w:rsidRPr="004D3578" w:rsidRDefault="00080512">
      <w:pPr>
        <w:pStyle w:val="B1"/>
      </w:pPr>
      <w:proofErr w:type="gramStart"/>
      <w:r w:rsidRPr="004D3578">
        <w:t>where</w:t>
      </w:r>
      <w:proofErr w:type="gramEnd"/>
      <w:r w:rsidRPr="004D3578">
        <w:t>:</w:t>
      </w:r>
    </w:p>
    <w:p w14:paraId="29FA06CB" w14:textId="77777777" w:rsidR="00080512" w:rsidRPr="004D3578" w:rsidRDefault="00080512">
      <w:pPr>
        <w:pStyle w:val="B2"/>
      </w:pPr>
      <w:proofErr w:type="gramStart"/>
      <w:r w:rsidRPr="004D3578">
        <w:t>x</w:t>
      </w:r>
      <w:proofErr w:type="gramEnd"/>
      <w:r w:rsidRPr="004D3578">
        <w:tab/>
        <w:t>the first digit:</w:t>
      </w:r>
    </w:p>
    <w:p w14:paraId="77E37575" w14:textId="77777777" w:rsidR="00080512" w:rsidRPr="004D3578" w:rsidRDefault="00080512">
      <w:pPr>
        <w:pStyle w:val="B3"/>
      </w:pPr>
      <w:r w:rsidRPr="004D3578">
        <w:t>1</w:t>
      </w:r>
      <w:r w:rsidRPr="004D3578">
        <w:tab/>
        <w:t>presented to TSG for information;</w:t>
      </w:r>
    </w:p>
    <w:p w14:paraId="6C1DEFEE" w14:textId="77777777" w:rsidR="00080512" w:rsidRPr="004D3578" w:rsidRDefault="00080512">
      <w:pPr>
        <w:pStyle w:val="B3"/>
      </w:pPr>
      <w:r w:rsidRPr="004D3578">
        <w:t>2</w:t>
      </w:r>
      <w:r w:rsidRPr="004D3578">
        <w:tab/>
        <w:t>presented to TSG for approval;</w:t>
      </w:r>
    </w:p>
    <w:p w14:paraId="538A62FD" w14:textId="77777777" w:rsidR="00080512" w:rsidRPr="004D3578" w:rsidRDefault="00080512">
      <w:pPr>
        <w:pStyle w:val="B3"/>
      </w:pPr>
      <w:r w:rsidRPr="004D3578">
        <w:t>3</w:t>
      </w:r>
      <w:r w:rsidRPr="004D3578">
        <w:tab/>
        <w:t>or greater indicates TSG approved document under change control.</w:t>
      </w:r>
    </w:p>
    <w:p w14:paraId="7F04628B" w14:textId="77777777" w:rsidR="00080512" w:rsidRPr="004D3578" w:rsidRDefault="00080512">
      <w:pPr>
        <w:pStyle w:val="B2"/>
      </w:pPr>
      <w:proofErr w:type="gramStart"/>
      <w:r w:rsidRPr="004D3578">
        <w:t>y</w:t>
      </w:r>
      <w:proofErr w:type="gramEnd"/>
      <w:r w:rsidRPr="004D3578">
        <w:tab/>
        <w:t>the second digit is incremented for all changes of substance, i.e. technical enhancements, corrections, updates, etc.</w:t>
      </w:r>
    </w:p>
    <w:p w14:paraId="66455825" w14:textId="77777777" w:rsidR="00080512" w:rsidRPr="004D3578" w:rsidRDefault="00080512">
      <w:pPr>
        <w:pStyle w:val="B2"/>
      </w:pPr>
      <w:proofErr w:type="gramStart"/>
      <w:r w:rsidRPr="004D3578">
        <w:t>z</w:t>
      </w:r>
      <w:proofErr w:type="gramEnd"/>
      <w:r w:rsidRPr="004D3578">
        <w:tab/>
        <w:t>the third digit is incremented when editorial only changes have been incorporated in the document.</w:t>
      </w:r>
    </w:p>
    <w:p w14:paraId="0D5361C8" w14:textId="77777777" w:rsidR="00080512" w:rsidRPr="004D3578" w:rsidRDefault="00080512">
      <w:pPr>
        <w:pStyle w:val="Heading1"/>
      </w:pPr>
      <w:bookmarkStart w:id="1230" w:name="_Toc481570466"/>
      <w:bookmarkStart w:id="1231" w:name="_Toc519005985"/>
      <w:r w:rsidRPr="004D3578">
        <w:t>Introduction</w:t>
      </w:r>
      <w:bookmarkEnd w:id="1230"/>
      <w:bookmarkEnd w:id="1231"/>
    </w:p>
    <w:p w14:paraId="52DADD11" w14:textId="77777777" w:rsidR="00080512" w:rsidRPr="004D3578" w:rsidRDefault="00080512">
      <w:pPr>
        <w:pStyle w:val="Guidance"/>
      </w:pPr>
      <w:r w:rsidRPr="004D3578">
        <w:t>This clause is optional. If it exists, it is always the second unnumbered clause.</w:t>
      </w:r>
    </w:p>
    <w:p w14:paraId="315FC3D9" w14:textId="77777777" w:rsidR="00080512" w:rsidRPr="004D3578" w:rsidRDefault="00080512">
      <w:pPr>
        <w:pStyle w:val="Heading1"/>
      </w:pPr>
      <w:r w:rsidRPr="004D3578">
        <w:br w:type="page"/>
      </w:r>
      <w:bookmarkStart w:id="1232" w:name="_Toc481570467"/>
      <w:bookmarkStart w:id="1233" w:name="_Toc519005986"/>
      <w:r w:rsidRPr="004D3578">
        <w:lastRenderedPageBreak/>
        <w:t>1</w:t>
      </w:r>
      <w:r w:rsidRPr="004D3578">
        <w:tab/>
        <w:t>Scope</w:t>
      </w:r>
      <w:bookmarkEnd w:id="1232"/>
      <w:bookmarkEnd w:id="1233"/>
    </w:p>
    <w:p w14:paraId="41E91A2C" w14:textId="77777777" w:rsidR="00AA6567" w:rsidRDefault="00080512" w:rsidP="00AA6567">
      <w:r w:rsidRPr="004D3578">
        <w:t xml:space="preserve">The </w:t>
      </w:r>
      <w:r w:rsidR="009A2D34" w:rsidRPr="009A2D34">
        <w:t xml:space="preserve">present document specifies the Radio Frequency (RF) test methods and conformance requirements for </w:t>
      </w:r>
      <w:r w:rsidR="009A2D34">
        <w:t xml:space="preserve">NR </w:t>
      </w:r>
      <w:r w:rsidR="009A2D34" w:rsidRPr="009A2D34">
        <w:t xml:space="preserve">Base Station (BS). These have been derived from, and are consistent with the </w:t>
      </w:r>
      <w:r w:rsidR="009A2D34">
        <w:t>NR</w:t>
      </w:r>
      <w:r w:rsidR="009A2D34" w:rsidRPr="009A2D34">
        <w:t xml:space="preserve"> BS specification defined in </w:t>
      </w:r>
      <w:r w:rsidR="00AA6567" w:rsidRPr="00820497">
        <w:t xml:space="preserve">3GPP TS 38.104 </w:t>
      </w:r>
      <w:r w:rsidR="009A2D34" w:rsidRPr="009A2D34">
        <w:t>[</w:t>
      </w:r>
      <w:r w:rsidR="008D280F">
        <w:t>2</w:t>
      </w:r>
      <w:r w:rsidR="009A2D34" w:rsidRPr="009A2D34">
        <w:t xml:space="preserve">]. The technical specification </w:t>
      </w:r>
      <w:r w:rsidR="00AA6567" w:rsidRPr="00820497">
        <w:t>3GPP TS 38.141</w:t>
      </w:r>
      <w:r w:rsidR="00AA6567">
        <w:t xml:space="preserve"> </w:t>
      </w:r>
      <w:r w:rsidR="009A2D34" w:rsidRPr="009A2D34">
        <w:t>is in 2 parts</w:t>
      </w:r>
      <w:r w:rsidR="00AA6567">
        <w:t>:</w:t>
      </w:r>
    </w:p>
    <w:p w14:paraId="269DE89F" w14:textId="77777777" w:rsidR="00AA6567" w:rsidRDefault="00AA6567" w:rsidP="00E83FE8">
      <w:pPr>
        <w:pStyle w:val="ListParagraph"/>
        <w:numPr>
          <w:ilvl w:val="0"/>
          <w:numId w:val="4"/>
        </w:numPr>
      </w:pPr>
      <w:r w:rsidRPr="00820497">
        <w:t>3GPP TS 38.141-1 (the present document) covers conducted test requirements</w:t>
      </w:r>
    </w:p>
    <w:p w14:paraId="12F1DF0D" w14:textId="308C6CAE" w:rsidR="00AA6567" w:rsidRDefault="00AA6567" w:rsidP="00AA6567">
      <w:pPr>
        <w:pStyle w:val="ListParagraph"/>
        <w:numPr>
          <w:ilvl w:val="0"/>
          <w:numId w:val="4"/>
        </w:numPr>
      </w:pPr>
      <w:r w:rsidRPr="00820497">
        <w:t>3GPP TS 38.141</w:t>
      </w:r>
      <w:r>
        <w:t>-</w:t>
      </w:r>
      <w:r w:rsidRPr="00820497">
        <w:t xml:space="preserve">2 </w:t>
      </w:r>
      <w:r>
        <w:t>[3]</w:t>
      </w:r>
      <w:r w:rsidR="009A2D34" w:rsidRPr="009A2D34">
        <w:t xml:space="preserve"> covers radiated requirements</w:t>
      </w:r>
      <w:r w:rsidR="009A2D34">
        <w:t>.</w:t>
      </w:r>
      <w:r w:rsidRPr="00AA6567">
        <w:t xml:space="preserve"> </w:t>
      </w:r>
    </w:p>
    <w:p w14:paraId="6406AD8B" w14:textId="77777777" w:rsidR="00AA6567" w:rsidRDefault="00AA6567" w:rsidP="00AA6567">
      <w:r>
        <w:t xml:space="preserve">A </w:t>
      </w:r>
      <w:r w:rsidRPr="00E83FE8">
        <w:rPr>
          <w:i/>
        </w:rPr>
        <w:t>BS type 1-C</w:t>
      </w:r>
      <w:r>
        <w:t xml:space="preserve"> requires only conducted requirements so requires compliance to part 1 of the specification only.</w:t>
      </w:r>
    </w:p>
    <w:p w14:paraId="6F3C93B2" w14:textId="77777777" w:rsidR="00AA6567" w:rsidRDefault="00AA6567" w:rsidP="00AA6567">
      <w:r>
        <w:t xml:space="preserve">As </w:t>
      </w:r>
      <w:r w:rsidRPr="00E83FE8">
        <w:rPr>
          <w:i/>
        </w:rPr>
        <w:t>BS type 1-H</w:t>
      </w:r>
      <w:r>
        <w:t xml:space="preserve"> has both conducted and radiated requirements so requires compliance to the applicable requirements of part 1 and part 2 of the specification.</w:t>
      </w:r>
    </w:p>
    <w:p w14:paraId="01FB0A94" w14:textId="77777777" w:rsidR="00080512" w:rsidRPr="004D3578" w:rsidRDefault="00AA6567" w:rsidP="00AA6567">
      <w:r>
        <w:t xml:space="preserve">BS </w:t>
      </w:r>
      <w:r w:rsidRPr="00E83FE8">
        <w:rPr>
          <w:i/>
        </w:rPr>
        <w:t>type 1-O</w:t>
      </w:r>
      <w:r>
        <w:t xml:space="preserve"> and </w:t>
      </w:r>
      <w:r w:rsidRPr="00E83FE8">
        <w:rPr>
          <w:i/>
        </w:rPr>
        <w:t>2-O</w:t>
      </w:r>
      <w:r>
        <w:t xml:space="preserve"> have only radiated requirements so require compliance to part 2 of the specification only.</w:t>
      </w:r>
    </w:p>
    <w:p w14:paraId="16D18D6F" w14:textId="77777777" w:rsidR="00080512" w:rsidRPr="004D3578" w:rsidRDefault="00080512">
      <w:pPr>
        <w:pStyle w:val="Heading1"/>
      </w:pPr>
      <w:bookmarkStart w:id="1234" w:name="_Toc481570468"/>
      <w:bookmarkStart w:id="1235" w:name="_Toc519005987"/>
      <w:r w:rsidRPr="004D3578">
        <w:t>2</w:t>
      </w:r>
      <w:r w:rsidRPr="004D3578">
        <w:tab/>
        <w:t>References</w:t>
      </w:r>
      <w:bookmarkEnd w:id="1234"/>
      <w:bookmarkEnd w:id="1235"/>
    </w:p>
    <w:p w14:paraId="002BA19D" w14:textId="77777777" w:rsidR="00080512" w:rsidRPr="004D3578" w:rsidRDefault="00080512">
      <w:r w:rsidRPr="004D3578">
        <w:t>The following documents contain provisions which, through reference in this text, constitute provisions of the present document.</w:t>
      </w:r>
    </w:p>
    <w:p w14:paraId="24E3B6B0" w14:textId="77777777" w:rsidR="00080512" w:rsidRPr="004D3578" w:rsidRDefault="00051834" w:rsidP="00051834">
      <w:pPr>
        <w:pStyle w:val="B1"/>
      </w:pPr>
      <w:bookmarkStart w:id="1236" w:name="OLE_LINK1"/>
      <w:bookmarkStart w:id="1237" w:name="OLE_LINK2"/>
      <w:bookmarkStart w:id="1238" w:name="OLE_LINK3"/>
      <w:bookmarkStart w:id="1239"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E44FAF" w14:textId="77777777" w:rsidR="00080512" w:rsidRPr="004D3578" w:rsidRDefault="00051834" w:rsidP="00051834">
      <w:pPr>
        <w:pStyle w:val="B1"/>
      </w:pPr>
      <w:r>
        <w:t>-</w:t>
      </w:r>
      <w:r>
        <w:tab/>
      </w:r>
      <w:r w:rsidR="00080512" w:rsidRPr="004D3578">
        <w:t>For a specific reference, subsequent revisions do not apply.</w:t>
      </w:r>
    </w:p>
    <w:p w14:paraId="27D1DB52"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1236"/>
    <w:bookmarkEnd w:id="1237"/>
    <w:bookmarkEnd w:id="1238"/>
    <w:bookmarkEnd w:id="1239"/>
    <w:p w14:paraId="38D79E19" w14:textId="77777777" w:rsidR="00EC4A25" w:rsidRDefault="00EC4A25" w:rsidP="00EC4A25">
      <w:pPr>
        <w:pStyle w:val="EX"/>
      </w:pPr>
      <w:r w:rsidRPr="004D3578">
        <w:t>[1]</w:t>
      </w:r>
      <w:r w:rsidRPr="004D3578">
        <w:tab/>
        <w:t>3GPP TR 21.905: "Vocabulary for 3GPP Specifications"</w:t>
      </w:r>
    </w:p>
    <w:p w14:paraId="42D8FF98" w14:textId="77777777" w:rsidR="00403682" w:rsidRDefault="008D280F" w:rsidP="00403682">
      <w:pPr>
        <w:pStyle w:val="EX"/>
      </w:pPr>
      <w:r>
        <w:t>[2]</w:t>
      </w:r>
      <w:r>
        <w:tab/>
        <w:t>3GPP TS</w:t>
      </w:r>
      <w:r w:rsidRPr="004D3578">
        <w:t> </w:t>
      </w:r>
      <w:r>
        <w:t>38.104</w:t>
      </w:r>
      <w:r w:rsidRPr="004D3578">
        <w:t>: "</w:t>
      </w:r>
      <w:r w:rsidRPr="008D280F">
        <w:t>NR Base Station (BS) radio transmission and reception</w:t>
      </w:r>
      <w:r w:rsidRPr="004D3578">
        <w:t>"</w:t>
      </w:r>
    </w:p>
    <w:p w14:paraId="19D2543F" w14:textId="77777777" w:rsidR="00403682" w:rsidRPr="002A093F" w:rsidRDefault="00403682" w:rsidP="00403682">
      <w:pPr>
        <w:pStyle w:val="EX"/>
      </w:pPr>
      <w:r w:rsidRPr="002A093F">
        <w:t>[3]</w:t>
      </w:r>
      <w:r w:rsidRPr="002A093F">
        <w:tab/>
      </w:r>
      <w:r>
        <w:t>3GPP TS 38.141-2</w:t>
      </w:r>
      <w:r w:rsidRPr="008122DB">
        <w:t xml:space="preserve">: “NR, Base Station </w:t>
      </w:r>
      <w:r>
        <w:t>(BS) conformance testing, Part 2</w:t>
      </w:r>
      <w:r w:rsidRPr="008122DB">
        <w:t xml:space="preserve">: </w:t>
      </w:r>
      <w:r>
        <w:t>Radiated</w:t>
      </w:r>
      <w:r w:rsidRPr="008122DB">
        <w:t xml:space="preserve"> conformance testing”</w:t>
      </w:r>
    </w:p>
    <w:p w14:paraId="34F6A930" w14:textId="16321965" w:rsidR="00403682" w:rsidRDefault="00403682" w:rsidP="00403682">
      <w:pPr>
        <w:pStyle w:val="EX"/>
        <w:rPr>
          <w:ins w:id="1240" w:author="R4-1808997" w:date="2018-07-10T10:50:00Z"/>
        </w:rPr>
      </w:pPr>
      <w:r>
        <w:t>[4</w:t>
      </w:r>
      <w:r w:rsidRPr="002A093F">
        <w:t>]</w:t>
      </w:r>
      <w:r w:rsidRPr="002A093F">
        <w:tab/>
        <w:t>ITU-R Recommendation M.1545, “Measurement uncertainty as it applies to test limits for the terrestrial component of International Mobile Telecommunications-2000”</w:t>
      </w:r>
    </w:p>
    <w:p w14:paraId="176C9B54" w14:textId="77777777" w:rsidR="00910853" w:rsidRDefault="00910853" w:rsidP="00910853">
      <w:pPr>
        <w:pStyle w:val="EX"/>
        <w:rPr>
          <w:ins w:id="1241" w:author="R4-1808997" w:date="2018-07-10T10:50:00Z"/>
        </w:rPr>
      </w:pPr>
      <w:ins w:id="1242" w:author="R4-1808997" w:date="2018-07-10T10:50:00Z">
        <w:r>
          <w:t>[5]</w:t>
        </w:r>
        <w:r>
          <w:tab/>
        </w:r>
        <w:r w:rsidRPr="00600B7A">
          <w:t xml:space="preserve">ITU-R Recommendation SM.329: "Unwanted emissions in the </w:t>
        </w:r>
        <w:r>
          <w:t>spurious domain"</w:t>
        </w:r>
      </w:ins>
    </w:p>
    <w:p w14:paraId="3C8F935F" w14:textId="77777777" w:rsidR="00910853" w:rsidRPr="006E731E" w:rsidRDefault="00910853" w:rsidP="00910853">
      <w:pPr>
        <w:pStyle w:val="EX"/>
        <w:rPr>
          <w:ins w:id="1243" w:author="R4-1808997" w:date="2018-07-10T10:50:00Z"/>
        </w:rPr>
      </w:pPr>
      <w:ins w:id="1244" w:author="R4-1808997" w:date="2018-07-10T10:50:00Z">
        <w:r>
          <w:t>[6]</w:t>
        </w:r>
        <w:r>
          <w:tab/>
        </w:r>
        <w:r w:rsidRPr="006E731E">
          <w:t>IEC 60 721-3-3</w:t>
        </w:r>
        <w:r>
          <w:t xml:space="preserve">: </w:t>
        </w:r>
        <w:r w:rsidRPr="006113D0">
          <w:t>"Classification of environmental conditions - Part 3-3: Classification of groups of environmental parameters and their severities - Stationary use at weather protected locations"</w:t>
        </w:r>
      </w:ins>
    </w:p>
    <w:p w14:paraId="6B1583A4" w14:textId="77777777" w:rsidR="00910853" w:rsidRPr="006E731E" w:rsidRDefault="00910853" w:rsidP="00910853">
      <w:pPr>
        <w:pStyle w:val="EX"/>
        <w:rPr>
          <w:ins w:id="1245" w:author="R4-1808997" w:date="2018-07-10T10:50:00Z"/>
        </w:rPr>
      </w:pPr>
      <w:ins w:id="1246" w:author="R4-1808997" w:date="2018-07-10T10:50:00Z">
        <w:r>
          <w:t>[7</w:t>
        </w:r>
        <w:r w:rsidRPr="006E731E">
          <w:t>]</w:t>
        </w:r>
        <w:r w:rsidRPr="006E731E">
          <w:tab/>
          <w:t>IEC 60 721-3-4</w:t>
        </w:r>
        <w:r>
          <w:t xml:space="preserve">: </w:t>
        </w:r>
        <w:r w:rsidRPr="006113D0">
          <w:t>"Classification of environmental conditions - Part 3: Classification of groups of environmental parameters and their severities - Section 4: Stationary use at non-weather protected locations"</w:t>
        </w:r>
      </w:ins>
    </w:p>
    <w:p w14:paraId="33682C81" w14:textId="77777777" w:rsidR="00910853" w:rsidRPr="006E731E" w:rsidRDefault="00910853" w:rsidP="00910853">
      <w:pPr>
        <w:pStyle w:val="EX"/>
        <w:rPr>
          <w:ins w:id="1247" w:author="R4-1808997" w:date="2018-07-10T10:50:00Z"/>
        </w:rPr>
      </w:pPr>
      <w:ins w:id="1248" w:author="R4-1808997" w:date="2018-07-10T10:50:00Z">
        <w:r>
          <w:t>[8</w:t>
        </w:r>
        <w:r w:rsidRPr="006E731E">
          <w:t xml:space="preserve">] </w:t>
        </w:r>
        <w:r w:rsidRPr="006E731E">
          <w:tab/>
        </w:r>
        <w:r w:rsidRPr="006E731E">
          <w:tab/>
          <w:t>IEC 60 721</w:t>
        </w:r>
        <w:r>
          <w:t>:</w:t>
        </w:r>
        <w:r w:rsidRPr="006E731E">
          <w:t xml:space="preserve"> </w:t>
        </w:r>
        <w:r w:rsidRPr="006113D0">
          <w:t>"Classification of environmental conditions"</w:t>
        </w:r>
      </w:ins>
    </w:p>
    <w:p w14:paraId="3E802981" w14:textId="77777777" w:rsidR="00910853" w:rsidRPr="006E731E" w:rsidRDefault="00910853" w:rsidP="00910853">
      <w:pPr>
        <w:pStyle w:val="EX"/>
        <w:rPr>
          <w:ins w:id="1249" w:author="R4-1808997" w:date="2018-07-10T10:50:00Z"/>
        </w:rPr>
      </w:pPr>
      <w:ins w:id="1250" w:author="R4-1808997" w:date="2018-07-10T10:50:00Z">
        <w:r>
          <w:t>[9</w:t>
        </w:r>
        <w:r w:rsidRPr="006E731E">
          <w:t>]</w:t>
        </w:r>
        <w:r w:rsidRPr="006E731E">
          <w:tab/>
        </w:r>
        <w:r w:rsidRPr="006E731E">
          <w:tab/>
          <w:t>IEC 60 068-2-1</w:t>
        </w:r>
        <w:r w:rsidRPr="006113D0">
          <w:rPr>
            <w:rFonts w:cs="v4.2.0"/>
          </w:rPr>
          <w:t xml:space="preserve"> (2007): "Environmental testing - Part 2: Tests. Tests A: Cold"</w:t>
        </w:r>
      </w:ins>
    </w:p>
    <w:p w14:paraId="55C50F21" w14:textId="77777777" w:rsidR="00910853" w:rsidRPr="006E731E" w:rsidRDefault="00910853" w:rsidP="00910853">
      <w:pPr>
        <w:pStyle w:val="EX"/>
        <w:rPr>
          <w:ins w:id="1251" w:author="R4-1808997" w:date="2018-07-10T10:50:00Z"/>
        </w:rPr>
      </w:pPr>
      <w:ins w:id="1252" w:author="R4-1808997" w:date="2018-07-10T10:50:00Z">
        <w:r>
          <w:t>[10</w:t>
        </w:r>
        <w:r w:rsidRPr="006E731E">
          <w:t>]</w:t>
        </w:r>
        <w:r w:rsidRPr="006E731E">
          <w:tab/>
        </w:r>
        <w:r w:rsidRPr="006E731E">
          <w:tab/>
        </w:r>
        <w:r>
          <w:t>IEC 60 068-2-2:</w:t>
        </w:r>
        <w:r w:rsidRPr="006E731E">
          <w:rPr>
            <w:rFonts w:cs="v4.2.0"/>
          </w:rPr>
          <w:t xml:space="preserve"> </w:t>
        </w:r>
        <w:r w:rsidRPr="006113D0">
          <w:rPr>
            <w:rFonts w:cs="v4.2.0"/>
          </w:rPr>
          <w:t>(2007): "Environmental testing - Part 2: Tests. Tests B: Dry heat"</w:t>
        </w:r>
      </w:ins>
    </w:p>
    <w:p w14:paraId="03E259F5" w14:textId="77777777" w:rsidR="00910853" w:rsidRDefault="00910853" w:rsidP="00910853">
      <w:pPr>
        <w:pStyle w:val="EX"/>
        <w:rPr>
          <w:ins w:id="1253" w:author="R4-1808997" w:date="2018-07-10T10:50:00Z"/>
          <w:rFonts w:cs="v4.2.0"/>
        </w:rPr>
      </w:pPr>
      <w:ins w:id="1254" w:author="R4-1808997" w:date="2018-07-10T10:50:00Z">
        <w:r>
          <w:t>[11</w:t>
        </w:r>
        <w:r w:rsidRPr="006E731E">
          <w:t>]</w:t>
        </w:r>
        <w:r w:rsidRPr="006E731E">
          <w:tab/>
        </w:r>
        <w:r w:rsidRPr="006E731E">
          <w:tab/>
          <w:t>IEC 60 068-2-6</w:t>
        </w:r>
        <w:r>
          <w:t xml:space="preserve">: </w:t>
        </w:r>
        <w:r w:rsidRPr="006113D0">
          <w:rPr>
            <w:rFonts w:cs="v4.2.0"/>
          </w:rPr>
          <w:t>(2007): "Environmental testing - Part 2: Tests - Test Fc: Vibration (sinusoidal)"</w:t>
        </w:r>
      </w:ins>
    </w:p>
    <w:p w14:paraId="1DA1ADE0" w14:textId="77777777" w:rsidR="00910853" w:rsidRDefault="00910853" w:rsidP="00910853">
      <w:pPr>
        <w:pStyle w:val="EX"/>
        <w:rPr>
          <w:ins w:id="1255" w:author="R4-1808997" w:date="2018-07-10T10:50:00Z"/>
        </w:rPr>
      </w:pPr>
      <w:ins w:id="1256" w:author="R4-1808997" w:date="2018-07-10T10:50:00Z">
        <w:r>
          <w:t>[12]</w:t>
        </w:r>
        <w:r>
          <w:tab/>
        </w:r>
        <w:r w:rsidRPr="00B04564">
          <w:t>ITU-R Recommendation SM.328: "Spec</w:t>
        </w:r>
        <w:r>
          <w:t>tra and bandwidth of emissions"</w:t>
        </w:r>
      </w:ins>
    </w:p>
    <w:p w14:paraId="5E9821BF" w14:textId="77777777" w:rsidR="00910853" w:rsidDel="00062F98" w:rsidRDefault="00910853" w:rsidP="00910853">
      <w:pPr>
        <w:pStyle w:val="EX"/>
        <w:rPr>
          <w:ins w:id="1257" w:author="R4-1808997" w:date="2018-07-10T10:50:00Z"/>
          <w:del w:id="1258" w:author="Huawei" w:date="2018-06-25T23:07:00Z"/>
        </w:rPr>
      </w:pPr>
    </w:p>
    <w:p w14:paraId="0D537F25" w14:textId="77777777" w:rsidR="00910853" w:rsidRDefault="00910853" w:rsidP="00910853">
      <w:pPr>
        <w:pStyle w:val="EX"/>
        <w:rPr>
          <w:ins w:id="1259" w:author="R4-1808997" w:date="2018-07-10T10:50:00Z"/>
        </w:rPr>
      </w:pPr>
      <w:ins w:id="1260" w:author="R4-1808997" w:date="2018-07-10T10:50:00Z">
        <w:r>
          <w:t>[13]</w:t>
        </w:r>
        <w:r>
          <w:tab/>
        </w:r>
        <w:r w:rsidRPr="00B04564">
          <w:t>Federal Communications Commission</w:t>
        </w:r>
        <w:r>
          <w:t xml:space="preserve">: </w:t>
        </w:r>
        <w:r w:rsidRPr="00B04564">
          <w:t>“Title 47 of the Code of Federal Regulations (CFR)”</w:t>
        </w:r>
      </w:ins>
    </w:p>
    <w:p w14:paraId="5741715A" w14:textId="77777777" w:rsidR="00910853" w:rsidRDefault="00910853" w:rsidP="00910853">
      <w:pPr>
        <w:pStyle w:val="EX"/>
        <w:rPr>
          <w:ins w:id="1261" w:author="R4-1808997" w:date="2018-07-10T10:50:00Z"/>
          <w:color w:val="333333"/>
        </w:rPr>
      </w:pPr>
      <w:ins w:id="1262" w:author="R4-1808997" w:date="2018-07-10T10:50:00Z">
        <w:r>
          <w:lastRenderedPageBreak/>
          <w:t>[14]</w:t>
        </w:r>
        <w:r>
          <w:tab/>
        </w:r>
        <w:r w:rsidRPr="00062F98">
          <w:rPr>
            <w:color w:val="333333"/>
          </w:rPr>
          <w:t>ECC/DEC</w:t>
        </w:r>
        <w:proofErr w:type="gramStart"/>
        <w:r w:rsidRPr="00062F98">
          <w:rPr>
            <w:color w:val="333333"/>
          </w:rPr>
          <w:t>/(</w:t>
        </w:r>
        <w:proofErr w:type="gramEnd"/>
        <w:r w:rsidRPr="00062F98">
          <w:rPr>
            <w:color w:val="333333"/>
          </w:rPr>
          <w:t>17)06</w:t>
        </w:r>
        <w:r w:rsidRPr="00B04564">
          <w:rPr>
            <w:color w:val="333333"/>
          </w:rPr>
          <w:t>: “The harmonised use of the frequency bands 1427-1452 MHz and 1492-1518 MHz for Mobile/Fixed Communications Networks Supplemental Downlink (MFCN SDL)”</w:t>
        </w:r>
      </w:ins>
    </w:p>
    <w:p w14:paraId="04A66B68" w14:textId="77777777" w:rsidR="00910853" w:rsidRDefault="00910853" w:rsidP="00910853">
      <w:pPr>
        <w:pStyle w:val="EX"/>
        <w:rPr>
          <w:ins w:id="1263" w:author="R4-1808997" w:date="2018-07-10T10:50:00Z"/>
          <w:rFonts w:cs="v4.2.0"/>
        </w:rPr>
      </w:pPr>
      <w:ins w:id="1264" w:author="R4-1808997" w:date="2018-07-10T10:50:00Z">
        <w:r>
          <w:rPr>
            <w:color w:val="333333"/>
          </w:rPr>
          <w:t>[15]</w:t>
        </w:r>
        <w:r>
          <w:rPr>
            <w:color w:val="333333"/>
          </w:rPr>
          <w:tab/>
        </w:r>
        <w:r w:rsidRPr="00B04564">
          <w:rPr>
            <w:lang w:val="sv-SE"/>
          </w:rPr>
          <w:t xml:space="preserve">3GPP TR 25.942: </w:t>
        </w:r>
        <w:r w:rsidRPr="00B04564">
          <w:rPr>
            <w:rFonts w:cs="v4.2.0"/>
            <w:lang w:val="sv-SE"/>
          </w:rPr>
          <w:t>"RF system scenarios"</w:t>
        </w:r>
      </w:ins>
    </w:p>
    <w:p w14:paraId="29FB0D4E" w14:textId="6388D213" w:rsidR="00EA1A17" w:rsidRDefault="00EA1A17">
      <w:pPr>
        <w:spacing w:after="0"/>
        <w:rPr>
          <w:ins w:id="1265" w:author="Huawei" w:date="2018-07-10T17:11:00Z"/>
          <w:rFonts w:ascii="Arial" w:hAnsi="Arial"/>
          <w:sz w:val="36"/>
        </w:rPr>
      </w:pPr>
      <w:ins w:id="1266" w:author="Huawei" w:date="2018-07-10T17:11:00Z">
        <w:r>
          <w:br w:type="page"/>
        </w:r>
      </w:ins>
    </w:p>
    <w:p w14:paraId="12F0173B" w14:textId="77777777" w:rsidR="00910853" w:rsidRPr="002A093F" w:rsidDel="00910853" w:rsidRDefault="00910853" w:rsidP="00403682">
      <w:pPr>
        <w:pStyle w:val="EX"/>
        <w:rPr>
          <w:del w:id="1267" w:author="R4-1808997" w:date="2018-07-10T10:50:00Z"/>
        </w:rPr>
      </w:pPr>
    </w:p>
    <w:p w14:paraId="57759FA5" w14:textId="77777777" w:rsidR="00080512" w:rsidRPr="004D3578" w:rsidRDefault="00080512">
      <w:pPr>
        <w:pStyle w:val="Heading1"/>
      </w:pPr>
      <w:bookmarkStart w:id="1268" w:name="_Toc481570469"/>
      <w:bookmarkStart w:id="1269" w:name="_Toc519005988"/>
      <w:r w:rsidRPr="004D3578">
        <w:t>3</w:t>
      </w:r>
      <w:r w:rsidRPr="004D3578">
        <w:tab/>
        <w:t xml:space="preserve">Definitions, </w:t>
      </w:r>
      <w:r w:rsidR="008028A4" w:rsidRPr="004D3578">
        <w:t>symbols and abbreviations</w:t>
      </w:r>
      <w:bookmarkEnd w:id="1268"/>
      <w:bookmarkEnd w:id="1269"/>
    </w:p>
    <w:p w14:paraId="567A6EAE" w14:textId="77777777" w:rsidR="00080512" w:rsidRPr="004D3578" w:rsidRDefault="00080512">
      <w:pPr>
        <w:pStyle w:val="Heading2"/>
      </w:pPr>
      <w:bookmarkStart w:id="1270" w:name="_Toc481570470"/>
      <w:bookmarkStart w:id="1271" w:name="_Toc519005989"/>
      <w:r w:rsidRPr="004D3578">
        <w:t>3.1</w:t>
      </w:r>
      <w:r w:rsidRPr="004D3578">
        <w:tab/>
        <w:t>Definitions</w:t>
      </w:r>
      <w:bookmarkEnd w:id="1270"/>
      <w:bookmarkEnd w:id="1271"/>
    </w:p>
    <w:p w14:paraId="31F4FF13" w14:textId="77777777" w:rsidR="00080512" w:rsidRPr="004D3578" w:rsidRDefault="00080512">
      <w:r w:rsidRPr="004D3578">
        <w:t xml:space="preserve">For the purposes of the present document, the terms and definitions given in </w:t>
      </w:r>
      <w:bookmarkStart w:id="1272" w:name="OLE_LINK6"/>
      <w:bookmarkStart w:id="1273" w:name="OLE_LINK7"/>
      <w:bookmarkStart w:id="1274" w:name="OLE_LINK8"/>
      <w:r w:rsidR="00DF62CD">
        <w:t xml:space="preserve">3GPP </w:t>
      </w:r>
      <w:bookmarkEnd w:id="1272"/>
      <w:bookmarkEnd w:id="1273"/>
      <w:bookmarkEnd w:id="1274"/>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759142" w14:textId="39278A96" w:rsidR="00210B12" w:rsidRDefault="00210B12" w:rsidP="00403682">
      <w:pPr>
        <w:rPr>
          <w:b/>
        </w:rPr>
      </w:pPr>
      <w:proofErr w:type="gramStart"/>
      <w:r>
        <w:rPr>
          <w:b/>
          <w:bCs/>
        </w:rPr>
        <w:t>aggregated</w:t>
      </w:r>
      <w:proofErr w:type="gramEnd"/>
      <w:r>
        <w:rPr>
          <w:b/>
          <w:bCs/>
          <w:lang w:val="en-US"/>
        </w:rPr>
        <w:t xml:space="preserve"> </w:t>
      </w:r>
      <w:r>
        <w:rPr>
          <w:rFonts w:hint="eastAsia"/>
          <w:b/>
          <w:bCs/>
          <w:lang w:val="en-US" w:eastAsia="zh-CN"/>
        </w:rPr>
        <w:t xml:space="preserve">BS </w:t>
      </w:r>
      <w:r>
        <w:rPr>
          <w:b/>
          <w:bCs/>
          <w:lang w:val="en-US"/>
        </w:rPr>
        <w:t>channel bandwidth:</w:t>
      </w:r>
      <w:r>
        <w:rPr>
          <w:lang w:val="en-US"/>
        </w:rPr>
        <w:t xml:space="preserve"> t</w:t>
      </w:r>
      <w:r>
        <w:t xml:space="preserve">he RF bandwidth in which a Base Station transmits and receives multiple contiguously aggregated carriers. The </w:t>
      </w:r>
      <w:r>
        <w:rPr>
          <w:i/>
          <w:iCs/>
        </w:rPr>
        <w:t xml:space="preserve">aggregated </w:t>
      </w:r>
      <w:r>
        <w:rPr>
          <w:rFonts w:hint="eastAsia"/>
          <w:i/>
          <w:iCs/>
          <w:lang w:val="en-US" w:eastAsia="zh-CN"/>
        </w:rPr>
        <w:t xml:space="preserve">BS </w:t>
      </w:r>
      <w:r>
        <w:rPr>
          <w:i/>
          <w:iCs/>
        </w:rPr>
        <w:t>channel bandwidth</w:t>
      </w:r>
      <w:r>
        <w:t xml:space="preserve"> is measured in MHz</w:t>
      </w:r>
    </w:p>
    <w:p w14:paraId="1D4D1E31" w14:textId="77777777" w:rsidR="00403682" w:rsidRPr="008F3FEB" w:rsidRDefault="00403682" w:rsidP="00403682">
      <w:proofErr w:type="gramStart"/>
      <w:r w:rsidRPr="008F3FEB">
        <w:rPr>
          <w:b/>
        </w:rPr>
        <w:t>antenna</w:t>
      </w:r>
      <w:proofErr w:type="gramEnd"/>
      <w:r w:rsidRPr="008F3FEB">
        <w:rPr>
          <w:b/>
        </w:rPr>
        <w:t xml:space="preserve"> connector:</w:t>
      </w:r>
      <w:r w:rsidRPr="008F3FEB">
        <w:t xml:space="preserve"> connector at the conducted interface of the </w:t>
      </w:r>
      <w:r w:rsidRPr="008F3FEB">
        <w:rPr>
          <w:i/>
        </w:rPr>
        <w:t>BS type 1-C</w:t>
      </w:r>
    </w:p>
    <w:p w14:paraId="328BFEB1" w14:textId="77777777" w:rsidR="00403682" w:rsidRPr="008F3FEB" w:rsidRDefault="00403682" w:rsidP="00403682">
      <w:proofErr w:type="gramStart"/>
      <w:r w:rsidRPr="008F3FEB">
        <w:rPr>
          <w:b/>
        </w:rPr>
        <w:t>active</w:t>
      </w:r>
      <w:proofErr w:type="gramEnd"/>
      <w:r w:rsidRPr="008F3FEB">
        <w:rPr>
          <w:b/>
        </w:rPr>
        <w:t xml:space="preserve"> transmitter unit: </w:t>
      </w:r>
      <w:r w:rsidRPr="008F3FEB">
        <w:t xml:space="preserve">transmitter unit which is ON, and has the ability to send modulated data streams that are parallel and distinct to those sent from other transmitter units to a </w:t>
      </w:r>
      <w:r w:rsidRPr="008F3FEB">
        <w:rPr>
          <w:i/>
        </w:rPr>
        <w:t>BS type 1-C</w:t>
      </w:r>
      <w:r w:rsidRPr="008F3FEB">
        <w:t xml:space="preserve"> </w:t>
      </w:r>
      <w:r w:rsidRPr="002C79AC">
        <w:rPr>
          <w:i/>
        </w:rPr>
        <w:t>antenna connector</w:t>
      </w:r>
      <w:r w:rsidRPr="008F3FEB">
        <w:t xml:space="preserve">, or to one or more </w:t>
      </w:r>
      <w:r w:rsidRPr="008F3FEB">
        <w:rPr>
          <w:i/>
        </w:rPr>
        <w:t>BS type 1-H</w:t>
      </w:r>
      <w:r w:rsidRPr="008F3FEB">
        <w:t xml:space="preserve"> </w:t>
      </w:r>
      <w:r w:rsidRPr="008F3FEB">
        <w:rPr>
          <w:i/>
        </w:rPr>
        <w:t>TAB connectors</w:t>
      </w:r>
      <w:r w:rsidRPr="008F3FEB">
        <w:t xml:space="preserve"> at the </w:t>
      </w:r>
      <w:r w:rsidRPr="008F3FEB">
        <w:rPr>
          <w:i/>
        </w:rPr>
        <w:t>transceiver array boundary</w:t>
      </w:r>
    </w:p>
    <w:p w14:paraId="3FB68B51" w14:textId="77777777" w:rsidR="00403682" w:rsidRPr="008F3FEB" w:rsidRDefault="00403682" w:rsidP="00403682">
      <w:r w:rsidRPr="008F3FEB">
        <w:rPr>
          <w:b/>
        </w:rPr>
        <w:t>Base Station RF Bandwidth</w:t>
      </w:r>
      <w:r w:rsidRPr="008F3FEB">
        <w:t xml:space="preserve">: RF bandwidth in which a base station transmits and/or receives single or multiple carrier(s) within a supported </w:t>
      </w:r>
      <w:r w:rsidRPr="008F3FEB">
        <w:rPr>
          <w:i/>
        </w:rPr>
        <w:t>operating band</w:t>
      </w:r>
    </w:p>
    <w:p w14:paraId="590B730C" w14:textId="77777777" w:rsidR="00403682" w:rsidRPr="008F3FEB" w:rsidRDefault="00403682" w:rsidP="00403682">
      <w:pPr>
        <w:pStyle w:val="NO"/>
      </w:pPr>
      <w:r w:rsidRPr="008F3FEB">
        <w:t>NOTE:</w:t>
      </w:r>
      <w:r w:rsidRPr="008F3FEB">
        <w:tab/>
        <w:t xml:space="preserve">In single carrier operation, the </w:t>
      </w:r>
      <w:r w:rsidRPr="002C79AC">
        <w:rPr>
          <w:i/>
        </w:rPr>
        <w:t>Base Station RF Bandwidth</w:t>
      </w:r>
      <w:r w:rsidRPr="008F3FEB">
        <w:t xml:space="preserve"> is equal to the </w:t>
      </w:r>
      <w:r w:rsidRPr="008F3FEB">
        <w:rPr>
          <w:i/>
        </w:rPr>
        <w:t>BS channel bandwidth</w:t>
      </w:r>
      <w:r w:rsidRPr="008F3FEB">
        <w:t>.</w:t>
      </w:r>
    </w:p>
    <w:p w14:paraId="053FAF2C" w14:textId="355BA39B" w:rsidR="00210B12" w:rsidRDefault="00210B12" w:rsidP="00403682">
      <w:pPr>
        <w:rPr>
          <w:b/>
        </w:rPr>
      </w:pPr>
      <w:r>
        <w:rPr>
          <w:b/>
        </w:rPr>
        <w:t xml:space="preserve">Base Station RF Bandwidth edge: </w:t>
      </w:r>
      <w:r>
        <w:t xml:space="preserve">frequency of one of the edges of the </w:t>
      </w:r>
      <w:r>
        <w:rPr>
          <w:i/>
          <w:iCs/>
        </w:rPr>
        <w:t>Base Station RF Bandwidth</w:t>
      </w:r>
    </w:p>
    <w:p w14:paraId="27497E49" w14:textId="77777777" w:rsidR="00403682" w:rsidRPr="008F3FEB" w:rsidRDefault="00403682" w:rsidP="00403682">
      <w:proofErr w:type="gramStart"/>
      <w:r w:rsidRPr="008F3FEB">
        <w:rPr>
          <w:b/>
        </w:rPr>
        <w:t>basic</w:t>
      </w:r>
      <w:proofErr w:type="gramEnd"/>
      <w:r w:rsidRPr="008F3FEB">
        <w:rPr>
          <w:b/>
        </w:rPr>
        <w:t xml:space="preserve"> limit: </w:t>
      </w:r>
      <w:r w:rsidRPr="008F3FEB">
        <w:t xml:space="preserve">emissions limit relating to the power supplied by a single transmitter to a single antenna transmission line in ITU-R SM.329 [2] used for the formulation of unwanted emission requirements for FR1 </w:t>
      </w:r>
    </w:p>
    <w:p w14:paraId="5A1EE20E" w14:textId="77777777" w:rsidR="00403682" w:rsidRPr="008F3FEB" w:rsidRDefault="00403682" w:rsidP="00403682">
      <w:r w:rsidRPr="008F3FEB">
        <w:rPr>
          <w:b/>
        </w:rPr>
        <w:t>BS channel bandwidth</w:t>
      </w:r>
      <w:r w:rsidRPr="008F3FEB">
        <w:t>: RF bandwidth supporting a single NR RF carrier with the transmission bandwidth configured in the uplink or downlink</w:t>
      </w:r>
    </w:p>
    <w:p w14:paraId="6DD32367" w14:textId="77777777" w:rsidR="00403682" w:rsidRPr="008F3FEB" w:rsidRDefault="00403682" w:rsidP="00403682">
      <w:pPr>
        <w:pStyle w:val="NO"/>
      </w:pPr>
      <w:r w:rsidRPr="008F3FEB">
        <w:t>NOTE 1:</w:t>
      </w:r>
      <w:r w:rsidRPr="008F3FEB">
        <w:tab/>
        <w:t xml:space="preserve">The </w:t>
      </w:r>
      <w:r w:rsidRPr="008F3FEB">
        <w:rPr>
          <w:i/>
        </w:rPr>
        <w:t>BS channel bandwidth</w:t>
      </w:r>
      <w:r w:rsidRPr="008F3FEB">
        <w:t xml:space="preserve"> is measured in MHz and is used as a reference for transmitter and receiver RF requirements.</w:t>
      </w:r>
    </w:p>
    <w:p w14:paraId="58020AF8" w14:textId="77777777" w:rsidR="00403682" w:rsidRPr="008F3FEB" w:rsidRDefault="00403682" w:rsidP="00403682">
      <w:pPr>
        <w:pStyle w:val="NO"/>
      </w:pPr>
      <w:r w:rsidRPr="008F3FEB">
        <w:t>NOTE 2:</w:t>
      </w:r>
      <w:r w:rsidRPr="008F3FEB">
        <w:tab/>
        <w:t>It is possible for the BS to transmit to and/or receive from one or more UE bandwidth parts that are smaller than or equal to the BS transmission bandwidth configuration, in any part of the BS transmission bandwidth configuration.</w:t>
      </w:r>
    </w:p>
    <w:p w14:paraId="616BC34E" w14:textId="77777777" w:rsidR="00403682" w:rsidRPr="008F3FEB" w:rsidRDefault="00403682" w:rsidP="00403682">
      <w:r w:rsidRPr="008F3FEB">
        <w:rPr>
          <w:b/>
        </w:rPr>
        <w:t>BS type 1-C:</w:t>
      </w:r>
      <w:r w:rsidRPr="008F3FEB">
        <w:tab/>
        <w:t xml:space="preserve">NR base station operating at FR1 with requirements set consisting only of conducted requirements defined at individual </w:t>
      </w:r>
      <w:r w:rsidRPr="002C79AC">
        <w:rPr>
          <w:i/>
        </w:rPr>
        <w:t>antenna connectors</w:t>
      </w:r>
    </w:p>
    <w:p w14:paraId="7E3060CC" w14:textId="77777777" w:rsidR="00403682" w:rsidRPr="008F3FEB" w:rsidRDefault="00403682" w:rsidP="00403682">
      <w:r w:rsidRPr="008F3FEB">
        <w:rPr>
          <w:b/>
        </w:rPr>
        <w:t>BS type 1-H:</w:t>
      </w:r>
      <w:r w:rsidRPr="008F3FEB">
        <w:tab/>
        <w:t xml:space="preserve">NR base station operating at FR1 with a requirement set consisting of conducted requirements defined at individual </w:t>
      </w:r>
      <w:r w:rsidRPr="008F3FEB">
        <w:rPr>
          <w:i/>
        </w:rPr>
        <w:t>TAB connectors</w:t>
      </w:r>
      <w:r w:rsidRPr="008F3FEB">
        <w:t xml:space="preserve"> and OTA requirements defined at RIB</w:t>
      </w:r>
    </w:p>
    <w:p w14:paraId="20FE6DAB" w14:textId="77777777" w:rsidR="00403682" w:rsidRPr="00145875" w:rsidRDefault="00403682" w:rsidP="00403682">
      <w:r w:rsidRPr="008F3FEB">
        <w:rPr>
          <w:b/>
        </w:rPr>
        <w:t>BS type 1-O:</w:t>
      </w:r>
      <w:r w:rsidRPr="008F3FEB">
        <w:tab/>
        <w:t xml:space="preserve">NR base station operating at FR1 with a requirement set consisting only of OTA requirements defined at </w:t>
      </w:r>
      <w:r w:rsidRPr="00145875">
        <w:t>the RIB</w:t>
      </w:r>
    </w:p>
    <w:p w14:paraId="00B904F1" w14:textId="57EB2C7C" w:rsidR="00210B12" w:rsidRPr="00145875" w:rsidRDefault="00210B12" w:rsidP="00210B12">
      <w:pPr>
        <w:pStyle w:val="NO"/>
      </w:pPr>
      <w:r w:rsidRPr="00145875">
        <w:t>NOTE:</w:t>
      </w:r>
      <w:r w:rsidRPr="00145875">
        <w:tab/>
      </w:r>
      <w:r w:rsidRPr="00145875">
        <w:rPr>
          <w:i/>
        </w:rPr>
        <w:t>BS type 1-O</w:t>
      </w:r>
      <w:r w:rsidRPr="00145875">
        <w:t xml:space="preserve"> conformance requirements are captured in TS 38.141-2 [3] and are out of scope of this specification.</w:t>
      </w:r>
    </w:p>
    <w:p w14:paraId="5BC200D3" w14:textId="77777777" w:rsidR="00403682" w:rsidRPr="00145875" w:rsidRDefault="00403682" w:rsidP="00403682">
      <w:r w:rsidRPr="00145875">
        <w:rPr>
          <w:b/>
        </w:rPr>
        <w:t>BS type 2-O:</w:t>
      </w:r>
      <w:r w:rsidRPr="00145875">
        <w:tab/>
        <w:t>NR base station operating at FR2 with a requirement set consisting only of OTA requirements defined at the RIB</w:t>
      </w:r>
    </w:p>
    <w:p w14:paraId="3144BF22" w14:textId="0AFAF08E" w:rsidR="00210B12" w:rsidRPr="008F3FEB" w:rsidRDefault="00210B12" w:rsidP="00210B12">
      <w:pPr>
        <w:pStyle w:val="NO"/>
      </w:pPr>
      <w:r w:rsidRPr="00145875">
        <w:t>NOTE:</w:t>
      </w:r>
      <w:r w:rsidRPr="00145875">
        <w:tab/>
      </w:r>
      <w:r w:rsidRPr="00145875">
        <w:rPr>
          <w:i/>
        </w:rPr>
        <w:t>BS type 2-O</w:t>
      </w:r>
      <w:r w:rsidRPr="00145875">
        <w:t xml:space="preserve"> conformance requirements are captured in TS 38.141-2 [3] and are out of scope of this specification.</w:t>
      </w:r>
    </w:p>
    <w:p w14:paraId="0516BE47" w14:textId="36979D3A" w:rsidR="00210B12" w:rsidRDefault="00210B12" w:rsidP="00210B12">
      <w:pPr>
        <w:tabs>
          <w:tab w:val="left" w:pos="2448"/>
          <w:tab w:val="left" w:pos="9468"/>
        </w:tabs>
      </w:pPr>
      <w:bookmarkStart w:id="1275" w:name="_Hlk500327898"/>
      <w:proofErr w:type="gramStart"/>
      <w:r>
        <w:rPr>
          <w:rFonts w:cs="v5.0.0"/>
          <w:b/>
          <w:bCs/>
        </w:rPr>
        <w:t>channel</w:t>
      </w:r>
      <w:proofErr w:type="gramEnd"/>
      <w:r>
        <w:rPr>
          <w:rFonts w:cs="v5.0.0"/>
          <w:b/>
          <w:bCs/>
        </w:rPr>
        <w:t xml:space="preserve">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548E68E2" w14:textId="0FEB8BEE" w:rsidR="00210B12" w:rsidRDefault="00210B12" w:rsidP="00210B12">
      <w:pPr>
        <w:rPr>
          <w:b/>
          <w:bCs/>
        </w:rPr>
      </w:pPr>
      <w:proofErr w:type="gramStart"/>
      <w:r>
        <w:rPr>
          <w:b/>
          <w:bCs/>
        </w:rPr>
        <w:t>carrier</w:t>
      </w:r>
      <w:proofErr w:type="gramEnd"/>
      <w:r>
        <w:rPr>
          <w:b/>
          <w:bCs/>
        </w:rPr>
        <w:t xml:space="preserve"> aggregation: </w:t>
      </w:r>
      <w:r>
        <w:rPr>
          <w:bCs/>
        </w:rPr>
        <w:t>aggregation of two or more component carriers in order to support wider transmission bandwidths</w:t>
      </w:r>
      <w:r>
        <w:rPr>
          <w:b/>
          <w:bCs/>
        </w:rPr>
        <w:t xml:space="preserve"> </w:t>
      </w:r>
    </w:p>
    <w:p w14:paraId="0B7AE7AE" w14:textId="4281C77C" w:rsidR="00210B12" w:rsidRDefault="00210B12" w:rsidP="00403682">
      <w:pPr>
        <w:rPr>
          <w:b/>
          <w:lang w:val="en-US" w:eastAsia="zh-CN"/>
        </w:rPr>
      </w:pPr>
      <w:proofErr w:type="gramStart"/>
      <w:r>
        <w:rPr>
          <w:b/>
          <w:bCs/>
        </w:rPr>
        <w:t>carrier</w:t>
      </w:r>
      <w:proofErr w:type="gramEnd"/>
      <w:r>
        <w:rPr>
          <w:b/>
          <w:bCs/>
        </w:rPr>
        <w:t xml:space="preserve">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71058B49" w14:textId="6FEF8FEF" w:rsidR="00210B12" w:rsidRPr="00C95007" w:rsidRDefault="00210B12" w:rsidP="00210B12">
      <w:pPr>
        <w:tabs>
          <w:tab w:val="left" w:pos="2448"/>
          <w:tab w:val="left" w:pos="9468"/>
        </w:tabs>
        <w:rPr>
          <w:rFonts w:cs="v5.0.0"/>
          <w:snapToGrid w:val="0"/>
        </w:rPr>
      </w:pPr>
      <w:del w:id="1276" w:author="Huawei" w:date="2018-07-10T17:11:00Z">
        <w:r w:rsidRPr="008F3FEB" w:rsidDel="00EA1A17">
          <w:rPr>
            <w:b/>
            <w:lang w:val="en-US" w:eastAsia="zh-CN"/>
          </w:rPr>
          <w:lastRenderedPageBreak/>
          <w:delText xml:space="preserve"> </w:delText>
        </w:r>
      </w:del>
      <w:bookmarkStart w:id="1277" w:name="_Hlk490252228"/>
      <w:bookmarkStart w:id="1278" w:name="_Hlk494631435"/>
      <w:bookmarkEnd w:id="1275"/>
      <w:proofErr w:type="gramStart"/>
      <w:r>
        <w:rPr>
          <w:rFonts w:cs="v5.0.0"/>
          <w:b/>
          <w:bCs/>
        </w:rPr>
        <w:t>c</w:t>
      </w:r>
      <w:r w:rsidRPr="00C95007">
        <w:rPr>
          <w:rFonts w:cs="v5.0.0"/>
          <w:b/>
          <w:bCs/>
        </w:rPr>
        <w:t>ontiguous</w:t>
      </w:r>
      <w:proofErr w:type="gramEnd"/>
      <w:r w:rsidRPr="00C95007">
        <w:rPr>
          <w:rFonts w:cs="v5.0.0"/>
          <w:b/>
          <w:bCs/>
        </w:rPr>
        <w:t xml:space="preserve"> carriers: </w:t>
      </w:r>
      <w:r w:rsidRPr="00C95007">
        <w:rPr>
          <w:rFonts w:cs="v5.0.0"/>
          <w:snapToGrid w:val="0"/>
        </w:rPr>
        <w:t>set of two or more carriers configured in a spectrum block where there are no RF requirements based on co-existence for un-coordinated operation within the spectrum block</w:t>
      </w:r>
    </w:p>
    <w:p w14:paraId="7CBD7197" w14:textId="5BE79FDE" w:rsidR="00210B12" w:rsidRDefault="00210B12" w:rsidP="00210B12">
      <w:pPr>
        <w:tabs>
          <w:tab w:val="left" w:pos="2448"/>
          <w:tab w:val="left" w:pos="9468"/>
        </w:tabs>
        <w:rPr>
          <w:rFonts w:cs="v5.0.0"/>
          <w:snapToGrid w:val="0"/>
        </w:rPr>
      </w:pPr>
      <w:proofErr w:type="gramStart"/>
      <w:r>
        <w:rPr>
          <w:rFonts w:cs="v5.0.0"/>
          <w:b/>
          <w:bCs/>
        </w:rPr>
        <w:t>c</w:t>
      </w:r>
      <w:r w:rsidRPr="00C95007">
        <w:rPr>
          <w:rFonts w:cs="v5.0.0"/>
          <w:b/>
          <w:bCs/>
        </w:rPr>
        <w:t>ontiguous</w:t>
      </w:r>
      <w:proofErr w:type="gramEnd"/>
      <w:r w:rsidRPr="00C95007">
        <w:rPr>
          <w:rFonts w:cs="v5.0.0"/>
          <w:b/>
          <w:bCs/>
        </w:rPr>
        <w:t xml:space="preserve"> spectrum: </w:t>
      </w:r>
      <w:r w:rsidRPr="00C95007">
        <w:rPr>
          <w:rFonts w:cs="v5.0.0"/>
          <w:snapToGrid w:val="0"/>
        </w:rPr>
        <w:t>spectrum consisting of a contiguous block of spectrum with no sub-block gap(s)</w:t>
      </w:r>
    </w:p>
    <w:p w14:paraId="0ABBBAA6" w14:textId="211421BC" w:rsidR="00210B12" w:rsidRDefault="00210B12" w:rsidP="00210B12">
      <w:pPr>
        <w:rPr>
          <w:lang w:val="en-US"/>
        </w:rPr>
      </w:pPr>
      <w:proofErr w:type="gramStart"/>
      <w:r>
        <w:rPr>
          <w:b/>
          <w:bCs/>
          <w:lang w:val="en-US"/>
        </w:rPr>
        <w:t>highest</w:t>
      </w:r>
      <w:proofErr w:type="gramEnd"/>
      <w:r>
        <w:rPr>
          <w:b/>
          <w:bCs/>
          <w:lang w:val="en-US"/>
        </w:rPr>
        <w:t xml:space="preserve"> carrier:</w:t>
      </w:r>
      <w:r>
        <w:rPr>
          <w:lang w:val="en-US"/>
        </w:rPr>
        <w:t xml:space="preserve"> The carrier </w:t>
      </w:r>
      <w:r>
        <w:rPr>
          <w:lang w:val="en-AU"/>
        </w:rPr>
        <w:t xml:space="preserve">with the highest carrier frequency </w:t>
      </w:r>
      <w:r>
        <w:rPr>
          <w:lang w:val="en-US"/>
        </w:rPr>
        <w:t>transmitted/received in a specified frequency band</w:t>
      </w:r>
    </w:p>
    <w:p w14:paraId="5EF43178" w14:textId="01000A4F" w:rsidR="00210B12" w:rsidRDefault="00210B12" w:rsidP="00210B12">
      <w:pPr>
        <w:rPr>
          <w:b/>
          <w:bCs/>
          <w:lang w:eastAsia="zh-CN"/>
        </w:rPr>
      </w:pPr>
      <w:proofErr w:type="gramStart"/>
      <w:r>
        <w:rPr>
          <w:b/>
          <w:bCs/>
        </w:rPr>
        <w:t>inter-band</w:t>
      </w:r>
      <w:proofErr w:type="gramEnd"/>
      <w:r>
        <w:rPr>
          <w:b/>
          <w:bCs/>
        </w:rPr>
        <w:t xml:space="preserve"> carrier aggregation:</w:t>
      </w:r>
      <w:r>
        <w:rPr>
          <w:bCs/>
        </w:rPr>
        <w:t xml:space="preserve"> carrier aggregation of component carriers in different operating bands</w:t>
      </w:r>
    </w:p>
    <w:p w14:paraId="591AA727" w14:textId="77777777" w:rsidR="00210B12" w:rsidRDefault="00210B12" w:rsidP="00210B12">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6E8B65D9" w14:textId="5DD80C89" w:rsidR="00210B12" w:rsidRDefault="00210B12" w:rsidP="00210B12">
      <w:pPr>
        <w:rPr>
          <w:lang w:eastAsia="zh-CN"/>
        </w:rPr>
      </w:pPr>
      <w:proofErr w:type="gramStart"/>
      <w:r>
        <w:rPr>
          <w:b/>
        </w:rPr>
        <w:t>intra-band</w:t>
      </w:r>
      <w:proofErr w:type="gramEnd"/>
      <w:r>
        <w:rPr>
          <w:b/>
        </w:rPr>
        <w:t xml:space="preserve">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74CF1823" w14:textId="1249ABC1" w:rsidR="00210B12" w:rsidRDefault="00210B12" w:rsidP="00210B12">
      <w:proofErr w:type="gramStart"/>
      <w:r>
        <w:rPr>
          <w:b/>
        </w:rPr>
        <w:t>intra-band</w:t>
      </w:r>
      <w:proofErr w:type="gramEnd"/>
      <w:r>
        <w:rPr>
          <w:b/>
        </w:rPr>
        <w:t xml:space="preserve">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30E42E32" w14:textId="77777777" w:rsidR="00403682" w:rsidRDefault="00403682" w:rsidP="00403682">
      <w:pPr>
        <w:rPr>
          <w:bCs/>
        </w:rPr>
      </w:pPr>
      <w:r w:rsidRPr="008F3FEB">
        <w:rPr>
          <w:b/>
          <w:bCs/>
        </w:rPr>
        <w:t xml:space="preserve">[Inter RF Bandwidth gap: </w:t>
      </w:r>
      <w:r w:rsidRPr="008F3FEB">
        <w:rPr>
          <w:bCs/>
        </w:rPr>
        <w:t xml:space="preserve">frequency gap between two consecutive Base Station RF Bandwidths that are placed within two supported </w:t>
      </w:r>
      <w:r w:rsidRPr="008F3FEB">
        <w:rPr>
          <w:bCs/>
          <w:i/>
        </w:rPr>
        <w:t>operating bands</w:t>
      </w:r>
      <w:r w:rsidRPr="008F3FEB">
        <w:rPr>
          <w:bCs/>
        </w:rPr>
        <w:t>]</w:t>
      </w:r>
    </w:p>
    <w:p w14:paraId="3ECDB922" w14:textId="30860893" w:rsidR="00210B12" w:rsidRDefault="00210B12" w:rsidP="00210B12">
      <w:pPr>
        <w:rPr>
          <w:lang w:val="en-US"/>
        </w:rPr>
      </w:pPr>
      <w:proofErr w:type="gramStart"/>
      <w:r>
        <w:rPr>
          <w:b/>
          <w:bCs/>
          <w:lang w:val="en-US"/>
        </w:rPr>
        <w:t>lowest</w:t>
      </w:r>
      <w:proofErr w:type="gramEnd"/>
      <w:r>
        <w:rPr>
          <w:b/>
          <w:bCs/>
          <w:lang w:val="en-US"/>
        </w:rPr>
        <w:t xml:space="preserve"> carrier:</w:t>
      </w:r>
      <w:r>
        <w:rPr>
          <w:lang w:val="en-US"/>
        </w:rPr>
        <w:t xml:space="preserve"> the carrier </w:t>
      </w:r>
      <w:r>
        <w:rPr>
          <w:lang w:val="en-AU"/>
        </w:rPr>
        <w:t xml:space="preserve">with the lowest carrier frequency </w:t>
      </w:r>
      <w:r>
        <w:rPr>
          <w:lang w:val="en-US"/>
        </w:rPr>
        <w:t>transmitted/received in a specified frequency band</w:t>
      </w:r>
    </w:p>
    <w:p w14:paraId="75443653" w14:textId="01BC5142" w:rsidR="00210B12" w:rsidRDefault="00210B12" w:rsidP="00210B12">
      <w:proofErr w:type="gramStart"/>
      <w:r>
        <w:rPr>
          <w:b/>
        </w:rPr>
        <w:t>lower</w:t>
      </w:r>
      <w:proofErr w:type="gramEnd"/>
      <w:r>
        <w:rPr>
          <w:b/>
        </w:rPr>
        <w:t xml:space="preserve"> </w:t>
      </w:r>
      <w:r>
        <w:rPr>
          <w:b/>
          <w:lang w:eastAsia="zh-CN"/>
        </w:rPr>
        <w:t>sub-block</w:t>
      </w:r>
      <w:r>
        <w:rPr>
          <w:b/>
        </w:rPr>
        <w:t xml:space="preserve"> edge: </w:t>
      </w:r>
      <w:r>
        <w:t xml:space="preserve">frequency at the lower edge of </w:t>
      </w:r>
      <w:r>
        <w:rPr>
          <w:lang w:eastAsia="zh-CN"/>
        </w:rPr>
        <w:t>one</w:t>
      </w:r>
      <w:r>
        <w:rPr>
          <w:i/>
          <w:iCs/>
        </w:rPr>
        <w:t xml:space="preserve"> </w:t>
      </w:r>
      <w:r>
        <w:rPr>
          <w:i/>
          <w:iCs/>
          <w:lang w:eastAsia="zh-CN"/>
        </w:rPr>
        <w:t>sub-block</w:t>
      </w:r>
    </w:p>
    <w:p w14:paraId="0238241A" w14:textId="72D785A1" w:rsidR="00210B12" w:rsidRPr="008F3FEB" w:rsidRDefault="00210B12" w:rsidP="00210B12">
      <w:pPr>
        <w:pStyle w:val="NO"/>
        <w:rPr>
          <w:bCs/>
        </w:rPr>
      </w:pPr>
      <w:r>
        <w:t>NOTE:</w:t>
      </w:r>
      <w:r>
        <w:tab/>
        <w:t>It is used as a frequency reference point for both transmitter and receiver requirements.</w:t>
      </w:r>
    </w:p>
    <w:p w14:paraId="3CCD0610" w14:textId="77777777" w:rsidR="00403682" w:rsidRPr="008F3FEB" w:rsidRDefault="00403682" w:rsidP="00403682">
      <w:proofErr w:type="gramStart"/>
      <w:r w:rsidRPr="008F3FEB">
        <w:rPr>
          <w:rFonts w:cs="v5.0.0"/>
          <w:b/>
          <w:bCs/>
        </w:rPr>
        <w:t>maximum</w:t>
      </w:r>
      <w:proofErr w:type="gramEnd"/>
      <w:r w:rsidRPr="008F3FEB">
        <w:rPr>
          <w:rFonts w:cs="v5.0.0"/>
          <w:b/>
          <w:bCs/>
        </w:rPr>
        <w:t xml:space="preserve"> carrier output power: </w:t>
      </w:r>
      <w:r w:rsidRPr="008F3FEB">
        <w:t xml:space="preserve">mean power level measured per carrier at the indicted interface, during the </w:t>
      </w:r>
      <w:r w:rsidRPr="008F3FEB">
        <w:rPr>
          <w:i/>
          <w:iCs/>
        </w:rPr>
        <w:t>transmitter ON period</w:t>
      </w:r>
      <w:r w:rsidRPr="008F3FEB">
        <w:t xml:space="preserve"> in a specified reference condition</w:t>
      </w:r>
    </w:p>
    <w:p w14:paraId="44C27040" w14:textId="77777777" w:rsidR="00403682" w:rsidRPr="008F3FEB" w:rsidRDefault="00403682" w:rsidP="00403682">
      <w:proofErr w:type="gramStart"/>
      <w:r w:rsidRPr="008F3FEB">
        <w:rPr>
          <w:rFonts w:cs="v5.0.0"/>
          <w:b/>
          <w:bCs/>
        </w:rPr>
        <w:t>maximum</w:t>
      </w:r>
      <w:proofErr w:type="gramEnd"/>
      <w:r w:rsidRPr="008F3FEB">
        <w:rPr>
          <w:rFonts w:cs="v5.0.0"/>
          <w:b/>
          <w:bCs/>
        </w:rPr>
        <w:t xml:space="preserve"> total output power: </w:t>
      </w:r>
      <w:r w:rsidRPr="008F3FEB">
        <w:t xml:space="preserve">mean power level measured within the </w:t>
      </w:r>
      <w:r w:rsidRPr="008F3FEB">
        <w:rPr>
          <w:i/>
        </w:rPr>
        <w:t>operating band</w:t>
      </w:r>
      <w:r w:rsidRPr="008F3FEB">
        <w:t xml:space="preserve"> at the indicated interface, during the </w:t>
      </w:r>
      <w:r w:rsidRPr="008F3FEB">
        <w:rPr>
          <w:i/>
          <w:iCs/>
        </w:rPr>
        <w:t>transmitter ON period</w:t>
      </w:r>
      <w:r w:rsidRPr="008F3FEB">
        <w:t xml:space="preserve"> in a specified reference condition </w:t>
      </w:r>
    </w:p>
    <w:p w14:paraId="5E65F766" w14:textId="77777777" w:rsidR="00403682" w:rsidRPr="008F3FEB" w:rsidRDefault="00403682" w:rsidP="00403682">
      <w:proofErr w:type="gramStart"/>
      <w:r w:rsidRPr="008F3FEB">
        <w:rPr>
          <w:b/>
        </w:rPr>
        <w:t>measurement</w:t>
      </w:r>
      <w:proofErr w:type="gramEnd"/>
      <w:r w:rsidRPr="008F3FEB">
        <w:rPr>
          <w:b/>
        </w:rPr>
        <w:t xml:space="preserve"> bandwidth</w:t>
      </w:r>
      <w:r w:rsidRPr="008F3FEB">
        <w:t>: RF bandwidth in which an emission level is specified</w:t>
      </w:r>
    </w:p>
    <w:p w14:paraId="215D7288" w14:textId="38B187A5" w:rsidR="00403682" w:rsidRPr="008F3FEB" w:rsidRDefault="00403682" w:rsidP="00403682">
      <w:r w:rsidRPr="008F3FEB">
        <w:rPr>
          <w:b/>
        </w:rPr>
        <w:t>multi-band connector</w:t>
      </w:r>
      <w:r w:rsidRPr="008F3FEB">
        <w:t xml:space="preserve">: </w:t>
      </w:r>
      <w:r w:rsidR="00145875" w:rsidRPr="009F0863">
        <w:rPr>
          <w:i/>
          <w:lang w:val="en-US"/>
        </w:rPr>
        <w:t>antenna</w:t>
      </w:r>
      <w:r w:rsidR="00145875" w:rsidRPr="009F0863">
        <w:rPr>
          <w:lang w:val="en-US"/>
        </w:rPr>
        <w:t xml:space="preserve"> connector of the </w:t>
      </w:r>
      <w:r w:rsidR="00145875" w:rsidRPr="009F0863">
        <w:rPr>
          <w:i/>
          <w:lang w:val="en-US"/>
        </w:rPr>
        <w:t>BS type 1-C</w:t>
      </w:r>
      <w:r w:rsidR="00145875" w:rsidRPr="009F0863">
        <w:rPr>
          <w:lang w:val="en-US"/>
        </w:rPr>
        <w:t xml:space="preserve"> or </w:t>
      </w:r>
      <w:r w:rsidR="00145875" w:rsidRPr="009F0863">
        <w:rPr>
          <w:i/>
          <w:iCs/>
          <w:lang w:val="en-US"/>
        </w:rPr>
        <w:t>TAB connector</w:t>
      </w:r>
      <w:r w:rsidR="00145875" w:rsidRPr="009F0863">
        <w:rPr>
          <w:lang w:val="en-US"/>
        </w:rPr>
        <w:t xml:space="preserve"> of the </w:t>
      </w:r>
      <w:r w:rsidR="00145875" w:rsidRPr="009F0863">
        <w:rPr>
          <w:i/>
          <w:lang w:val="en-US"/>
        </w:rPr>
        <w:t>BS type 1-H</w:t>
      </w:r>
      <w:r w:rsidR="00145875" w:rsidRPr="009F0863">
        <w:rPr>
          <w:lang w:val="en-US"/>
        </w:rPr>
        <w:t xml:space="preserve"> associated with a transmitter or receiver that is characterized by the ability to process two or more carriers in common active RF components simultaneously, where at least one carrier is configured at a different </w:t>
      </w:r>
      <w:r w:rsidR="00145875" w:rsidRPr="009F0863">
        <w:rPr>
          <w:i/>
          <w:lang w:val="en-US"/>
        </w:rPr>
        <w:t>operating band</w:t>
      </w:r>
      <w:r w:rsidR="00145875" w:rsidRPr="00496ACD">
        <w:rPr>
          <w:lang w:val="en-US"/>
        </w:rPr>
        <w:t xml:space="preserve"> than the other carrier(s) and where this different </w:t>
      </w:r>
      <w:r w:rsidR="00145875" w:rsidRPr="00496ACD">
        <w:rPr>
          <w:i/>
          <w:lang w:val="en-US"/>
        </w:rPr>
        <w:t>operating</w:t>
      </w:r>
      <w:r w:rsidR="00145875">
        <w:rPr>
          <w:i/>
          <w:lang w:val="en-US"/>
        </w:rPr>
        <w:t xml:space="preserve"> </w:t>
      </w:r>
      <w:r w:rsidR="00145875" w:rsidRPr="00145875">
        <w:rPr>
          <w:i/>
          <w:lang w:val="en-US"/>
        </w:rPr>
        <w:t>band</w:t>
      </w:r>
      <w:r w:rsidR="00145875">
        <w:rPr>
          <w:lang w:val="en-US"/>
        </w:rPr>
        <w:t xml:space="preserve"> is not a sub-band or superseding-band of another supported operating band</w:t>
      </w:r>
    </w:p>
    <w:p w14:paraId="24A582B7" w14:textId="68DDCBF9" w:rsidR="000579B5" w:rsidRDefault="000579B5" w:rsidP="000579B5">
      <w:proofErr w:type="gramStart"/>
      <w:r>
        <w:rPr>
          <w:b/>
        </w:rPr>
        <w:t>multi-carrier</w:t>
      </w:r>
      <w:proofErr w:type="gramEnd"/>
      <w:r>
        <w:rPr>
          <w:b/>
        </w:rPr>
        <w:t xml:space="preserve"> transmission configuration: </w:t>
      </w:r>
      <w:r>
        <w:t>set of one or more contiguous or non-contiguous carriers that a BS is able to transmit simultaneously according to the manufacturer’s specification</w:t>
      </w:r>
    </w:p>
    <w:p w14:paraId="5323EF70" w14:textId="6EAF3450" w:rsidR="000579B5" w:rsidRDefault="000579B5" w:rsidP="000579B5">
      <w:pPr>
        <w:rPr>
          <w:rFonts w:cs="v5.0.0"/>
          <w:b/>
          <w:bCs/>
        </w:rPr>
      </w:pPr>
      <w:proofErr w:type="gramStart"/>
      <w:r>
        <w:rPr>
          <w:b/>
        </w:rPr>
        <w:t>non-contiguous</w:t>
      </w:r>
      <w:proofErr w:type="gramEnd"/>
      <w:r>
        <w:rPr>
          <w:b/>
        </w:rPr>
        <w:t xml:space="preserve"> spectrum:</w:t>
      </w:r>
      <w:r>
        <w:t xml:space="preserve"> spectrum consisting of two or more sub-blocks separated by </w:t>
      </w:r>
      <w:r>
        <w:rPr>
          <w:i/>
          <w:iCs/>
        </w:rPr>
        <w:t>sub-block gap</w:t>
      </w:r>
      <w:r>
        <w:t>(s)</w:t>
      </w:r>
    </w:p>
    <w:p w14:paraId="1FF7F024" w14:textId="77777777" w:rsidR="00403682" w:rsidRPr="008F3FEB" w:rsidRDefault="00403682" w:rsidP="00403682">
      <w:pPr>
        <w:tabs>
          <w:tab w:val="left" w:pos="2448"/>
          <w:tab w:val="left" w:pos="9468"/>
        </w:tabs>
        <w:rPr>
          <w:rFonts w:cs="v5.0.0"/>
          <w:b/>
          <w:bCs/>
        </w:rPr>
      </w:pPr>
      <w:proofErr w:type="gramStart"/>
      <w:r w:rsidRPr="008F3FEB">
        <w:rPr>
          <w:rFonts w:cs="v5.0.0"/>
          <w:b/>
          <w:bCs/>
        </w:rPr>
        <w:t>operating</w:t>
      </w:r>
      <w:proofErr w:type="gramEnd"/>
      <w:r w:rsidRPr="008F3FEB">
        <w:rPr>
          <w:rFonts w:cs="v5.0.0"/>
          <w:b/>
          <w:bCs/>
        </w:rPr>
        <w:t xml:space="preserve"> band: </w:t>
      </w:r>
      <w:r w:rsidRPr="008F3FEB">
        <w:rPr>
          <w:rFonts w:cs="v5.0.0"/>
        </w:rPr>
        <w:t>frequency range in which NR operates (paired or unpaired), that is defined with a specific set of technical requirements</w:t>
      </w:r>
    </w:p>
    <w:p w14:paraId="05C46482" w14:textId="77777777" w:rsidR="00403682" w:rsidRPr="008F3FEB" w:rsidRDefault="00403682" w:rsidP="00403682">
      <w:pPr>
        <w:pStyle w:val="NO"/>
      </w:pPr>
      <w:r w:rsidRPr="008F3FEB">
        <w:t>NOTE:</w:t>
      </w:r>
      <w:r w:rsidRPr="008F3FEB">
        <w:tab/>
        <w:t xml:space="preserve">The </w:t>
      </w:r>
      <w:r w:rsidRPr="008F3FEB">
        <w:rPr>
          <w:i/>
        </w:rPr>
        <w:t>operating band</w:t>
      </w:r>
      <w:r w:rsidRPr="008F3FEB">
        <w:t>(s) for a BS is declared by the manufacturer according to the designations in tables 5.2-1 and 5.2-2.</w:t>
      </w:r>
    </w:p>
    <w:bookmarkEnd w:id="1277"/>
    <w:bookmarkEnd w:id="1278"/>
    <w:p w14:paraId="6FE4FF56" w14:textId="77777777" w:rsidR="00403682" w:rsidRPr="008F3FEB" w:rsidRDefault="00403682" w:rsidP="00403682">
      <w:pPr>
        <w:tabs>
          <w:tab w:val="left" w:pos="3765"/>
        </w:tabs>
        <w:rPr>
          <w:b/>
        </w:rPr>
      </w:pPr>
      <w:r w:rsidRPr="008F3FEB">
        <w:rPr>
          <w:b/>
          <w:bCs/>
          <w:lang w:eastAsia="zh-CN"/>
        </w:rPr>
        <w:t>R</w:t>
      </w:r>
      <w:r w:rsidRPr="008F3FEB">
        <w:rPr>
          <w:b/>
          <w:bCs/>
        </w:rPr>
        <w:t>adio Bandwidth:</w:t>
      </w:r>
      <w:r w:rsidRPr="008F3FEB">
        <w:rPr>
          <w:lang w:eastAsia="zh-CN"/>
        </w:rPr>
        <w:t xml:space="preserve"> </w:t>
      </w:r>
      <w:r w:rsidRPr="008F3FEB">
        <w:rPr>
          <w:bCs/>
        </w:rPr>
        <w:t>frequency difference between the upper edge of the highest used carrier and the lower edge of the lowest used carrier</w:t>
      </w:r>
    </w:p>
    <w:p w14:paraId="7743B55D" w14:textId="77777777" w:rsidR="00403682" w:rsidRPr="008F3FEB" w:rsidRDefault="00403682" w:rsidP="00403682">
      <w:bookmarkStart w:id="1279" w:name="_Hlk496012569"/>
      <w:proofErr w:type="gramStart"/>
      <w:r w:rsidRPr="008F3FEB">
        <w:rPr>
          <w:b/>
        </w:rPr>
        <w:t>rated</w:t>
      </w:r>
      <w:proofErr w:type="gramEnd"/>
      <w:r w:rsidRPr="008F3FEB">
        <w:rPr>
          <w:b/>
        </w:rPr>
        <w:t xml:space="preserve"> carrier output power</w:t>
      </w:r>
      <w:r w:rsidRPr="008F3FEB">
        <w:rPr>
          <w:b/>
          <w:lang w:eastAsia="zh-CN"/>
        </w:rPr>
        <w:t xml:space="preserve">: </w:t>
      </w:r>
      <w:r w:rsidRPr="008F3FEB">
        <w:t xml:space="preserve">mean power level associated with a particular carrier the manufacturer has declared to be available at the indicated interface, during the </w:t>
      </w:r>
      <w:r w:rsidRPr="008F3FEB">
        <w:rPr>
          <w:i/>
        </w:rPr>
        <w:t>transmitter ON period</w:t>
      </w:r>
      <w:r w:rsidRPr="008F3FEB">
        <w:t xml:space="preserve"> in a specified reference condition</w:t>
      </w:r>
    </w:p>
    <w:p w14:paraId="1C236F8F" w14:textId="77777777" w:rsidR="00403682" w:rsidRPr="008F3FEB" w:rsidRDefault="00403682" w:rsidP="00403682">
      <w:proofErr w:type="gramStart"/>
      <w:r w:rsidRPr="008F3FEB">
        <w:rPr>
          <w:b/>
        </w:rPr>
        <w:t>rated</w:t>
      </w:r>
      <w:proofErr w:type="gramEnd"/>
      <w:r w:rsidRPr="008F3FEB">
        <w:rPr>
          <w:b/>
        </w:rPr>
        <w:t xml:space="preserve"> total output power:</w:t>
      </w:r>
      <w:r w:rsidRPr="008F3FEB">
        <w:t xml:space="preserve"> mean power level associated with a particular </w:t>
      </w:r>
      <w:r w:rsidRPr="008F3FEB">
        <w:rPr>
          <w:i/>
          <w:iCs/>
        </w:rPr>
        <w:t>operating band</w:t>
      </w:r>
      <w:r w:rsidRPr="008F3FEB">
        <w:t xml:space="preserve"> the manufacturer has declared to be available at the indicated interface, during the </w:t>
      </w:r>
      <w:r w:rsidRPr="008F3FEB">
        <w:rPr>
          <w:i/>
        </w:rPr>
        <w:t>transmitter ON period</w:t>
      </w:r>
      <w:r w:rsidRPr="008F3FEB">
        <w:t xml:space="preserve"> in a specified reference condition</w:t>
      </w:r>
    </w:p>
    <w:bookmarkEnd w:id="1279"/>
    <w:p w14:paraId="71A4FF89" w14:textId="77777777" w:rsidR="00403682" w:rsidRPr="008F3FEB" w:rsidRDefault="00403682" w:rsidP="00403682">
      <w:pPr>
        <w:rPr>
          <w:lang w:eastAsia="sv-SE"/>
        </w:rPr>
      </w:pPr>
      <w:proofErr w:type="gramStart"/>
      <w:r w:rsidRPr="008F3FEB">
        <w:rPr>
          <w:b/>
          <w:lang w:eastAsia="sv-SE"/>
        </w:rPr>
        <w:t>requirement</w:t>
      </w:r>
      <w:proofErr w:type="gramEnd"/>
      <w:r w:rsidRPr="008F3FEB">
        <w:rPr>
          <w:b/>
          <w:lang w:eastAsia="sv-SE"/>
        </w:rPr>
        <w:t xml:space="preserve"> set:</w:t>
      </w:r>
      <w:r w:rsidRPr="008F3FEB">
        <w:rPr>
          <w:lang w:eastAsia="sv-SE"/>
        </w:rPr>
        <w:tab/>
        <w:t xml:space="preserve">one of the NR </w:t>
      </w:r>
      <w:r w:rsidRPr="008F3FEB">
        <w:t xml:space="preserve">base station </w:t>
      </w:r>
      <w:r w:rsidRPr="008F3FEB">
        <w:rPr>
          <w:lang w:eastAsia="sv-SE"/>
        </w:rPr>
        <w:t xml:space="preserve">requirement’s set as defined for </w:t>
      </w:r>
      <w:r w:rsidRPr="008F3FEB">
        <w:rPr>
          <w:i/>
          <w:lang w:eastAsia="sv-SE"/>
        </w:rPr>
        <w:t>BS type 1-C</w:t>
      </w:r>
      <w:r w:rsidRPr="008F3FEB">
        <w:rPr>
          <w:lang w:eastAsia="sv-SE"/>
        </w:rPr>
        <w:t xml:space="preserve">, </w:t>
      </w:r>
      <w:r w:rsidRPr="008F3FEB">
        <w:rPr>
          <w:i/>
          <w:lang w:eastAsia="sv-SE"/>
        </w:rPr>
        <w:t>BS type 1-H</w:t>
      </w:r>
      <w:r w:rsidRPr="008F3FEB">
        <w:rPr>
          <w:lang w:eastAsia="sv-SE"/>
        </w:rPr>
        <w:t xml:space="preserve">, </w:t>
      </w:r>
      <w:r w:rsidRPr="008F3FEB">
        <w:rPr>
          <w:i/>
          <w:lang w:eastAsia="sv-SE"/>
        </w:rPr>
        <w:t>BS type 1-O</w:t>
      </w:r>
      <w:r w:rsidRPr="008F3FEB">
        <w:rPr>
          <w:lang w:eastAsia="sv-SE"/>
        </w:rPr>
        <w:t xml:space="preserve">, and </w:t>
      </w:r>
      <w:r w:rsidRPr="008F3FEB">
        <w:rPr>
          <w:i/>
          <w:lang w:eastAsia="sv-SE"/>
        </w:rPr>
        <w:t>BS type 2-O</w:t>
      </w:r>
    </w:p>
    <w:p w14:paraId="59526F07" w14:textId="4D0CE32E" w:rsidR="000C6809" w:rsidRDefault="000C6809" w:rsidP="000C6809">
      <w:r>
        <w:rPr>
          <w:b/>
          <w:bCs/>
        </w:rPr>
        <w:t>single-band connector:</w:t>
      </w:r>
      <w:r>
        <w:t xml:space="preserve"> </w:t>
      </w:r>
      <w:r w:rsidRPr="007F3027">
        <w:rPr>
          <w:i/>
        </w:rPr>
        <w:t>antenna connector</w:t>
      </w:r>
      <w:r>
        <w:t xml:space="preserve"> of the </w:t>
      </w:r>
      <w:r w:rsidRPr="00C95007">
        <w:rPr>
          <w:i/>
        </w:rPr>
        <w:t>BS type 1-C</w:t>
      </w:r>
      <w:r>
        <w:t xml:space="preserve"> or </w:t>
      </w:r>
      <w:r>
        <w:rPr>
          <w:i/>
          <w:iCs/>
        </w:rPr>
        <w:t>TAB connector</w:t>
      </w:r>
      <w:r>
        <w:t xml:space="preserve"> of the </w:t>
      </w:r>
      <w:r w:rsidRPr="00C95007">
        <w:rPr>
          <w:i/>
        </w:rPr>
        <w:t>BS type 1-H</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p>
    <w:p w14:paraId="6DDEDF71" w14:textId="77777777" w:rsidR="00403682" w:rsidRPr="008F3FEB" w:rsidRDefault="00403682" w:rsidP="00403682">
      <w:proofErr w:type="gramStart"/>
      <w:r w:rsidRPr="008F3FEB">
        <w:rPr>
          <w:b/>
        </w:rPr>
        <w:t>sub-block</w:t>
      </w:r>
      <w:proofErr w:type="gramEnd"/>
      <w:r w:rsidRPr="008F3FEB">
        <w:rPr>
          <w:b/>
        </w:rPr>
        <w:t>:</w:t>
      </w:r>
      <w:r w:rsidRPr="008F3FEB">
        <w:t xml:space="preserve"> one contiguous allocated block of spectrum for transmission and reception by the same base station</w:t>
      </w:r>
    </w:p>
    <w:p w14:paraId="1A2EDF39" w14:textId="77777777" w:rsidR="00403682" w:rsidRPr="008F3FEB" w:rsidRDefault="00403682" w:rsidP="00403682">
      <w:pPr>
        <w:pStyle w:val="NO"/>
        <w:rPr>
          <w:b/>
        </w:rPr>
      </w:pPr>
      <w:r w:rsidRPr="008F3FEB">
        <w:lastRenderedPageBreak/>
        <w:t>NOTE:</w:t>
      </w:r>
      <w:r w:rsidRPr="008F3FEB">
        <w:tab/>
        <w:t>There may be multiple instances of sub-blocks within a Base Station RF Bandwidth.</w:t>
      </w:r>
    </w:p>
    <w:p w14:paraId="13365A36" w14:textId="77777777" w:rsidR="00403682" w:rsidRPr="008F3FEB" w:rsidRDefault="00403682" w:rsidP="00403682">
      <w:proofErr w:type="gramStart"/>
      <w:r w:rsidRPr="008F3FEB">
        <w:rPr>
          <w:b/>
        </w:rPr>
        <w:t>sub-block</w:t>
      </w:r>
      <w:proofErr w:type="gramEnd"/>
      <w:r w:rsidRPr="008F3FEB">
        <w:rPr>
          <w:b/>
        </w:rPr>
        <w:t xml:space="preserve"> gap: </w:t>
      </w:r>
      <w:r w:rsidRPr="008F3FEB">
        <w:t>frequency gap between two consecutive sub-blocks within a Bae Station RF Bandwidth, where the RF requirements in the gap are based on co-existence for un-coordinated operation</w:t>
      </w:r>
    </w:p>
    <w:p w14:paraId="272F8E8E" w14:textId="77777777" w:rsidR="00403682" w:rsidRPr="008F3FEB" w:rsidRDefault="00403682" w:rsidP="00403682">
      <w:r w:rsidRPr="008F3FEB">
        <w:rPr>
          <w:b/>
        </w:rPr>
        <w:t>TAB connector:</w:t>
      </w:r>
      <w:r w:rsidRPr="008F3FEB">
        <w:t xml:space="preserve"> </w:t>
      </w:r>
      <w:r w:rsidRPr="008F3FEB">
        <w:rPr>
          <w:i/>
        </w:rPr>
        <w:t>transceiver array boundary</w:t>
      </w:r>
      <w:r w:rsidRPr="008F3FEB">
        <w:t xml:space="preserve"> connector</w:t>
      </w:r>
    </w:p>
    <w:p w14:paraId="667C9541" w14:textId="77777777" w:rsidR="00403682" w:rsidRPr="008F3FEB" w:rsidRDefault="00403682" w:rsidP="00403682">
      <w:r w:rsidRPr="008F3FEB">
        <w:rPr>
          <w:b/>
          <w:bCs/>
        </w:rPr>
        <w:t xml:space="preserve">TAB connector RX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RX requirements are applied</w:t>
      </w:r>
    </w:p>
    <w:p w14:paraId="5476DD3E"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receiving a cell when the </w:t>
      </w:r>
      <w:r w:rsidRPr="002C79AC">
        <w:rPr>
          <w:i/>
        </w:rPr>
        <w:t>BS type 1-H</w:t>
      </w:r>
      <w:r w:rsidRPr="008F3FEB">
        <w:t xml:space="preserve"> setting corresponding to the declared minimum number of cells with reception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F126C50" w14:textId="77777777" w:rsidR="00403682" w:rsidRPr="008F3FEB" w:rsidRDefault="00403682" w:rsidP="00403682">
      <w:r w:rsidRPr="008F3FEB">
        <w:rPr>
          <w:b/>
          <w:bCs/>
        </w:rPr>
        <w:t xml:space="preserve">TAB connector TX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TX requirements are applied. </w:t>
      </w:r>
    </w:p>
    <w:p w14:paraId="30D21C45"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transmitting a cell when the </w:t>
      </w:r>
      <w:r w:rsidRPr="008F3FEB">
        <w:rPr>
          <w:i/>
        </w:rPr>
        <w:t>BS type 1-H</w:t>
      </w:r>
      <w:r w:rsidRPr="008F3FEB">
        <w:t xml:space="preserve"> setting corresponding to the declared minimum number of cells with transmission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DB43B75" w14:textId="77777777" w:rsidR="00403682" w:rsidRPr="008F3FEB" w:rsidRDefault="00403682" w:rsidP="00403682">
      <w:pPr>
        <w:rPr>
          <w:lang w:eastAsia="zh-CN"/>
        </w:rPr>
      </w:pPr>
      <w:proofErr w:type="gramStart"/>
      <w:r w:rsidRPr="008F3FEB">
        <w:rPr>
          <w:b/>
        </w:rPr>
        <w:t>transceiver</w:t>
      </w:r>
      <w:proofErr w:type="gramEnd"/>
      <w:r w:rsidRPr="008F3FEB">
        <w:rPr>
          <w:b/>
        </w:rPr>
        <w:t xml:space="preserve"> array boundary:</w:t>
      </w:r>
      <w:r w:rsidRPr="008F3FEB">
        <w:t xml:space="preserve"> </w:t>
      </w:r>
      <w:r w:rsidRPr="008F3FEB">
        <w:rPr>
          <w:lang w:eastAsia="zh-CN"/>
        </w:rPr>
        <w:t>conducted interface between the transceiver unit array and the composite antenna</w:t>
      </w:r>
    </w:p>
    <w:p w14:paraId="3659D76A" w14:textId="77777777" w:rsidR="00403682" w:rsidRPr="008F3FEB" w:rsidRDefault="00403682" w:rsidP="00403682">
      <w:proofErr w:type="gramStart"/>
      <w:r w:rsidRPr="008F3FEB">
        <w:rPr>
          <w:b/>
          <w:bCs/>
        </w:rPr>
        <w:t>transmitter</w:t>
      </w:r>
      <w:proofErr w:type="gramEnd"/>
      <w:r w:rsidRPr="008F3FEB">
        <w:rPr>
          <w:b/>
          <w:bCs/>
        </w:rPr>
        <w:t xml:space="preserve"> OFF period:</w:t>
      </w:r>
      <w:r w:rsidRPr="008F3FEB">
        <w:t xml:space="preserve"> time period during which the BS transmitter is not allowed to transmit</w:t>
      </w:r>
    </w:p>
    <w:p w14:paraId="2FA9C42B" w14:textId="77777777" w:rsidR="00403682" w:rsidRPr="008F3FEB" w:rsidRDefault="00403682" w:rsidP="00403682">
      <w:pPr>
        <w:rPr>
          <w:rFonts w:cs="v5.0.0"/>
          <w:bCs/>
          <w:lang w:eastAsia="ko-KR"/>
        </w:rPr>
      </w:pPr>
      <w:proofErr w:type="gramStart"/>
      <w:r w:rsidRPr="008F3FEB">
        <w:rPr>
          <w:rFonts w:cs="v5.0.0"/>
          <w:b/>
          <w:bCs/>
          <w:lang w:eastAsia="ko-KR"/>
        </w:rPr>
        <w:t>transmitter</w:t>
      </w:r>
      <w:proofErr w:type="gramEnd"/>
      <w:r w:rsidRPr="008F3FEB">
        <w:rPr>
          <w:rFonts w:cs="v5.0.0"/>
          <w:b/>
          <w:bCs/>
          <w:lang w:eastAsia="ko-KR"/>
        </w:rPr>
        <w:t xml:space="preserve"> ON period: </w:t>
      </w:r>
      <w:r w:rsidRPr="008F3FEB">
        <w:rPr>
          <w:rFonts w:cs="v5.0.0"/>
          <w:bCs/>
          <w:lang w:eastAsia="ko-KR"/>
        </w:rPr>
        <w:t>time period during which the BS transmitter is transmitting data and/or reference symbols</w:t>
      </w:r>
    </w:p>
    <w:p w14:paraId="1ED7641D" w14:textId="77777777" w:rsidR="00403682" w:rsidRDefault="00403682" w:rsidP="00403682">
      <w:proofErr w:type="gramStart"/>
      <w:r w:rsidRPr="008F3FEB">
        <w:rPr>
          <w:b/>
          <w:bCs/>
        </w:rPr>
        <w:t>transmitter</w:t>
      </w:r>
      <w:proofErr w:type="gramEnd"/>
      <w:r w:rsidRPr="008F3FEB">
        <w:rPr>
          <w:b/>
          <w:bCs/>
        </w:rPr>
        <w:t xml:space="preserve"> transient period:</w:t>
      </w:r>
      <w:r w:rsidRPr="008F3FEB">
        <w:t xml:space="preserve"> time period during which the transmitter is changing from the OFF period to the ON period or vice versa</w:t>
      </w:r>
    </w:p>
    <w:p w14:paraId="574C28AF" w14:textId="00B00FD8" w:rsidR="000C6809" w:rsidRDefault="000C6809" w:rsidP="000C6809">
      <w:proofErr w:type="gramStart"/>
      <w:r>
        <w:rPr>
          <w:b/>
        </w:rPr>
        <w:t>upper</w:t>
      </w:r>
      <w:proofErr w:type="gramEnd"/>
      <w:r>
        <w:rPr>
          <w:b/>
        </w:rPr>
        <w:t xml:space="preserve"> </w:t>
      </w:r>
      <w:r>
        <w:rPr>
          <w:rFonts w:hint="eastAsia"/>
          <w:b/>
          <w:lang w:eastAsia="zh-CN"/>
        </w:rPr>
        <w:t>sub-block</w:t>
      </w:r>
      <w:r>
        <w:rPr>
          <w:b/>
        </w:rPr>
        <w:t xml:space="preserve"> edge: </w:t>
      </w:r>
      <w:r>
        <w:t xml:space="preserve">frequency at the upper edge of </w:t>
      </w:r>
      <w:r>
        <w:rPr>
          <w:rFonts w:hint="eastAsia"/>
          <w:lang w:eastAsia="zh-CN"/>
        </w:rPr>
        <w:t>one</w:t>
      </w:r>
      <w:r>
        <w:t xml:space="preserve"> </w:t>
      </w:r>
      <w:r>
        <w:rPr>
          <w:rFonts w:hint="eastAsia"/>
          <w:i/>
          <w:iCs/>
          <w:lang w:eastAsia="zh-CN"/>
        </w:rPr>
        <w:t>sub-block</w:t>
      </w:r>
    </w:p>
    <w:p w14:paraId="044E9F91" w14:textId="1FC1A575" w:rsidR="000C6809" w:rsidRPr="008F3FEB" w:rsidRDefault="000C6809" w:rsidP="000C6809">
      <w:pPr>
        <w:pStyle w:val="NO"/>
        <w:rPr>
          <w:rFonts w:cs="v5.0.0"/>
          <w:bCs/>
          <w:lang w:eastAsia="ko-KR"/>
        </w:rPr>
      </w:pPr>
      <w:r>
        <w:t>NOTE:</w:t>
      </w:r>
      <w:r>
        <w:tab/>
        <w:t>It is used as a frequency reference point for both transmitter and receiver requirements.</w:t>
      </w:r>
    </w:p>
    <w:p w14:paraId="2E6A8EE5" w14:textId="77777777" w:rsidR="00080512" w:rsidRPr="004D3578" w:rsidRDefault="00080512">
      <w:pPr>
        <w:pStyle w:val="Heading2"/>
      </w:pPr>
      <w:bookmarkStart w:id="1280" w:name="_Toc481570471"/>
      <w:bookmarkStart w:id="1281" w:name="_Toc519005990"/>
      <w:r w:rsidRPr="004D3578">
        <w:t>3.2</w:t>
      </w:r>
      <w:r w:rsidRPr="004D3578">
        <w:tab/>
        <w:t>Symbols</w:t>
      </w:r>
      <w:bookmarkEnd w:id="1280"/>
      <w:bookmarkEnd w:id="1281"/>
    </w:p>
    <w:p w14:paraId="48F8C65A" w14:textId="77777777" w:rsidR="00080512" w:rsidRPr="004D3578" w:rsidRDefault="00080512">
      <w:pPr>
        <w:keepNext/>
      </w:pPr>
      <w:r w:rsidRPr="004D3578">
        <w:t>For the purposes of the present document, the following symbols apply:</w:t>
      </w:r>
    </w:p>
    <w:p w14:paraId="0A266265" w14:textId="77777777" w:rsidR="00403682" w:rsidRPr="008F3FEB" w:rsidRDefault="00403682" w:rsidP="00403682">
      <w:pPr>
        <w:pStyle w:val="EW"/>
        <w:rPr>
          <w:rFonts w:cs="v5.0.0"/>
          <w:lang w:eastAsia="zh-CN"/>
        </w:rPr>
      </w:pPr>
      <w:r w:rsidRPr="008F3FEB">
        <w:rPr>
          <w:rFonts w:ascii="Symbol" w:hAnsi="Symbol" w:cs="v5.0.0"/>
        </w:rPr>
        <w:t></w:t>
      </w:r>
      <w:r w:rsidRPr="008F3FEB">
        <w:rPr>
          <w:rFonts w:cs="v5.0.0"/>
        </w:rPr>
        <w:tab/>
        <w:t>Percentage of the mean transmitted power emitted outside the occupied bandwidth on the assigned channel</w:t>
      </w:r>
    </w:p>
    <w:p w14:paraId="7F4DD52B" w14:textId="77777777" w:rsidR="000C6809" w:rsidRDefault="00403682" w:rsidP="00403682">
      <w:pPr>
        <w:pStyle w:val="EW"/>
        <w:rPr>
          <w:i/>
        </w:rPr>
      </w:pPr>
      <w:r w:rsidRPr="008F3FEB">
        <w:t>BW</w:t>
      </w:r>
      <w:r w:rsidRPr="008F3FEB">
        <w:rPr>
          <w:vertAlign w:val="subscript"/>
        </w:rPr>
        <w:t>Channel</w:t>
      </w:r>
      <w:r w:rsidRPr="008F3FEB">
        <w:tab/>
      </w:r>
      <w:r w:rsidRPr="008F3FEB">
        <w:rPr>
          <w:i/>
        </w:rPr>
        <w:t>BS channel bandwidth</w:t>
      </w:r>
    </w:p>
    <w:p w14:paraId="28C1A170" w14:textId="77777777" w:rsidR="000C6809" w:rsidRDefault="000C6809" w:rsidP="000C6809">
      <w:pPr>
        <w:pStyle w:val="EW"/>
        <w:rPr>
          <w:vertAlign w:val="subscript"/>
        </w:rPr>
      </w:pPr>
      <w:r>
        <w:t>BW</w:t>
      </w:r>
      <w:r>
        <w:rPr>
          <w:vertAlign w:val="subscript"/>
        </w:rPr>
        <w:t>Channel_CA</w:t>
      </w:r>
      <w:r>
        <w:t xml:space="preserve"> </w:t>
      </w:r>
      <w:r>
        <w:tab/>
      </w:r>
      <w:r>
        <w:rPr>
          <w:i/>
          <w:iCs/>
        </w:rPr>
        <w:t xml:space="preserve">Aggregated </w:t>
      </w:r>
      <w:r>
        <w:rPr>
          <w:rFonts w:hint="eastAsia"/>
          <w:i/>
          <w:iCs/>
          <w:lang w:val="en-US" w:eastAsia="zh-CN"/>
        </w:rPr>
        <w:t xml:space="preserve">BS </w:t>
      </w:r>
      <w:r>
        <w:rPr>
          <w:i/>
          <w:iCs/>
        </w:rPr>
        <w:t>Channel Bandwidth</w:t>
      </w:r>
      <w:r>
        <w:t>, expressed in MHz. BW</w:t>
      </w:r>
      <w:r>
        <w:rPr>
          <w:vertAlign w:val="subscript"/>
        </w:rPr>
        <w:t>Channel_CA</w:t>
      </w:r>
      <w:r>
        <w:t>= F</w:t>
      </w:r>
      <w:r>
        <w:rPr>
          <w:vertAlign w:val="subscript"/>
        </w:rPr>
        <w:t>edge_high</w:t>
      </w:r>
      <w:r>
        <w:t>- F</w:t>
      </w:r>
      <w:r>
        <w:rPr>
          <w:vertAlign w:val="subscript"/>
        </w:rPr>
        <w:t>edge_low.</w:t>
      </w:r>
    </w:p>
    <w:p w14:paraId="693517EA" w14:textId="6D3CF691" w:rsidR="00403682" w:rsidRPr="008F3FEB" w:rsidRDefault="000C6809" w:rsidP="00403682">
      <w:pPr>
        <w:pStyle w:val="EW"/>
      </w:pPr>
      <w:r>
        <w:t>BW</w:t>
      </w:r>
      <w:r>
        <w:rPr>
          <w:vertAlign w:val="subscript"/>
        </w:rPr>
        <w:t>Channel</w:t>
      </w:r>
      <w:proofErr w:type="gramStart"/>
      <w:r>
        <w:rPr>
          <w:vertAlign w:val="subscript"/>
        </w:rPr>
        <w:t>,block</w:t>
      </w:r>
      <w:proofErr w:type="gramEnd"/>
      <w:r>
        <w:t xml:space="preserve"> </w:t>
      </w:r>
      <w:r>
        <w:tab/>
        <w:t>Sub-block bandwidth, expressed in MHz. BW</w:t>
      </w:r>
      <w:r>
        <w:rPr>
          <w:vertAlign w:val="subscript"/>
        </w:rPr>
        <w:t>Channel,block</w:t>
      </w:r>
      <w:r>
        <w:t>= F</w:t>
      </w:r>
      <w:r>
        <w:rPr>
          <w:vertAlign w:val="subscript"/>
        </w:rPr>
        <w:t>edge,block,high</w:t>
      </w:r>
      <w:r>
        <w:t>- F</w:t>
      </w:r>
      <w:r>
        <w:rPr>
          <w:vertAlign w:val="subscript"/>
        </w:rPr>
        <w:t>edge,block,low.</w:t>
      </w:r>
      <w:r w:rsidR="00403682" w:rsidRPr="008F3FEB">
        <w:t xml:space="preserve"> </w:t>
      </w:r>
    </w:p>
    <w:p w14:paraId="34E36CBC" w14:textId="77777777" w:rsidR="00403682" w:rsidRPr="008F3FEB" w:rsidRDefault="00403682" w:rsidP="00403682">
      <w:pPr>
        <w:pStyle w:val="EW"/>
        <w:rPr>
          <w:lang w:eastAsia="zh-CN"/>
        </w:rPr>
      </w:pPr>
      <w:r w:rsidRPr="008F3FEB">
        <w:t>BW</w:t>
      </w:r>
      <w:r w:rsidRPr="008F3FEB">
        <w:rPr>
          <w:vertAlign w:val="subscript"/>
        </w:rPr>
        <w:t>Config</w:t>
      </w:r>
      <w:r w:rsidRPr="008F3FEB">
        <w:tab/>
        <w:t>Transmission bandwidth configuration, expressed in MHz, where BW</w:t>
      </w:r>
      <w:r w:rsidRPr="008F3FEB">
        <w:rPr>
          <w:vertAlign w:val="subscript"/>
        </w:rPr>
        <w:t>Config</w:t>
      </w:r>
      <w:r w:rsidRPr="008F3FEB">
        <w:t xml:space="preserve"> = </w:t>
      </w:r>
      <w:r w:rsidRPr="008F3FEB">
        <w:rPr>
          <w:i/>
          <w:iCs/>
        </w:rPr>
        <w:t>N</w:t>
      </w:r>
      <w:r w:rsidRPr="008F3FEB">
        <w:rPr>
          <w:vertAlign w:val="subscript"/>
        </w:rPr>
        <w:t>RB</w:t>
      </w:r>
      <w:r w:rsidRPr="008F3FEB">
        <w:t xml:space="preserve"> x SCS x 12 kHz</w:t>
      </w:r>
    </w:p>
    <w:p w14:paraId="13CF4463" w14:textId="77777777" w:rsidR="00403682" w:rsidRPr="008F3FEB" w:rsidRDefault="00403682" w:rsidP="00403682">
      <w:pPr>
        <w:pStyle w:val="EW"/>
      </w:pPr>
      <w:r w:rsidRPr="008F3FEB">
        <w:rPr>
          <w:rFonts w:cs="v5.0.0"/>
        </w:rPr>
        <w:sym w:font="Symbol" w:char="F044"/>
      </w:r>
      <w:proofErr w:type="gramStart"/>
      <w:r w:rsidRPr="008F3FEB">
        <w:rPr>
          <w:rFonts w:cs="v5.0.0"/>
        </w:rPr>
        <w:t>f</w:t>
      </w:r>
      <w:proofErr w:type="gramEnd"/>
      <w:r w:rsidRPr="008F3FEB" w:rsidDel="00134B17">
        <w:t xml:space="preserve"> </w:t>
      </w:r>
      <w:r w:rsidRPr="008F3FEB">
        <w:tab/>
        <w:t>Separation between the channel edge frequency and the nominal -3 dB point of the measuring filter closest to the carrier frequency</w:t>
      </w:r>
    </w:p>
    <w:p w14:paraId="117F4683" w14:textId="77777777" w:rsidR="00403682" w:rsidRPr="008F3FEB" w:rsidRDefault="00403682" w:rsidP="00403682">
      <w:pPr>
        <w:pStyle w:val="EW"/>
      </w:pPr>
      <w:r w:rsidRPr="008F3FEB">
        <w:rPr>
          <w:rFonts w:cs="v5.0.0"/>
        </w:rPr>
        <w:sym w:font="Symbol" w:char="F044"/>
      </w:r>
      <w:proofErr w:type="gramStart"/>
      <w:r w:rsidRPr="008F3FEB">
        <w:rPr>
          <w:rFonts w:cs="v5.0.0"/>
        </w:rPr>
        <w:t>f</w:t>
      </w:r>
      <w:r w:rsidRPr="008F3FEB">
        <w:rPr>
          <w:rFonts w:cs="v5.0.0"/>
          <w:vertAlign w:val="subscript"/>
        </w:rPr>
        <w:t>max</w:t>
      </w:r>
      <w:proofErr w:type="gramEnd"/>
      <w:r w:rsidRPr="008F3FEB">
        <w:rPr>
          <w:rFonts w:cs="v5.0.0"/>
        </w:rPr>
        <w:t xml:space="preserve"> </w:t>
      </w:r>
      <w:r w:rsidRPr="008F3FEB">
        <w:rPr>
          <w:rFonts w:cs="v5.0.0"/>
        </w:rPr>
        <w:tab/>
        <w:t>f_offset</w:t>
      </w:r>
      <w:r w:rsidRPr="008F3FEB">
        <w:rPr>
          <w:rFonts w:cs="v5.0.0"/>
          <w:vertAlign w:val="subscript"/>
        </w:rPr>
        <w:t>max</w:t>
      </w:r>
      <w:r w:rsidRPr="008F3FEB">
        <w:rPr>
          <w:rFonts w:cs="v5.0.0"/>
        </w:rPr>
        <w:t xml:space="preserve"> minus half of the bandwidth of the measuring filter</w:t>
      </w:r>
    </w:p>
    <w:p w14:paraId="5AC0BA13" w14:textId="77777777" w:rsidR="00403682" w:rsidRPr="008F3FEB" w:rsidRDefault="00403682" w:rsidP="00403682">
      <w:pPr>
        <w:pStyle w:val="EW"/>
      </w:pPr>
      <w:r w:rsidRPr="008F3FEB">
        <w:t>ΔF</w:t>
      </w:r>
      <w:r w:rsidRPr="008F3FEB">
        <w:rPr>
          <w:vertAlign w:val="subscript"/>
        </w:rPr>
        <w:t>Global</w:t>
      </w:r>
      <w:r w:rsidRPr="008F3FEB">
        <w:t xml:space="preserve"> </w:t>
      </w:r>
      <w:r w:rsidRPr="008F3FEB">
        <w:tab/>
        <w:t>Global frequency raster granularity</w:t>
      </w:r>
    </w:p>
    <w:p w14:paraId="2EAF445E" w14:textId="7AD44B47" w:rsidR="00403682" w:rsidRPr="008F3FEB" w:rsidRDefault="00403682" w:rsidP="00403682">
      <w:pPr>
        <w:pStyle w:val="EW"/>
      </w:pPr>
      <w:r w:rsidRPr="008F3FEB">
        <w:t>Δf</w:t>
      </w:r>
      <w:r w:rsidRPr="008F3FEB">
        <w:rPr>
          <w:vertAlign w:val="subscript"/>
        </w:rPr>
        <w:t>OBUE</w:t>
      </w:r>
      <w:r w:rsidRPr="008F3FEB">
        <w:t xml:space="preserve"> </w:t>
      </w:r>
      <w:r w:rsidRPr="008F3FEB">
        <w:tab/>
        <w:t xml:space="preserve">Maximum offset of the </w:t>
      </w:r>
      <w:r w:rsidRPr="008F3FEB">
        <w:rPr>
          <w:i/>
        </w:rPr>
        <w:t>operating band</w:t>
      </w:r>
      <w:r w:rsidRPr="008F3FEB">
        <w:t xml:space="preserve"> unwanted emissions mask from the downlink </w:t>
      </w:r>
      <w:r w:rsidRPr="008F3FEB">
        <w:rPr>
          <w:i/>
        </w:rPr>
        <w:t>operating band</w:t>
      </w:r>
      <w:r w:rsidRPr="008F3FEB">
        <w:t xml:space="preserve"> edge </w:t>
      </w:r>
    </w:p>
    <w:p w14:paraId="14DE9F58" w14:textId="77777777" w:rsidR="00403682" w:rsidRPr="008F3FEB" w:rsidRDefault="00403682" w:rsidP="00403682">
      <w:pPr>
        <w:pStyle w:val="EW"/>
      </w:pPr>
      <w:r w:rsidRPr="008F3FEB">
        <w:t>Δf</w:t>
      </w:r>
      <w:r w:rsidRPr="008F3FEB">
        <w:rPr>
          <w:vertAlign w:val="subscript"/>
        </w:rPr>
        <w:t>OOB</w:t>
      </w:r>
      <w:r w:rsidRPr="008F3FEB">
        <w:rPr>
          <w:vertAlign w:val="subscript"/>
        </w:rPr>
        <w:tab/>
      </w:r>
      <w:r w:rsidRPr="008F3FEB">
        <w:t xml:space="preserve">Maximum offset of the </w:t>
      </w:r>
      <w:r w:rsidRPr="008F3FEB">
        <w:rPr>
          <w:rFonts w:cs="v5.0.0"/>
        </w:rPr>
        <w:t xml:space="preserve">out-of-band </w:t>
      </w:r>
      <w:r w:rsidRPr="008F3FEB">
        <w:t xml:space="preserve">boundary from the uplink </w:t>
      </w:r>
      <w:r w:rsidRPr="008F3FEB">
        <w:rPr>
          <w:i/>
        </w:rPr>
        <w:t>operating band</w:t>
      </w:r>
      <w:r w:rsidRPr="008F3FEB">
        <w:t xml:space="preserve"> edge</w:t>
      </w:r>
    </w:p>
    <w:p w14:paraId="67AFAAF8" w14:textId="77777777" w:rsidR="00403682" w:rsidRPr="008F3FEB" w:rsidRDefault="00403682" w:rsidP="00403682">
      <w:pPr>
        <w:pStyle w:val="EW"/>
      </w:pPr>
      <w:r w:rsidRPr="008F3FEB">
        <w:t>ΔF</w:t>
      </w:r>
      <w:r w:rsidRPr="008F3FEB">
        <w:rPr>
          <w:vertAlign w:val="subscript"/>
        </w:rPr>
        <w:t>Raster</w:t>
      </w:r>
      <w:r w:rsidRPr="008F3FEB">
        <w:t xml:space="preserve"> </w:t>
      </w:r>
      <w:r w:rsidRPr="008F3FEB">
        <w:tab/>
        <w:t>Channel raster granularity</w:t>
      </w:r>
    </w:p>
    <w:p w14:paraId="593ED25F" w14:textId="77777777" w:rsidR="00403682" w:rsidRDefault="00403682" w:rsidP="00403682">
      <w:pPr>
        <w:pStyle w:val="EW"/>
      </w:pPr>
      <w:r w:rsidRPr="008F3FEB">
        <w:t>Δ</w:t>
      </w:r>
      <w:r w:rsidRPr="002C79AC">
        <w:rPr>
          <w:vertAlign w:val="subscript"/>
        </w:rPr>
        <w:t>SUL</w:t>
      </w:r>
      <w:r w:rsidRPr="008F3FEB">
        <w:tab/>
        <w:t>Channel raster offset for SUL</w:t>
      </w:r>
    </w:p>
    <w:p w14:paraId="270DA248" w14:textId="57A0422C" w:rsidR="00DF4ADB" w:rsidRDefault="00DF4ADB" w:rsidP="00DF4ADB">
      <w:pPr>
        <w:pStyle w:val="EW"/>
        <w:rPr>
          <w:lang w:eastAsia="zh-CN"/>
        </w:rPr>
      </w:pPr>
      <w:r>
        <w:t>F</w:t>
      </w:r>
      <w:r>
        <w:rPr>
          <w:vertAlign w:val="subscript"/>
        </w:rPr>
        <w:t>C</w:t>
      </w:r>
      <w:r>
        <w:rPr>
          <w:vertAlign w:val="subscript"/>
        </w:rPr>
        <w:tab/>
      </w:r>
      <w:r w:rsidRPr="00AC4FEE">
        <w:rPr>
          <w:rFonts w:hint="eastAsia"/>
          <w:i/>
          <w:iCs/>
          <w:lang w:val="en-US"/>
        </w:rPr>
        <w:t xml:space="preserve">RF reference frequency </w:t>
      </w:r>
      <w:r w:rsidRPr="00AC4FEE">
        <w:rPr>
          <w:rFonts w:hint="eastAsia"/>
          <w:lang w:val="en-US"/>
        </w:rPr>
        <w:t>on the channel raster</w:t>
      </w:r>
    </w:p>
    <w:p w14:paraId="5117754E" w14:textId="71B44109" w:rsidR="00DF4ADB" w:rsidRDefault="00DF4ADB" w:rsidP="00DF4ADB">
      <w:pPr>
        <w:pStyle w:val="EW"/>
        <w:rPr>
          <w:vertAlign w:val="subscript"/>
        </w:rPr>
      </w:pPr>
      <w:r>
        <w:rPr>
          <w:bCs/>
        </w:rPr>
        <w:t>F</w:t>
      </w:r>
      <w:r>
        <w:rPr>
          <w:bCs/>
          <w:vertAlign w:val="subscript"/>
        </w:rPr>
        <w:t>C</w:t>
      </w:r>
      <w:proofErr w:type="gramStart"/>
      <w:r>
        <w:rPr>
          <w:bCs/>
          <w:vertAlign w:val="subscript"/>
        </w:rPr>
        <w:t>,block</w:t>
      </w:r>
      <w:proofErr w:type="gramEnd"/>
      <w:r>
        <w:rPr>
          <w:bCs/>
          <w:vertAlign w:val="subscript"/>
        </w:rPr>
        <w:t>, high</w:t>
      </w:r>
      <w:r>
        <w:rPr>
          <w:vertAlign w:val="subscript"/>
        </w:rPr>
        <w:tab/>
      </w:r>
      <w:r>
        <w:rPr>
          <w:rFonts w:hint="eastAsia"/>
          <w:lang w:val="en-US" w:eastAsia="zh-CN"/>
        </w:rPr>
        <w:t xml:space="preserve">Fc </w:t>
      </w:r>
      <w:r>
        <w:t>of the highest transmitted/received carrier in a sub-block</w:t>
      </w:r>
    </w:p>
    <w:p w14:paraId="0BFC1751" w14:textId="26E6721B" w:rsidR="00DF4ADB" w:rsidRDefault="00DF4ADB" w:rsidP="00DF4ADB">
      <w:pPr>
        <w:pStyle w:val="EW"/>
      </w:pPr>
      <w:r>
        <w:rPr>
          <w:bCs/>
        </w:rPr>
        <w:t>F</w:t>
      </w:r>
      <w:r>
        <w:rPr>
          <w:bCs/>
          <w:vertAlign w:val="subscript"/>
        </w:rPr>
        <w:t>C</w:t>
      </w:r>
      <w:proofErr w:type="gramStart"/>
      <w:r>
        <w:rPr>
          <w:bCs/>
          <w:vertAlign w:val="subscript"/>
        </w:rPr>
        <w:t>,block</w:t>
      </w:r>
      <w:proofErr w:type="gramEnd"/>
      <w:r>
        <w:rPr>
          <w:bCs/>
          <w:vertAlign w:val="subscript"/>
        </w:rPr>
        <w:t>, low</w:t>
      </w:r>
      <w:r>
        <w:rPr>
          <w:vertAlign w:val="subscript"/>
        </w:rPr>
        <w:tab/>
      </w:r>
      <w:r>
        <w:rPr>
          <w:rFonts w:hint="eastAsia"/>
          <w:lang w:val="en-US" w:eastAsia="zh-CN"/>
        </w:rPr>
        <w:t>Fc</w:t>
      </w:r>
      <w:r>
        <w:t xml:space="preserve"> of the lowest transmitted/received carrier in a sub-block</w:t>
      </w:r>
    </w:p>
    <w:p w14:paraId="61173A11" w14:textId="3349831C" w:rsidR="00DF4ADB" w:rsidRDefault="00DF4ADB" w:rsidP="00DF4ADB">
      <w:pPr>
        <w:pStyle w:val="EW"/>
      </w:pPr>
      <w:r>
        <w:t>F</w:t>
      </w:r>
      <w:r>
        <w:rPr>
          <w:vertAlign w:val="subscript"/>
        </w:rPr>
        <w:t>C_low</w:t>
      </w:r>
      <w:r>
        <w:t xml:space="preserve"> </w:t>
      </w:r>
      <w:r>
        <w:tab/>
        <w:t xml:space="preserve">The </w:t>
      </w:r>
      <w:r>
        <w:rPr>
          <w:rFonts w:hint="eastAsia"/>
          <w:lang w:val="en-US" w:eastAsia="zh-CN"/>
        </w:rPr>
        <w:t xml:space="preserve">Fc </w:t>
      </w:r>
      <w:r>
        <w:t>of the lowest carrier, expressed in MHz</w:t>
      </w:r>
    </w:p>
    <w:p w14:paraId="531B8E7E" w14:textId="2637A26A" w:rsidR="00DF4ADB" w:rsidRDefault="00DF4ADB" w:rsidP="00DF4ADB">
      <w:pPr>
        <w:pStyle w:val="EW"/>
      </w:pPr>
      <w:r>
        <w:t>F</w:t>
      </w:r>
      <w:r>
        <w:rPr>
          <w:vertAlign w:val="subscript"/>
        </w:rPr>
        <w:t>C_high</w:t>
      </w:r>
      <w:r>
        <w:t xml:space="preserve"> </w:t>
      </w:r>
      <w:r>
        <w:tab/>
        <w:t>The</w:t>
      </w:r>
      <w:r>
        <w:rPr>
          <w:rFonts w:hint="eastAsia"/>
          <w:lang w:val="en-US" w:eastAsia="zh-CN"/>
        </w:rPr>
        <w:t xml:space="preserve"> Fc</w:t>
      </w:r>
      <w:r>
        <w:t xml:space="preserve"> of the highest carrier, expressed in MHz</w:t>
      </w:r>
    </w:p>
    <w:p w14:paraId="63365C53" w14:textId="145F9E53" w:rsidR="00DF4ADB" w:rsidRDefault="00DF4ADB" w:rsidP="00DF4ADB">
      <w:pPr>
        <w:pStyle w:val="EW"/>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hint="eastAsia"/>
          <w:vertAlign w:val="subscript"/>
          <w:lang w:val="en-US" w:eastAsia="zh-CN"/>
        </w:rPr>
        <w:t>_low</w:t>
      </w:r>
    </w:p>
    <w:p w14:paraId="3780D337" w14:textId="7AC5A373" w:rsidR="00DF4ADB" w:rsidRDefault="00DF4ADB" w:rsidP="00DF4ADB">
      <w:pPr>
        <w:pStyle w:val="EW"/>
        <w:rPr>
          <w:vertAlign w:val="subscript"/>
        </w:rPr>
      </w:pPr>
      <w:r>
        <w:lastRenderedPageBreak/>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hint="eastAsia"/>
          <w:vertAlign w:val="subscript"/>
          <w:lang w:val="en-US" w:eastAsia="zh-CN"/>
        </w:rPr>
        <w:t>_high</w:t>
      </w:r>
      <w:r>
        <w:rPr>
          <w:vertAlign w:val="subscript"/>
        </w:rPr>
        <w:t>.</w:t>
      </w:r>
    </w:p>
    <w:p w14:paraId="6433B082" w14:textId="279C7898" w:rsidR="00DF4ADB" w:rsidRDefault="00DF4ADB" w:rsidP="00DF4ADB">
      <w:pPr>
        <w:pStyle w:val="EW"/>
      </w:pPr>
      <w:r>
        <w:t>F</w:t>
      </w:r>
      <w:r>
        <w:rPr>
          <w:vertAlign w:val="subscript"/>
        </w:rPr>
        <w:t>edge</w:t>
      </w:r>
      <w:proofErr w:type="gramStart"/>
      <w:r>
        <w:rPr>
          <w:vertAlign w:val="subscript"/>
        </w:rPr>
        <w:t>,block,low</w:t>
      </w:r>
      <w:proofErr w:type="gramEnd"/>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hint="eastAsia"/>
          <w:vertAlign w:val="subscript"/>
          <w:lang w:val="en-US" w:eastAsia="zh-CN"/>
        </w:rPr>
        <w:t>_low</w:t>
      </w:r>
    </w:p>
    <w:p w14:paraId="2E0748AA" w14:textId="38CB21FB" w:rsidR="00DF4ADB" w:rsidRDefault="00DF4ADB" w:rsidP="00DF4ADB">
      <w:pPr>
        <w:pStyle w:val="EW"/>
      </w:pPr>
      <w:r>
        <w:t>F</w:t>
      </w:r>
      <w:r>
        <w:rPr>
          <w:vertAlign w:val="subscript"/>
        </w:rPr>
        <w:t>edge</w:t>
      </w:r>
      <w:proofErr w:type="gramStart"/>
      <w:r>
        <w:rPr>
          <w:vertAlign w:val="subscript"/>
        </w:rPr>
        <w:t>,block,high</w:t>
      </w:r>
      <w:proofErr w:type="gramEnd"/>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hint="eastAsia"/>
          <w:vertAlign w:val="subscript"/>
          <w:lang w:val="en-US" w:eastAsia="zh-CN"/>
        </w:rPr>
        <w:t>_high</w:t>
      </w:r>
    </w:p>
    <w:p w14:paraId="687B68A3" w14:textId="77777777" w:rsidR="00DF4ADB" w:rsidRDefault="00DF4ADB" w:rsidP="00DF4ADB">
      <w:pPr>
        <w:pStyle w:val="EW"/>
      </w:pPr>
      <w:r>
        <w:t>F</w:t>
      </w:r>
      <w:r>
        <w:rPr>
          <w:vertAlign w:val="subscript"/>
        </w:rPr>
        <w:t>offset</w:t>
      </w:r>
      <w:r>
        <w:rPr>
          <w:vertAlign w:val="subscript"/>
          <w:lang w:val="en-US" w:eastAsia="zh-CN"/>
        </w:rPr>
        <w:t>_high</w:t>
      </w:r>
      <w:r>
        <w:t xml:space="preserve"> </w:t>
      </w:r>
      <w:r>
        <w:tab/>
        <w:t>Frequency offset from F</w:t>
      </w:r>
      <w:r>
        <w:rPr>
          <w:vertAlign w:val="subscript"/>
        </w:rPr>
        <w:t>C_high</w:t>
      </w:r>
      <w:r>
        <w:t xml:space="preserve"> to the upper </w:t>
      </w:r>
      <w:r>
        <w:rPr>
          <w:i/>
          <w:iCs/>
        </w:rPr>
        <w:t>Base Station RF Bandwidth edge</w:t>
      </w:r>
      <w:r>
        <w:t xml:space="preserve">, or from </w:t>
      </w:r>
      <w:r>
        <w:rPr>
          <w:bCs/>
        </w:rPr>
        <w:t>F</w:t>
      </w:r>
      <w:r>
        <w:rPr>
          <w:bCs/>
          <w:vertAlign w:val="subscript"/>
        </w:rPr>
        <w:t xml:space="preserve"> C</w:t>
      </w:r>
      <w:proofErr w:type="gramStart"/>
      <w:r>
        <w:rPr>
          <w:bCs/>
          <w:vertAlign w:val="subscript"/>
        </w:rPr>
        <w:t>,block</w:t>
      </w:r>
      <w:proofErr w:type="gramEnd"/>
      <w:r>
        <w:rPr>
          <w:bCs/>
          <w:vertAlign w:val="subscript"/>
        </w:rPr>
        <w:t xml:space="preserve">, high </w:t>
      </w:r>
      <w:r>
        <w:t>to the upper sub-block edge</w:t>
      </w:r>
    </w:p>
    <w:p w14:paraId="1A82D2EE" w14:textId="0E4363CA" w:rsidR="00403682" w:rsidRPr="008F3FEB" w:rsidRDefault="00DF4ADB" w:rsidP="00403682">
      <w:pPr>
        <w:pStyle w:val="EW"/>
      </w:pPr>
      <w:r>
        <w:t>F</w:t>
      </w:r>
      <w:r>
        <w:rPr>
          <w:vertAlign w:val="subscript"/>
        </w:rPr>
        <w:t>offset</w:t>
      </w:r>
      <w:r>
        <w:rPr>
          <w:rFonts w:hint="eastAsia"/>
          <w:vertAlign w:val="subscript"/>
          <w:lang w:val="en-US" w:eastAsia="zh-CN"/>
        </w:rPr>
        <w:t>_low</w:t>
      </w:r>
      <w:r>
        <w:t xml:space="preserve"> </w:t>
      </w:r>
      <w:r>
        <w:tab/>
        <w:t>Frequency offset from F</w:t>
      </w:r>
      <w:r>
        <w:rPr>
          <w:vertAlign w:val="subscript"/>
        </w:rPr>
        <w:t>C_low</w:t>
      </w:r>
      <w:r>
        <w:t xml:space="preserve"> to the lower </w:t>
      </w:r>
      <w:r>
        <w:rPr>
          <w:i/>
          <w:iCs/>
        </w:rPr>
        <w:t>Base Station RF Bandwidth edge</w:t>
      </w:r>
      <w:r>
        <w:t xml:space="preserve">, or from </w:t>
      </w:r>
      <w:r>
        <w:rPr>
          <w:bCs/>
        </w:rPr>
        <w:t>F</w:t>
      </w:r>
      <w:r>
        <w:rPr>
          <w:bCs/>
          <w:vertAlign w:val="subscript"/>
        </w:rPr>
        <w:t>C</w:t>
      </w:r>
      <w:proofErr w:type="gramStart"/>
      <w:r>
        <w:rPr>
          <w:bCs/>
          <w:vertAlign w:val="subscript"/>
        </w:rPr>
        <w:t>,block</w:t>
      </w:r>
      <w:proofErr w:type="gramEnd"/>
      <w:r>
        <w:rPr>
          <w:bCs/>
          <w:vertAlign w:val="subscript"/>
        </w:rPr>
        <w:t xml:space="preserve">, low </w:t>
      </w:r>
      <w:r>
        <w:t>to the lower sub-block edge</w:t>
      </w:r>
      <w:r w:rsidR="00403682" w:rsidRPr="008F3FEB">
        <w:t>F</w:t>
      </w:r>
      <w:r w:rsidR="00403682" w:rsidRPr="008F3FEB">
        <w:rPr>
          <w:vertAlign w:val="subscript"/>
        </w:rPr>
        <w:t>DL_low</w:t>
      </w:r>
      <w:r w:rsidR="00403682" w:rsidRPr="008F3FEB">
        <w:rPr>
          <w:vertAlign w:val="subscript"/>
        </w:rPr>
        <w:tab/>
      </w:r>
      <w:r w:rsidR="00403682" w:rsidRPr="008F3FEB">
        <w:t xml:space="preserve">The lowest frequency of the downlink </w:t>
      </w:r>
      <w:r w:rsidR="00403682" w:rsidRPr="008F3FEB">
        <w:rPr>
          <w:i/>
        </w:rPr>
        <w:t>operating band</w:t>
      </w:r>
    </w:p>
    <w:p w14:paraId="27E2B713"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3F9619BC" w14:textId="77777777" w:rsidR="00403682" w:rsidRPr="008F3FEB" w:rsidRDefault="00403682" w:rsidP="00403682">
      <w:pPr>
        <w:pStyle w:val="EW"/>
        <w:rPr>
          <w:rFonts w:cs="v5.0.0"/>
        </w:rPr>
      </w:pPr>
      <w:proofErr w:type="gramStart"/>
      <w:r w:rsidRPr="008F3FEB">
        <w:rPr>
          <w:rFonts w:cs="v5.0.0"/>
        </w:rPr>
        <w:t>f_offset</w:t>
      </w:r>
      <w:proofErr w:type="gramEnd"/>
      <w:r w:rsidRPr="008F3FEB">
        <w:rPr>
          <w:rFonts w:cs="v5.0.0"/>
        </w:rPr>
        <w:tab/>
        <w:t>Separation between the channel edge frequency and the centre of the measuring filter</w:t>
      </w:r>
    </w:p>
    <w:p w14:paraId="7C662639" w14:textId="77777777" w:rsidR="00403682" w:rsidRPr="008F3FEB" w:rsidRDefault="00403682" w:rsidP="00403682">
      <w:pPr>
        <w:pStyle w:val="EW"/>
        <w:rPr>
          <w:rFonts w:eastAsia="MS Mincho"/>
          <w:lang w:eastAsia="ja-JP"/>
        </w:rPr>
      </w:pPr>
      <w:proofErr w:type="gramStart"/>
      <w:r w:rsidRPr="008F3FEB">
        <w:rPr>
          <w:rFonts w:cs="v5.0.0"/>
        </w:rPr>
        <w:t>f_offset</w:t>
      </w:r>
      <w:r w:rsidRPr="008F3FEB">
        <w:rPr>
          <w:rFonts w:cs="v5.0.0"/>
          <w:vertAlign w:val="subscript"/>
        </w:rPr>
        <w:t>max</w:t>
      </w:r>
      <w:proofErr w:type="gramEnd"/>
      <w:r w:rsidRPr="008F3FEB">
        <w:rPr>
          <w:rFonts w:cs="v5.0.0"/>
          <w:vertAlign w:val="subscript"/>
        </w:rPr>
        <w:tab/>
      </w:r>
      <w:r w:rsidRPr="008F3FEB">
        <w:rPr>
          <w:rFonts w:cs="v5.0.0"/>
        </w:rPr>
        <w:t xml:space="preserve">The offset to the frequency </w:t>
      </w:r>
      <w:r w:rsidRPr="008F3FEB">
        <w:t>Δf</w:t>
      </w:r>
      <w:r w:rsidRPr="008F3FEB">
        <w:rPr>
          <w:vertAlign w:val="subscript"/>
        </w:rPr>
        <w:t>OBUE</w:t>
      </w:r>
      <w:r w:rsidRPr="008F3FEB">
        <w:rPr>
          <w:rFonts w:cs="v5.0.0"/>
        </w:rPr>
        <w:t xml:space="preserve"> outside the downlink </w:t>
      </w:r>
      <w:r w:rsidRPr="008F3FEB">
        <w:rPr>
          <w:rFonts w:cs="v5.0.0"/>
          <w:i/>
        </w:rPr>
        <w:t>operating band</w:t>
      </w:r>
    </w:p>
    <w:p w14:paraId="75D54C3E" w14:textId="77777777" w:rsidR="00403682" w:rsidRPr="008F3FEB" w:rsidRDefault="00403682" w:rsidP="00403682">
      <w:pPr>
        <w:pStyle w:val="EW"/>
      </w:pPr>
      <w:r w:rsidRPr="008F3FEB">
        <w:t>F</w:t>
      </w:r>
      <w:r w:rsidRPr="008F3FEB">
        <w:rPr>
          <w:vertAlign w:val="subscript"/>
        </w:rPr>
        <w:t>REF</w:t>
      </w:r>
      <w:r w:rsidRPr="008F3FEB">
        <w:tab/>
        <w:t>RF reference frequency</w:t>
      </w:r>
    </w:p>
    <w:p w14:paraId="12DAEA53" w14:textId="77777777" w:rsidR="00403682" w:rsidRPr="008F3FEB" w:rsidRDefault="00403682" w:rsidP="00403682">
      <w:pPr>
        <w:pStyle w:val="EW"/>
      </w:pPr>
      <w:r w:rsidRPr="008F3FEB">
        <w:t>F</w:t>
      </w:r>
      <w:r w:rsidRPr="008F3FEB">
        <w:rPr>
          <w:vertAlign w:val="subscript"/>
        </w:rPr>
        <w:t>REF</w:t>
      </w:r>
      <w:proofErr w:type="gramStart"/>
      <w:r w:rsidRPr="008F3FEB">
        <w:rPr>
          <w:vertAlign w:val="subscript"/>
        </w:rPr>
        <w:t>,SUL</w:t>
      </w:r>
      <w:proofErr w:type="gramEnd"/>
      <w:r w:rsidRPr="008F3FEB">
        <w:rPr>
          <w:vertAlign w:val="subscript"/>
        </w:rPr>
        <w:tab/>
      </w:r>
      <w:r w:rsidRPr="008F3FEB">
        <w:tab/>
        <w:t>RF reference frequency for Supplementary Uplink (SUL) bands</w:t>
      </w:r>
    </w:p>
    <w:p w14:paraId="735C391B" w14:textId="77777777" w:rsidR="00403682" w:rsidRPr="008F3FEB" w:rsidRDefault="00403682" w:rsidP="00403682">
      <w:pPr>
        <w:pStyle w:val="EW"/>
      </w:pPr>
      <w:r w:rsidRPr="008F3FEB">
        <w:t>F</w:t>
      </w:r>
      <w:r w:rsidRPr="008F3FEB">
        <w:rPr>
          <w:vertAlign w:val="subscript"/>
        </w:rPr>
        <w:t>DL_low</w:t>
      </w:r>
      <w:r w:rsidRPr="008F3FEB">
        <w:rPr>
          <w:vertAlign w:val="subscript"/>
        </w:rPr>
        <w:tab/>
      </w:r>
      <w:r w:rsidRPr="008F3FEB">
        <w:t xml:space="preserve">The lowest frequency of the downlink </w:t>
      </w:r>
      <w:r w:rsidRPr="008F3FEB">
        <w:rPr>
          <w:i/>
        </w:rPr>
        <w:t>operating band</w:t>
      </w:r>
    </w:p>
    <w:p w14:paraId="3407C189"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28988102" w14:textId="77777777" w:rsidR="00403682" w:rsidRPr="008F3FEB" w:rsidRDefault="00403682" w:rsidP="00403682">
      <w:pPr>
        <w:pStyle w:val="EW"/>
        <w:rPr>
          <w:rFonts w:cs="Arial"/>
          <w:lang w:eastAsia="zh-CN"/>
        </w:rPr>
      </w:pPr>
      <w:r w:rsidRPr="008F3FEB">
        <w:t>F</w:t>
      </w:r>
      <w:r w:rsidRPr="008F3FEB">
        <w:rPr>
          <w:vertAlign w:val="subscript"/>
        </w:rPr>
        <w:t>UL_low</w:t>
      </w:r>
      <w:r w:rsidRPr="008F3FEB">
        <w:rPr>
          <w:vertAlign w:val="subscript"/>
        </w:rPr>
        <w:tab/>
      </w:r>
      <w:r w:rsidRPr="008F3FEB">
        <w:t xml:space="preserve">The lowest frequency of the uplink </w:t>
      </w:r>
      <w:r w:rsidRPr="008F3FEB">
        <w:rPr>
          <w:i/>
        </w:rPr>
        <w:t>operating band</w:t>
      </w:r>
    </w:p>
    <w:p w14:paraId="7D99F434" w14:textId="77777777" w:rsidR="00403682" w:rsidRPr="008F3FEB" w:rsidRDefault="00403682" w:rsidP="00403682">
      <w:pPr>
        <w:pStyle w:val="EW"/>
        <w:rPr>
          <w:lang w:eastAsia="zh-CN"/>
        </w:rPr>
      </w:pPr>
      <w:r w:rsidRPr="008F3FEB">
        <w:rPr>
          <w:rFonts w:cs="Arial"/>
        </w:rPr>
        <w:t>F</w:t>
      </w:r>
      <w:r w:rsidRPr="008F3FEB">
        <w:rPr>
          <w:rFonts w:cs="Arial"/>
          <w:vertAlign w:val="subscript"/>
        </w:rPr>
        <w:t>UL_high</w:t>
      </w:r>
      <w:r w:rsidRPr="008F3FEB">
        <w:rPr>
          <w:rFonts w:cs="Arial"/>
          <w:vertAlign w:val="subscript"/>
          <w:lang w:eastAsia="zh-CN"/>
        </w:rPr>
        <w:tab/>
      </w:r>
      <w:r w:rsidRPr="008F3FEB">
        <w:t xml:space="preserve">The highest frequency of the uplink </w:t>
      </w:r>
      <w:r w:rsidRPr="008F3FEB">
        <w:rPr>
          <w:i/>
        </w:rPr>
        <w:t>operating band</w:t>
      </w:r>
    </w:p>
    <w:p w14:paraId="163A5DDD"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cells</w:t>
      </w:r>
      <w:r w:rsidRPr="008F3FEB">
        <w:rPr>
          <w:rFonts w:eastAsia="MS Mincho"/>
          <w:vertAlign w:val="subscript"/>
          <w:lang w:eastAsia="ja-JP"/>
        </w:rPr>
        <w:tab/>
      </w:r>
      <w:r w:rsidRPr="008F3FEB">
        <w:rPr>
          <w:rFonts w:eastAsia="MS Mincho"/>
          <w:lang w:eastAsia="ja-JP"/>
        </w:rPr>
        <w:t xml:space="preserve">The declared number corresponding to the minimum number of cells that can be transmitted by an </w:t>
      </w:r>
      <w:r w:rsidRPr="008F3FEB">
        <w:rPr>
          <w:rFonts w:eastAsia="MS Mincho"/>
          <w:i/>
          <w:lang w:eastAsia="ja-JP"/>
        </w:rPr>
        <w:t>BS type 1-H</w:t>
      </w:r>
      <w:r w:rsidRPr="008F3FEB">
        <w:rPr>
          <w:rFonts w:eastAsia="MS Mincho"/>
          <w:lang w:eastAsia="ja-JP"/>
        </w:rPr>
        <w:t xml:space="preserve"> in a particular </w:t>
      </w:r>
      <w:r w:rsidRPr="008F3FEB">
        <w:rPr>
          <w:rFonts w:eastAsia="MS Mincho"/>
          <w:i/>
          <w:lang w:eastAsia="ja-JP"/>
        </w:rPr>
        <w:t>operating band</w:t>
      </w:r>
    </w:p>
    <w:p w14:paraId="582F9B36" w14:textId="77777777" w:rsidR="00403682" w:rsidRPr="008F3FEB" w:rsidRDefault="00403682" w:rsidP="00403682">
      <w:pPr>
        <w:pStyle w:val="EW"/>
      </w:pPr>
      <w:r w:rsidRPr="008F3FEB">
        <w:t>N</w:t>
      </w:r>
      <w:r w:rsidRPr="002C79AC">
        <w:rPr>
          <w:vertAlign w:val="subscript"/>
        </w:rPr>
        <w:t>RB</w:t>
      </w:r>
      <w:r w:rsidRPr="008F3FEB">
        <w:tab/>
        <w:t>Transmission bandwidth configuration, expressed in resource blocks</w:t>
      </w:r>
    </w:p>
    <w:p w14:paraId="35623BBD" w14:textId="77777777" w:rsidR="00403682" w:rsidRPr="008F3FEB" w:rsidRDefault="00403682" w:rsidP="00403682">
      <w:pPr>
        <w:pStyle w:val="EW"/>
      </w:pPr>
      <w:r w:rsidRPr="008F3FEB">
        <w:t>N</w:t>
      </w:r>
      <w:r w:rsidRPr="008F3FEB">
        <w:rPr>
          <w:vertAlign w:val="subscript"/>
        </w:rPr>
        <w:t>REF</w:t>
      </w:r>
      <w:r w:rsidRPr="008F3FEB">
        <w:tab/>
        <w:t>NR Absolute Radio Frequency Channel Number (NR-ARFCN)</w:t>
      </w:r>
    </w:p>
    <w:p w14:paraId="149A8254" w14:textId="77777777" w:rsidR="00403682" w:rsidRPr="008F3FEB" w:rsidRDefault="00403682" w:rsidP="00403682">
      <w:pPr>
        <w:pStyle w:val="EW"/>
      </w:pPr>
      <w:r w:rsidRPr="008F3FEB">
        <w:t>N</w:t>
      </w:r>
      <w:r w:rsidRPr="008F3FEB">
        <w:rPr>
          <w:vertAlign w:val="subscript"/>
        </w:rPr>
        <w:t>RXU</w:t>
      </w:r>
      <w:proofErr w:type="gramStart"/>
      <w:r w:rsidRPr="008F3FEB">
        <w:rPr>
          <w:vertAlign w:val="subscript"/>
        </w:rPr>
        <w:t>,active</w:t>
      </w:r>
      <w:proofErr w:type="gramEnd"/>
      <w:r w:rsidRPr="008F3FEB">
        <w:tab/>
        <w:t xml:space="preserve">The number of active receiver units. The same as the number of </w:t>
      </w:r>
      <w:r w:rsidRPr="008F3FEB">
        <w:rPr>
          <w:i/>
        </w:rPr>
        <w:t>demodulation branches</w:t>
      </w:r>
      <w:r w:rsidRPr="008F3FEB">
        <w:t xml:space="preserve"> to which compliance is declared for chapter 8 performance requirements</w:t>
      </w:r>
    </w:p>
    <w:p w14:paraId="06867AA1" w14:textId="77777777" w:rsidR="00403682" w:rsidRPr="008F3FEB" w:rsidRDefault="00403682" w:rsidP="00403682">
      <w:pPr>
        <w:pStyle w:val="EW"/>
      </w:pPr>
      <w:r w:rsidRPr="008F3FEB">
        <w:t>N</w:t>
      </w:r>
      <w:r w:rsidRPr="008F3FEB">
        <w:rPr>
          <w:vertAlign w:val="subscript"/>
        </w:rPr>
        <w:t>RXU</w:t>
      </w:r>
      <w:proofErr w:type="gramStart"/>
      <w:r w:rsidRPr="008F3FEB">
        <w:rPr>
          <w:vertAlign w:val="subscript"/>
        </w:rPr>
        <w:t>,counted</w:t>
      </w:r>
      <w:proofErr w:type="gramEnd"/>
      <w:r w:rsidRPr="008F3FEB">
        <w:tab/>
        <w:t>The number of active receiver units that are taken into account for conducted Rx spurious emission scaling, as calculated in subclause 7. 6.1</w:t>
      </w:r>
    </w:p>
    <w:p w14:paraId="701B291C" w14:textId="4A57FB53" w:rsidR="00403682" w:rsidRPr="008F3FEB" w:rsidRDefault="00403682" w:rsidP="00403682">
      <w:pPr>
        <w:pStyle w:val="EW"/>
      </w:pPr>
      <w:r w:rsidRPr="008F3FEB">
        <w:t>N</w:t>
      </w:r>
      <w:r w:rsidRPr="008F3FEB">
        <w:rPr>
          <w:vertAlign w:val="subscript"/>
        </w:rPr>
        <w:t>RXU,countedpercell</w:t>
      </w:r>
      <w:r w:rsidRPr="008F3FEB">
        <w:tab/>
      </w:r>
      <w:r w:rsidRPr="008F3FEB">
        <w:rPr>
          <w:lang w:eastAsia="ja-JP"/>
        </w:rPr>
        <w:t xml:space="preserve">The number of active receiver units that are taken into account for conducted </w:t>
      </w:r>
      <w:r w:rsidRPr="008F3FEB">
        <w:t xml:space="preserve">RX spurious </w:t>
      </w:r>
      <w:r w:rsidRPr="008F3FEB">
        <w:rPr>
          <w:lang w:eastAsia="ja-JP"/>
        </w:rPr>
        <w:t>emissions scaling per cell, as calculated in subclause 7.6.1</w:t>
      </w:r>
    </w:p>
    <w:p w14:paraId="5D0500F8"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TXU</w:t>
      </w:r>
      <w:proofErr w:type="gramStart"/>
      <w:r w:rsidRPr="008F3FEB">
        <w:rPr>
          <w:rFonts w:eastAsia="MS Mincho"/>
          <w:vertAlign w:val="subscript"/>
          <w:lang w:eastAsia="ja-JP"/>
        </w:rPr>
        <w:t>,counted</w:t>
      </w:r>
      <w:proofErr w:type="gramEnd"/>
      <w:r w:rsidRPr="008F3FEB">
        <w:rPr>
          <w:rFonts w:eastAsia="MS Mincho"/>
          <w:lang w:eastAsia="ja-JP"/>
        </w:rPr>
        <w:tab/>
        <w:t xml:space="preserve">The number of </w:t>
      </w:r>
      <w:r w:rsidRPr="008F3FEB">
        <w:rPr>
          <w:rFonts w:eastAsia="MS Mincho"/>
          <w:i/>
          <w:lang w:eastAsia="ja-JP"/>
        </w:rPr>
        <w:t>active transmitter units</w:t>
      </w:r>
      <w:r w:rsidRPr="008F3FEB">
        <w:rPr>
          <w:rFonts w:eastAsia="MS Mincho"/>
          <w:lang w:eastAsia="ja-JP"/>
        </w:rPr>
        <w:t xml:space="preserve"> as calculated in subclause 6.1, that are taken into account for conducted TX output power limit in subclause 6.2.1, and for unwanted TX emissions scaling</w:t>
      </w:r>
    </w:p>
    <w:p w14:paraId="24031638" w14:textId="77777777" w:rsidR="00403682" w:rsidRPr="008F3FEB" w:rsidRDefault="00403682" w:rsidP="00403682">
      <w:pPr>
        <w:pStyle w:val="EW"/>
        <w:rPr>
          <w:rFonts w:eastAsia="MS Mincho"/>
          <w:lang w:eastAsia="ja-JP"/>
        </w:rPr>
      </w:pPr>
      <w:r w:rsidRPr="008F3FEB">
        <w:t>N</w:t>
      </w:r>
      <w:r w:rsidRPr="008F3FEB">
        <w:rPr>
          <w:vertAlign w:val="subscript"/>
        </w:rPr>
        <w:t>TXU,countedpercell</w:t>
      </w:r>
      <w:r w:rsidRPr="008F3FEB">
        <w:tab/>
      </w:r>
      <w:r w:rsidRPr="008F3FEB">
        <w:rPr>
          <w:rFonts w:eastAsia="MS Mincho"/>
          <w:lang w:eastAsia="ja-JP"/>
        </w:rPr>
        <w:t xml:space="preserve">The number of </w:t>
      </w:r>
      <w:r w:rsidRPr="008F3FEB">
        <w:rPr>
          <w:rFonts w:eastAsia="MS Mincho"/>
          <w:i/>
          <w:lang w:eastAsia="ja-JP"/>
        </w:rPr>
        <w:t>active transmitter units</w:t>
      </w:r>
      <w:r w:rsidRPr="008F3FEB">
        <w:rPr>
          <w:rFonts w:eastAsia="MS Mincho"/>
          <w:lang w:eastAsia="ja-JP"/>
        </w:rPr>
        <w:t xml:space="preserve"> that are taken into account for conducted TX emissions scaling per cell,</w:t>
      </w:r>
      <w:r w:rsidRPr="008F3FEB">
        <w:rPr>
          <w:lang w:eastAsia="ja-JP"/>
        </w:rPr>
        <w:t xml:space="preserve"> as calculated in subclause 6.1</w:t>
      </w:r>
    </w:p>
    <w:p w14:paraId="257819F1" w14:textId="77777777" w:rsidR="00403682" w:rsidRPr="008F3FEB" w:rsidRDefault="00403682" w:rsidP="00403682">
      <w:pPr>
        <w:pStyle w:val="EW"/>
        <w:rPr>
          <w:lang w:eastAsia="zh-CN"/>
        </w:rPr>
      </w:pPr>
      <w:r w:rsidRPr="008F3FEB">
        <w:t>P</w:t>
      </w:r>
      <w:r w:rsidRPr="008F3FEB">
        <w:rPr>
          <w:vertAlign w:val="subscript"/>
        </w:rPr>
        <w:t>max</w:t>
      </w:r>
      <w:proofErr w:type="gramStart"/>
      <w:r w:rsidRPr="008F3FEB">
        <w:rPr>
          <w:vertAlign w:val="subscript"/>
        </w:rPr>
        <w:t>,c,AC</w:t>
      </w:r>
      <w:proofErr w:type="gramEnd"/>
      <w:r w:rsidRPr="008F3FEB">
        <w:rPr>
          <w:b/>
          <w:vertAlign w:val="subscript"/>
        </w:rPr>
        <w:tab/>
      </w:r>
      <w:r w:rsidRPr="008F3FEB">
        <w:rPr>
          <w:i/>
        </w:rPr>
        <w:t xml:space="preserve">Maximum carrier output power </w:t>
      </w:r>
      <w:r w:rsidRPr="008F3FEB">
        <w:t>measured</w:t>
      </w:r>
      <w:r w:rsidRPr="008F3FEB">
        <w:rPr>
          <w:i/>
        </w:rPr>
        <w:t xml:space="preserve"> </w:t>
      </w:r>
      <w:r w:rsidRPr="008F3FEB">
        <w:t>per</w:t>
      </w:r>
      <w:r w:rsidRPr="008F3FEB">
        <w:rPr>
          <w:i/>
        </w:rPr>
        <w:t xml:space="preserve"> </w:t>
      </w:r>
      <w:r w:rsidRPr="002C79AC">
        <w:rPr>
          <w:i/>
        </w:rPr>
        <w:t>antenna connector</w:t>
      </w:r>
    </w:p>
    <w:p w14:paraId="0B8803DA" w14:textId="77777777" w:rsidR="00403682" w:rsidRPr="008F3FEB" w:rsidRDefault="00403682" w:rsidP="00403682">
      <w:pPr>
        <w:pStyle w:val="EW"/>
      </w:pPr>
      <w:bookmarkStart w:id="1282" w:name="_Hlk500709692"/>
      <w:r w:rsidRPr="008F3FEB">
        <w:t>P</w:t>
      </w:r>
      <w:r w:rsidRPr="008F3FEB">
        <w:rPr>
          <w:vertAlign w:val="subscript"/>
        </w:rPr>
        <w:t>max</w:t>
      </w:r>
      <w:proofErr w:type="gramStart"/>
      <w:r w:rsidRPr="008F3FEB">
        <w:rPr>
          <w:vertAlign w:val="subscript"/>
        </w:rPr>
        <w:t>,c,cell</w:t>
      </w:r>
      <w:proofErr w:type="gramEnd"/>
      <w:r w:rsidRPr="008F3FEB">
        <w:rPr>
          <w:vertAlign w:val="subscript"/>
        </w:rPr>
        <w:tab/>
      </w:r>
      <w:r w:rsidRPr="008F3FEB">
        <w:t xml:space="preserve">The </w:t>
      </w:r>
      <w:r w:rsidRPr="008F3FEB">
        <w:rPr>
          <w:i/>
        </w:rPr>
        <w:t xml:space="preserve">maximum carrier output power </w:t>
      </w:r>
      <w:r w:rsidRPr="008F3FEB">
        <w:t xml:space="preserve">per </w:t>
      </w:r>
      <w:r w:rsidRPr="008F3FEB">
        <w:rPr>
          <w:rFonts w:eastAsia="MS Mincho"/>
          <w:i/>
          <w:iCs/>
          <w:lang w:eastAsia="ja-JP"/>
        </w:rPr>
        <w:t>TAB connector TX min cell group</w:t>
      </w:r>
    </w:p>
    <w:p w14:paraId="7C0878BD" w14:textId="77777777" w:rsidR="00403682" w:rsidRPr="008F3FEB" w:rsidRDefault="00403682" w:rsidP="00403682">
      <w:pPr>
        <w:pStyle w:val="EW"/>
        <w:rPr>
          <w:i/>
        </w:rPr>
      </w:pPr>
      <w:r w:rsidRPr="008F3FEB">
        <w:t>P</w:t>
      </w:r>
      <w:r w:rsidRPr="008F3FEB">
        <w:rPr>
          <w:vertAlign w:val="subscript"/>
        </w:rPr>
        <w:t>max</w:t>
      </w:r>
      <w:proofErr w:type="gramStart"/>
      <w:r w:rsidRPr="008F3FEB">
        <w:rPr>
          <w:vertAlign w:val="subscript"/>
        </w:rPr>
        <w:t>,c,TABC</w:t>
      </w:r>
      <w:bookmarkEnd w:id="1282"/>
      <w:proofErr w:type="gramEnd"/>
      <w:r w:rsidRPr="008F3FEB">
        <w:rPr>
          <w:vertAlign w:val="subscript"/>
        </w:rPr>
        <w:tab/>
      </w:r>
      <w:r w:rsidRPr="008F3FEB">
        <w:t xml:space="preserve">The </w:t>
      </w:r>
      <w:r w:rsidRPr="008F3FEB">
        <w:rPr>
          <w:i/>
        </w:rPr>
        <w:t>maximum carrier output power per TAB connector</w:t>
      </w:r>
    </w:p>
    <w:p w14:paraId="47F3E283" w14:textId="77777777" w:rsidR="00403682" w:rsidRPr="008F3FEB" w:rsidRDefault="00403682" w:rsidP="00403682">
      <w:pPr>
        <w:pStyle w:val="EW"/>
      </w:pPr>
      <w:r w:rsidRPr="008F3FEB">
        <w:t>P</w:t>
      </w:r>
      <w:r w:rsidRPr="008F3FEB">
        <w:rPr>
          <w:vertAlign w:val="subscript"/>
        </w:rPr>
        <w:t>rated</w:t>
      </w:r>
      <w:proofErr w:type="gramStart"/>
      <w:r w:rsidRPr="008F3FEB">
        <w:rPr>
          <w:vertAlign w:val="subscript"/>
        </w:rPr>
        <w:t>,c,AC</w:t>
      </w:r>
      <w:proofErr w:type="gramEnd"/>
      <w:r w:rsidRPr="008F3FEB">
        <w:rPr>
          <w:vertAlign w:val="subscript"/>
        </w:rPr>
        <w:tab/>
      </w:r>
      <w:r w:rsidRPr="008F3FEB">
        <w:t xml:space="preserve">The </w:t>
      </w:r>
      <w:r w:rsidRPr="008F3FEB">
        <w:rPr>
          <w:i/>
        </w:rPr>
        <w:t>rated carrier output power per antenna connector</w:t>
      </w:r>
    </w:p>
    <w:p w14:paraId="7245A037" w14:textId="77777777" w:rsidR="00403682" w:rsidRPr="008F3FEB" w:rsidRDefault="00403682" w:rsidP="00403682">
      <w:pPr>
        <w:pStyle w:val="EW"/>
        <w:rPr>
          <w:lang w:eastAsia="zh-CN"/>
        </w:rPr>
      </w:pPr>
      <w:r w:rsidRPr="008F3FEB">
        <w:rPr>
          <w:lang w:eastAsia="zh-CN"/>
        </w:rPr>
        <w:t>P</w:t>
      </w:r>
      <w:r w:rsidRPr="008F3FEB">
        <w:rPr>
          <w:vertAlign w:val="subscript"/>
          <w:lang w:eastAsia="zh-CN"/>
        </w:rPr>
        <w:t>rated</w:t>
      </w:r>
      <w:proofErr w:type="gramStart"/>
      <w:r w:rsidRPr="008F3FEB">
        <w:rPr>
          <w:vertAlign w:val="subscript"/>
          <w:lang w:eastAsia="zh-CN"/>
        </w:rPr>
        <w:t>,c,sys</w:t>
      </w:r>
      <w:proofErr w:type="gramEnd"/>
      <w:r w:rsidRPr="008F3FEB">
        <w:rPr>
          <w:lang w:eastAsia="zh-CN"/>
        </w:rPr>
        <w:tab/>
        <w:t>The sum of P</w:t>
      </w:r>
      <w:r w:rsidRPr="008F3FEB">
        <w:rPr>
          <w:vertAlign w:val="subscript"/>
          <w:lang w:eastAsia="zh-CN"/>
        </w:rPr>
        <w:t>rated,c,TABC</w:t>
      </w:r>
      <w:r w:rsidRPr="008F3FEB">
        <w:rPr>
          <w:lang w:eastAsia="zh-CN"/>
        </w:rPr>
        <w:t xml:space="preserve"> for all </w:t>
      </w:r>
      <w:r w:rsidRPr="008F3FEB">
        <w:rPr>
          <w:i/>
          <w:lang w:eastAsia="zh-CN"/>
        </w:rPr>
        <w:t>TAB</w:t>
      </w:r>
      <w:r w:rsidRPr="008F3FEB">
        <w:rPr>
          <w:i/>
        </w:rPr>
        <w:t xml:space="preserve"> connectors</w:t>
      </w:r>
      <w:r w:rsidRPr="008F3FEB">
        <w:rPr>
          <w:lang w:eastAsia="zh-CN"/>
        </w:rPr>
        <w:t xml:space="preserve"> for a single carrier</w:t>
      </w:r>
    </w:p>
    <w:p w14:paraId="74205C02" w14:textId="77777777" w:rsidR="00403682" w:rsidRPr="008F3FEB" w:rsidRDefault="00403682" w:rsidP="00403682">
      <w:pPr>
        <w:pStyle w:val="EW"/>
      </w:pPr>
      <w:r w:rsidRPr="008F3FEB">
        <w:t>P</w:t>
      </w:r>
      <w:r w:rsidRPr="008F3FEB">
        <w:rPr>
          <w:vertAlign w:val="subscript"/>
        </w:rPr>
        <w:t>rated</w:t>
      </w:r>
      <w:proofErr w:type="gramStart"/>
      <w:r w:rsidRPr="008F3FEB">
        <w:rPr>
          <w:vertAlign w:val="subscript"/>
        </w:rPr>
        <w:t>,c,TABC</w:t>
      </w:r>
      <w:proofErr w:type="gramEnd"/>
      <w:r w:rsidRPr="008F3FEB">
        <w:rPr>
          <w:vertAlign w:val="subscript"/>
        </w:rPr>
        <w:tab/>
      </w:r>
      <w:r w:rsidRPr="008F3FEB">
        <w:t xml:space="preserve">The </w:t>
      </w:r>
      <w:r w:rsidRPr="008F3FEB">
        <w:rPr>
          <w:i/>
        </w:rPr>
        <w:t>rated carrier output power per TAB connector</w:t>
      </w:r>
    </w:p>
    <w:p w14:paraId="1AE3F3C4" w14:textId="77777777" w:rsidR="00403682" w:rsidRPr="008F3FEB" w:rsidRDefault="00403682" w:rsidP="00403682">
      <w:pPr>
        <w:pStyle w:val="EW"/>
        <w:rPr>
          <w:i/>
        </w:rPr>
      </w:pPr>
      <w:r w:rsidRPr="008F3FEB">
        <w:rPr>
          <w:lang w:eastAsia="zh-CN"/>
        </w:rPr>
        <w:t>P</w:t>
      </w:r>
      <w:r w:rsidRPr="008F3FEB">
        <w:rPr>
          <w:vertAlign w:val="subscript"/>
          <w:lang w:eastAsia="zh-CN"/>
        </w:rPr>
        <w:t>rated</w:t>
      </w:r>
      <w:proofErr w:type="gramStart"/>
      <w:r w:rsidRPr="008F3FEB">
        <w:rPr>
          <w:vertAlign w:val="subscript"/>
          <w:lang w:eastAsia="zh-CN"/>
        </w:rPr>
        <w:t>,t,AC</w:t>
      </w:r>
      <w:proofErr w:type="gramEnd"/>
      <w:r w:rsidRPr="008F3FEB">
        <w:rPr>
          <w:vertAlign w:val="subscript"/>
          <w:lang w:eastAsia="zh-CN"/>
        </w:rPr>
        <w:tab/>
      </w:r>
      <w:r w:rsidRPr="008F3FEB">
        <w:t xml:space="preserve">The </w:t>
      </w:r>
      <w:r w:rsidRPr="008F3FEB">
        <w:rPr>
          <w:i/>
        </w:rPr>
        <w:t xml:space="preserve">rated total output power </w:t>
      </w:r>
      <w:r w:rsidRPr="008F3FEB">
        <w:t>declared at the antenna connector</w:t>
      </w:r>
    </w:p>
    <w:p w14:paraId="360B684A" w14:textId="77777777" w:rsidR="00403682" w:rsidRPr="008F3FEB" w:rsidRDefault="00403682" w:rsidP="00403682">
      <w:pPr>
        <w:pStyle w:val="EW"/>
      </w:pPr>
      <w:r w:rsidRPr="008F3FEB">
        <w:rPr>
          <w:lang w:eastAsia="zh-CN"/>
        </w:rPr>
        <w:t>P</w:t>
      </w:r>
      <w:r w:rsidRPr="008F3FEB">
        <w:rPr>
          <w:vertAlign w:val="subscript"/>
          <w:lang w:eastAsia="zh-CN"/>
        </w:rPr>
        <w:t>rated</w:t>
      </w:r>
      <w:proofErr w:type="gramStart"/>
      <w:r w:rsidRPr="008F3FEB">
        <w:rPr>
          <w:vertAlign w:val="subscript"/>
          <w:lang w:eastAsia="zh-CN"/>
        </w:rPr>
        <w:t>,t,TABC</w:t>
      </w:r>
      <w:proofErr w:type="gramEnd"/>
      <w:r w:rsidRPr="008F3FEB">
        <w:rPr>
          <w:vertAlign w:val="subscript"/>
          <w:lang w:eastAsia="zh-CN"/>
        </w:rPr>
        <w:tab/>
      </w:r>
      <w:r w:rsidRPr="008F3FEB">
        <w:t xml:space="preserve">The </w:t>
      </w:r>
      <w:r w:rsidRPr="008F3FEB">
        <w:rPr>
          <w:i/>
        </w:rPr>
        <w:t xml:space="preserve">rated total output power </w:t>
      </w:r>
      <w:r w:rsidRPr="002C79AC">
        <w:t>declared at</w:t>
      </w:r>
      <w:r w:rsidRPr="008F3FEB">
        <w:rPr>
          <w:i/>
        </w:rPr>
        <w:t xml:space="preserve"> TAB connector</w:t>
      </w:r>
    </w:p>
    <w:p w14:paraId="7468152B" w14:textId="77777777" w:rsidR="00403682" w:rsidRPr="008F3FEB" w:rsidRDefault="00403682" w:rsidP="00403682">
      <w:pPr>
        <w:pStyle w:val="EW"/>
      </w:pPr>
      <w:r w:rsidRPr="008F3FEB">
        <w:t>P</w:t>
      </w:r>
      <w:r w:rsidRPr="008F3FEB">
        <w:rPr>
          <w:vertAlign w:val="subscript"/>
        </w:rPr>
        <w:t>REFSENS</w:t>
      </w:r>
      <w:r w:rsidRPr="008F3FEB">
        <w:tab/>
        <w:t>Conducted Reference Sensitivity power level</w:t>
      </w:r>
    </w:p>
    <w:p w14:paraId="58010389" w14:textId="77777777" w:rsidR="00403682" w:rsidRPr="008F3FEB" w:rsidRDefault="00403682" w:rsidP="00403682">
      <w:pPr>
        <w:pStyle w:val="EW"/>
      </w:pPr>
      <w:r w:rsidRPr="008F3FEB">
        <w:t>SS</w:t>
      </w:r>
      <w:r w:rsidRPr="002C79AC">
        <w:rPr>
          <w:vertAlign w:val="subscript"/>
        </w:rPr>
        <w:t>REF</w:t>
      </w:r>
      <w:r w:rsidRPr="008F3FEB">
        <w:tab/>
        <w:t>SS block reference frequency position</w:t>
      </w:r>
    </w:p>
    <w:p w14:paraId="39F194C8" w14:textId="77777777" w:rsidR="00403682" w:rsidRPr="008F3FEB" w:rsidRDefault="00403682" w:rsidP="00403682">
      <w:pPr>
        <w:pStyle w:val="EW"/>
      </w:pPr>
      <w:r w:rsidRPr="008F3FEB">
        <w:rPr>
          <w:rFonts w:cs="v5.0.0"/>
        </w:rPr>
        <w:t>W</w:t>
      </w:r>
      <w:r w:rsidRPr="008F3FEB">
        <w:rPr>
          <w:rFonts w:cs="v5.0.0"/>
          <w:vertAlign w:val="subscript"/>
        </w:rPr>
        <w:t>gap</w:t>
      </w:r>
      <w:r w:rsidRPr="008F3FEB">
        <w:tab/>
        <w:t>Sub-block gap or Inter RF Bandwidth gap size</w:t>
      </w:r>
    </w:p>
    <w:p w14:paraId="03E599B9" w14:textId="77777777" w:rsidR="00403682" w:rsidRPr="004D3578" w:rsidRDefault="00403682">
      <w:pPr>
        <w:pStyle w:val="EW"/>
      </w:pPr>
    </w:p>
    <w:p w14:paraId="2EC842E3" w14:textId="77777777" w:rsidR="00080512" w:rsidRPr="004D3578" w:rsidRDefault="00080512">
      <w:pPr>
        <w:pStyle w:val="Heading2"/>
      </w:pPr>
      <w:bookmarkStart w:id="1283" w:name="_Toc481570472"/>
      <w:bookmarkStart w:id="1284" w:name="_Toc519005991"/>
      <w:r w:rsidRPr="004D3578">
        <w:t>3.3</w:t>
      </w:r>
      <w:r w:rsidRPr="004D3578">
        <w:tab/>
        <w:t>Abbreviations</w:t>
      </w:r>
      <w:bookmarkEnd w:id="1283"/>
      <w:bookmarkEnd w:id="1284"/>
    </w:p>
    <w:p w14:paraId="53BADCC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5ECC98E" w14:textId="77777777" w:rsidR="00403682" w:rsidRPr="008F3FEB" w:rsidRDefault="00403682" w:rsidP="00403682">
      <w:pPr>
        <w:pStyle w:val="EW"/>
      </w:pPr>
      <w:bookmarkStart w:id="1285" w:name="_Hlk494631454"/>
      <w:r w:rsidRPr="008F3FEB">
        <w:t>AAS</w:t>
      </w:r>
      <w:r w:rsidRPr="008F3FEB">
        <w:tab/>
        <w:t>Active Antenna System</w:t>
      </w:r>
    </w:p>
    <w:p w14:paraId="27FD314B" w14:textId="77777777" w:rsidR="00403682" w:rsidRPr="008F3FEB" w:rsidRDefault="00403682" w:rsidP="00403682">
      <w:pPr>
        <w:pStyle w:val="EW"/>
      </w:pPr>
      <w:r w:rsidRPr="008F3FEB">
        <w:t>ACLR</w:t>
      </w:r>
      <w:r w:rsidRPr="008F3FEB">
        <w:tab/>
        <w:t>Adjacent Channel Leakage Ratio</w:t>
      </w:r>
    </w:p>
    <w:p w14:paraId="3758C285" w14:textId="77777777" w:rsidR="00403682" w:rsidRPr="008F3FEB" w:rsidRDefault="00403682" w:rsidP="00403682">
      <w:pPr>
        <w:pStyle w:val="EW"/>
      </w:pPr>
      <w:r w:rsidRPr="008F3FEB">
        <w:t>ACS</w:t>
      </w:r>
      <w:r w:rsidRPr="008F3FEB">
        <w:tab/>
        <w:t>Adjacent Channel Selectivity</w:t>
      </w:r>
    </w:p>
    <w:p w14:paraId="0A349122" w14:textId="77777777" w:rsidR="00403682" w:rsidRPr="008F3FEB" w:rsidRDefault="00403682" w:rsidP="00403682">
      <w:pPr>
        <w:pStyle w:val="EW"/>
        <w:rPr>
          <w:lang w:eastAsia="zh-CN"/>
        </w:rPr>
      </w:pPr>
      <w:r w:rsidRPr="008F3FEB">
        <w:rPr>
          <w:lang w:eastAsia="zh-CN"/>
        </w:rPr>
        <w:t>AWGN</w:t>
      </w:r>
      <w:r w:rsidRPr="008F3FEB">
        <w:rPr>
          <w:lang w:eastAsia="zh-CN"/>
        </w:rPr>
        <w:tab/>
      </w:r>
      <w:r w:rsidRPr="008F3FEB">
        <w:t>Additive White Gaussian Noise</w:t>
      </w:r>
    </w:p>
    <w:p w14:paraId="1DB08531" w14:textId="77777777" w:rsidR="00403682" w:rsidRPr="008F3FEB" w:rsidRDefault="00403682" w:rsidP="00403682">
      <w:pPr>
        <w:pStyle w:val="EW"/>
      </w:pPr>
      <w:r w:rsidRPr="008F3FEB">
        <w:t>BS</w:t>
      </w:r>
      <w:r w:rsidRPr="008F3FEB">
        <w:tab/>
        <w:t>Base Station</w:t>
      </w:r>
    </w:p>
    <w:p w14:paraId="17F2795A" w14:textId="77777777" w:rsidR="00403682" w:rsidRDefault="00403682" w:rsidP="00403682">
      <w:pPr>
        <w:pStyle w:val="EW"/>
      </w:pPr>
      <w:r w:rsidRPr="008F3FEB">
        <w:t>BW</w:t>
      </w:r>
      <w:r w:rsidRPr="008F3FEB">
        <w:tab/>
        <w:t>Bandwidth</w:t>
      </w:r>
    </w:p>
    <w:p w14:paraId="2F0A3D75" w14:textId="77777777" w:rsidR="00D461AC" w:rsidRDefault="00D461AC" w:rsidP="00D461AC">
      <w:pPr>
        <w:pStyle w:val="EW"/>
      </w:pPr>
      <w:r>
        <w:t>CA</w:t>
      </w:r>
      <w:r>
        <w:tab/>
        <w:t>Carrier Aggregation</w:t>
      </w:r>
    </w:p>
    <w:p w14:paraId="60C635C9" w14:textId="75EB415B" w:rsidR="00D461AC" w:rsidRPr="008F3FEB" w:rsidRDefault="00D461AC" w:rsidP="00403682">
      <w:pPr>
        <w:pStyle w:val="EW"/>
      </w:pPr>
      <w:r>
        <w:t>CACLR</w:t>
      </w:r>
      <w:r>
        <w:tab/>
        <w:t>Cumulative ACLR</w:t>
      </w:r>
    </w:p>
    <w:p w14:paraId="4C262F49" w14:textId="77777777" w:rsidR="00403682" w:rsidRPr="008F3FEB" w:rsidRDefault="00403682" w:rsidP="00403682">
      <w:pPr>
        <w:pStyle w:val="EW"/>
      </w:pPr>
      <w:r w:rsidRPr="008F3FEB">
        <w:t>CW</w:t>
      </w:r>
      <w:r w:rsidRPr="008F3FEB">
        <w:tab/>
        <w:t>Continuous Wave</w:t>
      </w:r>
    </w:p>
    <w:p w14:paraId="082F0FAA" w14:textId="77777777" w:rsidR="00403682" w:rsidRPr="008F3FEB" w:rsidRDefault="00403682" w:rsidP="00403682">
      <w:pPr>
        <w:pStyle w:val="EW"/>
        <w:rPr>
          <w:rFonts w:cs="v4.2.0"/>
        </w:rPr>
      </w:pPr>
      <w:r w:rsidRPr="008F3FEB">
        <w:rPr>
          <w:rFonts w:cs="v4.2.0"/>
        </w:rPr>
        <w:t>E-UTRA</w:t>
      </w:r>
      <w:r w:rsidRPr="008F3FEB">
        <w:rPr>
          <w:rFonts w:cs="v4.2.0"/>
        </w:rPr>
        <w:tab/>
        <w:t>Evolved UTRA</w:t>
      </w:r>
    </w:p>
    <w:p w14:paraId="1078A0D6" w14:textId="77777777" w:rsidR="00403682" w:rsidRPr="008F3FEB" w:rsidRDefault="00403682" w:rsidP="00403682">
      <w:pPr>
        <w:pStyle w:val="EW"/>
        <w:rPr>
          <w:rFonts w:cs="v4.2.0"/>
        </w:rPr>
      </w:pPr>
      <w:r w:rsidRPr="008F3FEB">
        <w:rPr>
          <w:rFonts w:cs="v4.2.0"/>
        </w:rPr>
        <w:t>EVM</w:t>
      </w:r>
      <w:r w:rsidRPr="008F3FEB">
        <w:rPr>
          <w:rFonts w:cs="v4.2.0"/>
        </w:rPr>
        <w:tab/>
        <w:t>Error Vector Magnitude</w:t>
      </w:r>
    </w:p>
    <w:p w14:paraId="7EBEEE6E" w14:textId="77777777" w:rsidR="00403682" w:rsidRPr="008F3FEB" w:rsidRDefault="00403682" w:rsidP="00403682">
      <w:pPr>
        <w:pStyle w:val="EW"/>
      </w:pPr>
      <w:r w:rsidRPr="008F3FEB">
        <w:t>FDD</w:t>
      </w:r>
      <w:r w:rsidRPr="008F3FEB">
        <w:tab/>
        <w:t>Frequency Division Duplex</w:t>
      </w:r>
    </w:p>
    <w:p w14:paraId="7DCDF71B" w14:textId="77777777" w:rsidR="00403682" w:rsidRPr="008F3FEB" w:rsidRDefault="00403682" w:rsidP="00403682">
      <w:pPr>
        <w:pStyle w:val="EW"/>
      </w:pPr>
      <w:r w:rsidRPr="008F3FEB">
        <w:lastRenderedPageBreak/>
        <w:t>FR</w:t>
      </w:r>
      <w:r w:rsidRPr="008F3FEB">
        <w:tab/>
        <w:t>Frequency Range</w:t>
      </w:r>
    </w:p>
    <w:p w14:paraId="618DBE78" w14:textId="77777777" w:rsidR="00403682" w:rsidRPr="008F3FEB" w:rsidRDefault="00403682" w:rsidP="00403682">
      <w:pPr>
        <w:pStyle w:val="EW"/>
      </w:pPr>
      <w:r w:rsidRPr="008F3FEB">
        <w:t>GSCN</w:t>
      </w:r>
      <w:r w:rsidRPr="008F3FEB">
        <w:tab/>
        <w:t>Global Synchronization Channel Number</w:t>
      </w:r>
    </w:p>
    <w:p w14:paraId="15D0DE95" w14:textId="77777777" w:rsidR="00403682" w:rsidRPr="008F3FEB" w:rsidRDefault="00403682" w:rsidP="00403682">
      <w:pPr>
        <w:pStyle w:val="EW"/>
      </w:pPr>
      <w:r w:rsidRPr="008F3FEB">
        <w:t>GSM</w:t>
      </w:r>
      <w:r w:rsidRPr="008F3FEB">
        <w:tab/>
        <w:t>Global System for Mobile communications</w:t>
      </w:r>
    </w:p>
    <w:p w14:paraId="08F7BD91" w14:textId="77777777" w:rsidR="00403682" w:rsidRPr="008F3FEB" w:rsidRDefault="00403682" w:rsidP="00403682">
      <w:pPr>
        <w:pStyle w:val="EW"/>
      </w:pPr>
      <w:r w:rsidRPr="008F3FEB">
        <w:t>ITU</w:t>
      </w:r>
      <w:r w:rsidRPr="008F3FEB">
        <w:noBreakHyphen/>
        <w:t>R</w:t>
      </w:r>
      <w:r w:rsidRPr="008F3FEB">
        <w:tab/>
        <w:t xml:space="preserve">Radiocommunication Sector of the International Telecommunication Union </w:t>
      </w:r>
    </w:p>
    <w:p w14:paraId="23302970" w14:textId="77777777" w:rsidR="00403682" w:rsidRPr="008F3FEB" w:rsidRDefault="00403682" w:rsidP="00403682">
      <w:pPr>
        <w:pStyle w:val="EW"/>
      </w:pPr>
      <w:r w:rsidRPr="008F3FEB">
        <w:t>ICS</w:t>
      </w:r>
      <w:r w:rsidRPr="008F3FEB">
        <w:tab/>
        <w:t>In-Channel Selectivity</w:t>
      </w:r>
    </w:p>
    <w:p w14:paraId="09B2654A" w14:textId="77777777" w:rsidR="00403682" w:rsidRPr="008F3FEB" w:rsidRDefault="00403682" w:rsidP="00403682">
      <w:pPr>
        <w:pStyle w:val="EW"/>
      </w:pPr>
      <w:r w:rsidRPr="008F3FEB">
        <w:t>LA</w:t>
      </w:r>
      <w:r w:rsidRPr="008F3FEB">
        <w:tab/>
        <w:t>Local Area</w:t>
      </w:r>
    </w:p>
    <w:p w14:paraId="1BE472D2" w14:textId="77777777" w:rsidR="00403682" w:rsidRPr="008F3FEB" w:rsidRDefault="00403682" w:rsidP="00403682">
      <w:pPr>
        <w:pStyle w:val="EW"/>
      </w:pPr>
      <w:r w:rsidRPr="008F3FEB">
        <w:t>LNA</w:t>
      </w:r>
      <w:r w:rsidRPr="008F3FEB">
        <w:tab/>
        <w:t>Low Noise Amplifier</w:t>
      </w:r>
    </w:p>
    <w:p w14:paraId="261598D7" w14:textId="77777777" w:rsidR="00403682" w:rsidRPr="008F3FEB" w:rsidRDefault="00403682" w:rsidP="00403682">
      <w:pPr>
        <w:pStyle w:val="EW"/>
      </w:pPr>
      <w:r w:rsidRPr="008F3FEB">
        <w:t>MR</w:t>
      </w:r>
      <w:r w:rsidRPr="008F3FEB">
        <w:tab/>
        <w:t>Medium Range</w:t>
      </w:r>
    </w:p>
    <w:p w14:paraId="25952C93" w14:textId="77777777" w:rsidR="00403682" w:rsidRPr="008F3FEB" w:rsidRDefault="00403682" w:rsidP="00403682">
      <w:pPr>
        <w:pStyle w:val="EW"/>
      </w:pPr>
      <w:r w:rsidRPr="008F3FEB">
        <w:t>NR</w:t>
      </w:r>
      <w:r w:rsidRPr="008F3FEB">
        <w:tab/>
        <w:t>New Radio</w:t>
      </w:r>
    </w:p>
    <w:p w14:paraId="66DBCD48" w14:textId="77777777" w:rsidR="00403682" w:rsidRPr="008F3FEB" w:rsidRDefault="00403682" w:rsidP="00403682">
      <w:pPr>
        <w:pStyle w:val="EW"/>
      </w:pPr>
      <w:r w:rsidRPr="008F3FEB">
        <w:t>NR-ARFCN</w:t>
      </w:r>
      <w:r w:rsidRPr="008F3FEB">
        <w:tab/>
        <w:t>NR Absolute Radio Frequency Channel Number</w:t>
      </w:r>
    </w:p>
    <w:p w14:paraId="195F20BF" w14:textId="77777777" w:rsidR="00403682" w:rsidRPr="008F3FEB" w:rsidRDefault="00403682" w:rsidP="00403682">
      <w:pPr>
        <w:pStyle w:val="EW"/>
      </w:pPr>
      <w:r w:rsidRPr="008F3FEB">
        <w:t>OBUE</w:t>
      </w:r>
      <w:r w:rsidRPr="008F3FEB">
        <w:tab/>
        <w:t>Operating Band Unwanted Emissions</w:t>
      </w:r>
    </w:p>
    <w:p w14:paraId="20EC42A0" w14:textId="77777777" w:rsidR="00403682" w:rsidRPr="008F3FEB" w:rsidRDefault="00403682" w:rsidP="00403682">
      <w:pPr>
        <w:pStyle w:val="EW"/>
      </w:pPr>
      <w:r w:rsidRPr="008F3FEB">
        <w:t>OTA</w:t>
      </w:r>
      <w:r w:rsidRPr="008F3FEB">
        <w:tab/>
      </w:r>
      <w:proofErr w:type="gramStart"/>
      <w:r w:rsidRPr="008F3FEB">
        <w:t>Over</w:t>
      </w:r>
      <w:proofErr w:type="gramEnd"/>
      <w:r w:rsidRPr="008F3FEB">
        <w:t xml:space="preserve"> The Air</w:t>
      </w:r>
    </w:p>
    <w:p w14:paraId="22C4AECC" w14:textId="77777777" w:rsidR="00403682" w:rsidRPr="008F3FEB" w:rsidRDefault="00403682" w:rsidP="00403682">
      <w:pPr>
        <w:pStyle w:val="EW"/>
        <w:tabs>
          <w:tab w:val="left" w:pos="284"/>
          <w:tab w:val="left" w:pos="568"/>
          <w:tab w:val="left" w:pos="852"/>
          <w:tab w:val="left" w:pos="1136"/>
          <w:tab w:val="left" w:pos="1420"/>
          <w:tab w:val="left" w:pos="1704"/>
          <w:tab w:val="left" w:pos="1988"/>
          <w:tab w:val="left" w:pos="2272"/>
          <w:tab w:val="left" w:pos="2556"/>
          <w:tab w:val="left" w:pos="2840"/>
          <w:tab w:val="left" w:pos="3124"/>
        </w:tabs>
      </w:pPr>
      <w:r w:rsidRPr="008F3FEB">
        <w:t>RDN</w:t>
      </w:r>
      <w:r w:rsidRPr="008F3FEB">
        <w:tab/>
      </w:r>
      <w:r w:rsidRPr="008F3FEB">
        <w:tab/>
      </w:r>
      <w:r w:rsidRPr="008F3FEB">
        <w:tab/>
      </w:r>
      <w:r w:rsidRPr="008F3FEB">
        <w:tab/>
        <w:t>Radio Distribution Network</w:t>
      </w:r>
    </w:p>
    <w:p w14:paraId="6E728433" w14:textId="77777777" w:rsidR="00403682" w:rsidRPr="008F3FEB" w:rsidRDefault="00403682" w:rsidP="00403682">
      <w:pPr>
        <w:pStyle w:val="EW"/>
      </w:pPr>
      <w:r w:rsidRPr="008F3FEB">
        <w:t>REFSENS</w:t>
      </w:r>
      <w:r w:rsidRPr="008F3FEB">
        <w:tab/>
        <w:t>Reference Sensitivity</w:t>
      </w:r>
    </w:p>
    <w:p w14:paraId="3A468C4B" w14:textId="77777777" w:rsidR="00403682" w:rsidRPr="008F3FEB" w:rsidRDefault="00403682" w:rsidP="00403682">
      <w:pPr>
        <w:pStyle w:val="EW"/>
        <w:rPr>
          <w:lang w:eastAsia="zh-CN"/>
        </w:rPr>
      </w:pPr>
      <w:r w:rsidRPr="008F3FEB">
        <w:t>RF</w:t>
      </w:r>
      <w:r w:rsidRPr="008F3FEB">
        <w:tab/>
        <w:t>Radio Frequency</w:t>
      </w:r>
    </w:p>
    <w:p w14:paraId="3F80E526" w14:textId="77777777" w:rsidR="00403682" w:rsidRPr="008F3FEB" w:rsidRDefault="00403682" w:rsidP="00403682">
      <w:pPr>
        <w:pStyle w:val="EW"/>
      </w:pPr>
      <w:r w:rsidRPr="008F3FEB">
        <w:t>RIB</w:t>
      </w:r>
      <w:r w:rsidRPr="008F3FEB">
        <w:tab/>
        <w:t>Radiated Interface Boundary</w:t>
      </w:r>
    </w:p>
    <w:p w14:paraId="4EE3BCB8" w14:textId="77777777" w:rsidR="00403682" w:rsidRPr="008F3FEB" w:rsidRDefault="00403682" w:rsidP="00403682">
      <w:pPr>
        <w:pStyle w:val="EW"/>
      </w:pPr>
      <w:r w:rsidRPr="008F3FEB">
        <w:t>RMS</w:t>
      </w:r>
      <w:r w:rsidRPr="008F3FEB">
        <w:tab/>
        <w:t>Root Mean Square (value)</w:t>
      </w:r>
    </w:p>
    <w:p w14:paraId="4F4AE551" w14:textId="77777777" w:rsidR="00403682" w:rsidRPr="008F3FEB" w:rsidRDefault="00403682" w:rsidP="00403682">
      <w:pPr>
        <w:pStyle w:val="EW"/>
        <w:rPr>
          <w:lang w:eastAsia="zh-CN"/>
        </w:rPr>
      </w:pPr>
      <w:r w:rsidRPr="008F3FEB">
        <w:t>RX</w:t>
      </w:r>
      <w:r w:rsidRPr="008F3FEB">
        <w:tab/>
        <w:t>Receiver</w:t>
      </w:r>
    </w:p>
    <w:p w14:paraId="074C2308" w14:textId="77777777" w:rsidR="00403682" w:rsidRPr="008F3FEB" w:rsidRDefault="00403682" w:rsidP="00403682">
      <w:pPr>
        <w:pStyle w:val="EW"/>
      </w:pPr>
      <w:r w:rsidRPr="008F3FEB">
        <w:t>SCS</w:t>
      </w:r>
      <w:r w:rsidRPr="008F3FEB">
        <w:tab/>
        <w:t>Sub-Carrier Spacing</w:t>
      </w:r>
    </w:p>
    <w:p w14:paraId="0EE88BC7" w14:textId="77777777" w:rsidR="00403682" w:rsidRPr="008F3FEB" w:rsidRDefault="00403682" w:rsidP="00403682">
      <w:pPr>
        <w:pStyle w:val="EW"/>
      </w:pPr>
      <w:r w:rsidRPr="008F3FEB">
        <w:t>SDL</w:t>
      </w:r>
      <w:r w:rsidRPr="008F3FEB">
        <w:tab/>
        <w:t>Supplementary Downlink</w:t>
      </w:r>
    </w:p>
    <w:p w14:paraId="0A4708AB" w14:textId="77777777" w:rsidR="00403682" w:rsidRPr="008F3FEB" w:rsidRDefault="00403682" w:rsidP="00403682">
      <w:pPr>
        <w:pStyle w:val="EW"/>
      </w:pPr>
      <w:r w:rsidRPr="008F3FEB">
        <w:t>SUL</w:t>
      </w:r>
      <w:r w:rsidRPr="008F3FEB">
        <w:tab/>
        <w:t>Supplementary Uplink</w:t>
      </w:r>
    </w:p>
    <w:p w14:paraId="62244483" w14:textId="77777777" w:rsidR="00403682" w:rsidRPr="008F3FEB" w:rsidRDefault="00403682" w:rsidP="00403682">
      <w:pPr>
        <w:pStyle w:val="EW"/>
      </w:pPr>
      <w:r w:rsidRPr="008F3FEB">
        <w:t>TAB</w:t>
      </w:r>
      <w:r w:rsidRPr="008F3FEB">
        <w:tab/>
        <w:t>Transceiver Array Boundary</w:t>
      </w:r>
    </w:p>
    <w:p w14:paraId="24653EDE" w14:textId="77777777" w:rsidR="00403682" w:rsidRPr="008F3FEB" w:rsidRDefault="00403682" w:rsidP="00403682">
      <w:pPr>
        <w:pStyle w:val="EW"/>
      </w:pPr>
      <w:r w:rsidRPr="008F3FEB">
        <w:t>TAE</w:t>
      </w:r>
      <w:r w:rsidRPr="008F3FEB">
        <w:tab/>
        <w:t>Time Alignment Error</w:t>
      </w:r>
    </w:p>
    <w:p w14:paraId="5B2985FE" w14:textId="77777777" w:rsidR="00403682" w:rsidRPr="008F3FEB" w:rsidRDefault="00403682" w:rsidP="00403682">
      <w:pPr>
        <w:pStyle w:val="EW"/>
      </w:pPr>
      <w:r w:rsidRPr="008F3FEB">
        <w:t>TDD</w:t>
      </w:r>
      <w:r w:rsidRPr="008F3FEB">
        <w:tab/>
        <w:t>Time division Duplex</w:t>
      </w:r>
    </w:p>
    <w:p w14:paraId="630635B7" w14:textId="77777777" w:rsidR="00403682" w:rsidRPr="008F3FEB" w:rsidRDefault="00403682" w:rsidP="00403682">
      <w:pPr>
        <w:pStyle w:val="EW"/>
      </w:pPr>
      <w:r w:rsidRPr="008F3FEB">
        <w:t>TX</w:t>
      </w:r>
      <w:r w:rsidRPr="008F3FEB">
        <w:tab/>
        <w:t>Transmitter</w:t>
      </w:r>
    </w:p>
    <w:bookmarkEnd w:id="1285"/>
    <w:p w14:paraId="57329784" w14:textId="77777777" w:rsidR="00080512" w:rsidRPr="004D3578" w:rsidRDefault="00080512">
      <w:pPr>
        <w:pStyle w:val="EW"/>
      </w:pPr>
    </w:p>
    <w:p w14:paraId="4AEB7C92" w14:textId="77777777" w:rsidR="00080512" w:rsidRDefault="00080512"/>
    <w:p w14:paraId="4716B831" w14:textId="77777777" w:rsidR="00B554FB" w:rsidRPr="004D3578" w:rsidRDefault="00B554FB"/>
    <w:p w14:paraId="292E5BF1" w14:textId="77777777" w:rsidR="00926F59" w:rsidRDefault="00926F59">
      <w:pPr>
        <w:spacing w:after="0"/>
        <w:rPr>
          <w:rFonts w:ascii="Arial" w:hAnsi="Arial"/>
          <w:sz w:val="36"/>
        </w:rPr>
      </w:pPr>
      <w:bookmarkStart w:id="1286" w:name="_Toc481685272"/>
      <w:r>
        <w:br w:type="page"/>
      </w:r>
    </w:p>
    <w:p w14:paraId="4DA510C2" w14:textId="283F8DC4" w:rsidR="00D25FC8" w:rsidRPr="004D3578" w:rsidRDefault="00D25FC8" w:rsidP="00D25FC8">
      <w:pPr>
        <w:pStyle w:val="Heading1"/>
      </w:pPr>
      <w:bookmarkStart w:id="1287" w:name="_Toc519005992"/>
      <w:r w:rsidRPr="004D3578">
        <w:lastRenderedPageBreak/>
        <w:t>4</w:t>
      </w:r>
      <w:r w:rsidRPr="004D3578">
        <w:tab/>
      </w:r>
      <w:r w:rsidRPr="00372C48">
        <w:t xml:space="preserve">General </w:t>
      </w:r>
      <w:r w:rsidR="00694274">
        <w:t xml:space="preserve">conducted </w:t>
      </w:r>
      <w:r w:rsidRPr="00372C48">
        <w:t>test conditions and declarations</w:t>
      </w:r>
      <w:bookmarkEnd w:id="1286"/>
      <w:bookmarkEnd w:id="1287"/>
    </w:p>
    <w:p w14:paraId="5080BDF7" w14:textId="77777777" w:rsidR="00D25FC8" w:rsidRDefault="00D25FC8" w:rsidP="00D25FC8">
      <w:pPr>
        <w:pStyle w:val="Heading2"/>
      </w:pPr>
      <w:bookmarkStart w:id="1288" w:name="_Toc481685273"/>
      <w:bookmarkStart w:id="1289" w:name="_Toc519005993"/>
      <w:r w:rsidRPr="004D3578">
        <w:t>4.1</w:t>
      </w:r>
      <w:r w:rsidRPr="004D3578">
        <w:tab/>
      </w:r>
      <w:r w:rsidRPr="00372C48">
        <w:t>Measurement uncertainties and test requirements</w:t>
      </w:r>
      <w:bookmarkEnd w:id="1288"/>
      <w:bookmarkEnd w:id="1289"/>
      <w:r w:rsidRPr="00372C48">
        <w:rPr>
          <w:highlight w:val="yellow"/>
        </w:rPr>
        <w:t xml:space="preserve"> </w:t>
      </w:r>
    </w:p>
    <w:p w14:paraId="76047E40" w14:textId="77777777" w:rsidR="00D25FC8" w:rsidRDefault="00D25FC8" w:rsidP="00D25FC8">
      <w:pPr>
        <w:pStyle w:val="Guidance"/>
      </w:pPr>
      <w:r>
        <w:t>Editor’s note: Detailed structure of the subclause and the ones below is TBD.</w:t>
      </w:r>
    </w:p>
    <w:p w14:paraId="256C4F11" w14:textId="77777777" w:rsidR="000639BC" w:rsidRPr="006113D0" w:rsidRDefault="000639BC" w:rsidP="000639BC">
      <w:pPr>
        <w:pStyle w:val="Heading3"/>
      </w:pPr>
      <w:bookmarkStart w:id="1290" w:name="_Toc494455072"/>
      <w:bookmarkStart w:id="1291" w:name="_Toc506829366"/>
      <w:bookmarkStart w:id="1292" w:name="_Toc519005994"/>
      <w:r w:rsidRPr="006113D0">
        <w:t>4.1.1</w:t>
      </w:r>
      <w:r w:rsidRPr="006113D0">
        <w:tab/>
        <w:t>General</w:t>
      </w:r>
      <w:bookmarkEnd w:id="1290"/>
      <w:bookmarkEnd w:id="1291"/>
      <w:bookmarkEnd w:id="1292"/>
    </w:p>
    <w:p w14:paraId="472215B8" w14:textId="77777777" w:rsidR="000639BC" w:rsidRPr="006113D0" w:rsidRDefault="000639BC" w:rsidP="000639BC">
      <w:r w:rsidRPr="006113D0">
        <w:t>The requirements of this clause apply to all applicable tests in part 1 of this specification, i.e. to all conducted test</w:t>
      </w:r>
      <w:r>
        <w:t>s.</w:t>
      </w:r>
    </w:p>
    <w:p w14:paraId="01A805D2" w14:textId="77777777" w:rsidR="000639BC" w:rsidRPr="006113D0" w:rsidRDefault="000639BC" w:rsidP="000639BC">
      <w:pPr>
        <w:keepNext/>
        <w:rPr>
          <w:rFonts w:cs="v5.0.0"/>
          <w:snapToGrid w:val="0"/>
        </w:rPr>
      </w:pPr>
      <w:r w:rsidRPr="006113D0">
        <w:rPr>
          <w:rFonts w:cs="v5.0.0"/>
          <w:snapToGrid w:val="0"/>
        </w:rPr>
        <w:t xml:space="preserve">The minimum requirements are given in </w:t>
      </w:r>
      <w:r>
        <w:rPr>
          <w:rFonts w:cs="v5.0.0"/>
          <w:snapToGrid w:val="0"/>
        </w:rPr>
        <w:t xml:space="preserve">TS </w:t>
      </w:r>
      <w:r w:rsidRPr="006113D0">
        <w:rPr>
          <w:rFonts w:cs="v5.0.0"/>
          <w:snapToGrid w:val="0"/>
        </w:rPr>
        <w:t>3</w:t>
      </w:r>
      <w:r>
        <w:rPr>
          <w:rFonts w:cs="v5.0.0"/>
          <w:snapToGrid w:val="0"/>
        </w:rPr>
        <w:t>8.104</w:t>
      </w:r>
      <w:r w:rsidRPr="006113D0">
        <w:rPr>
          <w:rFonts w:cs="v5.0.0"/>
          <w:snapToGrid w:val="0"/>
        </w:rPr>
        <w:t xml:space="preserve"> [</w:t>
      </w:r>
      <w:r>
        <w:rPr>
          <w:rFonts w:cs="v5.0.0"/>
          <w:snapToGrid w:val="0"/>
        </w:rPr>
        <w:t>2</w:t>
      </w:r>
      <w:r w:rsidRPr="006113D0">
        <w:rPr>
          <w:rFonts w:cs="v5.0.0"/>
          <w:snapToGrid w:val="0"/>
        </w:rPr>
        <w:t xml:space="preserve">] and the references therein. Test Tolerances for the conducted test requirements explicitly stated in the present document are given in annex C of the present document. </w:t>
      </w:r>
    </w:p>
    <w:p w14:paraId="25F3F1D4" w14:textId="77777777" w:rsidR="000639BC" w:rsidRPr="006113D0" w:rsidRDefault="000639BC" w:rsidP="000639BC">
      <w:pPr>
        <w:keepNext/>
        <w:rPr>
          <w:rFonts w:cs="v5.0.0"/>
          <w:snapToGrid w:val="0"/>
        </w:rPr>
      </w:pPr>
      <w:r w:rsidRPr="006113D0">
        <w:rPr>
          <w:rFonts w:cs="v5.0.0"/>
          <w:snapToGrid w:val="0"/>
        </w:rPr>
        <w:t>Test Tolerances are individually calculated for each test. The Test Tolerances are used to relax the minimum requirements to create test requirements.</w:t>
      </w:r>
    </w:p>
    <w:p w14:paraId="1A910FC3" w14:textId="77777777" w:rsidR="000639BC" w:rsidRPr="006113D0" w:rsidRDefault="000639BC" w:rsidP="000639BC">
      <w:r w:rsidRPr="006113D0">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4A165E3B" w14:textId="77777777" w:rsidR="000639BC" w:rsidRPr="006113D0" w:rsidRDefault="000639BC" w:rsidP="000639BC">
      <w:pPr>
        <w:pStyle w:val="Heading3"/>
      </w:pPr>
      <w:bookmarkStart w:id="1293" w:name="_Toc494455073"/>
      <w:bookmarkStart w:id="1294" w:name="_Toc506829367"/>
      <w:bookmarkStart w:id="1295" w:name="_Toc519005995"/>
      <w:r w:rsidRPr="006113D0">
        <w:t>4.1.2</w:t>
      </w:r>
      <w:r w:rsidRPr="006113D0">
        <w:tab/>
        <w:t>Acceptable uncertainty of Test System</w:t>
      </w:r>
      <w:bookmarkEnd w:id="1293"/>
      <w:bookmarkEnd w:id="1294"/>
      <w:bookmarkEnd w:id="1295"/>
    </w:p>
    <w:p w14:paraId="5729C9F9" w14:textId="77777777" w:rsidR="000639BC" w:rsidRPr="006113D0" w:rsidRDefault="000639BC" w:rsidP="000639BC">
      <w:pPr>
        <w:pStyle w:val="Heading4"/>
      </w:pPr>
      <w:bookmarkStart w:id="1296" w:name="_Toc494455074"/>
      <w:bookmarkStart w:id="1297" w:name="_Toc506829368"/>
      <w:bookmarkStart w:id="1298" w:name="_Toc519005996"/>
      <w:r w:rsidRPr="006113D0">
        <w:t>4.1.2.1</w:t>
      </w:r>
      <w:r w:rsidRPr="006113D0">
        <w:tab/>
        <w:t>General</w:t>
      </w:r>
      <w:bookmarkEnd w:id="1296"/>
      <w:bookmarkEnd w:id="1297"/>
      <w:bookmarkEnd w:id="1298"/>
    </w:p>
    <w:p w14:paraId="79363104" w14:textId="77777777" w:rsidR="000639BC" w:rsidRPr="006113D0" w:rsidRDefault="000639BC" w:rsidP="000639BC">
      <w:pPr>
        <w:rPr>
          <w:rFonts w:cs="v5.0.0"/>
          <w:snapToGrid w:val="0"/>
        </w:rPr>
      </w:pPr>
      <w:r w:rsidRPr="006113D0">
        <w:rPr>
          <w:rFonts w:cs="v4.2.0"/>
        </w:rPr>
        <w:t xml:space="preserve">The maximum acceptable uncertainty of the Test System is specified below for each test defined </w:t>
      </w:r>
      <w:r w:rsidRPr="006113D0">
        <w:rPr>
          <w:rFonts w:cs="v5.0.0"/>
          <w:snapToGrid w:val="0"/>
        </w:rPr>
        <w:t>explicitly in the present specification</w:t>
      </w:r>
      <w:r w:rsidRPr="006113D0">
        <w:rPr>
          <w:rFonts w:cs="v4.2.0"/>
        </w:rPr>
        <w:t>, where appropriate. The maximum acceptable uncertainty of the Test System</w:t>
      </w:r>
      <w:r w:rsidRPr="006113D0">
        <w:rPr>
          <w:rFonts w:cs="v5.0.0"/>
          <w:snapToGrid w:val="0"/>
        </w:rPr>
        <w:t xml:space="preserve"> for test requirements included by reference is defined in the respective referred test specification.</w:t>
      </w:r>
    </w:p>
    <w:p w14:paraId="2F03654F" w14:textId="77777777" w:rsidR="000639BC" w:rsidRPr="006113D0" w:rsidRDefault="000639BC" w:rsidP="000639BC">
      <w:pPr>
        <w:rPr>
          <w:rFonts w:cs="v5.0.0"/>
          <w:snapToGrid w:val="0"/>
        </w:rPr>
      </w:pPr>
      <w:r>
        <w:rPr>
          <w:rFonts w:cs="v5.0.0"/>
          <w:snapToGrid w:val="0"/>
        </w:rPr>
        <w:t xml:space="preserve">For </w:t>
      </w:r>
      <w:r w:rsidRPr="00E83FE8">
        <w:rPr>
          <w:rFonts w:cs="v5.0.0"/>
          <w:i/>
          <w:snapToGrid w:val="0"/>
        </w:rPr>
        <w:t>BS type 1-H</w:t>
      </w:r>
      <w:r>
        <w:rPr>
          <w:rFonts w:cs="v5.0.0"/>
          <w:snapToGrid w:val="0"/>
        </w:rPr>
        <w:t xml:space="preserve"> w</w:t>
      </w:r>
      <w:r w:rsidRPr="006113D0">
        <w:rPr>
          <w:rFonts w:cs="v5.0.0"/>
          <w:snapToGrid w:val="0"/>
        </w:rPr>
        <w:t xml:space="preserve">hen a requirement is applied per </w:t>
      </w:r>
      <w:r w:rsidRPr="006113D0">
        <w:rPr>
          <w:rFonts w:cs="v5.0.0"/>
          <w:i/>
          <w:snapToGrid w:val="0"/>
        </w:rPr>
        <w:t>TAB connector</w:t>
      </w:r>
      <w:r w:rsidRPr="006113D0">
        <w:rPr>
          <w:rFonts w:cs="v5.0.0"/>
          <w:snapToGrid w:val="0"/>
        </w:rPr>
        <w:t xml:space="preserve"> then the test uncertainty is applied to the measured value. When a requirement is applied for a group of </w:t>
      </w:r>
      <w:r w:rsidRPr="006113D0">
        <w:rPr>
          <w:rFonts w:cs="v5.0.0"/>
          <w:i/>
          <w:snapToGrid w:val="0"/>
        </w:rPr>
        <w:t>TAB connectors</w:t>
      </w:r>
      <w:r w:rsidRPr="006113D0">
        <w:rPr>
          <w:rFonts w:cs="v5.0.0"/>
          <w:snapToGrid w:val="0"/>
        </w:rPr>
        <w:t xml:space="preserve"> then the test uncertainty is applied to sum of the measured power on each </w:t>
      </w:r>
      <w:r w:rsidRPr="006113D0">
        <w:rPr>
          <w:rFonts w:cs="v5.0.0"/>
          <w:i/>
          <w:snapToGrid w:val="0"/>
        </w:rPr>
        <w:t>TAB connector</w:t>
      </w:r>
      <w:r w:rsidRPr="006113D0">
        <w:rPr>
          <w:rFonts w:cs="v5.0.0"/>
          <w:snapToGrid w:val="0"/>
        </w:rPr>
        <w:t xml:space="preserve"> in the group.</w:t>
      </w:r>
    </w:p>
    <w:p w14:paraId="30524F1B" w14:textId="77777777" w:rsidR="000639BC" w:rsidRPr="006113D0" w:rsidRDefault="000639BC" w:rsidP="000639BC">
      <w:pPr>
        <w:rPr>
          <w:rFonts w:cs="v4.2.0"/>
        </w:rPr>
      </w:pPr>
      <w:r w:rsidRPr="006113D0">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60B19C9E" w14:textId="77777777" w:rsidR="000639BC" w:rsidRPr="006113D0" w:rsidRDefault="000639BC" w:rsidP="000639BC">
      <w:pPr>
        <w:rPr>
          <w:rFonts w:cs="v4.2.0"/>
        </w:rPr>
      </w:pPr>
      <w:r w:rsidRPr="006113D0">
        <w:rPr>
          <w:rFonts w:cs="v4.2.0"/>
        </w:rPr>
        <w:t>A confidence level of 95 % is the measurement uncertainty tolerance interval for a specific measurement that contains 95 % of the performance of a population of test equipment.</w:t>
      </w:r>
    </w:p>
    <w:p w14:paraId="18D24320" w14:textId="77777777" w:rsidR="000639BC" w:rsidRPr="006113D0" w:rsidRDefault="000639BC" w:rsidP="000639BC">
      <w:r w:rsidRPr="006113D0">
        <w:rPr>
          <w:rFonts w:cs="v4.2.0"/>
        </w:rPr>
        <w:t>For RF tests, it should be noted that the uncertainties in subclause 4.1.2 apply to the Test System operating into a nominal 50 ohm load and do not include system effects due to mismatch between the DUT and the Test System.</w:t>
      </w:r>
    </w:p>
    <w:p w14:paraId="5565E16A" w14:textId="77777777" w:rsidR="000639BC" w:rsidRPr="006113D0" w:rsidRDefault="000639BC" w:rsidP="000639BC">
      <w:pPr>
        <w:pStyle w:val="Heading4"/>
      </w:pPr>
      <w:bookmarkStart w:id="1299" w:name="_Toc494455075"/>
      <w:bookmarkStart w:id="1300" w:name="_Toc506829369"/>
      <w:bookmarkStart w:id="1301" w:name="_Toc519005997"/>
      <w:r w:rsidRPr="006113D0">
        <w:rPr>
          <w:lang w:eastAsia="sv-SE"/>
        </w:rPr>
        <w:lastRenderedPageBreak/>
        <w:t>4.1.</w:t>
      </w:r>
      <w:r w:rsidRPr="006113D0">
        <w:t>2.2</w:t>
      </w:r>
      <w:r w:rsidRPr="006113D0">
        <w:rPr>
          <w:lang w:eastAsia="sv-SE"/>
        </w:rPr>
        <w:tab/>
        <w:t>Measurement of t</w:t>
      </w:r>
      <w:r w:rsidRPr="006113D0">
        <w:t>ransmitter</w:t>
      </w:r>
      <w:bookmarkEnd w:id="1299"/>
      <w:bookmarkEnd w:id="1300"/>
      <w:bookmarkEnd w:id="1301"/>
    </w:p>
    <w:p w14:paraId="40858197" w14:textId="77777777" w:rsidR="000639BC" w:rsidRPr="006113D0" w:rsidRDefault="000639BC" w:rsidP="000639BC">
      <w:pPr>
        <w:pStyle w:val="TH"/>
      </w:pPr>
      <w:r w:rsidRPr="006113D0">
        <w:t>Table 4.1.2.2-1: Maximum Test System uncertainty for transmitter tests</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36"/>
        <w:gridCol w:w="4536"/>
        <w:gridCol w:w="2721"/>
      </w:tblGrid>
      <w:tr w:rsidR="000639BC" w:rsidRPr="006113D0" w14:paraId="09DBB9F3" w14:textId="77777777" w:rsidTr="003A2792">
        <w:trPr>
          <w:cantSplit/>
          <w:tblHeader/>
          <w:jc w:val="center"/>
        </w:trPr>
        <w:tc>
          <w:tcPr>
            <w:tcW w:w="2436" w:type="dxa"/>
          </w:tcPr>
          <w:p w14:paraId="5CC94EC7" w14:textId="77777777" w:rsidR="000639BC" w:rsidRPr="006113D0" w:rsidRDefault="000639BC" w:rsidP="00A967D9">
            <w:pPr>
              <w:pStyle w:val="TAH"/>
              <w:rPr>
                <w:rFonts w:cs="Arial"/>
              </w:rPr>
            </w:pPr>
            <w:r w:rsidRPr="006113D0">
              <w:rPr>
                <w:rFonts w:cs="Arial"/>
              </w:rPr>
              <w:lastRenderedPageBreak/>
              <w:t>Subclause</w:t>
            </w:r>
          </w:p>
        </w:tc>
        <w:tc>
          <w:tcPr>
            <w:tcW w:w="4536" w:type="dxa"/>
          </w:tcPr>
          <w:p w14:paraId="31E008BA" w14:textId="77777777" w:rsidR="000639BC" w:rsidRPr="006113D0" w:rsidRDefault="000639BC" w:rsidP="00A967D9">
            <w:pPr>
              <w:pStyle w:val="TAH"/>
              <w:rPr>
                <w:rFonts w:cs="Arial"/>
              </w:rPr>
            </w:pPr>
            <w:r w:rsidRPr="006113D0">
              <w:rPr>
                <w:rFonts w:cs="Arial"/>
              </w:rPr>
              <w:t>Maximum Test System Uncertainty</w:t>
            </w:r>
          </w:p>
        </w:tc>
        <w:tc>
          <w:tcPr>
            <w:tcW w:w="2721" w:type="dxa"/>
          </w:tcPr>
          <w:p w14:paraId="7ABB98A4"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51E5CCAA" w14:textId="77777777" w:rsidTr="003A2792">
        <w:trPr>
          <w:cantSplit/>
          <w:jc w:val="center"/>
        </w:trPr>
        <w:tc>
          <w:tcPr>
            <w:tcW w:w="2436" w:type="dxa"/>
          </w:tcPr>
          <w:p w14:paraId="4D79682F" w14:textId="77777777" w:rsidR="000639BC" w:rsidRPr="006113D0" w:rsidRDefault="000639BC" w:rsidP="00A967D9">
            <w:pPr>
              <w:pStyle w:val="TAL"/>
              <w:rPr>
                <w:rFonts w:cs="Arial"/>
              </w:rPr>
            </w:pPr>
            <w:r w:rsidRPr="006113D0">
              <w:rPr>
                <w:rFonts w:cs="Arial"/>
              </w:rPr>
              <w:t>6.2 Base Station output power</w:t>
            </w:r>
          </w:p>
        </w:tc>
        <w:tc>
          <w:tcPr>
            <w:tcW w:w="4536" w:type="dxa"/>
          </w:tcPr>
          <w:p w14:paraId="459EA2CC" w14:textId="77777777" w:rsidR="000639BC" w:rsidRPr="006113D0" w:rsidRDefault="000639BC" w:rsidP="00A967D9">
            <w:pPr>
              <w:pStyle w:val="TAL"/>
              <w:rPr>
                <w:rFonts w:cs="v4.2.0"/>
              </w:rPr>
            </w:pPr>
            <w:r w:rsidRPr="006113D0">
              <w:rPr>
                <w:rFonts w:cs="Arial"/>
              </w:rPr>
              <w:t>±0.7 dB</w:t>
            </w:r>
            <w:r w:rsidRPr="006113D0">
              <w:rPr>
                <w:rFonts w:cs="v4.2.0"/>
              </w:rPr>
              <w:t xml:space="preserve">, f </w:t>
            </w:r>
            <w:r w:rsidRPr="006113D0">
              <w:rPr>
                <w:rFonts w:cs="Arial"/>
              </w:rPr>
              <w:t>≤</w:t>
            </w:r>
            <w:r w:rsidRPr="006113D0">
              <w:rPr>
                <w:rFonts w:cs="v4.2.0"/>
              </w:rPr>
              <w:t xml:space="preserve"> 3.0 GHz</w:t>
            </w:r>
          </w:p>
          <w:p w14:paraId="71D85023" w14:textId="77777777" w:rsidR="000639BC" w:rsidRDefault="000639BC" w:rsidP="00A967D9">
            <w:pPr>
              <w:pStyle w:val="TAL"/>
              <w:rPr>
                <w:rFonts w:cs="v4.2.0"/>
              </w:rPr>
            </w:pPr>
            <w:r w:rsidRPr="006113D0">
              <w:rPr>
                <w:rFonts w:cs="Arial"/>
              </w:rPr>
              <w:t>±</w:t>
            </w:r>
            <w:r w:rsidRPr="006113D0">
              <w:rPr>
                <w:rFonts w:cs="v4.2.0"/>
              </w:rPr>
              <w:t xml:space="preserve">1.0 dB, 3.0 GHz &lt; f </w:t>
            </w:r>
            <w:r w:rsidRPr="006113D0">
              <w:rPr>
                <w:rFonts w:cs="Arial"/>
              </w:rPr>
              <w:t>≤</w:t>
            </w:r>
            <w:r w:rsidRPr="006113D0">
              <w:rPr>
                <w:rFonts w:cs="v4.2.0"/>
              </w:rPr>
              <w:t xml:space="preserve"> 4.2 GHz </w:t>
            </w:r>
          </w:p>
          <w:p w14:paraId="12873B5D" w14:textId="77777777" w:rsidR="000639BC" w:rsidRPr="006113D0" w:rsidDel="006575B2" w:rsidRDefault="000639BC" w:rsidP="00A967D9">
            <w:pPr>
              <w:pStyle w:val="TAL"/>
              <w:rPr>
                <w:rFonts w:cs="Arial"/>
              </w:rPr>
            </w:pPr>
            <w:r w:rsidRPr="007332BE">
              <w:rPr>
                <w:rFonts w:cs="Arial"/>
              </w:rPr>
              <w:t>±1.5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68FD20F2" w14:textId="77777777" w:rsidR="000639BC" w:rsidRPr="006113D0" w:rsidDel="006575B2" w:rsidRDefault="000639BC" w:rsidP="00A967D9">
            <w:pPr>
              <w:pStyle w:val="TAL"/>
              <w:rPr>
                <w:rFonts w:cs="Arial"/>
              </w:rPr>
            </w:pPr>
          </w:p>
        </w:tc>
      </w:tr>
      <w:tr w:rsidR="003A2792" w:rsidRPr="006113D0" w14:paraId="3005178E" w14:textId="77777777" w:rsidTr="003A2792">
        <w:trPr>
          <w:cantSplit/>
          <w:jc w:val="center"/>
          <w:ins w:id="1302" w:author="R4-1809469" w:date="2018-07-10T10:57:00Z"/>
        </w:trPr>
        <w:tc>
          <w:tcPr>
            <w:tcW w:w="2436" w:type="dxa"/>
          </w:tcPr>
          <w:p w14:paraId="5C842F2D" w14:textId="04CEBCAF" w:rsidR="003A2792" w:rsidRPr="006113D0" w:rsidRDefault="003A2792" w:rsidP="003A2792">
            <w:pPr>
              <w:pStyle w:val="TAL"/>
              <w:rPr>
                <w:ins w:id="1303" w:author="R4-1809469" w:date="2018-07-10T10:57:00Z"/>
                <w:rFonts w:cs="Arial"/>
              </w:rPr>
            </w:pPr>
            <w:ins w:id="1304" w:author="R4-1809469" w:date="2018-07-10T10:57:00Z">
              <w:r>
                <w:rPr>
                  <w:rFonts w:cs="Arial" w:hint="eastAsia"/>
                  <w:lang w:eastAsia="ja-JP"/>
                </w:rPr>
                <w:t xml:space="preserve">6.3 </w:t>
              </w:r>
              <w:r>
                <w:t>Output power dynamics</w:t>
              </w:r>
            </w:ins>
          </w:p>
        </w:tc>
        <w:tc>
          <w:tcPr>
            <w:tcW w:w="4536" w:type="dxa"/>
          </w:tcPr>
          <w:p w14:paraId="5612B8E6" w14:textId="0A29257F" w:rsidR="003A2792" w:rsidRPr="006113D0" w:rsidRDefault="003A2792" w:rsidP="003A2792">
            <w:pPr>
              <w:pStyle w:val="TAL"/>
              <w:rPr>
                <w:ins w:id="1305" w:author="R4-1809469" w:date="2018-07-10T10:57:00Z"/>
                <w:rFonts w:cs="Arial"/>
              </w:rPr>
            </w:pPr>
            <w:ins w:id="1306" w:author="R4-1809469" w:date="2018-07-10T10:57:00Z">
              <w:r w:rsidRPr="00953267">
                <w:rPr>
                  <w:rFonts w:cs="v4.2.0"/>
                  <w:lang w:eastAsia="sv-SE"/>
                </w:rPr>
                <w:t>± 0.4 dB</w:t>
              </w:r>
            </w:ins>
          </w:p>
        </w:tc>
        <w:tc>
          <w:tcPr>
            <w:tcW w:w="2721" w:type="dxa"/>
          </w:tcPr>
          <w:p w14:paraId="274C2A72" w14:textId="77777777" w:rsidR="003A2792" w:rsidRPr="006113D0" w:rsidDel="006575B2" w:rsidRDefault="003A2792" w:rsidP="003A2792">
            <w:pPr>
              <w:pStyle w:val="TAL"/>
              <w:rPr>
                <w:ins w:id="1307" w:author="R4-1809469" w:date="2018-07-10T10:57:00Z"/>
                <w:rFonts w:cs="Arial"/>
              </w:rPr>
            </w:pPr>
          </w:p>
        </w:tc>
      </w:tr>
      <w:tr w:rsidR="003A2792" w:rsidRPr="006113D0" w:rsidDel="002B4972" w14:paraId="63DB7E92" w14:textId="77777777" w:rsidTr="003A2792">
        <w:trPr>
          <w:cantSplit/>
          <w:jc w:val="center"/>
        </w:trPr>
        <w:tc>
          <w:tcPr>
            <w:tcW w:w="2436" w:type="dxa"/>
          </w:tcPr>
          <w:p w14:paraId="77E96D0C" w14:textId="20148A01" w:rsidR="003A2792" w:rsidRPr="006113D0" w:rsidRDefault="003A2792" w:rsidP="003A2792">
            <w:pPr>
              <w:pStyle w:val="TAL"/>
              <w:tabs>
                <w:tab w:val="left" w:pos="523"/>
              </w:tabs>
              <w:rPr>
                <w:rFonts w:cs="Arial"/>
              </w:rPr>
            </w:pPr>
            <w:r w:rsidRPr="006113D0">
              <w:rPr>
                <w:rFonts w:cs="Arial"/>
              </w:rPr>
              <w:t>6.4</w:t>
            </w:r>
            <w:ins w:id="1308" w:author="R4-1809469" w:date="2018-07-10T10:57:00Z">
              <w:r>
                <w:rPr>
                  <w:rFonts w:cs="Arial" w:hint="eastAsia"/>
                  <w:lang w:eastAsia="ja-JP"/>
                </w:rPr>
                <w:t>.1</w:t>
              </w:r>
            </w:ins>
            <w:r w:rsidRPr="006113D0">
              <w:rPr>
                <w:rFonts w:cs="Arial"/>
              </w:rPr>
              <w:t xml:space="preserve"> Transmit ON/OFF power</w:t>
            </w:r>
          </w:p>
        </w:tc>
        <w:tc>
          <w:tcPr>
            <w:tcW w:w="4536" w:type="dxa"/>
          </w:tcPr>
          <w:p w14:paraId="510956A6" w14:textId="77777777" w:rsidR="003A2792" w:rsidRPr="006113D0" w:rsidRDefault="003A2792" w:rsidP="003A2792">
            <w:pPr>
              <w:pStyle w:val="TAL"/>
              <w:rPr>
                <w:rFonts w:cs="v4.2.0"/>
              </w:rPr>
            </w:pPr>
            <w:r w:rsidRPr="006113D0">
              <w:rPr>
                <w:rFonts w:cs="v4.2.0"/>
                <w:kern w:val="2"/>
              </w:rPr>
              <w:t>±</w:t>
            </w:r>
            <w:r w:rsidRPr="006113D0">
              <w:rPr>
                <w:rFonts w:cs="Arial"/>
              </w:rPr>
              <w:t>2.0 dB</w:t>
            </w:r>
            <w:r w:rsidRPr="006113D0">
              <w:rPr>
                <w:rFonts w:cs="v4.2.0"/>
              </w:rPr>
              <w:t xml:space="preserve"> , f </w:t>
            </w:r>
            <w:r w:rsidRPr="006113D0">
              <w:rPr>
                <w:rFonts w:cs="Arial"/>
              </w:rPr>
              <w:t>≤</w:t>
            </w:r>
            <w:r w:rsidRPr="006113D0">
              <w:rPr>
                <w:rFonts w:cs="v4.2.0"/>
              </w:rPr>
              <w:t xml:space="preserve"> 3.0 GHz</w:t>
            </w:r>
          </w:p>
          <w:p w14:paraId="6E4E10B8" w14:textId="77777777" w:rsidR="003A2792" w:rsidRDefault="003A2792" w:rsidP="003A2792">
            <w:pPr>
              <w:pStyle w:val="TAL"/>
              <w:rPr>
                <w:rFonts w:cs="v4.2.0"/>
              </w:rPr>
            </w:pPr>
            <w:r w:rsidRPr="006113D0">
              <w:rPr>
                <w:rFonts w:cs="Arial"/>
              </w:rPr>
              <w:t>±</w:t>
            </w:r>
            <w:r w:rsidRPr="006113D0">
              <w:rPr>
                <w:rFonts w:cs="v4.2.0"/>
              </w:rPr>
              <w:t xml:space="preserve">2.5 dB, 3.0 GHz &lt; f </w:t>
            </w:r>
            <w:r w:rsidRPr="006113D0">
              <w:rPr>
                <w:rFonts w:cs="Arial"/>
              </w:rPr>
              <w:t>≤</w:t>
            </w:r>
            <w:r w:rsidRPr="006113D0">
              <w:rPr>
                <w:rFonts w:cs="v4.2.0"/>
              </w:rPr>
              <w:t xml:space="preserve"> 4.2 GHz</w:t>
            </w:r>
          </w:p>
          <w:p w14:paraId="43E44AB2" w14:textId="77777777" w:rsidR="003A2792" w:rsidRPr="006113D0" w:rsidRDefault="003A2792" w:rsidP="003A2792">
            <w:pPr>
              <w:pStyle w:val="TAL"/>
              <w:rPr>
                <w:rFonts w:cs="Arial"/>
              </w:rPr>
            </w:pPr>
            <w:r w:rsidRPr="007332BE">
              <w:rPr>
                <w:rFonts w:cs="Arial"/>
              </w:rPr>
              <w:t>±3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28125F37" w14:textId="77777777" w:rsidR="003A2792" w:rsidRPr="006113D0" w:rsidDel="002B4972" w:rsidRDefault="003A2792" w:rsidP="003A2792">
            <w:pPr>
              <w:pStyle w:val="TAL"/>
              <w:rPr>
                <w:rFonts w:cs="Arial"/>
              </w:rPr>
            </w:pPr>
          </w:p>
        </w:tc>
      </w:tr>
      <w:tr w:rsidR="003A2792" w:rsidRPr="006113D0" w:rsidDel="002B4972" w14:paraId="5E6F10F4" w14:textId="77777777" w:rsidTr="003A2792">
        <w:trPr>
          <w:cantSplit/>
          <w:jc w:val="center"/>
          <w:ins w:id="1309" w:author="R4-1809469" w:date="2018-07-10T10:58:00Z"/>
        </w:trPr>
        <w:tc>
          <w:tcPr>
            <w:tcW w:w="2436" w:type="dxa"/>
          </w:tcPr>
          <w:p w14:paraId="5233C02B" w14:textId="10455E3D" w:rsidR="003A2792" w:rsidRPr="006113D0" w:rsidRDefault="003A2792" w:rsidP="003A2792">
            <w:pPr>
              <w:pStyle w:val="TAL"/>
              <w:tabs>
                <w:tab w:val="left" w:pos="523"/>
              </w:tabs>
              <w:rPr>
                <w:ins w:id="1310" w:author="R4-1809469" w:date="2018-07-10T10:58:00Z"/>
                <w:rFonts w:cs="Arial"/>
              </w:rPr>
            </w:pPr>
            <w:ins w:id="1311" w:author="R4-1809469" w:date="2018-07-10T10:58:00Z">
              <w:r>
                <w:rPr>
                  <w:rFonts w:cs="Arial" w:hint="eastAsia"/>
                  <w:lang w:eastAsia="ja-JP"/>
                </w:rPr>
                <w:t xml:space="preserve">6.4.2 </w:t>
              </w:r>
              <w:r w:rsidRPr="00953267">
                <w:rPr>
                  <w:rFonts w:cs="Arial"/>
                </w:rPr>
                <w:t>Transmitter transient period</w:t>
              </w:r>
            </w:ins>
          </w:p>
        </w:tc>
        <w:tc>
          <w:tcPr>
            <w:tcW w:w="4536" w:type="dxa"/>
          </w:tcPr>
          <w:p w14:paraId="26600192" w14:textId="503D0C52" w:rsidR="003A2792" w:rsidRPr="006113D0" w:rsidRDefault="003A2792" w:rsidP="003A2792">
            <w:pPr>
              <w:pStyle w:val="TAL"/>
              <w:rPr>
                <w:ins w:id="1312" w:author="R4-1809469" w:date="2018-07-10T10:58:00Z"/>
                <w:rFonts w:cs="v4.2.0"/>
                <w:kern w:val="2"/>
              </w:rPr>
            </w:pPr>
            <w:ins w:id="1313" w:author="R4-1809469" w:date="2018-07-10T10:58:00Z">
              <w:r>
                <w:rPr>
                  <w:rFonts w:cs="v4.2.0" w:hint="eastAsia"/>
                  <w:kern w:val="2"/>
                  <w:lang w:eastAsia="ja-JP"/>
                </w:rPr>
                <w:t>N/A</w:t>
              </w:r>
            </w:ins>
          </w:p>
        </w:tc>
        <w:tc>
          <w:tcPr>
            <w:tcW w:w="2721" w:type="dxa"/>
          </w:tcPr>
          <w:p w14:paraId="4C29109C" w14:textId="77777777" w:rsidR="003A2792" w:rsidRPr="006113D0" w:rsidDel="002B4972" w:rsidRDefault="003A2792" w:rsidP="003A2792">
            <w:pPr>
              <w:pStyle w:val="TAL"/>
              <w:rPr>
                <w:ins w:id="1314" w:author="R4-1809469" w:date="2018-07-10T10:58:00Z"/>
                <w:rFonts w:cs="Arial"/>
              </w:rPr>
            </w:pPr>
          </w:p>
        </w:tc>
      </w:tr>
      <w:tr w:rsidR="003A2792" w:rsidRPr="006113D0" w:rsidDel="002B4972" w14:paraId="694AFA69" w14:textId="77777777" w:rsidTr="003A2792">
        <w:trPr>
          <w:cantSplit/>
          <w:jc w:val="center"/>
          <w:ins w:id="1315" w:author="R4-1809469" w:date="2018-07-10T10:58:00Z"/>
        </w:trPr>
        <w:tc>
          <w:tcPr>
            <w:tcW w:w="2436" w:type="dxa"/>
          </w:tcPr>
          <w:p w14:paraId="332A6AD1" w14:textId="510E8E8A" w:rsidR="003A2792" w:rsidRPr="006113D0" w:rsidRDefault="003A2792" w:rsidP="003A2792">
            <w:pPr>
              <w:pStyle w:val="TAL"/>
              <w:tabs>
                <w:tab w:val="left" w:pos="523"/>
              </w:tabs>
              <w:rPr>
                <w:ins w:id="1316" w:author="R4-1809469" w:date="2018-07-10T10:58:00Z"/>
                <w:rFonts w:cs="Arial"/>
              </w:rPr>
            </w:pPr>
            <w:ins w:id="1317" w:author="R4-1809469" w:date="2018-07-10T10:58:00Z">
              <w:r w:rsidRPr="00953267">
                <w:rPr>
                  <w:rFonts w:cs="v4.2.0"/>
                </w:rPr>
                <w:t>6.</w:t>
              </w:r>
              <w:r>
                <w:rPr>
                  <w:rFonts w:cs="v4.2.0"/>
                  <w:lang w:eastAsia="ja-JP"/>
                </w:rPr>
                <w:t>5.</w:t>
              </w:r>
              <w:r>
                <w:rPr>
                  <w:rFonts w:cs="v4.2.0" w:hint="eastAsia"/>
                  <w:lang w:eastAsia="ja-JP"/>
                </w:rPr>
                <w:t>1</w:t>
              </w:r>
              <w:r w:rsidRPr="00953267">
                <w:rPr>
                  <w:rFonts w:cs="v4.2.0"/>
                </w:rPr>
                <w:t xml:space="preserve"> Frequency error</w:t>
              </w:r>
            </w:ins>
          </w:p>
        </w:tc>
        <w:tc>
          <w:tcPr>
            <w:tcW w:w="4536" w:type="dxa"/>
          </w:tcPr>
          <w:p w14:paraId="7D50A691" w14:textId="367F1B6D" w:rsidR="003A2792" w:rsidRPr="006113D0" w:rsidRDefault="003A2792" w:rsidP="003A2792">
            <w:pPr>
              <w:pStyle w:val="TAL"/>
              <w:rPr>
                <w:ins w:id="1318" w:author="R4-1809469" w:date="2018-07-10T10:58:00Z"/>
                <w:rFonts w:cs="v4.2.0"/>
                <w:kern w:val="2"/>
              </w:rPr>
            </w:pPr>
            <w:ins w:id="1319" w:author="R4-1809469" w:date="2018-07-10T10:58:00Z">
              <w:r w:rsidRPr="00953267">
                <w:rPr>
                  <w:rFonts w:cs="v4.2.0"/>
                  <w:lang w:eastAsia="sv-SE"/>
                </w:rPr>
                <w:t xml:space="preserve">± </w:t>
              </w:r>
              <w:r w:rsidRPr="00953267">
                <w:rPr>
                  <w:rFonts w:cs="v4.2.0"/>
                </w:rPr>
                <w:t>12 Hz</w:t>
              </w:r>
            </w:ins>
          </w:p>
        </w:tc>
        <w:tc>
          <w:tcPr>
            <w:tcW w:w="2721" w:type="dxa"/>
          </w:tcPr>
          <w:p w14:paraId="1A13164B" w14:textId="77777777" w:rsidR="003A2792" w:rsidRPr="006113D0" w:rsidDel="002B4972" w:rsidRDefault="003A2792" w:rsidP="003A2792">
            <w:pPr>
              <w:pStyle w:val="TAL"/>
              <w:rPr>
                <w:ins w:id="1320" w:author="R4-1809469" w:date="2018-07-10T10:58:00Z"/>
                <w:rFonts w:cs="Arial"/>
              </w:rPr>
            </w:pPr>
          </w:p>
        </w:tc>
      </w:tr>
      <w:tr w:rsidR="003A2792" w:rsidRPr="006113D0" w:rsidDel="002B4972" w14:paraId="04E7F35C" w14:textId="77777777" w:rsidTr="003A2792">
        <w:trPr>
          <w:cantSplit/>
          <w:jc w:val="center"/>
          <w:ins w:id="1321" w:author="R4-1809469" w:date="2018-07-10T10:58:00Z"/>
        </w:trPr>
        <w:tc>
          <w:tcPr>
            <w:tcW w:w="2436" w:type="dxa"/>
          </w:tcPr>
          <w:p w14:paraId="2E113760" w14:textId="454BEF87" w:rsidR="003A2792" w:rsidRPr="006113D0" w:rsidRDefault="003A2792" w:rsidP="003A2792">
            <w:pPr>
              <w:pStyle w:val="TAL"/>
              <w:tabs>
                <w:tab w:val="left" w:pos="523"/>
              </w:tabs>
              <w:rPr>
                <w:ins w:id="1322" w:author="R4-1809469" w:date="2018-07-10T10:58:00Z"/>
                <w:rFonts w:cs="Arial"/>
              </w:rPr>
            </w:pPr>
            <w:ins w:id="1323" w:author="R4-1809469" w:date="2018-07-10T10:58:00Z">
              <w:r w:rsidRPr="00953267">
                <w:rPr>
                  <w:rFonts w:cs="v4.2.0"/>
                </w:rPr>
                <w:t>6.</w:t>
              </w:r>
              <w:r w:rsidRPr="00953267">
                <w:rPr>
                  <w:rFonts w:cs="v4.2.0"/>
                  <w:lang w:eastAsia="ja-JP"/>
                </w:rPr>
                <w:t>5</w:t>
              </w:r>
              <w:r w:rsidRPr="00953267">
                <w:rPr>
                  <w:rFonts w:cs="v4.2.0"/>
                </w:rPr>
                <w:t>.</w:t>
              </w:r>
              <w:r>
                <w:rPr>
                  <w:rFonts w:cs="v4.2.0" w:hint="eastAsia"/>
                  <w:lang w:eastAsia="ja-JP"/>
                </w:rPr>
                <w:t>2</w:t>
              </w:r>
              <w:r w:rsidRPr="00953267">
                <w:rPr>
                  <w:rFonts w:cs="v4.2.0"/>
                </w:rPr>
                <w:t xml:space="preserve"> EVM</w:t>
              </w:r>
            </w:ins>
          </w:p>
        </w:tc>
        <w:tc>
          <w:tcPr>
            <w:tcW w:w="4536" w:type="dxa"/>
          </w:tcPr>
          <w:p w14:paraId="65863889" w14:textId="0D30DA19" w:rsidR="003A2792" w:rsidRPr="006113D0" w:rsidRDefault="003A2792" w:rsidP="003A2792">
            <w:pPr>
              <w:pStyle w:val="TAL"/>
              <w:rPr>
                <w:ins w:id="1324" w:author="R4-1809469" w:date="2018-07-10T10:58:00Z"/>
                <w:rFonts w:cs="v4.2.0"/>
                <w:kern w:val="2"/>
              </w:rPr>
            </w:pPr>
            <w:ins w:id="1325" w:author="R4-1809469" w:date="2018-07-10T10:58:00Z">
              <w:r w:rsidRPr="004F0786">
                <w:rPr>
                  <w:rFonts w:cs="v4.2.0" w:hint="eastAsia"/>
                  <w:highlight w:val="yellow"/>
                  <w:lang w:eastAsia="ja-JP"/>
                </w:rPr>
                <w:t>[</w:t>
              </w:r>
              <w:r w:rsidRPr="004F0786">
                <w:rPr>
                  <w:rFonts w:cs="v4.2.0"/>
                  <w:highlight w:val="yellow"/>
                  <w:lang w:eastAsia="sv-SE"/>
                </w:rPr>
                <w:t>±</w:t>
              </w:r>
              <w:r w:rsidRPr="004F0786">
                <w:rPr>
                  <w:rFonts w:cs="v4.2.0" w:hint="eastAsia"/>
                  <w:highlight w:val="yellow"/>
                  <w:lang w:eastAsia="ja-JP"/>
                </w:rPr>
                <w:t xml:space="preserve"> 1%]</w:t>
              </w:r>
            </w:ins>
          </w:p>
        </w:tc>
        <w:tc>
          <w:tcPr>
            <w:tcW w:w="2721" w:type="dxa"/>
          </w:tcPr>
          <w:p w14:paraId="6933D7BA" w14:textId="77777777" w:rsidR="003A2792" w:rsidRPr="006113D0" w:rsidDel="002B4972" w:rsidRDefault="003A2792" w:rsidP="003A2792">
            <w:pPr>
              <w:pStyle w:val="TAL"/>
              <w:rPr>
                <w:ins w:id="1326" w:author="R4-1809469" w:date="2018-07-10T10:58:00Z"/>
                <w:rFonts w:cs="Arial"/>
              </w:rPr>
            </w:pPr>
          </w:p>
        </w:tc>
      </w:tr>
      <w:tr w:rsidR="003A2792" w:rsidRPr="006113D0" w:rsidDel="002B4972" w14:paraId="60318B31" w14:textId="77777777" w:rsidTr="003A2792">
        <w:trPr>
          <w:cantSplit/>
          <w:jc w:val="center"/>
          <w:ins w:id="1327" w:author="R4-1809469" w:date="2018-07-10T10:58:00Z"/>
        </w:trPr>
        <w:tc>
          <w:tcPr>
            <w:tcW w:w="2436" w:type="dxa"/>
          </w:tcPr>
          <w:p w14:paraId="052054ED" w14:textId="262BB292" w:rsidR="003A2792" w:rsidRPr="006113D0" w:rsidRDefault="003A2792" w:rsidP="003A2792">
            <w:pPr>
              <w:pStyle w:val="TAL"/>
              <w:tabs>
                <w:tab w:val="left" w:pos="523"/>
              </w:tabs>
              <w:rPr>
                <w:ins w:id="1328" w:author="R4-1809469" w:date="2018-07-10T10:58:00Z"/>
                <w:rFonts w:cs="Arial"/>
              </w:rPr>
            </w:pPr>
            <w:ins w:id="1329" w:author="R4-1809469" w:date="2018-07-10T10:58:00Z">
              <w:r>
                <w:rPr>
                  <w:rFonts w:cs="v4.2.0"/>
                  <w:lang w:eastAsia="ja-JP"/>
                </w:rPr>
                <w:t>6.5.</w:t>
              </w:r>
              <w:r>
                <w:rPr>
                  <w:rFonts w:cs="v4.2.0" w:hint="eastAsia"/>
                  <w:lang w:eastAsia="ja-JP"/>
                </w:rPr>
                <w:t>3</w:t>
              </w:r>
              <w:r w:rsidRPr="00953267">
                <w:rPr>
                  <w:rFonts w:cs="v4.2.0"/>
                  <w:lang w:eastAsia="ja-JP"/>
                </w:rPr>
                <w:t xml:space="preserve"> Time alignment error</w:t>
              </w:r>
            </w:ins>
          </w:p>
        </w:tc>
        <w:tc>
          <w:tcPr>
            <w:tcW w:w="4536" w:type="dxa"/>
          </w:tcPr>
          <w:p w14:paraId="4466B2BB" w14:textId="756E5B6F" w:rsidR="003A2792" w:rsidRPr="006113D0" w:rsidRDefault="003A2792" w:rsidP="003A2792">
            <w:pPr>
              <w:pStyle w:val="TAL"/>
              <w:rPr>
                <w:ins w:id="1330" w:author="R4-1809469" w:date="2018-07-10T10:58:00Z"/>
                <w:rFonts w:cs="v4.2.0"/>
                <w:kern w:val="2"/>
              </w:rPr>
            </w:pPr>
            <w:ins w:id="1331" w:author="R4-1809469" w:date="2018-07-10T10:58:00Z">
              <w:r w:rsidRPr="004F0786">
                <w:rPr>
                  <w:rFonts w:cs="v4.2.0" w:hint="eastAsia"/>
                  <w:highlight w:val="yellow"/>
                  <w:lang w:eastAsia="ja-JP"/>
                </w:rPr>
                <w:t>[</w:t>
              </w:r>
              <w:r w:rsidRPr="004F0786">
                <w:rPr>
                  <w:rFonts w:cs="v4.2.0"/>
                  <w:highlight w:val="yellow"/>
                  <w:lang w:eastAsia="sv-SE"/>
                </w:rPr>
                <w:t>±</w:t>
              </w:r>
              <w:r w:rsidRPr="004F0786">
                <w:rPr>
                  <w:rFonts w:cs="v4.2.0" w:hint="eastAsia"/>
                  <w:highlight w:val="yellow"/>
                  <w:lang w:eastAsia="ja-JP"/>
                </w:rPr>
                <w:t xml:space="preserve"> </w:t>
              </w:r>
              <w:r w:rsidRPr="004F0786">
                <w:rPr>
                  <w:rFonts w:cs="v4.2.0" w:hint="eastAsia"/>
                  <w:kern w:val="2"/>
                  <w:highlight w:val="yellow"/>
                  <w:lang w:eastAsia="ja-JP"/>
                </w:rPr>
                <w:t>25ns]</w:t>
              </w:r>
            </w:ins>
          </w:p>
        </w:tc>
        <w:tc>
          <w:tcPr>
            <w:tcW w:w="2721" w:type="dxa"/>
          </w:tcPr>
          <w:p w14:paraId="32E39756" w14:textId="77777777" w:rsidR="003A2792" w:rsidRPr="006113D0" w:rsidDel="002B4972" w:rsidRDefault="003A2792" w:rsidP="003A2792">
            <w:pPr>
              <w:pStyle w:val="TAL"/>
              <w:rPr>
                <w:ins w:id="1332" w:author="R4-1809469" w:date="2018-07-10T10:58:00Z"/>
                <w:rFonts w:cs="Arial"/>
              </w:rPr>
            </w:pPr>
          </w:p>
        </w:tc>
      </w:tr>
      <w:tr w:rsidR="003A2792" w:rsidRPr="006113D0" w:rsidDel="002B4972" w14:paraId="7AA7B670" w14:textId="77777777" w:rsidTr="003A2792">
        <w:trPr>
          <w:cantSplit/>
          <w:jc w:val="center"/>
          <w:ins w:id="1333" w:author="R4-1809469" w:date="2018-07-10T10:58:00Z"/>
        </w:trPr>
        <w:tc>
          <w:tcPr>
            <w:tcW w:w="2436" w:type="dxa"/>
          </w:tcPr>
          <w:p w14:paraId="6B441742" w14:textId="25B6ADB5" w:rsidR="003A2792" w:rsidRPr="006113D0" w:rsidRDefault="003A2792" w:rsidP="003A2792">
            <w:pPr>
              <w:pStyle w:val="TAL"/>
              <w:tabs>
                <w:tab w:val="left" w:pos="523"/>
              </w:tabs>
              <w:rPr>
                <w:ins w:id="1334" w:author="R4-1809469" w:date="2018-07-10T10:58:00Z"/>
                <w:rFonts w:cs="Arial"/>
              </w:rPr>
            </w:pPr>
            <w:ins w:id="1335" w:author="R4-1809469" w:date="2018-07-10T10:58:00Z">
              <w:r>
                <w:rPr>
                  <w:rFonts w:cs="Arial"/>
                </w:rPr>
                <w:t>6.6.</w:t>
              </w:r>
              <w:r>
                <w:rPr>
                  <w:rFonts w:cs="Arial" w:hint="eastAsia"/>
                  <w:lang w:eastAsia="ja-JP"/>
                </w:rPr>
                <w:t>2</w:t>
              </w:r>
              <w:r w:rsidRPr="006113D0">
                <w:rPr>
                  <w:rFonts w:cs="Arial"/>
                </w:rPr>
                <w:t xml:space="preserve"> Occupied </w:t>
              </w:r>
              <w:r w:rsidRPr="000A7399">
                <w:rPr>
                  <w:rFonts w:cs="Arial"/>
                </w:rPr>
                <w:t>bandwidth</w:t>
              </w:r>
            </w:ins>
          </w:p>
        </w:tc>
        <w:tc>
          <w:tcPr>
            <w:tcW w:w="4536" w:type="dxa"/>
          </w:tcPr>
          <w:p w14:paraId="4C25B2FF" w14:textId="77777777" w:rsidR="00EA1A17" w:rsidRDefault="00EA1A17" w:rsidP="00EA1A17">
            <w:pPr>
              <w:pStyle w:val="TAL"/>
              <w:rPr>
                <w:ins w:id="1336" w:author="R4-1809564" w:date="2018-07-10T17:04:00Z"/>
                <w:lang w:eastAsia="ja-JP"/>
              </w:rPr>
            </w:pPr>
            <w:commentRangeStart w:id="1337"/>
            <w:ins w:id="1338" w:author="R4-1809564" w:date="2018-07-10T17:04:00Z">
              <w:r>
                <w:rPr>
                  <w:lang w:eastAsia="ja-JP"/>
                </w:rPr>
                <w:t>5</w:t>
              </w:r>
              <w:r>
                <w:rPr>
                  <w:rFonts w:hint="eastAsia"/>
                  <w:lang w:val="en-US" w:eastAsia="zh-CN"/>
                </w:rPr>
                <w:t xml:space="preserve"> </w:t>
              </w:r>
              <w:r>
                <w:rPr>
                  <w:lang w:eastAsia="ja-JP"/>
                </w:rPr>
                <w:t>MHz, 10</w:t>
              </w:r>
              <w:r>
                <w:rPr>
                  <w:rFonts w:hint="eastAsia"/>
                  <w:lang w:val="en-US" w:eastAsia="zh-CN"/>
                </w:rPr>
                <w:t xml:space="preserve"> </w:t>
              </w:r>
              <w:r>
                <w:rPr>
                  <w:lang w:eastAsia="ja-JP"/>
                </w:rPr>
                <w:t xml:space="preserve">MHz </w:t>
              </w:r>
              <w:r>
                <w:rPr>
                  <w:rFonts w:hint="eastAsia"/>
                  <w:lang w:val="en-US" w:eastAsia="zh-CN"/>
                </w:rPr>
                <w:t xml:space="preserve">BS </w:t>
              </w:r>
              <w:r>
                <w:rPr>
                  <w:lang w:eastAsia="ja-JP"/>
                </w:rPr>
                <w:t xml:space="preserve">Channel BW: </w:t>
              </w:r>
              <w:r>
                <w:t>±</w:t>
              </w:r>
              <w:r>
                <w:rPr>
                  <w:lang w:eastAsia="ja-JP"/>
                </w:rPr>
                <w:t>100</w:t>
              </w:r>
              <w:r>
                <w:rPr>
                  <w:rFonts w:hint="eastAsia"/>
                  <w:lang w:val="en-US" w:eastAsia="zh-CN"/>
                </w:rPr>
                <w:t xml:space="preserve"> </w:t>
              </w:r>
              <w:r>
                <w:rPr>
                  <w:lang w:eastAsia="ja-JP"/>
                </w:rPr>
                <w:t>kHz</w:t>
              </w:r>
            </w:ins>
          </w:p>
          <w:p w14:paraId="5D50C749" w14:textId="77777777" w:rsidR="00EA1A17" w:rsidRDefault="00EA1A17" w:rsidP="00EA1A17">
            <w:pPr>
              <w:pStyle w:val="TAL"/>
              <w:rPr>
                <w:ins w:id="1339" w:author="R4-1809564" w:date="2018-07-10T17:04:00Z"/>
                <w:lang w:eastAsia="ja-JP"/>
              </w:rPr>
            </w:pPr>
            <w:ins w:id="1340" w:author="R4-1809564" w:date="2018-07-10T17:04:00Z">
              <w:r>
                <w:rPr>
                  <w:lang w:eastAsia="ja-JP"/>
                </w:rPr>
                <w:t>15</w:t>
              </w:r>
              <w:r>
                <w:rPr>
                  <w:rFonts w:hint="eastAsia"/>
                  <w:lang w:val="en-US" w:eastAsia="zh-CN"/>
                </w:rPr>
                <w:t xml:space="preserve"> </w:t>
              </w:r>
              <w:r>
                <w:rPr>
                  <w:lang w:eastAsia="ja-JP"/>
                </w:rPr>
                <w:t xml:space="preserve">MHz, </w:t>
              </w:r>
              <w:r>
                <w:rPr>
                  <w:rFonts w:hint="eastAsia"/>
                  <w:lang w:val="en-US" w:eastAsia="zh-CN"/>
                </w:rPr>
                <w:t xml:space="preserve">20 MHz, 25 MHz, 30 MHz, 40 MHz, 50 </w:t>
              </w:r>
              <w:r>
                <w:rPr>
                  <w:lang w:eastAsia="ja-JP"/>
                </w:rPr>
                <w:t>MHz</w:t>
              </w:r>
              <w:r>
                <w:rPr>
                  <w:rFonts w:hint="eastAsia"/>
                  <w:lang w:val="en-US" w:eastAsia="zh-CN"/>
                </w:rPr>
                <w:t xml:space="preserve"> BS </w:t>
              </w:r>
              <w:r>
                <w:rPr>
                  <w:lang w:eastAsia="ja-JP"/>
                </w:rPr>
                <w:t xml:space="preserve">Channel BW: </w:t>
              </w:r>
              <w:r>
                <w:t>±</w:t>
              </w:r>
              <w:r>
                <w:rPr>
                  <w:lang w:eastAsia="ja-JP"/>
                </w:rPr>
                <w:t>300</w:t>
              </w:r>
              <w:r>
                <w:rPr>
                  <w:rFonts w:hint="eastAsia"/>
                  <w:lang w:val="en-US" w:eastAsia="zh-CN"/>
                </w:rPr>
                <w:t xml:space="preserve"> </w:t>
              </w:r>
              <w:r>
                <w:rPr>
                  <w:lang w:eastAsia="ja-JP"/>
                </w:rPr>
                <w:t>kHz</w:t>
              </w:r>
            </w:ins>
          </w:p>
          <w:p w14:paraId="2E3D3AC2" w14:textId="7EFA35E0" w:rsidR="003A2792" w:rsidRPr="006113D0" w:rsidRDefault="00EA1A17" w:rsidP="00EA1A17">
            <w:pPr>
              <w:pStyle w:val="TAL"/>
              <w:rPr>
                <w:ins w:id="1341" w:author="R4-1809469" w:date="2018-07-10T10:58:00Z"/>
                <w:rFonts w:cs="v4.2.0"/>
                <w:kern w:val="2"/>
              </w:rPr>
            </w:pPr>
            <w:ins w:id="1342" w:author="R4-1809564" w:date="2018-07-10T17:04:00Z">
              <w:r>
                <w:rPr>
                  <w:rFonts w:hint="eastAsia"/>
                  <w:lang w:val="en-US" w:eastAsia="zh-CN"/>
                </w:rPr>
                <w:t xml:space="preserve">60 MHz, 70 MHz, 80 MHz, 90 MHz, 100 MHz BS </w:t>
              </w:r>
              <w:r>
                <w:rPr>
                  <w:lang w:eastAsia="ja-JP"/>
                </w:rPr>
                <w:t>Channel BW</w:t>
              </w:r>
              <w:r>
                <w:rPr>
                  <w:rFonts w:hint="eastAsia"/>
                  <w:lang w:val="en-US" w:eastAsia="zh-CN"/>
                </w:rPr>
                <w:t xml:space="preserve">: </w:t>
              </w:r>
              <w:r>
                <w:t>±[600]</w:t>
              </w:r>
              <w:r>
                <w:rPr>
                  <w:rFonts w:hint="eastAsia"/>
                  <w:lang w:val="en-US" w:eastAsia="zh-CN"/>
                </w:rPr>
                <w:t xml:space="preserve"> </w:t>
              </w:r>
              <w:r>
                <w:rPr>
                  <w:lang w:val="en-US" w:eastAsia="zh-CN"/>
                </w:rPr>
                <w:t>k</w:t>
              </w:r>
              <w:r>
                <w:rPr>
                  <w:rFonts w:hint="eastAsia"/>
                  <w:lang w:val="en-US" w:eastAsia="zh-CN"/>
                </w:rPr>
                <w:t>Hz</w:t>
              </w:r>
            </w:ins>
            <w:commentRangeEnd w:id="1337"/>
            <w:r>
              <w:rPr>
                <w:rStyle w:val="CommentReference"/>
                <w:rFonts w:ascii="Times New Roman" w:hAnsi="Times New Roman"/>
              </w:rPr>
              <w:commentReference w:id="1337"/>
            </w:r>
          </w:p>
        </w:tc>
        <w:tc>
          <w:tcPr>
            <w:tcW w:w="2721" w:type="dxa"/>
          </w:tcPr>
          <w:p w14:paraId="7E040102" w14:textId="77777777" w:rsidR="003A2792" w:rsidRPr="006113D0" w:rsidDel="002B4972" w:rsidRDefault="003A2792" w:rsidP="003A2792">
            <w:pPr>
              <w:pStyle w:val="TAL"/>
              <w:rPr>
                <w:ins w:id="1343" w:author="R4-1809469" w:date="2018-07-10T10:58:00Z"/>
                <w:rFonts w:cs="Arial"/>
              </w:rPr>
            </w:pPr>
          </w:p>
        </w:tc>
      </w:tr>
      <w:tr w:rsidR="003A2792" w:rsidRPr="006113D0" w:rsidDel="002B4972" w14:paraId="095CA3A9" w14:textId="77777777" w:rsidTr="003A2792">
        <w:trPr>
          <w:cantSplit/>
          <w:jc w:val="center"/>
          <w:ins w:id="1344" w:author="R4-1809469" w:date="2018-07-10T10:58:00Z"/>
        </w:trPr>
        <w:tc>
          <w:tcPr>
            <w:tcW w:w="2436" w:type="dxa"/>
          </w:tcPr>
          <w:p w14:paraId="5F247B1C" w14:textId="6C32C04F" w:rsidR="003A2792" w:rsidRPr="006113D0" w:rsidRDefault="003A2792" w:rsidP="003A2792">
            <w:pPr>
              <w:pStyle w:val="TAL"/>
              <w:tabs>
                <w:tab w:val="left" w:pos="523"/>
              </w:tabs>
              <w:rPr>
                <w:ins w:id="1345" w:author="R4-1809469" w:date="2018-07-10T10:58:00Z"/>
                <w:rFonts w:cs="Arial"/>
              </w:rPr>
            </w:pPr>
            <w:ins w:id="1346" w:author="R4-1809469" w:date="2018-07-10T10:58:00Z">
              <w:r w:rsidRPr="006113D0">
                <w:rPr>
                  <w:rFonts w:cs="Arial"/>
                </w:rPr>
                <w:t>6.6.3 Adjacent Channel Leakage power Ratio (ACLR)</w:t>
              </w:r>
            </w:ins>
          </w:p>
        </w:tc>
        <w:tc>
          <w:tcPr>
            <w:tcW w:w="4536" w:type="dxa"/>
          </w:tcPr>
          <w:p w14:paraId="72088272" w14:textId="77777777" w:rsidR="003A2792" w:rsidRDefault="003A2792" w:rsidP="003A2792">
            <w:pPr>
              <w:pStyle w:val="TAL"/>
              <w:rPr>
                <w:ins w:id="1347" w:author="R4-1809469" w:date="2018-07-10T10:58:00Z"/>
                <w:rFonts w:cs="Arial"/>
                <w:lang w:eastAsia="ja-JP"/>
              </w:rPr>
            </w:pPr>
            <w:ins w:id="1348" w:author="R4-1809469" w:date="2018-07-10T10:58:00Z">
              <w:r w:rsidRPr="006113D0">
                <w:rPr>
                  <w:rFonts w:cs="Arial"/>
                </w:rPr>
                <w:t>ACLR</w:t>
              </w:r>
              <w:r>
                <w:rPr>
                  <w:rFonts w:cs="Arial"/>
                </w:rPr>
                <w:t>/ CACLR</w:t>
              </w:r>
            </w:ins>
          </w:p>
          <w:p w14:paraId="4B81310C" w14:textId="77777777" w:rsidR="003A2792" w:rsidRDefault="003A2792" w:rsidP="003A2792">
            <w:pPr>
              <w:pStyle w:val="TAL"/>
              <w:rPr>
                <w:ins w:id="1349" w:author="R4-1809469" w:date="2018-07-10T10:58:00Z"/>
                <w:rFonts w:cs="Arial"/>
                <w:lang w:eastAsia="ja-JP"/>
              </w:rPr>
            </w:pPr>
            <w:ins w:id="1350" w:author="R4-1809469" w:date="2018-07-10T10:58:00Z">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±0.8 dB</w:t>
              </w:r>
            </w:ins>
          </w:p>
          <w:p w14:paraId="364366E9" w14:textId="77777777" w:rsidR="003A2792" w:rsidRPr="006113D0" w:rsidRDefault="003A2792" w:rsidP="003A2792">
            <w:pPr>
              <w:pStyle w:val="TAL"/>
              <w:rPr>
                <w:ins w:id="1351" w:author="R4-1809469" w:date="2018-07-10T10:58:00Z"/>
                <w:rFonts w:cs="Arial"/>
                <w:lang w:eastAsia="ja-JP"/>
              </w:rPr>
            </w:pPr>
            <w:ins w:id="1352" w:author="R4-1809469" w:date="2018-07-10T10:58:00Z">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1.2</w:t>
              </w:r>
              <w:r w:rsidRPr="006113D0">
                <w:rPr>
                  <w:rFonts w:cs="Arial"/>
                </w:rPr>
                <w:t xml:space="preserve"> dB</w:t>
              </w:r>
            </w:ins>
          </w:p>
          <w:p w14:paraId="52CFD268" w14:textId="77777777" w:rsidR="003A2792" w:rsidRDefault="003A2792" w:rsidP="003A2792">
            <w:pPr>
              <w:pStyle w:val="TAL"/>
              <w:rPr>
                <w:ins w:id="1353" w:author="R4-1809469" w:date="2018-07-10T10:58:00Z"/>
                <w:rFonts w:cs="Arial"/>
                <w:lang w:eastAsia="ja-JP"/>
              </w:rPr>
            </w:pPr>
          </w:p>
          <w:p w14:paraId="09C7D0DA" w14:textId="77777777" w:rsidR="003A2792" w:rsidRPr="006113D0" w:rsidRDefault="003A2792" w:rsidP="003A2792">
            <w:pPr>
              <w:pStyle w:val="TAL"/>
              <w:rPr>
                <w:ins w:id="1354" w:author="R4-1809469" w:date="2018-07-10T10:58:00Z"/>
                <w:rFonts w:cs="Arial"/>
              </w:rPr>
            </w:pPr>
            <w:ins w:id="1355" w:author="R4-1809469" w:date="2018-07-10T10:58:00Z">
              <w:r w:rsidRPr="006113D0">
                <w:rPr>
                  <w:rFonts w:cs="Arial"/>
                </w:rPr>
                <w:t>Absolute power ±2.0 dB, f ≤ 3.0 GHz</w:t>
              </w:r>
            </w:ins>
          </w:p>
          <w:p w14:paraId="51A3F257" w14:textId="77777777" w:rsidR="003A2792" w:rsidRDefault="003A2792" w:rsidP="003A2792">
            <w:pPr>
              <w:pStyle w:val="TAL"/>
              <w:rPr>
                <w:ins w:id="1356" w:author="R4-1809469" w:date="2018-07-10T10:58:00Z"/>
                <w:rFonts w:cs="Arial"/>
              </w:rPr>
            </w:pPr>
            <w:ins w:id="1357" w:author="R4-1809469" w:date="2018-07-10T10:58:00Z">
              <w:r w:rsidRPr="006113D0">
                <w:rPr>
                  <w:rFonts w:cs="Arial"/>
                </w:rPr>
                <w:t>Absolute power ±2.5 dB, 3.0 GHz &lt; f ≤ 4.2 GHz</w:t>
              </w:r>
            </w:ins>
          </w:p>
          <w:p w14:paraId="1994E7D2" w14:textId="77777777" w:rsidR="003A2792" w:rsidRPr="006113D0" w:rsidRDefault="003A2792" w:rsidP="003A2792">
            <w:pPr>
              <w:pStyle w:val="TAL"/>
              <w:rPr>
                <w:ins w:id="1358" w:author="R4-1809469" w:date="2018-07-10T10:58:00Z"/>
                <w:rFonts w:cs="Arial"/>
              </w:rPr>
            </w:pPr>
            <w:ins w:id="1359" w:author="R4-1809469" w:date="2018-07-10T10:58:00Z">
              <w:r w:rsidRPr="007332BE">
                <w:rPr>
                  <w:rFonts w:cs="Arial"/>
                </w:rPr>
                <w:t>Absolute power ±3.0 dB, 4.2</w:t>
              </w:r>
              <w:r>
                <w:rPr>
                  <w:rFonts w:cs="Arial"/>
                </w:rPr>
                <w:t xml:space="preserve"> </w:t>
              </w:r>
              <w:r w:rsidRPr="007332BE">
                <w:rPr>
                  <w:rFonts w:cs="Arial"/>
                </w:rPr>
                <w:t>GHz &lt; f ≤ 6.0</w:t>
              </w:r>
              <w:r>
                <w:rPr>
                  <w:rFonts w:cs="Arial"/>
                </w:rPr>
                <w:t xml:space="preserve"> </w:t>
              </w:r>
              <w:r w:rsidRPr="007332BE">
                <w:rPr>
                  <w:rFonts w:cs="Arial"/>
                </w:rPr>
                <w:t>GHz</w:t>
              </w:r>
            </w:ins>
          </w:p>
          <w:p w14:paraId="008E3291" w14:textId="77777777" w:rsidR="003A2792" w:rsidRDefault="003A2792" w:rsidP="003A2792">
            <w:pPr>
              <w:pStyle w:val="TAL"/>
              <w:rPr>
                <w:ins w:id="1360" w:author="R4-1809469" w:date="2018-07-10T10:58:00Z"/>
                <w:rFonts w:cs="Arial"/>
                <w:lang w:eastAsia="ja-JP"/>
              </w:rPr>
            </w:pPr>
          </w:p>
          <w:p w14:paraId="6A369EE5" w14:textId="77777777" w:rsidR="003A2792" w:rsidRDefault="003A2792" w:rsidP="003A2792">
            <w:pPr>
              <w:pStyle w:val="TAL"/>
              <w:rPr>
                <w:ins w:id="1361" w:author="R4-1809469" w:date="2018-07-10T10:58:00Z"/>
                <w:rFonts w:cs="Arial"/>
                <w:lang w:eastAsia="ja-JP"/>
              </w:rPr>
            </w:pPr>
            <w:ins w:id="1362" w:author="R4-1809469" w:date="2018-07-10T10:58:00Z">
              <w:r>
                <w:rPr>
                  <w:rFonts w:cs="Arial"/>
                </w:rPr>
                <w:t>CACLR</w:t>
              </w:r>
            </w:ins>
          </w:p>
          <w:p w14:paraId="4C7A9634" w14:textId="77777777" w:rsidR="003A2792" w:rsidRDefault="003A2792" w:rsidP="003A2792">
            <w:pPr>
              <w:pStyle w:val="TAL"/>
              <w:rPr>
                <w:ins w:id="1363" w:author="R4-1809469" w:date="2018-07-10T10:58:00Z"/>
                <w:rFonts w:cs="Arial"/>
                <w:lang w:eastAsia="ja-JP"/>
              </w:rPr>
            </w:pPr>
            <w:ins w:id="1364" w:author="R4-1809469" w:date="2018-07-10T10:58:00Z">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±0.8 dB</w:t>
              </w:r>
            </w:ins>
          </w:p>
          <w:p w14:paraId="15E1141F" w14:textId="77777777" w:rsidR="003A2792" w:rsidRPr="006113D0" w:rsidRDefault="003A2792" w:rsidP="003A2792">
            <w:pPr>
              <w:pStyle w:val="TAL"/>
              <w:rPr>
                <w:ins w:id="1365" w:author="R4-1809469" w:date="2018-07-10T10:58:00Z"/>
                <w:rFonts w:cs="Arial"/>
                <w:lang w:eastAsia="ja-JP"/>
              </w:rPr>
            </w:pPr>
            <w:ins w:id="1366" w:author="R4-1809469" w:date="2018-07-10T10:58:00Z">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1.2</w:t>
              </w:r>
              <w:r w:rsidRPr="006113D0">
                <w:rPr>
                  <w:rFonts w:cs="Arial"/>
                </w:rPr>
                <w:t xml:space="preserve"> dB</w:t>
              </w:r>
            </w:ins>
          </w:p>
          <w:p w14:paraId="76CDAAD2" w14:textId="77777777" w:rsidR="003A2792" w:rsidRPr="00F920AE" w:rsidRDefault="003A2792" w:rsidP="003A2792">
            <w:pPr>
              <w:pStyle w:val="TAL"/>
              <w:rPr>
                <w:ins w:id="1367" w:author="R4-1809469" w:date="2018-07-10T10:58:00Z"/>
                <w:rFonts w:cs="Arial"/>
                <w:lang w:eastAsia="ja-JP"/>
              </w:rPr>
            </w:pPr>
          </w:p>
          <w:p w14:paraId="4B1F3805" w14:textId="77777777" w:rsidR="003A2792" w:rsidRPr="006113D0" w:rsidRDefault="003A2792" w:rsidP="003A2792">
            <w:pPr>
              <w:pStyle w:val="TAL"/>
              <w:rPr>
                <w:ins w:id="1368" w:author="R4-1809469" w:date="2018-07-10T10:58:00Z"/>
                <w:rFonts w:cs="v4.2.0"/>
              </w:rPr>
            </w:pPr>
            <w:ins w:id="1369" w:author="R4-1809469" w:date="2018-07-10T10:58:00Z">
              <w:r w:rsidRPr="006113D0">
                <w:rPr>
                  <w:rFonts w:cs="Arial"/>
                </w:rPr>
                <w:t>CACLR absolute power ±2.0 dB</w:t>
              </w:r>
              <w:r w:rsidRPr="006113D0">
                <w:rPr>
                  <w:rFonts w:cs="v4.2.0"/>
                </w:rPr>
                <w:t xml:space="preserve"> , f </w:t>
              </w:r>
              <w:r w:rsidRPr="006113D0">
                <w:rPr>
                  <w:rFonts w:cs="Arial"/>
                </w:rPr>
                <w:t>≤</w:t>
              </w:r>
              <w:r w:rsidRPr="006113D0">
                <w:rPr>
                  <w:rFonts w:cs="v4.2.0"/>
                </w:rPr>
                <w:t xml:space="preserve"> 3.0 GHz</w:t>
              </w:r>
            </w:ins>
          </w:p>
          <w:p w14:paraId="07B4E9DE" w14:textId="77777777" w:rsidR="003A2792" w:rsidRDefault="003A2792" w:rsidP="003A2792">
            <w:pPr>
              <w:pStyle w:val="TAL"/>
              <w:rPr>
                <w:ins w:id="1370" w:author="R4-1809469" w:date="2018-07-10T10:58:00Z"/>
                <w:rFonts w:cs="v4.2.0"/>
              </w:rPr>
            </w:pPr>
            <w:ins w:id="1371" w:author="R4-1809469" w:date="2018-07-10T10:58:00Z">
              <w:r w:rsidRPr="006113D0">
                <w:rPr>
                  <w:rFonts w:cs="Arial"/>
                </w:rPr>
                <w:t>CACLR absolute power ±</w:t>
              </w:r>
              <w:r w:rsidRPr="006113D0">
                <w:rPr>
                  <w:rFonts w:cs="v4.2.0"/>
                </w:rPr>
                <w:t xml:space="preserve">2.5 dB, 3.0 GHz &lt; f </w:t>
              </w:r>
              <w:r w:rsidRPr="006113D0">
                <w:rPr>
                  <w:rFonts w:cs="Arial"/>
                </w:rPr>
                <w:t>≤</w:t>
              </w:r>
              <w:r w:rsidRPr="006113D0">
                <w:rPr>
                  <w:rFonts w:cs="v4.2.0"/>
                </w:rPr>
                <w:t xml:space="preserve"> 4.2 GHz</w:t>
              </w:r>
            </w:ins>
          </w:p>
          <w:p w14:paraId="1593C86D" w14:textId="427C9927" w:rsidR="003A2792" w:rsidRPr="006113D0" w:rsidRDefault="003A2792" w:rsidP="003A2792">
            <w:pPr>
              <w:pStyle w:val="TAL"/>
              <w:rPr>
                <w:ins w:id="1372" w:author="R4-1809469" w:date="2018-07-10T10:58:00Z"/>
                <w:rFonts w:cs="v4.2.0"/>
                <w:kern w:val="2"/>
              </w:rPr>
            </w:pPr>
            <w:ins w:id="1373" w:author="R4-1809469" w:date="2018-07-10T10:58:00Z">
              <w:r w:rsidRPr="006113D0">
                <w:rPr>
                  <w:rFonts w:cs="Arial"/>
                </w:rPr>
                <w:t xml:space="preserve">CACLR absolute power </w:t>
              </w: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ins>
          </w:p>
        </w:tc>
        <w:tc>
          <w:tcPr>
            <w:tcW w:w="2721" w:type="dxa"/>
          </w:tcPr>
          <w:p w14:paraId="617CBC9C" w14:textId="77777777" w:rsidR="003A2792" w:rsidRPr="006113D0" w:rsidDel="002B4972" w:rsidRDefault="003A2792" w:rsidP="003A2792">
            <w:pPr>
              <w:pStyle w:val="TAL"/>
              <w:rPr>
                <w:ins w:id="1374" w:author="R4-1809469" w:date="2018-07-10T10:58:00Z"/>
                <w:rFonts w:cs="Arial"/>
              </w:rPr>
            </w:pPr>
          </w:p>
        </w:tc>
      </w:tr>
      <w:tr w:rsidR="003A2792" w:rsidRPr="006113D0" w:rsidDel="002B4972" w14:paraId="732F937F" w14:textId="77777777" w:rsidTr="003A2792">
        <w:trPr>
          <w:cantSplit/>
          <w:jc w:val="center"/>
          <w:ins w:id="1375" w:author="R4-1809469" w:date="2018-07-10T10:58:00Z"/>
        </w:trPr>
        <w:tc>
          <w:tcPr>
            <w:tcW w:w="2436" w:type="dxa"/>
          </w:tcPr>
          <w:p w14:paraId="469A2F73" w14:textId="410C4D27" w:rsidR="003A2792" w:rsidRPr="006113D0" w:rsidRDefault="003A2792" w:rsidP="003A2792">
            <w:pPr>
              <w:pStyle w:val="TAL"/>
              <w:tabs>
                <w:tab w:val="left" w:pos="523"/>
              </w:tabs>
              <w:rPr>
                <w:ins w:id="1376" w:author="R4-1809469" w:date="2018-07-10T10:58:00Z"/>
                <w:rFonts w:cs="Arial"/>
              </w:rPr>
            </w:pPr>
            <w:ins w:id="1377" w:author="R4-1809469" w:date="2018-07-10T10:58:00Z">
              <w:r>
                <w:rPr>
                  <w:rFonts w:cs="Arial"/>
                </w:rPr>
                <w:t>6.6.</w:t>
              </w:r>
              <w:r>
                <w:rPr>
                  <w:rFonts w:cs="Arial" w:hint="eastAsia"/>
                  <w:lang w:eastAsia="ja-JP"/>
                </w:rPr>
                <w:t>4</w:t>
              </w:r>
              <w:r w:rsidRPr="006113D0">
                <w:rPr>
                  <w:rFonts w:cs="Arial"/>
                </w:rPr>
                <w:t xml:space="preserve"> Operating band unwanted emissions</w:t>
              </w:r>
            </w:ins>
          </w:p>
        </w:tc>
        <w:tc>
          <w:tcPr>
            <w:tcW w:w="4536" w:type="dxa"/>
          </w:tcPr>
          <w:p w14:paraId="0FF89ECC" w14:textId="77777777" w:rsidR="003A2792" w:rsidRPr="006113D0" w:rsidRDefault="003A2792" w:rsidP="003A2792">
            <w:pPr>
              <w:pStyle w:val="TAL"/>
              <w:rPr>
                <w:ins w:id="1378" w:author="R4-1809469" w:date="2018-07-10T10:58:00Z"/>
                <w:rFonts w:cs="v4.2.0"/>
              </w:rPr>
            </w:pPr>
            <w:ins w:id="1379" w:author="R4-1809469" w:date="2018-07-10T10:58:00Z">
              <w:r w:rsidRPr="006113D0">
                <w:rPr>
                  <w:rFonts w:cs="Arial"/>
                </w:rPr>
                <w:t>±1.5 dB</w:t>
              </w:r>
              <w:r w:rsidRPr="006113D0">
                <w:rPr>
                  <w:rFonts w:cs="v4.2.0"/>
                </w:rPr>
                <w:t xml:space="preserve"> , f </w:t>
              </w:r>
              <w:r w:rsidRPr="006113D0">
                <w:rPr>
                  <w:rFonts w:cs="Arial"/>
                </w:rPr>
                <w:t>≤</w:t>
              </w:r>
              <w:r w:rsidRPr="006113D0">
                <w:rPr>
                  <w:rFonts w:cs="v4.2.0"/>
                </w:rPr>
                <w:t xml:space="preserve"> 3.0 GHz</w:t>
              </w:r>
            </w:ins>
          </w:p>
          <w:p w14:paraId="4FF0B27A" w14:textId="77777777" w:rsidR="003A2792" w:rsidRDefault="003A2792" w:rsidP="003A2792">
            <w:pPr>
              <w:pStyle w:val="TAL"/>
              <w:rPr>
                <w:ins w:id="1380" w:author="R4-1809469" w:date="2018-07-10T10:58:00Z"/>
                <w:rFonts w:cs="v4.2.0"/>
              </w:rPr>
            </w:pPr>
            <w:ins w:id="1381" w:author="R4-1809469" w:date="2018-07-10T10:58:00Z">
              <w:r w:rsidRPr="006113D0">
                <w:rPr>
                  <w:rFonts w:cs="Arial"/>
                </w:rPr>
                <w:t>±</w:t>
              </w:r>
              <w:r w:rsidRPr="006113D0">
                <w:rPr>
                  <w:rFonts w:cs="v4.2.0"/>
                </w:rPr>
                <w:t xml:space="preserve">1.8 dB, 3.0 GHz &lt; f </w:t>
              </w:r>
              <w:r w:rsidRPr="006113D0">
                <w:rPr>
                  <w:rFonts w:cs="Arial"/>
                </w:rPr>
                <w:t>≤</w:t>
              </w:r>
              <w:r w:rsidRPr="006113D0">
                <w:rPr>
                  <w:rFonts w:cs="v4.2.0"/>
                </w:rPr>
                <w:t xml:space="preserve"> 4.2 GHz</w:t>
              </w:r>
            </w:ins>
          </w:p>
          <w:p w14:paraId="241B1669" w14:textId="5FFBDF44" w:rsidR="003A2792" w:rsidRPr="006113D0" w:rsidRDefault="003A2792" w:rsidP="003A2792">
            <w:pPr>
              <w:pStyle w:val="TAL"/>
              <w:rPr>
                <w:ins w:id="1382" w:author="R4-1809469" w:date="2018-07-10T10:58:00Z"/>
                <w:rFonts w:cs="v4.2.0"/>
                <w:kern w:val="2"/>
              </w:rPr>
            </w:pPr>
            <w:ins w:id="1383" w:author="R4-1809469" w:date="2018-07-10T10:58:00Z">
              <w:r w:rsidRPr="007332BE">
                <w:rPr>
                  <w:rFonts w:cs="Arial"/>
                </w:rPr>
                <w:t>±2.2 dB, 4.2</w:t>
              </w:r>
              <w:r>
                <w:rPr>
                  <w:rFonts w:cs="Arial"/>
                </w:rPr>
                <w:t xml:space="preserve"> </w:t>
              </w:r>
              <w:r w:rsidRPr="007332BE">
                <w:rPr>
                  <w:rFonts w:cs="Arial"/>
                </w:rPr>
                <w:t>GHz &lt; f ≤ 6.0</w:t>
              </w:r>
              <w:r>
                <w:rPr>
                  <w:rFonts w:cs="Arial"/>
                </w:rPr>
                <w:t xml:space="preserve"> </w:t>
              </w:r>
              <w:r w:rsidRPr="007332BE">
                <w:rPr>
                  <w:rFonts w:cs="Arial"/>
                </w:rPr>
                <w:t>GHz</w:t>
              </w:r>
            </w:ins>
          </w:p>
        </w:tc>
        <w:tc>
          <w:tcPr>
            <w:tcW w:w="2721" w:type="dxa"/>
          </w:tcPr>
          <w:p w14:paraId="3E37867F" w14:textId="77777777" w:rsidR="003A2792" w:rsidRPr="006113D0" w:rsidDel="002B4972" w:rsidRDefault="003A2792" w:rsidP="003A2792">
            <w:pPr>
              <w:pStyle w:val="TAL"/>
              <w:rPr>
                <w:ins w:id="1384" w:author="R4-1809469" w:date="2018-07-10T10:58:00Z"/>
                <w:rFonts w:cs="Arial"/>
              </w:rPr>
            </w:pPr>
          </w:p>
        </w:tc>
      </w:tr>
      <w:tr w:rsidR="003A2792" w:rsidRPr="006113D0" w:rsidDel="002B4972" w14:paraId="5FA08C43" w14:textId="77777777" w:rsidTr="003A2792">
        <w:trPr>
          <w:cantSplit/>
          <w:jc w:val="center"/>
        </w:trPr>
        <w:tc>
          <w:tcPr>
            <w:tcW w:w="2436" w:type="dxa"/>
          </w:tcPr>
          <w:p w14:paraId="76938CB7" w14:textId="7843AFA2" w:rsidR="003A2792" w:rsidRPr="006113D0" w:rsidRDefault="003A2792" w:rsidP="003A2792">
            <w:pPr>
              <w:pStyle w:val="TAL"/>
              <w:tabs>
                <w:tab w:val="left" w:pos="523"/>
              </w:tabs>
              <w:rPr>
                <w:rFonts w:cs="Arial"/>
              </w:rPr>
            </w:pPr>
            <w:r w:rsidRPr="006113D0">
              <w:rPr>
                <w:rFonts w:cs="Arial"/>
              </w:rPr>
              <w:t>6.6.</w:t>
            </w:r>
            <w:ins w:id="1385" w:author="R4-1809469" w:date="2018-07-10T10:58:00Z">
              <w:r>
                <w:rPr>
                  <w:rFonts w:cs="Arial" w:hint="eastAsia"/>
                  <w:lang w:eastAsia="ja-JP"/>
                </w:rPr>
                <w:t xml:space="preserve"> 5.2.1</w:t>
              </w:r>
            </w:ins>
            <w:del w:id="1386" w:author="R4-1809469" w:date="2018-07-10T10:58:00Z">
              <w:r w:rsidRPr="006113D0" w:rsidDel="003A2792">
                <w:rPr>
                  <w:rFonts w:cs="Arial"/>
                </w:rPr>
                <w:delText>6</w:delText>
              </w:r>
            </w:del>
            <w:r w:rsidRPr="006113D0">
              <w:rPr>
                <w:rFonts w:cs="Arial"/>
              </w:rPr>
              <w:t xml:space="preserve"> Transmitter spurious emissions, Mandatory Requirements</w:t>
            </w:r>
          </w:p>
        </w:tc>
        <w:tc>
          <w:tcPr>
            <w:tcW w:w="4536" w:type="dxa"/>
          </w:tcPr>
          <w:p w14:paraId="158A34FB" w14:textId="77777777" w:rsidR="003A2792" w:rsidRPr="00CA70A9" w:rsidRDefault="003A2792" w:rsidP="003A2792">
            <w:pPr>
              <w:pStyle w:val="TAL"/>
              <w:rPr>
                <w:rFonts w:cs="Arial"/>
              </w:rPr>
            </w:pPr>
            <w:r w:rsidRPr="00CA70A9">
              <w:rPr>
                <w:rFonts w:cs="Arial"/>
              </w:rPr>
              <w:t>9 kHz &lt; f ≤ 4 GHz: ±2.0 dB</w:t>
            </w:r>
          </w:p>
          <w:p w14:paraId="721F3542" w14:textId="77777777" w:rsidR="003A2792" w:rsidRPr="00CA70A9" w:rsidRDefault="003A2792" w:rsidP="003A2792">
            <w:pPr>
              <w:pStyle w:val="TAL"/>
              <w:rPr>
                <w:rFonts w:cs="Arial"/>
              </w:rPr>
            </w:pPr>
            <w:r w:rsidRPr="00CA70A9">
              <w:rPr>
                <w:rFonts w:cs="Arial"/>
              </w:rPr>
              <w:t>4 GHz &lt; f ≤ 19 GHz: ±4.0 dB</w:t>
            </w:r>
          </w:p>
          <w:p w14:paraId="324B0808" w14:textId="77777777" w:rsidR="003A2792" w:rsidRPr="00CA70A9" w:rsidRDefault="003A2792" w:rsidP="003A2792">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2721" w:type="dxa"/>
          </w:tcPr>
          <w:p w14:paraId="037FF9D8" w14:textId="3A46E0AA" w:rsidR="003A2792" w:rsidRPr="006113D0" w:rsidDel="002B4972" w:rsidRDefault="003A2792" w:rsidP="00EA1A17">
            <w:pPr>
              <w:pStyle w:val="TAL"/>
              <w:rPr>
                <w:rFonts w:cs="Arial"/>
              </w:rPr>
            </w:pPr>
          </w:p>
        </w:tc>
      </w:tr>
      <w:tr w:rsidR="003A2792" w:rsidRPr="006113D0" w:rsidDel="002B4972" w14:paraId="74E68ABC" w14:textId="77777777" w:rsidTr="003A2792">
        <w:trPr>
          <w:cantSplit/>
          <w:jc w:val="center"/>
        </w:trPr>
        <w:tc>
          <w:tcPr>
            <w:tcW w:w="2436" w:type="dxa"/>
          </w:tcPr>
          <w:p w14:paraId="2D31DA68" w14:textId="5D07C20D" w:rsidR="003A2792" w:rsidRPr="006113D0" w:rsidRDefault="003A2792" w:rsidP="003A2792">
            <w:pPr>
              <w:pStyle w:val="TAL"/>
              <w:tabs>
                <w:tab w:val="left" w:pos="523"/>
              </w:tabs>
              <w:rPr>
                <w:rFonts w:cs="Arial"/>
              </w:rPr>
            </w:pPr>
            <w:del w:id="1387" w:author="R4-1809469" w:date="2018-07-10T10:58:00Z">
              <w:r w:rsidRPr="006113D0" w:rsidDel="003A2792">
                <w:rPr>
                  <w:rFonts w:cs="Arial"/>
                </w:rPr>
                <w:delText>6.6.6 Transmitter spurious emissions, Additional BC2 Requirement</w:delText>
              </w:r>
            </w:del>
          </w:p>
        </w:tc>
        <w:tc>
          <w:tcPr>
            <w:tcW w:w="4536" w:type="dxa"/>
          </w:tcPr>
          <w:p w14:paraId="6C94891E" w14:textId="2E051EF6" w:rsidR="003A2792" w:rsidRPr="00CA70A9" w:rsidDel="003A2792" w:rsidRDefault="003A2792" w:rsidP="003A2792">
            <w:pPr>
              <w:pStyle w:val="TAL"/>
              <w:rPr>
                <w:del w:id="1388" w:author="R4-1809469" w:date="2018-07-10T10:58:00Z"/>
                <w:rFonts w:cs="Arial"/>
              </w:rPr>
            </w:pPr>
            <w:del w:id="1389" w:author="R4-1809469" w:date="2018-07-10T10:58:00Z">
              <w:r w:rsidRPr="00CA70A9" w:rsidDel="003A2792">
                <w:rPr>
                  <w:rFonts w:cs="Arial"/>
                </w:rPr>
                <w:delText>9 kHz &lt; f ≤ 4 GHz: ±2.0 dB</w:delText>
              </w:r>
            </w:del>
          </w:p>
          <w:p w14:paraId="195D2CBA" w14:textId="2511D31D" w:rsidR="003A2792" w:rsidRPr="00CA70A9" w:rsidDel="003A2792" w:rsidRDefault="003A2792" w:rsidP="003A2792">
            <w:pPr>
              <w:pStyle w:val="TAL"/>
              <w:rPr>
                <w:del w:id="1390" w:author="R4-1809469" w:date="2018-07-10T10:58:00Z"/>
                <w:rFonts w:cs="Arial"/>
              </w:rPr>
            </w:pPr>
            <w:del w:id="1391" w:author="R4-1809469" w:date="2018-07-10T10:58:00Z">
              <w:r w:rsidRPr="00CA70A9" w:rsidDel="003A2792">
                <w:rPr>
                  <w:rFonts w:cs="Arial"/>
                </w:rPr>
                <w:delText>4 GHz &lt; f ≤ 12.75 GHz: ±4.0 dB</w:delText>
              </w:r>
            </w:del>
          </w:p>
          <w:p w14:paraId="2689938B" w14:textId="13CA3A6C" w:rsidR="003A2792" w:rsidRPr="00CA70A9" w:rsidRDefault="003A2792" w:rsidP="003A2792">
            <w:pPr>
              <w:pStyle w:val="TAL"/>
              <w:rPr>
                <w:rFonts w:cs="Arial"/>
              </w:rPr>
            </w:pPr>
            <w:del w:id="1392" w:author="R4-1809469" w:date="2018-07-10T10:58:00Z">
              <w:r w:rsidRPr="00CA70A9" w:rsidDel="003A2792">
                <w:rPr>
                  <w:rFonts w:cs="Arial"/>
                </w:rPr>
                <w:delText>12.75 GHz &lt;</w:delText>
              </w:r>
              <w:r w:rsidRPr="00CA70A9" w:rsidDel="003A2792">
                <w:rPr>
                  <w:rFonts w:cs="Arial" w:hint="eastAsia"/>
                </w:rPr>
                <w:delText xml:space="preserve"> f </w:delText>
              </w:r>
              <w:r w:rsidRPr="007332BE" w:rsidDel="003A2792">
                <w:rPr>
                  <w:rFonts w:cs="Arial"/>
                  <w:lang w:eastAsia="ko-KR"/>
                </w:rPr>
                <w:delText xml:space="preserve">≤ </w:delText>
              </w:r>
              <w:r w:rsidRPr="00CA70A9" w:rsidDel="003A2792">
                <w:rPr>
                  <w:rFonts w:cs="Arial"/>
                </w:rPr>
                <w:delText>26 GHz: TBD</w:delText>
              </w:r>
            </w:del>
          </w:p>
        </w:tc>
        <w:tc>
          <w:tcPr>
            <w:tcW w:w="2721" w:type="dxa"/>
          </w:tcPr>
          <w:p w14:paraId="06EE0947" w14:textId="77777777" w:rsidR="003A2792" w:rsidRPr="006113D0" w:rsidDel="002B4972" w:rsidRDefault="003A2792" w:rsidP="003A2792">
            <w:pPr>
              <w:pStyle w:val="TAL"/>
              <w:rPr>
                <w:rFonts w:cs="Arial"/>
              </w:rPr>
            </w:pPr>
          </w:p>
        </w:tc>
      </w:tr>
      <w:tr w:rsidR="003A2792" w:rsidRPr="006113D0" w:rsidDel="002B4972" w14:paraId="6D94C9AF" w14:textId="77777777" w:rsidTr="003A2792">
        <w:trPr>
          <w:cantSplit/>
          <w:jc w:val="center"/>
        </w:trPr>
        <w:tc>
          <w:tcPr>
            <w:tcW w:w="2436" w:type="dxa"/>
          </w:tcPr>
          <w:p w14:paraId="4B653300" w14:textId="1492D609" w:rsidR="003A2792" w:rsidRPr="006113D0" w:rsidRDefault="003A2792" w:rsidP="003A2792">
            <w:pPr>
              <w:pStyle w:val="TAL"/>
              <w:tabs>
                <w:tab w:val="left" w:pos="523"/>
              </w:tabs>
              <w:rPr>
                <w:rFonts w:cs="Arial"/>
              </w:rPr>
            </w:pPr>
            <w:r w:rsidRPr="006113D0">
              <w:rPr>
                <w:rFonts w:cs="Arial"/>
              </w:rPr>
              <w:t>6.6.</w:t>
            </w:r>
            <w:ins w:id="1393" w:author="R4-1809469" w:date="2018-07-10T10:59:00Z">
              <w:r>
                <w:rPr>
                  <w:rFonts w:cs="Arial" w:hint="eastAsia"/>
                  <w:lang w:eastAsia="ja-JP"/>
                </w:rPr>
                <w:t xml:space="preserve"> 5.2.2</w:t>
              </w:r>
            </w:ins>
            <w:del w:id="1394" w:author="R4-1809469" w:date="2018-07-10T10:59:00Z">
              <w:r w:rsidRPr="006113D0" w:rsidDel="003A2792">
                <w:rPr>
                  <w:rFonts w:cs="Arial"/>
                </w:rPr>
                <w:delText>6</w:delText>
              </w:r>
            </w:del>
            <w:r w:rsidRPr="006113D0">
              <w:rPr>
                <w:rFonts w:cs="Arial"/>
              </w:rPr>
              <w:t xml:space="preserve"> Transmitter spurious emissions, Protection of BS receiver</w:t>
            </w:r>
          </w:p>
        </w:tc>
        <w:tc>
          <w:tcPr>
            <w:tcW w:w="4536" w:type="dxa"/>
          </w:tcPr>
          <w:p w14:paraId="046265A3" w14:textId="77777777" w:rsidR="003A2792" w:rsidRPr="00CA70A9" w:rsidRDefault="003A2792" w:rsidP="003A2792">
            <w:pPr>
              <w:pStyle w:val="TAL"/>
              <w:rPr>
                <w:rFonts w:cs="Arial"/>
              </w:rPr>
            </w:pPr>
            <w:r w:rsidRPr="00CA70A9">
              <w:rPr>
                <w:rFonts w:cs="v4.2.0"/>
              </w:rPr>
              <w:t>±3.0 dB</w:t>
            </w:r>
          </w:p>
        </w:tc>
        <w:tc>
          <w:tcPr>
            <w:tcW w:w="2721" w:type="dxa"/>
          </w:tcPr>
          <w:p w14:paraId="4DE1E180" w14:textId="77777777" w:rsidR="003A2792" w:rsidRPr="006113D0" w:rsidDel="002B4972" w:rsidRDefault="003A2792" w:rsidP="003A2792">
            <w:pPr>
              <w:pStyle w:val="TAL"/>
              <w:rPr>
                <w:rFonts w:cs="Arial"/>
              </w:rPr>
            </w:pPr>
          </w:p>
        </w:tc>
      </w:tr>
      <w:tr w:rsidR="003A2792" w:rsidRPr="006113D0" w:rsidDel="002B4972" w14:paraId="6CEDC037" w14:textId="77777777" w:rsidTr="003A2792">
        <w:trPr>
          <w:cantSplit/>
          <w:jc w:val="center"/>
        </w:trPr>
        <w:tc>
          <w:tcPr>
            <w:tcW w:w="2436" w:type="dxa"/>
          </w:tcPr>
          <w:p w14:paraId="000A24C8" w14:textId="763D7546" w:rsidR="003A2792" w:rsidRPr="006113D0" w:rsidRDefault="003A2792" w:rsidP="003A2792">
            <w:pPr>
              <w:pStyle w:val="TAL"/>
              <w:tabs>
                <w:tab w:val="left" w:pos="523"/>
              </w:tabs>
              <w:rPr>
                <w:rFonts w:cs="Arial"/>
              </w:rPr>
            </w:pPr>
            <w:r w:rsidRPr="006113D0">
              <w:rPr>
                <w:rFonts w:cs="Arial"/>
              </w:rPr>
              <w:t>6.6.</w:t>
            </w:r>
            <w:ins w:id="1395" w:author="R4-1809469" w:date="2018-07-10T10:59:00Z">
              <w:r>
                <w:rPr>
                  <w:rFonts w:cs="Arial" w:hint="eastAsia"/>
                  <w:lang w:eastAsia="ja-JP"/>
                </w:rPr>
                <w:t xml:space="preserve"> 5.2.3</w:t>
              </w:r>
              <w:r w:rsidRPr="006113D0" w:rsidDel="00F920AE">
                <w:rPr>
                  <w:rFonts w:cs="Arial"/>
                </w:rPr>
                <w:t xml:space="preserve"> </w:t>
              </w:r>
            </w:ins>
            <w:del w:id="1396" w:author="R4-1809469" w:date="2018-07-10T10:59:00Z">
              <w:r w:rsidRPr="006113D0" w:rsidDel="003A2792">
                <w:rPr>
                  <w:rFonts w:cs="Arial"/>
                </w:rPr>
                <w:delText>6</w:delText>
              </w:r>
            </w:del>
            <w:r w:rsidRPr="006113D0">
              <w:rPr>
                <w:rFonts w:cs="Arial"/>
              </w:rPr>
              <w:t xml:space="preserve"> Transmitter spurious emissions, Additional spurious emission requirements</w:t>
            </w:r>
          </w:p>
        </w:tc>
        <w:tc>
          <w:tcPr>
            <w:tcW w:w="4536" w:type="dxa"/>
          </w:tcPr>
          <w:p w14:paraId="2031B6D8" w14:textId="77777777" w:rsidR="003A2792" w:rsidRPr="00CA70A9" w:rsidRDefault="003A2792" w:rsidP="003A2792">
            <w:pPr>
              <w:pStyle w:val="TAL"/>
              <w:rPr>
                <w:rFonts w:cs="v4.2.0"/>
              </w:rPr>
            </w:pPr>
            <w:r w:rsidRPr="00CA70A9">
              <w:rPr>
                <w:rFonts w:cs="Arial"/>
              </w:rPr>
              <w:t>±2.0 dB for &gt; -60 dBm</w:t>
            </w:r>
            <w:r w:rsidRPr="00CA70A9">
              <w:rPr>
                <w:rFonts w:cs="v4.2.0"/>
              </w:rPr>
              <w:t xml:space="preserve"> , f </w:t>
            </w:r>
            <w:r w:rsidRPr="00CA70A9">
              <w:rPr>
                <w:rFonts w:cs="Arial"/>
              </w:rPr>
              <w:t>≤</w:t>
            </w:r>
            <w:r w:rsidRPr="00CA70A9">
              <w:rPr>
                <w:rFonts w:cs="v4.2.0"/>
              </w:rPr>
              <w:t xml:space="preserve"> 3.0 GHz</w:t>
            </w:r>
          </w:p>
          <w:p w14:paraId="2E403A10" w14:textId="77777777" w:rsidR="003A2792" w:rsidRPr="00CA70A9" w:rsidRDefault="003A2792" w:rsidP="003A2792">
            <w:pPr>
              <w:pStyle w:val="TAL"/>
              <w:rPr>
                <w:rFonts w:cs="v4.2.0"/>
              </w:rPr>
            </w:pPr>
            <w:r w:rsidRPr="00CA70A9">
              <w:rPr>
                <w:rFonts w:cs="Arial"/>
              </w:rPr>
              <w:t>±</w:t>
            </w:r>
            <w:r w:rsidRPr="00CA70A9">
              <w:rPr>
                <w:rFonts w:cs="v4.2.0"/>
              </w:rPr>
              <w:t xml:space="preserve">2.5 dB, 3.0 GHz &lt; f </w:t>
            </w:r>
            <w:r w:rsidRPr="00CA70A9">
              <w:rPr>
                <w:rFonts w:cs="Arial"/>
              </w:rPr>
              <w:t>≤</w:t>
            </w:r>
            <w:r w:rsidRPr="00CA70A9">
              <w:rPr>
                <w:rFonts w:cs="v4.2.0"/>
              </w:rPr>
              <w:t xml:space="preserve"> 4.2 GHz</w:t>
            </w:r>
          </w:p>
          <w:p w14:paraId="710044C3" w14:textId="77777777" w:rsidR="003A2792" w:rsidRPr="007332BE" w:rsidRDefault="003A2792" w:rsidP="003A2792">
            <w:pPr>
              <w:pStyle w:val="TAL"/>
              <w:rPr>
                <w:rFonts w:cs="Arial"/>
                <w:lang w:eastAsia="ja-JP"/>
              </w:rPr>
            </w:pP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p w14:paraId="325ADB96" w14:textId="77777777" w:rsidR="003A2792" w:rsidRPr="00CA70A9" w:rsidRDefault="003A2792" w:rsidP="003A2792">
            <w:pPr>
              <w:pStyle w:val="TAL"/>
              <w:rPr>
                <w:rFonts w:cs="Arial"/>
              </w:rPr>
            </w:pPr>
            <w:r w:rsidRPr="00CA70A9">
              <w:rPr>
                <w:rFonts w:cs="v4.2.0"/>
                <w:lang w:eastAsia="ja-JP"/>
              </w:rPr>
              <w:t>[</w:t>
            </w: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p w14:paraId="62A6CEF3" w14:textId="77777777" w:rsidR="003A2792" w:rsidRPr="00CA70A9" w:rsidRDefault="003A2792" w:rsidP="003A2792">
            <w:pPr>
              <w:pStyle w:val="TAL"/>
              <w:rPr>
                <w:rFonts w:cs="v4.2.0"/>
              </w:rPr>
            </w:pPr>
            <w:r w:rsidRPr="00CA70A9">
              <w:rPr>
                <w:rFonts w:cs="Arial"/>
              </w:rPr>
              <w:t>±3.0 dB for ≤ -60 dBm</w:t>
            </w:r>
            <w:r w:rsidRPr="00CA70A9">
              <w:rPr>
                <w:rFonts w:cs="v4.2.0"/>
              </w:rPr>
              <w:t xml:space="preserve"> , f </w:t>
            </w:r>
            <w:r w:rsidRPr="00CA70A9">
              <w:rPr>
                <w:rFonts w:cs="Arial"/>
              </w:rPr>
              <w:t>≤</w:t>
            </w:r>
            <w:r w:rsidRPr="00CA70A9">
              <w:rPr>
                <w:rFonts w:cs="v4.2.0"/>
              </w:rPr>
              <w:t xml:space="preserve"> 3.0 GHz</w:t>
            </w:r>
          </w:p>
          <w:p w14:paraId="345E28BA" w14:textId="77777777" w:rsidR="003A2792" w:rsidRPr="00CA70A9" w:rsidRDefault="003A2792" w:rsidP="003A2792">
            <w:pPr>
              <w:pStyle w:val="TAL"/>
              <w:rPr>
                <w:rFonts w:cs="v4.2.0"/>
              </w:rPr>
            </w:pPr>
            <w:r w:rsidRPr="00CA70A9">
              <w:rPr>
                <w:rFonts w:cs="Arial"/>
              </w:rPr>
              <w:t>±</w:t>
            </w:r>
            <w:r w:rsidRPr="00CA70A9">
              <w:rPr>
                <w:rFonts w:cs="v4.2.0"/>
              </w:rPr>
              <w:t xml:space="preserve">3.5 dB, 3.0 GHz &lt; f </w:t>
            </w:r>
            <w:r w:rsidRPr="00CA70A9">
              <w:rPr>
                <w:rFonts w:cs="Arial"/>
              </w:rPr>
              <w:t>≤</w:t>
            </w:r>
            <w:r w:rsidRPr="00CA70A9">
              <w:rPr>
                <w:rFonts w:cs="v4.2.0"/>
              </w:rPr>
              <w:t xml:space="preserve"> 4.2 GHz</w:t>
            </w:r>
          </w:p>
          <w:p w14:paraId="1B4D495B" w14:textId="77777777" w:rsidR="003A2792" w:rsidRDefault="003A2792" w:rsidP="003A2792">
            <w:pPr>
              <w:pStyle w:val="TAL"/>
              <w:rPr>
                <w:rFonts w:cs="v4.2.0"/>
              </w:rPr>
            </w:pPr>
            <w:r w:rsidRPr="007332BE">
              <w:rPr>
                <w:rFonts w:cs="Arial"/>
              </w:rPr>
              <w:t>±4.0 dB, 4.2</w:t>
            </w:r>
            <w:r>
              <w:rPr>
                <w:rFonts w:cs="Arial"/>
              </w:rPr>
              <w:t xml:space="preserve"> </w:t>
            </w:r>
            <w:r w:rsidRPr="007332BE">
              <w:rPr>
                <w:rFonts w:cs="Arial"/>
              </w:rPr>
              <w:t>GHz &lt; f ≤ 6.0</w:t>
            </w:r>
            <w:r>
              <w:rPr>
                <w:rFonts w:cs="Arial"/>
              </w:rPr>
              <w:t xml:space="preserve"> </w:t>
            </w:r>
            <w:r w:rsidRPr="007332BE">
              <w:rPr>
                <w:rFonts w:cs="Arial"/>
              </w:rPr>
              <w:t>GHz</w:t>
            </w:r>
            <w:r w:rsidRPr="00CA70A9">
              <w:rPr>
                <w:rFonts w:cs="v4.2.0"/>
              </w:rPr>
              <w:t xml:space="preserve"> </w:t>
            </w:r>
          </w:p>
          <w:p w14:paraId="7F03DD1B" w14:textId="77777777" w:rsidR="003A2792" w:rsidRPr="00CA70A9" w:rsidRDefault="003A2792" w:rsidP="003A2792">
            <w:pPr>
              <w:pStyle w:val="TAL"/>
              <w:rPr>
                <w:rFonts w:cs="Arial"/>
              </w:rPr>
            </w:pP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tc>
        <w:tc>
          <w:tcPr>
            <w:tcW w:w="2721" w:type="dxa"/>
          </w:tcPr>
          <w:p w14:paraId="524645BA" w14:textId="77777777" w:rsidR="003A2792" w:rsidRPr="006113D0" w:rsidDel="002B4972" w:rsidRDefault="003A2792" w:rsidP="003A2792">
            <w:pPr>
              <w:pStyle w:val="TAL"/>
              <w:rPr>
                <w:rFonts w:cs="Arial"/>
              </w:rPr>
            </w:pPr>
          </w:p>
        </w:tc>
      </w:tr>
      <w:tr w:rsidR="003A2792" w:rsidRPr="006113D0" w:rsidDel="002B4972" w14:paraId="6BA416E3" w14:textId="77777777" w:rsidTr="003A2792">
        <w:trPr>
          <w:cantSplit/>
          <w:jc w:val="center"/>
        </w:trPr>
        <w:tc>
          <w:tcPr>
            <w:tcW w:w="2436" w:type="dxa"/>
          </w:tcPr>
          <w:p w14:paraId="77F40167" w14:textId="231F45A7" w:rsidR="003A2792" w:rsidRPr="006113D0" w:rsidRDefault="003A2792" w:rsidP="003A2792">
            <w:pPr>
              <w:pStyle w:val="TAL"/>
              <w:tabs>
                <w:tab w:val="left" w:pos="523"/>
              </w:tabs>
              <w:rPr>
                <w:rFonts w:cs="Arial"/>
              </w:rPr>
            </w:pPr>
            <w:r w:rsidRPr="006113D0">
              <w:rPr>
                <w:rFonts w:cs="Arial"/>
              </w:rPr>
              <w:t>6.6.</w:t>
            </w:r>
            <w:ins w:id="1397" w:author="R4-1809469" w:date="2018-07-10T10:59:00Z">
              <w:r>
                <w:rPr>
                  <w:rFonts w:cs="Arial" w:hint="eastAsia"/>
                  <w:lang w:eastAsia="ja-JP"/>
                </w:rPr>
                <w:t xml:space="preserve"> 5.2.4</w:t>
              </w:r>
              <w:r w:rsidRPr="006113D0" w:rsidDel="00F920AE">
                <w:rPr>
                  <w:rFonts w:cs="Arial"/>
                </w:rPr>
                <w:t xml:space="preserve"> </w:t>
              </w:r>
            </w:ins>
            <w:del w:id="1398" w:author="R4-1809469" w:date="2018-07-10T10:59:00Z">
              <w:r w:rsidRPr="006113D0" w:rsidDel="003A2792">
                <w:rPr>
                  <w:rFonts w:cs="Arial"/>
                </w:rPr>
                <w:delText>6</w:delText>
              </w:r>
            </w:del>
            <w:r w:rsidRPr="006113D0">
              <w:rPr>
                <w:rFonts w:cs="Arial"/>
              </w:rPr>
              <w:t xml:space="preserve"> Transmitter spurious emissions, Co-location</w:t>
            </w:r>
          </w:p>
        </w:tc>
        <w:tc>
          <w:tcPr>
            <w:tcW w:w="4536" w:type="dxa"/>
          </w:tcPr>
          <w:p w14:paraId="66E6BD55" w14:textId="77777777" w:rsidR="003A2792" w:rsidRPr="006113D0" w:rsidRDefault="003A2792" w:rsidP="003A2792">
            <w:pPr>
              <w:pStyle w:val="TAL"/>
              <w:rPr>
                <w:rFonts w:cs="Arial"/>
              </w:rPr>
            </w:pPr>
            <w:r w:rsidRPr="006113D0">
              <w:rPr>
                <w:rFonts w:cs="v4.2.0"/>
              </w:rPr>
              <w:t>±3.0 dB</w:t>
            </w:r>
          </w:p>
        </w:tc>
        <w:tc>
          <w:tcPr>
            <w:tcW w:w="2721" w:type="dxa"/>
          </w:tcPr>
          <w:p w14:paraId="3CFA5BE4" w14:textId="77777777" w:rsidR="003A2792" w:rsidRPr="006113D0" w:rsidDel="002B4972" w:rsidRDefault="003A2792" w:rsidP="003A2792">
            <w:pPr>
              <w:pStyle w:val="TAL"/>
              <w:rPr>
                <w:rFonts w:cs="Arial"/>
              </w:rPr>
            </w:pPr>
          </w:p>
        </w:tc>
      </w:tr>
      <w:tr w:rsidR="003A2792" w:rsidRPr="006113D0" w14:paraId="2DC801F5" w14:textId="77777777" w:rsidTr="003A2792">
        <w:trPr>
          <w:cantSplit/>
          <w:jc w:val="center"/>
        </w:trPr>
        <w:tc>
          <w:tcPr>
            <w:tcW w:w="2436" w:type="dxa"/>
          </w:tcPr>
          <w:p w14:paraId="110EF33C" w14:textId="712CB74A" w:rsidR="003A2792" w:rsidRPr="006113D0" w:rsidRDefault="003A2792" w:rsidP="003A2792">
            <w:pPr>
              <w:pStyle w:val="TAL"/>
              <w:tabs>
                <w:tab w:val="left" w:pos="523"/>
              </w:tabs>
              <w:rPr>
                <w:rFonts w:cs="v4.2.0"/>
              </w:rPr>
            </w:pPr>
            <w:del w:id="1399" w:author="R4-1809469" w:date="2018-07-10T11:00:00Z">
              <w:r w:rsidRPr="006113D0" w:rsidDel="003A2792">
                <w:rPr>
                  <w:rFonts w:cs="Arial"/>
                </w:rPr>
                <w:delText>6.6.5 Operating band unwanted emissions</w:delText>
              </w:r>
            </w:del>
          </w:p>
        </w:tc>
        <w:tc>
          <w:tcPr>
            <w:tcW w:w="4536" w:type="dxa"/>
          </w:tcPr>
          <w:p w14:paraId="05960683" w14:textId="2E291DFF" w:rsidR="003A2792" w:rsidRPr="006113D0" w:rsidDel="003A2792" w:rsidRDefault="003A2792" w:rsidP="003A2792">
            <w:pPr>
              <w:pStyle w:val="TAL"/>
              <w:rPr>
                <w:del w:id="1400" w:author="R4-1809469" w:date="2018-07-10T11:00:00Z"/>
                <w:rFonts w:cs="v4.2.0"/>
              </w:rPr>
            </w:pPr>
            <w:del w:id="1401" w:author="R4-1809469" w:date="2018-07-10T11:00:00Z">
              <w:r w:rsidRPr="006113D0" w:rsidDel="003A2792">
                <w:rPr>
                  <w:rFonts w:cs="Arial"/>
                </w:rPr>
                <w:delText>±1.5 dB</w:delText>
              </w:r>
              <w:r w:rsidRPr="006113D0" w:rsidDel="003A2792">
                <w:rPr>
                  <w:rFonts w:cs="v4.2.0"/>
                </w:rPr>
                <w:delText xml:space="preserve"> , f </w:delText>
              </w:r>
              <w:r w:rsidRPr="006113D0" w:rsidDel="003A2792">
                <w:rPr>
                  <w:rFonts w:cs="Arial"/>
                </w:rPr>
                <w:delText>≤</w:delText>
              </w:r>
              <w:r w:rsidRPr="006113D0" w:rsidDel="003A2792">
                <w:rPr>
                  <w:rFonts w:cs="v4.2.0"/>
                </w:rPr>
                <w:delText xml:space="preserve"> 3.0 GHz</w:delText>
              </w:r>
            </w:del>
          </w:p>
          <w:p w14:paraId="67848E87" w14:textId="5B2AD12A" w:rsidR="003A2792" w:rsidDel="003A2792" w:rsidRDefault="003A2792" w:rsidP="003A2792">
            <w:pPr>
              <w:pStyle w:val="TAL"/>
              <w:rPr>
                <w:del w:id="1402" w:author="R4-1809469" w:date="2018-07-10T11:00:00Z"/>
                <w:rFonts w:cs="v4.2.0"/>
              </w:rPr>
            </w:pPr>
            <w:del w:id="1403" w:author="R4-1809469" w:date="2018-07-10T11:00:00Z">
              <w:r w:rsidRPr="006113D0" w:rsidDel="003A2792">
                <w:rPr>
                  <w:rFonts w:cs="Arial"/>
                </w:rPr>
                <w:delText>±</w:delText>
              </w:r>
              <w:r w:rsidRPr="006113D0" w:rsidDel="003A2792">
                <w:rPr>
                  <w:rFonts w:cs="v4.2.0"/>
                </w:rPr>
                <w:delText xml:space="preserve">1.8 dB, 3.0 GHz &lt; f </w:delText>
              </w:r>
              <w:r w:rsidRPr="006113D0" w:rsidDel="003A2792">
                <w:rPr>
                  <w:rFonts w:cs="Arial"/>
                </w:rPr>
                <w:delText>≤</w:delText>
              </w:r>
              <w:r w:rsidRPr="006113D0" w:rsidDel="003A2792">
                <w:rPr>
                  <w:rFonts w:cs="v4.2.0"/>
                </w:rPr>
                <w:delText xml:space="preserve"> 4.2 GHz</w:delText>
              </w:r>
            </w:del>
          </w:p>
          <w:p w14:paraId="635CC10F" w14:textId="76D8AB33" w:rsidR="003A2792" w:rsidRPr="006113D0" w:rsidDel="006575B2" w:rsidRDefault="003A2792" w:rsidP="003A2792">
            <w:pPr>
              <w:pStyle w:val="TAL"/>
              <w:rPr>
                <w:rFonts w:cs="Arial"/>
              </w:rPr>
            </w:pPr>
            <w:del w:id="1404" w:author="R4-1809469" w:date="2018-07-10T11:00:00Z">
              <w:r w:rsidRPr="007332BE" w:rsidDel="003A2792">
                <w:rPr>
                  <w:rFonts w:cs="Arial"/>
                </w:rPr>
                <w:delText>±2.2 dB, 4.2</w:delText>
              </w:r>
              <w:r w:rsidDel="003A2792">
                <w:rPr>
                  <w:rFonts w:cs="Arial"/>
                </w:rPr>
                <w:delText xml:space="preserve"> </w:delText>
              </w:r>
              <w:r w:rsidRPr="007332BE" w:rsidDel="003A2792">
                <w:rPr>
                  <w:rFonts w:cs="Arial"/>
                </w:rPr>
                <w:delText>GHz &lt; f ≤ 6.0</w:delText>
              </w:r>
              <w:r w:rsidDel="003A2792">
                <w:rPr>
                  <w:rFonts w:cs="Arial"/>
                </w:rPr>
                <w:delText xml:space="preserve"> </w:delText>
              </w:r>
              <w:r w:rsidRPr="007332BE" w:rsidDel="003A2792">
                <w:rPr>
                  <w:rFonts w:cs="Arial"/>
                </w:rPr>
                <w:delText>GHz</w:delText>
              </w:r>
            </w:del>
          </w:p>
        </w:tc>
        <w:tc>
          <w:tcPr>
            <w:tcW w:w="2721" w:type="dxa"/>
          </w:tcPr>
          <w:p w14:paraId="78674B7D" w14:textId="77777777" w:rsidR="003A2792" w:rsidRPr="006113D0" w:rsidDel="006575B2" w:rsidRDefault="003A2792" w:rsidP="003A2792">
            <w:pPr>
              <w:pStyle w:val="TAL"/>
              <w:rPr>
                <w:rFonts w:cs="Arial"/>
              </w:rPr>
            </w:pPr>
          </w:p>
        </w:tc>
      </w:tr>
      <w:tr w:rsidR="003A2792" w:rsidRPr="006113D0" w14:paraId="5D6BD63D" w14:textId="77777777" w:rsidTr="003A2792">
        <w:trPr>
          <w:cantSplit/>
          <w:jc w:val="center"/>
        </w:trPr>
        <w:tc>
          <w:tcPr>
            <w:tcW w:w="2436" w:type="dxa"/>
          </w:tcPr>
          <w:p w14:paraId="6CFFDE1B" w14:textId="6C5A7FCB" w:rsidR="003A2792" w:rsidRPr="006113D0" w:rsidRDefault="003A2792" w:rsidP="003A2792">
            <w:pPr>
              <w:pStyle w:val="TAL"/>
              <w:tabs>
                <w:tab w:val="left" w:pos="523"/>
              </w:tabs>
              <w:rPr>
                <w:rFonts w:cs="Arial"/>
              </w:rPr>
            </w:pPr>
            <w:del w:id="1405" w:author="R4-1809469" w:date="2018-07-10T11:00:00Z">
              <w:r w:rsidRPr="006113D0" w:rsidDel="003A2792">
                <w:rPr>
                  <w:rFonts w:cs="Arial"/>
                </w:rPr>
                <w:delText>6.6.2 Occupied bandwidth</w:delText>
              </w:r>
            </w:del>
          </w:p>
        </w:tc>
        <w:tc>
          <w:tcPr>
            <w:tcW w:w="4536" w:type="dxa"/>
          </w:tcPr>
          <w:p w14:paraId="2EF8A44D" w14:textId="77777777" w:rsidR="003A2792" w:rsidRPr="006113D0" w:rsidRDefault="003A2792" w:rsidP="003A2792">
            <w:pPr>
              <w:pStyle w:val="TAL"/>
              <w:rPr>
                <w:rFonts w:cs="Arial"/>
              </w:rPr>
            </w:pPr>
          </w:p>
        </w:tc>
        <w:tc>
          <w:tcPr>
            <w:tcW w:w="2721" w:type="dxa"/>
          </w:tcPr>
          <w:p w14:paraId="13C3E66E" w14:textId="77777777" w:rsidR="003A2792" w:rsidRPr="006113D0" w:rsidRDefault="003A2792" w:rsidP="003A2792">
            <w:pPr>
              <w:pStyle w:val="TAL"/>
              <w:rPr>
                <w:rFonts w:cs="Arial"/>
              </w:rPr>
            </w:pPr>
          </w:p>
        </w:tc>
      </w:tr>
      <w:tr w:rsidR="003A2792" w:rsidRPr="006113D0" w14:paraId="23C9E8DD" w14:textId="77777777" w:rsidTr="003A2792">
        <w:trPr>
          <w:cantSplit/>
          <w:jc w:val="center"/>
        </w:trPr>
        <w:tc>
          <w:tcPr>
            <w:tcW w:w="2436" w:type="dxa"/>
          </w:tcPr>
          <w:p w14:paraId="0D06B88E" w14:textId="6A248E9B" w:rsidR="003A2792" w:rsidRPr="006113D0" w:rsidRDefault="003A2792" w:rsidP="003A2792">
            <w:pPr>
              <w:pStyle w:val="TAL"/>
              <w:tabs>
                <w:tab w:val="left" w:pos="523"/>
              </w:tabs>
              <w:rPr>
                <w:rFonts w:cs="Arial"/>
              </w:rPr>
            </w:pPr>
            <w:del w:id="1406" w:author="R4-1809469" w:date="2018-07-10T11:00:00Z">
              <w:r w:rsidRPr="006113D0" w:rsidDel="008C2FFD">
                <w:rPr>
                  <w:rFonts w:cs="Arial"/>
                </w:rPr>
                <w:lastRenderedPageBreak/>
                <w:delText>6.6.3 Adjacent Channel Leakage power Ratio (ACLR)</w:delText>
              </w:r>
            </w:del>
          </w:p>
        </w:tc>
        <w:tc>
          <w:tcPr>
            <w:tcW w:w="4536" w:type="dxa"/>
          </w:tcPr>
          <w:p w14:paraId="55E2E39F" w14:textId="1548585A" w:rsidR="003A2792" w:rsidRPr="006113D0" w:rsidDel="008C2FFD" w:rsidRDefault="003A2792" w:rsidP="003A2792">
            <w:pPr>
              <w:pStyle w:val="TAL"/>
              <w:rPr>
                <w:del w:id="1407" w:author="R4-1809469" w:date="2018-07-10T11:00:00Z"/>
                <w:rFonts w:cs="Arial"/>
              </w:rPr>
            </w:pPr>
            <w:del w:id="1408" w:author="R4-1809469" w:date="2018-07-10T11:00:00Z">
              <w:r w:rsidRPr="006113D0" w:rsidDel="008C2FFD">
                <w:rPr>
                  <w:rFonts w:cs="Arial"/>
                </w:rPr>
                <w:delText>ACLR ±</w:delText>
              </w:r>
              <w:r w:rsidDel="008C2FFD">
                <w:rPr>
                  <w:rFonts w:cs="Arial"/>
                </w:rPr>
                <w:delText>[</w:delText>
              </w:r>
              <w:r w:rsidRPr="006113D0" w:rsidDel="008C2FFD">
                <w:rPr>
                  <w:rFonts w:cs="Arial"/>
                </w:rPr>
                <w:delText>0.8</w:delText>
              </w:r>
              <w:r w:rsidDel="008C2FFD">
                <w:rPr>
                  <w:rFonts w:cs="Arial"/>
                </w:rPr>
                <w:delText>]</w:delText>
              </w:r>
              <w:r w:rsidRPr="006113D0" w:rsidDel="008C2FFD">
                <w:rPr>
                  <w:rFonts w:cs="Arial"/>
                </w:rPr>
                <w:delText xml:space="preserve"> dB</w:delText>
              </w:r>
            </w:del>
          </w:p>
          <w:p w14:paraId="7C4321E6" w14:textId="1E172AAD" w:rsidR="003A2792" w:rsidRPr="006113D0" w:rsidDel="008C2FFD" w:rsidRDefault="003A2792" w:rsidP="003A2792">
            <w:pPr>
              <w:pStyle w:val="TAL"/>
              <w:rPr>
                <w:del w:id="1409" w:author="R4-1809469" w:date="2018-07-10T11:00:00Z"/>
                <w:rFonts w:cs="Arial"/>
              </w:rPr>
            </w:pPr>
            <w:del w:id="1410" w:author="R4-1809469" w:date="2018-07-10T11:00:00Z">
              <w:r w:rsidRPr="006113D0" w:rsidDel="008C2FFD">
                <w:rPr>
                  <w:rFonts w:cs="Arial"/>
                </w:rPr>
                <w:delText>Absolute power ±2.0 dB, f ≤ 3.0 GHz</w:delText>
              </w:r>
            </w:del>
          </w:p>
          <w:p w14:paraId="36787E46" w14:textId="45274F69" w:rsidR="003A2792" w:rsidDel="008C2FFD" w:rsidRDefault="003A2792" w:rsidP="003A2792">
            <w:pPr>
              <w:pStyle w:val="TAL"/>
              <w:rPr>
                <w:del w:id="1411" w:author="R4-1809469" w:date="2018-07-10T11:00:00Z"/>
                <w:rFonts w:cs="Arial"/>
              </w:rPr>
            </w:pPr>
            <w:del w:id="1412" w:author="R4-1809469" w:date="2018-07-10T11:00:00Z">
              <w:r w:rsidRPr="006113D0" w:rsidDel="008C2FFD">
                <w:rPr>
                  <w:rFonts w:cs="Arial"/>
                </w:rPr>
                <w:delText>Absolute power ±2.5 dB, 3.0 GHz &lt; f ≤ 4.2 GHz</w:delText>
              </w:r>
            </w:del>
          </w:p>
          <w:p w14:paraId="3ABA2B5B" w14:textId="2B0A238A" w:rsidR="003A2792" w:rsidRPr="006113D0" w:rsidDel="008C2FFD" w:rsidRDefault="003A2792" w:rsidP="003A2792">
            <w:pPr>
              <w:pStyle w:val="TAL"/>
              <w:rPr>
                <w:del w:id="1413" w:author="R4-1809469" w:date="2018-07-10T11:00:00Z"/>
                <w:rFonts w:cs="Arial"/>
              </w:rPr>
            </w:pPr>
            <w:del w:id="1414" w:author="R4-1809469" w:date="2018-07-10T11:00:00Z">
              <w:r w:rsidRPr="007332BE" w:rsidDel="008C2FFD">
                <w:rPr>
                  <w:rFonts w:cs="Arial"/>
                </w:rPr>
                <w:delText>Absolute power ±3.0 dB, 4.2</w:delText>
              </w:r>
              <w:r w:rsidDel="008C2FFD">
                <w:rPr>
                  <w:rFonts w:cs="Arial"/>
                </w:rPr>
                <w:delText xml:space="preserve"> </w:delText>
              </w:r>
              <w:r w:rsidRPr="007332BE" w:rsidDel="008C2FFD">
                <w:rPr>
                  <w:rFonts w:cs="Arial"/>
                </w:rPr>
                <w:delText>GHz &lt; f ≤ 6.0</w:delText>
              </w:r>
              <w:r w:rsidDel="008C2FFD">
                <w:rPr>
                  <w:rFonts w:cs="Arial"/>
                </w:rPr>
                <w:delText xml:space="preserve"> </w:delText>
              </w:r>
              <w:r w:rsidRPr="007332BE" w:rsidDel="008C2FFD">
                <w:rPr>
                  <w:rFonts w:cs="Arial"/>
                </w:rPr>
                <w:delText>GHz</w:delText>
              </w:r>
            </w:del>
          </w:p>
          <w:p w14:paraId="244DBB0D" w14:textId="38C06472" w:rsidR="003A2792" w:rsidRPr="006113D0" w:rsidDel="008C2FFD" w:rsidRDefault="003A2792" w:rsidP="003A2792">
            <w:pPr>
              <w:pStyle w:val="TAL"/>
              <w:rPr>
                <w:del w:id="1415" w:author="R4-1809469" w:date="2018-07-10T11:00:00Z"/>
                <w:rFonts w:cs="Arial"/>
              </w:rPr>
            </w:pPr>
            <w:del w:id="1416" w:author="R4-1809469" w:date="2018-07-10T11:00:00Z">
              <w:r w:rsidRPr="006113D0" w:rsidDel="008C2FFD">
                <w:rPr>
                  <w:rFonts w:cs="Arial"/>
                </w:rPr>
                <w:delText>CACLR ±</w:delText>
              </w:r>
              <w:r w:rsidDel="008C2FFD">
                <w:rPr>
                  <w:rFonts w:cs="Arial"/>
                </w:rPr>
                <w:delText>[</w:delText>
              </w:r>
              <w:r w:rsidRPr="006113D0" w:rsidDel="008C2FFD">
                <w:rPr>
                  <w:rFonts w:cs="Arial"/>
                </w:rPr>
                <w:delText>0.8</w:delText>
              </w:r>
              <w:r w:rsidDel="008C2FFD">
                <w:rPr>
                  <w:rFonts w:cs="Arial"/>
                </w:rPr>
                <w:delText>]</w:delText>
              </w:r>
              <w:r w:rsidRPr="006113D0" w:rsidDel="008C2FFD">
                <w:rPr>
                  <w:rFonts w:cs="Arial"/>
                </w:rPr>
                <w:delText xml:space="preserve"> dB</w:delText>
              </w:r>
            </w:del>
          </w:p>
          <w:p w14:paraId="550DB0EC" w14:textId="05BCD76A" w:rsidR="003A2792" w:rsidRPr="006113D0" w:rsidDel="008C2FFD" w:rsidRDefault="003A2792" w:rsidP="003A2792">
            <w:pPr>
              <w:pStyle w:val="TAL"/>
              <w:rPr>
                <w:del w:id="1417" w:author="R4-1809469" w:date="2018-07-10T11:00:00Z"/>
                <w:rFonts w:cs="v4.2.0"/>
              </w:rPr>
            </w:pPr>
            <w:del w:id="1418" w:author="R4-1809469" w:date="2018-07-10T11:00:00Z">
              <w:r w:rsidRPr="006113D0" w:rsidDel="008C2FFD">
                <w:rPr>
                  <w:rFonts w:cs="Arial"/>
                </w:rPr>
                <w:delText>CACLR absolute power ±2.0 dB</w:delText>
              </w:r>
              <w:r w:rsidRPr="006113D0" w:rsidDel="008C2FFD">
                <w:rPr>
                  <w:rFonts w:cs="v4.2.0"/>
                </w:rPr>
                <w:delText xml:space="preserve"> , f </w:delText>
              </w:r>
              <w:r w:rsidRPr="006113D0" w:rsidDel="008C2FFD">
                <w:rPr>
                  <w:rFonts w:cs="Arial"/>
                </w:rPr>
                <w:delText>≤</w:delText>
              </w:r>
              <w:r w:rsidRPr="006113D0" w:rsidDel="008C2FFD">
                <w:rPr>
                  <w:rFonts w:cs="v4.2.0"/>
                </w:rPr>
                <w:delText xml:space="preserve"> 3.0 GHz</w:delText>
              </w:r>
            </w:del>
          </w:p>
          <w:p w14:paraId="0949275A" w14:textId="4D5AA117" w:rsidR="003A2792" w:rsidDel="008C2FFD" w:rsidRDefault="003A2792" w:rsidP="003A2792">
            <w:pPr>
              <w:pStyle w:val="TAL"/>
              <w:rPr>
                <w:del w:id="1419" w:author="R4-1809469" w:date="2018-07-10T11:00:00Z"/>
                <w:rFonts w:cs="v4.2.0"/>
              </w:rPr>
            </w:pPr>
            <w:del w:id="1420" w:author="R4-1809469" w:date="2018-07-10T11:00:00Z">
              <w:r w:rsidRPr="006113D0" w:rsidDel="008C2FFD">
                <w:rPr>
                  <w:rFonts w:cs="Arial"/>
                </w:rPr>
                <w:delText>CACLR absolute power ±</w:delText>
              </w:r>
              <w:r w:rsidRPr="006113D0" w:rsidDel="008C2FFD">
                <w:rPr>
                  <w:rFonts w:cs="v4.2.0"/>
                </w:rPr>
                <w:delText xml:space="preserve">2.5 dB, 3.0 GHz &lt; f </w:delText>
              </w:r>
              <w:r w:rsidRPr="006113D0" w:rsidDel="008C2FFD">
                <w:rPr>
                  <w:rFonts w:cs="Arial"/>
                </w:rPr>
                <w:delText>≤</w:delText>
              </w:r>
              <w:r w:rsidRPr="006113D0" w:rsidDel="008C2FFD">
                <w:rPr>
                  <w:rFonts w:cs="v4.2.0"/>
                </w:rPr>
                <w:delText xml:space="preserve"> 4.2 GHz</w:delText>
              </w:r>
            </w:del>
          </w:p>
          <w:p w14:paraId="56776476" w14:textId="5AF4C6FE" w:rsidR="003A2792" w:rsidRPr="006113D0" w:rsidRDefault="003A2792" w:rsidP="003A2792">
            <w:pPr>
              <w:pStyle w:val="TAL"/>
              <w:rPr>
                <w:rFonts w:cs="Arial"/>
                <w:u w:val="single"/>
              </w:rPr>
            </w:pPr>
            <w:del w:id="1421" w:author="R4-1809469" w:date="2018-07-10T11:00:00Z">
              <w:r w:rsidRPr="006113D0" w:rsidDel="008C2FFD">
                <w:rPr>
                  <w:rFonts w:cs="Arial"/>
                </w:rPr>
                <w:delText xml:space="preserve">CACLR absolute power </w:delText>
              </w:r>
              <w:r w:rsidRPr="007332BE" w:rsidDel="008C2FFD">
                <w:rPr>
                  <w:rFonts w:cs="Arial"/>
                </w:rPr>
                <w:delText>±3.0 dB, 4.2</w:delText>
              </w:r>
              <w:r w:rsidDel="008C2FFD">
                <w:rPr>
                  <w:rFonts w:cs="Arial"/>
                </w:rPr>
                <w:delText xml:space="preserve"> </w:delText>
              </w:r>
              <w:r w:rsidRPr="007332BE" w:rsidDel="008C2FFD">
                <w:rPr>
                  <w:rFonts w:cs="Arial"/>
                </w:rPr>
                <w:delText>GHz &lt; f ≤ 6.0</w:delText>
              </w:r>
              <w:r w:rsidDel="008C2FFD">
                <w:rPr>
                  <w:rFonts w:cs="Arial"/>
                </w:rPr>
                <w:delText xml:space="preserve"> </w:delText>
              </w:r>
              <w:r w:rsidRPr="007332BE" w:rsidDel="008C2FFD">
                <w:rPr>
                  <w:rFonts w:cs="Arial"/>
                </w:rPr>
                <w:delText>GHz</w:delText>
              </w:r>
            </w:del>
          </w:p>
        </w:tc>
        <w:tc>
          <w:tcPr>
            <w:tcW w:w="2721" w:type="dxa"/>
          </w:tcPr>
          <w:p w14:paraId="3D55E89F" w14:textId="77777777" w:rsidR="003A2792" w:rsidRPr="006113D0" w:rsidRDefault="003A2792" w:rsidP="003A2792">
            <w:pPr>
              <w:pStyle w:val="TAL"/>
              <w:rPr>
                <w:rFonts w:cs="Arial"/>
              </w:rPr>
            </w:pPr>
          </w:p>
        </w:tc>
      </w:tr>
      <w:tr w:rsidR="003A2792" w:rsidRPr="006113D0" w14:paraId="322190A5" w14:textId="77777777" w:rsidTr="003A2792">
        <w:trPr>
          <w:cantSplit/>
          <w:jc w:val="center"/>
        </w:trPr>
        <w:tc>
          <w:tcPr>
            <w:tcW w:w="2436" w:type="dxa"/>
          </w:tcPr>
          <w:p w14:paraId="13F73C9B" w14:textId="77777777" w:rsidR="003A2792" w:rsidRPr="006113D0" w:rsidRDefault="003A2792" w:rsidP="003A2792">
            <w:pPr>
              <w:pStyle w:val="TAL"/>
              <w:tabs>
                <w:tab w:val="left" w:pos="523"/>
              </w:tabs>
              <w:rPr>
                <w:rFonts w:cs="Arial"/>
              </w:rPr>
            </w:pPr>
            <w:r w:rsidRPr="006113D0">
              <w:rPr>
                <w:rFonts w:cs="Arial"/>
              </w:rPr>
              <w:t xml:space="preserve">6.7 Transmitter intermodulation </w:t>
            </w:r>
          </w:p>
          <w:p w14:paraId="0EDCC361" w14:textId="77777777" w:rsidR="003A2792" w:rsidRPr="006113D0" w:rsidRDefault="003A2792" w:rsidP="003A2792">
            <w:pPr>
              <w:pStyle w:val="TAL"/>
              <w:tabs>
                <w:tab w:val="left" w:pos="523"/>
              </w:tabs>
              <w:rPr>
                <w:rFonts w:cs="Arial"/>
              </w:rPr>
            </w:pPr>
            <w:r w:rsidRPr="006113D0">
              <w:rPr>
                <w:rFonts w:cs="Arial"/>
              </w:rPr>
              <w:t>(interferer requirements)</w:t>
            </w:r>
          </w:p>
          <w:p w14:paraId="46401523" w14:textId="77777777" w:rsidR="003A2792" w:rsidRPr="006113D0" w:rsidDel="006575B2" w:rsidRDefault="003A2792" w:rsidP="003A2792">
            <w:pPr>
              <w:pStyle w:val="TAL"/>
              <w:tabs>
                <w:tab w:val="left" w:pos="523"/>
              </w:tabs>
              <w:rPr>
                <w:rFonts w:cs="Arial"/>
              </w:rPr>
            </w:pPr>
            <w:r w:rsidRPr="006113D0">
              <w:rPr>
                <w:rFonts w:cs="Arial"/>
              </w:rPr>
              <w:t>This tolerance applies to the stimulus and not the measurements defined in 6.6.6, 6.6.5 and 6.6.3</w:t>
            </w:r>
          </w:p>
        </w:tc>
        <w:tc>
          <w:tcPr>
            <w:tcW w:w="4536" w:type="dxa"/>
          </w:tcPr>
          <w:p w14:paraId="2377C2B2" w14:textId="77777777" w:rsidR="003A2792" w:rsidRPr="006113D0" w:rsidRDefault="003A2792" w:rsidP="003A2792">
            <w:pPr>
              <w:pStyle w:val="TAL"/>
              <w:rPr>
                <w:rFonts w:cs="Arial"/>
              </w:rPr>
            </w:pPr>
            <w:r w:rsidRPr="006113D0">
              <w:rPr>
                <w:rFonts w:cs="Arial"/>
              </w:rPr>
              <w:t>The value below applies only to the interfering signal and is unrelated to the measurement uncertainty of the tests (6.6.1, 6.6.2 and 6.6.4) which have to be carried out in the presence of the interferer.</w:t>
            </w:r>
          </w:p>
          <w:p w14:paraId="4474FE7B" w14:textId="77777777" w:rsidR="003A2792" w:rsidRPr="006113D0" w:rsidRDefault="003A2792" w:rsidP="003A2792">
            <w:pPr>
              <w:pStyle w:val="TAL"/>
              <w:rPr>
                <w:rFonts w:cs="Arial"/>
              </w:rPr>
            </w:pPr>
          </w:p>
          <w:p w14:paraId="57538A07" w14:textId="77777777" w:rsidR="003A2792" w:rsidRPr="006113D0" w:rsidDel="006575B2" w:rsidRDefault="003A2792" w:rsidP="003A2792">
            <w:pPr>
              <w:pStyle w:val="TAL"/>
              <w:rPr>
                <w:rFonts w:cs="Arial"/>
              </w:rPr>
            </w:pPr>
            <w:r w:rsidRPr="006113D0">
              <w:rPr>
                <w:rFonts w:cs="Arial"/>
              </w:rPr>
              <w:t>±1.0 dB</w:t>
            </w:r>
          </w:p>
        </w:tc>
        <w:tc>
          <w:tcPr>
            <w:tcW w:w="2721" w:type="dxa"/>
          </w:tcPr>
          <w:p w14:paraId="3AE3041D" w14:textId="77777777" w:rsidR="003A2792" w:rsidRPr="006113D0" w:rsidDel="006575B2" w:rsidRDefault="003A2792" w:rsidP="003A2792">
            <w:pPr>
              <w:pStyle w:val="TAL"/>
              <w:rPr>
                <w:rFonts w:cs="Arial"/>
              </w:rPr>
            </w:pPr>
            <w:r w:rsidRPr="006113D0">
              <w:rPr>
                <w:rFonts w:cs="Arial"/>
              </w:rPr>
              <w:t>The uncertainty of interferer has double the effect on the result due to the frequency offset</w:t>
            </w:r>
          </w:p>
        </w:tc>
      </w:tr>
    </w:tbl>
    <w:p w14:paraId="4CB6E80D" w14:textId="77777777" w:rsidR="000639BC" w:rsidRPr="006113D0" w:rsidRDefault="000639BC" w:rsidP="000639BC"/>
    <w:p w14:paraId="1FF119F5" w14:textId="77777777" w:rsidR="000639BC" w:rsidRPr="006113D0" w:rsidRDefault="000639BC" w:rsidP="000639BC">
      <w:pPr>
        <w:pStyle w:val="Heading4"/>
        <w:rPr>
          <w:lang w:eastAsia="sv-SE"/>
        </w:rPr>
      </w:pPr>
      <w:bookmarkStart w:id="1422" w:name="_Toc494455076"/>
      <w:bookmarkStart w:id="1423" w:name="_Toc506829370"/>
      <w:bookmarkStart w:id="1424" w:name="_Toc519005998"/>
      <w:r w:rsidRPr="006113D0">
        <w:rPr>
          <w:lang w:eastAsia="sv-SE"/>
        </w:rPr>
        <w:lastRenderedPageBreak/>
        <w:t>4.1.</w:t>
      </w:r>
      <w:r w:rsidRPr="006113D0">
        <w:t>2.3</w:t>
      </w:r>
      <w:r w:rsidRPr="006113D0">
        <w:rPr>
          <w:lang w:eastAsia="sv-SE"/>
        </w:rPr>
        <w:tab/>
        <w:t xml:space="preserve">Measurement of </w:t>
      </w:r>
      <w:r w:rsidRPr="006113D0">
        <w:t>receiver</w:t>
      </w:r>
      <w:bookmarkEnd w:id="1422"/>
      <w:bookmarkEnd w:id="1423"/>
      <w:bookmarkEnd w:id="1424"/>
    </w:p>
    <w:p w14:paraId="7F7DA0AB" w14:textId="77777777" w:rsidR="000639BC" w:rsidRPr="006113D0" w:rsidRDefault="000639BC" w:rsidP="000639BC">
      <w:pPr>
        <w:pStyle w:val="TH"/>
      </w:pPr>
      <w:r w:rsidRPr="006113D0">
        <w:t>Table 4.1.2.3-1: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43"/>
        <w:gridCol w:w="3402"/>
        <w:gridCol w:w="3845"/>
      </w:tblGrid>
      <w:tr w:rsidR="000639BC" w:rsidRPr="006113D0" w14:paraId="4F8EF979" w14:textId="77777777" w:rsidTr="00A967D9">
        <w:trPr>
          <w:cantSplit/>
          <w:tblHeader/>
          <w:jc w:val="center"/>
        </w:trPr>
        <w:tc>
          <w:tcPr>
            <w:tcW w:w="2143" w:type="dxa"/>
          </w:tcPr>
          <w:p w14:paraId="1189CA11" w14:textId="77777777" w:rsidR="000639BC" w:rsidRPr="006113D0" w:rsidRDefault="000639BC" w:rsidP="00A967D9">
            <w:pPr>
              <w:pStyle w:val="TAH"/>
              <w:rPr>
                <w:rFonts w:cs="Arial"/>
              </w:rPr>
            </w:pPr>
            <w:r w:rsidRPr="006113D0">
              <w:rPr>
                <w:rFonts w:cs="Arial"/>
              </w:rPr>
              <w:lastRenderedPageBreak/>
              <w:t>Subclause</w:t>
            </w:r>
          </w:p>
        </w:tc>
        <w:tc>
          <w:tcPr>
            <w:tcW w:w="3402" w:type="dxa"/>
          </w:tcPr>
          <w:p w14:paraId="6E19B116" w14:textId="77777777" w:rsidR="000639BC" w:rsidRPr="006113D0" w:rsidRDefault="000639BC" w:rsidP="00A967D9">
            <w:pPr>
              <w:pStyle w:val="TAH"/>
              <w:rPr>
                <w:rFonts w:cs="Arial"/>
              </w:rPr>
            </w:pPr>
            <w:r w:rsidRPr="006113D0">
              <w:rPr>
                <w:rFonts w:cs="Arial"/>
              </w:rPr>
              <w:t>Maximum Test System Uncertainty</w:t>
            </w:r>
          </w:p>
        </w:tc>
        <w:tc>
          <w:tcPr>
            <w:tcW w:w="3845" w:type="dxa"/>
          </w:tcPr>
          <w:p w14:paraId="6AAB7AB2" w14:textId="77777777" w:rsidR="000639BC" w:rsidRPr="006113D0" w:rsidRDefault="000639BC" w:rsidP="00A967D9">
            <w:pPr>
              <w:pStyle w:val="TAH"/>
              <w:rPr>
                <w:rFonts w:cs="Arial"/>
              </w:rPr>
            </w:pPr>
            <w:r w:rsidRPr="006113D0">
              <w:rPr>
                <w:rFonts w:cs="Arial"/>
              </w:rPr>
              <w:t>Derivation of Test System Uncertainty</w:t>
            </w:r>
          </w:p>
        </w:tc>
      </w:tr>
      <w:tr w:rsidR="004E3A55" w:rsidRPr="006113D0" w14:paraId="68E5EB09" w14:textId="77777777" w:rsidTr="00A967D9">
        <w:trPr>
          <w:cantSplit/>
          <w:jc w:val="center"/>
          <w:ins w:id="1425" w:author="R4-1809469" w:date="2018-07-10T11:07:00Z"/>
        </w:trPr>
        <w:tc>
          <w:tcPr>
            <w:tcW w:w="2143" w:type="dxa"/>
          </w:tcPr>
          <w:p w14:paraId="28C88D01" w14:textId="5BC646F9" w:rsidR="004E3A55" w:rsidRPr="006113D0" w:rsidRDefault="004E3A55" w:rsidP="004E3A55">
            <w:pPr>
              <w:pStyle w:val="TAL"/>
              <w:rPr>
                <w:ins w:id="1426" w:author="R4-1809469" w:date="2018-07-10T11:07:00Z"/>
                <w:rFonts w:cs="Arial"/>
              </w:rPr>
            </w:pPr>
            <w:ins w:id="1427" w:author="R4-1809469" w:date="2018-07-10T11:07:00Z">
              <w:r w:rsidRPr="008C2FFD">
                <w:rPr>
                  <w:rFonts w:cs="Arial"/>
                </w:rPr>
                <w:t>7.2</w:t>
              </w:r>
              <w:r w:rsidRPr="008C2FFD">
                <w:rPr>
                  <w:rFonts w:cs="Arial"/>
                </w:rPr>
                <w:tab/>
                <w:t>Reference sensitivity level</w:t>
              </w:r>
            </w:ins>
          </w:p>
        </w:tc>
        <w:tc>
          <w:tcPr>
            <w:tcW w:w="3402" w:type="dxa"/>
          </w:tcPr>
          <w:p w14:paraId="609DA7BB" w14:textId="77777777" w:rsidR="004E3A55" w:rsidRPr="008C2FFD" w:rsidRDefault="004E3A55" w:rsidP="004E3A55">
            <w:pPr>
              <w:pStyle w:val="TAL"/>
              <w:rPr>
                <w:ins w:id="1428" w:author="R4-1809469" w:date="2018-07-10T11:07:00Z"/>
                <w:rFonts w:cs="Arial"/>
              </w:rPr>
            </w:pPr>
            <w:ins w:id="1429" w:author="R4-1809469" w:date="2018-07-10T11:07:00Z">
              <w:r w:rsidRPr="00953267">
                <w:rPr>
                  <w:rFonts w:cs="Arial"/>
                </w:rPr>
                <w:t>±</w:t>
              </w:r>
              <w:r w:rsidRPr="008C2FFD">
                <w:rPr>
                  <w:rFonts w:cs="Arial"/>
                </w:rPr>
                <w:t xml:space="preserve">0.7 dB, f </w:t>
              </w:r>
              <w:r w:rsidRPr="00953267">
                <w:rPr>
                  <w:rFonts w:cs="Arial"/>
                </w:rPr>
                <w:t>≤</w:t>
              </w:r>
              <w:r w:rsidRPr="008C2FFD">
                <w:rPr>
                  <w:rFonts w:cs="Arial"/>
                </w:rPr>
                <w:t xml:space="preserve"> 3.0GHz</w:t>
              </w:r>
            </w:ins>
          </w:p>
          <w:p w14:paraId="1B3892A5" w14:textId="77777777" w:rsidR="004E3A55" w:rsidRPr="008C2FFD" w:rsidRDefault="004E3A55" w:rsidP="004E3A55">
            <w:pPr>
              <w:pStyle w:val="TAL"/>
              <w:rPr>
                <w:ins w:id="1430" w:author="R4-1809469" w:date="2018-07-10T11:07:00Z"/>
                <w:rFonts w:cs="Arial"/>
              </w:rPr>
            </w:pPr>
            <w:ins w:id="1431" w:author="R4-1809469" w:date="2018-07-10T11:07:00Z">
              <w:r w:rsidRPr="00953267">
                <w:rPr>
                  <w:rFonts w:cs="Arial"/>
                </w:rPr>
                <w:t>±</w:t>
              </w:r>
              <w:r w:rsidRPr="008C2FFD">
                <w:rPr>
                  <w:rFonts w:cs="Arial"/>
                </w:rPr>
                <w:t xml:space="preserve">1.0 dB, 3.0GHz &lt; f </w:t>
              </w:r>
              <w:r w:rsidRPr="00953267">
                <w:rPr>
                  <w:rFonts w:cs="Arial"/>
                </w:rPr>
                <w:t>≤</w:t>
              </w:r>
              <w:r w:rsidRPr="008C2FFD">
                <w:rPr>
                  <w:rFonts w:cs="Arial"/>
                </w:rPr>
                <w:t xml:space="preserve"> 4.2GHz</w:t>
              </w:r>
            </w:ins>
          </w:p>
          <w:p w14:paraId="30D62B44" w14:textId="645E7205" w:rsidR="004E3A55" w:rsidRPr="006113D0" w:rsidRDefault="004E3A55" w:rsidP="004E3A55">
            <w:pPr>
              <w:pStyle w:val="TAL"/>
              <w:rPr>
                <w:ins w:id="1432" w:author="R4-1809469" w:date="2018-07-10T11:07:00Z"/>
                <w:rFonts w:cs="Arial"/>
              </w:rPr>
            </w:pPr>
            <w:ins w:id="1433" w:author="R4-1809469" w:date="2018-07-10T11:07:00Z">
              <w:r w:rsidRPr="00953267">
                <w:rPr>
                  <w:rFonts w:cs="Arial"/>
                </w:rPr>
                <w:t>±1.5 dB, 4.2GHz &lt; f ≤ 6.0GHz</w:t>
              </w:r>
            </w:ins>
          </w:p>
        </w:tc>
        <w:tc>
          <w:tcPr>
            <w:tcW w:w="3845" w:type="dxa"/>
          </w:tcPr>
          <w:p w14:paraId="2346A99F" w14:textId="77777777" w:rsidR="004E3A55" w:rsidRPr="006113D0" w:rsidRDefault="004E3A55" w:rsidP="004E3A55">
            <w:pPr>
              <w:pStyle w:val="TAL"/>
              <w:rPr>
                <w:ins w:id="1434" w:author="R4-1809469" w:date="2018-07-10T11:07:00Z"/>
                <w:rFonts w:cs="Arial"/>
              </w:rPr>
            </w:pPr>
          </w:p>
        </w:tc>
      </w:tr>
      <w:tr w:rsidR="004E3A55" w:rsidRPr="006113D0" w14:paraId="5198FE59" w14:textId="77777777" w:rsidTr="00A967D9">
        <w:trPr>
          <w:cantSplit/>
          <w:jc w:val="center"/>
          <w:ins w:id="1435" w:author="R4-1809469" w:date="2018-07-10T11:06:00Z"/>
        </w:trPr>
        <w:tc>
          <w:tcPr>
            <w:tcW w:w="2143" w:type="dxa"/>
          </w:tcPr>
          <w:p w14:paraId="13E3B4FB" w14:textId="16491EDB" w:rsidR="004E3A55" w:rsidRPr="006113D0" w:rsidRDefault="004E3A55" w:rsidP="004E3A55">
            <w:pPr>
              <w:pStyle w:val="TAL"/>
              <w:rPr>
                <w:ins w:id="1436" w:author="R4-1809469" w:date="2018-07-10T11:06:00Z"/>
                <w:rFonts w:cs="Arial"/>
              </w:rPr>
            </w:pPr>
            <w:ins w:id="1437" w:author="R4-1809469" w:date="2018-07-10T11:07:00Z">
              <w:r w:rsidRPr="008C2FFD">
                <w:rPr>
                  <w:rFonts w:cs="Arial"/>
                </w:rPr>
                <w:t>7.3</w:t>
              </w:r>
              <w:r w:rsidRPr="008C2FFD">
                <w:rPr>
                  <w:rFonts w:cs="Arial"/>
                </w:rPr>
                <w:tab/>
                <w:t>Dynamic range</w:t>
              </w:r>
            </w:ins>
          </w:p>
        </w:tc>
        <w:tc>
          <w:tcPr>
            <w:tcW w:w="3402" w:type="dxa"/>
          </w:tcPr>
          <w:p w14:paraId="21A2B4D0" w14:textId="0E3186C3" w:rsidR="004E3A55" w:rsidRPr="006113D0" w:rsidRDefault="004E3A55" w:rsidP="004E3A55">
            <w:pPr>
              <w:pStyle w:val="TAL"/>
              <w:rPr>
                <w:ins w:id="1438" w:author="R4-1809469" w:date="2018-07-10T11:06:00Z"/>
                <w:rFonts w:cs="Arial"/>
              </w:rPr>
            </w:pPr>
            <w:ins w:id="1439" w:author="R4-1809469" w:date="2018-07-10T11:07:00Z">
              <w:r w:rsidRPr="00953267">
                <w:rPr>
                  <w:rFonts w:cs="Arial"/>
                </w:rPr>
                <w:t>±0.3</w:t>
              </w:r>
              <w:r w:rsidRPr="008C2FFD">
                <w:rPr>
                  <w:rFonts w:cs="Arial"/>
                </w:rPr>
                <w:t xml:space="preserve"> dB</w:t>
              </w:r>
            </w:ins>
          </w:p>
        </w:tc>
        <w:tc>
          <w:tcPr>
            <w:tcW w:w="3845" w:type="dxa"/>
          </w:tcPr>
          <w:p w14:paraId="79FF48CE" w14:textId="77777777" w:rsidR="004E3A55" w:rsidRPr="006113D0" w:rsidRDefault="004E3A55" w:rsidP="004E3A55">
            <w:pPr>
              <w:pStyle w:val="TAL"/>
              <w:rPr>
                <w:ins w:id="1440" w:author="R4-1809469" w:date="2018-07-10T11:06:00Z"/>
                <w:rFonts w:cs="Arial"/>
              </w:rPr>
            </w:pPr>
          </w:p>
        </w:tc>
      </w:tr>
      <w:tr w:rsidR="000639BC" w:rsidRPr="006113D0" w14:paraId="772E41BC" w14:textId="77777777" w:rsidTr="00A967D9">
        <w:trPr>
          <w:cantSplit/>
          <w:jc w:val="center"/>
        </w:trPr>
        <w:tc>
          <w:tcPr>
            <w:tcW w:w="2143" w:type="dxa"/>
          </w:tcPr>
          <w:p w14:paraId="3B0565A2" w14:textId="72284FA1" w:rsidR="000639BC" w:rsidRPr="006113D0" w:rsidDel="006575B2" w:rsidRDefault="000639BC" w:rsidP="00F20C9E">
            <w:pPr>
              <w:pStyle w:val="TAL"/>
              <w:rPr>
                <w:rFonts w:cs="Arial"/>
              </w:rPr>
            </w:pPr>
            <w:r w:rsidRPr="006113D0">
              <w:rPr>
                <w:rFonts w:cs="Arial"/>
              </w:rPr>
              <w:t>7.4</w:t>
            </w:r>
            <w:ins w:id="1441" w:author="R4-1809469" w:date="2018-07-10T11:02:00Z">
              <w:r w:rsidR="00F20C9E">
                <w:rPr>
                  <w:rFonts w:cs="Arial" w:hint="eastAsia"/>
                  <w:lang w:eastAsia="ja-JP"/>
                </w:rPr>
                <w:t>.1</w:t>
              </w:r>
            </w:ins>
            <w:r w:rsidRPr="006113D0">
              <w:rPr>
                <w:rFonts w:cs="Arial"/>
              </w:rPr>
              <w:t xml:space="preserve"> Adjacent channel selectivity </w:t>
            </w:r>
            <w:del w:id="1442" w:author="R4-1809469" w:date="2018-07-10T11:02:00Z">
              <w:r w:rsidRPr="006113D0" w:rsidDel="00F20C9E">
                <w:rPr>
                  <w:rFonts w:cs="Arial"/>
                </w:rPr>
                <w:delText>and narrowband blocking</w:delText>
              </w:r>
            </w:del>
          </w:p>
        </w:tc>
        <w:tc>
          <w:tcPr>
            <w:tcW w:w="3402" w:type="dxa"/>
          </w:tcPr>
          <w:p w14:paraId="5918C70D" w14:textId="77777777" w:rsidR="000639BC" w:rsidRPr="006113D0" w:rsidRDefault="000639BC" w:rsidP="00A967D9">
            <w:pPr>
              <w:pStyle w:val="TAL"/>
              <w:rPr>
                <w:rFonts w:cs="v4.2.0"/>
              </w:rPr>
            </w:pPr>
            <w:r w:rsidRPr="006113D0">
              <w:rPr>
                <w:rFonts w:cs="Arial"/>
              </w:rPr>
              <w:t>±1.4 dB</w:t>
            </w:r>
            <w:r w:rsidRPr="006113D0">
              <w:rPr>
                <w:rFonts w:cs="v4.2.0"/>
              </w:rPr>
              <w:t xml:space="preserve"> , f </w:t>
            </w:r>
            <w:r w:rsidRPr="006113D0">
              <w:rPr>
                <w:rFonts w:cs="Arial"/>
              </w:rPr>
              <w:t>≤</w:t>
            </w:r>
            <w:r w:rsidRPr="006113D0">
              <w:rPr>
                <w:rFonts w:cs="v4.2.0"/>
              </w:rPr>
              <w:t xml:space="preserve"> 3.0 GHz</w:t>
            </w:r>
          </w:p>
          <w:p w14:paraId="26991757" w14:textId="77777777" w:rsidR="000639BC" w:rsidRDefault="000639BC" w:rsidP="00A967D9">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5A21215F" w14:textId="77777777" w:rsidR="000639BC" w:rsidRPr="006113D0" w:rsidDel="006575B2" w:rsidRDefault="000639BC" w:rsidP="00A967D9">
            <w:pPr>
              <w:pStyle w:val="TAL"/>
              <w:rPr>
                <w:rFonts w:cs="v4.2.0"/>
              </w:rPr>
            </w:pPr>
            <w:r w:rsidRPr="007332BE">
              <w:rPr>
                <w:rFonts w:cs="Arial"/>
                <w:lang w:eastAsia="ko-KR"/>
              </w:rPr>
              <w:t>±2.</w:t>
            </w:r>
            <w:r w:rsidRPr="007332BE">
              <w:rPr>
                <w:rFonts w:cs="Arial" w:hint="eastAsia"/>
                <w:lang w:eastAsia="zh-CN"/>
              </w:rPr>
              <w:t>5</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440A1F44" w14:textId="77777777" w:rsidR="000639BC" w:rsidRPr="006113D0" w:rsidRDefault="000639BC" w:rsidP="00A967D9">
            <w:pPr>
              <w:pStyle w:val="TAL"/>
              <w:rPr>
                <w:rFonts w:cs="Arial"/>
              </w:rPr>
            </w:pPr>
            <w:r w:rsidRPr="006113D0">
              <w:rPr>
                <w:rFonts w:cs="Arial"/>
              </w:rPr>
              <w:t>Overall system uncertainty comprises three quantities:</w:t>
            </w:r>
          </w:p>
          <w:p w14:paraId="535E40CE" w14:textId="77777777" w:rsidR="000639BC" w:rsidRPr="006113D0" w:rsidRDefault="000639BC" w:rsidP="00A967D9">
            <w:pPr>
              <w:pStyle w:val="TAL"/>
              <w:rPr>
                <w:rFonts w:cs="Arial"/>
              </w:rPr>
            </w:pPr>
          </w:p>
          <w:p w14:paraId="61E8F527" w14:textId="77777777" w:rsidR="000639BC" w:rsidRPr="006113D0" w:rsidRDefault="000639BC" w:rsidP="00A967D9">
            <w:pPr>
              <w:pStyle w:val="TAL"/>
              <w:rPr>
                <w:rFonts w:cs="Arial"/>
              </w:rPr>
            </w:pPr>
            <w:r w:rsidRPr="006113D0">
              <w:rPr>
                <w:rFonts w:cs="Arial"/>
              </w:rPr>
              <w:t>1. Wanted signal level error</w:t>
            </w:r>
          </w:p>
          <w:p w14:paraId="4111BC99" w14:textId="77777777" w:rsidR="000639BC" w:rsidRPr="006113D0" w:rsidRDefault="000639BC" w:rsidP="00A967D9">
            <w:pPr>
              <w:pStyle w:val="TAL"/>
              <w:rPr>
                <w:rFonts w:cs="Arial"/>
              </w:rPr>
            </w:pPr>
            <w:r w:rsidRPr="006113D0">
              <w:rPr>
                <w:rFonts w:cs="Arial"/>
              </w:rPr>
              <w:t>2. Interferer signal level error</w:t>
            </w:r>
          </w:p>
          <w:p w14:paraId="607D14D8" w14:textId="77777777" w:rsidR="000639BC" w:rsidRPr="006113D0" w:rsidRDefault="000639BC" w:rsidP="00A967D9">
            <w:pPr>
              <w:pStyle w:val="TAL"/>
              <w:rPr>
                <w:rFonts w:cs="Arial"/>
              </w:rPr>
            </w:pPr>
            <w:r w:rsidRPr="006113D0">
              <w:rPr>
                <w:rFonts w:cs="Arial"/>
              </w:rPr>
              <w:t>3. Additional impact of interferer leakage</w:t>
            </w:r>
            <w:r w:rsidRPr="006113D0">
              <w:rPr>
                <w:rFonts w:cs="Arial"/>
              </w:rPr>
              <w:br/>
            </w:r>
          </w:p>
          <w:p w14:paraId="39958573"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leakage effect is systematic, and is added arithmetically.</w:t>
            </w:r>
            <w:r w:rsidRPr="006113D0">
              <w:rPr>
                <w:rFonts w:cs="Arial"/>
              </w:rPr>
              <w:br/>
            </w:r>
          </w:p>
          <w:p w14:paraId="382D6498"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leakage effect.</w:t>
            </w:r>
          </w:p>
          <w:p w14:paraId="4078F090" w14:textId="77777777" w:rsidR="000639BC" w:rsidRPr="006113D0" w:rsidRDefault="000639BC" w:rsidP="00A967D9">
            <w:pPr>
              <w:pStyle w:val="TAL"/>
              <w:rPr>
                <w:rFonts w:cs="Arial"/>
              </w:rPr>
            </w:pPr>
          </w:p>
          <w:p w14:paraId="7AB199E1"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f ≤ 3.0 GHz</w:t>
            </w:r>
          </w:p>
          <w:p w14:paraId="0A693737" w14:textId="77777777" w:rsidR="000639BC" w:rsidRPr="006113D0" w:rsidRDefault="000639BC" w:rsidP="00A967D9">
            <w:pPr>
              <w:pStyle w:val="TAL"/>
              <w:rPr>
                <w:rFonts w:cs="Arial"/>
              </w:rPr>
            </w:pPr>
            <w:r w:rsidRPr="006113D0">
              <w:rPr>
                <w:rFonts w:cs="Arial"/>
              </w:rPr>
              <w:t>Wanted signal level ±0.7 dB</w:t>
            </w:r>
          </w:p>
          <w:p w14:paraId="0177F0CE" w14:textId="77777777" w:rsidR="000639BC" w:rsidRPr="006113D0" w:rsidRDefault="000639BC" w:rsidP="00A967D9">
            <w:pPr>
              <w:pStyle w:val="TAL"/>
              <w:rPr>
                <w:rFonts w:cs="Arial"/>
              </w:rPr>
            </w:pPr>
            <w:r w:rsidRPr="006113D0">
              <w:rPr>
                <w:rFonts w:cs="Arial"/>
              </w:rPr>
              <w:t>Interferer signal level ±0.7 dB</w:t>
            </w:r>
          </w:p>
          <w:p w14:paraId="715DCEAC"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36CE9366"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Wanted signal level </w:t>
            </w:r>
            <w:r w:rsidRPr="006113D0">
              <w:rPr>
                <w:rFonts w:ascii="Arial" w:hAnsi="Arial" w:cs="Arial"/>
                <w:sz w:val="18"/>
                <w:szCs w:val="18"/>
                <w:lang w:eastAsia="sv-SE"/>
              </w:rPr>
              <w:t>±</w:t>
            </w:r>
            <w:r w:rsidRPr="006113D0">
              <w:rPr>
                <w:rFonts w:ascii="Arial" w:hAnsi="Arial"/>
                <w:sz w:val="18"/>
                <w:szCs w:val="18"/>
                <w:lang w:eastAsia="sv-SE"/>
              </w:rPr>
              <w:t>1.0 dB</w:t>
            </w:r>
          </w:p>
          <w:p w14:paraId="2DF97943"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Interferer signal level </w:t>
            </w:r>
            <w:r w:rsidRPr="006113D0">
              <w:rPr>
                <w:rFonts w:ascii="Arial" w:hAnsi="Arial" w:cs="Arial"/>
                <w:sz w:val="18"/>
                <w:szCs w:val="18"/>
                <w:lang w:eastAsia="sv-SE"/>
              </w:rPr>
              <w:t>±</w:t>
            </w:r>
            <w:r w:rsidRPr="006113D0">
              <w:rPr>
                <w:rFonts w:ascii="Arial" w:hAnsi="Arial"/>
                <w:sz w:val="18"/>
                <w:szCs w:val="18"/>
                <w:lang w:eastAsia="sv-SE"/>
              </w:rPr>
              <w:t>1.0 dB</w:t>
            </w:r>
          </w:p>
          <w:p w14:paraId="56ADC493" w14:textId="77777777" w:rsidR="000639BC" w:rsidRPr="006113D0" w:rsidRDefault="000639BC" w:rsidP="00A967D9">
            <w:pPr>
              <w:pStyle w:val="TAL"/>
              <w:rPr>
                <w:rFonts w:cs="Arial"/>
              </w:rPr>
            </w:pPr>
          </w:p>
          <w:p w14:paraId="635B0EF2" w14:textId="77777777" w:rsidR="000639BC" w:rsidRPr="006113D0" w:rsidRDefault="000639BC" w:rsidP="00A967D9">
            <w:pPr>
              <w:pStyle w:val="TAL"/>
              <w:rPr>
                <w:rFonts w:cs="Arial"/>
              </w:rPr>
            </w:pPr>
            <w:r w:rsidRPr="006113D0">
              <w:rPr>
                <w:rFonts w:cs="Arial"/>
              </w:rPr>
              <w:t>f ≤ 4.2 GHz</w:t>
            </w:r>
          </w:p>
          <w:p w14:paraId="3759480F" w14:textId="77777777" w:rsidR="000639BC" w:rsidRPr="006113D0" w:rsidDel="006575B2" w:rsidRDefault="000639BC" w:rsidP="00A967D9">
            <w:pPr>
              <w:pStyle w:val="TAL"/>
              <w:rPr>
                <w:rFonts w:cs="Arial"/>
              </w:rPr>
            </w:pPr>
            <w:r w:rsidRPr="006113D0">
              <w:rPr>
                <w:rFonts w:cs="Arial"/>
              </w:rPr>
              <w:t>Impact of interferer leakage 0.4 dB</w:t>
            </w:r>
          </w:p>
        </w:tc>
      </w:tr>
      <w:tr w:rsidR="00F20C9E" w:rsidRPr="006113D0" w14:paraId="4B397873" w14:textId="77777777" w:rsidTr="00A967D9">
        <w:trPr>
          <w:cantSplit/>
          <w:jc w:val="center"/>
          <w:ins w:id="1443" w:author="R4-1809469" w:date="2018-07-10T11:02:00Z"/>
        </w:trPr>
        <w:tc>
          <w:tcPr>
            <w:tcW w:w="2143" w:type="dxa"/>
          </w:tcPr>
          <w:p w14:paraId="0669FEA8" w14:textId="30769673" w:rsidR="00F20C9E" w:rsidRPr="006113D0" w:rsidRDefault="00F20C9E" w:rsidP="00F20C9E">
            <w:pPr>
              <w:pStyle w:val="TAL"/>
              <w:rPr>
                <w:ins w:id="1444" w:author="R4-1809469" w:date="2018-07-10T11:02:00Z"/>
                <w:rFonts w:cs="Arial"/>
              </w:rPr>
            </w:pPr>
            <w:ins w:id="1445" w:author="R4-1809469" w:date="2018-07-10T11:02:00Z">
              <w:r>
                <w:rPr>
                  <w:rFonts w:hint="eastAsia"/>
                  <w:lang w:eastAsia="ja-JP"/>
                </w:rPr>
                <w:t xml:space="preserve">7.4.2 In-band </w:t>
              </w:r>
              <w:r>
                <w:t>blocking</w:t>
              </w:r>
              <w:r>
                <w:rPr>
                  <w:rFonts w:hint="eastAsia"/>
                  <w:lang w:eastAsia="ja-JP"/>
                </w:rPr>
                <w:t xml:space="preserve"> (General blocking)</w:t>
              </w:r>
            </w:ins>
          </w:p>
        </w:tc>
        <w:tc>
          <w:tcPr>
            <w:tcW w:w="3402" w:type="dxa"/>
          </w:tcPr>
          <w:p w14:paraId="507692DE" w14:textId="77777777" w:rsidR="00F20C9E" w:rsidRPr="00953267" w:rsidRDefault="00F20C9E" w:rsidP="00F20C9E">
            <w:pPr>
              <w:pStyle w:val="TAL"/>
              <w:rPr>
                <w:ins w:id="1446" w:author="R4-1809469" w:date="2018-07-10T11:02:00Z"/>
                <w:rFonts w:cs="v4.2.0"/>
                <w:lang w:eastAsia="ja-JP"/>
              </w:rPr>
            </w:pPr>
            <w:ins w:id="1447" w:author="R4-1809469" w:date="2018-07-10T11:02:00Z">
              <w:r w:rsidRPr="00953267">
                <w:rPr>
                  <w:rFonts w:cs="Arial"/>
                  <w:lang w:eastAsia="ja-JP"/>
                </w:rPr>
                <w:t>±</w:t>
              </w:r>
              <w:r w:rsidRPr="00953267">
                <w:rPr>
                  <w:rFonts w:cs="v4.2.0"/>
                  <w:lang w:eastAsia="ja-JP"/>
                </w:rPr>
                <w:t xml:space="preserve">1.6 dB, f </w:t>
              </w:r>
              <w:r w:rsidRPr="00953267">
                <w:rPr>
                  <w:rFonts w:cs="Arial"/>
                  <w:lang w:eastAsia="ja-JP"/>
                </w:rPr>
                <w:t>≤</w:t>
              </w:r>
              <w:r w:rsidRPr="00953267">
                <w:rPr>
                  <w:rFonts w:cs="v4.2.0"/>
                  <w:lang w:eastAsia="ja-JP"/>
                </w:rPr>
                <w:t xml:space="preserve"> 3.0GHz</w:t>
              </w:r>
            </w:ins>
          </w:p>
          <w:p w14:paraId="6FED275C" w14:textId="77777777" w:rsidR="00F20C9E" w:rsidRPr="00953267" w:rsidRDefault="00F20C9E" w:rsidP="00F20C9E">
            <w:pPr>
              <w:pStyle w:val="TAL"/>
              <w:rPr>
                <w:ins w:id="1448" w:author="R4-1809469" w:date="2018-07-10T11:02:00Z"/>
                <w:rFonts w:cs="v4.2.0"/>
                <w:lang w:eastAsia="ja-JP"/>
              </w:rPr>
            </w:pPr>
            <w:ins w:id="1449" w:author="R4-1809469" w:date="2018-07-10T11:02:00Z">
              <w:r w:rsidRPr="00953267">
                <w:rPr>
                  <w:rFonts w:cs="Arial"/>
                  <w:lang w:eastAsia="ja-JP"/>
                </w:rPr>
                <w:t>±</w:t>
              </w:r>
              <w:r w:rsidRPr="00953267">
                <w:rPr>
                  <w:rFonts w:cs="v4.2.0"/>
                  <w:lang w:eastAsia="ja-JP"/>
                </w:rPr>
                <w:t xml:space="preserve">2.0 dB, 3.0GHz &lt; f </w:t>
              </w:r>
              <w:r w:rsidRPr="00953267">
                <w:rPr>
                  <w:rFonts w:cs="Arial"/>
                  <w:lang w:eastAsia="ja-JP"/>
                </w:rPr>
                <w:t>≤</w:t>
              </w:r>
              <w:r w:rsidRPr="00953267">
                <w:rPr>
                  <w:rFonts w:cs="v4.2.0"/>
                  <w:lang w:eastAsia="ja-JP"/>
                </w:rPr>
                <w:t xml:space="preserve"> 4.2GHz</w:t>
              </w:r>
            </w:ins>
          </w:p>
          <w:p w14:paraId="2B5B2DB4" w14:textId="780BF705" w:rsidR="00F20C9E" w:rsidRPr="006113D0" w:rsidRDefault="00F20C9E" w:rsidP="00F20C9E">
            <w:pPr>
              <w:pStyle w:val="TAL"/>
              <w:rPr>
                <w:ins w:id="1450" w:author="R4-1809469" w:date="2018-07-10T11:02:00Z"/>
                <w:rFonts w:cs="Arial"/>
              </w:rPr>
            </w:pPr>
            <w:ins w:id="1451" w:author="R4-1809469" w:date="2018-07-10T11:02:00Z">
              <w:r w:rsidRPr="00953267">
                <w:rPr>
                  <w:rFonts w:cs="Arial"/>
                  <w:lang w:eastAsia="ko-KR"/>
                </w:rPr>
                <w:t>±2.</w:t>
              </w:r>
              <w:r w:rsidRPr="00953267">
                <w:rPr>
                  <w:rFonts w:cs="Arial" w:hint="eastAsia"/>
                  <w:lang w:eastAsia="zh-CN"/>
                </w:rPr>
                <w:t>7</w:t>
              </w:r>
              <w:r w:rsidRPr="00953267">
                <w:rPr>
                  <w:rFonts w:cs="Arial"/>
                  <w:lang w:eastAsia="ko-KR"/>
                </w:rPr>
                <w:t xml:space="preserve"> dB, 4.2GHz &lt; f ≤ 6.0GHz</w:t>
              </w:r>
            </w:ins>
          </w:p>
        </w:tc>
        <w:tc>
          <w:tcPr>
            <w:tcW w:w="3845" w:type="dxa"/>
          </w:tcPr>
          <w:p w14:paraId="63F50E7B" w14:textId="77777777" w:rsidR="00F20C9E" w:rsidRPr="006113D0" w:rsidRDefault="00F20C9E" w:rsidP="00F20C9E">
            <w:pPr>
              <w:pStyle w:val="TAL"/>
              <w:rPr>
                <w:ins w:id="1452" w:author="R4-1809469" w:date="2018-07-10T11:02:00Z"/>
                <w:rFonts w:cs="Arial"/>
              </w:rPr>
            </w:pPr>
          </w:p>
        </w:tc>
      </w:tr>
      <w:tr w:rsidR="00F20C9E" w:rsidRPr="006113D0" w14:paraId="03BD33C4" w14:textId="77777777" w:rsidTr="00A967D9">
        <w:trPr>
          <w:cantSplit/>
          <w:jc w:val="center"/>
          <w:ins w:id="1453" w:author="R4-1809469" w:date="2018-07-10T11:02:00Z"/>
        </w:trPr>
        <w:tc>
          <w:tcPr>
            <w:tcW w:w="2143" w:type="dxa"/>
          </w:tcPr>
          <w:p w14:paraId="7E106BBB" w14:textId="77777777" w:rsidR="00F20C9E" w:rsidRDefault="00F20C9E" w:rsidP="00F20C9E">
            <w:pPr>
              <w:pStyle w:val="TAL"/>
              <w:rPr>
                <w:ins w:id="1454" w:author="R4-1809469" w:date="2018-07-10T11:02:00Z"/>
                <w:lang w:eastAsia="ja-JP"/>
              </w:rPr>
            </w:pPr>
            <w:ins w:id="1455" w:author="R4-1809469" w:date="2018-07-10T11:02:00Z">
              <w:r>
                <w:rPr>
                  <w:rFonts w:hint="eastAsia"/>
                  <w:lang w:eastAsia="ja-JP"/>
                </w:rPr>
                <w:t xml:space="preserve">7.4.2 In-band </w:t>
              </w:r>
              <w:r>
                <w:t>blocking</w:t>
              </w:r>
            </w:ins>
          </w:p>
          <w:p w14:paraId="31261475" w14:textId="5701DAF2" w:rsidR="00F20C9E" w:rsidRPr="006113D0" w:rsidRDefault="00F20C9E" w:rsidP="00F20C9E">
            <w:pPr>
              <w:pStyle w:val="TAL"/>
              <w:rPr>
                <w:ins w:id="1456" w:author="R4-1809469" w:date="2018-07-10T11:02:00Z"/>
                <w:rFonts w:cs="Arial"/>
              </w:rPr>
            </w:pPr>
            <w:ins w:id="1457" w:author="R4-1809469" w:date="2018-07-10T11:02:00Z">
              <w:r>
                <w:rPr>
                  <w:rFonts w:hint="eastAsia"/>
                  <w:lang w:eastAsia="ja-JP"/>
                </w:rPr>
                <w:t>(Narrow band blocking)</w:t>
              </w:r>
            </w:ins>
          </w:p>
        </w:tc>
        <w:tc>
          <w:tcPr>
            <w:tcW w:w="3402" w:type="dxa"/>
          </w:tcPr>
          <w:p w14:paraId="7D39530C" w14:textId="77777777" w:rsidR="00F20C9E" w:rsidRPr="00953267" w:rsidRDefault="00F20C9E" w:rsidP="00F20C9E">
            <w:pPr>
              <w:pStyle w:val="TAL"/>
              <w:rPr>
                <w:ins w:id="1458" w:author="R4-1809469" w:date="2018-07-10T11:02:00Z"/>
                <w:rFonts w:cs="v4.2.0"/>
                <w:lang w:eastAsia="ja-JP"/>
              </w:rPr>
            </w:pPr>
            <w:ins w:id="1459" w:author="R4-1809469" w:date="2018-07-10T11:02:00Z">
              <w:r w:rsidRPr="00953267">
                <w:rPr>
                  <w:rFonts w:cs="Arial"/>
                  <w:lang w:eastAsia="ja-JP"/>
                </w:rPr>
                <w:t>±</w:t>
              </w:r>
              <w:r w:rsidRPr="00953267">
                <w:rPr>
                  <w:rFonts w:cs="v4.2.0"/>
                  <w:lang w:eastAsia="ja-JP"/>
                </w:rPr>
                <w:t xml:space="preserve">1.4 dB, f </w:t>
              </w:r>
              <w:r w:rsidRPr="00953267">
                <w:rPr>
                  <w:rFonts w:cs="Arial"/>
                  <w:lang w:eastAsia="ja-JP"/>
                </w:rPr>
                <w:t>≤</w:t>
              </w:r>
              <w:r w:rsidRPr="00953267">
                <w:rPr>
                  <w:rFonts w:cs="v4.2.0"/>
                  <w:lang w:eastAsia="ja-JP"/>
                </w:rPr>
                <w:t xml:space="preserve"> 3.0GHz</w:t>
              </w:r>
            </w:ins>
          </w:p>
          <w:p w14:paraId="1B33EB19" w14:textId="77777777" w:rsidR="00F20C9E" w:rsidRPr="00953267" w:rsidRDefault="00F20C9E" w:rsidP="00F20C9E">
            <w:pPr>
              <w:pStyle w:val="TAL"/>
              <w:rPr>
                <w:ins w:id="1460" w:author="R4-1809469" w:date="2018-07-10T11:02:00Z"/>
                <w:rFonts w:cs="v4.2.0"/>
                <w:lang w:eastAsia="ja-JP"/>
              </w:rPr>
            </w:pPr>
            <w:ins w:id="1461" w:author="R4-1809469" w:date="2018-07-10T11:02:00Z">
              <w:r w:rsidRPr="00953267">
                <w:rPr>
                  <w:rFonts w:cs="Arial"/>
                  <w:lang w:eastAsia="ja-JP"/>
                </w:rPr>
                <w:t>±</w:t>
              </w:r>
              <w:r w:rsidRPr="00953267">
                <w:rPr>
                  <w:rFonts w:cs="v4.2.0"/>
                  <w:lang w:eastAsia="ja-JP"/>
                </w:rPr>
                <w:t xml:space="preserve">1.8 dB, 3.0GHz &lt; f </w:t>
              </w:r>
              <w:r w:rsidRPr="00953267">
                <w:rPr>
                  <w:rFonts w:cs="Arial"/>
                  <w:lang w:eastAsia="ja-JP"/>
                </w:rPr>
                <w:t>≤</w:t>
              </w:r>
              <w:r w:rsidRPr="00953267">
                <w:rPr>
                  <w:rFonts w:cs="v4.2.0"/>
                  <w:lang w:eastAsia="ja-JP"/>
                </w:rPr>
                <w:t xml:space="preserve"> 4.2GHz</w:t>
              </w:r>
            </w:ins>
          </w:p>
          <w:p w14:paraId="1CEBA260" w14:textId="31CEDBC0" w:rsidR="00F20C9E" w:rsidRPr="006113D0" w:rsidRDefault="00F20C9E" w:rsidP="00F20C9E">
            <w:pPr>
              <w:pStyle w:val="TAL"/>
              <w:rPr>
                <w:ins w:id="1462" w:author="R4-1809469" w:date="2018-07-10T11:02:00Z"/>
                <w:rFonts w:cs="Arial"/>
              </w:rPr>
            </w:pPr>
            <w:ins w:id="1463" w:author="R4-1809469" w:date="2018-07-10T11:02:00Z">
              <w:r w:rsidRPr="00953267">
                <w:rPr>
                  <w:rFonts w:cs="Arial"/>
                  <w:lang w:eastAsia="ko-KR"/>
                </w:rPr>
                <w:t>±2.</w:t>
              </w:r>
              <w:r w:rsidRPr="00953267">
                <w:rPr>
                  <w:rFonts w:cs="Arial" w:hint="eastAsia"/>
                  <w:lang w:eastAsia="zh-CN"/>
                </w:rPr>
                <w:t>5</w:t>
              </w:r>
              <w:r w:rsidRPr="00953267">
                <w:rPr>
                  <w:rFonts w:cs="Arial"/>
                  <w:lang w:eastAsia="ko-KR"/>
                </w:rPr>
                <w:t xml:space="preserve"> dB, 4.2GHz &lt; f ≤ 6.0GHz</w:t>
              </w:r>
            </w:ins>
          </w:p>
        </w:tc>
        <w:tc>
          <w:tcPr>
            <w:tcW w:w="3845" w:type="dxa"/>
          </w:tcPr>
          <w:p w14:paraId="16C0F67F" w14:textId="77777777" w:rsidR="00F20C9E" w:rsidRPr="006113D0" w:rsidRDefault="00F20C9E" w:rsidP="00F20C9E">
            <w:pPr>
              <w:pStyle w:val="TAL"/>
              <w:rPr>
                <w:ins w:id="1464" w:author="R4-1809469" w:date="2018-07-10T11:02:00Z"/>
                <w:rFonts w:cs="Arial"/>
              </w:rPr>
            </w:pPr>
          </w:p>
        </w:tc>
      </w:tr>
      <w:tr w:rsidR="000639BC" w:rsidRPr="006113D0" w14:paraId="0CA31715" w14:textId="77777777" w:rsidTr="00A967D9">
        <w:trPr>
          <w:cantSplit/>
          <w:jc w:val="center"/>
        </w:trPr>
        <w:tc>
          <w:tcPr>
            <w:tcW w:w="2143" w:type="dxa"/>
            <w:tcBorders>
              <w:bottom w:val="single" w:sz="4" w:space="0" w:color="auto"/>
            </w:tcBorders>
          </w:tcPr>
          <w:p w14:paraId="449CC4C7" w14:textId="103E85AC" w:rsidR="000639BC" w:rsidRPr="006113D0" w:rsidRDefault="000639BC" w:rsidP="00F20C9E">
            <w:pPr>
              <w:pStyle w:val="TAL"/>
              <w:rPr>
                <w:rFonts w:cs="Arial"/>
              </w:rPr>
            </w:pPr>
            <w:r w:rsidRPr="006113D0">
              <w:rPr>
                <w:rFonts w:cs="Arial"/>
              </w:rPr>
              <w:t xml:space="preserve">7.5 </w:t>
            </w:r>
            <w:ins w:id="1465" w:author="R4-1809469" w:date="2018-07-10T11:02:00Z">
              <w:r w:rsidR="00F20C9E">
                <w:t>Out-of-band blocking</w:t>
              </w:r>
            </w:ins>
            <w:del w:id="1466" w:author="R4-1809469" w:date="2018-07-10T11:02:00Z">
              <w:r w:rsidRPr="006113D0" w:rsidDel="00F20C9E">
                <w:rPr>
                  <w:rFonts w:cs="Arial"/>
                </w:rPr>
                <w:delText>Blocking</w:delText>
              </w:r>
            </w:del>
          </w:p>
        </w:tc>
        <w:tc>
          <w:tcPr>
            <w:tcW w:w="3402" w:type="dxa"/>
          </w:tcPr>
          <w:p w14:paraId="4D35ED52" w14:textId="77777777" w:rsidR="000639BC" w:rsidRPr="006113D0" w:rsidRDefault="000639BC" w:rsidP="00A967D9">
            <w:pPr>
              <w:pStyle w:val="TAL"/>
              <w:rPr>
                <w:rFonts w:cs="Arial"/>
              </w:rPr>
            </w:pPr>
            <w:r w:rsidRPr="006113D0">
              <w:rPr>
                <w:rFonts w:cs="Arial"/>
              </w:rPr>
              <w:t xml:space="preserve">1 MHz </w:t>
            </w:r>
            <w:r w:rsidRPr="006113D0">
              <w:rPr>
                <w:rFonts w:cs="Arial"/>
              </w:rPr>
              <w:sym w:font="Symbol" w:char="F0A3"/>
            </w:r>
            <w:r w:rsidRPr="006113D0">
              <w:rPr>
                <w:rFonts w:cs="Arial"/>
              </w:rPr>
              <w:t xml:space="preserve"> f</w:t>
            </w:r>
            <w:r w:rsidRPr="006113D0">
              <w:rPr>
                <w:rFonts w:cs="Arial"/>
                <w:vertAlign w:val="subscript"/>
              </w:rPr>
              <w:t>interferer</w:t>
            </w:r>
            <w:r w:rsidRPr="006113D0">
              <w:rPr>
                <w:rFonts w:cs="Arial"/>
              </w:rPr>
              <w:t xml:space="preserve"> </w:t>
            </w:r>
            <w:r w:rsidRPr="006113D0">
              <w:rPr>
                <w:rFonts w:cs="Arial"/>
              </w:rPr>
              <w:sym w:font="Symbol" w:char="F0A3"/>
            </w:r>
            <w:r w:rsidRPr="006113D0">
              <w:rPr>
                <w:rFonts w:cs="Arial"/>
              </w:rPr>
              <w:t xml:space="preserve"> 3 GHz: ±1.3 dB</w:t>
            </w:r>
          </w:p>
          <w:p w14:paraId="28DE3344" w14:textId="77777777" w:rsidR="000639BC" w:rsidRPr="006113D0" w:rsidDel="006575B2" w:rsidRDefault="000639BC" w:rsidP="00A967D9">
            <w:pPr>
              <w:pStyle w:val="TAL"/>
              <w:rPr>
                <w:rFonts w:cs="Arial"/>
              </w:rPr>
            </w:pPr>
            <w:r w:rsidRPr="006113D0">
              <w:rPr>
                <w:rFonts w:cs="Arial"/>
              </w:rPr>
              <w:t>3 GHz &lt; f</w:t>
            </w:r>
            <w:r w:rsidRPr="006113D0">
              <w:rPr>
                <w:rFonts w:cs="Arial"/>
                <w:vertAlign w:val="subscript"/>
              </w:rPr>
              <w:t>interferer</w:t>
            </w:r>
            <w:r w:rsidRPr="006113D0">
              <w:rPr>
                <w:rFonts w:cs="Arial"/>
              </w:rPr>
              <w:t xml:space="preserve"> </w:t>
            </w:r>
            <w:r w:rsidRPr="006113D0">
              <w:rPr>
                <w:rFonts w:cs="Arial"/>
              </w:rPr>
              <w:sym w:font="Symbol" w:char="F0A3"/>
            </w:r>
            <w:r w:rsidRPr="006113D0">
              <w:rPr>
                <w:rFonts w:cs="Arial"/>
              </w:rPr>
              <w:t xml:space="preserve"> 12.75 GHz: ±3.2 dB</w:t>
            </w:r>
          </w:p>
        </w:tc>
        <w:tc>
          <w:tcPr>
            <w:tcW w:w="3845" w:type="dxa"/>
            <w:tcBorders>
              <w:bottom w:val="single" w:sz="4" w:space="0" w:color="auto"/>
            </w:tcBorders>
          </w:tcPr>
          <w:p w14:paraId="6F616E53" w14:textId="77777777" w:rsidR="000639BC" w:rsidRPr="006113D0" w:rsidRDefault="000639BC" w:rsidP="00A967D9">
            <w:pPr>
              <w:pStyle w:val="TAL"/>
              <w:rPr>
                <w:rFonts w:cs="Arial"/>
              </w:rPr>
            </w:pPr>
            <w:r w:rsidRPr="006113D0">
              <w:rPr>
                <w:rFonts w:cs="Arial"/>
              </w:rPr>
              <w:t>Overall system uncertainty comprises three quantities:</w:t>
            </w:r>
          </w:p>
          <w:p w14:paraId="07D24FF4" w14:textId="77777777" w:rsidR="000639BC" w:rsidRPr="006113D0" w:rsidRDefault="000639BC" w:rsidP="00A967D9">
            <w:pPr>
              <w:pStyle w:val="TAL"/>
              <w:rPr>
                <w:rFonts w:cs="Arial"/>
              </w:rPr>
            </w:pPr>
          </w:p>
          <w:p w14:paraId="2A520967" w14:textId="77777777" w:rsidR="000639BC" w:rsidRPr="006113D0" w:rsidRDefault="000639BC" w:rsidP="00A967D9">
            <w:pPr>
              <w:pStyle w:val="TAL"/>
              <w:rPr>
                <w:rFonts w:cs="Arial"/>
              </w:rPr>
            </w:pPr>
            <w:r w:rsidRPr="006113D0">
              <w:rPr>
                <w:rFonts w:cs="Arial"/>
              </w:rPr>
              <w:t>1. Wanted signal level error</w:t>
            </w:r>
          </w:p>
          <w:p w14:paraId="283F6C04" w14:textId="77777777" w:rsidR="000639BC" w:rsidRPr="006113D0" w:rsidRDefault="000639BC" w:rsidP="00A967D9">
            <w:pPr>
              <w:pStyle w:val="TAL"/>
              <w:rPr>
                <w:rFonts w:cs="Arial"/>
              </w:rPr>
            </w:pPr>
            <w:r w:rsidRPr="006113D0">
              <w:rPr>
                <w:rFonts w:cs="Arial"/>
              </w:rPr>
              <w:t>2. Interferer signal level error</w:t>
            </w:r>
          </w:p>
          <w:p w14:paraId="241FA6C1" w14:textId="77777777" w:rsidR="000639BC" w:rsidRPr="006113D0" w:rsidRDefault="000639BC" w:rsidP="00A967D9">
            <w:pPr>
              <w:pStyle w:val="TAL"/>
              <w:rPr>
                <w:rFonts w:cs="Arial"/>
              </w:rPr>
            </w:pPr>
            <w:r w:rsidRPr="006113D0">
              <w:rPr>
                <w:rFonts w:cs="Arial"/>
              </w:rPr>
              <w:t>3. Interferer broadband noise</w:t>
            </w:r>
          </w:p>
          <w:p w14:paraId="6D4CF0A9" w14:textId="77777777" w:rsidR="000639BC" w:rsidRPr="006113D0" w:rsidRDefault="000639BC" w:rsidP="00A967D9">
            <w:pPr>
              <w:pStyle w:val="TAL"/>
              <w:rPr>
                <w:rFonts w:cs="Arial"/>
              </w:rPr>
            </w:pPr>
          </w:p>
          <w:p w14:paraId="3BB9663A"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Broadband noise effect is systematic, and is added arithmetically.</w:t>
            </w:r>
          </w:p>
          <w:p w14:paraId="52938906" w14:textId="77777777" w:rsidR="000639BC" w:rsidRPr="006113D0" w:rsidRDefault="000639BC" w:rsidP="00A967D9">
            <w:pPr>
              <w:pStyle w:val="TAL"/>
              <w:rPr>
                <w:rFonts w:cs="Arial"/>
              </w:rPr>
            </w:pPr>
          </w:p>
          <w:p w14:paraId="00FC8FBD"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Broadband noise effect.</w:t>
            </w:r>
          </w:p>
          <w:p w14:paraId="7422EFFE" w14:textId="77777777" w:rsidR="000639BC" w:rsidRPr="006113D0" w:rsidRDefault="000639BC" w:rsidP="00A967D9">
            <w:pPr>
              <w:pStyle w:val="TAL"/>
              <w:rPr>
                <w:rFonts w:cs="Arial"/>
              </w:rPr>
            </w:pPr>
          </w:p>
          <w:p w14:paraId="7B5DD52A" w14:textId="77777777" w:rsidR="000639BC" w:rsidRPr="006113D0" w:rsidRDefault="000639BC" w:rsidP="00A967D9">
            <w:pPr>
              <w:pStyle w:val="TAL"/>
              <w:rPr>
                <w:rFonts w:cs="Arial"/>
              </w:rPr>
            </w:pPr>
            <w:r w:rsidRPr="006113D0">
              <w:rPr>
                <w:rFonts w:cs="Arial"/>
              </w:rPr>
              <w:t>Out of band blocking, using CW interferer:</w:t>
            </w:r>
          </w:p>
          <w:p w14:paraId="59C7953B" w14:textId="77777777" w:rsidR="000639BC" w:rsidRPr="006113D0" w:rsidRDefault="000639BC" w:rsidP="00A967D9">
            <w:pPr>
              <w:pStyle w:val="TAL"/>
              <w:rPr>
                <w:rFonts w:cs="Arial"/>
              </w:rPr>
            </w:pPr>
            <w:r w:rsidRPr="006113D0">
              <w:rPr>
                <w:rFonts w:cs="Arial"/>
              </w:rPr>
              <w:t>Wanted signal level:</w:t>
            </w:r>
          </w:p>
          <w:p w14:paraId="58B4E4B4" w14:textId="77777777" w:rsidR="000639BC" w:rsidRPr="006113D0" w:rsidRDefault="000639BC" w:rsidP="00A967D9">
            <w:pPr>
              <w:pStyle w:val="TAL"/>
              <w:rPr>
                <w:rFonts w:cs="Arial"/>
              </w:rPr>
            </w:pPr>
            <w:r w:rsidRPr="006113D0">
              <w:rPr>
                <w:rFonts w:cs="Arial"/>
              </w:rPr>
              <w:t>±0.7 dB up to 3 GHz</w:t>
            </w:r>
          </w:p>
          <w:p w14:paraId="2EB6B94A" w14:textId="77777777" w:rsidR="000639BC" w:rsidRPr="006113D0" w:rsidRDefault="000639BC" w:rsidP="00A967D9">
            <w:pPr>
              <w:pStyle w:val="TAL"/>
              <w:rPr>
                <w:rFonts w:cs="Arial"/>
              </w:rPr>
            </w:pPr>
            <w:r w:rsidRPr="006113D0">
              <w:rPr>
                <w:rFonts w:cs="Arial"/>
              </w:rPr>
              <w:t>±1.0 dB up to 4.2 GHz</w:t>
            </w:r>
          </w:p>
          <w:p w14:paraId="32EF14F0" w14:textId="77777777" w:rsidR="000639BC" w:rsidRPr="006113D0" w:rsidRDefault="000639BC" w:rsidP="00A967D9">
            <w:pPr>
              <w:pStyle w:val="TAL"/>
              <w:rPr>
                <w:rFonts w:cs="Arial"/>
              </w:rPr>
            </w:pPr>
            <w:r w:rsidRPr="006113D0">
              <w:rPr>
                <w:rFonts w:cs="Arial"/>
              </w:rPr>
              <w:t>Interferer signal level:</w:t>
            </w:r>
          </w:p>
          <w:p w14:paraId="190318DA" w14:textId="77777777" w:rsidR="000639BC" w:rsidRPr="006113D0" w:rsidRDefault="000639BC" w:rsidP="00A967D9">
            <w:pPr>
              <w:pStyle w:val="TAL"/>
              <w:rPr>
                <w:rFonts w:cs="Arial"/>
              </w:rPr>
            </w:pPr>
            <w:r w:rsidRPr="006113D0">
              <w:rPr>
                <w:rFonts w:cs="Arial"/>
              </w:rPr>
              <w:t>±1.0 dB up to 3 GHz</w:t>
            </w:r>
          </w:p>
          <w:p w14:paraId="26DD189F" w14:textId="77777777" w:rsidR="000639BC" w:rsidRPr="006113D0" w:rsidRDefault="000639BC" w:rsidP="00A967D9">
            <w:pPr>
              <w:pStyle w:val="TAL"/>
              <w:rPr>
                <w:rFonts w:cs="Arial"/>
              </w:rPr>
            </w:pPr>
            <w:r w:rsidRPr="006113D0">
              <w:rPr>
                <w:rFonts w:cs="Arial"/>
              </w:rPr>
              <w:t>±3.0 dB up to 12.75 GHz</w:t>
            </w:r>
          </w:p>
          <w:p w14:paraId="0B0652CC" w14:textId="77777777" w:rsidR="000639BC" w:rsidRPr="006113D0" w:rsidDel="006575B2" w:rsidRDefault="000639BC" w:rsidP="00A967D9">
            <w:pPr>
              <w:pStyle w:val="TAL"/>
              <w:rPr>
                <w:rFonts w:cs="Arial"/>
              </w:rPr>
            </w:pPr>
            <w:r w:rsidRPr="006113D0">
              <w:rPr>
                <w:rFonts w:cs="Arial"/>
              </w:rPr>
              <w:t xml:space="preserve">Impact of interferer Broadband noise 0.1 dB </w:t>
            </w:r>
          </w:p>
        </w:tc>
      </w:tr>
      <w:tr w:rsidR="000639BC" w:rsidRPr="006113D0" w14:paraId="19727D7E" w14:textId="77777777" w:rsidTr="00A967D9">
        <w:trPr>
          <w:cantSplit/>
          <w:jc w:val="center"/>
        </w:trPr>
        <w:tc>
          <w:tcPr>
            <w:tcW w:w="2143" w:type="dxa"/>
          </w:tcPr>
          <w:p w14:paraId="67B9323B" w14:textId="77777777" w:rsidR="000639BC" w:rsidRPr="006113D0" w:rsidRDefault="000639BC" w:rsidP="00A967D9">
            <w:pPr>
              <w:pStyle w:val="TAL"/>
              <w:rPr>
                <w:rFonts w:cs="Arial"/>
              </w:rPr>
            </w:pPr>
            <w:r w:rsidRPr="006113D0">
              <w:rPr>
                <w:rFonts w:cs="Arial"/>
              </w:rPr>
              <w:t>7.6 Receiver spurious emissions</w:t>
            </w:r>
          </w:p>
        </w:tc>
        <w:tc>
          <w:tcPr>
            <w:tcW w:w="3402" w:type="dxa"/>
          </w:tcPr>
          <w:p w14:paraId="46C8E4B7" w14:textId="77777777" w:rsidR="000639BC" w:rsidRPr="006113D0" w:rsidRDefault="000639BC" w:rsidP="00A967D9">
            <w:pPr>
              <w:pStyle w:val="TAL"/>
              <w:rPr>
                <w:rFonts w:cs="Arial"/>
              </w:rPr>
            </w:pPr>
            <w:r w:rsidRPr="006113D0">
              <w:rPr>
                <w:rFonts w:cs="Arial"/>
              </w:rPr>
              <w:t>30 MHz ≤ f ≤ 4 GHz: ±2.0 dB</w:t>
            </w:r>
          </w:p>
          <w:p w14:paraId="23FB0DCF" w14:textId="77777777" w:rsidR="000639BC" w:rsidRDefault="000639BC" w:rsidP="00A967D9">
            <w:pPr>
              <w:pStyle w:val="TAL"/>
              <w:rPr>
                <w:rFonts w:cs="Arial"/>
              </w:rPr>
            </w:pPr>
            <w:r w:rsidRPr="006113D0">
              <w:rPr>
                <w:rFonts w:cs="Arial"/>
              </w:rPr>
              <w:t>4 GHz &lt; f ≤ 19 GHz: ±4.0 dB</w:t>
            </w:r>
          </w:p>
          <w:p w14:paraId="714D830E" w14:textId="77777777" w:rsidR="000639BC" w:rsidRPr="006113D0" w:rsidRDefault="000639BC" w:rsidP="00A967D9">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3845" w:type="dxa"/>
          </w:tcPr>
          <w:p w14:paraId="45A9AD84" w14:textId="77777777" w:rsidR="000639BC" w:rsidRPr="006113D0" w:rsidRDefault="000639BC" w:rsidP="00A967D9">
            <w:pPr>
              <w:pStyle w:val="TAL"/>
              <w:rPr>
                <w:rFonts w:cs="Arial"/>
              </w:rPr>
            </w:pPr>
          </w:p>
        </w:tc>
      </w:tr>
      <w:tr w:rsidR="000639BC" w:rsidRPr="006113D0" w14:paraId="5F7710B6" w14:textId="77777777" w:rsidTr="00A967D9">
        <w:trPr>
          <w:cantSplit/>
          <w:jc w:val="center"/>
        </w:trPr>
        <w:tc>
          <w:tcPr>
            <w:tcW w:w="2143" w:type="dxa"/>
          </w:tcPr>
          <w:p w14:paraId="58450AC3" w14:textId="77777777" w:rsidR="000639BC" w:rsidRPr="006113D0" w:rsidRDefault="000639BC" w:rsidP="00A967D9">
            <w:pPr>
              <w:pStyle w:val="TAL"/>
              <w:rPr>
                <w:rFonts w:cs="Arial"/>
              </w:rPr>
            </w:pPr>
            <w:r w:rsidRPr="006113D0">
              <w:rPr>
                <w:rFonts w:cs="Arial"/>
              </w:rPr>
              <w:lastRenderedPageBreak/>
              <w:t>7.7 Receiver intermodulation (General requirements)</w:t>
            </w:r>
          </w:p>
        </w:tc>
        <w:tc>
          <w:tcPr>
            <w:tcW w:w="3402" w:type="dxa"/>
          </w:tcPr>
          <w:p w14:paraId="6BBAB952"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756480DD"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2BB084B7" w14:textId="77777777" w:rsidR="000639BC" w:rsidRPr="006113D0" w:rsidRDefault="000639BC" w:rsidP="00A967D9">
            <w:pPr>
              <w:pStyle w:val="TAL"/>
              <w:rPr>
                <w:rFonts w:cs="Arial"/>
              </w:rPr>
            </w:pPr>
            <w:r w:rsidRPr="007332BE">
              <w:rPr>
                <w:rFonts w:cs="Arial"/>
                <w:lang w:eastAsia="ko-KR"/>
              </w:rPr>
              <w:t>±</w:t>
            </w:r>
            <w:r w:rsidRPr="007332BE">
              <w:rPr>
                <w:rFonts w:cs="Arial" w:hint="eastAsia"/>
                <w:lang w:eastAsia="zh-CN"/>
              </w:rPr>
              <w:t>3.3</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2DE01FA5" w14:textId="77777777" w:rsidR="000639BC" w:rsidRPr="006113D0" w:rsidRDefault="000639BC" w:rsidP="00A967D9">
            <w:pPr>
              <w:pStyle w:val="TAL"/>
              <w:rPr>
                <w:rFonts w:cs="Arial"/>
              </w:rPr>
            </w:pPr>
            <w:r w:rsidRPr="006113D0">
              <w:rPr>
                <w:rFonts w:cs="Arial"/>
              </w:rPr>
              <w:t>Overall system uncertainty comprises four quantities:</w:t>
            </w:r>
          </w:p>
          <w:p w14:paraId="0A2ADB81" w14:textId="77777777" w:rsidR="000639BC" w:rsidRPr="006113D0" w:rsidRDefault="000639BC" w:rsidP="00A967D9">
            <w:pPr>
              <w:pStyle w:val="TAL"/>
              <w:rPr>
                <w:rFonts w:cs="Arial"/>
              </w:rPr>
            </w:pPr>
          </w:p>
          <w:p w14:paraId="2933A02F" w14:textId="77777777" w:rsidR="000639BC" w:rsidRPr="006113D0" w:rsidRDefault="000639BC" w:rsidP="00A967D9">
            <w:pPr>
              <w:pStyle w:val="TAL"/>
              <w:rPr>
                <w:rFonts w:cs="Arial"/>
              </w:rPr>
            </w:pPr>
            <w:r w:rsidRPr="006113D0">
              <w:rPr>
                <w:rFonts w:cs="Arial"/>
              </w:rPr>
              <w:t>1. Wanted signal level error</w:t>
            </w:r>
          </w:p>
          <w:p w14:paraId="3C94E704" w14:textId="77777777" w:rsidR="000639BC" w:rsidRPr="006113D0" w:rsidRDefault="000639BC" w:rsidP="00A967D9">
            <w:pPr>
              <w:pStyle w:val="TAL"/>
              <w:rPr>
                <w:rFonts w:cs="Arial"/>
              </w:rPr>
            </w:pPr>
            <w:r w:rsidRPr="006113D0">
              <w:rPr>
                <w:rFonts w:cs="Arial"/>
              </w:rPr>
              <w:t>2. CW Interferer level error</w:t>
            </w:r>
          </w:p>
          <w:p w14:paraId="376F6A48" w14:textId="77777777" w:rsidR="000639BC" w:rsidRPr="006113D0" w:rsidRDefault="000639BC" w:rsidP="00A967D9">
            <w:pPr>
              <w:pStyle w:val="TAL"/>
              <w:rPr>
                <w:rFonts w:cs="Arial"/>
              </w:rPr>
            </w:pPr>
            <w:r w:rsidRPr="006113D0">
              <w:rPr>
                <w:rFonts w:cs="Arial"/>
              </w:rPr>
              <w:t>3. Modulated Interferer level error</w:t>
            </w:r>
          </w:p>
          <w:p w14:paraId="484D203A" w14:textId="77777777" w:rsidR="000639BC" w:rsidRPr="006113D0" w:rsidRDefault="000639BC" w:rsidP="00A967D9">
            <w:pPr>
              <w:pStyle w:val="TAL"/>
              <w:rPr>
                <w:rFonts w:cs="Arial"/>
              </w:rPr>
            </w:pPr>
            <w:r w:rsidRPr="006113D0">
              <w:rPr>
                <w:rFonts w:cs="Arial"/>
              </w:rPr>
              <w:t xml:space="preserve">4. Impact of interferer ACLR </w:t>
            </w:r>
          </w:p>
          <w:p w14:paraId="51DA2344" w14:textId="77777777" w:rsidR="000639BC" w:rsidRPr="006113D0" w:rsidRDefault="000639BC" w:rsidP="00A967D9">
            <w:pPr>
              <w:pStyle w:val="TAL"/>
              <w:rPr>
                <w:rFonts w:cs="Arial"/>
              </w:rPr>
            </w:pPr>
          </w:p>
          <w:p w14:paraId="3887CB82" w14:textId="77777777" w:rsidR="000639BC" w:rsidRPr="006113D0" w:rsidRDefault="000639BC" w:rsidP="00A967D9">
            <w:pPr>
              <w:pStyle w:val="TAL"/>
              <w:rPr>
                <w:rFonts w:cs="Arial"/>
              </w:rPr>
            </w:pPr>
            <w:r w:rsidRPr="006113D0">
              <w:rPr>
                <w:rFonts w:cs="Arial"/>
              </w:rPr>
              <w:t>The effect of the closer CW signal has twice the effect.</w:t>
            </w:r>
          </w:p>
          <w:p w14:paraId="4C9711F8" w14:textId="77777777" w:rsidR="000639BC" w:rsidRPr="006113D0" w:rsidRDefault="000639BC" w:rsidP="00A967D9">
            <w:pPr>
              <w:pStyle w:val="TAL"/>
              <w:rPr>
                <w:rFonts w:cs="Arial"/>
              </w:rPr>
            </w:pPr>
          </w:p>
          <w:p w14:paraId="5A992578" w14:textId="77777777" w:rsidR="000639BC" w:rsidRPr="006113D0" w:rsidRDefault="000639BC" w:rsidP="00A967D9">
            <w:pPr>
              <w:pStyle w:val="TAL"/>
              <w:rPr>
                <w:rFonts w:cs="Arial"/>
              </w:rPr>
            </w:pPr>
            <w:r w:rsidRPr="006113D0">
              <w:rPr>
                <w:rFonts w:cs="Arial"/>
              </w:rPr>
              <w:t>Items 1, 2 and 3 are assumed to be uncorrelated so can be root sum squared to provide the combined effect of the three signals. The interferer ACLR effect is systematic, and is added arithmetically.</w:t>
            </w:r>
          </w:p>
          <w:p w14:paraId="403F4649" w14:textId="77777777" w:rsidR="000639BC" w:rsidRPr="006113D0" w:rsidRDefault="000639BC" w:rsidP="00A967D9">
            <w:pPr>
              <w:pStyle w:val="TAL"/>
              <w:rPr>
                <w:rFonts w:cs="Arial"/>
              </w:rPr>
            </w:pPr>
          </w:p>
          <w:p w14:paraId="56782241" w14:textId="77777777" w:rsidR="000639BC" w:rsidRPr="006113D0" w:rsidRDefault="000639BC" w:rsidP="00A967D9">
            <w:pPr>
              <w:pStyle w:val="TAL"/>
              <w:rPr>
                <w:rFonts w:cs="Arial"/>
              </w:rPr>
            </w:pPr>
            <w:r w:rsidRPr="006113D0">
              <w:rPr>
                <w:rFonts w:cs="Arial"/>
              </w:rPr>
              <w:t>Test System uncertainty = SQRT [(2 x CW_level_error</w:t>
            </w:r>
            <w:proofErr w:type="gramStart"/>
            <w:r w:rsidRPr="006113D0">
              <w:rPr>
                <w:rFonts w:cs="Arial"/>
              </w:rPr>
              <w:t>)</w:t>
            </w:r>
            <w:r w:rsidRPr="006113D0">
              <w:rPr>
                <w:rFonts w:cs="Arial"/>
                <w:vertAlign w:val="superscript"/>
              </w:rPr>
              <w:t>2</w:t>
            </w:r>
            <w:proofErr w:type="gramEnd"/>
            <w:r w:rsidRPr="006113D0">
              <w:rPr>
                <w:rFonts w:cs="Arial"/>
              </w:rPr>
              <w:t xml:space="preserve"> +(mod interferer_level_error)</w:t>
            </w:r>
            <w:r w:rsidRPr="006113D0">
              <w:rPr>
                <w:rFonts w:cs="Arial"/>
                <w:vertAlign w:val="superscript"/>
              </w:rPr>
              <w:t>2</w:t>
            </w:r>
            <w:r w:rsidRPr="006113D0">
              <w:rPr>
                <w:rFonts w:cs="Arial"/>
              </w:rPr>
              <w:t xml:space="preserve">  +(wanted signal_level_error)</w:t>
            </w:r>
            <w:r w:rsidRPr="006113D0">
              <w:rPr>
                <w:rFonts w:cs="Arial"/>
                <w:vertAlign w:val="superscript"/>
              </w:rPr>
              <w:t>2</w:t>
            </w:r>
            <w:r w:rsidRPr="006113D0">
              <w:rPr>
                <w:rFonts w:cs="Arial"/>
              </w:rPr>
              <w:t>] + ACLR effect.</w:t>
            </w:r>
          </w:p>
          <w:p w14:paraId="59C6F93E" w14:textId="77777777" w:rsidR="000639BC" w:rsidRPr="006113D0" w:rsidRDefault="000639BC" w:rsidP="00A967D9">
            <w:pPr>
              <w:pStyle w:val="TAL"/>
              <w:rPr>
                <w:rFonts w:cs="Arial"/>
              </w:rPr>
            </w:pPr>
          </w:p>
          <w:p w14:paraId="4154B35D" w14:textId="77777777" w:rsidR="000639BC" w:rsidRPr="006113D0" w:rsidRDefault="000639BC" w:rsidP="00A967D9">
            <w:pPr>
              <w:pStyle w:val="TAL"/>
              <w:rPr>
                <w:rFonts w:cs="Arial"/>
              </w:rPr>
            </w:pPr>
            <w:r w:rsidRPr="006113D0">
              <w:rPr>
                <w:rFonts w:cs="Arial"/>
              </w:rPr>
              <w:t xml:space="preserve">f ≤ 3.0 GHz </w:t>
            </w:r>
          </w:p>
          <w:p w14:paraId="6971C994" w14:textId="77777777" w:rsidR="000639BC" w:rsidRPr="006113D0" w:rsidRDefault="000639BC" w:rsidP="00A967D9">
            <w:pPr>
              <w:pStyle w:val="TAL"/>
              <w:rPr>
                <w:rFonts w:cs="Arial"/>
              </w:rPr>
            </w:pPr>
            <w:r w:rsidRPr="006113D0">
              <w:rPr>
                <w:rFonts w:cs="Arial"/>
              </w:rPr>
              <w:t xml:space="preserve">Wanted signal level ± 0.7dB </w:t>
            </w:r>
          </w:p>
          <w:p w14:paraId="4D4F27F4" w14:textId="77777777" w:rsidR="000639BC" w:rsidRPr="006113D0" w:rsidRDefault="000639BC" w:rsidP="00A967D9">
            <w:pPr>
              <w:pStyle w:val="TAL"/>
              <w:rPr>
                <w:rFonts w:cs="Arial"/>
              </w:rPr>
            </w:pPr>
            <w:r w:rsidRPr="006113D0">
              <w:rPr>
                <w:rFonts w:cs="Arial"/>
              </w:rPr>
              <w:t>CW interferer level ± 0.5 dB</w:t>
            </w:r>
          </w:p>
          <w:p w14:paraId="70BC98C6" w14:textId="77777777" w:rsidR="000639BC" w:rsidRPr="006113D0" w:rsidRDefault="000639BC" w:rsidP="00A967D9">
            <w:pPr>
              <w:pStyle w:val="TAL"/>
              <w:rPr>
                <w:rFonts w:cs="Arial"/>
              </w:rPr>
            </w:pPr>
            <w:r w:rsidRPr="006113D0">
              <w:rPr>
                <w:rFonts w:cs="Arial"/>
              </w:rPr>
              <w:t>Mod interferer level ± 0.7 dB</w:t>
            </w:r>
          </w:p>
          <w:p w14:paraId="0E3DDBAB"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7620ECC9"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Wanted signal level ± 1.0 dB</w:t>
            </w:r>
          </w:p>
          <w:p w14:paraId="6828C7AA"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CW Interferer level ± 0.7 dB</w:t>
            </w:r>
          </w:p>
          <w:p w14:paraId="7F80AD47" w14:textId="77777777" w:rsidR="000639BC" w:rsidRPr="006113D0" w:rsidRDefault="000639BC" w:rsidP="00A967D9">
            <w:pPr>
              <w:pStyle w:val="TAL"/>
              <w:keepNext w:val="0"/>
              <w:rPr>
                <w:rFonts w:cs="Arial"/>
                <w:lang w:eastAsia="sv-SE"/>
              </w:rPr>
            </w:pPr>
            <w:r w:rsidRPr="006113D0">
              <w:rPr>
                <w:rFonts w:cs="Arial"/>
                <w:lang w:eastAsia="sv-SE"/>
              </w:rPr>
              <w:t>Mod Interferer level ± 1.0 dB</w:t>
            </w:r>
          </w:p>
          <w:p w14:paraId="06848BE9" w14:textId="77777777" w:rsidR="000639BC" w:rsidRPr="006113D0" w:rsidRDefault="000639BC" w:rsidP="00A967D9">
            <w:pPr>
              <w:pStyle w:val="TAL"/>
              <w:rPr>
                <w:rFonts w:cs="Arial"/>
              </w:rPr>
            </w:pPr>
          </w:p>
          <w:p w14:paraId="25F81AB9" w14:textId="77777777" w:rsidR="000639BC" w:rsidRPr="006113D0" w:rsidRDefault="000639BC" w:rsidP="00A967D9">
            <w:pPr>
              <w:pStyle w:val="TAL"/>
              <w:rPr>
                <w:rFonts w:cs="Arial"/>
              </w:rPr>
            </w:pPr>
            <w:r w:rsidRPr="006113D0">
              <w:rPr>
                <w:rFonts w:cs="Arial"/>
                <w:lang w:eastAsia="sv-SE"/>
              </w:rPr>
              <w:t>f ≤ 4.2 GHz</w:t>
            </w:r>
          </w:p>
          <w:p w14:paraId="3A260413" w14:textId="77777777" w:rsidR="000639BC" w:rsidRPr="006113D0" w:rsidRDefault="000639BC" w:rsidP="00A967D9">
            <w:pPr>
              <w:pStyle w:val="TAL"/>
              <w:rPr>
                <w:rFonts w:cs="Arial"/>
              </w:rPr>
            </w:pPr>
            <w:r w:rsidRPr="006113D0">
              <w:rPr>
                <w:rFonts w:cs="Arial"/>
              </w:rPr>
              <w:t>Impact of interferer ACLR 0.4 dB</w:t>
            </w:r>
          </w:p>
        </w:tc>
      </w:tr>
      <w:tr w:rsidR="000639BC" w:rsidRPr="006113D0" w14:paraId="001DD3AC" w14:textId="77777777" w:rsidTr="00A967D9">
        <w:trPr>
          <w:cantSplit/>
          <w:jc w:val="center"/>
        </w:trPr>
        <w:tc>
          <w:tcPr>
            <w:tcW w:w="2143" w:type="dxa"/>
          </w:tcPr>
          <w:p w14:paraId="75C8FEB7" w14:textId="77777777" w:rsidR="000639BC" w:rsidRPr="006113D0" w:rsidRDefault="000639BC" w:rsidP="00A967D9">
            <w:pPr>
              <w:pStyle w:val="TAL"/>
              <w:rPr>
                <w:rFonts w:cs="Arial"/>
              </w:rPr>
            </w:pPr>
            <w:r w:rsidRPr="006113D0">
              <w:rPr>
                <w:rFonts w:cs="Arial"/>
              </w:rPr>
              <w:t>7.7 Receiver intermodulation (Narrowband  requirements)</w:t>
            </w:r>
          </w:p>
        </w:tc>
        <w:tc>
          <w:tcPr>
            <w:tcW w:w="3402" w:type="dxa"/>
          </w:tcPr>
          <w:p w14:paraId="3AE0A233"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56BB51C6"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6B3CEB33" w14:textId="77777777" w:rsidR="000639BC" w:rsidRPr="006113D0" w:rsidRDefault="000639BC" w:rsidP="00A967D9">
            <w:pPr>
              <w:pStyle w:val="TAL"/>
              <w:rPr>
                <w:rFonts w:cs="Arial"/>
              </w:rPr>
            </w:pPr>
            <w:r>
              <w:rPr>
                <w:rFonts w:cs="v4.2.0"/>
              </w:rPr>
              <w:t xml:space="preserve">TBD, </w:t>
            </w:r>
            <w:r>
              <w:rPr>
                <w:rFonts w:cs="v4.2.0"/>
                <w:lang w:eastAsia="ja-JP"/>
              </w:rPr>
              <w:t xml:space="preserve">4.2 GHz &lt; f </w:t>
            </w:r>
            <w:r>
              <w:rPr>
                <w:rFonts w:cs="Arial"/>
                <w:lang w:eastAsia="ja-JP"/>
              </w:rPr>
              <w:t>≤</w:t>
            </w:r>
            <w:r>
              <w:rPr>
                <w:rFonts w:cs="v4.2.0"/>
                <w:lang w:eastAsia="ja-JP"/>
              </w:rPr>
              <w:t xml:space="preserve"> 6.0 GHz</w:t>
            </w:r>
          </w:p>
        </w:tc>
        <w:tc>
          <w:tcPr>
            <w:tcW w:w="3845" w:type="dxa"/>
          </w:tcPr>
          <w:p w14:paraId="1B17EE4E" w14:textId="77777777" w:rsidR="000639BC" w:rsidRPr="006113D0" w:rsidRDefault="000639BC" w:rsidP="00A967D9">
            <w:pPr>
              <w:pStyle w:val="TAL"/>
              <w:rPr>
                <w:rFonts w:cs="Arial"/>
              </w:rPr>
            </w:pPr>
            <w:r w:rsidRPr="006113D0">
              <w:rPr>
                <w:rFonts w:cs="Arial"/>
              </w:rPr>
              <w:t>Same as Receiver intermodulation (General requirements).</w:t>
            </w:r>
          </w:p>
        </w:tc>
      </w:tr>
      <w:tr w:rsidR="00F20C9E" w:rsidRPr="006113D0" w14:paraId="555B2C5E" w14:textId="77777777" w:rsidTr="00A967D9">
        <w:trPr>
          <w:cantSplit/>
          <w:jc w:val="center"/>
          <w:ins w:id="1467" w:author="R4-1809469" w:date="2018-07-10T11:03:00Z"/>
        </w:trPr>
        <w:tc>
          <w:tcPr>
            <w:tcW w:w="2143" w:type="dxa"/>
          </w:tcPr>
          <w:p w14:paraId="5CB13028" w14:textId="15E1D26C" w:rsidR="00F20C9E" w:rsidRPr="006113D0" w:rsidRDefault="00F20C9E" w:rsidP="00F20C9E">
            <w:pPr>
              <w:pStyle w:val="TAL"/>
              <w:rPr>
                <w:ins w:id="1468" w:author="R4-1809469" w:date="2018-07-10T11:03:00Z"/>
                <w:rFonts w:cs="Arial"/>
              </w:rPr>
            </w:pPr>
            <w:ins w:id="1469" w:author="R4-1809469" w:date="2018-07-10T11:03:00Z">
              <w:r>
                <w:rPr>
                  <w:rFonts w:hint="eastAsia"/>
                  <w:lang w:eastAsia="ja-JP"/>
                </w:rPr>
                <w:t xml:space="preserve">7.8 </w:t>
              </w:r>
              <w:r>
                <w:t>In-channel selectivity</w:t>
              </w:r>
            </w:ins>
          </w:p>
        </w:tc>
        <w:tc>
          <w:tcPr>
            <w:tcW w:w="3402" w:type="dxa"/>
          </w:tcPr>
          <w:p w14:paraId="13524045" w14:textId="77777777" w:rsidR="00F20C9E" w:rsidRPr="00953267" w:rsidRDefault="00F20C9E" w:rsidP="00F20C9E">
            <w:pPr>
              <w:pStyle w:val="TAL"/>
              <w:rPr>
                <w:ins w:id="1470" w:author="R4-1809469" w:date="2018-07-10T11:03:00Z"/>
                <w:rFonts w:cs="v4.2.0"/>
                <w:lang w:eastAsia="ja-JP"/>
              </w:rPr>
            </w:pPr>
            <w:ins w:id="1471" w:author="R4-1809469" w:date="2018-07-10T11:03:00Z">
              <w:r w:rsidRPr="00953267">
                <w:rPr>
                  <w:rFonts w:cs="Arial"/>
                  <w:lang w:eastAsia="ja-JP"/>
                </w:rPr>
                <w:t>±</w:t>
              </w:r>
              <w:r w:rsidRPr="00953267">
                <w:rPr>
                  <w:rFonts w:cs="v4.2.0"/>
                  <w:lang w:eastAsia="ja-JP"/>
                </w:rPr>
                <w:t xml:space="preserve">1.4 dB, f </w:t>
              </w:r>
              <w:r w:rsidRPr="00953267">
                <w:rPr>
                  <w:rFonts w:cs="Arial"/>
                  <w:lang w:eastAsia="ja-JP"/>
                </w:rPr>
                <w:t>≤</w:t>
              </w:r>
              <w:r w:rsidRPr="00953267">
                <w:rPr>
                  <w:rFonts w:cs="v4.2.0"/>
                  <w:lang w:eastAsia="ja-JP"/>
                </w:rPr>
                <w:t xml:space="preserve"> 3.0GHz</w:t>
              </w:r>
            </w:ins>
          </w:p>
          <w:p w14:paraId="55785209" w14:textId="77777777" w:rsidR="00F20C9E" w:rsidRPr="00953267" w:rsidRDefault="00F20C9E" w:rsidP="00F20C9E">
            <w:pPr>
              <w:pStyle w:val="TAL"/>
              <w:rPr>
                <w:ins w:id="1472" w:author="R4-1809469" w:date="2018-07-10T11:03:00Z"/>
                <w:rFonts w:cs="v4.2.0"/>
                <w:lang w:eastAsia="ja-JP"/>
              </w:rPr>
            </w:pPr>
            <w:ins w:id="1473" w:author="R4-1809469" w:date="2018-07-10T11:03:00Z">
              <w:r w:rsidRPr="00953267">
                <w:rPr>
                  <w:rFonts w:cs="Arial"/>
                  <w:lang w:eastAsia="ja-JP"/>
                </w:rPr>
                <w:t>±</w:t>
              </w:r>
              <w:r w:rsidRPr="00953267">
                <w:rPr>
                  <w:rFonts w:cs="v4.2.0"/>
                  <w:lang w:eastAsia="ja-JP"/>
                </w:rPr>
                <w:t xml:space="preserve">1.8 dB, 3.0GHz &lt; f </w:t>
              </w:r>
              <w:r w:rsidRPr="00953267">
                <w:rPr>
                  <w:rFonts w:cs="Arial"/>
                  <w:lang w:eastAsia="ja-JP"/>
                </w:rPr>
                <w:t>≤</w:t>
              </w:r>
              <w:r w:rsidRPr="00953267">
                <w:rPr>
                  <w:rFonts w:cs="v4.2.0"/>
                  <w:lang w:eastAsia="ja-JP"/>
                </w:rPr>
                <w:t xml:space="preserve"> 4.2GHz</w:t>
              </w:r>
            </w:ins>
          </w:p>
          <w:p w14:paraId="14914454" w14:textId="03EFFB3D" w:rsidR="00F20C9E" w:rsidRPr="006113D0" w:rsidRDefault="00F20C9E" w:rsidP="00F20C9E">
            <w:pPr>
              <w:pStyle w:val="TAL"/>
              <w:rPr>
                <w:ins w:id="1474" w:author="R4-1809469" w:date="2018-07-10T11:03:00Z"/>
                <w:rFonts w:cs="Arial"/>
              </w:rPr>
            </w:pPr>
            <w:ins w:id="1475" w:author="R4-1809469" w:date="2018-07-10T11:03:00Z">
              <w:r w:rsidRPr="00953267">
                <w:rPr>
                  <w:rFonts w:cs="Arial"/>
                  <w:lang w:eastAsia="ko-KR"/>
                </w:rPr>
                <w:t>±2.</w:t>
              </w:r>
              <w:r w:rsidRPr="00953267">
                <w:rPr>
                  <w:rFonts w:cs="Arial" w:hint="eastAsia"/>
                  <w:lang w:eastAsia="zh-CN"/>
                </w:rPr>
                <w:t>5</w:t>
              </w:r>
              <w:r w:rsidRPr="00953267">
                <w:rPr>
                  <w:rFonts w:cs="Arial"/>
                  <w:lang w:eastAsia="ko-KR"/>
                </w:rPr>
                <w:t xml:space="preserve"> dB, 4.2GHz &lt; f ≤ 6.0GHz</w:t>
              </w:r>
            </w:ins>
          </w:p>
        </w:tc>
        <w:tc>
          <w:tcPr>
            <w:tcW w:w="3845" w:type="dxa"/>
          </w:tcPr>
          <w:p w14:paraId="23F6FD2B" w14:textId="77777777" w:rsidR="00F20C9E" w:rsidRPr="006113D0" w:rsidRDefault="00F20C9E" w:rsidP="00F20C9E">
            <w:pPr>
              <w:pStyle w:val="TAL"/>
              <w:rPr>
                <w:ins w:id="1476" w:author="R4-1809469" w:date="2018-07-10T11:03:00Z"/>
                <w:rFonts w:cs="Arial"/>
              </w:rPr>
            </w:pPr>
          </w:p>
        </w:tc>
      </w:tr>
      <w:tr w:rsidR="000639BC" w:rsidRPr="006113D0" w14:paraId="36B53628" w14:textId="77777777" w:rsidTr="00A967D9">
        <w:trPr>
          <w:cantSplit/>
          <w:jc w:val="center"/>
        </w:trPr>
        <w:tc>
          <w:tcPr>
            <w:tcW w:w="9390" w:type="dxa"/>
            <w:gridSpan w:val="3"/>
            <w:tcBorders>
              <w:bottom w:val="single" w:sz="4" w:space="0" w:color="auto"/>
            </w:tcBorders>
          </w:tcPr>
          <w:p w14:paraId="134E1CD8" w14:textId="77777777" w:rsidR="000639BC" w:rsidRPr="006113D0" w:rsidRDefault="000639BC" w:rsidP="00A967D9">
            <w:pPr>
              <w:pStyle w:val="TAN"/>
            </w:pPr>
            <w:r w:rsidRPr="006113D0">
              <w:t>NOTE:</w:t>
            </w:r>
            <w:r w:rsidRPr="006113D0">
              <w:tab/>
              <w:t xml:space="preserve">Unless otherwise noted, only the Test System stimulus error is considered here. The effect of errors in the throughput measurements or </w:t>
            </w:r>
            <w:r w:rsidRPr="006113D0">
              <w:rPr>
                <w:lang w:eastAsia="sv-SE"/>
              </w:rPr>
              <w:t xml:space="preserve">the BER/FER </w:t>
            </w:r>
            <w:r w:rsidRPr="006113D0">
              <w:t>due to finite test duration is not considered.</w:t>
            </w:r>
          </w:p>
        </w:tc>
      </w:tr>
    </w:tbl>
    <w:p w14:paraId="60EB5A67" w14:textId="77777777" w:rsidR="000639BC" w:rsidRPr="006113D0" w:rsidRDefault="000639BC" w:rsidP="000639BC"/>
    <w:p w14:paraId="3FF80479" w14:textId="77777777" w:rsidR="000639BC" w:rsidRPr="00CA70A9" w:rsidRDefault="000639BC" w:rsidP="000639BC">
      <w:pPr>
        <w:pStyle w:val="Heading3"/>
        <w:rPr>
          <w:lang w:eastAsia="sv-SE"/>
        </w:rPr>
      </w:pPr>
      <w:bookmarkStart w:id="1477" w:name="_Toc494455077"/>
      <w:bookmarkStart w:id="1478" w:name="_Toc506829371"/>
      <w:bookmarkStart w:id="1479" w:name="_Toc519005999"/>
      <w:r w:rsidRPr="006113D0">
        <w:rPr>
          <w:lang w:eastAsia="sv-SE"/>
        </w:rPr>
        <w:t>4.1.</w:t>
      </w:r>
      <w:r w:rsidRPr="006113D0">
        <w:t>3</w:t>
      </w:r>
      <w:r w:rsidRPr="006113D0">
        <w:rPr>
          <w:lang w:eastAsia="sv-SE"/>
        </w:rPr>
        <w:tab/>
        <w:t xml:space="preserve">Interpretation of </w:t>
      </w:r>
      <w:r w:rsidRPr="00CA70A9">
        <w:rPr>
          <w:lang w:eastAsia="sv-SE"/>
        </w:rPr>
        <w:t>measurement results</w:t>
      </w:r>
      <w:bookmarkEnd w:id="1477"/>
      <w:bookmarkEnd w:id="1478"/>
      <w:bookmarkEnd w:id="1479"/>
    </w:p>
    <w:p w14:paraId="28D074BE" w14:textId="77777777" w:rsidR="000639BC" w:rsidRPr="00CA70A9" w:rsidRDefault="000639BC" w:rsidP="000639BC">
      <w:pPr>
        <w:pStyle w:val="Guidance"/>
      </w:pPr>
      <w:r w:rsidRPr="00CA70A9">
        <w:t>Square brackets on the Shared Risk text to be removed or the text to be changed once the OTA test procedures and MU for BS type 1-O and BS type 2-O are stable enough.</w:t>
      </w:r>
    </w:p>
    <w:p w14:paraId="601B6E3E" w14:textId="77777777" w:rsidR="000639BC" w:rsidRPr="00CA70A9" w:rsidRDefault="000639BC" w:rsidP="000639BC">
      <w:pPr>
        <w:rPr>
          <w:rFonts w:cs="v4.2.0"/>
          <w:snapToGrid w:val="0"/>
        </w:rPr>
      </w:pPr>
      <w:r w:rsidRPr="00CA70A9">
        <w:rPr>
          <w:rFonts w:cs="v4.2.0"/>
          <w:snapToGrid w:val="0"/>
        </w:rPr>
        <w:t>[The measurement results returned by the Test System are compared - without any modification - against the test requirements as defined by the Shared Risk principle.</w:t>
      </w:r>
    </w:p>
    <w:p w14:paraId="17613CD5" w14:textId="77777777" w:rsidR="000639BC" w:rsidRPr="00CA70A9" w:rsidRDefault="000639BC" w:rsidP="000639BC">
      <w:pPr>
        <w:rPr>
          <w:rFonts w:cs="v4.2.0"/>
        </w:rPr>
      </w:pPr>
      <w:r w:rsidRPr="00CA70A9">
        <w:rPr>
          <w:rFonts w:cs="v5.0.0"/>
          <w:snapToGrid w:val="0"/>
        </w:rPr>
        <w:t>The Shared Risk principle is defined in Recommendation ITU-R M.1545 [4].]</w:t>
      </w:r>
    </w:p>
    <w:p w14:paraId="086777F9" w14:textId="77777777" w:rsidR="000639BC" w:rsidRPr="00CA70A9" w:rsidRDefault="000639BC" w:rsidP="000639BC">
      <w:pPr>
        <w:rPr>
          <w:rFonts w:cs="v4.2.0"/>
        </w:rPr>
      </w:pPr>
      <w:r w:rsidRPr="00CA70A9">
        <w:rPr>
          <w:rFonts w:cs="v4.2.0"/>
        </w:rPr>
        <w:t>The actual measurement uncertainty of the Test System for the measurement of each parameter shall be included in the test report.</w:t>
      </w:r>
    </w:p>
    <w:p w14:paraId="04722E9A" w14:textId="77777777" w:rsidR="000639BC" w:rsidRPr="00CA70A9" w:rsidRDefault="000639BC" w:rsidP="000639BC">
      <w:pPr>
        <w:rPr>
          <w:rFonts w:cs="v4.2.0"/>
        </w:rPr>
      </w:pPr>
      <w:r w:rsidRPr="00CA70A9">
        <w:rPr>
          <w:rFonts w:cs="v4.2.0"/>
        </w:rPr>
        <w:t>The recorded value for the Test System uncertainty shall be, for each measurement, equal to or lower than the appropriate figure in subclause 4.1.2 of the present document.</w:t>
      </w:r>
    </w:p>
    <w:p w14:paraId="2B7284B1" w14:textId="77777777" w:rsidR="000639BC" w:rsidRPr="00CA70A9" w:rsidRDefault="000639BC" w:rsidP="000639BC">
      <w:pPr>
        <w:rPr>
          <w:rFonts w:cs="v4.2.0"/>
        </w:rPr>
      </w:pPr>
      <w:r w:rsidRPr="00CA70A9">
        <w:rPr>
          <w:rFonts w:cs="v4.2.0"/>
        </w:rPr>
        <w:t>If the Test System for a test is known to have a measurement uncertainty greater than that specified in subclause 4.1.2, it is still permitted to use this apparatus provided that an adjustment is made as follows.</w:t>
      </w:r>
    </w:p>
    <w:p w14:paraId="63593D5C" w14:textId="77777777" w:rsidR="000639BC" w:rsidRPr="00CA70A9" w:rsidRDefault="000639BC" w:rsidP="000639BC">
      <w:pPr>
        <w:rPr>
          <w:rFonts w:cs="v4.2.0"/>
        </w:rPr>
      </w:pPr>
      <w:r w:rsidRPr="00CA70A9">
        <w:rPr>
          <w:rFonts w:cs="v4.2.0"/>
        </w:rPr>
        <w:t xml:space="preserve">Any additional uncertainty in the Test System over and above that specified in subclause 4.1.2 shall be used to tighten the test requirement, making the test harder to pass. For some tests e.g. receiver tests, this may require modification of </w:t>
      </w:r>
      <w:r w:rsidRPr="00CA70A9">
        <w:rPr>
          <w:rFonts w:cs="v4.2.0"/>
        </w:rPr>
        <w:lastRenderedPageBreak/>
        <w:t>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51547261" w14:textId="77777777" w:rsidR="00D25FC8" w:rsidRDefault="00D25FC8" w:rsidP="00D25FC8">
      <w:pPr>
        <w:pStyle w:val="Heading2"/>
      </w:pPr>
      <w:bookmarkStart w:id="1480" w:name="_Toc481685274"/>
      <w:bookmarkStart w:id="1481" w:name="_Toc519006000"/>
      <w:r w:rsidRPr="004D3578">
        <w:t>4.2</w:t>
      </w:r>
      <w:r w:rsidRPr="004D3578">
        <w:tab/>
      </w:r>
      <w:r w:rsidRPr="00372C48">
        <w:t>Conducted requirement reference points</w:t>
      </w:r>
      <w:bookmarkEnd w:id="1480"/>
      <w:bookmarkEnd w:id="1481"/>
    </w:p>
    <w:p w14:paraId="449F9BC9" w14:textId="77777777" w:rsidR="000639BC" w:rsidRPr="00CA70A9" w:rsidRDefault="000639BC" w:rsidP="000639BC">
      <w:pPr>
        <w:pStyle w:val="Heading3"/>
      </w:pPr>
      <w:bookmarkStart w:id="1482" w:name="_Toc502932900"/>
      <w:bookmarkStart w:id="1483" w:name="_Hlk500512144"/>
      <w:bookmarkStart w:id="1484" w:name="_Toc519006001"/>
      <w:r w:rsidRPr="00CA70A9">
        <w:t>4.2.1</w:t>
      </w:r>
      <w:r w:rsidRPr="00CA70A9">
        <w:tab/>
      </w:r>
      <w:r w:rsidRPr="00CA70A9">
        <w:rPr>
          <w:i/>
        </w:rPr>
        <w:t>BS type 1-C</w:t>
      </w:r>
      <w:bookmarkEnd w:id="1482"/>
      <w:bookmarkEnd w:id="1484"/>
    </w:p>
    <w:bookmarkEnd w:id="1483"/>
    <w:p w14:paraId="3A2840AB" w14:textId="77777777" w:rsidR="000639BC" w:rsidRPr="00CA70A9" w:rsidRDefault="000639BC" w:rsidP="000639BC">
      <w:pPr>
        <w:rPr>
          <w:rFonts w:cs="v5.0.0"/>
        </w:rPr>
      </w:pPr>
      <w:r w:rsidRPr="00CA70A9">
        <w:rPr>
          <w:i/>
          <w:lang w:eastAsia="zh-CN"/>
        </w:rPr>
        <w:t>BS type 1-C</w:t>
      </w:r>
      <w:r w:rsidRPr="00CA70A9">
        <w:rPr>
          <w:lang w:eastAsia="zh-CN"/>
        </w:rPr>
        <w:t xml:space="preserve"> requirements are applied at the BS </w:t>
      </w:r>
      <w:r w:rsidRPr="00CA70A9">
        <w:rPr>
          <w:i/>
          <w:lang w:eastAsia="zh-CN"/>
        </w:rPr>
        <w:t>antenna connector</w:t>
      </w:r>
      <w:r w:rsidRPr="00CA70A9">
        <w:rPr>
          <w:lang w:eastAsia="zh-CN"/>
        </w:rPr>
        <w:t xml:space="preserve"> (port A) for a single transmitter or receiver </w:t>
      </w:r>
      <w:r w:rsidRPr="00CA70A9">
        <w:rPr>
          <w:rFonts w:cs="v5.0.0"/>
        </w:rPr>
        <w:t xml:space="preserve">with a full complement of transceivers for the configuration in normal operating conditions. If any external apparatus such as an amplifier, a filter or the combination of such devices is used, requirements apply at the far end </w:t>
      </w:r>
      <w:r w:rsidRPr="00CA70A9">
        <w:rPr>
          <w:rFonts w:cs="v5.0.0"/>
          <w:i/>
        </w:rPr>
        <w:t>antenna connector</w:t>
      </w:r>
      <w:r w:rsidRPr="00CA70A9">
        <w:rPr>
          <w:rFonts w:cs="v5.0.0"/>
        </w:rPr>
        <w:t xml:space="preserve"> (port B).</w:t>
      </w:r>
    </w:p>
    <w:p w14:paraId="3545A103" w14:textId="77777777" w:rsidR="000639BC" w:rsidRPr="00CA70A9" w:rsidRDefault="000639BC" w:rsidP="000639BC">
      <w:pPr>
        <w:pStyle w:val="TH"/>
      </w:pPr>
      <w:r w:rsidRPr="00CA70A9">
        <w:rPr>
          <w:noProof/>
          <w:lang w:val="en-US"/>
        </w:rPr>
        <w:drawing>
          <wp:inline distT="0" distB="0" distL="0" distR="0" wp14:anchorId="62063F47" wp14:editId="24B678B0">
            <wp:extent cx="6121400" cy="18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1400" cy="1822450"/>
                    </a:xfrm>
                    <a:prstGeom prst="rect">
                      <a:avLst/>
                    </a:prstGeom>
                    <a:noFill/>
                    <a:ln>
                      <a:noFill/>
                    </a:ln>
                  </pic:spPr>
                </pic:pic>
              </a:graphicData>
            </a:graphic>
          </wp:inline>
        </w:drawing>
      </w:r>
    </w:p>
    <w:p w14:paraId="4B3EAF1B" w14:textId="77777777" w:rsidR="000639BC" w:rsidRPr="00CA70A9" w:rsidRDefault="000639BC" w:rsidP="000639BC">
      <w:pPr>
        <w:pStyle w:val="TF"/>
      </w:pPr>
      <w:r w:rsidRPr="00CA70A9">
        <w:t xml:space="preserve">Figure 4.2.1-1: </w:t>
      </w:r>
      <w:r w:rsidRPr="00CA70A9">
        <w:rPr>
          <w:i/>
        </w:rPr>
        <w:t>BS type 1-C</w:t>
      </w:r>
      <w:r w:rsidRPr="00CA70A9">
        <w:t xml:space="preserve"> transmitter interface</w:t>
      </w:r>
    </w:p>
    <w:p w14:paraId="3ED06F6F" w14:textId="77777777" w:rsidR="000639BC" w:rsidRPr="00CA70A9" w:rsidRDefault="000639BC" w:rsidP="000639BC">
      <w:pPr>
        <w:pStyle w:val="TH"/>
      </w:pPr>
      <w:r w:rsidRPr="00CA70A9">
        <w:rPr>
          <w:noProof/>
          <w:lang w:val="en-US"/>
        </w:rPr>
        <w:drawing>
          <wp:inline distT="0" distB="0" distL="0" distR="0" wp14:anchorId="0740AF03" wp14:editId="5786CCF9">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D4FB9E2" w14:textId="77777777" w:rsidR="000639BC" w:rsidRPr="00CA70A9" w:rsidRDefault="000639BC" w:rsidP="000639BC">
      <w:pPr>
        <w:pStyle w:val="TF"/>
      </w:pPr>
      <w:r w:rsidRPr="00CA70A9">
        <w:t xml:space="preserve">Figure 4.2.1-2: </w:t>
      </w:r>
      <w:r w:rsidRPr="00CA70A9">
        <w:rPr>
          <w:i/>
        </w:rPr>
        <w:t>BS type 1-C</w:t>
      </w:r>
      <w:r w:rsidRPr="00CA70A9">
        <w:t xml:space="preserve"> receiver interface</w:t>
      </w:r>
    </w:p>
    <w:p w14:paraId="569AF4A8" w14:textId="77777777" w:rsidR="000639BC" w:rsidRPr="00CA70A9" w:rsidRDefault="000639BC" w:rsidP="000639BC">
      <w:pPr>
        <w:pStyle w:val="Heading3"/>
      </w:pPr>
      <w:bookmarkStart w:id="1485" w:name="_Toc502932901"/>
      <w:bookmarkStart w:id="1486" w:name="_Toc519006002"/>
      <w:r w:rsidRPr="00CA70A9">
        <w:t>4.2.2</w:t>
      </w:r>
      <w:r w:rsidRPr="00CA70A9">
        <w:tab/>
      </w:r>
      <w:r w:rsidRPr="00CA70A9">
        <w:rPr>
          <w:i/>
        </w:rPr>
        <w:t>BS type 1-H</w:t>
      </w:r>
      <w:bookmarkEnd w:id="1485"/>
      <w:bookmarkEnd w:id="1486"/>
    </w:p>
    <w:p w14:paraId="11A8BDE8" w14:textId="77777777" w:rsidR="000639BC" w:rsidRDefault="000639BC" w:rsidP="000639BC">
      <w:pPr>
        <w:rPr>
          <w:lang w:eastAsia="zh-CN"/>
        </w:rPr>
      </w:pPr>
      <w:r w:rsidRPr="00CA70A9">
        <w:rPr>
          <w:i/>
          <w:lang w:eastAsia="zh-CN"/>
        </w:rPr>
        <w:t>BS type 1-H</w:t>
      </w:r>
      <w:r w:rsidRPr="00CA70A9">
        <w:rPr>
          <w:lang w:eastAsia="zh-CN"/>
        </w:rPr>
        <w:t xml:space="preserve"> requirements are defined for two points of reference, signified by radiated requirements and conducted requirements.</w:t>
      </w:r>
    </w:p>
    <w:p w14:paraId="2B9214A2" w14:textId="03A393B8" w:rsidR="00B20FE8" w:rsidRPr="00CA70A9" w:rsidRDefault="00B20FE8" w:rsidP="000639BC">
      <w:pPr>
        <w:rPr>
          <w:lang w:eastAsia="zh-CN"/>
        </w:rPr>
      </w:pPr>
      <w:r>
        <w:rPr>
          <w:rFonts w:ascii="Arial" w:hAnsi="Arial"/>
          <w:b/>
          <w:noProof/>
          <w:lang w:val="en-US"/>
        </w:rPr>
        <w:lastRenderedPageBreak/>
        <w:drawing>
          <wp:inline distT="0" distB="0" distL="0" distR="0" wp14:anchorId="0716B562" wp14:editId="0A47E833">
            <wp:extent cx="61150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p w14:paraId="118A1DD7" w14:textId="7729471A" w:rsidR="000639BC" w:rsidRPr="00CA70A9" w:rsidRDefault="000639BC" w:rsidP="000639BC">
      <w:pPr>
        <w:pStyle w:val="TH"/>
      </w:pPr>
    </w:p>
    <w:p w14:paraId="7AA76930" w14:textId="77777777" w:rsidR="000639BC" w:rsidRPr="00CA70A9" w:rsidRDefault="000639BC" w:rsidP="000639BC">
      <w:pPr>
        <w:pStyle w:val="TF"/>
      </w:pPr>
      <w:r w:rsidRPr="00CA70A9">
        <w:t xml:space="preserve">Figure 4.2.2-1: Radiated and conducted reference points for </w:t>
      </w:r>
      <w:r w:rsidRPr="00CA70A9">
        <w:rPr>
          <w:i/>
        </w:rPr>
        <w:t>BS type 1-H</w:t>
      </w:r>
    </w:p>
    <w:p w14:paraId="6AC90635" w14:textId="4653D964" w:rsidR="00B20FE8" w:rsidRDefault="000639BC" w:rsidP="00B20FE8">
      <w:pPr>
        <w:rPr>
          <w:lang w:eastAsia="zh-CN"/>
        </w:rPr>
      </w:pPr>
      <w:r w:rsidRPr="00CA70A9">
        <w:rPr>
          <w:lang w:eastAsia="zh-CN"/>
        </w:rPr>
        <w:t xml:space="preserve">Radiated characteristics are defined over the air (OTA), where the </w:t>
      </w:r>
      <w:r w:rsidRPr="00CA70A9">
        <w:rPr>
          <w:i/>
          <w:lang w:eastAsia="sv-SE"/>
        </w:rPr>
        <w:t>operating band</w:t>
      </w:r>
      <w:r w:rsidRPr="00CA70A9">
        <w:rPr>
          <w:lang w:eastAsia="sv-SE"/>
        </w:rPr>
        <w:t xml:space="preserve"> specific</w:t>
      </w:r>
      <w:r w:rsidRPr="00CA70A9">
        <w:rPr>
          <w:lang w:eastAsia="zh-CN"/>
        </w:rPr>
        <w:t xml:space="preserve"> radiated interface is referred to as the </w:t>
      </w:r>
      <w:r w:rsidRPr="00CA70A9">
        <w:rPr>
          <w:i/>
          <w:lang w:eastAsia="zh-CN"/>
        </w:rPr>
        <w:t>Radiated Interface Boundary</w:t>
      </w:r>
      <w:r w:rsidRPr="00CA70A9">
        <w:rPr>
          <w:lang w:eastAsia="zh-CN"/>
        </w:rPr>
        <w:t xml:space="preserve"> (RIB). Radiated requirements are also referred to as OTA requirements. The (spatial) characteristics in which the OTA requirements apply are detailed for each requirement.</w:t>
      </w:r>
      <w:r w:rsidR="00B20FE8" w:rsidRPr="00B20FE8">
        <w:rPr>
          <w:lang w:eastAsia="zh-CN"/>
        </w:rPr>
        <w:t xml:space="preserve"> </w:t>
      </w:r>
    </w:p>
    <w:p w14:paraId="037B5D76" w14:textId="3D000F33" w:rsidR="000639BC" w:rsidRPr="00CA70A9" w:rsidRDefault="00B20FE8" w:rsidP="00B20FE8">
      <w:pPr>
        <w:pStyle w:val="NO"/>
        <w:rPr>
          <w:lang w:eastAsia="zh-CN"/>
        </w:rPr>
      </w:pPr>
      <w:r w:rsidRPr="008F3FEB">
        <w:t>NOTE:</w:t>
      </w:r>
      <w:r w:rsidRPr="008F3FEB">
        <w:tab/>
      </w:r>
      <w:r w:rsidRPr="00037F30">
        <w:t>Radiated</w:t>
      </w:r>
      <w:r>
        <w:t xml:space="preserve"> conformance requirements are captured in TS 38.141-2 [3] and are out of scope of this specification</w:t>
      </w:r>
      <w:r w:rsidRPr="008F3FEB">
        <w:t>.</w:t>
      </w:r>
    </w:p>
    <w:p w14:paraId="2EBD37A2" w14:textId="77777777" w:rsidR="000639BC" w:rsidRPr="00CA70A9" w:rsidRDefault="000639BC" w:rsidP="000639BC">
      <w:pPr>
        <w:rPr>
          <w:lang w:eastAsia="zh-CN"/>
        </w:rPr>
      </w:pPr>
      <w:r w:rsidRPr="00CA70A9">
        <w:rPr>
          <w:lang w:eastAsia="zh-CN"/>
        </w:rPr>
        <w:t xml:space="preserve">Conducted characteristics are defined at individual or groups of </w:t>
      </w:r>
      <w:r w:rsidRPr="00CA70A9">
        <w:rPr>
          <w:i/>
          <w:lang w:eastAsia="zh-CN"/>
        </w:rPr>
        <w:t xml:space="preserve">TAB connectors </w:t>
      </w:r>
      <w:r w:rsidRPr="00CA70A9">
        <w:rPr>
          <w:lang w:eastAsia="zh-CN"/>
        </w:rPr>
        <w:t xml:space="preserve">at the </w:t>
      </w:r>
      <w:r w:rsidRPr="00CA70A9">
        <w:rPr>
          <w:i/>
          <w:lang w:eastAsia="zh-CN"/>
        </w:rPr>
        <w:t>transceiver array boundary</w:t>
      </w:r>
      <w:r w:rsidRPr="00CA70A9">
        <w:rPr>
          <w:lang w:eastAsia="zh-CN"/>
        </w:rPr>
        <w:t>, which is the conducted interface between the transceiver unit array and the composite antenna.</w:t>
      </w:r>
    </w:p>
    <w:p w14:paraId="2C0C0B6F" w14:textId="77777777" w:rsidR="000639BC" w:rsidRPr="00CA70A9" w:rsidRDefault="000639BC" w:rsidP="000639BC">
      <w:r w:rsidRPr="00CA70A9">
        <w:t>The transceiver unit array is part of the composite transceiver functionality generating modulated transmit signal structures and performing receiver combining and demodulation.</w:t>
      </w:r>
    </w:p>
    <w:p w14:paraId="651F6309" w14:textId="77777777" w:rsidR="000639BC" w:rsidRPr="00CA70A9" w:rsidRDefault="000639BC" w:rsidP="000639BC">
      <w:pPr>
        <w:rPr>
          <w:lang w:eastAsia="zh-CN"/>
        </w:rPr>
      </w:pPr>
      <w:r w:rsidRPr="00CA70A9">
        <w:rPr>
          <w:lang w:eastAsia="zh-CN"/>
        </w:rPr>
        <w:t>The transceiver unit array contains an implementation specific number of transmitter units and an implementation specific number of receiver units. Transmitter units and receiver units may be combined into transceiver units.</w:t>
      </w:r>
      <w:r w:rsidRPr="00CA70A9">
        <w:rPr>
          <w:rFonts w:eastAsia="MS Mincho"/>
        </w:rPr>
        <w:t xml:space="preserve"> The transmitter/receiver units have the ability to transmit/receive </w:t>
      </w:r>
      <w:r w:rsidRPr="00CA70A9">
        <w:t>parallel independent modulated symbol streams</w:t>
      </w:r>
      <w:r w:rsidRPr="00CA70A9">
        <w:rPr>
          <w:rFonts w:eastAsia="MS Mincho"/>
        </w:rPr>
        <w:t>.</w:t>
      </w:r>
      <w:r w:rsidRPr="00CA70A9">
        <w:rPr>
          <w:lang w:eastAsia="x-none"/>
        </w:rPr>
        <w:t xml:space="preserve"> </w:t>
      </w:r>
    </w:p>
    <w:p w14:paraId="00273594" w14:textId="77777777" w:rsidR="000639BC" w:rsidRPr="00CA70A9" w:rsidRDefault="000639BC" w:rsidP="000639BC">
      <w:pPr>
        <w:rPr>
          <w:lang w:eastAsia="zh-CN"/>
        </w:rPr>
      </w:pPr>
      <w:r w:rsidRPr="00CA70A9">
        <w:rPr>
          <w:lang w:eastAsia="zh-CN"/>
        </w:rPr>
        <w:t xml:space="preserve">The composite antenna contains a radio distribution network (RDN) and an antenna array. The RDN is a </w:t>
      </w:r>
      <w:r w:rsidRPr="00CA70A9">
        <w:t>linear passive network which distributes the RF power generated by the transceiver unit array to the antenna array, and/or distributes the radio signals collected by the antenna array to the transceiver unit array</w:t>
      </w:r>
      <w:r w:rsidRPr="00CA70A9">
        <w:rPr>
          <w:lang w:eastAsia="zh-CN"/>
        </w:rPr>
        <w:t>, in an implementation specific way.</w:t>
      </w:r>
    </w:p>
    <w:p w14:paraId="7B3F120E" w14:textId="77777777" w:rsidR="000639BC" w:rsidRPr="000639BC" w:rsidRDefault="000639BC" w:rsidP="00B81173">
      <w:r w:rsidRPr="00CA70A9">
        <w:t xml:space="preserve">How a conducted requirement is applied to the </w:t>
      </w:r>
      <w:r w:rsidRPr="00CA70A9">
        <w:rPr>
          <w:i/>
        </w:rPr>
        <w:t>transceiver array boundary</w:t>
      </w:r>
      <w:r w:rsidRPr="00CA70A9">
        <w:t xml:space="preserve"> is detailed in the respective requirement subclause</w:t>
      </w:r>
      <w:r w:rsidRPr="00CA70A9">
        <w:rPr>
          <w:lang w:eastAsia="zh-CN"/>
        </w:rPr>
        <w:t>.</w:t>
      </w:r>
    </w:p>
    <w:p w14:paraId="3DA49222" w14:textId="77777777" w:rsidR="00D25FC8" w:rsidRDefault="00D25FC8" w:rsidP="00D25FC8">
      <w:pPr>
        <w:pStyle w:val="Heading2"/>
        <w:rPr>
          <w:lang w:eastAsia="zh-CN"/>
        </w:rPr>
      </w:pPr>
      <w:bookmarkStart w:id="1487" w:name="_Toc478505641"/>
      <w:bookmarkStart w:id="1488" w:name="_Toc481685275"/>
      <w:bookmarkStart w:id="1489" w:name="_Toc519006003"/>
      <w:r w:rsidRPr="00624D1A">
        <w:rPr>
          <w:snapToGrid w:val="0"/>
        </w:rPr>
        <w:t>4.3</w:t>
      </w:r>
      <w:r w:rsidRPr="00624D1A">
        <w:rPr>
          <w:snapToGrid w:val="0"/>
        </w:rPr>
        <w:tab/>
      </w:r>
      <w:r w:rsidRPr="00624D1A">
        <w:rPr>
          <w:rFonts w:hint="eastAsia"/>
          <w:lang w:eastAsia="zh-CN"/>
        </w:rPr>
        <w:t>Base station classes</w:t>
      </w:r>
      <w:bookmarkEnd w:id="1487"/>
      <w:bookmarkEnd w:id="1488"/>
      <w:bookmarkEnd w:id="1489"/>
    </w:p>
    <w:p w14:paraId="79139DEA" w14:textId="096BCBCB" w:rsidR="00B81173" w:rsidRPr="00CA70A9" w:rsidRDefault="00B81173" w:rsidP="00926F59">
      <w:bookmarkStart w:id="1490" w:name="_Hlk487019015"/>
      <w:bookmarkStart w:id="1491" w:name="_Hlk497643052"/>
      <w:r w:rsidRPr="00CA70A9">
        <w:t xml:space="preserve">The requirements in this specification apply to Wide Area Base Stations, Medium Range Base Stations and Local Area Base Stations unless otherwise stated. </w:t>
      </w:r>
      <w:bookmarkEnd w:id="1490"/>
    </w:p>
    <w:p w14:paraId="009E1C03" w14:textId="77777777" w:rsidR="00B81173" w:rsidRPr="00CA70A9" w:rsidRDefault="00B81173" w:rsidP="00B81173">
      <w:r w:rsidRPr="00CA70A9">
        <w:t xml:space="preserve">BS classes for </w:t>
      </w:r>
      <w:r w:rsidRPr="00CA70A9">
        <w:rPr>
          <w:i/>
        </w:rPr>
        <w:t>BS type 1-C</w:t>
      </w:r>
      <w:r w:rsidRPr="00CA70A9">
        <w:t xml:space="preserve"> and 1-H are defined as indicated below:</w:t>
      </w:r>
    </w:p>
    <w:p w14:paraId="4CA55842" w14:textId="77777777" w:rsidR="00B81173" w:rsidRPr="00CA70A9" w:rsidRDefault="00B81173" w:rsidP="00B81173">
      <w:pPr>
        <w:pStyle w:val="B1"/>
      </w:pPr>
      <w:r w:rsidRPr="00CA70A9">
        <w:t>-</w:t>
      </w:r>
      <w:r w:rsidRPr="00CA70A9">
        <w:tab/>
        <w:t>Wide Area Base Stations are characterised by requirements derived from Macro Cell scenarios with a BS to UE minimum coupling loss equal to 70 dB.</w:t>
      </w:r>
    </w:p>
    <w:p w14:paraId="7E37CC84" w14:textId="77777777" w:rsidR="00B81173" w:rsidRPr="00CA70A9" w:rsidRDefault="00B81173" w:rsidP="00B81173">
      <w:pPr>
        <w:pStyle w:val="B1"/>
      </w:pPr>
      <w:r w:rsidRPr="00CA70A9">
        <w:t>-</w:t>
      </w:r>
      <w:r w:rsidRPr="00CA70A9">
        <w:tab/>
        <w:t>Medium Range Base Stations are characterised by requirements derived from Micro Cell scenarios with a BS to UE minimum coupling loss equals to 53 dB.</w:t>
      </w:r>
    </w:p>
    <w:p w14:paraId="3DADE8E0" w14:textId="77777777" w:rsidR="00B81173" w:rsidRPr="00CA70A9" w:rsidRDefault="00B81173" w:rsidP="00B81173">
      <w:pPr>
        <w:pStyle w:val="B1"/>
      </w:pPr>
      <w:r w:rsidRPr="00CA70A9">
        <w:t>-</w:t>
      </w:r>
      <w:r w:rsidRPr="00CA70A9">
        <w:tab/>
        <w:t>Local Area Base Stations are characterised by requirements derived from Pico Cell scenarios with a BS to minimum coupling loss equal to 45 dB.</w:t>
      </w:r>
      <w:bookmarkEnd w:id="1491"/>
    </w:p>
    <w:p w14:paraId="6D86EB8E" w14:textId="77777777" w:rsidR="00D25FC8" w:rsidRDefault="00D25FC8" w:rsidP="00D25FC8">
      <w:pPr>
        <w:pStyle w:val="Heading2"/>
        <w:rPr>
          <w:lang w:eastAsia="zh-CN"/>
        </w:rPr>
      </w:pPr>
      <w:bookmarkStart w:id="1492" w:name="_Toc478505642"/>
      <w:bookmarkStart w:id="1493" w:name="_Toc481685276"/>
      <w:bookmarkStart w:id="1494" w:name="_Toc519006004"/>
      <w:r w:rsidRPr="00624D1A">
        <w:rPr>
          <w:lang w:eastAsia="zh-CN"/>
        </w:rPr>
        <w:lastRenderedPageBreak/>
        <w:t>4.4</w:t>
      </w:r>
      <w:r w:rsidRPr="00624D1A">
        <w:rPr>
          <w:lang w:eastAsia="zh-CN"/>
        </w:rPr>
        <w:tab/>
        <w:t>Regional requirements</w:t>
      </w:r>
      <w:bookmarkEnd w:id="1492"/>
      <w:bookmarkEnd w:id="1493"/>
      <w:bookmarkEnd w:id="1494"/>
    </w:p>
    <w:p w14:paraId="6E47DD47" w14:textId="77777777" w:rsidR="00B81173" w:rsidRPr="00CA70A9" w:rsidRDefault="00B81173" w:rsidP="00B81173">
      <w:pPr>
        <w:keepNext/>
        <w:keepLines/>
        <w:rPr>
          <w:rFonts w:cs="v5.0.0"/>
        </w:rPr>
      </w:pPr>
      <w:bookmarkStart w:id="1495" w:name="_Hlk494310507"/>
      <w:r w:rsidRPr="00CA70A9">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1495"/>
    <w:p w14:paraId="5600F084" w14:textId="77777777" w:rsidR="00B81173" w:rsidRPr="00CA70A9" w:rsidRDefault="00B81173" w:rsidP="00B81173">
      <w:r w:rsidRPr="00CA70A9">
        <w:t xml:space="preserve">Table 4.4-1 lists all requirements in the present specification that may be applied differently in different regions. </w:t>
      </w:r>
    </w:p>
    <w:p w14:paraId="7D17DE60" w14:textId="77777777" w:rsidR="00B81173" w:rsidRPr="00CA70A9" w:rsidRDefault="00B81173" w:rsidP="00B81173">
      <w:pPr>
        <w:pStyle w:val="TH"/>
        <w:rPr>
          <w:rFonts w:cs="v5.0.0"/>
        </w:rPr>
      </w:pPr>
      <w:r w:rsidRPr="00CA70A9">
        <w:t>Table 4.4-1: List of regional requirements</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7"/>
        <w:gridCol w:w="2592"/>
        <w:gridCol w:w="5798"/>
      </w:tblGrid>
      <w:tr w:rsidR="00B81173" w:rsidRPr="00CA70A9" w14:paraId="33296C5A" w14:textId="77777777" w:rsidTr="00A967D9">
        <w:trPr>
          <w:cantSplit/>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auto"/>
          </w:tcPr>
          <w:p w14:paraId="17BB14B2" w14:textId="77777777" w:rsidR="00B81173" w:rsidRPr="00CA70A9" w:rsidRDefault="00B81173" w:rsidP="00A967D9">
            <w:pPr>
              <w:pStyle w:val="TAH"/>
              <w:rPr>
                <w:lang w:eastAsia="ja-JP"/>
              </w:rPr>
            </w:pPr>
            <w:r w:rsidRPr="00CA70A9">
              <w:rPr>
                <w:lang w:eastAsia="ja-JP"/>
              </w:rPr>
              <w:t xml:space="preserve">Clause </w:t>
            </w:r>
            <w:commentRangeStart w:id="1496"/>
            <w:r w:rsidRPr="00CA70A9">
              <w:rPr>
                <w:lang w:eastAsia="ja-JP"/>
              </w:rPr>
              <w:t>number</w:t>
            </w:r>
            <w:commentRangeEnd w:id="1496"/>
            <w:r w:rsidRPr="00CA70A9">
              <w:rPr>
                <w:rStyle w:val="CommentReference"/>
                <w:rFonts w:ascii="Times New Roman" w:hAnsi="Times New Roman"/>
                <w:b w:val="0"/>
              </w:rPr>
              <w:commentReference w:id="1496"/>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7F15A20A" w14:textId="77777777" w:rsidR="00B81173" w:rsidRPr="00CA70A9" w:rsidRDefault="00B81173" w:rsidP="00A967D9">
            <w:pPr>
              <w:pStyle w:val="TAH"/>
              <w:rPr>
                <w:lang w:eastAsia="ja-JP"/>
              </w:rPr>
            </w:pPr>
            <w:r w:rsidRPr="00CA70A9">
              <w:rPr>
                <w:lang w:eastAsia="ja-JP"/>
              </w:rPr>
              <w:t>Requirement</w:t>
            </w:r>
          </w:p>
        </w:tc>
        <w:tc>
          <w:tcPr>
            <w:tcW w:w="3040" w:type="pct"/>
            <w:tcBorders>
              <w:top w:val="single" w:sz="4" w:space="0" w:color="auto"/>
              <w:left w:val="single" w:sz="4" w:space="0" w:color="auto"/>
              <w:bottom w:val="single" w:sz="4" w:space="0" w:color="auto"/>
              <w:right w:val="single" w:sz="4" w:space="0" w:color="auto"/>
            </w:tcBorders>
            <w:shd w:val="clear" w:color="auto" w:fill="auto"/>
          </w:tcPr>
          <w:p w14:paraId="7BF64E5E" w14:textId="77777777" w:rsidR="00B81173" w:rsidRPr="00CA70A9" w:rsidRDefault="00B81173" w:rsidP="00A967D9">
            <w:pPr>
              <w:pStyle w:val="TAH"/>
              <w:rPr>
                <w:lang w:eastAsia="ja-JP"/>
              </w:rPr>
            </w:pPr>
            <w:r w:rsidRPr="00CA70A9">
              <w:rPr>
                <w:lang w:eastAsia="ja-JP"/>
              </w:rPr>
              <w:t>Comments</w:t>
            </w:r>
          </w:p>
        </w:tc>
      </w:tr>
      <w:tr w:rsidR="00B81173" w:rsidRPr="00CA70A9" w14:paraId="3B4A4A61"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572E8A71"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2F81F169" w14:textId="77777777" w:rsidR="00B81173" w:rsidRPr="00CA70A9" w:rsidRDefault="00B81173" w:rsidP="00A967D9">
            <w:pPr>
              <w:pStyle w:val="TAC"/>
              <w:rPr>
                <w:rFonts w:cs="Arial"/>
                <w:lang w:eastAsia="ja-JP"/>
              </w:rPr>
            </w:pPr>
            <w:r w:rsidRPr="00CA70A9">
              <w:rPr>
                <w:rFonts w:cs="Arial"/>
              </w:rPr>
              <w:t>Operating bands</w:t>
            </w:r>
          </w:p>
        </w:tc>
        <w:tc>
          <w:tcPr>
            <w:tcW w:w="3040" w:type="pct"/>
            <w:tcBorders>
              <w:top w:val="single" w:sz="4" w:space="0" w:color="auto"/>
              <w:left w:val="single" w:sz="4" w:space="0" w:color="auto"/>
              <w:bottom w:val="single" w:sz="4" w:space="0" w:color="auto"/>
              <w:right w:val="single" w:sz="4" w:space="0" w:color="auto"/>
            </w:tcBorders>
          </w:tcPr>
          <w:p w14:paraId="27171340" w14:textId="77777777" w:rsidR="00B81173" w:rsidRPr="00CA70A9" w:rsidRDefault="00B81173" w:rsidP="00A967D9">
            <w:pPr>
              <w:pStyle w:val="TAL"/>
              <w:rPr>
                <w:rFonts w:cs="Arial"/>
                <w:lang w:eastAsia="ja-JP"/>
              </w:rPr>
            </w:pPr>
            <w:r w:rsidRPr="00CA70A9">
              <w:t>Some NR operating bands may be applied regionally.</w:t>
            </w:r>
          </w:p>
        </w:tc>
      </w:tr>
      <w:tr w:rsidR="00B81173" w:rsidRPr="00CA70A9" w14:paraId="4F68926B"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C1433B2"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66DA96F1" w14:textId="6B163446" w:rsidR="00B81173" w:rsidRPr="00CA70A9" w:rsidRDefault="00B81173" w:rsidP="00145875">
            <w:pPr>
              <w:pStyle w:val="TAC"/>
              <w:rPr>
                <w:rFonts w:cs="Arial"/>
                <w:lang w:eastAsia="ja-JP"/>
              </w:rPr>
            </w:pPr>
            <w:r w:rsidRPr="00CA70A9">
              <w:rPr>
                <w:rFonts w:cs="Arial"/>
              </w:rPr>
              <w:t>Occupied bandwidth</w:t>
            </w:r>
          </w:p>
        </w:tc>
        <w:tc>
          <w:tcPr>
            <w:tcW w:w="3040" w:type="pct"/>
            <w:tcBorders>
              <w:top w:val="single" w:sz="4" w:space="0" w:color="auto"/>
              <w:left w:val="single" w:sz="4" w:space="0" w:color="auto"/>
              <w:bottom w:val="single" w:sz="4" w:space="0" w:color="auto"/>
              <w:right w:val="single" w:sz="4" w:space="0" w:color="auto"/>
            </w:tcBorders>
          </w:tcPr>
          <w:p w14:paraId="6ADD85F2" w14:textId="77777777" w:rsidR="00B81173" w:rsidRPr="00CA70A9" w:rsidRDefault="00B81173" w:rsidP="00A967D9">
            <w:pPr>
              <w:pStyle w:val="TAL"/>
              <w:rPr>
                <w:rFonts w:cs="Arial"/>
                <w:lang w:eastAsia="ja-JP"/>
              </w:rPr>
            </w:pPr>
            <w:r w:rsidRPr="00CA70A9">
              <w:t>The requirement may be applied regionally. There may also be regional requirements to declare the occupied bandwidth according to the definition in present specification.</w:t>
            </w:r>
          </w:p>
        </w:tc>
      </w:tr>
      <w:tr w:rsidR="00B81173" w:rsidRPr="00CA70A9" w14:paraId="5BE04C4C"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79C5F64C"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5EFCB7ED" w14:textId="23AE3C48" w:rsidR="00B81173" w:rsidRPr="00CA70A9" w:rsidRDefault="00B81173" w:rsidP="00D461AC">
            <w:pPr>
              <w:pStyle w:val="TAC"/>
              <w:rPr>
                <w:rFonts w:cs="Arial"/>
                <w:lang w:eastAsia="ja-JP"/>
              </w:rPr>
            </w:pPr>
            <w:r w:rsidRPr="00CA70A9">
              <w:t>Absolute ACLR</w:t>
            </w:r>
          </w:p>
        </w:tc>
        <w:tc>
          <w:tcPr>
            <w:tcW w:w="3040" w:type="pct"/>
            <w:tcBorders>
              <w:top w:val="single" w:sz="4" w:space="0" w:color="auto"/>
              <w:left w:val="single" w:sz="4" w:space="0" w:color="auto"/>
              <w:bottom w:val="single" w:sz="4" w:space="0" w:color="auto"/>
              <w:right w:val="single" w:sz="4" w:space="0" w:color="auto"/>
            </w:tcBorders>
          </w:tcPr>
          <w:p w14:paraId="2028E4DA" w14:textId="6E4B6E58" w:rsidR="00B81173" w:rsidRPr="00CA70A9" w:rsidRDefault="00B81173" w:rsidP="00D461AC">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t xml:space="preserve"> </w:t>
            </w:r>
            <w:r w:rsidRPr="00CA70A9">
              <w:t>applicable, unless stated differently in regional regulation.</w:t>
            </w:r>
          </w:p>
        </w:tc>
      </w:tr>
      <w:tr w:rsidR="00B81173" w:rsidRPr="00CA70A9" w14:paraId="7D20997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46DBD5ED"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AAAC886" w14:textId="77777777" w:rsidR="00B81173" w:rsidRPr="00CA70A9" w:rsidRDefault="00B81173" w:rsidP="00A967D9">
            <w:pPr>
              <w:pStyle w:val="TAC"/>
              <w:rPr>
                <w:rFonts w:cs="Arial"/>
                <w:lang w:eastAsia="ja-JP"/>
              </w:rPr>
            </w:pPr>
            <w:r w:rsidRPr="00CA70A9">
              <w:t>Limits in FCC Title 47</w:t>
            </w:r>
          </w:p>
        </w:tc>
        <w:tc>
          <w:tcPr>
            <w:tcW w:w="3040" w:type="pct"/>
            <w:tcBorders>
              <w:top w:val="single" w:sz="4" w:space="0" w:color="auto"/>
              <w:left w:val="single" w:sz="4" w:space="0" w:color="auto"/>
              <w:bottom w:val="single" w:sz="4" w:space="0" w:color="auto"/>
              <w:right w:val="single" w:sz="4" w:space="0" w:color="auto"/>
            </w:tcBorders>
          </w:tcPr>
          <w:p w14:paraId="04DBBE4F" w14:textId="77777777" w:rsidR="00B81173" w:rsidRPr="00CA70A9" w:rsidRDefault="00B81173" w:rsidP="00A967D9">
            <w:pPr>
              <w:pStyle w:val="TAL"/>
              <w:rPr>
                <w:rFonts w:cs="Arial"/>
                <w:lang w:eastAsia="ja-JP"/>
              </w:rPr>
            </w:pPr>
            <w:r w:rsidRPr="00CA70A9">
              <w:rPr>
                <w:rFonts w:cs="Arial"/>
                <w:lang w:eastAsia="ja-JP"/>
              </w:rPr>
              <w:t>The BS may have to comply with the additional requirements, when deployed in regions where those limits are applied, and under the conditions declared by the manufacturer.</w:t>
            </w:r>
          </w:p>
        </w:tc>
      </w:tr>
      <w:tr w:rsidR="00B81173" w:rsidRPr="00CA70A9" w14:paraId="221F433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6AC4FFB"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4286CD5D" w14:textId="67C3BF1E" w:rsidR="00B81173" w:rsidRPr="00CA70A9" w:rsidRDefault="00B81173" w:rsidP="00145875">
            <w:pPr>
              <w:pStyle w:val="TAC"/>
              <w:rPr>
                <w:rFonts w:cs="Arial"/>
                <w:lang w:eastAsia="ja-JP"/>
              </w:rPr>
            </w:pPr>
            <w:r w:rsidRPr="00CA70A9">
              <w:rPr>
                <w:rFonts w:cs="Arial"/>
              </w:rPr>
              <w:t>Operating band unwanted emissions</w:t>
            </w:r>
          </w:p>
        </w:tc>
        <w:tc>
          <w:tcPr>
            <w:tcW w:w="3040" w:type="pct"/>
            <w:tcBorders>
              <w:top w:val="single" w:sz="4" w:space="0" w:color="auto"/>
              <w:left w:val="single" w:sz="4" w:space="0" w:color="auto"/>
              <w:bottom w:val="single" w:sz="4" w:space="0" w:color="auto"/>
              <w:right w:val="single" w:sz="4" w:space="0" w:color="auto"/>
            </w:tcBorders>
          </w:tcPr>
          <w:p w14:paraId="4881441F" w14:textId="5B87D4C3"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7D5946CE"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4624250"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C3AE6B3" w14:textId="10D73205" w:rsidR="00B81173" w:rsidRPr="00CA70A9" w:rsidRDefault="00B81173" w:rsidP="00145875">
            <w:pPr>
              <w:pStyle w:val="TAC"/>
              <w:rPr>
                <w:rFonts w:cs="Arial"/>
                <w:lang w:eastAsia="ja-JP"/>
              </w:rPr>
            </w:pPr>
            <w:r w:rsidRPr="00CA70A9">
              <w:rPr>
                <w:rFonts w:cs="Arial"/>
              </w:rPr>
              <w:t>Tx spurious emissions</w:t>
            </w:r>
          </w:p>
        </w:tc>
        <w:tc>
          <w:tcPr>
            <w:tcW w:w="3040" w:type="pct"/>
            <w:tcBorders>
              <w:top w:val="single" w:sz="4" w:space="0" w:color="auto"/>
              <w:left w:val="single" w:sz="4" w:space="0" w:color="auto"/>
              <w:bottom w:val="single" w:sz="4" w:space="0" w:color="auto"/>
              <w:right w:val="single" w:sz="4" w:space="0" w:color="auto"/>
            </w:tcBorders>
          </w:tcPr>
          <w:p w14:paraId="7AB15D41" w14:textId="77777777" w:rsidR="00B81173" w:rsidRPr="00CA70A9" w:rsidRDefault="00B81173" w:rsidP="00A967D9">
            <w:pPr>
              <w:pStyle w:val="TAL"/>
              <w:rPr>
                <w:rFonts w:cs="Arial"/>
                <w:lang w:eastAsia="ja-JP"/>
              </w:rPr>
            </w:pPr>
            <w:r w:rsidRPr="00CA70A9">
              <w:rPr>
                <w:rFonts w:cs="Arial"/>
                <w:lang w:eastAsia="ja-JP"/>
              </w:rPr>
              <w:t xml:space="preserve">Category A or Category B spurious emission limits, as defined in ITU-R Recommendation SM.329 [2], may apply regionally.  </w:t>
            </w:r>
          </w:p>
          <w:p w14:paraId="01538D1D" w14:textId="2AA69C3F"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683791C3"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4FE52A8"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5D311D9C" w14:textId="50F5833A" w:rsidR="00B81173" w:rsidRPr="00CA70A9" w:rsidRDefault="00B81173" w:rsidP="00145875">
            <w:pPr>
              <w:pStyle w:val="TAC"/>
              <w:rPr>
                <w:rFonts w:cs="Arial"/>
              </w:rPr>
            </w:pPr>
            <w:r w:rsidRPr="00CA70A9">
              <w:rPr>
                <w:rFonts w:cs="Arial"/>
              </w:rPr>
              <w:t>Tx spurious emissions: additional requirements</w:t>
            </w:r>
          </w:p>
        </w:tc>
        <w:tc>
          <w:tcPr>
            <w:tcW w:w="3040" w:type="pct"/>
            <w:tcBorders>
              <w:top w:val="single" w:sz="4" w:space="0" w:color="auto"/>
              <w:left w:val="single" w:sz="4" w:space="0" w:color="auto"/>
              <w:bottom w:val="single" w:sz="4" w:space="0" w:color="auto"/>
              <w:right w:val="single" w:sz="4" w:space="0" w:color="auto"/>
            </w:tcBorders>
          </w:tcPr>
          <w:p w14:paraId="4049BF2A" w14:textId="77777777" w:rsidR="00B81173" w:rsidRPr="00CA70A9" w:rsidRDefault="00B81173" w:rsidP="00A967D9">
            <w:pPr>
              <w:pStyle w:val="TAL"/>
              <w:rPr>
                <w:rFonts w:cs="Arial"/>
                <w:lang w:eastAsia="ja-JP"/>
              </w:rPr>
            </w:pPr>
            <w:r w:rsidRPr="00CA70A9">
              <w:t>These requirements may be applied for the protection of system operating in frequency ranges other than the BS operating band.</w:t>
            </w:r>
          </w:p>
        </w:tc>
      </w:tr>
      <w:tr w:rsidR="00B81173" w:rsidRPr="00CA70A9" w14:paraId="763D0714"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36DFC812"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43A5D63F" w14:textId="51C9C4A2" w:rsidR="00B81173" w:rsidRPr="00CA70A9" w:rsidRDefault="00B81173" w:rsidP="00145875">
            <w:pPr>
              <w:pStyle w:val="TAC"/>
              <w:rPr>
                <w:rFonts w:cs="Arial"/>
              </w:rPr>
            </w:pPr>
            <w:r w:rsidRPr="00CA70A9">
              <w:t>Rx spurious emissions</w:t>
            </w:r>
          </w:p>
        </w:tc>
        <w:tc>
          <w:tcPr>
            <w:tcW w:w="3040" w:type="pct"/>
            <w:tcBorders>
              <w:top w:val="single" w:sz="4" w:space="0" w:color="auto"/>
              <w:left w:val="single" w:sz="4" w:space="0" w:color="auto"/>
              <w:bottom w:val="single" w:sz="4" w:space="0" w:color="auto"/>
              <w:right w:val="single" w:sz="4" w:space="0" w:color="auto"/>
            </w:tcBorders>
          </w:tcPr>
          <w:p w14:paraId="4C1900B5" w14:textId="44896793"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752C7DFD"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1E45769D"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69E431AF" w14:textId="6DD94D90" w:rsidR="00B81173" w:rsidRPr="00CA70A9" w:rsidRDefault="00B81173" w:rsidP="00A967D9">
            <w:pPr>
              <w:pStyle w:val="TAC"/>
              <w:rPr>
                <w:rFonts w:cs="Arial"/>
              </w:rPr>
            </w:pPr>
          </w:p>
        </w:tc>
        <w:tc>
          <w:tcPr>
            <w:tcW w:w="3040" w:type="pct"/>
            <w:tcBorders>
              <w:top w:val="single" w:sz="4" w:space="0" w:color="auto"/>
              <w:left w:val="single" w:sz="4" w:space="0" w:color="auto"/>
              <w:bottom w:val="single" w:sz="4" w:space="0" w:color="auto"/>
              <w:right w:val="single" w:sz="4" w:space="0" w:color="auto"/>
            </w:tcBorders>
          </w:tcPr>
          <w:p w14:paraId="7252FFCE" w14:textId="15A8D359" w:rsidR="00B81173" w:rsidRPr="00CA70A9" w:rsidRDefault="00B81173" w:rsidP="00A967D9">
            <w:pPr>
              <w:pStyle w:val="TAL"/>
              <w:rPr>
                <w:rFonts w:cs="Arial"/>
                <w:lang w:eastAsia="ja-JP"/>
              </w:rPr>
            </w:pPr>
          </w:p>
        </w:tc>
      </w:tr>
    </w:tbl>
    <w:p w14:paraId="1DBE8074" w14:textId="77777777" w:rsidR="00B81173" w:rsidRPr="00B81173" w:rsidRDefault="00B81173" w:rsidP="00B81173">
      <w:pPr>
        <w:rPr>
          <w:lang w:eastAsia="zh-CN"/>
        </w:rPr>
      </w:pPr>
    </w:p>
    <w:p w14:paraId="6C07922E" w14:textId="77777777" w:rsidR="00D25FC8" w:rsidRDefault="00D25FC8" w:rsidP="00D25FC8">
      <w:pPr>
        <w:pStyle w:val="Heading2"/>
        <w:rPr>
          <w:rFonts w:cs="v4.2.0"/>
        </w:rPr>
      </w:pPr>
      <w:bookmarkStart w:id="1497" w:name="_Toc440014524"/>
      <w:bookmarkStart w:id="1498" w:name="_Toc481685279"/>
      <w:bookmarkStart w:id="1499" w:name="_Toc519006005"/>
      <w:r w:rsidRPr="00E2693F">
        <w:rPr>
          <w:rFonts w:cs="v4.2.0"/>
        </w:rPr>
        <w:t>4.</w:t>
      </w:r>
      <w:r w:rsidR="005E656E">
        <w:rPr>
          <w:rFonts w:cs="v4.2.0"/>
        </w:rPr>
        <w:t>5</w:t>
      </w:r>
      <w:r w:rsidR="000E354B">
        <w:rPr>
          <w:rFonts w:cs="v4.2.0"/>
        </w:rPr>
        <w:tab/>
        <w:t>BS c</w:t>
      </w:r>
      <w:r w:rsidRPr="00E2693F">
        <w:rPr>
          <w:rFonts w:cs="v4.2.0"/>
        </w:rPr>
        <w:t>onfigurations</w:t>
      </w:r>
      <w:bookmarkEnd w:id="1497"/>
      <w:bookmarkEnd w:id="1498"/>
      <w:bookmarkEnd w:id="1499"/>
    </w:p>
    <w:p w14:paraId="18221EF8" w14:textId="77777777" w:rsidR="00CB7B14" w:rsidRPr="00CA70A9" w:rsidRDefault="00CB7B14" w:rsidP="00CB7B14">
      <w:pPr>
        <w:pStyle w:val="Heading3"/>
      </w:pPr>
      <w:bookmarkStart w:id="1500" w:name="_Toc506829378"/>
      <w:bookmarkStart w:id="1501" w:name="_Toc519006006"/>
      <w:r w:rsidRPr="00CA70A9">
        <w:t>4.5.1</w:t>
      </w:r>
      <w:r w:rsidRPr="00CA70A9">
        <w:tab/>
      </w:r>
      <w:r w:rsidRPr="00CA70A9">
        <w:rPr>
          <w:i/>
        </w:rPr>
        <w:t>BS type 1-C</w:t>
      </w:r>
      <w:bookmarkEnd w:id="1500"/>
      <w:bookmarkEnd w:id="1501"/>
    </w:p>
    <w:p w14:paraId="700ADC98" w14:textId="77777777" w:rsidR="00CB7B14" w:rsidRPr="00CA70A9" w:rsidRDefault="00CB7B14" w:rsidP="00CB7B14">
      <w:pPr>
        <w:pStyle w:val="Heading4"/>
      </w:pPr>
      <w:bookmarkStart w:id="1502" w:name="_Toc494407553"/>
      <w:bookmarkStart w:id="1503" w:name="_Toc506829379"/>
      <w:bookmarkStart w:id="1504" w:name="_Toc519006007"/>
      <w:r w:rsidRPr="00CA70A9">
        <w:t>4.5.1.1</w:t>
      </w:r>
      <w:r w:rsidRPr="00CA70A9">
        <w:tab/>
        <w:t>Transmit configurations</w:t>
      </w:r>
      <w:bookmarkEnd w:id="1502"/>
      <w:bookmarkEnd w:id="1503"/>
      <w:bookmarkEnd w:id="1504"/>
    </w:p>
    <w:p w14:paraId="6BBD9E84" w14:textId="77777777" w:rsidR="00CB7B14" w:rsidRPr="00CA70A9" w:rsidRDefault="00CB7B14" w:rsidP="00CB7B14">
      <w:pPr>
        <w:pStyle w:val="Guidance"/>
      </w:pPr>
      <w:r w:rsidRPr="00CA70A9">
        <w:t>Further consideration needed whether to reuse subclause 4.5.7 from 36.141 (i.e. “BS using antenna arrays”).</w:t>
      </w:r>
    </w:p>
    <w:p w14:paraId="64770BFC" w14:textId="77777777" w:rsidR="00CB7B14" w:rsidRPr="00CA70A9" w:rsidRDefault="00CB7B14" w:rsidP="00CB7B14">
      <w:pPr>
        <w:pStyle w:val="Heading5"/>
      </w:pPr>
      <w:bookmarkStart w:id="1505" w:name="_Toc506829380"/>
      <w:bookmarkStart w:id="1506" w:name="_Toc519006008"/>
      <w:r w:rsidRPr="00CA70A9">
        <w:t>4.5.1.1.1</w:t>
      </w:r>
      <w:r w:rsidRPr="00CA70A9">
        <w:tab/>
        <w:t>General</w:t>
      </w:r>
      <w:bookmarkEnd w:id="1505"/>
      <w:bookmarkEnd w:id="1506"/>
    </w:p>
    <w:p w14:paraId="4613C140" w14:textId="7BDC7816" w:rsidR="00CB7B14" w:rsidRPr="00CA70A9" w:rsidRDefault="00CB7B14" w:rsidP="00CB7B14">
      <w:pPr>
        <w:rPr>
          <w:rFonts w:cs="v5.0.0"/>
        </w:rPr>
      </w:pPr>
      <w:r w:rsidRPr="00CA70A9">
        <w:rPr>
          <w:rFonts w:cs="v5.0.0"/>
        </w:rPr>
        <w:t>Unless otherwise stated, the transmitter characteristics in clause 6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1507" w:name="_MON_1106136882"/>
    <w:bookmarkStart w:id="1508" w:name="_MON_1105856707"/>
    <w:bookmarkStart w:id="1509" w:name="_MON_1106037551"/>
    <w:bookmarkEnd w:id="1507"/>
    <w:bookmarkEnd w:id="1508"/>
    <w:bookmarkEnd w:id="1509"/>
    <w:bookmarkStart w:id="1510" w:name="_MON_1106051040"/>
    <w:bookmarkEnd w:id="1510"/>
    <w:p w14:paraId="7EE99401" w14:textId="77777777" w:rsidR="00CB7B14" w:rsidRPr="00CA70A9" w:rsidRDefault="00CB7B14" w:rsidP="00CB7B14">
      <w:pPr>
        <w:pStyle w:val="TH"/>
        <w:rPr>
          <w:rFonts w:cs="v5.0.0"/>
        </w:rPr>
      </w:pPr>
      <w:r w:rsidRPr="00CA70A9">
        <w:rPr>
          <w:rFonts w:cs="v3.8.0"/>
        </w:rPr>
        <w:object w:dxaOrig="8805" w:dyaOrig="2520" w14:anchorId="79493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26pt" o:ole="" fillcolor="window">
            <v:imagedata r:id="rId15" o:title=""/>
          </v:shape>
          <o:OLEObject Type="Embed" ProgID="Word.Picture.8" ShapeID="_x0000_i1025" DrawAspect="Content" ObjectID="_1592748776" r:id="rId16"/>
        </w:object>
      </w:r>
    </w:p>
    <w:p w14:paraId="61DFEFCF" w14:textId="77777777" w:rsidR="00CB7B14" w:rsidRPr="00CA70A9" w:rsidRDefault="00CB7B14" w:rsidP="00CB7B14">
      <w:pPr>
        <w:pStyle w:val="TF"/>
      </w:pPr>
      <w:r w:rsidRPr="00CA70A9">
        <w:t>Figure 4.5.1.1.1-1: Transmitter test ports</w:t>
      </w:r>
    </w:p>
    <w:p w14:paraId="66FFC55E" w14:textId="77777777" w:rsidR="00CB7B14" w:rsidRPr="00CA70A9" w:rsidRDefault="00CB7B14" w:rsidP="00CB7B14">
      <w:pPr>
        <w:pStyle w:val="Heading5"/>
      </w:pPr>
      <w:bookmarkStart w:id="1511" w:name="_Toc494407554"/>
      <w:bookmarkStart w:id="1512" w:name="_Toc506829381"/>
      <w:bookmarkStart w:id="1513" w:name="_Toc519006009"/>
      <w:r w:rsidRPr="00CA70A9">
        <w:t>4.5.1.1.2</w:t>
      </w:r>
      <w:r w:rsidRPr="00CA70A9">
        <w:tab/>
        <w:t>Transmission with multiple transmitter antenna connectors</w:t>
      </w:r>
      <w:bookmarkEnd w:id="1511"/>
      <w:bookmarkEnd w:id="1512"/>
      <w:bookmarkEnd w:id="1513"/>
    </w:p>
    <w:p w14:paraId="7D4399EF"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transmitter </w:t>
      </w:r>
      <w:r w:rsidRPr="00AC4FEE">
        <w:rPr>
          <w:i/>
        </w:rPr>
        <w:t>antenna connector</w:t>
      </w:r>
      <w:r w:rsidRPr="00CA70A9">
        <w:rPr>
          <w:rFonts w:cs="v4.2.0"/>
        </w:rPr>
        <w:t xml:space="preserve"> in the case of transmission with multiple transmitter </w:t>
      </w:r>
      <w:r w:rsidRPr="00AC4FEE">
        <w:rPr>
          <w:rFonts w:cs="v4.2.0"/>
          <w:i/>
        </w:rPr>
        <w:t>antenna connectors</w:t>
      </w:r>
      <w:r w:rsidRPr="00CA70A9">
        <w:rPr>
          <w:rFonts w:cs="v4.2.0"/>
        </w:rPr>
        <w:t>.</w:t>
      </w:r>
    </w:p>
    <w:p w14:paraId="25757085" w14:textId="77777777" w:rsidR="00CB7B14" w:rsidRPr="00CA70A9" w:rsidRDefault="00CB7B14" w:rsidP="00CB7B14">
      <w:pPr>
        <w:rPr>
          <w:rFonts w:cs="v4.2.0"/>
        </w:rPr>
      </w:pPr>
      <w:r w:rsidRPr="00CA70A9">
        <w:t xml:space="preserve">Transmitter requirements are tested at the </w:t>
      </w:r>
      <w:r w:rsidRPr="00AC4FEE">
        <w:rPr>
          <w:i/>
        </w:rPr>
        <w:t>antenna connector</w:t>
      </w:r>
      <w:r w:rsidRPr="00CA70A9">
        <w:t xml:space="preserve">, with the remaining </w:t>
      </w:r>
      <w:r w:rsidRPr="00AC4FEE">
        <w:rPr>
          <w:i/>
        </w:rPr>
        <w:t>antenna connector(s)</w:t>
      </w:r>
      <w:r w:rsidRPr="00CA70A9">
        <w:t xml:space="preserve"> being terminated. If the manufacturer has declared the transmitter paths to be equivalent, it is sufficient to measure the signal at any one of the transmitter </w:t>
      </w:r>
      <w:r w:rsidRPr="00AC4FEE">
        <w:rPr>
          <w:i/>
        </w:rPr>
        <w:t>antenna connectors</w:t>
      </w:r>
      <w:r w:rsidRPr="00CA70A9">
        <w:rPr>
          <w:rFonts w:cs="v4.2.0"/>
        </w:rPr>
        <w:t>.</w:t>
      </w:r>
    </w:p>
    <w:p w14:paraId="256A5A30" w14:textId="77777777" w:rsidR="00CB7B14" w:rsidRPr="00CA70A9" w:rsidRDefault="00CB7B14" w:rsidP="00CB7B14">
      <w:pPr>
        <w:pStyle w:val="Heading4"/>
      </w:pPr>
      <w:bookmarkStart w:id="1514" w:name="_Toc494407555"/>
      <w:bookmarkStart w:id="1515" w:name="_Toc506829382"/>
      <w:bookmarkStart w:id="1516" w:name="_Toc519006010"/>
      <w:r w:rsidRPr="00CA70A9">
        <w:t>4.5.1.2</w:t>
      </w:r>
      <w:r w:rsidRPr="00CA70A9">
        <w:tab/>
        <w:t>Receive configurations</w:t>
      </w:r>
      <w:bookmarkEnd w:id="1514"/>
      <w:bookmarkEnd w:id="1515"/>
      <w:bookmarkEnd w:id="1516"/>
    </w:p>
    <w:p w14:paraId="7C129BEE" w14:textId="77777777" w:rsidR="00CB7B14" w:rsidRPr="00CA70A9" w:rsidRDefault="00CB7B14" w:rsidP="00CB7B14">
      <w:pPr>
        <w:pStyle w:val="Heading5"/>
      </w:pPr>
      <w:bookmarkStart w:id="1517" w:name="_Toc506829383"/>
      <w:bookmarkStart w:id="1518" w:name="_Toc519006011"/>
      <w:r w:rsidRPr="00CA70A9">
        <w:t>4.5.1.2.1</w:t>
      </w:r>
      <w:r w:rsidRPr="00CA70A9">
        <w:tab/>
        <w:t>General</w:t>
      </w:r>
      <w:bookmarkEnd w:id="1517"/>
      <w:bookmarkEnd w:id="1518"/>
    </w:p>
    <w:p w14:paraId="70F4F803" w14:textId="77777777" w:rsidR="00CB7B14" w:rsidRPr="00CA70A9" w:rsidRDefault="00CB7B14" w:rsidP="00CB7B14">
      <w:pPr>
        <w:rPr>
          <w:rFonts w:cs="v5.0.0"/>
        </w:rPr>
      </w:pPr>
      <w:r w:rsidRPr="00CA70A9">
        <w:rPr>
          <w:rFonts w:cs="v5.0.0"/>
        </w:rPr>
        <w:t xml:space="preserve">Unless otherwise stated, the receiver characteristics in clause 7 are specified at the BS </w:t>
      </w:r>
      <w:r w:rsidRPr="00AC4FEE">
        <w:rPr>
          <w:rFonts w:cs="v5.0.0"/>
          <w:i/>
        </w:rPr>
        <w:t>antenna connector</w:t>
      </w:r>
      <w:r w:rsidRPr="00CA70A9">
        <w:rPr>
          <w:rFonts w:cs="v5.0.0"/>
        </w:rPr>
        <w:t xml:space="preserve"> (test port A) with a full complement of transceivers for the configuration in normal operating conditions. If any external apparatus such as a RX amplifier, a filter or the combination of such devices is used, requirements apply at the far end </w:t>
      </w:r>
      <w:r w:rsidRPr="00AC4FEE">
        <w:rPr>
          <w:rFonts w:cs="v5.0.0"/>
          <w:i/>
        </w:rPr>
        <w:t>antenna connector</w:t>
      </w:r>
      <w:r w:rsidRPr="00CA70A9">
        <w:rPr>
          <w:rFonts w:cs="v5.0.0"/>
        </w:rPr>
        <w:t xml:space="preserve"> (test port B).</w:t>
      </w:r>
    </w:p>
    <w:bookmarkStart w:id="1519" w:name="_MON_1106051095"/>
    <w:bookmarkStart w:id="1520" w:name="_MON_1105856815"/>
    <w:bookmarkEnd w:id="1519"/>
    <w:bookmarkEnd w:id="1520"/>
    <w:bookmarkStart w:id="1521" w:name="_MON_1106037602"/>
    <w:bookmarkEnd w:id="1521"/>
    <w:p w14:paraId="00DB835B" w14:textId="77777777" w:rsidR="00CB7B14" w:rsidRPr="00CA70A9" w:rsidRDefault="00CB7B14" w:rsidP="00CB7B14">
      <w:pPr>
        <w:pStyle w:val="TH"/>
        <w:rPr>
          <w:rFonts w:cs="v5.0.0"/>
        </w:rPr>
      </w:pPr>
      <w:r w:rsidRPr="00CA70A9">
        <w:object w:dxaOrig="8880" w:dyaOrig="2520" w14:anchorId="09D622E5">
          <v:shape id="_x0000_i1026" type="#_x0000_t75" style="width:444pt;height:126pt" o:ole="" fillcolor="window">
            <v:imagedata r:id="rId17" o:title=""/>
          </v:shape>
          <o:OLEObject Type="Embed" ProgID="Word.Picture.8" ShapeID="_x0000_i1026" DrawAspect="Content" ObjectID="_1592748777" r:id="rId18"/>
        </w:object>
      </w:r>
    </w:p>
    <w:p w14:paraId="004ADBB5" w14:textId="77777777" w:rsidR="00CB7B14" w:rsidRPr="00CA70A9" w:rsidRDefault="00CB7B14" w:rsidP="00CB7B14">
      <w:pPr>
        <w:pStyle w:val="TF"/>
      </w:pPr>
      <w:r w:rsidRPr="00CA70A9">
        <w:t>Figure 4.5.1.2.1-1: Receiver test ports</w:t>
      </w:r>
    </w:p>
    <w:p w14:paraId="52DB5139" w14:textId="66573B61" w:rsidR="00CB7B14" w:rsidRPr="00CA70A9" w:rsidRDefault="00CB7B14" w:rsidP="00CB7B14">
      <w:pPr>
        <w:pStyle w:val="Heading5"/>
      </w:pPr>
      <w:bookmarkStart w:id="1522" w:name="_Toc494407556"/>
      <w:bookmarkStart w:id="1523" w:name="_Toc506829384"/>
      <w:bookmarkStart w:id="1524" w:name="_Toc519006012"/>
      <w:r w:rsidRPr="00CA70A9">
        <w:t>4.5.1.2.</w:t>
      </w:r>
      <w:r w:rsidR="00145875">
        <w:t>2</w:t>
      </w:r>
      <w:r w:rsidRPr="00CA70A9">
        <w:tab/>
        <w:t>Reception with multiple receiver antenna connectors, receiver diversity</w:t>
      </w:r>
      <w:bookmarkEnd w:id="1522"/>
      <w:bookmarkEnd w:id="1523"/>
      <w:bookmarkEnd w:id="1524"/>
    </w:p>
    <w:p w14:paraId="42C7CBF6" w14:textId="77777777" w:rsidR="00CB7B14" w:rsidRPr="00CA70A9" w:rsidRDefault="00CB7B14" w:rsidP="00CB7B14">
      <w:pPr>
        <w:rPr>
          <w:rFonts w:cs="v4.2.0"/>
        </w:rPr>
      </w:pPr>
      <w:r w:rsidRPr="00CA70A9">
        <w:rPr>
          <w:rFonts w:cs="v4.2.0"/>
        </w:rPr>
        <w:t xml:space="preserve">For the tests in clause 7 of the present document, the requirement applies at each receiver </w:t>
      </w:r>
      <w:r w:rsidRPr="00AC4FEE">
        <w:rPr>
          <w:rFonts w:cs="v4.2.0"/>
          <w:i/>
        </w:rPr>
        <w:t>antenna connector</w:t>
      </w:r>
      <w:r w:rsidRPr="00CA70A9">
        <w:rPr>
          <w:rFonts w:cs="v4.2.0"/>
        </w:rPr>
        <w:t xml:space="preserve"> for receivers with antenna diversity or in the case of multi-carrier reception with multiple receiver </w:t>
      </w:r>
      <w:r w:rsidRPr="00AC4FEE">
        <w:rPr>
          <w:rFonts w:cs="v4.2.0"/>
          <w:i/>
        </w:rPr>
        <w:t>antenna connectors</w:t>
      </w:r>
      <w:r w:rsidRPr="00CA70A9">
        <w:rPr>
          <w:rFonts w:cs="v4.2.0"/>
        </w:rPr>
        <w:t>.</w:t>
      </w:r>
    </w:p>
    <w:p w14:paraId="05E87F0D" w14:textId="77777777" w:rsidR="00CB7B14" w:rsidRDefault="00CB7B14" w:rsidP="00CB7B14">
      <w:pPr>
        <w:rPr>
          <w:rFonts w:cs="v4.2.0"/>
        </w:rPr>
      </w:pPr>
      <w:r w:rsidRPr="00CA70A9">
        <w:t xml:space="preserve">Receiver requirements are tested at the </w:t>
      </w:r>
      <w:r w:rsidRPr="00AC4FEE">
        <w:rPr>
          <w:i/>
        </w:rPr>
        <w:t>antenna connector</w:t>
      </w:r>
      <w:r w:rsidRPr="00CA70A9">
        <w:t xml:space="preserve">, with the remaining receiver(s) disabled or </w:t>
      </w:r>
      <w:r w:rsidRPr="00145875">
        <w:t>their</w:t>
      </w:r>
      <w:r w:rsidRPr="00AC4FEE">
        <w:rPr>
          <w:i/>
        </w:rPr>
        <w:t xml:space="preserve"> antenna connector(s)</w:t>
      </w:r>
      <w:r w:rsidRPr="00CA70A9">
        <w:t xml:space="preserve"> being terminated. If the manufacturer has declared the receiver paths to be equivalent, it is sufficient to apply the specified test signal at any one of the receiver </w:t>
      </w:r>
      <w:r w:rsidRPr="00AC4FEE">
        <w:rPr>
          <w:i/>
        </w:rPr>
        <w:t>antenna connectors</w:t>
      </w:r>
      <w:r w:rsidRPr="00CA70A9">
        <w:rPr>
          <w:rFonts w:cs="v4.2.0"/>
        </w:rPr>
        <w:t xml:space="preserve">. </w:t>
      </w:r>
    </w:p>
    <w:p w14:paraId="6CF853CB" w14:textId="77777777" w:rsidR="00145875" w:rsidRPr="00E3724E" w:rsidRDefault="00145875" w:rsidP="00145875">
      <w:pPr>
        <w:rPr>
          <w:noProof/>
        </w:rPr>
      </w:pPr>
      <w:r w:rsidRPr="00E3724E">
        <w:rPr>
          <w:noProof/>
        </w:rPr>
        <w:t xml:space="preserve">For a </w:t>
      </w:r>
      <w:r w:rsidRPr="00CE7597">
        <w:rPr>
          <w:i/>
          <w:noProof/>
        </w:rPr>
        <w:t>BS type 1-C</w:t>
      </w:r>
      <w:r>
        <w:rPr>
          <w:noProof/>
        </w:rPr>
        <w:t xml:space="preserve"> supporting </w:t>
      </w:r>
      <w:r w:rsidRPr="00E3724E">
        <w:rPr>
          <w:noProof/>
        </w:rPr>
        <w:t>multi-band</w:t>
      </w:r>
      <w:r>
        <w:rPr>
          <w:noProof/>
        </w:rPr>
        <w:t xml:space="preserve"> operation</w:t>
      </w:r>
      <w:r w:rsidRPr="00E3724E">
        <w:rPr>
          <w:noProof/>
        </w:rPr>
        <w:t xml:space="preserve">, multi-band tests for </w:t>
      </w:r>
      <w:r>
        <w:rPr>
          <w:noProof/>
        </w:rPr>
        <w:t>[</w:t>
      </w:r>
      <w:r w:rsidRPr="00E3724E">
        <w:rPr>
          <w:noProof/>
        </w:rPr>
        <w:t>ACS, blocking and intermodulation</w:t>
      </w:r>
      <w:r>
        <w:rPr>
          <w:noProof/>
        </w:rPr>
        <w:t>]</w:t>
      </w:r>
      <w:r w:rsidRPr="00E3724E">
        <w:rPr>
          <w:noProof/>
        </w:rPr>
        <w:t xml:space="preserve"> are performed with the interferer(s) applied to each </w:t>
      </w:r>
      <w:r w:rsidRPr="00CE7597">
        <w:rPr>
          <w:i/>
          <w:noProof/>
        </w:rPr>
        <w:t>antenna connector</w:t>
      </w:r>
      <w:r w:rsidRPr="00E3724E">
        <w:rPr>
          <w:noProof/>
        </w:rPr>
        <w:t xml:space="preserve"> mapped to the receiver for the wanted signal(s), however only to one </w:t>
      </w:r>
      <w:r w:rsidRPr="004B5561">
        <w:rPr>
          <w:i/>
          <w:noProof/>
        </w:rPr>
        <w:t>antenna connector</w:t>
      </w:r>
      <w:r>
        <w:rPr>
          <w:noProof/>
        </w:rPr>
        <w:t xml:space="preserve"> </w:t>
      </w:r>
      <w:r w:rsidRPr="00E3724E">
        <w:rPr>
          <w:noProof/>
        </w:rPr>
        <w:t xml:space="preserve">at a time. </w:t>
      </w:r>
      <w:r w:rsidRPr="00CE7597">
        <w:rPr>
          <w:i/>
          <w:noProof/>
        </w:rPr>
        <w:t>Antenna connectors</w:t>
      </w:r>
      <w:r w:rsidRPr="00E3724E">
        <w:rPr>
          <w:noProof/>
        </w:rPr>
        <w:t xml:space="preserve"> to which no signals are applied are terminated.</w:t>
      </w:r>
    </w:p>
    <w:p w14:paraId="435ED1AA" w14:textId="43DC74AA" w:rsidR="00CB7B14" w:rsidRPr="00CA70A9" w:rsidRDefault="00CB7B14" w:rsidP="00CB7B14">
      <w:pPr>
        <w:rPr>
          <w:rFonts w:eastAsia="SimSun"/>
          <w:i/>
          <w:color w:val="0000FF"/>
        </w:rPr>
      </w:pPr>
      <w:bookmarkStart w:id="1525" w:name="_Toc494407557"/>
      <w:bookmarkStart w:id="1526" w:name="_Toc506829385"/>
    </w:p>
    <w:p w14:paraId="279E4C96" w14:textId="77777777" w:rsidR="00CB7B14" w:rsidRPr="00CA70A9" w:rsidRDefault="00CB7B14" w:rsidP="00CB7B14">
      <w:pPr>
        <w:pStyle w:val="Heading4"/>
      </w:pPr>
      <w:bookmarkStart w:id="1527" w:name="_Toc519006013"/>
      <w:r w:rsidRPr="00CA70A9">
        <w:lastRenderedPageBreak/>
        <w:t>4.5.1.3</w:t>
      </w:r>
      <w:r w:rsidRPr="00CA70A9">
        <w:tab/>
        <w:t>Duplexers</w:t>
      </w:r>
      <w:bookmarkEnd w:id="1525"/>
      <w:bookmarkEnd w:id="1526"/>
      <w:bookmarkEnd w:id="1527"/>
    </w:p>
    <w:p w14:paraId="7EECEA8F" w14:textId="77777777" w:rsidR="00CB7B14" w:rsidRPr="00CA70A9" w:rsidRDefault="00CB7B14" w:rsidP="00CB7B14">
      <w:pPr>
        <w:rPr>
          <w:rFonts w:cs="v4.2.0"/>
        </w:rPr>
      </w:pPr>
      <w:r w:rsidRPr="00CA70A9">
        <w:rPr>
          <w:rFonts w:cs="v4.2.0"/>
        </w:rPr>
        <w:t>The requirements of the present document shall be met with a duplexer fitted, if a duplexer is supplied as part of the BS. If the duplexer is supplied as an option by the manufacturer, sufficient tests should be repeated with and without the duplexer fitted to verify that the BS meets the requirements of the present document in both cases.</w:t>
      </w:r>
    </w:p>
    <w:p w14:paraId="61EF6882" w14:textId="77777777" w:rsidR="00CB7B14" w:rsidRPr="00CA70A9" w:rsidRDefault="00CB7B14" w:rsidP="00CB7B14">
      <w:pPr>
        <w:rPr>
          <w:rFonts w:cs="v4.2.0"/>
        </w:rPr>
      </w:pPr>
      <w:r w:rsidRPr="00CA70A9">
        <w:rPr>
          <w:rFonts w:cs="v4.2.0"/>
        </w:rPr>
        <w:t>The following tests shall be performed with the duplexer fitted, and without it fitted if this is an option:</w:t>
      </w:r>
    </w:p>
    <w:p w14:paraId="3889271B" w14:textId="77777777" w:rsidR="00CB7B14" w:rsidRPr="00CA70A9" w:rsidRDefault="00CB7B14" w:rsidP="00CB7B14">
      <w:pPr>
        <w:pStyle w:val="B1"/>
        <w:rPr>
          <w:rFonts w:cs="v4.2.0"/>
        </w:rPr>
      </w:pPr>
      <w:r w:rsidRPr="00CA70A9">
        <w:rPr>
          <w:rFonts w:cs="v4.2.0"/>
        </w:rPr>
        <w:t>1)</w:t>
      </w:r>
      <w:r w:rsidRPr="00CA70A9">
        <w:rPr>
          <w:rFonts w:cs="v4.2.0"/>
        </w:rPr>
        <w:tab/>
      </w:r>
      <w:proofErr w:type="gramStart"/>
      <w:r w:rsidRPr="00CA70A9">
        <w:rPr>
          <w:rFonts w:cs="v4.2.0"/>
        </w:rPr>
        <w:t>subclause</w:t>
      </w:r>
      <w:proofErr w:type="gramEnd"/>
      <w:r w:rsidRPr="00CA70A9">
        <w:rPr>
          <w:rFonts w:cs="v4.2.0"/>
        </w:rPr>
        <w:t xml:space="preserve"> 6.2, base station output power, for the highest static power step only, if this is measured at the antenna connector;</w:t>
      </w:r>
    </w:p>
    <w:p w14:paraId="00AE1586" w14:textId="77777777" w:rsidR="00CB7B14" w:rsidRPr="00CA70A9" w:rsidRDefault="00CB7B14" w:rsidP="00CB7B14">
      <w:pPr>
        <w:pStyle w:val="B1"/>
        <w:rPr>
          <w:rFonts w:cs="v4.2.0"/>
        </w:rPr>
      </w:pPr>
      <w:r w:rsidRPr="00CA70A9">
        <w:rPr>
          <w:rFonts w:cs="v4.2.0"/>
        </w:rPr>
        <w:t>2)</w:t>
      </w:r>
      <w:r w:rsidRPr="00CA70A9">
        <w:rPr>
          <w:rFonts w:cs="v4.2.0"/>
        </w:rPr>
        <w:tab/>
      </w:r>
      <w:proofErr w:type="gramStart"/>
      <w:r w:rsidRPr="00CA70A9">
        <w:rPr>
          <w:rFonts w:cs="v4.2.0"/>
        </w:rPr>
        <w:t>subclause</w:t>
      </w:r>
      <w:proofErr w:type="gramEnd"/>
      <w:r w:rsidRPr="00CA70A9">
        <w:rPr>
          <w:rFonts w:cs="v4.2.0"/>
        </w:rPr>
        <w:t xml:space="preserve"> 6.6, unwanted emissions; outside the BS transmit band;</w:t>
      </w:r>
    </w:p>
    <w:p w14:paraId="317C5992" w14:textId="77777777" w:rsidR="00CB7B14" w:rsidRPr="00CA70A9" w:rsidRDefault="00CB7B14" w:rsidP="00CB7B14">
      <w:pPr>
        <w:pStyle w:val="B1"/>
        <w:rPr>
          <w:rFonts w:cs="v4.2.0"/>
        </w:rPr>
      </w:pPr>
      <w:r w:rsidRPr="00CA70A9">
        <w:rPr>
          <w:rFonts w:cs="v4.2.0"/>
        </w:rPr>
        <w:t>3)</w:t>
      </w:r>
      <w:r w:rsidRPr="00CA70A9">
        <w:rPr>
          <w:rFonts w:cs="v4.2.0"/>
        </w:rPr>
        <w:tab/>
      </w:r>
      <w:proofErr w:type="gramStart"/>
      <w:r w:rsidRPr="00CA70A9">
        <w:rPr>
          <w:rFonts w:cs="v4.2.0"/>
        </w:rPr>
        <w:t>subclause</w:t>
      </w:r>
      <w:proofErr w:type="gramEnd"/>
      <w:r w:rsidRPr="00CA70A9">
        <w:rPr>
          <w:rFonts w:cs="v4.2.0"/>
        </w:rPr>
        <w:t xml:space="preserve"> 6.6.4.5.3, protection of the BS receiver;</w:t>
      </w:r>
    </w:p>
    <w:p w14:paraId="0A85101C" w14:textId="77777777" w:rsidR="00CB7B14" w:rsidRPr="00CA70A9" w:rsidRDefault="00CB7B14" w:rsidP="00CB7B14">
      <w:pPr>
        <w:pStyle w:val="B1"/>
        <w:rPr>
          <w:rFonts w:cs="v4.2.0"/>
        </w:rPr>
      </w:pPr>
      <w:r w:rsidRPr="00CA70A9">
        <w:rPr>
          <w:rFonts w:cs="v4.2.0"/>
        </w:rPr>
        <w:t>4)</w:t>
      </w:r>
      <w:r w:rsidRPr="00CA70A9">
        <w:rPr>
          <w:rFonts w:cs="v4.2.0"/>
        </w:rPr>
        <w:tab/>
      </w:r>
      <w:proofErr w:type="gramStart"/>
      <w:r w:rsidRPr="00CA70A9">
        <w:rPr>
          <w:rFonts w:cs="v4.2.0"/>
        </w:rPr>
        <w:t>subclause</w:t>
      </w:r>
      <w:proofErr w:type="gramEnd"/>
      <w:r w:rsidRPr="00CA70A9">
        <w:rPr>
          <w:rFonts w:cs="v4.2.0"/>
        </w:rPr>
        <w:t xml:space="preserve"> 6.7, transmit intermodulation; for the testing of conformance, the carrier frequencies should be selected to minimize intermodulation products from the transmitters falling in receive channels.</w:t>
      </w:r>
    </w:p>
    <w:p w14:paraId="2DC7A786" w14:textId="77777777" w:rsidR="00CB7B14" w:rsidRPr="00CA70A9" w:rsidRDefault="00CB7B14" w:rsidP="00CB7B14">
      <w:pPr>
        <w:rPr>
          <w:rFonts w:cs="v4.2.0"/>
        </w:rPr>
      </w:pPr>
      <w:r w:rsidRPr="00CA70A9">
        <w:rPr>
          <w:rFonts w:cs="v4.2.0"/>
        </w:rPr>
        <w:t>The remaining tests may be performed with or without the duplexer fitted.</w:t>
      </w:r>
    </w:p>
    <w:p w14:paraId="5F729B5A" w14:textId="77777777" w:rsidR="00CB7B14" w:rsidRPr="00CA70A9" w:rsidRDefault="00CB7B14" w:rsidP="00CB7B14">
      <w:pPr>
        <w:pStyle w:val="NO"/>
        <w:rPr>
          <w:rFonts w:cs="v4.2.0"/>
        </w:rPr>
      </w:pPr>
      <w:r w:rsidRPr="00CA70A9">
        <w:rPr>
          <w:rFonts w:cs="v4.2.0"/>
        </w:rPr>
        <w:t>NOTE 1:</w:t>
      </w:r>
      <w:r w:rsidRPr="00CA70A9">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4ABEC1D2" w14:textId="7AAD8889" w:rsidR="00CB7B14" w:rsidRPr="00CA70A9" w:rsidRDefault="00CB7B14" w:rsidP="00CB7B14">
      <w:pPr>
        <w:pStyle w:val="NO"/>
        <w:rPr>
          <w:rFonts w:cs="v4.2.0"/>
        </w:rPr>
      </w:pPr>
      <w:r w:rsidRPr="00CA70A9">
        <w:rPr>
          <w:rFonts w:cs="v4.2.0"/>
        </w:rPr>
        <w:t>NOTE 2:</w:t>
      </w:r>
      <w:r w:rsidRPr="00CA70A9">
        <w:rPr>
          <w:rFonts w:cs="v4.2.0"/>
        </w:rPr>
        <w:tab/>
        <w:t xml:space="preserve">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BS, an operator will normally select </w:t>
      </w:r>
      <w:r w:rsidR="00D461AC">
        <w:rPr>
          <w:rFonts w:cs="v4.2.0"/>
        </w:rPr>
        <w:t>NR-</w:t>
      </w:r>
      <w:r w:rsidRPr="00CA70A9">
        <w:rPr>
          <w:rFonts w:cs="v4.2.0"/>
        </w:rPr>
        <w:t xml:space="preserve">ARFCNs to minimize intermodulation products falling on receive </w:t>
      </w:r>
      <w:proofErr w:type="gramStart"/>
      <w:r w:rsidRPr="00CA70A9">
        <w:rPr>
          <w:rFonts w:cs="v4.2.0"/>
        </w:rPr>
        <w:t>channels.</w:t>
      </w:r>
      <w:proofErr w:type="gramEnd"/>
      <w:r w:rsidRPr="00CA70A9">
        <w:rPr>
          <w:rFonts w:cs="v4.2.0"/>
        </w:rPr>
        <w:t xml:space="preserve"> For testing of complete conformance, an operator may specify the </w:t>
      </w:r>
      <w:r w:rsidR="00D461AC">
        <w:rPr>
          <w:rFonts w:cs="v4.2.0"/>
        </w:rPr>
        <w:t>NR-</w:t>
      </w:r>
      <w:r w:rsidRPr="00CA70A9">
        <w:rPr>
          <w:rFonts w:cs="v4.2.0"/>
        </w:rPr>
        <w:t>ARFCNs to be used.</w:t>
      </w:r>
    </w:p>
    <w:p w14:paraId="131E69A9" w14:textId="77777777" w:rsidR="00CB7B14" w:rsidRPr="00CA70A9" w:rsidRDefault="00CB7B14" w:rsidP="00CB7B14">
      <w:pPr>
        <w:pStyle w:val="Heading4"/>
      </w:pPr>
      <w:bookmarkStart w:id="1528" w:name="_Toc494407558"/>
      <w:bookmarkStart w:id="1529" w:name="_Toc506829386"/>
      <w:bookmarkStart w:id="1530" w:name="_Toc519006014"/>
      <w:r w:rsidRPr="00CA70A9">
        <w:t>4.5.1.4</w:t>
      </w:r>
      <w:r w:rsidRPr="00CA70A9">
        <w:tab/>
        <w:t>Power supply options</w:t>
      </w:r>
      <w:bookmarkEnd w:id="1528"/>
      <w:bookmarkEnd w:id="1529"/>
      <w:bookmarkEnd w:id="1530"/>
    </w:p>
    <w:p w14:paraId="10C8401B" w14:textId="77777777" w:rsidR="00CB7B14" w:rsidRPr="00CA70A9" w:rsidRDefault="00CB7B14" w:rsidP="00CB7B14">
      <w:r w:rsidRPr="00CA70A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6D4FF8C3" w14:textId="77777777" w:rsidR="00CB7B14" w:rsidRPr="00CA70A9" w:rsidRDefault="00CB7B14" w:rsidP="00CB7B14">
      <w:r w:rsidRPr="00CA70A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0075072" w14:textId="77777777" w:rsidR="00CB7B14" w:rsidRPr="00CA70A9" w:rsidRDefault="00CB7B14" w:rsidP="00CB7B14">
      <w:pPr>
        <w:pStyle w:val="Heading4"/>
      </w:pPr>
      <w:bookmarkStart w:id="1531" w:name="_Toc494407559"/>
      <w:bookmarkStart w:id="1532" w:name="_Toc506829387"/>
      <w:bookmarkStart w:id="1533" w:name="_Toc519006015"/>
      <w:r w:rsidRPr="00CA70A9">
        <w:t>4.5.1.5</w:t>
      </w:r>
      <w:r w:rsidRPr="00CA70A9">
        <w:tab/>
        <w:t>Ancillary RF amplifiers</w:t>
      </w:r>
      <w:bookmarkEnd w:id="1531"/>
      <w:bookmarkEnd w:id="1532"/>
      <w:bookmarkEnd w:id="1533"/>
    </w:p>
    <w:p w14:paraId="23A5E5C8" w14:textId="77777777" w:rsidR="00CB7B14" w:rsidRPr="00CA70A9" w:rsidRDefault="00CB7B14" w:rsidP="00CB7B14">
      <w:pPr>
        <w:rPr>
          <w:rFonts w:cs="v4.2.0"/>
        </w:rPr>
      </w:pPr>
      <w:r w:rsidRPr="00CA70A9">
        <w:rPr>
          <w:rFonts w:cs="v4.2.0"/>
        </w:rPr>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2E6CDE42" w14:textId="77777777" w:rsidR="00CB7B14" w:rsidRPr="00CA70A9" w:rsidRDefault="00CB7B14" w:rsidP="00CB7B14">
      <w:pPr>
        <w:rPr>
          <w:rFonts w:cs="v4.2.0"/>
        </w:rPr>
      </w:pPr>
      <w:r w:rsidRPr="00CA70A9">
        <w:rPr>
          <w:rFonts w:cs="v4.2.0"/>
        </w:rPr>
        <w:t>Sufficient tests should be repeated with the ancillary amplifier fitted and, if it is optional, without the ancillary RF amplifier to verify that the BS meets the requirements of the present document in both cases.</w:t>
      </w:r>
    </w:p>
    <w:p w14:paraId="21975116" w14:textId="77777777" w:rsidR="00CB7B14" w:rsidRPr="00CA70A9" w:rsidRDefault="00CB7B14" w:rsidP="00CB7B14">
      <w:pPr>
        <w:rPr>
          <w:rFonts w:cs="v4.2.0"/>
        </w:rPr>
      </w:pPr>
      <w:r w:rsidRPr="00CA70A9">
        <w:rPr>
          <w:rFonts w:cs="v4.2.0"/>
        </w:rPr>
        <w:t>When testing, the following tests shall be repeated with the optional ancillary amplifier fitted according to the table below, where x denotes that the test is applicable:</w:t>
      </w:r>
    </w:p>
    <w:p w14:paraId="450E7AEE" w14:textId="77777777" w:rsidR="00CB7B14" w:rsidRPr="00CA70A9" w:rsidRDefault="00CB7B14" w:rsidP="00CB7B14">
      <w:pPr>
        <w:pStyle w:val="TH"/>
      </w:pPr>
      <w:r w:rsidRPr="00CA70A9">
        <w:lastRenderedPageBreak/>
        <w:t>Table 4.5.1.5-1: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CB7B14" w:rsidRPr="00CA70A9" w14:paraId="6759FDC6" w14:textId="77777777" w:rsidTr="00A967D9">
        <w:trPr>
          <w:cantSplit/>
          <w:jc w:val="center"/>
        </w:trPr>
        <w:tc>
          <w:tcPr>
            <w:tcW w:w="1188" w:type="dxa"/>
            <w:vMerge w:val="restart"/>
            <w:tcBorders>
              <w:top w:val="single" w:sz="6" w:space="0" w:color="auto"/>
              <w:left w:val="single" w:sz="6" w:space="0" w:color="auto"/>
            </w:tcBorders>
          </w:tcPr>
          <w:p w14:paraId="578ED04E" w14:textId="77777777" w:rsidR="00CB7B14" w:rsidRPr="00CA70A9" w:rsidRDefault="00CB7B14" w:rsidP="00A967D9">
            <w:pPr>
              <w:pStyle w:val="TAH"/>
              <w:rPr>
                <w:rFonts w:cs="v4.2.0"/>
              </w:rPr>
            </w:pPr>
            <w:r w:rsidRPr="00CA70A9">
              <w:rPr>
                <w:rFonts w:cs="v4.2.0"/>
              </w:rPr>
              <w:t>Receiver Tests</w:t>
            </w:r>
          </w:p>
        </w:tc>
        <w:tc>
          <w:tcPr>
            <w:tcW w:w="1559" w:type="dxa"/>
            <w:tcBorders>
              <w:top w:val="single" w:sz="6" w:space="0" w:color="auto"/>
            </w:tcBorders>
          </w:tcPr>
          <w:p w14:paraId="1CDA23FE" w14:textId="77777777" w:rsidR="00CB7B14" w:rsidRPr="00CA70A9" w:rsidRDefault="00CB7B14" w:rsidP="00A967D9">
            <w:pPr>
              <w:pStyle w:val="TAH"/>
              <w:rPr>
                <w:rFonts w:cs="v4.2.0"/>
              </w:rPr>
            </w:pPr>
            <w:r w:rsidRPr="00CA70A9">
              <w:rPr>
                <w:rFonts w:cs="v4.2.0"/>
              </w:rPr>
              <w:t>Subclause</w:t>
            </w:r>
          </w:p>
        </w:tc>
        <w:tc>
          <w:tcPr>
            <w:tcW w:w="1985" w:type="dxa"/>
            <w:tcBorders>
              <w:top w:val="single" w:sz="6" w:space="0" w:color="auto"/>
            </w:tcBorders>
          </w:tcPr>
          <w:p w14:paraId="77A39113" w14:textId="77777777" w:rsidR="00CB7B14" w:rsidRPr="00CA70A9" w:rsidRDefault="00CB7B14" w:rsidP="00A967D9">
            <w:pPr>
              <w:pStyle w:val="TAH"/>
              <w:rPr>
                <w:rFonts w:cs="v4.2.0"/>
              </w:rPr>
            </w:pPr>
            <w:r w:rsidRPr="00CA70A9">
              <w:rPr>
                <w:rFonts w:cs="v4.2.0"/>
              </w:rPr>
              <w:t>TX amplifier only</w:t>
            </w:r>
          </w:p>
        </w:tc>
        <w:tc>
          <w:tcPr>
            <w:tcW w:w="1843" w:type="dxa"/>
            <w:tcBorders>
              <w:top w:val="single" w:sz="6" w:space="0" w:color="auto"/>
            </w:tcBorders>
          </w:tcPr>
          <w:p w14:paraId="590182E2" w14:textId="77777777" w:rsidR="00CB7B14" w:rsidRPr="00CA70A9" w:rsidRDefault="00CB7B14" w:rsidP="00A967D9">
            <w:pPr>
              <w:pStyle w:val="TAH"/>
              <w:rPr>
                <w:rFonts w:cs="v4.2.0"/>
              </w:rPr>
            </w:pPr>
            <w:r w:rsidRPr="00CA70A9">
              <w:rPr>
                <w:rFonts w:cs="v4.2.0"/>
              </w:rPr>
              <w:t>RX amplifier only</w:t>
            </w:r>
          </w:p>
        </w:tc>
        <w:tc>
          <w:tcPr>
            <w:tcW w:w="2120" w:type="dxa"/>
            <w:tcBorders>
              <w:top w:val="single" w:sz="6" w:space="0" w:color="auto"/>
              <w:bottom w:val="single" w:sz="6" w:space="0" w:color="auto"/>
              <w:right w:val="single" w:sz="6" w:space="0" w:color="auto"/>
            </w:tcBorders>
          </w:tcPr>
          <w:p w14:paraId="2A06F10B" w14:textId="77777777" w:rsidR="00CB7B14" w:rsidRPr="00CA70A9" w:rsidRDefault="00CB7B14" w:rsidP="00A967D9">
            <w:pPr>
              <w:pStyle w:val="TAH"/>
              <w:rPr>
                <w:rFonts w:cs="v4.2.0"/>
              </w:rPr>
            </w:pPr>
            <w:r w:rsidRPr="00CA70A9">
              <w:rPr>
                <w:rFonts w:cs="v4.2.0"/>
              </w:rPr>
              <w:t>TX/RX amplifiers combined (Note)</w:t>
            </w:r>
          </w:p>
        </w:tc>
      </w:tr>
      <w:tr w:rsidR="00CB7B14" w:rsidRPr="00CA70A9" w14:paraId="3C604688" w14:textId="77777777" w:rsidTr="00A967D9">
        <w:trPr>
          <w:cantSplit/>
          <w:jc w:val="center"/>
        </w:trPr>
        <w:tc>
          <w:tcPr>
            <w:tcW w:w="1188" w:type="dxa"/>
            <w:vMerge/>
            <w:tcBorders>
              <w:left w:val="single" w:sz="6" w:space="0" w:color="auto"/>
            </w:tcBorders>
          </w:tcPr>
          <w:p w14:paraId="0269796A" w14:textId="77777777" w:rsidR="00CB7B14" w:rsidRPr="00CA70A9" w:rsidRDefault="00CB7B14" w:rsidP="00A967D9">
            <w:pPr>
              <w:pStyle w:val="TAH"/>
              <w:rPr>
                <w:rFonts w:cs="v4.2.0"/>
              </w:rPr>
            </w:pPr>
          </w:p>
        </w:tc>
        <w:tc>
          <w:tcPr>
            <w:tcW w:w="1559" w:type="dxa"/>
          </w:tcPr>
          <w:p w14:paraId="23637AE0" w14:textId="77777777" w:rsidR="00CB7B14" w:rsidRPr="00CA70A9" w:rsidRDefault="00CB7B14" w:rsidP="00A967D9">
            <w:pPr>
              <w:pStyle w:val="TAC"/>
              <w:rPr>
                <w:rFonts w:cs="v4.2.0"/>
              </w:rPr>
            </w:pPr>
          </w:p>
        </w:tc>
        <w:tc>
          <w:tcPr>
            <w:tcW w:w="1985" w:type="dxa"/>
          </w:tcPr>
          <w:p w14:paraId="3A6DB307" w14:textId="77777777" w:rsidR="00CB7B14" w:rsidRPr="00CA70A9" w:rsidRDefault="00CB7B14" w:rsidP="00A967D9">
            <w:pPr>
              <w:pStyle w:val="TAC"/>
              <w:rPr>
                <w:rFonts w:ascii="Helvetica" w:hAnsi="Helvetica" w:cs="v4.2.0"/>
                <w:caps/>
              </w:rPr>
            </w:pPr>
          </w:p>
        </w:tc>
        <w:tc>
          <w:tcPr>
            <w:tcW w:w="1843" w:type="dxa"/>
          </w:tcPr>
          <w:p w14:paraId="1D79E13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67C2EF39" w14:textId="77777777" w:rsidR="00CB7B14" w:rsidRPr="00CA70A9" w:rsidRDefault="00CB7B14" w:rsidP="00A967D9">
            <w:pPr>
              <w:pStyle w:val="TAC"/>
              <w:rPr>
                <w:rFonts w:ascii="Helvetica" w:hAnsi="Helvetica" w:cs="v4.2.0"/>
                <w:caps/>
              </w:rPr>
            </w:pPr>
          </w:p>
        </w:tc>
      </w:tr>
      <w:tr w:rsidR="00CB7B14" w:rsidRPr="00CA70A9" w14:paraId="524C53CF" w14:textId="77777777" w:rsidTr="00A967D9">
        <w:trPr>
          <w:cantSplit/>
          <w:jc w:val="center"/>
        </w:trPr>
        <w:tc>
          <w:tcPr>
            <w:tcW w:w="1188" w:type="dxa"/>
            <w:vMerge/>
            <w:tcBorders>
              <w:left w:val="single" w:sz="6" w:space="0" w:color="auto"/>
            </w:tcBorders>
          </w:tcPr>
          <w:p w14:paraId="547EADAA" w14:textId="77777777" w:rsidR="00CB7B14" w:rsidRPr="00CA70A9" w:rsidRDefault="00CB7B14" w:rsidP="00A967D9">
            <w:pPr>
              <w:pStyle w:val="TAH"/>
              <w:rPr>
                <w:rFonts w:cs="v4.2.0"/>
              </w:rPr>
            </w:pPr>
          </w:p>
        </w:tc>
        <w:tc>
          <w:tcPr>
            <w:tcW w:w="1559" w:type="dxa"/>
          </w:tcPr>
          <w:p w14:paraId="1AD93FEE" w14:textId="77777777" w:rsidR="00CB7B14" w:rsidRPr="00CA70A9" w:rsidRDefault="00CB7B14" w:rsidP="00A967D9">
            <w:pPr>
              <w:pStyle w:val="TAC"/>
              <w:rPr>
                <w:rFonts w:cs="v4.2.0"/>
              </w:rPr>
            </w:pPr>
          </w:p>
        </w:tc>
        <w:tc>
          <w:tcPr>
            <w:tcW w:w="1985" w:type="dxa"/>
          </w:tcPr>
          <w:p w14:paraId="1B7659E4" w14:textId="77777777" w:rsidR="00CB7B14" w:rsidRPr="00CA70A9" w:rsidRDefault="00CB7B14" w:rsidP="00A967D9">
            <w:pPr>
              <w:pStyle w:val="TAC"/>
              <w:rPr>
                <w:rFonts w:ascii="Helvetica" w:hAnsi="Helvetica" w:cs="v4.2.0"/>
                <w:caps/>
              </w:rPr>
            </w:pPr>
          </w:p>
        </w:tc>
        <w:tc>
          <w:tcPr>
            <w:tcW w:w="1843" w:type="dxa"/>
          </w:tcPr>
          <w:p w14:paraId="26633DCC"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84676E7" w14:textId="77777777" w:rsidR="00CB7B14" w:rsidRPr="00CA70A9" w:rsidRDefault="00CB7B14" w:rsidP="00A967D9">
            <w:pPr>
              <w:pStyle w:val="TAC"/>
              <w:rPr>
                <w:rFonts w:ascii="Helvetica" w:hAnsi="Helvetica" w:cs="v4.2.0"/>
                <w:caps/>
              </w:rPr>
            </w:pPr>
          </w:p>
        </w:tc>
      </w:tr>
      <w:tr w:rsidR="00CB7B14" w:rsidRPr="00CA70A9" w14:paraId="60A3842C" w14:textId="77777777" w:rsidTr="00A967D9">
        <w:trPr>
          <w:cantSplit/>
          <w:jc w:val="center"/>
        </w:trPr>
        <w:tc>
          <w:tcPr>
            <w:tcW w:w="1188" w:type="dxa"/>
            <w:vMerge/>
            <w:tcBorders>
              <w:left w:val="single" w:sz="6" w:space="0" w:color="auto"/>
            </w:tcBorders>
          </w:tcPr>
          <w:p w14:paraId="55380883" w14:textId="77777777" w:rsidR="00CB7B14" w:rsidRPr="00CA70A9" w:rsidRDefault="00CB7B14" w:rsidP="00A967D9">
            <w:pPr>
              <w:pStyle w:val="TAH"/>
              <w:rPr>
                <w:rFonts w:cs="v4.2.0"/>
              </w:rPr>
            </w:pPr>
          </w:p>
        </w:tc>
        <w:tc>
          <w:tcPr>
            <w:tcW w:w="1559" w:type="dxa"/>
          </w:tcPr>
          <w:p w14:paraId="61AB5B09" w14:textId="77777777" w:rsidR="00CB7B14" w:rsidRPr="00CA70A9" w:rsidRDefault="00CB7B14" w:rsidP="00A967D9">
            <w:pPr>
              <w:pStyle w:val="TAC"/>
              <w:rPr>
                <w:rFonts w:cs="v4.2.0"/>
              </w:rPr>
            </w:pPr>
          </w:p>
        </w:tc>
        <w:tc>
          <w:tcPr>
            <w:tcW w:w="1985" w:type="dxa"/>
          </w:tcPr>
          <w:p w14:paraId="05D0531F" w14:textId="77777777" w:rsidR="00CB7B14" w:rsidRPr="00CA70A9" w:rsidRDefault="00CB7B14" w:rsidP="00A967D9">
            <w:pPr>
              <w:pStyle w:val="TAC"/>
              <w:rPr>
                <w:rFonts w:ascii="Helvetica" w:hAnsi="Helvetica" w:cs="v4.2.0"/>
                <w:caps/>
              </w:rPr>
            </w:pPr>
          </w:p>
        </w:tc>
        <w:tc>
          <w:tcPr>
            <w:tcW w:w="1843" w:type="dxa"/>
          </w:tcPr>
          <w:p w14:paraId="2411807D"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E7B060A" w14:textId="77777777" w:rsidR="00CB7B14" w:rsidRPr="00CA70A9" w:rsidRDefault="00CB7B14" w:rsidP="00A967D9">
            <w:pPr>
              <w:pStyle w:val="TAC"/>
              <w:rPr>
                <w:rFonts w:ascii="Helvetica" w:hAnsi="Helvetica" w:cs="v4.2.0"/>
                <w:caps/>
              </w:rPr>
            </w:pPr>
          </w:p>
        </w:tc>
      </w:tr>
      <w:tr w:rsidR="00CB7B14" w:rsidRPr="00CA70A9" w14:paraId="11BC465D" w14:textId="77777777" w:rsidTr="00A967D9">
        <w:trPr>
          <w:cantSplit/>
          <w:jc w:val="center"/>
        </w:trPr>
        <w:tc>
          <w:tcPr>
            <w:tcW w:w="1188" w:type="dxa"/>
            <w:vMerge/>
            <w:tcBorders>
              <w:left w:val="single" w:sz="6" w:space="0" w:color="auto"/>
            </w:tcBorders>
          </w:tcPr>
          <w:p w14:paraId="7C128451" w14:textId="77777777" w:rsidR="00CB7B14" w:rsidRPr="00CA70A9" w:rsidRDefault="00CB7B14" w:rsidP="00A967D9">
            <w:pPr>
              <w:pStyle w:val="TAH"/>
              <w:rPr>
                <w:rFonts w:cs="v4.2.0"/>
              </w:rPr>
            </w:pPr>
          </w:p>
        </w:tc>
        <w:tc>
          <w:tcPr>
            <w:tcW w:w="1559" w:type="dxa"/>
            <w:tcBorders>
              <w:bottom w:val="nil"/>
            </w:tcBorders>
          </w:tcPr>
          <w:p w14:paraId="6D6B0CB0" w14:textId="77777777" w:rsidR="00CB7B14" w:rsidRPr="00CA70A9" w:rsidRDefault="00CB7B14" w:rsidP="00A967D9">
            <w:pPr>
              <w:pStyle w:val="TAC"/>
              <w:rPr>
                <w:rFonts w:cs="v4.2.0"/>
              </w:rPr>
            </w:pPr>
          </w:p>
        </w:tc>
        <w:tc>
          <w:tcPr>
            <w:tcW w:w="1985" w:type="dxa"/>
            <w:tcBorders>
              <w:bottom w:val="nil"/>
            </w:tcBorders>
          </w:tcPr>
          <w:p w14:paraId="3ED2A01E" w14:textId="77777777" w:rsidR="00CB7B14" w:rsidRPr="00CA70A9" w:rsidRDefault="00CB7B14" w:rsidP="00A967D9">
            <w:pPr>
              <w:pStyle w:val="TAC"/>
              <w:rPr>
                <w:rFonts w:ascii="Helvetica" w:hAnsi="Helvetica" w:cs="v4.2.0"/>
                <w:caps/>
              </w:rPr>
            </w:pPr>
          </w:p>
        </w:tc>
        <w:tc>
          <w:tcPr>
            <w:tcW w:w="1843" w:type="dxa"/>
            <w:tcBorders>
              <w:bottom w:val="nil"/>
            </w:tcBorders>
          </w:tcPr>
          <w:p w14:paraId="31557332" w14:textId="77777777" w:rsidR="00CB7B14" w:rsidRPr="00CA70A9" w:rsidRDefault="00CB7B14" w:rsidP="00A967D9">
            <w:pPr>
              <w:pStyle w:val="TAC"/>
              <w:rPr>
                <w:rFonts w:ascii="Helvetica" w:hAnsi="Helvetica" w:cs="v4.2.0"/>
                <w:caps/>
              </w:rPr>
            </w:pPr>
          </w:p>
        </w:tc>
        <w:tc>
          <w:tcPr>
            <w:tcW w:w="2120" w:type="dxa"/>
            <w:tcBorders>
              <w:top w:val="single" w:sz="6" w:space="0" w:color="auto"/>
              <w:bottom w:val="nil"/>
              <w:right w:val="single" w:sz="6" w:space="0" w:color="auto"/>
            </w:tcBorders>
          </w:tcPr>
          <w:p w14:paraId="363105E7" w14:textId="77777777" w:rsidR="00CB7B14" w:rsidRPr="00CA70A9" w:rsidRDefault="00CB7B14" w:rsidP="00A967D9">
            <w:pPr>
              <w:pStyle w:val="TAC"/>
              <w:rPr>
                <w:rFonts w:ascii="Helvetica" w:hAnsi="Helvetica" w:cs="v4.2.0"/>
                <w:caps/>
              </w:rPr>
            </w:pPr>
          </w:p>
        </w:tc>
      </w:tr>
      <w:tr w:rsidR="00CB7B14" w:rsidRPr="00CA70A9" w14:paraId="67D20E73" w14:textId="77777777" w:rsidTr="00A967D9">
        <w:trPr>
          <w:cantSplit/>
          <w:jc w:val="center"/>
        </w:trPr>
        <w:tc>
          <w:tcPr>
            <w:tcW w:w="1188" w:type="dxa"/>
            <w:vMerge/>
            <w:tcBorders>
              <w:left w:val="single" w:sz="6" w:space="0" w:color="auto"/>
              <w:bottom w:val="single" w:sz="6" w:space="0" w:color="auto"/>
            </w:tcBorders>
          </w:tcPr>
          <w:p w14:paraId="7EE41049" w14:textId="77777777" w:rsidR="00CB7B14" w:rsidRPr="00CA70A9" w:rsidRDefault="00CB7B14" w:rsidP="00A967D9">
            <w:pPr>
              <w:pStyle w:val="TAH"/>
              <w:rPr>
                <w:rFonts w:cs="v4.2.0"/>
              </w:rPr>
            </w:pPr>
          </w:p>
        </w:tc>
        <w:tc>
          <w:tcPr>
            <w:tcW w:w="1559" w:type="dxa"/>
            <w:tcBorders>
              <w:top w:val="single" w:sz="6" w:space="0" w:color="auto"/>
              <w:bottom w:val="single" w:sz="6" w:space="0" w:color="auto"/>
              <w:right w:val="single" w:sz="6" w:space="0" w:color="auto"/>
            </w:tcBorders>
          </w:tcPr>
          <w:p w14:paraId="0E51AAB2"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6E0E30F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3179B725"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73D57E" w14:textId="77777777" w:rsidR="00CB7B14" w:rsidRPr="00CA70A9" w:rsidRDefault="00CB7B14" w:rsidP="00A967D9">
            <w:pPr>
              <w:pStyle w:val="TAC"/>
              <w:rPr>
                <w:rFonts w:ascii="Helvetica" w:hAnsi="Helvetica" w:cs="v4.2.0"/>
                <w:caps/>
              </w:rPr>
            </w:pPr>
          </w:p>
        </w:tc>
      </w:tr>
      <w:tr w:rsidR="00CB7B14" w:rsidRPr="00CA70A9" w14:paraId="6678A370" w14:textId="77777777" w:rsidTr="00A967D9">
        <w:trPr>
          <w:cantSplit/>
          <w:jc w:val="center"/>
        </w:trPr>
        <w:tc>
          <w:tcPr>
            <w:tcW w:w="1188" w:type="dxa"/>
            <w:vMerge w:val="restart"/>
            <w:tcBorders>
              <w:top w:val="single" w:sz="6" w:space="0" w:color="auto"/>
              <w:left w:val="single" w:sz="6" w:space="0" w:color="auto"/>
              <w:right w:val="nil"/>
            </w:tcBorders>
          </w:tcPr>
          <w:p w14:paraId="00813D27" w14:textId="77777777" w:rsidR="00CB7B14" w:rsidRPr="00CA70A9" w:rsidRDefault="00CB7B14" w:rsidP="00A967D9">
            <w:pPr>
              <w:pStyle w:val="TAH"/>
              <w:rPr>
                <w:rFonts w:cs="v4.2.0"/>
              </w:rPr>
            </w:pPr>
            <w:r w:rsidRPr="00CA70A9">
              <w:rPr>
                <w:rFonts w:cs="v4.2.0"/>
              </w:rPr>
              <w:t>Transmitter Tests</w:t>
            </w:r>
          </w:p>
        </w:tc>
        <w:tc>
          <w:tcPr>
            <w:tcW w:w="1559" w:type="dxa"/>
            <w:tcBorders>
              <w:top w:val="single" w:sz="6" w:space="0" w:color="auto"/>
              <w:left w:val="single" w:sz="6" w:space="0" w:color="auto"/>
              <w:bottom w:val="single" w:sz="6" w:space="0" w:color="auto"/>
              <w:right w:val="single" w:sz="6" w:space="0" w:color="auto"/>
            </w:tcBorders>
          </w:tcPr>
          <w:p w14:paraId="7913BFCE"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05B23C5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21C1E0C0"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D7E4FE" w14:textId="77777777" w:rsidR="00CB7B14" w:rsidRPr="00CA70A9" w:rsidRDefault="00CB7B14" w:rsidP="00A967D9">
            <w:pPr>
              <w:pStyle w:val="TAC"/>
              <w:rPr>
                <w:rFonts w:ascii="Helvetica" w:hAnsi="Helvetica" w:cs="v4.2.0"/>
                <w:caps/>
              </w:rPr>
            </w:pPr>
          </w:p>
        </w:tc>
      </w:tr>
      <w:tr w:rsidR="00CB7B14" w:rsidRPr="00CA70A9" w14:paraId="004AF218" w14:textId="77777777" w:rsidTr="00A967D9">
        <w:trPr>
          <w:cantSplit/>
          <w:jc w:val="center"/>
        </w:trPr>
        <w:tc>
          <w:tcPr>
            <w:tcW w:w="1188" w:type="dxa"/>
            <w:vMerge/>
            <w:tcBorders>
              <w:left w:val="single" w:sz="6" w:space="0" w:color="auto"/>
            </w:tcBorders>
          </w:tcPr>
          <w:p w14:paraId="3D22DE3F" w14:textId="77777777" w:rsidR="00CB7B14" w:rsidRPr="00CA70A9" w:rsidRDefault="00CB7B14" w:rsidP="00A967D9">
            <w:pPr>
              <w:pStyle w:val="TAH"/>
              <w:rPr>
                <w:rFonts w:cs="v4.2.0"/>
              </w:rPr>
            </w:pPr>
          </w:p>
        </w:tc>
        <w:tc>
          <w:tcPr>
            <w:tcW w:w="1559" w:type="dxa"/>
            <w:tcBorders>
              <w:top w:val="nil"/>
            </w:tcBorders>
          </w:tcPr>
          <w:p w14:paraId="7DB4F990" w14:textId="77777777" w:rsidR="00CB7B14" w:rsidRPr="00CA70A9" w:rsidRDefault="00CB7B14" w:rsidP="00A967D9">
            <w:pPr>
              <w:pStyle w:val="TAC"/>
              <w:rPr>
                <w:rFonts w:cs="v4.2.0"/>
              </w:rPr>
            </w:pPr>
          </w:p>
        </w:tc>
        <w:tc>
          <w:tcPr>
            <w:tcW w:w="1985" w:type="dxa"/>
            <w:tcBorders>
              <w:top w:val="nil"/>
            </w:tcBorders>
          </w:tcPr>
          <w:p w14:paraId="22D711FC" w14:textId="77777777" w:rsidR="00CB7B14" w:rsidRPr="00CA70A9" w:rsidRDefault="00CB7B14" w:rsidP="00A967D9">
            <w:pPr>
              <w:pStyle w:val="TAC"/>
              <w:rPr>
                <w:rFonts w:ascii="Helvetica" w:hAnsi="Helvetica" w:cs="v4.2.0"/>
                <w:caps/>
              </w:rPr>
            </w:pPr>
          </w:p>
        </w:tc>
        <w:tc>
          <w:tcPr>
            <w:tcW w:w="1843" w:type="dxa"/>
            <w:tcBorders>
              <w:top w:val="nil"/>
            </w:tcBorders>
          </w:tcPr>
          <w:p w14:paraId="2FD9B003" w14:textId="77777777" w:rsidR="00CB7B14" w:rsidRPr="00CA70A9" w:rsidRDefault="00CB7B14" w:rsidP="00A967D9">
            <w:pPr>
              <w:pStyle w:val="TAC"/>
              <w:rPr>
                <w:rFonts w:ascii="Helvetica" w:hAnsi="Helvetica" w:cs="v4.2.0"/>
                <w:caps/>
              </w:rPr>
            </w:pPr>
          </w:p>
        </w:tc>
        <w:tc>
          <w:tcPr>
            <w:tcW w:w="2120" w:type="dxa"/>
            <w:tcBorders>
              <w:top w:val="nil"/>
              <w:bottom w:val="single" w:sz="6" w:space="0" w:color="auto"/>
              <w:right w:val="single" w:sz="6" w:space="0" w:color="auto"/>
            </w:tcBorders>
          </w:tcPr>
          <w:p w14:paraId="4D423729" w14:textId="77777777" w:rsidR="00CB7B14" w:rsidRPr="00CA70A9" w:rsidRDefault="00CB7B14" w:rsidP="00A967D9">
            <w:pPr>
              <w:pStyle w:val="TAC"/>
              <w:rPr>
                <w:rFonts w:ascii="Helvetica" w:hAnsi="Helvetica" w:cs="v4.2.0"/>
                <w:caps/>
              </w:rPr>
            </w:pPr>
          </w:p>
        </w:tc>
      </w:tr>
      <w:tr w:rsidR="00CB7B14" w:rsidRPr="00CA70A9" w14:paraId="783E968F" w14:textId="77777777" w:rsidTr="00A967D9">
        <w:trPr>
          <w:cantSplit/>
          <w:jc w:val="center"/>
        </w:trPr>
        <w:tc>
          <w:tcPr>
            <w:tcW w:w="1188" w:type="dxa"/>
            <w:vMerge/>
            <w:tcBorders>
              <w:left w:val="single" w:sz="6" w:space="0" w:color="auto"/>
            </w:tcBorders>
          </w:tcPr>
          <w:p w14:paraId="56364029" w14:textId="77777777" w:rsidR="00CB7B14" w:rsidRPr="00CA70A9" w:rsidRDefault="00CB7B14" w:rsidP="00A967D9">
            <w:pPr>
              <w:pStyle w:val="TAH"/>
              <w:rPr>
                <w:rFonts w:cs="v4.2.0"/>
              </w:rPr>
            </w:pPr>
          </w:p>
        </w:tc>
        <w:tc>
          <w:tcPr>
            <w:tcW w:w="1559" w:type="dxa"/>
          </w:tcPr>
          <w:p w14:paraId="7A483CA2" w14:textId="77777777" w:rsidR="00CB7B14" w:rsidRPr="00CA70A9" w:rsidRDefault="00CB7B14" w:rsidP="00A967D9">
            <w:pPr>
              <w:pStyle w:val="TAC"/>
              <w:rPr>
                <w:rFonts w:cs="v4.2.0"/>
              </w:rPr>
            </w:pPr>
          </w:p>
        </w:tc>
        <w:tc>
          <w:tcPr>
            <w:tcW w:w="1985" w:type="dxa"/>
          </w:tcPr>
          <w:p w14:paraId="404B15FA" w14:textId="77777777" w:rsidR="00CB7B14" w:rsidRPr="00CA70A9" w:rsidRDefault="00CB7B14" w:rsidP="00A967D9">
            <w:pPr>
              <w:pStyle w:val="TAC"/>
              <w:rPr>
                <w:rFonts w:ascii="Helvetica" w:hAnsi="Helvetica" w:cs="v4.2.0"/>
                <w:caps/>
              </w:rPr>
            </w:pPr>
          </w:p>
        </w:tc>
        <w:tc>
          <w:tcPr>
            <w:tcW w:w="1843" w:type="dxa"/>
          </w:tcPr>
          <w:p w14:paraId="1B96ECDE"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809BA59" w14:textId="77777777" w:rsidR="00CB7B14" w:rsidRPr="00CA70A9" w:rsidRDefault="00CB7B14" w:rsidP="00A967D9">
            <w:pPr>
              <w:pStyle w:val="TAC"/>
              <w:rPr>
                <w:rFonts w:ascii="Helvetica" w:hAnsi="Helvetica" w:cs="v4.2.0"/>
                <w:caps/>
              </w:rPr>
            </w:pPr>
          </w:p>
        </w:tc>
      </w:tr>
      <w:tr w:rsidR="00CB7B14" w:rsidRPr="00CA70A9" w14:paraId="0766E4A7" w14:textId="77777777" w:rsidTr="00A967D9">
        <w:trPr>
          <w:cantSplit/>
          <w:jc w:val="center"/>
        </w:trPr>
        <w:tc>
          <w:tcPr>
            <w:tcW w:w="1188" w:type="dxa"/>
            <w:vMerge/>
            <w:tcBorders>
              <w:left w:val="single" w:sz="6" w:space="0" w:color="auto"/>
            </w:tcBorders>
          </w:tcPr>
          <w:p w14:paraId="1422EEED" w14:textId="77777777" w:rsidR="00CB7B14" w:rsidRPr="00CA70A9" w:rsidRDefault="00CB7B14" w:rsidP="00A967D9">
            <w:pPr>
              <w:pStyle w:val="TAH"/>
              <w:rPr>
                <w:rFonts w:cs="v4.2.0"/>
              </w:rPr>
            </w:pPr>
          </w:p>
        </w:tc>
        <w:tc>
          <w:tcPr>
            <w:tcW w:w="1559" w:type="dxa"/>
          </w:tcPr>
          <w:p w14:paraId="1B34C10F" w14:textId="77777777" w:rsidR="00CB7B14" w:rsidRPr="00CA70A9" w:rsidRDefault="00CB7B14" w:rsidP="00A967D9">
            <w:pPr>
              <w:pStyle w:val="TAC"/>
              <w:rPr>
                <w:rFonts w:cs="v4.2.0"/>
              </w:rPr>
            </w:pPr>
          </w:p>
        </w:tc>
        <w:tc>
          <w:tcPr>
            <w:tcW w:w="1985" w:type="dxa"/>
          </w:tcPr>
          <w:p w14:paraId="51DF1073" w14:textId="77777777" w:rsidR="00CB7B14" w:rsidRPr="00CA70A9" w:rsidRDefault="00CB7B14" w:rsidP="00A967D9">
            <w:pPr>
              <w:pStyle w:val="TAC"/>
              <w:rPr>
                <w:rFonts w:cs="Arial"/>
              </w:rPr>
            </w:pPr>
          </w:p>
        </w:tc>
        <w:tc>
          <w:tcPr>
            <w:tcW w:w="1843" w:type="dxa"/>
          </w:tcPr>
          <w:p w14:paraId="7586E7DC" w14:textId="77777777" w:rsidR="00CB7B14" w:rsidRPr="00CA70A9" w:rsidRDefault="00CB7B14" w:rsidP="00A967D9">
            <w:pPr>
              <w:pStyle w:val="TAC"/>
              <w:rPr>
                <w:rFonts w:cs="Arial"/>
              </w:rPr>
            </w:pPr>
          </w:p>
        </w:tc>
        <w:tc>
          <w:tcPr>
            <w:tcW w:w="2120" w:type="dxa"/>
            <w:tcBorders>
              <w:top w:val="single" w:sz="6" w:space="0" w:color="auto"/>
              <w:bottom w:val="single" w:sz="6" w:space="0" w:color="auto"/>
              <w:right w:val="single" w:sz="6" w:space="0" w:color="auto"/>
            </w:tcBorders>
          </w:tcPr>
          <w:p w14:paraId="5379EC31" w14:textId="77777777" w:rsidR="00CB7B14" w:rsidRPr="00CA70A9" w:rsidRDefault="00CB7B14" w:rsidP="00A967D9">
            <w:pPr>
              <w:pStyle w:val="TAC"/>
              <w:rPr>
                <w:rFonts w:cs="Arial"/>
              </w:rPr>
            </w:pPr>
          </w:p>
        </w:tc>
      </w:tr>
      <w:tr w:rsidR="00CB7B14" w:rsidRPr="00CA70A9" w14:paraId="7A6F6AB9" w14:textId="77777777" w:rsidTr="00A967D9">
        <w:trPr>
          <w:cantSplit/>
          <w:jc w:val="center"/>
        </w:trPr>
        <w:tc>
          <w:tcPr>
            <w:tcW w:w="1188" w:type="dxa"/>
            <w:vMerge/>
            <w:tcBorders>
              <w:left w:val="single" w:sz="6" w:space="0" w:color="auto"/>
            </w:tcBorders>
          </w:tcPr>
          <w:p w14:paraId="115E8DC6" w14:textId="77777777" w:rsidR="00CB7B14" w:rsidRPr="00CA70A9" w:rsidRDefault="00CB7B14" w:rsidP="00A967D9">
            <w:pPr>
              <w:pStyle w:val="TAH"/>
              <w:rPr>
                <w:rFonts w:cs="v4.2.0"/>
              </w:rPr>
            </w:pPr>
          </w:p>
        </w:tc>
        <w:tc>
          <w:tcPr>
            <w:tcW w:w="1559" w:type="dxa"/>
            <w:tcBorders>
              <w:bottom w:val="nil"/>
            </w:tcBorders>
          </w:tcPr>
          <w:p w14:paraId="737193C2" w14:textId="77777777" w:rsidR="00CB7B14" w:rsidRPr="00CA70A9" w:rsidRDefault="00CB7B14" w:rsidP="00A967D9">
            <w:pPr>
              <w:pStyle w:val="TAC"/>
              <w:rPr>
                <w:rFonts w:cs="v4.2.0"/>
              </w:rPr>
            </w:pPr>
          </w:p>
        </w:tc>
        <w:tc>
          <w:tcPr>
            <w:tcW w:w="1985" w:type="dxa"/>
            <w:tcBorders>
              <w:bottom w:val="nil"/>
            </w:tcBorders>
          </w:tcPr>
          <w:p w14:paraId="673E6778" w14:textId="77777777" w:rsidR="00CB7B14" w:rsidRPr="00CA70A9" w:rsidRDefault="00CB7B14" w:rsidP="00A967D9">
            <w:pPr>
              <w:pStyle w:val="TAC"/>
              <w:rPr>
                <w:rFonts w:ascii="Helvetica" w:hAnsi="Helvetica" w:cs="v4.2.0"/>
                <w:caps/>
              </w:rPr>
            </w:pPr>
          </w:p>
        </w:tc>
        <w:tc>
          <w:tcPr>
            <w:tcW w:w="1843" w:type="dxa"/>
            <w:tcBorders>
              <w:bottom w:val="nil"/>
            </w:tcBorders>
          </w:tcPr>
          <w:p w14:paraId="6014594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7B30910" w14:textId="77777777" w:rsidR="00CB7B14" w:rsidRPr="00CA70A9" w:rsidRDefault="00CB7B14" w:rsidP="00A967D9">
            <w:pPr>
              <w:pStyle w:val="TAC"/>
              <w:rPr>
                <w:rFonts w:ascii="Helvetica" w:hAnsi="Helvetica" w:cs="v4.2.0"/>
                <w:caps/>
              </w:rPr>
            </w:pPr>
          </w:p>
        </w:tc>
      </w:tr>
      <w:tr w:rsidR="00CB7B14" w:rsidRPr="00CA70A9" w14:paraId="3DC2CAE5" w14:textId="77777777" w:rsidTr="00A967D9">
        <w:trPr>
          <w:cantSplit/>
          <w:jc w:val="center"/>
        </w:trPr>
        <w:tc>
          <w:tcPr>
            <w:tcW w:w="1188" w:type="dxa"/>
            <w:vMerge/>
            <w:tcBorders>
              <w:left w:val="single" w:sz="6" w:space="0" w:color="auto"/>
              <w:bottom w:val="single" w:sz="6" w:space="0" w:color="auto"/>
            </w:tcBorders>
          </w:tcPr>
          <w:p w14:paraId="1F5E3917" w14:textId="77777777" w:rsidR="00CB7B14" w:rsidRPr="00CA70A9" w:rsidRDefault="00CB7B14" w:rsidP="00A967D9">
            <w:pPr>
              <w:pStyle w:val="TAH"/>
              <w:rPr>
                <w:rFonts w:cs="v4.2.0"/>
              </w:rPr>
            </w:pPr>
          </w:p>
        </w:tc>
        <w:tc>
          <w:tcPr>
            <w:tcW w:w="1559" w:type="dxa"/>
            <w:tcBorders>
              <w:bottom w:val="single" w:sz="6" w:space="0" w:color="auto"/>
            </w:tcBorders>
          </w:tcPr>
          <w:p w14:paraId="7CC0E0D2" w14:textId="77777777" w:rsidR="00CB7B14" w:rsidRPr="00CA70A9" w:rsidRDefault="00CB7B14" w:rsidP="00A967D9">
            <w:pPr>
              <w:pStyle w:val="TAC"/>
              <w:rPr>
                <w:rFonts w:cs="v4.2.0"/>
              </w:rPr>
            </w:pPr>
          </w:p>
        </w:tc>
        <w:tc>
          <w:tcPr>
            <w:tcW w:w="1985" w:type="dxa"/>
            <w:tcBorders>
              <w:bottom w:val="single" w:sz="6" w:space="0" w:color="auto"/>
            </w:tcBorders>
          </w:tcPr>
          <w:p w14:paraId="0E7DE4B5" w14:textId="77777777" w:rsidR="00CB7B14" w:rsidRPr="00CA70A9" w:rsidRDefault="00CB7B14" w:rsidP="00A967D9">
            <w:pPr>
              <w:pStyle w:val="TAC"/>
              <w:rPr>
                <w:rFonts w:ascii="Helvetica" w:hAnsi="Helvetica" w:cs="v4.2.0"/>
                <w:caps/>
              </w:rPr>
            </w:pPr>
          </w:p>
        </w:tc>
        <w:tc>
          <w:tcPr>
            <w:tcW w:w="1843" w:type="dxa"/>
            <w:tcBorders>
              <w:bottom w:val="single" w:sz="6" w:space="0" w:color="auto"/>
            </w:tcBorders>
          </w:tcPr>
          <w:p w14:paraId="0EBBB685"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5255B9B9" w14:textId="77777777" w:rsidR="00CB7B14" w:rsidRPr="00CA70A9" w:rsidRDefault="00CB7B14" w:rsidP="00A967D9">
            <w:pPr>
              <w:pStyle w:val="TAC"/>
              <w:rPr>
                <w:rFonts w:ascii="Helvetica" w:hAnsi="Helvetica" w:cs="v4.2.0"/>
                <w:caps/>
              </w:rPr>
            </w:pPr>
          </w:p>
        </w:tc>
      </w:tr>
    </w:tbl>
    <w:p w14:paraId="74EE811D" w14:textId="77777777" w:rsidR="00CB7B14" w:rsidRPr="00CA70A9" w:rsidRDefault="00CB7B14" w:rsidP="00CB7B14">
      <w:pPr>
        <w:rPr>
          <w:rFonts w:cs="v4.2.0"/>
        </w:rPr>
      </w:pPr>
    </w:p>
    <w:p w14:paraId="7CDC3223" w14:textId="77777777" w:rsidR="00CB7B14" w:rsidRPr="00CA70A9" w:rsidRDefault="00CB7B14" w:rsidP="00CB7B14">
      <w:pPr>
        <w:pStyle w:val="NO"/>
        <w:rPr>
          <w:rFonts w:cs="v4.2.0"/>
        </w:rPr>
      </w:pPr>
      <w:r w:rsidRPr="00CA70A9">
        <w:rPr>
          <w:rFonts w:cs="v4.2.0"/>
        </w:rPr>
        <w:t>NOTE:</w:t>
      </w:r>
      <w:r w:rsidRPr="00CA70A9">
        <w:rPr>
          <w:rFonts w:cs="v4.2.0"/>
        </w:rPr>
        <w:tab/>
        <w:t>Combining can be by duplex filters or any other network. The amplifiers can either be in RX or TX branch or in both. Either one of these amplifiers could be a passive network.</w:t>
      </w:r>
    </w:p>
    <w:p w14:paraId="267C6B9E" w14:textId="77777777" w:rsidR="00CB7B14" w:rsidRPr="00CA70A9" w:rsidRDefault="00CB7B14" w:rsidP="00CB7B14">
      <w:pPr>
        <w:rPr>
          <w:rFonts w:cs="v4.2.0"/>
        </w:rPr>
      </w:pPr>
      <w:r w:rsidRPr="00CA70A9">
        <w:t>In test according to subclauses 6.2 and 7.2 highest applicable attenuation value is applied.</w:t>
      </w:r>
    </w:p>
    <w:p w14:paraId="2B459162" w14:textId="1B4F47AF" w:rsidR="00CB7B14" w:rsidRPr="00CA70A9" w:rsidRDefault="00CB7B14" w:rsidP="00CB7B14">
      <w:pPr>
        <w:pStyle w:val="Heading3"/>
      </w:pPr>
      <w:bookmarkStart w:id="1534" w:name="_Toc506829389"/>
      <w:bookmarkStart w:id="1535" w:name="_Toc519006016"/>
      <w:r w:rsidRPr="00CA70A9">
        <w:t>4.5.2</w:t>
      </w:r>
      <w:r w:rsidRPr="00CA70A9">
        <w:tab/>
      </w:r>
      <w:r w:rsidRPr="00CA70A9">
        <w:rPr>
          <w:i/>
        </w:rPr>
        <w:t>BS type 1-H</w:t>
      </w:r>
      <w:bookmarkEnd w:id="1534"/>
      <w:bookmarkEnd w:id="1535"/>
    </w:p>
    <w:p w14:paraId="26E71D0B" w14:textId="77777777" w:rsidR="00CB7B14" w:rsidRPr="00CA70A9" w:rsidRDefault="00CB7B14" w:rsidP="00CB7B14">
      <w:pPr>
        <w:pStyle w:val="Heading4"/>
      </w:pPr>
      <w:bookmarkStart w:id="1536" w:name="_Toc494455085"/>
      <w:bookmarkStart w:id="1537" w:name="_Toc506829390"/>
      <w:bookmarkStart w:id="1538" w:name="_Toc519006017"/>
      <w:r w:rsidRPr="00CA70A9">
        <w:t>4.5.2.1</w:t>
      </w:r>
      <w:r w:rsidRPr="00CA70A9">
        <w:tab/>
        <w:t>Transmit configurations</w:t>
      </w:r>
      <w:bookmarkEnd w:id="1536"/>
      <w:bookmarkEnd w:id="1537"/>
      <w:bookmarkEnd w:id="1538"/>
    </w:p>
    <w:p w14:paraId="0B51EA91" w14:textId="77777777" w:rsidR="00CB7B14" w:rsidRPr="00CA70A9" w:rsidRDefault="00CB7B14" w:rsidP="00CB7B14">
      <w:r w:rsidRPr="00CA70A9">
        <w:t xml:space="preserve">Unless otherwise stated, the conducted transmitter characteristics in clause 6 are specified at the </w:t>
      </w:r>
      <w:r w:rsidRPr="00CA70A9">
        <w:rPr>
          <w:i/>
        </w:rPr>
        <w:t>transceiver array boundary</w:t>
      </w:r>
      <w:r w:rsidRPr="00CA70A9">
        <w:t xml:space="preserve"> at the </w:t>
      </w:r>
      <w:r w:rsidRPr="00CA70A9">
        <w:rPr>
          <w:i/>
        </w:rPr>
        <w:t>TAB connector(s)</w:t>
      </w:r>
      <w:r w:rsidRPr="00CA70A9">
        <w:t xml:space="preserve"> antenna connector with a full complement of transceiver units for the configuration in normal operating conditions.</w:t>
      </w:r>
    </w:p>
    <w:bookmarkStart w:id="1539" w:name="_MON_1537740340"/>
    <w:bookmarkEnd w:id="1539"/>
    <w:p w14:paraId="60A07FA9" w14:textId="77777777" w:rsidR="00CB7B14" w:rsidRPr="00CA70A9" w:rsidRDefault="00CB7B14" w:rsidP="00CB7B14">
      <w:pPr>
        <w:pStyle w:val="TH"/>
      </w:pPr>
      <w:r w:rsidRPr="00CA70A9">
        <w:object w:dxaOrig="9265" w:dyaOrig="4212" w14:anchorId="7705713F">
          <v:shape id="_x0000_i1027" type="#_x0000_t75" style="width:464.4pt;height:211.2pt" o:ole="">
            <v:imagedata r:id="rId19" o:title=""/>
          </v:shape>
          <o:OLEObject Type="Embed" ProgID="Word.Picture.8" ShapeID="_x0000_i1027" DrawAspect="Content" ObjectID="_1592748778" r:id="rId20"/>
        </w:object>
      </w:r>
    </w:p>
    <w:p w14:paraId="084E5F13" w14:textId="77777777" w:rsidR="00CB7B14" w:rsidRPr="00CA70A9" w:rsidRDefault="00CB7B14" w:rsidP="00CB7B14">
      <w:pPr>
        <w:pStyle w:val="TF"/>
      </w:pPr>
      <w:r w:rsidRPr="00CA70A9">
        <w:t>Figure 4.5.2.1-1: Transmitter test ports</w:t>
      </w:r>
    </w:p>
    <w:p w14:paraId="41A205DD"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 </w:t>
      </w:r>
      <w:r w:rsidRPr="00CA70A9">
        <w:rPr>
          <w:i/>
        </w:rPr>
        <w:t>TAB connector</w:t>
      </w:r>
      <w:r w:rsidRPr="00CA70A9">
        <w:rPr>
          <w:rFonts w:cs="v4.2.0"/>
          <w:i/>
        </w:rPr>
        <w:t>.</w:t>
      </w:r>
    </w:p>
    <w:p w14:paraId="7FC7BE55" w14:textId="77777777" w:rsidR="00CB7B14" w:rsidRPr="00CA70A9" w:rsidRDefault="00CB7B14" w:rsidP="00CB7B14">
      <w:pPr>
        <w:pStyle w:val="Heading4"/>
      </w:pPr>
      <w:bookmarkStart w:id="1540" w:name="_Toc494455086"/>
      <w:bookmarkStart w:id="1541" w:name="_Toc506829391"/>
      <w:bookmarkStart w:id="1542" w:name="_Toc519006018"/>
      <w:r w:rsidRPr="00CA70A9">
        <w:t>4.5.2.2</w:t>
      </w:r>
      <w:r w:rsidRPr="00CA70A9">
        <w:tab/>
        <w:t>Receive configurations</w:t>
      </w:r>
      <w:bookmarkEnd w:id="1540"/>
      <w:bookmarkEnd w:id="1541"/>
      <w:bookmarkEnd w:id="1542"/>
    </w:p>
    <w:p w14:paraId="2CDDB4EC" w14:textId="77777777" w:rsidR="00CB7B14" w:rsidRPr="00CA70A9" w:rsidRDefault="00CB7B14" w:rsidP="00CB7B14">
      <w:r w:rsidRPr="00CA70A9">
        <w:t xml:space="preserve">Unless otherwise stated, the conducted receiver characteristics in clause 7 are specified at the </w:t>
      </w:r>
      <w:r w:rsidRPr="00CA70A9">
        <w:rPr>
          <w:i/>
        </w:rPr>
        <w:t>TAB connector</w:t>
      </w:r>
      <w:r w:rsidRPr="00CA70A9">
        <w:t xml:space="preserve"> with a full complement of transceiver units for the configuration in normal operating conditions.</w:t>
      </w:r>
    </w:p>
    <w:bookmarkStart w:id="1543" w:name="_MON_1537740308"/>
    <w:bookmarkEnd w:id="1543"/>
    <w:p w14:paraId="507286E4" w14:textId="77777777" w:rsidR="00CB7B14" w:rsidRPr="00CA70A9" w:rsidRDefault="00CB7B14" w:rsidP="00CB7B14">
      <w:pPr>
        <w:pStyle w:val="TH"/>
      </w:pPr>
      <w:r w:rsidRPr="00CA70A9">
        <w:object w:dxaOrig="9265" w:dyaOrig="4212" w14:anchorId="26D677B9">
          <v:shape id="_x0000_i1028" type="#_x0000_t75" style="width:464.4pt;height:211.2pt" o:ole="">
            <v:imagedata r:id="rId21" o:title=""/>
          </v:shape>
          <o:OLEObject Type="Embed" ProgID="Word.Picture.8" ShapeID="_x0000_i1028" DrawAspect="Content" ObjectID="_1592748779" r:id="rId22"/>
        </w:object>
      </w:r>
    </w:p>
    <w:p w14:paraId="54ADCBC4" w14:textId="77777777" w:rsidR="00CB7B14" w:rsidRPr="00CA70A9" w:rsidRDefault="00CB7B14" w:rsidP="00CB7B14">
      <w:pPr>
        <w:pStyle w:val="TF"/>
      </w:pPr>
      <w:r w:rsidRPr="00CA70A9">
        <w:t>Figure 4.5.2.2-1: Receiver test ports</w:t>
      </w:r>
    </w:p>
    <w:p w14:paraId="2A6F1078" w14:textId="77777777" w:rsidR="00CB7B14" w:rsidRPr="00CA70A9" w:rsidRDefault="00CB7B14" w:rsidP="00CB7B14">
      <w:pPr>
        <w:rPr>
          <w:rFonts w:cs="v4.2.0"/>
        </w:rPr>
      </w:pPr>
      <w:r w:rsidRPr="00CA70A9">
        <w:rPr>
          <w:rFonts w:cs="v4.2.0"/>
        </w:rPr>
        <w:t xml:space="preserve">For the tests in clause 7 of the present document, the requirement applies at each receive </w:t>
      </w:r>
      <w:r w:rsidRPr="00CA70A9">
        <w:rPr>
          <w:rFonts w:cs="v4.2.0"/>
          <w:i/>
        </w:rPr>
        <w:t>TAB connector</w:t>
      </w:r>
      <w:r w:rsidRPr="00CA70A9">
        <w:rPr>
          <w:rFonts w:cs="v4.2.0"/>
        </w:rPr>
        <w:t>.</w:t>
      </w:r>
    </w:p>
    <w:p w14:paraId="01D7A583" w14:textId="77777777" w:rsidR="00CB7B14" w:rsidRPr="00CA70A9" w:rsidRDefault="00CB7B14" w:rsidP="00CB7B14">
      <w:r w:rsidRPr="00CA70A9">
        <w:t xml:space="preserve">Conducted receive requirements are tested at the </w:t>
      </w:r>
      <w:r w:rsidRPr="00CA70A9">
        <w:rPr>
          <w:i/>
        </w:rPr>
        <w:t>TAB connector</w:t>
      </w:r>
      <w:r w:rsidRPr="00CA70A9">
        <w:t xml:space="preserve">, with the remaining receiver units(s) disabled or their </w:t>
      </w:r>
      <w:r w:rsidRPr="00CA70A9">
        <w:rPr>
          <w:i/>
        </w:rPr>
        <w:t>TAB connector</w:t>
      </w:r>
      <w:r w:rsidRPr="00CA70A9">
        <w:t>(s) being terminated.</w:t>
      </w:r>
    </w:p>
    <w:p w14:paraId="48F544DE" w14:textId="77777777" w:rsidR="00CB7B14" w:rsidRPr="00CA70A9" w:rsidRDefault="00CB7B14" w:rsidP="00CB7B14">
      <w:pPr>
        <w:pStyle w:val="Heading4"/>
      </w:pPr>
      <w:bookmarkStart w:id="1544" w:name="_Toc494455087"/>
      <w:bookmarkStart w:id="1545" w:name="_Toc506829392"/>
      <w:bookmarkStart w:id="1546" w:name="_Toc519006019"/>
      <w:r w:rsidRPr="00CA70A9">
        <w:t>4.5.2.3</w:t>
      </w:r>
      <w:r w:rsidRPr="00CA70A9">
        <w:tab/>
        <w:t>Power supply options</w:t>
      </w:r>
      <w:bookmarkEnd w:id="1544"/>
      <w:bookmarkEnd w:id="1545"/>
      <w:bookmarkEnd w:id="1546"/>
    </w:p>
    <w:p w14:paraId="045FCDEC" w14:textId="4807B2EF" w:rsidR="00CB7B14" w:rsidRPr="00CA70A9" w:rsidRDefault="00CB7B14" w:rsidP="00CB7B14">
      <w:r w:rsidRPr="00CA70A9">
        <w:t xml:space="preserve">If the </w:t>
      </w:r>
      <w:r w:rsidRPr="00997D8D">
        <w:rPr>
          <w:i/>
        </w:rPr>
        <w:t>BS type 1-H</w:t>
      </w:r>
      <w:r w:rsidRPr="00CA70A9">
        <w:t xml:space="preserve">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797FE89E" w14:textId="582EB3E9" w:rsidR="00D25FC8" w:rsidRDefault="00D25FC8" w:rsidP="00D25FC8">
      <w:pPr>
        <w:pStyle w:val="Heading2"/>
        <w:rPr>
          <w:rFonts w:cs="v4.2.0"/>
        </w:rPr>
      </w:pPr>
      <w:bookmarkStart w:id="1547" w:name="_Toc440014536"/>
      <w:bookmarkStart w:id="1548" w:name="_Toc481685280"/>
      <w:bookmarkStart w:id="1549" w:name="_Toc519006020"/>
      <w:r>
        <w:rPr>
          <w:rFonts w:cs="v4.2.0"/>
        </w:rPr>
        <w:t>4.</w:t>
      </w:r>
      <w:r w:rsidR="005E656E">
        <w:rPr>
          <w:rFonts w:cs="v4.2.0"/>
        </w:rPr>
        <w:t>6</w:t>
      </w:r>
      <w:r w:rsidRPr="00E2693F">
        <w:rPr>
          <w:rFonts w:cs="v4.2.0"/>
        </w:rPr>
        <w:tab/>
        <w:t>Manufacturer declarations</w:t>
      </w:r>
      <w:bookmarkEnd w:id="1547"/>
      <w:bookmarkEnd w:id="1548"/>
      <w:bookmarkEnd w:id="1549"/>
    </w:p>
    <w:p w14:paraId="2C2F159C" w14:textId="6D468723" w:rsidR="00FB6F7C" w:rsidRDefault="00FB6F7C" w:rsidP="00FB6F7C">
      <w:pPr>
        <w:rPr>
          <w:lang w:eastAsia="zh-CN"/>
        </w:rPr>
      </w:pPr>
      <w:r w:rsidRPr="006113D0">
        <w:rPr>
          <w:lang w:eastAsia="zh-CN"/>
        </w:rPr>
        <w:t xml:space="preserve">The following </w:t>
      </w:r>
      <w:r>
        <w:rPr>
          <w:lang w:eastAsia="zh-CN"/>
        </w:rPr>
        <w:t>BS</w:t>
      </w:r>
      <w:r w:rsidRPr="006113D0">
        <w:rPr>
          <w:lang w:eastAsia="zh-CN"/>
        </w:rPr>
        <w:t xml:space="preserve"> declarations </w:t>
      </w:r>
      <w:r>
        <w:rPr>
          <w:lang w:eastAsia="zh-CN"/>
        </w:rPr>
        <w:t xml:space="preserve">listed in table 4.6-1 </w:t>
      </w:r>
      <w:r w:rsidRPr="006113D0">
        <w:rPr>
          <w:lang w:eastAsia="zh-CN"/>
        </w:rPr>
        <w:t>are required</w:t>
      </w:r>
      <w:r>
        <w:rPr>
          <w:lang w:eastAsia="zh-CN"/>
        </w:rPr>
        <w:t xml:space="preserve"> to be provided by the manufacturer for the conducted requirements testing of the </w:t>
      </w:r>
      <w:r>
        <w:rPr>
          <w:i/>
          <w:lang w:eastAsia="zh-CN"/>
        </w:rPr>
        <w:t xml:space="preserve">BS type 1-C </w:t>
      </w:r>
      <w:r>
        <w:rPr>
          <w:lang w:eastAsia="zh-CN"/>
        </w:rPr>
        <w:t xml:space="preserve">and </w:t>
      </w:r>
      <w:r w:rsidRPr="00C437AB">
        <w:rPr>
          <w:i/>
          <w:lang w:eastAsia="zh-CN"/>
        </w:rPr>
        <w:t>BS type 1-H</w:t>
      </w:r>
      <w:r w:rsidRPr="006113D0">
        <w:rPr>
          <w:lang w:eastAsia="zh-CN"/>
        </w:rPr>
        <w:t>.</w:t>
      </w:r>
      <w:r>
        <w:rPr>
          <w:lang w:eastAsia="zh-CN"/>
        </w:rPr>
        <w:t xml:space="preserve"> </w:t>
      </w:r>
    </w:p>
    <w:p w14:paraId="255CC3FC" w14:textId="45BB3636" w:rsidR="00FB6F7C" w:rsidRPr="006113D0" w:rsidRDefault="00FB6F7C" w:rsidP="00FB6F7C">
      <w:pPr>
        <w:rPr>
          <w:lang w:eastAsia="zh-CN"/>
        </w:rPr>
      </w:pPr>
      <w:r>
        <w:rPr>
          <w:lang w:eastAsia="zh-CN"/>
        </w:rPr>
        <w:t xml:space="preserve">For the </w:t>
      </w:r>
      <w:r w:rsidRPr="00C437AB">
        <w:rPr>
          <w:i/>
          <w:lang w:eastAsia="zh-CN"/>
        </w:rPr>
        <w:t>BS type 1-H</w:t>
      </w:r>
      <w:r>
        <w:rPr>
          <w:lang w:eastAsia="zh-CN"/>
        </w:rPr>
        <w:t xml:space="preserve"> declarations required for the radiated requirements testing, refer to 3GPP TS 38.141-2 [3].</w:t>
      </w:r>
    </w:p>
    <w:p w14:paraId="72D76ADE" w14:textId="3A1B900E" w:rsidR="00FB6F7C" w:rsidRPr="00B76A7A" w:rsidRDefault="00FB6F7C" w:rsidP="00FB6F7C">
      <w:pPr>
        <w:pStyle w:val="TH"/>
        <w:rPr>
          <w:lang w:val="en-US"/>
        </w:rPr>
      </w:pPr>
      <w:r>
        <w:lastRenderedPageBreak/>
        <w:t>Table 4.6</w:t>
      </w:r>
      <w:r w:rsidRPr="00106825">
        <w:t xml:space="preserve">-1 </w:t>
      </w:r>
      <w:r>
        <w:t>Manufacturer</w:t>
      </w:r>
      <w:r w:rsidRPr="00106825">
        <w:t xml:space="preserve"> </w:t>
      </w:r>
      <w:r>
        <w:rPr>
          <w:lang w:val="en-US"/>
        </w:rPr>
        <w:t>d</w:t>
      </w:r>
      <w:r w:rsidRPr="00106825">
        <w:t>eclarations</w:t>
      </w:r>
      <w:r>
        <w:rPr>
          <w:lang w:val="en-US"/>
        </w:rPr>
        <w:t xml:space="preserve"> for </w:t>
      </w:r>
      <w:r w:rsidRPr="00FB6F7C">
        <w:rPr>
          <w:i/>
          <w:lang w:val="en-US"/>
        </w:rPr>
        <w:t>BS type 1-C</w:t>
      </w:r>
      <w:r>
        <w:rPr>
          <w:lang w:val="en-US"/>
        </w:rPr>
        <w:t xml:space="preserve"> and </w:t>
      </w:r>
      <w:r w:rsidRPr="00FB6F7C">
        <w:rPr>
          <w:i/>
          <w:lang w:val="en-US"/>
        </w:rPr>
        <w:t>BS type 1-H</w:t>
      </w:r>
      <w:r>
        <w:rPr>
          <w:lang w:val="en-US"/>
        </w:rPr>
        <w:t xml:space="preserve"> conducted test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211"/>
        <w:gridCol w:w="2066"/>
        <w:gridCol w:w="5021"/>
        <w:gridCol w:w="688"/>
        <w:gridCol w:w="645"/>
      </w:tblGrid>
      <w:tr w:rsidR="00FB6F7C" w:rsidRPr="00106825" w14:paraId="443259AB" w14:textId="77777777" w:rsidTr="005F6CB5">
        <w:trPr>
          <w:trHeight w:val="176"/>
          <w:tblHeader/>
          <w:jc w:val="center"/>
        </w:trPr>
        <w:tc>
          <w:tcPr>
            <w:tcW w:w="0" w:type="auto"/>
            <w:vMerge w:val="restart"/>
          </w:tcPr>
          <w:p w14:paraId="21DA7D91" w14:textId="77777777" w:rsidR="00FB6F7C" w:rsidRPr="00C74A91" w:rsidRDefault="00FB6F7C" w:rsidP="005F6CB5">
            <w:pPr>
              <w:pStyle w:val="TAH"/>
            </w:pPr>
            <w:r w:rsidRPr="00C74A91">
              <w:lastRenderedPageBreak/>
              <w:t>Declaration identifier</w:t>
            </w:r>
          </w:p>
        </w:tc>
        <w:tc>
          <w:tcPr>
            <w:tcW w:w="0" w:type="auto"/>
            <w:vMerge w:val="restart"/>
          </w:tcPr>
          <w:p w14:paraId="560FEFA7" w14:textId="77777777" w:rsidR="00FB6F7C" w:rsidRPr="00106825" w:rsidRDefault="00FB6F7C" w:rsidP="005F6CB5">
            <w:pPr>
              <w:pStyle w:val="TAH"/>
            </w:pPr>
            <w:r w:rsidRPr="00106825">
              <w:t>Declaration</w:t>
            </w:r>
          </w:p>
        </w:tc>
        <w:tc>
          <w:tcPr>
            <w:tcW w:w="0" w:type="auto"/>
            <w:vMerge w:val="restart"/>
          </w:tcPr>
          <w:p w14:paraId="3C69BA8D" w14:textId="77777777" w:rsidR="00FB6F7C" w:rsidRPr="00106825" w:rsidRDefault="00FB6F7C" w:rsidP="005F6CB5">
            <w:pPr>
              <w:pStyle w:val="TAH"/>
            </w:pPr>
            <w:r w:rsidRPr="00106825">
              <w:t>Description</w:t>
            </w:r>
          </w:p>
        </w:tc>
        <w:tc>
          <w:tcPr>
            <w:tcW w:w="0" w:type="auto"/>
            <w:gridSpan w:val="2"/>
          </w:tcPr>
          <w:p w14:paraId="3F2687BE" w14:textId="77777777" w:rsidR="00FB6F7C" w:rsidRDefault="00FB6F7C" w:rsidP="005F6CB5">
            <w:pPr>
              <w:pStyle w:val="TAH"/>
            </w:pPr>
            <w:r>
              <w:t>Applicability</w:t>
            </w:r>
          </w:p>
        </w:tc>
      </w:tr>
      <w:tr w:rsidR="00FB6F7C" w:rsidRPr="00106825" w14:paraId="3448BA2E" w14:textId="77777777" w:rsidTr="005F6CB5">
        <w:trPr>
          <w:trHeight w:val="175"/>
          <w:tblHeader/>
          <w:jc w:val="center"/>
        </w:trPr>
        <w:tc>
          <w:tcPr>
            <w:tcW w:w="0" w:type="auto"/>
            <w:vMerge/>
          </w:tcPr>
          <w:p w14:paraId="5AA6C033" w14:textId="77777777" w:rsidR="00FB6F7C" w:rsidRPr="00C74A91" w:rsidRDefault="00FB6F7C" w:rsidP="005F6CB5">
            <w:pPr>
              <w:pStyle w:val="TAH"/>
            </w:pPr>
          </w:p>
        </w:tc>
        <w:tc>
          <w:tcPr>
            <w:tcW w:w="0" w:type="auto"/>
            <w:vMerge/>
          </w:tcPr>
          <w:p w14:paraId="4A283E84" w14:textId="77777777" w:rsidR="00FB6F7C" w:rsidRPr="00106825" w:rsidRDefault="00FB6F7C" w:rsidP="005F6CB5">
            <w:pPr>
              <w:pStyle w:val="TAH"/>
            </w:pPr>
          </w:p>
        </w:tc>
        <w:tc>
          <w:tcPr>
            <w:tcW w:w="0" w:type="auto"/>
            <w:vMerge/>
          </w:tcPr>
          <w:p w14:paraId="04F32D91" w14:textId="77777777" w:rsidR="00FB6F7C" w:rsidRPr="00106825" w:rsidRDefault="00FB6F7C" w:rsidP="005F6CB5">
            <w:pPr>
              <w:pStyle w:val="TAH"/>
            </w:pPr>
          </w:p>
        </w:tc>
        <w:tc>
          <w:tcPr>
            <w:tcW w:w="0" w:type="auto"/>
          </w:tcPr>
          <w:p w14:paraId="0027BE77" w14:textId="77777777" w:rsidR="00FB6F7C" w:rsidRPr="00FB6F7C" w:rsidRDefault="00FB6F7C" w:rsidP="005F6CB5">
            <w:pPr>
              <w:pStyle w:val="TAH"/>
              <w:rPr>
                <w:i/>
              </w:rPr>
            </w:pPr>
            <w:r w:rsidRPr="00FB6F7C">
              <w:rPr>
                <w:i/>
              </w:rPr>
              <w:t>BS type 1-C</w:t>
            </w:r>
          </w:p>
        </w:tc>
        <w:tc>
          <w:tcPr>
            <w:tcW w:w="0" w:type="auto"/>
          </w:tcPr>
          <w:p w14:paraId="0FC283D8" w14:textId="77777777" w:rsidR="00FB6F7C" w:rsidRPr="00FB6F7C" w:rsidRDefault="00FB6F7C" w:rsidP="005F6CB5">
            <w:pPr>
              <w:pStyle w:val="TAH"/>
              <w:rPr>
                <w:i/>
              </w:rPr>
            </w:pPr>
            <w:r w:rsidRPr="00FB6F7C">
              <w:rPr>
                <w:i/>
              </w:rPr>
              <w:t>BS type 1-H</w:t>
            </w:r>
          </w:p>
        </w:tc>
      </w:tr>
      <w:tr w:rsidR="004D6016" w:rsidRPr="00106825" w14:paraId="7444A11F" w14:textId="77777777" w:rsidTr="005F6CB5">
        <w:trPr>
          <w:jc w:val="center"/>
          <w:ins w:id="1550" w:author="R4-1809563" w:date="2018-07-10T15:14:00Z"/>
        </w:trPr>
        <w:tc>
          <w:tcPr>
            <w:tcW w:w="0" w:type="auto"/>
          </w:tcPr>
          <w:p w14:paraId="661C104B" w14:textId="1AEE0944" w:rsidR="004D6016" w:rsidRPr="00EA1A17" w:rsidRDefault="004D6016" w:rsidP="004D6016">
            <w:pPr>
              <w:pStyle w:val="TAL"/>
              <w:rPr>
                <w:ins w:id="1551" w:author="R4-1809563" w:date="2018-07-10T15:14:00Z"/>
                <w:rFonts w:cs="Arial"/>
                <w:szCs w:val="18"/>
              </w:rPr>
            </w:pPr>
            <w:commentRangeStart w:id="1552"/>
            <w:ins w:id="1553" w:author="R4-1809563" w:date="2018-07-10T15:14:00Z">
              <w:r w:rsidRPr="00EA1A17">
                <w:t>D6.2</w:t>
              </w:r>
              <w:commentRangeEnd w:id="1552"/>
              <w:r w:rsidRPr="00EA1A17">
                <w:rPr>
                  <w:rStyle w:val="CommentReference"/>
                  <w:rFonts w:ascii="Times New Roman" w:hAnsi="Times New Roman"/>
                </w:rPr>
                <w:commentReference w:id="1552"/>
              </w:r>
            </w:ins>
          </w:p>
        </w:tc>
        <w:tc>
          <w:tcPr>
            <w:tcW w:w="0" w:type="auto"/>
          </w:tcPr>
          <w:p w14:paraId="5DA9EA01" w14:textId="7355FDE5" w:rsidR="004D6016" w:rsidRPr="00EA1A17" w:rsidRDefault="004D6016" w:rsidP="004D6016">
            <w:pPr>
              <w:pStyle w:val="TAL"/>
              <w:rPr>
                <w:ins w:id="1554" w:author="R4-1809563" w:date="2018-07-10T15:14:00Z"/>
                <w:rFonts w:cs="Arial"/>
                <w:szCs w:val="18"/>
              </w:rPr>
            </w:pPr>
            <w:ins w:id="1555" w:author="R4-1809563" w:date="2018-07-10T15:14:00Z">
              <w:r w:rsidRPr="00EA1A17">
                <w:t>BS requirements set</w:t>
              </w:r>
            </w:ins>
          </w:p>
        </w:tc>
        <w:tc>
          <w:tcPr>
            <w:tcW w:w="0" w:type="auto"/>
          </w:tcPr>
          <w:p w14:paraId="5A83239E" w14:textId="44FA2710" w:rsidR="004D6016" w:rsidRPr="00EA1A17" w:rsidRDefault="004D6016" w:rsidP="004D6016">
            <w:pPr>
              <w:pStyle w:val="TAL"/>
              <w:rPr>
                <w:ins w:id="1556" w:author="R4-1809563" w:date="2018-07-10T15:14:00Z"/>
                <w:rFonts w:cs="Arial"/>
                <w:szCs w:val="18"/>
              </w:rPr>
            </w:pPr>
            <w:ins w:id="1557" w:author="R4-1809563" w:date="2018-07-10T15:14:00Z">
              <w:r w:rsidRPr="00EA1A17">
                <w:t xml:space="preserve">Declaration of </w:t>
              </w:r>
              <w:r w:rsidRPr="00EA1A17">
                <w:rPr>
                  <w:lang w:eastAsia="sv-SE"/>
                </w:rPr>
                <w:t xml:space="preserve">one of the NR </w:t>
              </w:r>
              <w:r w:rsidRPr="00EA1A17">
                <w:t xml:space="preserve">base station </w:t>
              </w:r>
              <w:r w:rsidRPr="00EA1A17">
                <w:rPr>
                  <w:i/>
                  <w:lang w:eastAsia="sv-SE"/>
                </w:rPr>
                <w:t>requirement’s set</w:t>
              </w:r>
              <w:r w:rsidRPr="00EA1A17">
                <w:rPr>
                  <w:lang w:eastAsia="sv-SE"/>
                </w:rPr>
                <w:t xml:space="preserve"> as defined for </w:t>
              </w:r>
              <w:r w:rsidRPr="00EA1A17">
                <w:rPr>
                  <w:i/>
                  <w:lang w:eastAsia="sv-SE"/>
                </w:rPr>
                <w:t>BS type 1-C</w:t>
              </w:r>
              <w:r w:rsidRPr="00EA1A17">
                <w:rPr>
                  <w:lang w:eastAsia="sv-SE"/>
                </w:rPr>
                <w:t xml:space="preserve">, or </w:t>
              </w:r>
              <w:r w:rsidRPr="00EA1A17">
                <w:rPr>
                  <w:i/>
                  <w:lang w:eastAsia="sv-SE"/>
                </w:rPr>
                <w:t>BS type 1-H</w:t>
              </w:r>
              <w:r w:rsidRPr="00EA1A17">
                <w:rPr>
                  <w:lang w:eastAsia="sv-SE"/>
                </w:rPr>
                <w:t>.</w:t>
              </w:r>
            </w:ins>
          </w:p>
        </w:tc>
        <w:tc>
          <w:tcPr>
            <w:tcW w:w="0" w:type="auto"/>
          </w:tcPr>
          <w:p w14:paraId="73FA5CE1" w14:textId="4BB967CE" w:rsidR="004D6016" w:rsidRPr="00EA1A17" w:rsidRDefault="004D6016" w:rsidP="004D6016">
            <w:pPr>
              <w:pStyle w:val="TAL"/>
              <w:jc w:val="center"/>
              <w:rPr>
                <w:ins w:id="1558" w:author="R4-1809563" w:date="2018-07-10T15:14:00Z"/>
                <w:rFonts w:cs="Arial"/>
                <w:szCs w:val="18"/>
              </w:rPr>
            </w:pPr>
            <w:ins w:id="1559" w:author="R4-1809563" w:date="2018-07-10T15:14:00Z">
              <w:r w:rsidRPr="00EA1A17">
                <w:rPr>
                  <w:rFonts w:cs="Arial"/>
                  <w:szCs w:val="18"/>
                </w:rPr>
                <w:t>x</w:t>
              </w:r>
            </w:ins>
          </w:p>
        </w:tc>
        <w:tc>
          <w:tcPr>
            <w:tcW w:w="0" w:type="auto"/>
          </w:tcPr>
          <w:p w14:paraId="66CA26F0" w14:textId="22D01F42" w:rsidR="004D6016" w:rsidRPr="00EA1A17" w:rsidRDefault="004D6016" w:rsidP="004D6016">
            <w:pPr>
              <w:pStyle w:val="TAL"/>
              <w:jc w:val="center"/>
              <w:rPr>
                <w:ins w:id="1560" w:author="R4-1809563" w:date="2018-07-10T15:14:00Z"/>
                <w:rFonts w:cs="Arial"/>
                <w:szCs w:val="18"/>
              </w:rPr>
            </w:pPr>
            <w:ins w:id="1561" w:author="R4-1809563" w:date="2018-07-10T15:14:00Z">
              <w:r w:rsidRPr="00EA1A17">
                <w:rPr>
                  <w:rFonts w:cs="Arial"/>
                  <w:szCs w:val="18"/>
                </w:rPr>
                <w:t>x</w:t>
              </w:r>
            </w:ins>
          </w:p>
        </w:tc>
      </w:tr>
      <w:tr w:rsidR="004D6016" w:rsidRPr="00106825" w14:paraId="709D8319" w14:textId="77777777" w:rsidTr="005F6CB5">
        <w:trPr>
          <w:jc w:val="center"/>
          <w:ins w:id="1562" w:author="R4-1809563" w:date="2018-07-10T15:14:00Z"/>
        </w:trPr>
        <w:tc>
          <w:tcPr>
            <w:tcW w:w="0" w:type="auto"/>
          </w:tcPr>
          <w:p w14:paraId="0F6CF6DC" w14:textId="69A79A1C" w:rsidR="004D6016" w:rsidRPr="00EA1A17" w:rsidRDefault="004D6016" w:rsidP="004D6016">
            <w:pPr>
              <w:pStyle w:val="TAL"/>
              <w:rPr>
                <w:ins w:id="1563" w:author="R4-1809563" w:date="2018-07-10T15:14:00Z"/>
                <w:rFonts w:cs="Arial"/>
                <w:szCs w:val="18"/>
              </w:rPr>
            </w:pPr>
            <w:ins w:id="1564" w:author="R4-1809563" w:date="2018-07-10T15:14:00Z">
              <w:r w:rsidRPr="00EA1A17">
                <w:rPr>
                  <w:rFonts w:cs="Arial"/>
                  <w:szCs w:val="18"/>
                </w:rPr>
                <w:t>D6.71</w:t>
              </w:r>
            </w:ins>
          </w:p>
        </w:tc>
        <w:tc>
          <w:tcPr>
            <w:tcW w:w="0" w:type="auto"/>
          </w:tcPr>
          <w:p w14:paraId="62470C78" w14:textId="5DD01204" w:rsidR="004D6016" w:rsidRPr="00EA1A17" w:rsidRDefault="004D6016" w:rsidP="004D6016">
            <w:pPr>
              <w:pStyle w:val="TAL"/>
              <w:rPr>
                <w:ins w:id="1565" w:author="R4-1809563" w:date="2018-07-10T15:14:00Z"/>
                <w:rFonts w:cs="Arial"/>
                <w:szCs w:val="18"/>
              </w:rPr>
            </w:pPr>
            <w:ins w:id="1566" w:author="R4-1809563" w:date="2018-07-10T15:14:00Z">
              <w:r w:rsidRPr="00EA1A17">
                <w:rPr>
                  <w:rFonts w:cs="Arial"/>
                  <w:szCs w:val="18"/>
                  <w:lang w:eastAsia="zh-CN"/>
                </w:rPr>
                <w:t>BS class</w:t>
              </w:r>
            </w:ins>
          </w:p>
        </w:tc>
        <w:tc>
          <w:tcPr>
            <w:tcW w:w="0" w:type="auto"/>
          </w:tcPr>
          <w:p w14:paraId="5AB63A6C" w14:textId="1250083C" w:rsidR="004D6016" w:rsidRPr="00EA1A17" w:rsidRDefault="004D6016" w:rsidP="004D6016">
            <w:pPr>
              <w:pStyle w:val="TAL"/>
              <w:rPr>
                <w:ins w:id="1567" w:author="R4-1809563" w:date="2018-07-10T15:14:00Z"/>
                <w:rFonts w:cs="Arial"/>
                <w:szCs w:val="18"/>
              </w:rPr>
            </w:pPr>
            <w:ins w:id="1568" w:author="R4-1809563" w:date="2018-07-10T15:14:00Z">
              <w:r w:rsidRPr="00EA1A17">
                <w:rPr>
                  <w:rFonts w:cs="Arial"/>
                  <w:szCs w:val="18"/>
                  <w:lang w:eastAsia="zh-CN"/>
                </w:rPr>
                <w:t>BS class of the BS, declared as Wide Area BS, Medium Range BS, or Local Area BS.</w:t>
              </w:r>
            </w:ins>
          </w:p>
        </w:tc>
        <w:tc>
          <w:tcPr>
            <w:tcW w:w="0" w:type="auto"/>
          </w:tcPr>
          <w:p w14:paraId="1BEC317B" w14:textId="2358A50A" w:rsidR="004D6016" w:rsidRPr="00EA1A17" w:rsidRDefault="004D6016" w:rsidP="004D6016">
            <w:pPr>
              <w:pStyle w:val="TAL"/>
              <w:jc w:val="center"/>
              <w:rPr>
                <w:ins w:id="1569" w:author="R4-1809563" w:date="2018-07-10T15:14:00Z"/>
                <w:rFonts w:cs="Arial"/>
                <w:szCs w:val="18"/>
              </w:rPr>
            </w:pPr>
            <w:ins w:id="1570" w:author="R4-1809563" w:date="2018-07-10T15:14:00Z">
              <w:r w:rsidRPr="00EA1A17">
                <w:rPr>
                  <w:rFonts w:cs="Arial"/>
                  <w:szCs w:val="18"/>
                  <w:lang w:eastAsia="zh-CN"/>
                </w:rPr>
                <w:t>x</w:t>
              </w:r>
            </w:ins>
          </w:p>
        </w:tc>
        <w:tc>
          <w:tcPr>
            <w:tcW w:w="0" w:type="auto"/>
          </w:tcPr>
          <w:p w14:paraId="4F32F2E8" w14:textId="1AC02FCD" w:rsidR="004D6016" w:rsidRPr="00EA1A17" w:rsidRDefault="004D6016" w:rsidP="004D6016">
            <w:pPr>
              <w:pStyle w:val="TAL"/>
              <w:jc w:val="center"/>
              <w:rPr>
                <w:ins w:id="1571" w:author="R4-1809563" w:date="2018-07-10T15:14:00Z"/>
                <w:rFonts w:cs="Arial"/>
                <w:szCs w:val="18"/>
              </w:rPr>
            </w:pPr>
            <w:ins w:id="1572" w:author="R4-1809563" w:date="2018-07-10T15:14:00Z">
              <w:r w:rsidRPr="00EA1A17">
                <w:rPr>
                  <w:rFonts w:cs="Arial"/>
                  <w:szCs w:val="18"/>
                  <w:lang w:eastAsia="zh-CN"/>
                </w:rPr>
                <w:t>x</w:t>
              </w:r>
            </w:ins>
          </w:p>
        </w:tc>
      </w:tr>
      <w:tr w:rsidR="004D6016" w:rsidRPr="00106825" w14:paraId="3ECF9E8E" w14:textId="77777777" w:rsidTr="005F6CB5">
        <w:trPr>
          <w:jc w:val="center"/>
        </w:trPr>
        <w:tc>
          <w:tcPr>
            <w:tcW w:w="0" w:type="auto"/>
          </w:tcPr>
          <w:p w14:paraId="651B4E35" w14:textId="77777777" w:rsidR="004D6016" w:rsidRPr="002D5BD1" w:rsidRDefault="004D6016" w:rsidP="004D6016">
            <w:pPr>
              <w:pStyle w:val="TAL"/>
              <w:rPr>
                <w:rFonts w:cs="Arial"/>
                <w:szCs w:val="18"/>
              </w:rPr>
            </w:pPr>
            <w:r w:rsidRPr="002D5BD1">
              <w:rPr>
                <w:rFonts w:cs="Arial"/>
                <w:szCs w:val="18"/>
              </w:rPr>
              <w:t>D6.1</w:t>
            </w:r>
          </w:p>
        </w:tc>
        <w:tc>
          <w:tcPr>
            <w:tcW w:w="0" w:type="auto"/>
          </w:tcPr>
          <w:p w14:paraId="63942EF4" w14:textId="77777777" w:rsidR="004D6016" w:rsidRPr="00106825" w:rsidRDefault="004D6016" w:rsidP="004D6016">
            <w:pPr>
              <w:pStyle w:val="TAL"/>
              <w:rPr>
                <w:rFonts w:cs="Arial"/>
                <w:szCs w:val="18"/>
              </w:rPr>
            </w:pPr>
            <w:r>
              <w:rPr>
                <w:rFonts w:cs="Arial"/>
                <w:szCs w:val="18"/>
              </w:rPr>
              <w:t>NR o</w:t>
            </w:r>
            <w:r w:rsidRPr="00106825">
              <w:rPr>
                <w:rFonts w:cs="Arial"/>
                <w:szCs w:val="18"/>
              </w:rPr>
              <w:t>perating bands</w:t>
            </w:r>
          </w:p>
        </w:tc>
        <w:tc>
          <w:tcPr>
            <w:tcW w:w="0" w:type="auto"/>
          </w:tcPr>
          <w:p w14:paraId="46DA2F77" w14:textId="3A245EEE" w:rsidR="004D6016" w:rsidRPr="00106825" w:rsidRDefault="004D6016" w:rsidP="004D6016">
            <w:pPr>
              <w:pStyle w:val="TAL"/>
              <w:rPr>
                <w:rFonts w:cs="Arial"/>
                <w:szCs w:val="18"/>
              </w:rPr>
            </w:pPr>
            <w:r>
              <w:rPr>
                <w:rFonts w:cs="Arial"/>
                <w:szCs w:val="18"/>
              </w:rPr>
              <w:t>NR o</w:t>
            </w:r>
            <w:r w:rsidRPr="00106825">
              <w:rPr>
                <w:rFonts w:cs="Arial"/>
                <w:szCs w:val="18"/>
              </w:rPr>
              <w:t>perating bands supported</w:t>
            </w:r>
            <w:ins w:id="1573" w:author="R4-1809563" w:date="2018-07-10T15:16:00Z">
              <w:r w:rsidRPr="00FA55AC">
                <w:rPr>
                  <w:rFonts w:cs="Arial"/>
                  <w:szCs w:val="18"/>
                </w:rPr>
                <w:t xml:space="preserve">. Declared per </w:t>
              </w:r>
              <w:r w:rsidRPr="00FA55AC">
                <w:rPr>
                  <w:rFonts w:cs="Arial"/>
                  <w:i/>
                  <w:szCs w:val="18"/>
                </w:rPr>
                <w:t>antenna connector</w:t>
              </w:r>
              <w:r w:rsidRPr="00FA55AC">
                <w:rPr>
                  <w:rFonts w:cs="Arial"/>
                  <w:szCs w:val="18"/>
                </w:rPr>
                <w:t xml:space="preserve"> for </w:t>
              </w:r>
              <w:r w:rsidRPr="00FA55AC">
                <w:rPr>
                  <w:rFonts w:cs="Arial"/>
                  <w:i/>
                  <w:szCs w:val="18"/>
                </w:rPr>
                <w:t>BS type 1-C</w:t>
              </w:r>
              <w:r w:rsidRPr="00FA55AC">
                <w:rPr>
                  <w:rFonts w:cs="Arial"/>
                  <w:szCs w:val="18"/>
                </w:rPr>
                <w:t xml:space="preserve">, or </w:t>
              </w:r>
              <w:r w:rsidRPr="00FA55AC">
                <w:rPr>
                  <w:rFonts w:cs="Arial"/>
                  <w:i/>
                  <w:szCs w:val="18"/>
                </w:rPr>
                <w:t>TAB connector</w:t>
              </w:r>
              <w:r w:rsidRPr="00FA55AC">
                <w:rPr>
                  <w:rFonts w:cs="Arial"/>
                  <w:szCs w:val="18"/>
                </w:rPr>
                <w:t xml:space="preserve"> for </w:t>
              </w:r>
              <w:r w:rsidRPr="00FA55AC">
                <w:rPr>
                  <w:rFonts w:cs="Arial"/>
                  <w:i/>
                  <w:szCs w:val="18"/>
                </w:rPr>
                <w:t>BS type 1-H.</w:t>
              </w:r>
              <w:r w:rsidRPr="00FA55AC">
                <w:rPr>
                  <w:rFonts w:cs="Arial"/>
                  <w:szCs w:val="18"/>
                </w:rPr>
                <w:t xml:space="preserve"> </w:t>
              </w:r>
            </w:ins>
            <w:del w:id="1574" w:author="R4-1809563" w:date="2018-07-10T15:16:00Z">
              <w:r w:rsidRPr="00106825" w:rsidDel="004D6016">
                <w:rPr>
                  <w:rFonts w:cs="Arial"/>
                  <w:szCs w:val="18"/>
                </w:rPr>
                <w:delText xml:space="preserve"> by each </w:delText>
              </w:r>
              <w:r w:rsidDel="004D6016">
                <w:rPr>
                  <w:rFonts w:cs="Arial"/>
                  <w:i/>
                  <w:szCs w:val="18"/>
                </w:rPr>
                <w:delText xml:space="preserve">single band connector </w:delText>
              </w:r>
              <w:r w:rsidRPr="00857A1E" w:rsidDel="004D6016">
                <w:rPr>
                  <w:rFonts w:cs="Arial"/>
                  <w:szCs w:val="18"/>
                </w:rPr>
                <w:delText>or</w:delText>
              </w:r>
              <w:r w:rsidDel="004D6016">
                <w:rPr>
                  <w:rFonts w:cs="Arial"/>
                  <w:i/>
                  <w:szCs w:val="18"/>
                </w:rPr>
                <w:delText xml:space="preserve"> multi-band connector</w:delText>
              </w:r>
              <w:r w:rsidRPr="00106825" w:rsidDel="004D6016">
                <w:rPr>
                  <w:rFonts w:cs="Arial"/>
                  <w:i/>
                  <w:szCs w:val="18"/>
                </w:rPr>
                <w:delText>.</w:delText>
              </w:r>
            </w:del>
          </w:p>
        </w:tc>
        <w:tc>
          <w:tcPr>
            <w:tcW w:w="0" w:type="auto"/>
          </w:tcPr>
          <w:p w14:paraId="3B5BC67E" w14:textId="77777777" w:rsidR="004D6016" w:rsidRPr="00106825" w:rsidRDefault="004D6016" w:rsidP="004D6016">
            <w:pPr>
              <w:pStyle w:val="TAL"/>
              <w:jc w:val="center"/>
              <w:rPr>
                <w:rFonts w:cs="Arial"/>
                <w:szCs w:val="18"/>
              </w:rPr>
            </w:pPr>
            <w:r>
              <w:rPr>
                <w:rFonts w:cs="Arial"/>
                <w:szCs w:val="18"/>
              </w:rPr>
              <w:t>x</w:t>
            </w:r>
          </w:p>
        </w:tc>
        <w:tc>
          <w:tcPr>
            <w:tcW w:w="0" w:type="auto"/>
          </w:tcPr>
          <w:p w14:paraId="4ADA9695" w14:textId="77777777" w:rsidR="004D6016" w:rsidRPr="00106825" w:rsidRDefault="004D6016" w:rsidP="004D6016">
            <w:pPr>
              <w:pStyle w:val="TAL"/>
              <w:jc w:val="center"/>
              <w:rPr>
                <w:rFonts w:cs="Arial"/>
                <w:szCs w:val="18"/>
              </w:rPr>
            </w:pPr>
            <w:r>
              <w:rPr>
                <w:rFonts w:cs="Arial"/>
                <w:szCs w:val="18"/>
              </w:rPr>
              <w:t>x</w:t>
            </w:r>
          </w:p>
        </w:tc>
      </w:tr>
      <w:tr w:rsidR="004D6016" w:rsidRPr="00106825" w14:paraId="7229F7D0" w14:textId="77777777" w:rsidTr="005F6CB5">
        <w:trPr>
          <w:jc w:val="center"/>
        </w:trPr>
        <w:tc>
          <w:tcPr>
            <w:tcW w:w="0" w:type="auto"/>
          </w:tcPr>
          <w:p w14:paraId="3E0291EA" w14:textId="63078295" w:rsidR="004D6016" w:rsidRPr="002D5BD1" w:rsidDel="00C72E1C" w:rsidRDefault="004D6016" w:rsidP="004D6016">
            <w:pPr>
              <w:pStyle w:val="TAL"/>
              <w:rPr>
                <w:rFonts w:cs="Arial"/>
                <w:szCs w:val="18"/>
              </w:rPr>
            </w:pPr>
            <w:del w:id="1575" w:author="R4-1809563" w:date="2018-07-10T15:17:00Z">
              <w:r w:rsidRPr="002D5BD1" w:rsidDel="00C00E16">
                <w:delText>D6.2</w:delText>
              </w:r>
            </w:del>
          </w:p>
        </w:tc>
        <w:tc>
          <w:tcPr>
            <w:tcW w:w="0" w:type="auto"/>
          </w:tcPr>
          <w:p w14:paraId="03A4A02B" w14:textId="1F8C4388" w:rsidR="004D6016" w:rsidRPr="00AA758D" w:rsidDel="00C72E1C" w:rsidRDefault="004D6016" w:rsidP="004D6016">
            <w:pPr>
              <w:pStyle w:val="TAL"/>
              <w:rPr>
                <w:rFonts w:cs="Arial"/>
                <w:szCs w:val="18"/>
              </w:rPr>
            </w:pPr>
            <w:del w:id="1576" w:author="R4-1809563" w:date="2018-07-10T15:17:00Z">
              <w:r w:rsidRPr="00AA758D" w:rsidDel="00C00E16">
                <w:delText>BS requirements set</w:delText>
              </w:r>
            </w:del>
          </w:p>
        </w:tc>
        <w:tc>
          <w:tcPr>
            <w:tcW w:w="0" w:type="auto"/>
          </w:tcPr>
          <w:p w14:paraId="5DA14326" w14:textId="575CD60B" w:rsidR="004D6016" w:rsidRPr="002D5BD1" w:rsidDel="00C72E1C" w:rsidRDefault="004D6016" w:rsidP="004D6016">
            <w:pPr>
              <w:pStyle w:val="TAL"/>
            </w:pPr>
            <w:del w:id="1577" w:author="R4-1809563" w:date="2018-07-10T15:17:00Z">
              <w:r w:rsidRPr="00AA758D" w:rsidDel="00C00E16">
                <w:delText xml:space="preserve">Declaration of </w:delText>
              </w:r>
              <w:r w:rsidRPr="00C74A91" w:rsidDel="00C00E16">
                <w:rPr>
                  <w:lang w:eastAsia="sv-SE"/>
                </w:rPr>
                <w:delText xml:space="preserve">one of the NR </w:delText>
              </w:r>
              <w:r w:rsidRPr="00C74A91" w:rsidDel="00C00E16">
                <w:delText xml:space="preserve">base station </w:delText>
              </w:r>
              <w:r w:rsidRPr="00FB6F7C" w:rsidDel="00C00E16">
                <w:rPr>
                  <w:i/>
                  <w:lang w:eastAsia="sv-SE"/>
                </w:rPr>
                <w:delText>requirement’s set</w:delText>
              </w:r>
              <w:r w:rsidRPr="00C74A91" w:rsidDel="00C00E16">
                <w:rPr>
                  <w:lang w:eastAsia="sv-SE"/>
                </w:rPr>
                <w:delText xml:space="preserve"> as defined for </w:delText>
              </w:r>
              <w:r w:rsidRPr="00C74A91" w:rsidDel="00C00E16">
                <w:rPr>
                  <w:i/>
                  <w:lang w:eastAsia="sv-SE"/>
                </w:rPr>
                <w:delText>BS type 1-C</w:delText>
              </w:r>
              <w:r w:rsidRPr="00C74A91" w:rsidDel="00C00E16">
                <w:rPr>
                  <w:lang w:eastAsia="sv-SE"/>
                </w:rPr>
                <w:delText xml:space="preserve">, </w:delText>
              </w:r>
              <w:r w:rsidDel="00C00E16">
                <w:rPr>
                  <w:lang w:eastAsia="sv-SE"/>
                </w:rPr>
                <w:delText xml:space="preserve">or </w:delText>
              </w:r>
              <w:r w:rsidRPr="002D5BD1" w:rsidDel="00C00E16">
                <w:rPr>
                  <w:i/>
                  <w:lang w:eastAsia="sv-SE"/>
                </w:rPr>
                <w:delText>BS type 1-H</w:delText>
              </w:r>
              <w:r w:rsidRPr="002D5BD1" w:rsidDel="00C00E16">
                <w:rPr>
                  <w:lang w:eastAsia="sv-SE"/>
                </w:rPr>
                <w:delText>.</w:delText>
              </w:r>
            </w:del>
          </w:p>
        </w:tc>
        <w:tc>
          <w:tcPr>
            <w:tcW w:w="0" w:type="auto"/>
          </w:tcPr>
          <w:p w14:paraId="0E99E51F" w14:textId="27DDF414" w:rsidR="004D6016" w:rsidRPr="002D5BD1" w:rsidRDefault="004D6016" w:rsidP="004D6016">
            <w:pPr>
              <w:pStyle w:val="TAL"/>
              <w:jc w:val="center"/>
            </w:pPr>
            <w:del w:id="1578" w:author="R4-1809563" w:date="2018-07-10T15:17:00Z">
              <w:r w:rsidRPr="002D5BD1" w:rsidDel="00C00E16">
                <w:rPr>
                  <w:rFonts w:cs="Arial"/>
                  <w:szCs w:val="18"/>
                </w:rPr>
                <w:delText>x</w:delText>
              </w:r>
            </w:del>
          </w:p>
        </w:tc>
        <w:tc>
          <w:tcPr>
            <w:tcW w:w="0" w:type="auto"/>
          </w:tcPr>
          <w:p w14:paraId="40F78159" w14:textId="4441B588" w:rsidR="004D6016" w:rsidRPr="002D5BD1" w:rsidRDefault="004D6016" w:rsidP="004D6016">
            <w:pPr>
              <w:pStyle w:val="TAL"/>
              <w:jc w:val="center"/>
            </w:pPr>
            <w:del w:id="1579" w:author="R4-1809563" w:date="2018-07-10T15:17:00Z">
              <w:r w:rsidRPr="002D5BD1" w:rsidDel="00C00E16">
                <w:rPr>
                  <w:rFonts w:cs="Arial"/>
                  <w:szCs w:val="18"/>
                </w:rPr>
                <w:delText>x</w:delText>
              </w:r>
            </w:del>
          </w:p>
        </w:tc>
      </w:tr>
      <w:tr w:rsidR="004D6016" w:rsidRPr="00106825" w14:paraId="6504FCE4" w14:textId="77777777" w:rsidTr="005F6CB5">
        <w:trPr>
          <w:jc w:val="center"/>
        </w:trPr>
        <w:tc>
          <w:tcPr>
            <w:tcW w:w="0" w:type="auto"/>
          </w:tcPr>
          <w:p w14:paraId="4F14E783" w14:textId="77777777" w:rsidR="004D6016" w:rsidRPr="002D5BD1" w:rsidRDefault="004D6016" w:rsidP="004D6016">
            <w:pPr>
              <w:pStyle w:val="TAL"/>
              <w:rPr>
                <w:rFonts w:cs="Arial"/>
                <w:szCs w:val="18"/>
              </w:rPr>
            </w:pPr>
            <w:r w:rsidRPr="002D5BD1">
              <w:rPr>
                <w:rFonts w:cs="Arial"/>
                <w:szCs w:val="18"/>
              </w:rPr>
              <w:t>D6.3</w:t>
            </w:r>
          </w:p>
        </w:tc>
        <w:tc>
          <w:tcPr>
            <w:tcW w:w="0" w:type="auto"/>
          </w:tcPr>
          <w:p w14:paraId="70027DA7" w14:textId="77777777" w:rsidR="004D6016" w:rsidRPr="00AA758D" w:rsidRDefault="004D6016" w:rsidP="004D6016">
            <w:pPr>
              <w:pStyle w:val="TAL"/>
              <w:rPr>
                <w:rFonts w:cs="Arial"/>
                <w:szCs w:val="18"/>
              </w:rPr>
            </w:pPr>
            <w:r w:rsidRPr="00AA758D">
              <w:rPr>
                <w:rFonts w:cs="Arial"/>
                <w:szCs w:val="18"/>
              </w:rPr>
              <w:t>Spurious emission category</w:t>
            </w:r>
          </w:p>
        </w:tc>
        <w:tc>
          <w:tcPr>
            <w:tcW w:w="0" w:type="auto"/>
          </w:tcPr>
          <w:p w14:paraId="2A9B738B" w14:textId="6DBEC021" w:rsidR="004D6016" w:rsidRPr="00AA758D" w:rsidRDefault="004D6016" w:rsidP="00C00E16">
            <w:pPr>
              <w:pStyle w:val="TAL"/>
              <w:rPr>
                <w:rFonts w:cs="Arial"/>
                <w:szCs w:val="18"/>
              </w:rPr>
            </w:pPr>
            <w:r w:rsidRPr="00AA758D">
              <w:rPr>
                <w:rFonts w:cs="Arial"/>
                <w:szCs w:val="18"/>
              </w:rPr>
              <w:t xml:space="preserve">Declare the </w:t>
            </w:r>
            <w:r w:rsidRPr="00C74A91">
              <w:rPr>
                <w:rFonts w:cs="Arial"/>
                <w:szCs w:val="18"/>
              </w:rPr>
              <w:t>BS spurious emission category as either category A or B with respect to the limits for spurious emissions, as defined in Recommendation ITU-R SM.329 [</w:t>
            </w:r>
            <w:del w:id="1580" w:author="R4-1809563" w:date="2018-07-10T15:17:00Z">
              <w:r w:rsidRPr="00857A1E" w:rsidDel="00C00E16">
                <w:rPr>
                  <w:rFonts w:cs="Arial"/>
                  <w:szCs w:val="18"/>
                </w:rPr>
                <w:delText>x</w:delText>
              </w:r>
            </w:del>
            <w:ins w:id="1581" w:author="R4-1809563" w:date="2018-07-10T15:17:00Z">
              <w:r w:rsidR="00C00E16">
                <w:rPr>
                  <w:rFonts w:cs="Arial"/>
                  <w:szCs w:val="18"/>
                </w:rPr>
                <w:t>5</w:t>
              </w:r>
            </w:ins>
            <w:r w:rsidRPr="00AA758D">
              <w:rPr>
                <w:rFonts w:cs="Arial"/>
                <w:szCs w:val="18"/>
              </w:rPr>
              <w:t xml:space="preserve">]. </w:t>
            </w:r>
          </w:p>
        </w:tc>
        <w:tc>
          <w:tcPr>
            <w:tcW w:w="0" w:type="auto"/>
          </w:tcPr>
          <w:p w14:paraId="28AC6959" w14:textId="77777777" w:rsidR="004D6016" w:rsidRPr="00AA758D" w:rsidRDefault="004D6016" w:rsidP="004D6016">
            <w:pPr>
              <w:pStyle w:val="TAL"/>
              <w:jc w:val="center"/>
              <w:rPr>
                <w:rFonts w:cs="Arial"/>
                <w:szCs w:val="18"/>
              </w:rPr>
            </w:pPr>
            <w:r w:rsidRPr="00AA758D">
              <w:rPr>
                <w:rFonts w:cs="Arial"/>
                <w:szCs w:val="18"/>
              </w:rPr>
              <w:t>x</w:t>
            </w:r>
          </w:p>
        </w:tc>
        <w:tc>
          <w:tcPr>
            <w:tcW w:w="0" w:type="auto"/>
          </w:tcPr>
          <w:p w14:paraId="79524A9A" w14:textId="77777777" w:rsidR="004D6016" w:rsidRPr="00C74A91" w:rsidRDefault="004D6016" w:rsidP="004D6016">
            <w:pPr>
              <w:pStyle w:val="TAL"/>
              <w:jc w:val="center"/>
              <w:rPr>
                <w:rFonts w:cs="Arial"/>
                <w:szCs w:val="18"/>
              </w:rPr>
            </w:pPr>
            <w:r w:rsidRPr="00C74A91">
              <w:rPr>
                <w:rFonts w:cs="Arial"/>
                <w:szCs w:val="18"/>
              </w:rPr>
              <w:t>x</w:t>
            </w:r>
          </w:p>
        </w:tc>
      </w:tr>
      <w:tr w:rsidR="004D6016" w:rsidRPr="00106825" w14:paraId="37070C87" w14:textId="77777777" w:rsidTr="005F6CB5">
        <w:trPr>
          <w:jc w:val="center"/>
        </w:trPr>
        <w:tc>
          <w:tcPr>
            <w:tcW w:w="0" w:type="auto"/>
          </w:tcPr>
          <w:p w14:paraId="0B6695EA" w14:textId="77777777" w:rsidR="004D6016" w:rsidRPr="002D5BD1" w:rsidRDefault="004D6016" w:rsidP="004D6016">
            <w:pPr>
              <w:pStyle w:val="TAL"/>
              <w:rPr>
                <w:rFonts w:cs="Arial"/>
                <w:szCs w:val="18"/>
              </w:rPr>
            </w:pPr>
            <w:r w:rsidRPr="002D5BD1">
              <w:rPr>
                <w:rFonts w:cs="Arial"/>
                <w:szCs w:val="18"/>
              </w:rPr>
              <w:t>D6.4</w:t>
            </w:r>
          </w:p>
        </w:tc>
        <w:tc>
          <w:tcPr>
            <w:tcW w:w="0" w:type="auto"/>
          </w:tcPr>
          <w:p w14:paraId="7991F8BD" w14:textId="77777777" w:rsidR="004D6016" w:rsidRPr="00AA758D" w:rsidRDefault="004D6016" w:rsidP="004D6016">
            <w:pPr>
              <w:pStyle w:val="TAL"/>
              <w:rPr>
                <w:rFonts w:cs="Arial"/>
                <w:szCs w:val="18"/>
              </w:rPr>
            </w:pPr>
            <w:r w:rsidRPr="00AA758D">
              <w:rPr>
                <w:rFonts w:cs="Arial"/>
                <w:szCs w:val="18"/>
              </w:rPr>
              <w:t>Geographic area support</w:t>
            </w:r>
          </w:p>
        </w:tc>
        <w:tc>
          <w:tcPr>
            <w:tcW w:w="0" w:type="auto"/>
          </w:tcPr>
          <w:p w14:paraId="7000567B" w14:textId="77777777" w:rsidR="004D6016" w:rsidRPr="00C74A91" w:rsidRDefault="004D6016" w:rsidP="004D6016">
            <w:pPr>
              <w:pStyle w:val="TAL"/>
              <w:rPr>
                <w:rFonts w:cs="Arial"/>
                <w:i/>
                <w:szCs w:val="18"/>
              </w:rPr>
            </w:pPr>
            <w:r w:rsidRPr="00AA758D">
              <w:rPr>
                <w:rFonts w:cs="Arial"/>
                <w:szCs w:val="18"/>
              </w:rPr>
              <w:t xml:space="preserve">The manufacturer shall declare the regions the </w:t>
            </w:r>
            <w:r w:rsidRPr="00C74A91">
              <w:rPr>
                <w:rFonts w:cs="Arial"/>
                <w:szCs w:val="18"/>
              </w:rPr>
              <w:t>BS may operate in. e.g. CEPT.</w:t>
            </w:r>
          </w:p>
        </w:tc>
        <w:tc>
          <w:tcPr>
            <w:tcW w:w="0" w:type="auto"/>
          </w:tcPr>
          <w:p w14:paraId="58029535"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7622FB13"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2C4A8765" w14:textId="77777777" w:rsidTr="005F6CB5">
        <w:trPr>
          <w:jc w:val="center"/>
        </w:trPr>
        <w:tc>
          <w:tcPr>
            <w:tcW w:w="0" w:type="auto"/>
          </w:tcPr>
          <w:p w14:paraId="24785E01" w14:textId="77777777" w:rsidR="004D6016" w:rsidRPr="002D5BD1" w:rsidRDefault="004D6016" w:rsidP="004D6016">
            <w:pPr>
              <w:pStyle w:val="TAL"/>
              <w:rPr>
                <w:rFonts w:cs="Arial"/>
                <w:szCs w:val="18"/>
              </w:rPr>
            </w:pPr>
            <w:r>
              <w:rPr>
                <w:rFonts w:cs="Arial"/>
                <w:szCs w:val="18"/>
              </w:rPr>
              <w:t>[</w:t>
            </w:r>
            <w:r w:rsidRPr="002D5BD1">
              <w:rPr>
                <w:rFonts w:cs="Arial"/>
                <w:szCs w:val="18"/>
              </w:rPr>
              <w:t>D6.5</w:t>
            </w:r>
            <w:r>
              <w:rPr>
                <w:rFonts w:cs="Arial"/>
                <w:szCs w:val="18"/>
              </w:rPr>
              <w:t>]</w:t>
            </w:r>
          </w:p>
        </w:tc>
        <w:tc>
          <w:tcPr>
            <w:tcW w:w="0" w:type="auto"/>
          </w:tcPr>
          <w:p w14:paraId="38BB005D" w14:textId="77777777" w:rsidR="004D6016" w:rsidRPr="00AA758D" w:rsidRDefault="004D6016" w:rsidP="004D6016">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operating in geographical areas allocated to broadcasting (DTT)</w:t>
            </w:r>
            <w:r w:rsidRPr="00857A1E">
              <w:rPr>
                <w:rFonts w:cs="Arial"/>
                <w:szCs w:val="18"/>
              </w:rPr>
              <w:t>]</w:t>
            </w:r>
          </w:p>
        </w:tc>
        <w:tc>
          <w:tcPr>
            <w:tcW w:w="0" w:type="auto"/>
          </w:tcPr>
          <w:p w14:paraId="7909CBDE" w14:textId="77777777" w:rsidR="004D6016" w:rsidRPr="00857A1E" w:rsidRDefault="004D6016" w:rsidP="004D6016">
            <w:pPr>
              <w:pStyle w:val="TAL"/>
              <w:rPr>
                <w:rFonts w:ascii="Times New Roman" w:hAnsi="Times New Roman"/>
                <w:i/>
                <w:color w:val="0000FF"/>
                <w:sz w:val="20"/>
              </w:rPr>
            </w:pPr>
            <w:r w:rsidRPr="00AA758D">
              <w:rPr>
                <w:rFonts w:ascii="Times New Roman" w:hAnsi="Times New Roman"/>
                <w:i/>
                <w:color w:val="0000FF"/>
                <w:sz w:val="20"/>
              </w:rPr>
              <w:t>Editor’s</w:t>
            </w:r>
            <w:r w:rsidRPr="00857A1E">
              <w:rPr>
                <w:rFonts w:ascii="Times New Roman" w:hAnsi="Times New Roman"/>
                <w:i/>
                <w:color w:val="0000FF"/>
                <w:sz w:val="20"/>
              </w:rPr>
              <w:t xml:space="preserve"> note: this declaration is subject to </w:t>
            </w:r>
            <w:r>
              <w:rPr>
                <w:rFonts w:ascii="Times New Roman" w:hAnsi="Times New Roman"/>
                <w:i/>
                <w:color w:val="0000FF"/>
                <w:sz w:val="20"/>
              </w:rPr>
              <w:t xml:space="preserve">technical </w:t>
            </w:r>
            <w:r w:rsidRPr="00857A1E">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857A1E">
              <w:rPr>
                <w:rFonts w:ascii="Times New Roman" w:hAnsi="Times New Roman"/>
                <w:i/>
                <w:color w:val="0000FF"/>
                <w:sz w:val="20"/>
              </w:rPr>
              <w:t>.</w:t>
            </w:r>
          </w:p>
          <w:p w14:paraId="07DF0CEC" w14:textId="77777777" w:rsidR="004D6016" w:rsidRPr="00AA758D" w:rsidRDefault="004D6016" w:rsidP="004D6016">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 </w:t>
            </w:r>
            <w:r w:rsidRPr="00AA758D">
              <w:rPr>
                <w:rFonts w:cs="Arial"/>
                <w:szCs w:val="18"/>
              </w:rPr>
              <w:t xml:space="preserve">declared to support Band </w:t>
            </w:r>
            <w:r>
              <w:rPr>
                <w:rFonts w:cs="Arial"/>
                <w:szCs w:val="18"/>
              </w:rPr>
              <w:t>n</w:t>
            </w:r>
            <w:r w:rsidRPr="00AA758D">
              <w:rPr>
                <w:rFonts w:cs="Arial"/>
                <w:szCs w:val="18"/>
              </w:rPr>
              <w:t>20 the manufacturer shall declare if the BS may operate in geographical areas allocated to broadcasting (DTT).</w:t>
            </w:r>
            <w:r>
              <w:rPr>
                <w:rFonts w:cs="Arial"/>
                <w:szCs w:val="18"/>
              </w:rPr>
              <w:t>]</w:t>
            </w:r>
          </w:p>
        </w:tc>
        <w:tc>
          <w:tcPr>
            <w:tcW w:w="0" w:type="auto"/>
          </w:tcPr>
          <w:p w14:paraId="12FF6439"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6AB491CE"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r>
      <w:tr w:rsidR="004D6016" w:rsidRPr="00106825" w14:paraId="6E78DEFE" w14:textId="77777777" w:rsidTr="005F6CB5">
        <w:trPr>
          <w:jc w:val="center"/>
        </w:trPr>
        <w:tc>
          <w:tcPr>
            <w:tcW w:w="0" w:type="auto"/>
          </w:tcPr>
          <w:p w14:paraId="4238F553" w14:textId="77777777" w:rsidR="004D6016" w:rsidRPr="002D5BD1" w:rsidRDefault="004D6016" w:rsidP="004D6016">
            <w:pPr>
              <w:pStyle w:val="TAL"/>
              <w:rPr>
                <w:rFonts w:cs="Arial"/>
                <w:szCs w:val="18"/>
              </w:rPr>
            </w:pPr>
            <w:r>
              <w:rPr>
                <w:rFonts w:cs="Arial"/>
                <w:szCs w:val="18"/>
              </w:rPr>
              <w:t>[</w:t>
            </w:r>
            <w:r w:rsidRPr="002D5BD1">
              <w:rPr>
                <w:rFonts w:cs="Arial"/>
                <w:szCs w:val="18"/>
              </w:rPr>
              <w:t>D6.6</w:t>
            </w:r>
            <w:r>
              <w:rPr>
                <w:rFonts w:cs="Arial"/>
                <w:szCs w:val="18"/>
              </w:rPr>
              <w:t>]</w:t>
            </w:r>
          </w:p>
        </w:tc>
        <w:tc>
          <w:tcPr>
            <w:tcW w:w="0" w:type="auto"/>
          </w:tcPr>
          <w:p w14:paraId="1E283D82" w14:textId="77777777" w:rsidR="004D6016" w:rsidRPr="00AA758D" w:rsidRDefault="004D6016" w:rsidP="004D6016">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emission level for channel N (</w:t>
            </w:r>
            <w:r w:rsidRPr="00C74A91">
              <w:t>P</w:t>
            </w:r>
            <w:r w:rsidRPr="00C74A91">
              <w:rPr>
                <w:vertAlign w:val="subscript"/>
              </w:rPr>
              <w:t>EM,N</w:t>
            </w:r>
            <w:r w:rsidRPr="002D5BD1">
              <w:rPr>
                <w:rFonts w:cs="Arial"/>
                <w:szCs w:val="18"/>
              </w:rPr>
              <w:t>)</w:t>
            </w:r>
            <w:r w:rsidRPr="00857A1E">
              <w:rPr>
                <w:rFonts w:cs="Arial"/>
                <w:szCs w:val="18"/>
              </w:rPr>
              <w:t>]</w:t>
            </w:r>
          </w:p>
        </w:tc>
        <w:tc>
          <w:tcPr>
            <w:tcW w:w="0" w:type="auto"/>
          </w:tcPr>
          <w:p w14:paraId="08CC5B3A" w14:textId="77777777" w:rsidR="004D6016" w:rsidRPr="00675AD4" w:rsidRDefault="004D6016" w:rsidP="004D6016">
            <w:pPr>
              <w:pStyle w:val="TAL"/>
              <w:rPr>
                <w:rFonts w:ascii="Times New Roman" w:hAnsi="Times New Roman"/>
                <w:i/>
                <w:color w:val="0000FF"/>
                <w:sz w:val="20"/>
              </w:rPr>
            </w:pPr>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p>
          <w:p w14:paraId="22D47FFC" w14:textId="77777777" w:rsidR="004D6016" w:rsidRPr="00AA758D" w:rsidRDefault="004D6016" w:rsidP="004D6016">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 single band connector(s) </w:t>
            </w:r>
            <w:r w:rsidRPr="00675AD4">
              <w:rPr>
                <w:rFonts w:cs="Arial"/>
                <w:szCs w:val="18"/>
              </w:rPr>
              <w:t>or</w:t>
            </w:r>
            <w:r>
              <w:rPr>
                <w:rFonts w:cs="Arial"/>
                <w:i/>
                <w:szCs w:val="18"/>
              </w:rPr>
              <w:t xml:space="preserve"> multi-band connector(s) </w:t>
            </w:r>
            <w:r w:rsidRPr="00AA758D">
              <w:rPr>
                <w:rFonts w:cs="Arial"/>
                <w:szCs w:val="18"/>
              </w:rPr>
              <w:t>declared to support Band</w:t>
            </w:r>
            <w:r>
              <w:rPr>
                <w:rFonts w:cs="Arial"/>
                <w:szCs w:val="18"/>
              </w:rPr>
              <w:t xml:space="preserve"> n</w:t>
            </w:r>
            <w:r w:rsidRPr="00AA758D">
              <w:rPr>
                <w:rFonts w:cs="Arial"/>
                <w:szCs w:val="18"/>
              </w:rPr>
              <w:t>20 and has been declared to operate in geographical areas allocated to bro</w:t>
            </w:r>
            <w:r w:rsidRPr="00C74A91">
              <w:rPr>
                <w:rFonts w:cs="Arial"/>
                <w:szCs w:val="18"/>
              </w:rPr>
              <w:t>adcasting (DTT), the emission level for channel N (Annex G of 3GPP TS 36.104 [</w:t>
            </w:r>
            <w:r>
              <w:rPr>
                <w:rFonts w:cs="Arial"/>
                <w:szCs w:val="18"/>
              </w:rPr>
              <w:t>x</w:t>
            </w:r>
            <w:r w:rsidRPr="00AA758D">
              <w:rPr>
                <w:rFonts w:cs="Arial"/>
                <w:szCs w:val="18"/>
              </w:rPr>
              <w:t>]) shall be declared.</w:t>
            </w:r>
            <w:r>
              <w:rPr>
                <w:rFonts w:cs="Arial"/>
                <w:szCs w:val="18"/>
              </w:rPr>
              <w:t>]</w:t>
            </w:r>
          </w:p>
        </w:tc>
        <w:tc>
          <w:tcPr>
            <w:tcW w:w="0" w:type="auto"/>
          </w:tcPr>
          <w:p w14:paraId="4D3EBE10"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7B0E4BA4"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r>
      <w:tr w:rsidR="004D6016" w:rsidRPr="00106825" w14:paraId="16B67763" w14:textId="77777777" w:rsidTr="005F6CB5">
        <w:trPr>
          <w:jc w:val="center"/>
        </w:trPr>
        <w:tc>
          <w:tcPr>
            <w:tcW w:w="0" w:type="auto"/>
          </w:tcPr>
          <w:p w14:paraId="2E0F9F66" w14:textId="77777777" w:rsidR="004D6016" w:rsidRPr="002D5BD1" w:rsidRDefault="004D6016" w:rsidP="004D6016">
            <w:pPr>
              <w:pStyle w:val="TAL"/>
              <w:rPr>
                <w:rFonts w:cs="Arial"/>
                <w:szCs w:val="18"/>
              </w:rPr>
            </w:pPr>
            <w:r>
              <w:rPr>
                <w:rFonts w:cs="Arial"/>
                <w:szCs w:val="18"/>
              </w:rPr>
              <w:t>[</w:t>
            </w:r>
            <w:r w:rsidRPr="002D5BD1">
              <w:rPr>
                <w:rFonts w:cs="Arial"/>
                <w:szCs w:val="18"/>
              </w:rPr>
              <w:t>D6.7</w:t>
            </w:r>
            <w:r>
              <w:rPr>
                <w:rFonts w:cs="Arial"/>
                <w:szCs w:val="18"/>
              </w:rPr>
              <w:t>]</w:t>
            </w:r>
          </w:p>
        </w:tc>
        <w:tc>
          <w:tcPr>
            <w:tcW w:w="0" w:type="auto"/>
          </w:tcPr>
          <w:p w14:paraId="2862DFE7" w14:textId="77777777" w:rsidR="004D6016" w:rsidRPr="00AA758D" w:rsidRDefault="004D6016" w:rsidP="004D6016">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 xml:space="preserve">support,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w:t>
            </w:r>
            <w:r w:rsidRPr="00AA758D">
              <w:rPr>
                <w:rFonts w:cs="v5.0.0"/>
              </w:rPr>
              <w:t>P</w:t>
            </w:r>
            <w:r w:rsidRPr="00AA758D">
              <w:rPr>
                <w:rFonts w:cs="v5.0.0"/>
                <w:vertAlign w:val="subscript"/>
              </w:rPr>
              <w:t>10MHz</w:t>
            </w:r>
            <w:r w:rsidRPr="00AA758D">
              <w:rPr>
                <w:rFonts w:cs="Arial"/>
                <w:szCs w:val="18"/>
              </w:rPr>
              <w:t>)</w:t>
            </w:r>
            <w:r w:rsidRPr="00857A1E">
              <w:rPr>
                <w:rFonts w:cs="Arial"/>
                <w:szCs w:val="18"/>
              </w:rPr>
              <w:t>]</w:t>
            </w:r>
          </w:p>
        </w:tc>
        <w:tc>
          <w:tcPr>
            <w:tcW w:w="0" w:type="auto"/>
          </w:tcPr>
          <w:p w14:paraId="74345E35" w14:textId="77777777" w:rsidR="004D6016" w:rsidRPr="00675AD4" w:rsidRDefault="004D6016" w:rsidP="004D6016">
            <w:pPr>
              <w:pStyle w:val="TAL"/>
              <w:rPr>
                <w:rFonts w:ascii="Times New Roman" w:hAnsi="Times New Roman"/>
                <w:i/>
                <w:color w:val="0000FF"/>
                <w:sz w:val="20"/>
              </w:rPr>
            </w:pPr>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p>
          <w:p w14:paraId="180F076D" w14:textId="77777777" w:rsidR="004D6016" w:rsidRPr="00AA758D" w:rsidRDefault="004D6016" w:rsidP="004D6016">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w:t>
            </w:r>
            <w:r>
              <w:rPr>
                <w:rFonts w:cs="Arial"/>
                <w:szCs w:val="18"/>
              </w:rPr>
              <w:t xml:space="preserve"> </w:t>
            </w:r>
            <w:r w:rsidRPr="00AA758D">
              <w:rPr>
                <w:rFonts w:cs="Arial"/>
                <w:szCs w:val="18"/>
              </w:rPr>
              <w:t xml:space="preserve">declared to support Band </w:t>
            </w:r>
            <w:r>
              <w:rPr>
                <w:rFonts w:cs="Arial"/>
                <w:szCs w:val="18"/>
              </w:rPr>
              <w:t>n</w:t>
            </w:r>
            <w:r w:rsidRPr="00AA758D">
              <w:rPr>
                <w:rFonts w:cs="Arial"/>
                <w:szCs w:val="18"/>
              </w:rPr>
              <w:t xml:space="preserve">20 and has </w:t>
            </w:r>
            <w:r w:rsidRPr="00C74A91">
              <w:rPr>
                <w:rFonts w:cs="Arial"/>
                <w:szCs w:val="18"/>
              </w:rPr>
              <w:t xml:space="preserve">been declared to operate in geographical areas allocated to broadcasting (DTT), the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(Annex G of 3GPP TS 36.104 [11]) shall be declared.</w:t>
            </w:r>
            <w:r>
              <w:rPr>
                <w:rFonts w:cs="Arial"/>
                <w:szCs w:val="18"/>
              </w:rPr>
              <w:t>]</w:t>
            </w:r>
          </w:p>
        </w:tc>
        <w:tc>
          <w:tcPr>
            <w:tcW w:w="0" w:type="auto"/>
          </w:tcPr>
          <w:p w14:paraId="139C90EE"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7870B401"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r>
      <w:tr w:rsidR="004D6016" w:rsidRPr="00106825" w14:paraId="77D01C2C" w14:textId="77777777" w:rsidTr="005F6CB5">
        <w:trPr>
          <w:jc w:val="center"/>
        </w:trPr>
        <w:tc>
          <w:tcPr>
            <w:tcW w:w="0" w:type="auto"/>
          </w:tcPr>
          <w:p w14:paraId="710ECF87" w14:textId="77777777" w:rsidR="004D6016" w:rsidRPr="002D5BD1" w:rsidRDefault="004D6016" w:rsidP="004D6016">
            <w:pPr>
              <w:pStyle w:val="TAL"/>
              <w:rPr>
                <w:rFonts w:cs="Arial"/>
                <w:szCs w:val="18"/>
              </w:rPr>
            </w:pPr>
            <w:r w:rsidRPr="002D5BD1">
              <w:rPr>
                <w:rFonts w:cs="Arial"/>
                <w:szCs w:val="18"/>
              </w:rPr>
              <w:t>D6.10</w:t>
            </w:r>
          </w:p>
        </w:tc>
        <w:tc>
          <w:tcPr>
            <w:tcW w:w="0" w:type="auto"/>
          </w:tcPr>
          <w:p w14:paraId="603C6195" w14:textId="77777777" w:rsidR="004D6016" w:rsidRPr="002D5BD1" w:rsidRDefault="004D6016" w:rsidP="004D6016">
            <w:pPr>
              <w:pStyle w:val="TAL"/>
              <w:rPr>
                <w:rFonts w:cs="Arial"/>
                <w:szCs w:val="18"/>
              </w:rPr>
            </w:pPr>
            <w:r w:rsidRPr="002D5BD1">
              <w:rPr>
                <w:rFonts w:cs="Arial"/>
                <w:szCs w:val="18"/>
              </w:rPr>
              <w:t>Co-existence with other systems</w:t>
            </w:r>
          </w:p>
        </w:tc>
        <w:tc>
          <w:tcPr>
            <w:tcW w:w="0" w:type="auto"/>
          </w:tcPr>
          <w:p w14:paraId="07786E91" w14:textId="77777777" w:rsidR="004D6016" w:rsidRPr="002D5BD1" w:rsidRDefault="004D6016" w:rsidP="004D6016">
            <w:pPr>
              <w:pStyle w:val="TAL"/>
              <w:rPr>
                <w:rFonts w:cs="Arial"/>
                <w:szCs w:val="18"/>
              </w:rPr>
            </w:pPr>
            <w:r w:rsidRPr="002D5BD1">
              <w:rPr>
                <w:rFonts w:cs="Arial"/>
                <w:szCs w:val="18"/>
              </w:rPr>
              <w:t>The manufacturer shall declare whether the BS under test is intended to operate in geographic areas where one or more of the systems GSM850, GSM900, DCS1800, PCS1900, UTRA FDD, UTRA TDD, E-UTRA</w:t>
            </w:r>
            <w:r w:rsidRPr="00391128">
              <w:rPr>
                <w:rFonts w:cs="Arial"/>
                <w:szCs w:val="18"/>
              </w:rPr>
              <w:t>,</w:t>
            </w:r>
            <w:r w:rsidRPr="002D5BD1">
              <w:rPr>
                <w:rFonts w:cs="Arial"/>
                <w:szCs w:val="18"/>
              </w:rPr>
              <w:t xml:space="preserve"> PHS </w:t>
            </w:r>
            <w:r w:rsidRPr="00391128">
              <w:rPr>
                <w:rFonts w:cs="Arial"/>
                <w:szCs w:val="18"/>
              </w:rPr>
              <w:t xml:space="preserve">and/or NR </w:t>
            </w:r>
            <w:r w:rsidRPr="002D5BD1">
              <w:rPr>
                <w:rFonts w:cs="Arial"/>
                <w:szCs w:val="18"/>
              </w:rPr>
              <w:t xml:space="preserve">operating in another band are deployed. </w:t>
            </w:r>
          </w:p>
        </w:tc>
        <w:tc>
          <w:tcPr>
            <w:tcW w:w="0" w:type="auto"/>
          </w:tcPr>
          <w:p w14:paraId="3236778F"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6E957C58"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7A79D1BD" w14:textId="77777777" w:rsidTr="005F6CB5">
        <w:trPr>
          <w:jc w:val="center"/>
        </w:trPr>
        <w:tc>
          <w:tcPr>
            <w:tcW w:w="0" w:type="auto"/>
          </w:tcPr>
          <w:p w14:paraId="05D5CCE2" w14:textId="77777777" w:rsidR="004D6016" w:rsidRPr="002D5BD1" w:rsidRDefault="004D6016" w:rsidP="004D6016">
            <w:pPr>
              <w:pStyle w:val="TAL"/>
              <w:rPr>
                <w:rFonts w:cs="Arial"/>
                <w:szCs w:val="18"/>
              </w:rPr>
            </w:pPr>
            <w:r w:rsidRPr="002D5BD1">
              <w:rPr>
                <w:rFonts w:cs="Arial"/>
                <w:szCs w:val="18"/>
              </w:rPr>
              <w:t>D6.11</w:t>
            </w:r>
          </w:p>
        </w:tc>
        <w:tc>
          <w:tcPr>
            <w:tcW w:w="0" w:type="auto"/>
          </w:tcPr>
          <w:p w14:paraId="7621A82E" w14:textId="77777777" w:rsidR="004D6016" w:rsidRPr="002D5BD1" w:rsidRDefault="004D6016" w:rsidP="004D6016">
            <w:pPr>
              <w:pStyle w:val="TAL"/>
              <w:rPr>
                <w:rFonts w:cs="Arial"/>
                <w:szCs w:val="18"/>
              </w:rPr>
            </w:pPr>
            <w:r w:rsidRPr="002D5BD1">
              <w:rPr>
                <w:rFonts w:cs="Arial"/>
                <w:szCs w:val="18"/>
              </w:rPr>
              <w:t>Co-location with other base stations</w:t>
            </w:r>
          </w:p>
        </w:tc>
        <w:tc>
          <w:tcPr>
            <w:tcW w:w="0" w:type="auto"/>
          </w:tcPr>
          <w:p w14:paraId="043DE1C1" w14:textId="77777777" w:rsidR="004D6016" w:rsidRPr="002D5BD1" w:rsidRDefault="004D6016" w:rsidP="004D6016">
            <w:pPr>
              <w:pStyle w:val="TAL"/>
              <w:rPr>
                <w:rFonts w:cs="Arial"/>
                <w:szCs w:val="18"/>
              </w:rPr>
            </w:pPr>
            <w:r w:rsidRPr="002D5BD1">
              <w:rPr>
                <w:rFonts w:cs="Arial"/>
                <w:szCs w:val="18"/>
              </w:rPr>
              <w:t>The manufacturer shall declare whether the BS under test is intended to operate co-located with Base Stations of one or more of the systems GSM850, GSM900, DCS1800, PCS1900, UTRA FDD, UTRA TDD</w:t>
            </w:r>
            <w:r w:rsidRPr="00391128">
              <w:rPr>
                <w:rFonts w:cs="Arial"/>
                <w:szCs w:val="18"/>
              </w:rPr>
              <w:t>,</w:t>
            </w:r>
            <w:r w:rsidRPr="002D5BD1">
              <w:rPr>
                <w:rFonts w:cs="Arial"/>
                <w:szCs w:val="18"/>
              </w:rPr>
              <w:t xml:space="preserve"> E-UTRA </w:t>
            </w:r>
            <w:r w:rsidRPr="00391128">
              <w:rPr>
                <w:rFonts w:cs="Arial"/>
                <w:szCs w:val="18"/>
              </w:rPr>
              <w:t xml:space="preserve">and/or NR </w:t>
            </w:r>
            <w:r w:rsidRPr="002D5BD1">
              <w:rPr>
                <w:rFonts w:cs="Arial"/>
                <w:szCs w:val="18"/>
              </w:rPr>
              <w:t xml:space="preserve">operating in another band. </w:t>
            </w:r>
          </w:p>
        </w:tc>
        <w:tc>
          <w:tcPr>
            <w:tcW w:w="0" w:type="auto"/>
          </w:tcPr>
          <w:p w14:paraId="550A5219"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07FC70A3"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4E5FBBB1" w14:textId="77777777" w:rsidTr="005F6CB5">
        <w:trPr>
          <w:jc w:val="center"/>
        </w:trPr>
        <w:tc>
          <w:tcPr>
            <w:tcW w:w="0" w:type="auto"/>
          </w:tcPr>
          <w:p w14:paraId="2E70262A" w14:textId="6F3BCE90" w:rsidR="004D6016" w:rsidRPr="002D5BD1" w:rsidRDefault="004D6016" w:rsidP="004D6016">
            <w:pPr>
              <w:pStyle w:val="TAL"/>
              <w:rPr>
                <w:rFonts w:cs="Arial"/>
                <w:szCs w:val="18"/>
              </w:rPr>
            </w:pPr>
            <w:del w:id="1582" w:author="R4-1809563" w:date="2018-07-10T15:17:00Z">
              <w:r w:rsidRPr="002D5BD1" w:rsidDel="00C00E16">
                <w:rPr>
                  <w:rFonts w:cs="Arial"/>
                  <w:szCs w:val="18"/>
                </w:rPr>
                <w:delText>D6.12</w:delText>
              </w:r>
            </w:del>
          </w:p>
        </w:tc>
        <w:tc>
          <w:tcPr>
            <w:tcW w:w="0" w:type="auto"/>
          </w:tcPr>
          <w:p w14:paraId="1F74DF51" w14:textId="2B5822CD" w:rsidR="004D6016" w:rsidRPr="002D5BD1" w:rsidRDefault="004D6016" w:rsidP="004D6016">
            <w:pPr>
              <w:pStyle w:val="TAL"/>
              <w:rPr>
                <w:rFonts w:cs="Arial"/>
                <w:szCs w:val="18"/>
              </w:rPr>
            </w:pPr>
            <w:del w:id="1583" w:author="R4-1809563" w:date="2018-07-10T15:17:00Z">
              <w:r w:rsidDel="00C00E16">
                <w:rPr>
                  <w:rFonts w:cs="Arial"/>
                  <w:szCs w:val="18"/>
                </w:rPr>
                <w:delText xml:space="preserve">Conducted </w:delText>
              </w:r>
              <w:r w:rsidRPr="00391128" w:rsidDel="00C00E16">
                <w:rPr>
                  <w:rFonts w:cs="Arial"/>
                  <w:szCs w:val="18"/>
                </w:rPr>
                <w:delText xml:space="preserve">NR </w:delText>
              </w:r>
              <w:r w:rsidRPr="002D5BD1" w:rsidDel="00C00E16">
                <w:rPr>
                  <w:rFonts w:cs="Arial"/>
                  <w:szCs w:val="18"/>
                </w:rPr>
                <w:delText>capability set (CS</w:delText>
              </w:r>
              <w:r w:rsidRPr="00391128" w:rsidDel="00C00E16">
                <w:rPr>
                  <w:rFonts w:cs="Arial"/>
                  <w:szCs w:val="18"/>
                </w:rPr>
                <w:delText>NR</w:delText>
              </w:r>
              <w:r w:rsidRPr="002D5BD1" w:rsidDel="00C00E16">
                <w:rPr>
                  <w:rFonts w:cs="Arial"/>
                  <w:szCs w:val="18"/>
                </w:rPr>
                <w:delText>)</w:delText>
              </w:r>
            </w:del>
          </w:p>
        </w:tc>
        <w:tc>
          <w:tcPr>
            <w:tcW w:w="0" w:type="auto"/>
          </w:tcPr>
          <w:p w14:paraId="61A7F9E5" w14:textId="69D0F177" w:rsidR="004D6016" w:rsidRPr="002D5BD1" w:rsidRDefault="004D6016" w:rsidP="004D6016">
            <w:pPr>
              <w:pStyle w:val="TAL"/>
              <w:rPr>
                <w:rFonts w:cs="Arial"/>
                <w:szCs w:val="18"/>
              </w:rPr>
            </w:pPr>
            <w:del w:id="1584" w:author="R4-1809563" w:date="2018-07-10T15:17:00Z">
              <w:r w:rsidRPr="002D5BD1" w:rsidDel="00C00E16">
                <w:rPr>
                  <w:rFonts w:cs="Arial"/>
                  <w:szCs w:val="18"/>
                </w:rPr>
                <w:delText xml:space="preserve">The manufacturer shall declare the supported </w:delText>
              </w:r>
              <w:r w:rsidRPr="00391128" w:rsidDel="00C00E16">
                <w:rPr>
                  <w:rFonts w:cs="Arial"/>
                  <w:szCs w:val="18"/>
                </w:rPr>
                <w:delText xml:space="preserve">NR </w:delText>
              </w:r>
              <w:r w:rsidRPr="002D5BD1" w:rsidDel="00C00E16">
                <w:rPr>
                  <w:rFonts w:cs="Arial"/>
                  <w:szCs w:val="18"/>
                </w:rPr>
                <w:delText>capability set(s) according to ta</w:delText>
              </w:r>
              <w:r w:rsidRPr="005F6CB5" w:rsidDel="00C00E16">
                <w:rPr>
                  <w:rFonts w:cs="Arial"/>
                  <w:szCs w:val="18"/>
                </w:rPr>
                <w:delText>ble [conducted NR capability sets in TS38.141-1] for all</w:delText>
              </w:r>
              <w:r w:rsidRPr="002D5BD1" w:rsidDel="00C00E16">
                <w:rPr>
                  <w:rFonts w:cs="Arial"/>
                  <w:szCs w:val="18"/>
                </w:rPr>
                <w:delText xml:space="preserve"> </w:delText>
              </w:r>
              <w:r w:rsidRPr="002D5BD1" w:rsidDel="00C00E16">
                <w:rPr>
                  <w:rFonts w:cs="Arial"/>
                  <w:i/>
                  <w:szCs w:val="18"/>
                </w:rPr>
                <w:delText xml:space="preserve">single band connector(s) </w:delText>
              </w:r>
              <w:r w:rsidRPr="002D5BD1" w:rsidDel="00C00E16">
                <w:rPr>
                  <w:rFonts w:cs="Arial"/>
                  <w:szCs w:val="18"/>
                </w:rPr>
                <w:delText>or</w:delText>
              </w:r>
              <w:r w:rsidRPr="002D5BD1" w:rsidDel="00C00E16">
                <w:rPr>
                  <w:rFonts w:cs="Arial"/>
                  <w:i/>
                  <w:szCs w:val="18"/>
                </w:rPr>
                <w:delText xml:space="preserve"> multi-band connector(s)</w:delText>
              </w:r>
              <w:r w:rsidRPr="002D5BD1" w:rsidDel="00C00E16">
                <w:rPr>
                  <w:rFonts w:cs="Arial"/>
                  <w:szCs w:val="18"/>
                </w:rPr>
                <w:delText xml:space="preserve"> and supported operating band.</w:delText>
              </w:r>
            </w:del>
          </w:p>
        </w:tc>
        <w:tc>
          <w:tcPr>
            <w:tcW w:w="0" w:type="auto"/>
          </w:tcPr>
          <w:p w14:paraId="042AAD5F" w14:textId="5674B14B" w:rsidR="004D6016" w:rsidRPr="00106825" w:rsidRDefault="004D6016" w:rsidP="004D6016">
            <w:pPr>
              <w:pStyle w:val="TAL"/>
              <w:jc w:val="center"/>
              <w:rPr>
                <w:rFonts w:cs="Arial"/>
                <w:szCs w:val="18"/>
              </w:rPr>
            </w:pPr>
            <w:del w:id="1585" w:author="R4-1809563" w:date="2018-07-10T15:17:00Z">
              <w:r w:rsidRPr="00675AD4" w:rsidDel="00C00E16">
                <w:rPr>
                  <w:rFonts w:cs="Arial"/>
                  <w:szCs w:val="18"/>
                </w:rPr>
                <w:delText>x</w:delText>
              </w:r>
            </w:del>
          </w:p>
        </w:tc>
        <w:tc>
          <w:tcPr>
            <w:tcW w:w="0" w:type="auto"/>
          </w:tcPr>
          <w:p w14:paraId="7449CD8E" w14:textId="49DDA0F5" w:rsidR="004D6016" w:rsidRPr="00106825" w:rsidRDefault="004D6016" w:rsidP="004D6016">
            <w:pPr>
              <w:pStyle w:val="TAL"/>
              <w:jc w:val="center"/>
              <w:rPr>
                <w:rFonts w:cs="Arial"/>
                <w:szCs w:val="18"/>
              </w:rPr>
            </w:pPr>
            <w:del w:id="1586" w:author="R4-1809563" w:date="2018-07-10T15:17:00Z">
              <w:r w:rsidRPr="00675AD4" w:rsidDel="00C00E16">
                <w:rPr>
                  <w:rFonts w:cs="Arial"/>
                  <w:szCs w:val="18"/>
                </w:rPr>
                <w:delText>x</w:delText>
              </w:r>
            </w:del>
          </w:p>
        </w:tc>
      </w:tr>
      <w:tr w:rsidR="004D6016" w:rsidRPr="00106825" w14:paraId="57A63460" w14:textId="77777777" w:rsidTr="005F6CB5">
        <w:trPr>
          <w:jc w:val="center"/>
        </w:trPr>
        <w:tc>
          <w:tcPr>
            <w:tcW w:w="0" w:type="auto"/>
          </w:tcPr>
          <w:p w14:paraId="49B05FEC" w14:textId="77777777" w:rsidR="004D6016" w:rsidRPr="002D5BD1" w:rsidRDefault="004D6016" w:rsidP="004D6016">
            <w:pPr>
              <w:pStyle w:val="TAL"/>
              <w:rPr>
                <w:rFonts w:cs="Arial"/>
                <w:szCs w:val="18"/>
              </w:rPr>
            </w:pPr>
            <w:r w:rsidRPr="002D5BD1">
              <w:rPr>
                <w:rFonts w:cs="Arial"/>
                <w:szCs w:val="18"/>
              </w:rPr>
              <w:t>D6.13</w:t>
            </w:r>
          </w:p>
        </w:tc>
        <w:tc>
          <w:tcPr>
            <w:tcW w:w="0" w:type="auto"/>
          </w:tcPr>
          <w:p w14:paraId="0E5CCCC9" w14:textId="77777777" w:rsidR="004D6016" w:rsidRPr="002C7E02" w:rsidRDefault="004D6016" w:rsidP="004D6016">
            <w:pPr>
              <w:pStyle w:val="TAL"/>
              <w:rPr>
                <w:rFonts w:cs="Arial"/>
                <w:szCs w:val="18"/>
              </w:rPr>
            </w:pPr>
            <w:r w:rsidRPr="002C7E02">
              <w:rPr>
                <w:rFonts w:cs="Arial"/>
                <w:i/>
                <w:szCs w:val="18"/>
              </w:rPr>
              <w:t xml:space="preserve">Single band connector </w:t>
            </w:r>
            <w:r w:rsidRPr="002C7E02">
              <w:rPr>
                <w:rFonts w:cs="Arial"/>
                <w:szCs w:val="18"/>
              </w:rPr>
              <w:t>or</w:t>
            </w:r>
            <w:r w:rsidRPr="002C7E02">
              <w:rPr>
                <w:rFonts w:cs="Arial"/>
                <w:i/>
                <w:szCs w:val="18"/>
              </w:rPr>
              <w:t xml:space="preserve"> multi-band connector</w:t>
            </w:r>
          </w:p>
        </w:tc>
        <w:tc>
          <w:tcPr>
            <w:tcW w:w="0" w:type="auto"/>
          </w:tcPr>
          <w:p w14:paraId="1928EBA7" w14:textId="77777777" w:rsidR="004D6016" w:rsidRPr="00ED372A" w:rsidRDefault="004D6016" w:rsidP="004D6016">
            <w:pPr>
              <w:pStyle w:val="TAL"/>
              <w:rPr>
                <w:rFonts w:cs="Arial"/>
                <w:szCs w:val="18"/>
              </w:rPr>
            </w:pPr>
            <w:r w:rsidRPr="00391128">
              <w:rPr>
                <w:rFonts w:cs="Arial"/>
                <w:szCs w:val="18"/>
              </w:rPr>
              <w:t xml:space="preserve">Declaration of the single band </w:t>
            </w:r>
            <w:r w:rsidRPr="00ED372A">
              <w:rPr>
                <w:rFonts w:cs="Arial"/>
                <w:szCs w:val="18"/>
              </w:rPr>
              <w:t>or</w:t>
            </w:r>
            <w:r w:rsidRPr="00391128">
              <w:rPr>
                <w:rFonts w:cs="Arial"/>
                <w:szCs w:val="18"/>
              </w:rPr>
              <w:t xml:space="preserve"> multi-band capability of </w:t>
            </w:r>
            <w:r>
              <w:rPr>
                <w:rFonts w:cs="Arial"/>
                <w:i/>
                <w:szCs w:val="18"/>
              </w:rPr>
              <w:t>s</w:t>
            </w:r>
            <w:r w:rsidRPr="00ED372A">
              <w:rPr>
                <w:rFonts w:cs="Arial"/>
                <w:i/>
                <w:szCs w:val="18"/>
              </w:rPr>
              <w:t xml:space="preserve">ingle band connector(s) </w:t>
            </w:r>
            <w:r w:rsidRPr="00ED372A">
              <w:rPr>
                <w:rFonts w:cs="Arial"/>
                <w:szCs w:val="18"/>
              </w:rPr>
              <w:t>or</w:t>
            </w:r>
            <w:r w:rsidRPr="00ED372A">
              <w:rPr>
                <w:rFonts w:cs="Arial"/>
                <w:i/>
                <w:szCs w:val="18"/>
              </w:rPr>
              <w:t xml:space="preserve"> multi-band connector(s), </w:t>
            </w:r>
            <w:r w:rsidRPr="00391128">
              <w:rPr>
                <w:rFonts w:cs="Arial"/>
                <w:szCs w:val="18"/>
              </w:rPr>
              <w:t>d</w:t>
            </w:r>
            <w:r w:rsidRPr="002C7E02">
              <w:rPr>
                <w:rFonts w:cs="Arial"/>
                <w:szCs w:val="18"/>
              </w:rPr>
              <w:t>eclared</w:t>
            </w:r>
            <w:r w:rsidRPr="00ED372A">
              <w:rPr>
                <w:rFonts w:cs="Arial"/>
                <w:szCs w:val="18"/>
              </w:rPr>
              <w:t xml:space="preserve"> for every </w:t>
            </w:r>
            <w:r w:rsidRPr="00391128">
              <w:rPr>
                <w:rFonts w:cs="Arial"/>
                <w:szCs w:val="18"/>
              </w:rPr>
              <w:t>connector.</w:t>
            </w:r>
          </w:p>
        </w:tc>
        <w:tc>
          <w:tcPr>
            <w:tcW w:w="0" w:type="auto"/>
          </w:tcPr>
          <w:p w14:paraId="51E514B9" w14:textId="77777777" w:rsidR="004D6016" w:rsidRPr="00106825" w:rsidRDefault="004D6016" w:rsidP="004D6016">
            <w:pPr>
              <w:pStyle w:val="TAL"/>
              <w:jc w:val="center"/>
              <w:rPr>
                <w:rFonts w:cs="Arial"/>
                <w:i/>
                <w:szCs w:val="18"/>
              </w:rPr>
            </w:pPr>
            <w:r w:rsidRPr="00675AD4">
              <w:rPr>
                <w:rFonts w:cs="Arial"/>
                <w:szCs w:val="18"/>
              </w:rPr>
              <w:t>x</w:t>
            </w:r>
          </w:p>
        </w:tc>
        <w:tc>
          <w:tcPr>
            <w:tcW w:w="0" w:type="auto"/>
          </w:tcPr>
          <w:p w14:paraId="5C58D9BE" w14:textId="77777777" w:rsidR="004D6016" w:rsidRPr="00106825" w:rsidRDefault="004D6016" w:rsidP="004D6016">
            <w:pPr>
              <w:pStyle w:val="TAL"/>
              <w:jc w:val="center"/>
              <w:rPr>
                <w:rFonts w:cs="Arial"/>
                <w:i/>
                <w:szCs w:val="18"/>
              </w:rPr>
            </w:pPr>
            <w:r w:rsidRPr="00675AD4">
              <w:rPr>
                <w:rFonts w:cs="Arial"/>
                <w:szCs w:val="18"/>
              </w:rPr>
              <w:t>x</w:t>
            </w:r>
          </w:p>
        </w:tc>
      </w:tr>
      <w:tr w:rsidR="004D6016" w:rsidRPr="00106825" w14:paraId="1B9B53A4" w14:textId="77777777" w:rsidTr="005F6CB5">
        <w:trPr>
          <w:jc w:val="center"/>
        </w:trPr>
        <w:tc>
          <w:tcPr>
            <w:tcW w:w="0" w:type="auto"/>
          </w:tcPr>
          <w:p w14:paraId="1E34255D" w14:textId="77777777" w:rsidR="004D6016" w:rsidRPr="002D5BD1" w:rsidRDefault="004D6016" w:rsidP="004D6016">
            <w:pPr>
              <w:pStyle w:val="TAL"/>
              <w:rPr>
                <w:rFonts w:cs="Arial"/>
                <w:szCs w:val="18"/>
              </w:rPr>
            </w:pPr>
            <w:r>
              <w:rPr>
                <w:rFonts w:cs="Arial"/>
                <w:szCs w:val="18"/>
              </w:rPr>
              <w:t>[</w:t>
            </w:r>
            <w:r w:rsidRPr="002D5BD1">
              <w:rPr>
                <w:rFonts w:cs="Arial"/>
                <w:szCs w:val="18"/>
              </w:rPr>
              <w:t>D6.14</w:t>
            </w:r>
            <w:r>
              <w:rPr>
                <w:rFonts w:cs="Arial"/>
                <w:szCs w:val="18"/>
              </w:rPr>
              <w:t>]</w:t>
            </w:r>
          </w:p>
        </w:tc>
        <w:tc>
          <w:tcPr>
            <w:tcW w:w="0" w:type="auto"/>
          </w:tcPr>
          <w:p w14:paraId="518A1622" w14:textId="77777777" w:rsidR="004D6016" w:rsidRPr="002C7E02" w:rsidRDefault="004D6016" w:rsidP="004D6016">
            <w:pPr>
              <w:pStyle w:val="TAL"/>
              <w:rPr>
                <w:rFonts w:cs="Arial"/>
                <w:szCs w:val="18"/>
                <w:lang w:val="fr-FR"/>
              </w:rPr>
            </w:pPr>
            <w:r>
              <w:rPr>
                <w:rFonts w:cs="Arial"/>
                <w:szCs w:val="18"/>
                <w:lang w:val="fr-FR"/>
              </w:rPr>
              <w:t>[</w:t>
            </w:r>
            <w:r w:rsidRPr="002C7E02">
              <w:rPr>
                <w:rFonts w:cs="Arial"/>
                <w:szCs w:val="18"/>
                <w:lang w:val="fr-FR"/>
              </w:rPr>
              <w:t>Contiguous or non-contiguous spectrum</w:t>
            </w:r>
            <w:r>
              <w:rPr>
                <w:rFonts w:cs="Arial"/>
                <w:szCs w:val="18"/>
                <w:lang w:val="fr-FR"/>
              </w:rPr>
              <w:t>]</w:t>
            </w:r>
          </w:p>
        </w:tc>
        <w:tc>
          <w:tcPr>
            <w:tcW w:w="0" w:type="auto"/>
          </w:tcPr>
          <w:p w14:paraId="397FFCC7" w14:textId="48CA1DB2" w:rsidR="004D6016" w:rsidRPr="00391128" w:rsidDel="00C00E16" w:rsidRDefault="00C00E16" w:rsidP="004D6016">
            <w:pPr>
              <w:pStyle w:val="TAL"/>
              <w:rPr>
                <w:del w:id="1587" w:author="R4-1809563" w:date="2018-07-10T15:18:00Z"/>
                <w:rFonts w:cs="Arial"/>
                <w:szCs w:val="18"/>
              </w:rPr>
            </w:pPr>
            <w:ins w:id="1588" w:author="R4-1809563" w:date="2018-07-10T15:18:00Z">
              <w:r w:rsidRPr="00675AD4" w:rsidDel="00C00E16">
                <w:rPr>
                  <w:rFonts w:ascii="Times New Roman" w:hAnsi="Times New Roman"/>
                  <w:i/>
                  <w:color w:val="0000FF"/>
                  <w:sz w:val="20"/>
                </w:rPr>
                <w:t xml:space="preserve"> </w:t>
              </w:r>
            </w:ins>
            <w:del w:id="1589" w:author="R4-1809563" w:date="2018-07-10T15:18:00Z">
              <w:r w:rsidR="004D6016" w:rsidRPr="00675AD4" w:rsidDel="00C00E16">
                <w:rPr>
                  <w:rFonts w:ascii="Times New Roman" w:hAnsi="Times New Roman"/>
                  <w:i/>
                  <w:color w:val="0000FF"/>
                  <w:sz w:val="20"/>
                </w:rPr>
                <w:delText xml:space="preserve">Editor’s note: </w:delText>
              </w:r>
              <w:r w:rsidR="004D6016" w:rsidDel="00C00E16">
                <w:rPr>
                  <w:rFonts w:ascii="Times New Roman" w:hAnsi="Times New Roman"/>
                  <w:i/>
                  <w:color w:val="0000FF"/>
                  <w:sz w:val="20"/>
                </w:rPr>
                <w:delText>MSR related</w:delText>
              </w:r>
            </w:del>
          </w:p>
          <w:p w14:paraId="7E1143BE" w14:textId="0CE2205E" w:rsidR="004D6016" w:rsidRPr="00857A1E" w:rsidRDefault="004D6016" w:rsidP="00C00E16">
            <w:pPr>
              <w:pStyle w:val="TAL"/>
              <w:rPr>
                <w:rFonts w:cs="Arial"/>
                <w:szCs w:val="18"/>
                <w:highlight w:val="yellow"/>
              </w:rPr>
            </w:pPr>
            <w:r>
              <w:rPr>
                <w:rFonts w:cs="Arial"/>
                <w:szCs w:val="18"/>
              </w:rPr>
              <w:t>[</w:t>
            </w:r>
            <w:r w:rsidRPr="002D5BD1">
              <w:rPr>
                <w:rFonts w:cs="Arial"/>
                <w:szCs w:val="18"/>
              </w:rPr>
              <w:t xml:space="preserve">Ability to support contiguous or non-contiguous (or both) frequency distribution of carriers when operating multi-carrier, per </w:t>
            </w:r>
            <w:r>
              <w:rPr>
                <w:rFonts w:cs="Arial"/>
                <w:i/>
                <w:szCs w:val="18"/>
              </w:rPr>
              <w:t>s</w:t>
            </w:r>
            <w:r w:rsidRPr="00ED372A">
              <w:rPr>
                <w:rFonts w:cs="Arial"/>
                <w:i/>
                <w:szCs w:val="18"/>
              </w:rPr>
              <w:t xml:space="preserve">ingle band connector </w:t>
            </w:r>
            <w:r w:rsidRPr="00ED372A">
              <w:rPr>
                <w:rFonts w:cs="Arial"/>
                <w:szCs w:val="18"/>
              </w:rPr>
              <w:t>or</w:t>
            </w:r>
            <w:r w:rsidRPr="00ED372A">
              <w:rPr>
                <w:rFonts w:cs="Arial"/>
                <w:i/>
                <w:szCs w:val="18"/>
              </w:rPr>
              <w:t xml:space="preserve"> multi-band connecto</w:t>
            </w:r>
            <w:r>
              <w:rPr>
                <w:rFonts w:cs="Arial"/>
                <w:i/>
                <w:szCs w:val="18"/>
              </w:rPr>
              <w:t>r</w:t>
            </w:r>
            <w:r w:rsidRPr="002D5BD1">
              <w:rPr>
                <w:rFonts w:cs="Arial"/>
                <w:szCs w:val="18"/>
              </w:rPr>
              <w:t xml:space="preserve">, per </w:t>
            </w:r>
            <w:r w:rsidRPr="00391128">
              <w:rPr>
                <w:rFonts w:cs="Arial"/>
                <w:i/>
                <w:szCs w:val="18"/>
              </w:rPr>
              <w:t>operating band</w:t>
            </w:r>
            <w:del w:id="1590" w:author="R4-1809563" w:date="2018-07-10T15:18:00Z">
              <w:r w:rsidRPr="002D5BD1" w:rsidDel="00C00E16">
                <w:rPr>
                  <w:rFonts w:cs="Arial"/>
                  <w:szCs w:val="18"/>
                </w:rPr>
                <w:delText>, per RAT</w:delText>
              </w:r>
            </w:del>
            <w:r w:rsidRPr="002D5BD1">
              <w:rPr>
                <w:rFonts w:cs="Arial"/>
                <w:szCs w:val="18"/>
              </w:rPr>
              <w:t>.</w:t>
            </w:r>
            <w:r>
              <w:rPr>
                <w:rFonts w:cs="Arial"/>
                <w:szCs w:val="18"/>
              </w:rPr>
              <w:t>]</w:t>
            </w:r>
          </w:p>
        </w:tc>
        <w:tc>
          <w:tcPr>
            <w:tcW w:w="0" w:type="auto"/>
          </w:tcPr>
          <w:p w14:paraId="7760CDFA" w14:textId="77777777" w:rsidR="004D6016" w:rsidRPr="00106825" w:rsidRDefault="004D6016" w:rsidP="004D6016">
            <w:pPr>
              <w:pStyle w:val="TAL"/>
              <w:jc w:val="center"/>
              <w:rPr>
                <w:rFonts w:cs="Arial"/>
                <w:szCs w:val="18"/>
              </w:rPr>
            </w:pPr>
            <w:r>
              <w:rPr>
                <w:rFonts w:cs="Arial"/>
                <w:szCs w:val="18"/>
              </w:rPr>
              <w:t>[x]</w:t>
            </w:r>
          </w:p>
        </w:tc>
        <w:tc>
          <w:tcPr>
            <w:tcW w:w="0" w:type="auto"/>
          </w:tcPr>
          <w:p w14:paraId="57CAD6B2" w14:textId="77777777" w:rsidR="004D6016" w:rsidRPr="00106825" w:rsidRDefault="004D6016" w:rsidP="004D6016">
            <w:pPr>
              <w:pStyle w:val="TAL"/>
              <w:jc w:val="center"/>
              <w:rPr>
                <w:rFonts w:cs="Arial"/>
                <w:szCs w:val="18"/>
              </w:rPr>
            </w:pPr>
            <w:r>
              <w:rPr>
                <w:rFonts w:cs="Arial"/>
                <w:szCs w:val="18"/>
              </w:rPr>
              <w:t>[x]</w:t>
            </w:r>
          </w:p>
        </w:tc>
      </w:tr>
      <w:tr w:rsidR="004D6016" w:rsidRPr="00106825" w14:paraId="070A280C" w14:textId="77777777" w:rsidTr="005F6CB5">
        <w:trPr>
          <w:jc w:val="center"/>
        </w:trPr>
        <w:tc>
          <w:tcPr>
            <w:tcW w:w="0" w:type="auto"/>
          </w:tcPr>
          <w:p w14:paraId="30E4806A" w14:textId="77777777" w:rsidR="004D6016" w:rsidRPr="002D5BD1" w:rsidRDefault="004D6016" w:rsidP="004D6016">
            <w:pPr>
              <w:pStyle w:val="TAL"/>
              <w:rPr>
                <w:rFonts w:cs="Arial"/>
                <w:szCs w:val="18"/>
              </w:rPr>
            </w:pPr>
            <w:r w:rsidRPr="002D5BD1">
              <w:rPr>
                <w:rFonts w:cs="Arial"/>
                <w:szCs w:val="18"/>
              </w:rPr>
              <w:t>D6.15</w:t>
            </w:r>
          </w:p>
        </w:tc>
        <w:tc>
          <w:tcPr>
            <w:tcW w:w="0" w:type="auto"/>
          </w:tcPr>
          <w:p w14:paraId="491F2113" w14:textId="77777777" w:rsidR="004D6016" w:rsidRPr="00857A1E" w:rsidRDefault="004D6016" w:rsidP="004D6016">
            <w:pPr>
              <w:pStyle w:val="TAL"/>
              <w:rPr>
                <w:rFonts w:cs="Arial"/>
                <w:szCs w:val="18"/>
              </w:rPr>
            </w:pPr>
            <w:r w:rsidRPr="00857A1E">
              <w:rPr>
                <w:rFonts w:cs="Arial"/>
                <w:szCs w:val="18"/>
              </w:rPr>
              <w:t>Contiguous and non-contiguous parameters identical</w:t>
            </w:r>
          </w:p>
        </w:tc>
        <w:tc>
          <w:tcPr>
            <w:tcW w:w="0" w:type="auto"/>
          </w:tcPr>
          <w:p w14:paraId="4A44A314" w14:textId="77777777" w:rsidR="004D6016" w:rsidRPr="00857A1E" w:rsidRDefault="004D6016" w:rsidP="004D6016">
            <w:pPr>
              <w:pStyle w:val="TAL"/>
              <w:rPr>
                <w:rFonts w:cs="Arial"/>
                <w:szCs w:val="18"/>
              </w:rPr>
            </w:pPr>
            <w:r w:rsidRPr="00857A1E">
              <w:rPr>
                <w:rFonts w:cs="Arial"/>
                <w:szCs w:val="18"/>
              </w:rPr>
              <w:t>If contiguous and non-contiguous operation is possible then parameters are the same.</w:t>
            </w:r>
          </w:p>
        </w:tc>
        <w:tc>
          <w:tcPr>
            <w:tcW w:w="0" w:type="auto"/>
          </w:tcPr>
          <w:p w14:paraId="4631138D" w14:textId="77777777" w:rsidR="004D6016" w:rsidRPr="00106825" w:rsidRDefault="004D6016" w:rsidP="004D6016">
            <w:pPr>
              <w:pStyle w:val="TAL"/>
              <w:jc w:val="center"/>
              <w:rPr>
                <w:rFonts w:cs="Arial"/>
                <w:szCs w:val="18"/>
              </w:rPr>
            </w:pPr>
            <w:r>
              <w:rPr>
                <w:rFonts w:cs="Arial"/>
                <w:szCs w:val="18"/>
              </w:rPr>
              <w:t>x</w:t>
            </w:r>
          </w:p>
        </w:tc>
        <w:tc>
          <w:tcPr>
            <w:tcW w:w="0" w:type="auto"/>
          </w:tcPr>
          <w:p w14:paraId="63C7E788" w14:textId="77777777" w:rsidR="004D6016" w:rsidRPr="00106825" w:rsidRDefault="004D6016" w:rsidP="004D6016">
            <w:pPr>
              <w:pStyle w:val="TAL"/>
              <w:jc w:val="center"/>
              <w:rPr>
                <w:rFonts w:cs="Arial"/>
                <w:szCs w:val="18"/>
              </w:rPr>
            </w:pPr>
            <w:r>
              <w:rPr>
                <w:rFonts w:cs="Arial"/>
                <w:szCs w:val="18"/>
              </w:rPr>
              <w:t>x</w:t>
            </w:r>
          </w:p>
        </w:tc>
      </w:tr>
      <w:tr w:rsidR="004D6016" w:rsidRPr="00106825" w14:paraId="4F8AF7BA" w14:textId="77777777" w:rsidTr="005F6CB5">
        <w:trPr>
          <w:jc w:val="center"/>
        </w:trPr>
        <w:tc>
          <w:tcPr>
            <w:tcW w:w="0" w:type="auto"/>
          </w:tcPr>
          <w:p w14:paraId="2BAF0D75" w14:textId="77777777" w:rsidR="004D6016" w:rsidRPr="002D5BD1" w:rsidRDefault="004D6016" w:rsidP="004D6016">
            <w:pPr>
              <w:pStyle w:val="TAL"/>
              <w:rPr>
                <w:rFonts w:cs="Arial"/>
                <w:szCs w:val="18"/>
              </w:rPr>
            </w:pPr>
            <w:r w:rsidRPr="002D5BD1">
              <w:rPr>
                <w:rFonts w:cs="Arial"/>
                <w:szCs w:val="18"/>
              </w:rPr>
              <w:lastRenderedPageBreak/>
              <w:t>D6.16</w:t>
            </w:r>
          </w:p>
        </w:tc>
        <w:tc>
          <w:tcPr>
            <w:tcW w:w="0" w:type="auto"/>
          </w:tcPr>
          <w:p w14:paraId="75A404B6" w14:textId="6C19CEBD" w:rsidR="004D6016" w:rsidRPr="004F5F1B" w:rsidRDefault="004D6016" w:rsidP="00C00E16">
            <w:pPr>
              <w:pStyle w:val="TAL"/>
              <w:rPr>
                <w:rFonts w:cs="Arial"/>
                <w:szCs w:val="18"/>
              </w:rPr>
            </w:pPr>
            <w:r w:rsidRPr="004F5F1B">
              <w:rPr>
                <w:rFonts w:cs="Arial"/>
                <w:szCs w:val="18"/>
              </w:rPr>
              <w:t xml:space="preserve">Maximum </w:t>
            </w:r>
            <w:r w:rsidRPr="004F5F1B">
              <w:rPr>
                <w:rFonts w:cs="Arial"/>
                <w:i/>
                <w:szCs w:val="18"/>
              </w:rPr>
              <w:t>Radio Bandwidth</w:t>
            </w:r>
            <w:r w:rsidRPr="004F5F1B">
              <w:rPr>
                <w:rFonts w:cs="Arial"/>
                <w:szCs w:val="18"/>
              </w:rPr>
              <w:t xml:space="preserve"> </w:t>
            </w:r>
            <w:del w:id="1591" w:author="R4-1809563" w:date="2018-07-10T15:18:00Z">
              <w:r w:rsidRPr="004F5F1B" w:rsidDel="00C00E16">
                <w:rPr>
                  <w:rFonts w:cs="Arial"/>
                  <w:szCs w:val="18"/>
                </w:rPr>
                <w:delText xml:space="preserve">of the </w:delText>
              </w:r>
              <w:r w:rsidRPr="004F5F1B" w:rsidDel="00C00E16">
                <w:rPr>
                  <w:rFonts w:cs="Arial"/>
                  <w:i/>
                  <w:szCs w:val="18"/>
                </w:rPr>
                <w:delText>multi-band connector</w:delText>
              </w:r>
            </w:del>
          </w:p>
        </w:tc>
        <w:tc>
          <w:tcPr>
            <w:tcW w:w="0" w:type="auto"/>
          </w:tcPr>
          <w:p w14:paraId="3055B7B3" w14:textId="7A66A28A" w:rsidR="004D6016" w:rsidRPr="004F5F1B" w:rsidRDefault="00C00E16" w:rsidP="004D6016">
            <w:pPr>
              <w:pStyle w:val="TAL"/>
              <w:rPr>
                <w:rFonts w:cs="Arial"/>
                <w:szCs w:val="18"/>
              </w:rPr>
            </w:pPr>
            <w:ins w:id="1592" w:author="R4-1809563" w:date="2018-07-10T15:19:00Z">
              <w:r w:rsidRPr="004F5F1B">
                <w:rPr>
                  <w:rFonts w:cs="Arial"/>
                  <w:szCs w:val="18"/>
                </w:rPr>
                <w:t xml:space="preserve">Maximum </w:t>
              </w:r>
            </w:ins>
            <w:del w:id="1593" w:author="R4-1809563" w:date="2018-07-10T15:19:00Z">
              <w:r w:rsidR="004D6016" w:rsidRPr="004F5F1B" w:rsidDel="00C00E16">
                <w:rPr>
                  <w:rFonts w:cs="Arial"/>
                  <w:szCs w:val="18"/>
                </w:rPr>
                <w:delText xml:space="preserve">Largest </w:delText>
              </w:r>
            </w:del>
            <w:r w:rsidR="004D6016" w:rsidRPr="004F5F1B">
              <w:rPr>
                <w:rFonts w:cs="Arial"/>
                <w:i/>
                <w:szCs w:val="18"/>
              </w:rPr>
              <w:t>radio bandwidth</w:t>
            </w:r>
            <w:r w:rsidR="004D6016" w:rsidRPr="004F5F1B">
              <w:rPr>
                <w:rFonts w:cs="Arial"/>
                <w:szCs w:val="18"/>
              </w:rPr>
              <w:t xml:space="preserve"> that can be supported by the </w:t>
            </w:r>
            <w:r w:rsidR="004D6016" w:rsidRPr="004F5F1B">
              <w:rPr>
                <w:rFonts w:cs="Arial"/>
                <w:i/>
                <w:szCs w:val="18"/>
              </w:rPr>
              <w:t>multi-band connector</w:t>
            </w:r>
            <w:r w:rsidR="004D6016" w:rsidRPr="004F5F1B">
              <w:rPr>
                <w:rFonts w:cs="Arial"/>
                <w:szCs w:val="18"/>
              </w:rPr>
              <w:t>. May be different for transmit and receive.</w:t>
            </w:r>
          </w:p>
          <w:p w14:paraId="637511FC" w14:textId="2676F7E0" w:rsidR="004D6016" w:rsidRPr="004F5F1B" w:rsidRDefault="004D6016" w:rsidP="004D6016">
            <w:pPr>
              <w:pStyle w:val="TAL"/>
              <w:rPr>
                <w:rFonts w:cs="Arial"/>
                <w:szCs w:val="18"/>
              </w:rPr>
            </w:pPr>
            <w:r w:rsidRPr="004F5F1B">
              <w:rPr>
                <w:rFonts w:cs="Arial"/>
                <w:szCs w:val="18"/>
              </w:rPr>
              <w:t xml:space="preserve">Declared for each supported </w:t>
            </w:r>
            <w:r w:rsidRPr="00391128">
              <w:rPr>
                <w:rFonts w:cs="Arial"/>
                <w:i/>
                <w:szCs w:val="18"/>
              </w:rPr>
              <w:t>operating band</w:t>
            </w:r>
            <w:r w:rsidRPr="004F5F1B">
              <w:rPr>
                <w:rFonts w:cs="Arial"/>
                <w:szCs w:val="18"/>
              </w:rPr>
              <w:t xml:space="preserve"> and operating band</w:t>
            </w:r>
            <w:ins w:id="1594" w:author="R4-1809563" w:date="2018-07-10T15:19:00Z">
              <w:r w:rsidR="00C00E16">
                <w:rPr>
                  <w:rFonts w:cs="Arial"/>
                  <w:szCs w:val="18"/>
                </w:rPr>
                <w:t>s</w:t>
              </w:r>
            </w:ins>
            <w:r w:rsidRPr="004F5F1B">
              <w:rPr>
                <w:rFonts w:cs="Arial"/>
                <w:szCs w:val="18"/>
              </w:rPr>
              <w:t xml:space="preserve"> combination (D6.41) supported for every </w:t>
            </w:r>
            <w:r w:rsidRPr="004F5F1B">
              <w:rPr>
                <w:rFonts w:cs="Arial"/>
                <w:i/>
                <w:szCs w:val="18"/>
              </w:rPr>
              <w:t>multi-band connector.</w:t>
            </w:r>
          </w:p>
        </w:tc>
        <w:tc>
          <w:tcPr>
            <w:tcW w:w="0" w:type="auto"/>
          </w:tcPr>
          <w:p w14:paraId="1D3FE716" w14:textId="77777777" w:rsidR="004D6016" w:rsidRPr="004F5F1B" w:rsidRDefault="004D6016" w:rsidP="004D6016">
            <w:pPr>
              <w:pStyle w:val="TAL"/>
              <w:jc w:val="center"/>
              <w:rPr>
                <w:rFonts w:cs="Arial"/>
                <w:szCs w:val="18"/>
              </w:rPr>
            </w:pPr>
            <w:r w:rsidRPr="004F5F1B">
              <w:rPr>
                <w:rFonts w:cs="Arial"/>
                <w:szCs w:val="18"/>
              </w:rPr>
              <w:t>x</w:t>
            </w:r>
          </w:p>
        </w:tc>
        <w:tc>
          <w:tcPr>
            <w:tcW w:w="0" w:type="auto"/>
          </w:tcPr>
          <w:p w14:paraId="3790F81B" w14:textId="77777777" w:rsidR="004D6016" w:rsidRPr="004F5F1B" w:rsidRDefault="004D6016" w:rsidP="004D6016">
            <w:pPr>
              <w:pStyle w:val="TAL"/>
              <w:jc w:val="center"/>
              <w:rPr>
                <w:rFonts w:cs="Arial"/>
                <w:szCs w:val="18"/>
              </w:rPr>
            </w:pPr>
            <w:r w:rsidRPr="004F5F1B">
              <w:rPr>
                <w:rFonts w:cs="Arial"/>
                <w:szCs w:val="18"/>
              </w:rPr>
              <w:t>x</w:t>
            </w:r>
          </w:p>
        </w:tc>
      </w:tr>
      <w:tr w:rsidR="004D6016" w:rsidRPr="00106825" w14:paraId="72536140" w14:textId="77777777" w:rsidTr="005F6CB5">
        <w:trPr>
          <w:jc w:val="center"/>
        </w:trPr>
        <w:tc>
          <w:tcPr>
            <w:tcW w:w="0" w:type="auto"/>
          </w:tcPr>
          <w:p w14:paraId="214E8532" w14:textId="77777777" w:rsidR="004D6016" w:rsidRPr="002D5BD1" w:rsidRDefault="004D6016" w:rsidP="004D6016">
            <w:pPr>
              <w:pStyle w:val="TAL"/>
              <w:rPr>
                <w:rFonts w:cs="Arial"/>
                <w:szCs w:val="18"/>
              </w:rPr>
            </w:pPr>
            <w:r w:rsidRPr="002D5BD1">
              <w:rPr>
                <w:rFonts w:cs="Arial"/>
                <w:szCs w:val="18"/>
              </w:rPr>
              <w:t>D6.17</w:t>
            </w:r>
          </w:p>
        </w:tc>
        <w:tc>
          <w:tcPr>
            <w:tcW w:w="0" w:type="auto"/>
          </w:tcPr>
          <w:p w14:paraId="5C5894D9" w14:textId="77777777" w:rsidR="004D6016" w:rsidRPr="004F5F1B" w:rsidRDefault="004D6016" w:rsidP="004D6016">
            <w:pPr>
              <w:pStyle w:val="TAL"/>
              <w:rPr>
                <w:rFonts w:cs="Arial"/>
                <w:szCs w:val="18"/>
              </w:rPr>
            </w:pPr>
            <w:r w:rsidRPr="004F5F1B">
              <w:rPr>
                <w:rFonts w:cs="Arial"/>
                <w:szCs w:val="18"/>
              </w:rPr>
              <w:t xml:space="preserve">Maximum </w:t>
            </w:r>
            <w:r w:rsidRPr="004F5F1B">
              <w:rPr>
                <w:rFonts w:cs="Arial"/>
                <w:i/>
                <w:szCs w:val="18"/>
              </w:rPr>
              <w:t>Base Station RF Bandwidth</w:t>
            </w:r>
          </w:p>
        </w:tc>
        <w:tc>
          <w:tcPr>
            <w:tcW w:w="0" w:type="auto"/>
          </w:tcPr>
          <w:p w14:paraId="4D531FD3" w14:textId="6414D1A0" w:rsidR="004D6016" w:rsidRPr="004F5F1B" w:rsidRDefault="00C00E16" w:rsidP="00B81409">
            <w:pPr>
              <w:pStyle w:val="TAL"/>
              <w:rPr>
                <w:rFonts w:cs="Arial"/>
                <w:szCs w:val="18"/>
              </w:rPr>
            </w:pPr>
            <w:ins w:id="1595" w:author="R4-1809563" w:date="2018-07-10T15:19:00Z">
              <w:r w:rsidRPr="004F5F1B">
                <w:rPr>
                  <w:rFonts w:cs="Arial"/>
                  <w:szCs w:val="18"/>
                </w:rPr>
                <w:t xml:space="preserve">Maximum </w:t>
              </w:r>
            </w:ins>
            <w:del w:id="1596" w:author="R4-1809563" w:date="2018-07-10T15:19:00Z">
              <w:r w:rsidR="004D6016" w:rsidRPr="004F5F1B" w:rsidDel="00C00E16">
                <w:rPr>
                  <w:rFonts w:cs="Arial"/>
                  <w:szCs w:val="18"/>
                </w:rPr>
                <w:delText xml:space="preserve">Largest </w:delText>
              </w:r>
            </w:del>
            <w:r w:rsidR="004D6016" w:rsidRPr="004F5F1B">
              <w:rPr>
                <w:rFonts w:cs="Arial"/>
                <w:i/>
                <w:szCs w:val="18"/>
              </w:rPr>
              <w:t>Base Station RF Bandwidth</w:t>
            </w:r>
            <w:r w:rsidR="004D6016" w:rsidRPr="004F5F1B">
              <w:rPr>
                <w:rFonts w:cs="Arial"/>
                <w:szCs w:val="18"/>
              </w:rPr>
              <w:t xml:space="preserve"> in the </w:t>
            </w:r>
            <w:r w:rsidR="004D6016" w:rsidRPr="00391128">
              <w:rPr>
                <w:rFonts w:cs="Arial"/>
                <w:i/>
                <w:szCs w:val="18"/>
              </w:rPr>
              <w:t>operating band</w:t>
            </w:r>
            <w:del w:id="1597" w:author="R4-1809563" w:date="2018-07-10T15:20:00Z">
              <w:r w:rsidR="004D6016" w:rsidRPr="004F5F1B" w:rsidDel="00181E8F">
                <w:rPr>
                  <w:rFonts w:cs="Arial"/>
                  <w:szCs w:val="18"/>
                </w:rPr>
                <w:delText>,</w:delText>
              </w:r>
            </w:del>
            <w:ins w:id="1598" w:author="R4-1809563" w:date="2018-07-10T15:20:00Z">
              <w:r w:rsidR="00181E8F">
                <w:rPr>
                  <w:rFonts w:cs="Arial"/>
                  <w:szCs w:val="18"/>
                </w:rPr>
                <w:t>. D</w:t>
              </w:r>
            </w:ins>
            <w:del w:id="1599" w:author="R4-1809563" w:date="2018-07-10T15:20:00Z">
              <w:r w:rsidR="004D6016" w:rsidRPr="004F5F1B" w:rsidDel="00181E8F">
                <w:rPr>
                  <w:rFonts w:cs="Arial"/>
                  <w:szCs w:val="18"/>
                </w:rPr>
                <w:delText xml:space="preserve"> </w:delText>
              </w:r>
              <w:r w:rsidR="004D6016" w:rsidRPr="00181E8F" w:rsidDel="00181E8F">
                <w:rPr>
                  <w:rFonts w:cs="Arial"/>
                  <w:szCs w:val="18"/>
                </w:rPr>
                <w:delText>d</w:delText>
              </w:r>
            </w:del>
            <w:r w:rsidR="004D6016" w:rsidRPr="00181E8F">
              <w:rPr>
                <w:rFonts w:cs="Arial"/>
                <w:szCs w:val="18"/>
              </w:rPr>
              <w:t xml:space="preserve">eclared </w:t>
            </w:r>
            <w:del w:id="1600" w:author="R4-1809563" w:date="2018-07-10T15:20:00Z">
              <w:r w:rsidR="004D6016" w:rsidRPr="00181E8F" w:rsidDel="00181E8F">
                <w:rPr>
                  <w:rFonts w:cs="Arial"/>
                  <w:szCs w:val="18"/>
                </w:rPr>
                <w:delText>for each</w:delText>
              </w:r>
            </w:del>
            <w:ins w:id="1601" w:author="R4-1809563" w:date="2018-07-10T15:20:00Z">
              <w:r w:rsidR="00181E8F" w:rsidRPr="00181E8F">
                <w:rPr>
                  <w:rFonts w:cs="Arial"/>
                  <w:szCs w:val="18"/>
                </w:rPr>
                <w:t>per</w:t>
              </w:r>
            </w:ins>
            <w:r w:rsidR="004D6016" w:rsidRPr="00181E8F">
              <w:rPr>
                <w:rFonts w:cs="Arial"/>
                <w:szCs w:val="18"/>
              </w:rPr>
              <w:t xml:space="preserve"> supported </w:t>
            </w:r>
            <w:r w:rsidR="004D6016" w:rsidRPr="00181E8F">
              <w:rPr>
                <w:rFonts w:cs="Arial"/>
                <w:i/>
                <w:szCs w:val="18"/>
              </w:rPr>
              <w:t>operating band</w:t>
            </w:r>
            <w:ins w:id="1602" w:author="R4-1809563" w:date="2018-07-10T15:21:00Z">
              <w:r w:rsidR="00181E8F" w:rsidRPr="00181E8F">
                <w:rPr>
                  <w:rFonts w:cs="Arial"/>
                  <w:i/>
                  <w:szCs w:val="18"/>
                </w:rPr>
                <w:t xml:space="preserve">, </w:t>
              </w:r>
              <w:r w:rsidR="00181E8F" w:rsidRPr="00181E8F">
                <w:rPr>
                  <w:rFonts w:cs="Arial"/>
                  <w:szCs w:val="18"/>
                </w:rPr>
                <w:t xml:space="preserve">per </w:t>
              </w:r>
              <w:r w:rsidR="00181E8F" w:rsidRPr="00181E8F">
                <w:rPr>
                  <w:rFonts w:cs="Arial"/>
                  <w:i/>
                  <w:szCs w:val="18"/>
                </w:rPr>
                <w:t>antenna connector</w:t>
              </w:r>
              <w:r w:rsidR="00181E8F" w:rsidRPr="00181E8F">
                <w:rPr>
                  <w:rFonts w:cs="Arial"/>
                  <w:szCs w:val="18"/>
                </w:rPr>
                <w:t xml:space="preserve"> for </w:t>
              </w:r>
              <w:r w:rsidR="00181E8F" w:rsidRPr="00181E8F">
                <w:rPr>
                  <w:rFonts w:cs="Arial"/>
                  <w:i/>
                  <w:szCs w:val="18"/>
                </w:rPr>
                <w:t>BS type 1-C</w:t>
              </w:r>
              <w:r w:rsidR="00181E8F" w:rsidRPr="00181E8F">
                <w:rPr>
                  <w:rFonts w:cs="Arial"/>
                  <w:szCs w:val="18"/>
                </w:rPr>
                <w:t xml:space="preserve">, or </w:t>
              </w:r>
              <w:r w:rsidR="00181E8F" w:rsidRPr="00181E8F">
                <w:rPr>
                  <w:rFonts w:cs="Arial"/>
                  <w:i/>
                  <w:szCs w:val="18"/>
                </w:rPr>
                <w:t>TAB connector</w:t>
              </w:r>
              <w:r w:rsidR="00181E8F" w:rsidRPr="00181E8F">
                <w:rPr>
                  <w:rFonts w:cs="Arial"/>
                  <w:szCs w:val="18"/>
                </w:rPr>
                <w:t xml:space="preserve"> for </w:t>
              </w:r>
              <w:r w:rsidR="00181E8F" w:rsidRPr="00181E8F">
                <w:rPr>
                  <w:rFonts w:cs="Arial"/>
                  <w:i/>
                  <w:szCs w:val="18"/>
                </w:rPr>
                <w:t>BS type 1-H</w:t>
              </w:r>
            </w:ins>
            <w:del w:id="1603" w:author="R4-1809563" w:date="2018-07-10T15:21:00Z">
              <w:r w:rsidR="004D6016" w:rsidRPr="00181E8F" w:rsidDel="00181E8F">
                <w:rPr>
                  <w:rFonts w:cs="Arial"/>
                  <w:szCs w:val="18"/>
                </w:rPr>
                <w:delText xml:space="preserve"> for every</w:delText>
              </w:r>
              <w:r w:rsidR="004D6016" w:rsidRPr="004F5F1B" w:rsidDel="00181E8F">
                <w:rPr>
                  <w:rFonts w:cs="Arial"/>
                  <w:szCs w:val="18"/>
                </w:rPr>
                <w:delText xml:space="preserve"> </w:delText>
              </w:r>
              <w:r w:rsidR="004D6016" w:rsidRPr="004F5F1B" w:rsidDel="00181E8F">
                <w:rPr>
                  <w:rFonts w:cs="Arial"/>
                  <w:i/>
                  <w:szCs w:val="18"/>
                </w:rPr>
                <w:delText xml:space="preserve">single band connector </w:delText>
              </w:r>
              <w:r w:rsidR="004D6016" w:rsidRPr="004F5F1B" w:rsidDel="00181E8F">
                <w:rPr>
                  <w:rFonts w:cs="Arial"/>
                  <w:szCs w:val="18"/>
                </w:rPr>
                <w:delText>or</w:delText>
              </w:r>
              <w:r w:rsidR="004D6016" w:rsidRPr="004F5F1B" w:rsidDel="00181E8F">
                <w:rPr>
                  <w:rFonts w:cs="Arial"/>
                  <w:i/>
                  <w:szCs w:val="18"/>
                </w:rPr>
                <w:delText xml:space="preserve"> multi-band connector</w:delText>
              </w:r>
            </w:del>
            <w:r w:rsidR="004D6016" w:rsidRPr="004F5F1B">
              <w:rPr>
                <w:rFonts w:cs="Arial"/>
                <w:i/>
                <w:szCs w:val="18"/>
              </w:rPr>
              <w:t>.</w:t>
            </w:r>
          </w:p>
        </w:tc>
        <w:tc>
          <w:tcPr>
            <w:tcW w:w="0" w:type="auto"/>
          </w:tcPr>
          <w:p w14:paraId="08F8B713" w14:textId="77777777" w:rsidR="004D6016" w:rsidRPr="004F5F1B" w:rsidRDefault="004D6016" w:rsidP="004D6016">
            <w:pPr>
              <w:pStyle w:val="TAL"/>
              <w:jc w:val="center"/>
              <w:rPr>
                <w:rFonts w:cs="Arial"/>
                <w:szCs w:val="18"/>
              </w:rPr>
            </w:pPr>
            <w:r w:rsidRPr="004F5F1B">
              <w:rPr>
                <w:rFonts w:cs="Arial"/>
                <w:szCs w:val="18"/>
              </w:rPr>
              <w:t>x</w:t>
            </w:r>
          </w:p>
        </w:tc>
        <w:tc>
          <w:tcPr>
            <w:tcW w:w="0" w:type="auto"/>
          </w:tcPr>
          <w:p w14:paraId="48940A13" w14:textId="77777777" w:rsidR="004D6016" w:rsidRPr="004F5F1B" w:rsidRDefault="004D6016" w:rsidP="004D6016">
            <w:pPr>
              <w:pStyle w:val="TAL"/>
              <w:jc w:val="center"/>
              <w:rPr>
                <w:rFonts w:cs="Arial"/>
                <w:szCs w:val="18"/>
              </w:rPr>
            </w:pPr>
            <w:r w:rsidRPr="004F5F1B">
              <w:rPr>
                <w:rFonts w:cs="Arial"/>
                <w:szCs w:val="18"/>
              </w:rPr>
              <w:t>x</w:t>
            </w:r>
          </w:p>
        </w:tc>
      </w:tr>
      <w:tr w:rsidR="004D6016" w:rsidRPr="00106825" w14:paraId="4AB0DFF7" w14:textId="77777777" w:rsidTr="005F6CB5">
        <w:trPr>
          <w:jc w:val="center"/>
        </w:trPr>
        <w:tc>
          <w:tcPr>
            <w:tcW w:w="0" w:type="auto"/>
          </w:tcPr>
          <w:p w14:paraId="03C6D91A" w14:textId="77777777" w:rsidR="004D6016" w:rsidRPr="002D5BD1" w:rsidRDefault="004D6016" w:rsidP="004D6016">
            <w:pPr>
              <w:pStyle w:val="TAL"/>
              <w:rPr>
                <w:rFonts w:cs="Arial"/>
                <w:szCs w:val="18"/>
              </w:rPr>
            </w:pPr>
            <w:r w:rsidRPr="002D5BD1">
              <w:rPr>
                <w:rFonts w:cs="Arial"/>
                <w:szCs w:val="18"/>
              </w:rPr>
              <w:t>D6.18</w:t>
            </w:r>
          </w:p>
        </w:tc>
        <w:tc>
          <w:tcPr>
            <w:tcW w:w="0" w:type="auto"/>
          </w:tcPr>
          <w:p w14:paraId="7E836FDE" w14:textId="77777777" w:rsidR="004D6016" w:rsidRPr="004F5F1B" w:rsidRDefault="004D6016" w:rsidP="004D6016">
            <w:pPr>
              <w:pStyle w:val="TAL"/>
              <w:rPr>
                <w:rFonts w:cs="Arial"/>
                <w:szCs w:val="18"/>
              </w:rPr>
            </w:pPr>
            <w:r w:rsidRPr="004F5F1B">
              <w:rPr>
                <w:rFonts w:cs="Arial"/>
                <w:szCs w:val="18"/>
              </w:rPr>
              <w:t xml:space="preserve">Maximum </w:t>
            </w:r>
            <w:r w:rsidRPr="004F5F1B">
              <w:rPr>
                <w:rFonts w:cs="Arial"/>
                <w:i/>
                <w:szCs w:val="18"/>
              </w:rPr>
              <w:t>Base Station RF Bandwidth</w:t>
            </w:r>
            <w:r w:rsidRPr="004F5F1B">
              <w:rPr>
                <w:rFonts w:cs="Arial"/>
                <w:szCs w:val="18"/>
              </w:rPr>
              <w:t xml:space="preserve"> for contiguous operation</w:t>
            </w:r>
          </w:p>
        </w:tc>
        <w:tc>
          <w:tcPr>
            <w:tcW w:w="0" w:type="auto"/>
          </w:tcPr>
          <w:p w14:paraId="1367850C" w14:textId="2309A026" w:rsidR="004D6016" w:rsidRPr="00B965E9" w:rsidRDefault="00C00E16" w:rsidP="00B81409">
            <w:pPr>
              <w:pStyle w:val="TAL"/>
              <w:rPr>
                <w:rFonts w:cs="Arial"/>
                <w:color w:val="000000" w:themeColor="text1"/>
                <w:szCs w:val="18"/>
              </w:rPr>
            </w:pPr>
            <w:ins w:id="1604" w:author="R4-1809563" w:date="2018-07-10T15:19:00Z">
              <w:r w:rsidRPr="004F5F1B">
                <w:rPr>
                  <w:rFonts w:cs="Arial"/>
                  <w:szCs w:val="18"/>
                </w:rPr>
                <w:t xml:space="preserve">Maximum </w:t>
              </w:r>
            </w:ins>
            <w:del w:id="1605" w:author="R4-1809563" w:date="2018-07-10T15:19:00Z">
              <w:r w:rsidR="004D6016" w:rsidRPr="000E04F8" w:rsidDel="00C00E16">
                <w:rPr>
                  <w:rFonts w:cs="Arial"/>
                  <w:color w:val="000000" w:themeColor="text1"/>
                  <w:szCs w:val="18"/>
                </w:rPr>
                <w:delText xml:space="preserve">Largest </w:delText>
              </w:r>
            </w:del>
            <w:r w:rsidR="004D6016" w:rsidRPr="000E04F8">
              <w:rPr>
                <w:rFonts w:cs="Arial"/>
                <w:i/>
                <w:color w:val="000000" w:themeColor="text1"/>
                <w:szCs w:val="18"/>
              </w:rPr>
              <w:t xml:space="preserve">Base Station </w:t>
            </w:r>
            <w:r w:rsidR="004D6016" w:rsidRPr="008D3E0D">
              <w:rPr>
                <w:rFonts w:cs="Arial"/>
                <w:i/>
                <w:color w:val="000000" w:themeColor="text1"/>
                <w:szCs w:val="18"/>
              </w:rPr>
              <w:t>RF Bandwidth</w:t>
            </w:r>
            <w:r w:rsidR="004D6016" w:rsidRPr="008D3E0D">
              <w:rPr>
                <w:rFonts w:cs="Arial"/>
                <w:color w:val="000000" w:themeColor="text1"/>
                <w:szCs w:val="18"/>
              </w:rPr>
              <w:t xml:space="preserve"> for contiguous spectrum operation</w:t>
            </w:r>
            <w:ins w:id="1606" w:author="R4-1809563" w:date="2018-07-10T15:22:00Z">
              <w:r w:rsidR="008D3E0D" w:rsidRPr="008D3E0D">
                <w:rPr>
                  <w:rFonts w:cs="Arial"/>
                  <w:color w:val="000000" w:themeColor="text1"/>
                  <w:szCs w:val="18"/>
                </w:rPr>
                <w:t>. D</w:t>
              </w:r>
            </w:ins>
            <w:del w:id="1607" w:author="R4-1809563" w:date="2018-07-10T15:22:00Z">
              <w:r w:rsidR="004D6016" w:rsidRPr="008D3E0D" w:rsidDel="008D3E0D">
                <w:rPr>
                  <w:rFonts w:cs="Arial"/>
                  <w:color w:val="000000" w:themeColor="text1"/>
                  <w:szCs w:val="18"/>
                </w:rPr>
                <w:delText>, d</w:delText>
              </w:r>
            </w:del>
            <w:r w:rsidR="004D6016" w:rsidRPr="008D3E0D">
              <w:rPr>
                <w:rFonts w:cs="Arial"/>
                <w:color w:val="000000" w:themeColor="text1"/>
                <w:szCs w:val="18"/>
              </w:rPr>
              <w:t xml:space="preserve">eclared </w:t>
            </w:r>
            <w:del w:id="1608" w:author="R4-1809563" w:date="2018-07-10T15:22:00Z">
              <w:r w:rsidR="004D6016" w:rsidRPr="008D3E0D" w:rsidDel="008D3E0D">
                <w:rPr>
                  <w:rFonts w:cs="Arial"/>
                  <w:color w:val="000000" w:themeColor="text1"/>
                  <w:szCs w:val="18"/>
                </w:rPr>
                <w:delText>for each</w:delText>
              </w:r>
            </w:del>
            <w:ins w:id="1609" w:author="R4-1809563" w:date="2018-07-10T15:22:00Z">
              <w:r w:rsidR="008D3E0D" w:rsidRPr="008D3E0D">
                <w:rPr>
                  <w:rFonts w:cs="Arial"/>
                  <w:color w:val="000000" w:themeColor="text1"/>
                  <w:szCs w:val="18"/>
                </w:rPr>
                <w:t>per</w:t>
              </w:r>
            </w:ins>
            <w:r w:rsidR="004D6016" w:rsidRPr="008D3E0D">
              <w:rPr>
                <w:rFonts w:cs="Arial"/>
                <w:color w:val="000000" w:themeColor="text1"/>
                <w:szCs w:val="18"/>
              </w:rPr>
              <w:t xml:space="preserve"> supported </w:t>
            </w:r>
            <w:r w:rsidR="004D6016" w:rsidRPr="008D3E0D">
              <w:rPr>
                <w:rFonts w:cs="Arial"/>
                <w:i/>
                <w:color w:val="000000" w:themeColor="text1"/>
                <w:szCs w:val="18"/>
              </w:rPr>
              <w:t>operating band</w:t>
            </w:r>
            <w:ins w:id="1610" w:author="R4-1809563" w:date="2018-07-10T15:23:00Z">
              <w:r w:rsidR="008D3E0D">
                <w:rPr>
                  <w:rFonts w:cs="Arial"/>
                  <w:i/>
                  <w:color w:val="000000" w:themeColor="text1"/>
                  <w:szCs w:val="18"/>
                </w:rPr>
                <w:t>,</w:t>
              </w:r>
              <w:r w:rsidR="008D3E0D" w:rsidRPr="008D3E0D">
                <w:rPr>
                  <w:rFonts w:cs="Arial"/>
                  <w:color w:val="000000" w:themeColor="text1"/>
                  <w:szCs w:val="18"/>
                </w:rPr>
                <w:t xml:space="preserve"> </w:t>
              </w:r>
              <w:r w:rsidR="008D3E0D" w:rsidRPr="008D3E0D">
                <w:rPr>
                  <w:rFonts w:cs="Arial"/>
                  <w:szCs w:val="18"/>
                </w:rPr>
                <w:t xml:space="preserve">per </w:t>
              </w:r>
              <w:r w:rsidR="008D3E0D" w:rsidRPr="008D3E0D">
                <w:rPr>
                  <w:rFonts w:cs="Arial"/>
                  <w:i/>
                  <w:szCs w:val="18"/>
                </w:rPr>
                <w:t>antenna connector</w:t>
              </w:r>
              <w:r w:rsidR="008D3E0D" w:rsidRPr="008D3E0D">
                <w:rPr>
                  <w:rFonts w:cs="Arial"/>
                  <w:szCs w:val="18"/>
                </w:rPr>
                <w:t xml:space="preserve"> for </w:t>
              </w:r>
              <w:r w:rsidR="008D3E0D" w:rsidRPr="008D3E0D">
                <w:rPr>
                  <w:rFonts w:cs="Arial"/>
                  <w:i/>
                  <w:szCs w:val="18"/>
                </w:rPr>
                <w:t>BS type 1-C</w:t>
              </w:r>
              <w:r w:rsidR="008D3E0D" w:rsidRPr="008D3E0D">
                <w:rPr>
                  <w:rFonts w:cs="Arial"/>
                  <w:szCs w:val="18"/>
                </w:rPr>
                <w:t xml:space="preserve">, or </w:t>
              </w:r>
              <w:r w:rsidR="008D3E0D" w:rsidRPr="008D3E0D">
                <w:rPr>
                  <w:rFonts w:cs="Arial"/>
                  <w:i/>
                  <w:szCs w:val="18"/>
                </w:rPr>
                <w:t>TAB connector</w:t>
              </w:r>
              <w:r w:rsidR="008D3E0D" w:rsidRPr="008D3E0D">
                <w:rPr>
                  <w:rFonts w:cs="Arial"/>
                  <w:szCs w:val="18"/>
                </w:rPr>
                <w:t xml:space="preserve"> for </w:t>
              </w:r>
              <w:r w:rsidR="008D3E0D" w:rsidRPr="008D3E0D">
                <w:rPr>
                  <w:rFonts w:cs="Arial"/>
                  <w:i/>
                  <w:szCs w:val="18"/>
                </w:rPr>
                <w:t>BS type 1-H</w:t>
              </w:r>
            </w:ins>
            <w:del w:id="1611" w:author="R4-1809563" w:date="2018-07-10T15:23:00Z">
              <w:r w:rsidR="004D6016" w:rsidRPr="008D3E0D" w:rsidDel="008D3E0D">
                <w:rPr>
                  <w:rFonts w:cs="Arial"/>
                  <w:color w:val="000000" w:themeColor="text1"/>
                  <w:szCs w:val="18"/>
                </w:rPr>
                <w:delText xml:space="preserve"> and CSNR</w:delText>
              </w:r>
              <w:r w:rsidR="004D6016" w:rsidRPr="00B965E9" w:rsidDel="008D3E0D">
                <w:rPr>
                  <w:rFonts w:cs="Arial"/>
                  <w:color w:val="000000" w:themeColor="text1"/>
                  <w:szCs w:val="18"/>
                </w:rPr>
                <w:delText xml:space="preserve"> for every </w:delText>
              </w:r>
              <w:r w:rsidR="004D6016" w:rsidRPr="00B965E9" w:rsidDel="008D3E0D">
                <w:rPr>
                  <w:rFonts w:cs="Arial"/>
                  <w:i/>
                  <w:color w:val="000000" w:themeColor="text1"/>
                  <w:szCs w:val="18"/>
                </w:rPr>
                <w:delText xml:space="preserve">single band connector </w:delText>
              </w:r>
              <w:r w:rsidR="004D6016" w:rsidRPr="00B965E9" w:rsidDel="008D3E0D">
                <w:rPr>
                  <w:rFonts w:cs="Arial"/>
                  <w:color w:val="000000" w:themeColor="text1"/>
                  <w:szCs w:val="18"/>
                </w:rPr>
                <w:delText>or</w:delText>
              </w:r>
              <w:r w:rsidR="004D6016" w:rsidRPr="00B965E9" w:rsidDel="008D3E0D">
                <w:rPr>
                  <w:rFonts w:cs="Arial"/>
                  <w:i/>
                  <w:color w:val="000000" w:themeColor="text1"/>
                  <w:szCs w:val="18"/>
                </w:rPr>
                <w:delText xml:space="preserve"> multi-band connector</w:delText>
              </w:r>
            </w:del>
            <w:r w:rsidR="004D6016" w:rsidRPr="00B965E9">
              <w:rPr>
                <w:rFonts w:cs="Arial"/>
                <w:i/>
                <w:color w:val="000000" w:themeColor="text1"/>
                <w:szCs w:val="18"/>
              </w:rPr>
              <w:t>.</w:t>
            </w:r>
          </w:p>
        </w:tc>
        <w:tc>
          <w:tcPr>
            <w:tcW w:w="0" w:type="auto"/>
          </w:tcPr>
          <w:p w14:paraId="0567D855"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BE2E67A"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BE61B97" w14:textId="77777777" w:rsidTr="005F6CB5">
        <w:trPr>
          <w:jc w:val="center"/>
        </w:trPr>
        <w:tc>
          <w:tcPr>
            <w:tcW w:w="0" w:type="auto"/>
          </w:tcPr>
          <w:p w14:paraId="7E8CD421" w14:textId="77777777" w:rsidR="004D6016" w:rsidRPr="002D5BD1" w:rsidRDefault="004D6016" w:rsidP="004D6016">
            <w:pPr>
              <w:pStyle w:val="TAL"/>
              <w:rPr>
                <w:rFonts w:cs="Arial"/>
                <w:szCs w:val="18"/>
              </w:rPr>
            </w:pPr>
            <w:r w:rsidRPr="002D5BD1">
              <w:rPr>
                <w:rFonts w:cs="Arial"/>
                <w:szCs w:val="18"/>
              </w:rPr>
              <w:t>D6.19</w:t>
            </w:r>
          </w:p>
        </w:tc>
        <w:tc>
          <w:tcPr>
            <w:tcW w:w="0" w:type="auto"/>
          </w:tcPr>
          <w:p w14:paraId="7BB2E82D" w14:textId="77777777" w:rsidR="004D6016" w:rsidRPr="007E1B77" w:rsidRDefault="004D6016" w:rsidP="004D6016">
            <w:pPr>
              <w:pStyle w:val="TAL"/>
              <w:rPr>
                <w:rFonts w:cs="Arial"/>
                <w:szCs w:val="18"/>
              </w:rPr>
            </w:pPr>
            <w:r w:rsidRPr="007E1B77">
              <w:rPr>
                <w:rFonts w:cs="Arial"/>
                <w:szCs w:val="18"/>
              </w:rPr>
              <w:t xml:space="preserve">Maximum </w:t>
            </w:r>
            <w:r w:rsidRPr="007E1B77">
              <w:rPr>
                <w:rFonts w:cs="Arial"/>
                <w:i/>
                <w:szCs w:val="18"/>
              </w:rPr>
              <w:t xml:space="preserve">Base Station RF Bandwidth </w:t>
            </w:r>
            <w:r w:rsidRPr="007E1B77">
              <w:rPr>
                <w:rFonts w:cs="Arial"/>
                <w:szCs w:val="18"/>
              </w:rPr>
              <w:t>for non- contiguous operation</w:t>
            </w:r>
          </w:p>
        </w:tc>
        <w:tc>
          <w:tcPr>
            <w:tcW w:w="0" w:type="auto"/>
          </w:tcPr>
          <w:p w14:paraId="1981FFA9" w14:textId="35A1E438" w:rsidR="004D6016" w:rsidRPr="00B965E9" w:rsidRDefault="00C00E16" w:rsidP="00B81409">
            <w:pPr>
              <w:pStyle w:val="TAL"/>
              <w:rPr>
                <w:rFonts w:cs="Arial"/>
                <w:color w:val="000000" w:themeColor="text1"/>
                <w:szCs w:val="18"/>
              </w:rPr>
            </w:pPr>
            <w:ins w:id="1612" w:author="R4-1809563" w:date="2018-07-10T15:19:00Z">
              <w:r w:rsidRPr="004F5F1B">
                <w:rPr>
                  <w:rFonts w:cs="Arial"/>
                  <w:szCs w:val="18"/>
                </w:rPr>
                <w:t xml:space="preserve">Maximum </w:t>
              </w:r>
            </w:ins>
            <w:del w:id="1613" w:author="R4-1809563" w:date="2018-07-10T15:19:00Z">
              <w:r w:rsidR="004D6016" w:rsidRPr="00C52AA3" w:rsidDel="00C00E16">
                <w:rPr>
                  <w:rFonts w:cs="Arial"/>
                  <w:color w:val="000000" w:themeColor="text1"/>
                  <w:szCs w:val="18"/>
                </w:rPr>
                <w:delText xml:space="preserve">Largest </w:delText>
              </w:r>
            </w:del>
            <w:r w:rsidR="004D6016" w:rsidRPr="00C52AA3">
              <w:rPr>
                <w:rFonts w:cs="Arial"/>
                <w:i/>
                <w:color w:val="000000" w:themeColor="text1"/>
                <w:szCs w:val="18"/>
              </w:rPr>
              <w:t xml:space="preserve">Base Station RF Bandwidth </w:t>
            </w:r>
            <w:r w:rsidR="004D6016" w:rsidRPr="00C52AA3">
              <w:rPr>
                <w:rFonts w:cs="Arial"/>
                <w:color w:val="000000" w:themeColor="text1"/>
                <w:szCs w:val="18"/>
              </w:rPr>
              <w:t>for non-contiguous spectrum operation</w:t>
            </w:r>
            <w:ins w:id="1614" w:author="R4-1809563" w:date="2018-07-10T15:24:00Z">
              <w:r w:rsidR="00B81409" w:rsidRPr="00B81409">
                <w:rPr>
                  <w:rFonts w:cs="Arial"/>
                  <w:color w:val="000000" w:themeColor="text1"/>
                  <w:szCs w:val="18"/>
                </w:rPr>
                <w:t>. D</w:t>
              </w:r>
            </w:ins>
            <w:del w:id="1615" w:author="R4-1809563" w:date="2018-07-10T15:24:00Z">
              <w:r w:rsidR="004D6016" w:rsidRPr="00B81409" w:rsidDel="00B81409">
                <w:rPr>
                  <w:rFonts w:cs="Arial"/>
                  <w:color w:val="000000" w:themeColor="text1"/>
                  <w:szCs w:val="18"/>
                </w:rPr>
                <w:delText>, d</w:delText>
              </w:r>
            </w:del>
            <w:r w:rsidR="004D6016" w:rsidRPr="00B81409">
              <w:rPr>
                <w:rFonts w:cs="Arial"/>
                <w:color w:val="000000" w:themeColor="text1"/>
                <w:szCs w:val="18"/>
              </w:rPr>
              <w:t xml:space="preserve">eclared </w:t>
            </w:r>
            <w:del w:id="1616" w:author="R4-1809563" w:date="2018-07-10T15:24:00Z">
              <w:r w:rsidR="004D6016" w:rsidRPr="00B81409" w:rsidDel="00B81409">
                <w:rPr>
                  <w:rFonts w:cs="Arial"/>
                  <w:color w:val="000000" w:themeColor="text1"/>
                  <w:szCs w:val="18"/>
                </w:rPr>
                <w:delText xml:space="preserve">for each </w:delText>
              </w:r>
            </w:del>
            <w:ins w:id="1617" w:author="R4-1809563" w:date="2018-07-10T15:24:00Z">
              <w:r w:rsidR="00B81409" w:rsidRPr="00B81409">
                <w:rPr>
                  <w:rFonts w:cs="Arial"/>
                  <w:color w:val="000000" w:themeColor="text1"/>
                  <w:szCs w:val="18"/>
                </w:rPr>
                <w:t xml:space="preserve">per </w:t>
              </w:r>
            </w:ins>
            <w:r w:rsidR="004D6016" w:rsidRPr="00B81409">
              <w:rPr>
                <w:rFonts w:cs="Arial"/>
                <w:color w:val="000000" w:themeColor="text1"/>
                <w:szCs w:val="18"/>
              </w:rPr>
              <w:t xml:space="preserve">supported </w:t>
            </w:r>
            <w:r w:rsidR="004D6016" w:rsidRPr="00B81409">
              <w:rPr>
                <w:rFonts w:cs="Arial"/>
                <w:i/>
                <w:color w:val="000000" w:themeColor="text1"/>
                <w:szCs w:val="18"/>
              </w:rPr>
              <w:t>operating band</w:t>
            </w:r>
            <w:ins w:id="1618" w:author="R4-1809563" w:date="2018-07-10T15:24:00Z">
              <w:r w:rsidR="00B81409" w:rsidRPr="00B81409">
                <w:rPr>
                  <w:rFonts w:cs="Arial"/>
                  <w:i/>
                  <w:color w:val="000000" w:themeColor="text1"/>
                  <w:szCs w:val="18"/>
                </w:rPr>
                <w:t xml:space="preserve">, </w:t>
              </w:r>
              <w:r w:rsidR="00B81409" w:rsidRPr="00B81409">
                <w:rPr>
                  <w:rFonts w:cs="Arial"/>
                  <w:szCs w:val="18"/>
                </w:rPr>
                <w:t xml:space="preserve">per </w:t>
              </w:r>
              <w:r w:rsidR="00B81409" w:rsidRPr="00B81409">
                <w:rPr>
                  <w:rFonts w:cs="Arial"/>
                  <w:i/>
                  <w:szCs w:val="18"/>
                </w:rPr>
                <w:t>antenna connector</w:t>
              </w:r>
              <w:r w:rsidR="00B81409" w:rsidRPr="00B81409">
                <w:rPr>
                  <w:rFonts w:cs="Arial"/>
                  <w:szCs w:val="18"/>
                </w:rPr>
                <w:t xml:space="preserve"> for </w:t>
              </w:r>
              <w:r w:rsidR="00B81409" w:rsidRPr="00B81409">
                <w:rPr>
                  <w:rFonts w:cs="Arial"/>
                  <w:i/>
                  <w:szCs w:val="18"/>
                </w:rPr>
                <w:t>BS type 1-C</w:t>
              </w:r>
              <w:r w:rsidR="00B81409" w:rsidRPr="00B81409">
                <w:rPr>
                  <w:rFonts w:cs="Arial"/>
                  <w:szCs w:val="18"/>
                </w:rPr>
                <w:t xml:space="preserve">, or </w:t>
              </w:r>
              <w:r w:rsidR="00B81409" w:rsidRPr="00B81409">
                <w:rPr>
                  <w:rFonts w:cs="Arial"/>
                  <w:i/>
                  <w:szCs w:val="18"/>
                </w:rPr>
                <w:t>TAB connector</w:t>
              </w:r>
              <w:r w:rsidR="00B81409" w:rsidRPr="00B81409">
                <w:rPr>
                  <w:rFonts w:cs="Arial"/>
                  <w:szCs w:val="18"/>
                </w:rPr>
                <w:t xml:space="preserve"> for </w:t>
              </w:r>
              <w:r w:rsidR="00B81409" w:rsidRPr="00B81409">
                <w:rPr>
                  <w:rFonts w:cs="Arial"/>
                  <w:i/>
                  <w:szCs w:val="18"/>
                </w:rPr>
                <w:t>BS type 1-H</w:t>
              </w:r>
            </w:ins>
            <w:del w:id="1619" w:author="R4-1809563" w:date="2018-07-10T15:24:00Z">
              <w:r w:rsidR="004D6016" w:rsidRPr="00B81409" w:rsidDel="00B81409">
                <w:rPr>
                  <w:rFonts w:cs="Arial"/>
                  <w:color w:val="000000" w:themeColor="text1"/>
                  <w:szCs w:val="18"/>
                </w:rPr>
                <w:delText xml:space="preserve"> and CSNR for every </w:delText>
              </w:r>
              <w:r w:rsidR="004D6016" w:rsidRPr="00B81409" w:rsidDel="00B81409">
                <w:rPr>
                  <w:rFonts w:cs="Arial"/>
                  <w:i/>
                  <w:color w:val="000000" w:themeColor="text1"/>
                  <w:szCs w:val="18"/>
                </w:rPr>
                <w:delText xml:space="preserve">single band connector </w:delText>
              </w:r>
              <w:r w:rsidR="004D6016" w:rsidRPr="00B81409" w:rsidDel="00B81409">
                <w:rPr>
                  <w:rFonts w:cs="Arial"/>
                  <w:color w:val="000000" w:themeColor="text1"/>
                  <w:szCs w:val="18"/>
                </w:rPr>
                <w:delText>or</w:delText>
              </w:r>
              <w:r w:rsidR="004D6016" w:rsidRPr="00B81409" w:rsidDel="00B81409">
                <w:rPr>
                  <w:rFonts w:cs="Arial"/>
                  <w:i/>
                  <w:color w:val="000000" w:themeColor="text1"/>
                  <w:szCs w:val="18"/>
                </w:rPr>
                <w:delText xml:space="preserve"> multi-band connector</w:delText>
              </w:r>
            </w:del>
            <w:r w:rsidR="004D6016" w:rsidRPr="00B81409">
              <w:rPr>
                <w:rFonts w:cs="Arial"/>
                <w:i/>
                <w:color w:val="000000" w:themeColor="text1"/>
                <w:szCs w:val="18"/>
              </w:rPr>
              <w:t>.</w:t>
            </w:r>
          </w:p>
        </w:tc>
        <w:tc>
          <w:tcPr>
            <w:tcW w:w="0" w:type="auto"/>
          </w:tcPr>
          <w:p w14:paraId="2B39ACDE"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5EA99C82"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2ADA996" w14:textId="77777777" w:rsidTr="005F6CB5">
        <w:trPr>
          <w:jc w:val="center"/>
        </w:trPr>
        <w:tc>
          <w:tcPr>
            <w:tcW w:w="0" w:type="auto"/>
          </w:tcPr>
          <w:p w14:paraId="35BD4D11" w14:textId="77777777" w:rsidR="004D6016" w:rsidRPr="002D5BD1" w:rsidRDefault="004D6016" w:rsidP="004D6016">
            <w:pPr>
              <w:pStyle w:val="TAL"/>
              <w:rPr>
                <w:rFonts w:cs="Arial"/>
                <w:szCs w:val="18"/>
              </w:rPr>
            </w:pPr>
            <w:r w:rsidRPr="002D5BD1">
              <w:rPr>
                <w:rFonts w:cs="Arial"/>
                <w:szCs w:val="18"/>
              </w:rPr>
              <w:t>D6.20</w:t>
            </w:r>
          </w:p>
        </w:tc>
        <w:tc>
          <w:tcPr>
            <w:tcW w:w="0" w:type="auto"/>
          </w:tcPr>
          <w:p w14:paraId="3A425D84" w14:textId="77777777" w:rsidR="004D6016" w:rsidRPr="007E1B77" w:rsidRDefault="004D6016" w:rsidP="004D6016">
            <w:pPr>
              <w:pStyle w:val="TAL"/>
              <w:rPr>
                <w:rFonts w:cs="Arial"/>
                <w:szCs w:val="18"/>
              </w:rPr>
            </w:pPr>
            <w:r w:rsidRPr="00391128">
              <w:rPr>
                <w:rFonts w:cs="Arial"/>
                <w:szCs w:val="18"/>
              </w:rPr>
              <w:t>NR</w:t>
            </w:r>
            <w:r w:rsidRPr="007E1B77">
              <w:rPr>
                <w:rFonts w:cs="Arial"/>
                <w:szCs w:val="18"/>
              </w:rPr>
              <w:t xml:space="preserve"> supported channel bandwidths</w:t>
            </w:r>
            <w:r w:rsidRPr="006921C6">
              <w:rPr>
                <w:rFonts w:cs="Arial"/>
                <w:szCs w:val="18"/>
              </w:rPr>
              <w:t xml:space="preserve"> and SCS</w:t>
            </w:r>
          </w:p>
        </w:tc>
        <w:tc>
          <w:tcPr>
            <w:tcW w:w="0" w:type="auto"/>
          </w:tcPr>
          <w:p w14:paraId="1F0A70B7" w14:textId="6EBCF57F" w:rsidR="004D6016" w:rsidRPr="007E1B77" w:rsidRDefault="004D6016" w:rsidP="00B81409">
            <w:pPr>
              <w:pStyle w:val="TAL"/>
              <w:rPr>
                <w:rFonts w:cs="Arial"/>
                <w:szCs w:val="18"/>
              </w:rPr>
            </w:pPr>
            <w:r w:rsidRPr="00391128">
              <w:rPr>
                <w:rFonts w:cs="Arial"/>
                <w:szCs w:val="18"/>
              </w:rPr>
              <w:t xml:space="preserve">NR </w:t>
            </w:r>
            <w:r w:rsidRPr="007E1B77">
              <w:rPr>
                <w:rFonts w:cs="Arial"/>
                <w:i/>
                <w:szCs w:val="18"/>
              </w:rPr>
              <w:t>channel bandwidth</w:t>
            </w:r>
            <w:r w:rsidRPr="007E1B77">
              <w:rPr>
                <w:rFonts w:cs="Arial"/>
                <w:szCs w:val="18"/>
              </w:rPr>
              <w:t xml:space="preserve"> </w:t>
            </w:r>
            <w:r w:rsidRPr="00391128">
              <w:rPr>
                <w:rFonts w:cs="Arial"/>
                <w:szCs w:val="18"/>
              </w:rPr>
              <w:t xml:space="preserve">and SCS </w:t>
            </w:r>
            <w:r w:rsidRPr="00B81409">
              <w:rPr>
                <w:rFonts w:cs="Arial"/>
                <w:szCs w:val="18"/>
              </w:rPr>
              <w:t>supported</w:t>
            </w:r>
            <w:ins w:id="1620" w:author="R4-1809563" w:date="2018-07-10T15:25:00Z">
              <w:r w:rsidR="00B81409" w:rsidRPr="00B81409">
                <w:rPr>
                  <w:rFonts w:cs="Arial"/>
                  <w:szCs w:val="18"/>
                </w:rPr>
                <w:t>. Declared</w:t>
              </w:r>
            </w:ins>
            <w:ins w:id="1621" w:author="R4-1809563" w:date="2018-07-10T15:26:00Z">
              <w:r w:rsidR="00B81409">
                <w:rPr>
                  <w:rFonts w:cs="Arial"/>
                  <w:szCs w:val="18"/>
                </w:rPr>
                <w:t xml:space="preserve"> </w:t>
              </w:r>
            </w:ins>
            <w:del w:id="1622" w:author="R4-1809563" w:date="2018-07-10T15:25:00Z">
              <w:r w:rsidRPr="00B81409" w:rsidDel="00B81409">
                <w:rPr>
                  <w:rFonts w:cs="Arial"/>
                  <w:szCs w:val="18"/>
                </w:rPr>
                <w:delText xml:space="preserve"> for each </w:delText>
              </w:r>
            </w:del>
            <w:ins w:id="1623" w:author="R4-1809563" w:date="2018-07-10T15:25:00Z">
              <w:r w:rsidR="00B81409" w:rsidRPr="00B81409">
                <w:rPr>
                  <w:rFonts w:cs="Arial"/>
                  <w:szCs w:val="18"/>
                </w:rPr>
                <w:t xml:space="preserve">per </w:t>
              </w:r>
            </w:ins>
            <w:r w:rsidRPr="00B81409">
              <w:rPr>
                <w:rFonts w:cs="Arial"/>
                <w:szCs w:val="18"/>
              </w:rPr>
              <w:t xml:space="preserve">supported </w:t>
            </w:r>
            <w:r w:rsidRPr="00B81409">
              <w:rPr>
                <w:rFonts w:cs="Arial"/>
                <w:i/>
                <w:szCs w:val="18"/>
              </w:rPr>
              <w:t>operating band</w:t>
            </w:r>
            <w:ins w:id="1624" w:author="R4-1809563" w:date="2018-07-10T15:25:00Z">
              <w:r w:rsidR="00B81409" w:rsidRPr="00B81409">
                <w:rPr>
                  <w:rFonts w:cs="Arial"/>
                  <w:i/>
                  <w:szCs w:val="18"/>
                </w:rPr>
                <w:t xml:space="preserve">, </w:t>
              </w:r>
              <w:r w:rsidR="00B81409" w:rsidRPr="00B81409">
                <w:rPr>
                  <w:rFonts w:cs="Arial"/>
                  <w:szCs w:val="18"/>
                </w:rPr>
                <w:t xml:space="preserve">per </w:t>
              </w:r>
              <w:r w:rsidR="00B81409" w:rsidRPr="00B81409">
                <w:rPr>
                  <w:rFonts w:cs="Arial"/>
                  <w:i/>
                  <w:szCs w:val="18"/>
                </w:rPr>
                <w:t>antenna connector</w:t>
              </w:r>
              <w:r w:rsidR="00B81409" w:rsidRPr="00B81409">
                <w:rPr>
                  <w:rFonts w:cs="Arial"/>
                  <w:szCs w:val="18"/>
                </w:rPr>
                <w:t xml:space="preserve"> for </w:t>
              </w:r>
              <w:r w:rsidR="00B81409" w:rsidRPr="00B81409">
                <w:rPr>
                  <w:rFonts w:cs="Arial"/>
                  <w:i/>
                  <w:szCs w:val="18"/>
                </w:rPr>
                <w:t>BS type 1-C</w:t>
              </w:r>
              <w:r w:rsidR="00B81409" w:rsidRPr="00B81409">
                <w:rPr>
                  <w:rFonts w:cs="Arial"/>
                  <w:szCs w:val="18"/>
                </w:rPr>
                <w:t xml:space="preserve">, or </w:t>
              </w:r>
              <w:r w:rsidR="00B81409" w:rsidRPr="00B81409">
                <w:rPr>
                  <w:rFonts w:cs="Arial"/>
                  <w:i/>
                  <w:szCs w:val="18"/>
                </w:rPr>
                <w:t>TAB connector</w:t>
              </w:r>
              <w:r w:rsidR="00B81409" w:rsidRPr="00B81409">
                <w:rPr>
                  <w:rFonts w:cs="Arial"/>
                  <w:szCs w:val="18"/>
                </w:rPr>
                <w:t xml:space="preserve"> for </w:t>
              </w:r>
              <w:r w:rsidR="00B81409" w:rsidRPr="00B81409">
                <w:rPr>
                  <w:rFonts w:cs="Arial"/>
                  <w:i/>
                  <w:szCs w:val="18"/>
                </w:rPr>
                <w:t>BS type 1-H</w:t>
              </w:r>
            </w:ins>
            <w:del w:id="1625" w:author="R4-1809563" w:date="2018-07-10T15:25:00Z">
              <w:r w:rsidRPr="00B81409" w:rsidDel="00B81409">
                <w:rPr>
                  <w:rFonts w:cs="Arial"/>
                  <w:i/>
                  <w:szCs w:val="18"/>
                </w:rPr>
                <w:delText xml:space="preserve"> f</w:delText>
              </w:r>
              <w:r w:rsidRPr="00B81409" w:rsidDel="00B81409">
                <w:rPr>
                  <w:rFonts w:cs="Arial"/>
                  <w:szCs w:val="18"/>
                </w:rPr>
                <w:delText xml:space="preserve">or every </w:delText>
              </w:r>
              <w:r w:rsidRPr="00B81409" w:rsidDel="00B81409">
                <w:rPr>
                  <w:rFonts w:cs="Arial"/>
                  <w:i/>
                  <w:szCs w:val="18"/>
                </w:rPr>
                <w:delText xml:space="preserve">single band connector </w:delText>
              </w:r>
              <w:r w:rsidRPr="00B81409" w:rsidDel="00B81409">
                <w:rPr>
                  <w:rFonts w:cs="Arial"/>
                  <w:szCs w:val="18"/>
                </w:rPr>
                <w:delText>or</w:delText>
              </w:r>
              <w:r w:rsidRPr="00B81409" w:rsidDel="00B81409">
                <w:rPr>
                  <w:rFonts w:cs="Arial"/>
                  <w:i/>
                  <w:szCs w:val="18"/>
                </w:rPr>
                <w:delText xml:space="preserve"> multi-band connector</w:delText>
              </w:r>
            </w:del>
            <w:r w:rsidRPr="007E1B77">
              <w:rPr>
                <w:rFonts w:cs="Arial"/>
                <w:i/>
                <w:szCs w:val="18"/>
              </w:rPr>
              <w:t>.</w:t>
            </w:r>
          </w:p>
        </w:tc>
        <w:tc>
          <w:tcPr>
            <w:tcW w:w="0" w:type="auto"/>
          </w:tcPr>
          <w:p w14:paraId="6E92D533"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1209F2A0"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7BB66B8E" w14:textId="77777777" w:rsidTr="005F6CB5">
        <w:trPr>
          <w:trHeight w:val="809"/>
          <w:jc w:val="center"/>
        </w:trPr>
        <w:tc>
          <w:tcPr>
            <w:tcW w:w="0" w:type="auto"/>
          </w:tcPr>
          <w:p w14:paraId="7B4FA193" w14:textId="77777777" w:rsidR="004D6016" w:rsidRPr="002D5BD1" w:rsidRDefault="004D6016" w:rsidP="004D6016">
            <w:pPr>
              <w:pStyle w:val="TAL"/>
              <w:rPr>
                <w:rFonts w:cs="Arial"/>
                <w:szCs w:val="18"/>
              </w:rPr>
            </w:pPr>
            <w:r w:rsidRPr="002D5BD1">
              <w:rPr>
                <w:rFonts w:cs="Arial"/>
                <w:szCs w:val="18"/>
              </w:rPr>
              <w:t>D6.21</w:t>
            </w:r>
          </w:p>
        </w:tc>
        <w:tc>
          <w:tcPr>
            <w:tcW w:w="0" w:type="auto"/>
          </w:tcPr>
          <w:p w14:paraId="38F68C8C" w14:textId="3F167DD6" w:rsidR="004D6016" w:rsidRPr="007E1B77" w:rsidRDefault="004D6016" w:rsidP="004D6016">
            <w:pPr>
              <w:pStyle w:val="TAL"/>
              <w:rPr>
                <w:rFonts w:cs="Arial"/>
                <w:szCs w:val="18"/>
              </w:rPr>
            </w:pPr>
            <w:del w:id="1626" w:author="R4-1809563" w:date="2018-07-10T15:26:00Z">
              <w:r w:rsidRPr="007E1B77" w:rsidDel="00EF157C">
                <w:rPr>
                  <w:rFonts w:cs="Arial"/>
                  <w:i/>
                  <w:szCs w:val="18"/>
                </w:rPr>
                <w:delText xml:space="preserve">single </w:delText>
              </w:r>
            </w:del>
            <w:ins w:id="1627" w:author="R4-1809563" w:date="2018-07-10T15:26:00Z">
              <w:r w:rsidR="00EF157C">
                <w:rPr>
                  <w:rFonts w:cs="Arial"/>
                  <w:i/>
                  <w:szCs w:val="18"/>
                </w:rPr>
                <w:t>S</w:t>
              </w:r>
              <w:r w:rsidR="00EF157C" w:rsidRPr="007E1B77">
                <w:rPr>
                  <w:rFonts w:cs="Arial"/>
                  <w:i/>
                  <w:szCs w:val="18"/>
                </w:rPr>
                <w:t xml:space="preserve">ingle </w:t>
              </w:r>
            </w:ins>
            <w:r w:rsidRPr="007E1B77">
              <w:rPr>
                <w:rFonts w:cs="Arial"/>
                <w:i/>
                <w:szCs w:val="18"/>
              </w:rPr>
              <w:t xml:space="preserve">band connector </w:t>
            </w:r>
            <w:r w:rsidRPr="007E1B77">
              <w:rPr>
                <w:rFonts w:cs="Arial"/>
                <w:szCs w:val="18"/>
              </w:rPr>
              <w:t>/</w:t>
            </w:r>
            <w:r w:rsidRPr="007E1B77">
              <w:rPr>
                <w:rFonts w:cs="Arial"/>
                <w:i/>
                <w:szCs w:val="18"/>
              </w:rPr>
              <w:t xml:space="preserve"> multi-band connector </w:t>
            </w:r>
            <w:r w:rsidRPr="006921C6">
              <w:rPr>
                <w:rFonts w:cs="Arial"/>
                <w:szCs w:val="18"/>
              </w:rPr>
              <w:t>supported</w:t>
            </w:r>
            <w:r w:rsidRPr="007E1B77">
              <w:rPr>
                <w:rFonts w:cs="Arial"/>
                <w:i/>
                <w:szCs w:val="18"/>
              </w:rPr>
              <w:t xml:space="preserve"> </w:t>
            </w:r>
            <w:r w:rsidRPr="006921C6">
              <w:rPr>
                <w:rFonts w:cs="Arial"/>
                <w:i/>
                <w:szCs w:val="18"/>
              </w:rPr>
              <w:t>operating bands</w:t>
            </w:r>
            <w:r w:rsidRPr="007E1B77">
              <w:rPr>
                <w:rFonts w:cs="Arial"/>
                <w:szCs w:val="18"/>
              </w:rPr>
              <w:t xml:space="preserve"> </w:t>
            </w:r>
          </w:p>
        </w:tc>
        <w:tc>
          <w:tcPr>
            <w:tcW w:w="0" w:type="auto"/>
          </w:tcPr>
          <w:p w14:paraId="657AB258" w14:textId="77777777" w:rsidR="004D6016" w:rsidRPr="007E1B77" w:rsidRDefault="004D6016" w:rsidP="004D6016">
            <w:pPr>
              <w:pStyle w:val="TAL"/>
              <w:rPr>
                <w:rFonts w:cs="Arial"/>
                <w:szCs w:val="18"/>
              </w:rPr>
            </w:pPr>
            <w:r w:rsidRPr="007E1B77">
              <w:rPr>
                <w:rFonts w:cs="Arial"/>
                <w:szCs w:val="18"/>
              </w:rPr>
              <w:t xml:space="preserve">List of </w:t>
            </w:r>
            <w:r w:rsidRPr="006921C6">
              <w:rPr>
                <w:rFonts w:cs="Arial"/>
                <w:i/>
                <w:szCs w:val="18"/>
              </w:rPr>
              <w:t>operating bands</w:t>
            </w:r>
            <w:r w:rsidRPr="007E1B77">
              <w:rPr>
                <w:rFonts w:cs="Arial"/>
                <w:szCs w:val="18"/>
              </w:rPr>
              <w:t xml:space="preserve"> and band combinations supported by </w:t>
            </w:r>
            <w:r w:rsidRPr="00C52AA3">
              <w:rPr>
                <w:rFonts w:cs="Arial"/>
                <w:szCs w:val="18"/>
              </w:rPr>
              <w:t xml:space="preserve">each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r w:rsidRPr="007E1B77">
              <w:rPr>
                <w:rFonts w:cs="Arial"/>
                <w:szCs w:val="18"/>
              </w:rPr>
              <w:t>.</w:t>
            </w:r>
          </w:p>
        </w:tc>
        <w:tc>
          <w:tcPr>
            <w:tcW w:w="0" w:type="auto"/>
          </w:tcPr>
          <w:p w14:paraId="2F18D1DB"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66378A02"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8664E0F" w14:textId="77777777" w:rsidTr="005F6CB5">
        <w:trPr>
          <w:jc w:val="center"/>
        </w:trPr>
        <w:tc>
          <w:tcPr>
            <w:tcW w:w="0" w:type="auto"/>
          </w:tcPr>
          <w:p w14:paraId="204917F4" w14:textId="77777777" w:rsidR="004D6016" w:rsidRPr="002D5BD1" w:rsidRDefault="004D6016" w:rsidP="004D6016">
            <w:pPr>
              <w:pStyle w:val="TAL"/>
              <w:rPr>
                <w:rFonts w:cs="Arial"/>
                <w:szCs w:val="18"/>
              </w:rPr>
            </w:pPr>
            <w:r w:rsidRPr="002D5BD1">
              <w:rPr>
                <w:rFonts w:cs="Arial"/>
                <w:szCs w:val="18"/>
              </w:rPr>
              <w:t>D6.22</w:t>
            </w:r>
          </w:p>
        </w:tc>
        <w:tc>
          <w:tcPr>
            <w:tcW w:w="0" w:type="auto"/>
          </w:tcPr>
          <w:p w14:paraId="2F28BEBD" w14:textId="77777777" w:rsidR="004D6016" w:rsidRPr="00C20377" w:rsidRDefault="004D6016" w:rsidP="004D6016">
            <w:pPr>
              <w:pStyle w:val="TAL"/>
              <w:rPr>
                <w:rFonts w:cs="Arial"/>
                <w:szCs w:val="18"/>
              </w:rPr>
            </w:pPr>
            <w:r w:rsidRPr="00C20377">
              <w:rPr>
                <w:rFonts w:cs="Arial"/>
                <w:szCs w:val="18"/>
              </w:rPr>
              <w:t>CA only operation</w:t>
            </w:r>
          </w:p>
        </w:tc>
        <w:tc>
          <w:tcPr>
            <w:tcW w:w="0" w:type="auto"/>
          </w:tcPr>
          <w:p w14:paraId="492A1CFF" w14:textId="1D0260C2" w:rsidR="004D6016" w:rsidRPr="00C2531E" w:rsidRDefault="004D6016" w:rsidP="004D6016">
            <w:pPr>
              <w:pStyle w:val="TAL"/>
              <w:rPr>
                <w:rFonts w:cs="Arial"/>
                <w:szCs w:val="18"/>
              </w:rPr>
            </w:pPr>
            <w:r w:rsidRPr="00C2531E">
              <w:rPr>
                <w:rFonts w:cs="Arial"/>
                <w:szCs w:val="18"/>
              </w:rPr>
              <w:t xml:space="preserve">Declaration of CA-only operation, declared </w:t>
            </w:r>
            <w:ins w:id="1628" w:author="R4-1809563" w:date="2018-07-10T16:35:00Z">
              <w:r w:rsidR="00AE01B1" w:rsidRPr="00C2531E">
                <w:rPr>
                  <w:rFonts w:cs="Arial"/>
                  <w:szCs w:val="18"/>
                </w:rPr>
                <w:t xml:space="preserve">per </w:t>
              </w:r>
              <w:r w:rsidR="00AE01B1" w:rsidRPr="00C2531E">
                <w:rPr>
                  <w:rFonts w:cs="Arial"/>
                  <w:i/>
                  <w:szCs w:val="18"/>
                </w:rPr>
                <w:t>antenna connector</w:t>
              </w:r>
              <w:r w:rsidR="00AE01B1" w:rsidRPr="00C2531E">
                <w:rPr>
                  <w:rFonts w:cs="Arial"/>
                  <w:szCs w:val="18"/>
                </w:rPr>
                <w:t xml:space="preserve"> for </w:t>
              </w:r>
              <w:r w:rsidR="00AE01B1" w:rsidRPr="00C2531E">
                <w:rPr>
                  <w:rFonts w:cs="Arial"/>
                  <w:i/>
                  <w:szCs w:val="18"/>
                </w:rPr>
                <w:t>BS type 1-C</w:t>
              </w:r>
              <w:r w:rsidR="00AE01B1" w:rsidRPr="00C2531E">
                <w:rPr>
                  <w:rFonts w:cs="Arial"/>
                  <w:szCs w:val="18"/>
                </w:rPr>
                <w:t xml:space="preserve">, or </w:t>
              </w:r>
              <w:r w:rsidR="00AE01B1" w:rsidRPr="00C2531E">
                <w:rPr>
                  <w:rFonts w:cs="Arial"/>
                  <w:i/>
                  <w:szCs w:val="18"/>
                </w:rPr>
                <w:t>TAB connector</w:t>
              </w:r>
              <w:r w:rsidR="00AE01B1" w:rsidRPr="00C2531E">
                <w:rPr>
                  <w:rFonts w:cs="Arial"/>
                  <w:szCs w:val="18"/>
                </w:rPr>
                <w:t xml:space="preserve"> for </w:t>
              </w:r>
              <w:r w:rsidR="00AE01B1" w:rsidRPr="00C2531E">
                <w:rPr>
                  <w:rFonts w:cs="Arial"/>
                  <w:i/>
                  <w:szCs w:val="18"/>
                </w:rPr>
                <w:t>BS type 1-H</w:t>
              </w:r>
            </w:ins>
            <w:del w:id="1629" w:author="R4-1809563" w:date="2018-07-10T16:35:00Z">
              <w:r w:rsidRPr="00C2531E" w:rsidDel="00AE01B1">
                <w:rPr>
                  <w:rFonts w:cs="Arial"/>
                  <w:szCs w:val="18"/>
                </w:rPr>
                <w:delText xml:space="preserve">per </w:delText>
              </w:r>
              <w:r w:rsidRPr="00C2531E" w:rsidDel="00AE01B1">
                <w:rPr>
                  <w:rFonts w:cs="Arial"/>
                  <w:i/>
                  <w:szCs w:val="18"/>
                </w:rPr>
                <w:delText xml:space="preserve">single band connector </w:delText>
              </w:r>
              <w:r w:rsidRPr="00C2531E" w:rsidDel="00AE01B1">
                <w:rPr>
                  <w:rFonts w:cs="Arial"/>
                  <w:szCs w:val="18"/>
                </w:rPr>
                <w:delText>or</w:delText>
              </w:r>
              <w:r w:rsidRPr="00C2531E" w:rsidDel="00AE01B1">
                <w:rPr>
                  <w:rFonts w:cs="Arial"/>
                  <w:i/>
                  <w:szCs w:val="18"/>
                </w:rPr>
                <w:delText xml:space="preserve"> multi-band connector</w:delText>
              </w:r>
            </w:del>
            <w:r w:rsidRPr="00C2531E">
              <w:rPr>
                <w:rFonts w:cs="Arial"/>
                <w:szCs w:val="18"/>
              </w:rPr>
              <w:t>.</w:t>
            </w:r>
          </w:p>
        </w:tc>
        <w:tc>
          <w:tcPr>
            <w:tcW w:w="0" w:type="auto"/>
          </w:tcPr>
          <w:p w14:paraId="6FA72F49"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BCDFCC0"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12F3245B" w14:textId="77777777" w:rsidTr="005F6CB5">
        <w:trPr>
          <w:jc w:val="center"/>
        </w:trPr>
        <w:tc>
          <w:tcPr>
            <w:tcW w:w="0" w:type="auto"/>
          </w:tcPr>
          <w:p w14:paraId="77CD561C" w14:textId="77777777" w:rsidR="004D6016" w:rsidRPr="002D5BD1" w:rsidRDefault="004D6016" w:rsidP="004D6016">
            <w:pPr>
              <w:pStyle w:val="TAL"/>
              <w:rPr>
                <w:rFonts w:cs="Arial"/>
                <w:szCs w:val="18"/>
              </w:rPr>
            </w:pPr>
            <w:r w:rsidRPr="002D5BD1">
              <w:rPr>
                <w:rFonts w:cs="Arial"/>
                <w:szCs w:val="18"/>
              </w:rPr>
              <w:t>D6.23</w:t>
            </w:r>
          </w:p>
        </w:tc>
        <w:tc>
          <w:tcPr>
            <w:tcW w:w="0" w:type="auto"/>
          </w:tcPr>
          <w:p w14:paraId="1B6D6703" w14:textId="77777777" w:rsidR="004D6016" w:rsidRPr="00AE6693" w:rsidRDefault="004D6016" w:rsidP="004D6016">
            <w:pPr>
              <w:pStyle w:val="TAL"/>
              <w:rPr>
                <w:rFonts w:cs="Arial"/>
                <w:szCs w:val="18"/>
              </w:rPr>
            </w:pPr>
            <w:r w:rsidRPr="00AE6693">
              <w:rPr>
                <w:rFonts w:cs="Arial"/>
                <w:szCs w:val="18"/>
              </w:rPr>
              <w:t>Single or multiple carrier</w:t>
            </w:r>
          </w:p>
        </w:tc>
        <w:tc>
          <w:tcPr>
            <w:tcW w:w="0" w:type="auto"/>
          </w:tcPr>
          <w:p w14:paraId="4F1594DD" w14:textId="783CA1C5" w:rsidR="004D6016" w:rsidRPr="00C2531E" w:rsidRDefault="004D6016" w:rsidP="004D6016">
            <w:pPr>
              <w:pStyle w:val="TAL"/>
              <w:rPr>
                <w:rFonts w:cs="Arial"/>
                <w:szCs w:val="18"/>
              </w:rPr>
            </w:pPr>
            <w:r w:rsidRPr="00C2531E">
              <w:rPr>
                <w:rFonts w:cs="Arial"/>
                <w:szCs w:val="18"/>
              </w:rPr>
              <w:t>Capable of operating with a single carrier (only) or multiple carriers</w:t>
            </w:r>
            <w:ins w:id="1630" w:author="R4-1809563" w:date="2018-07-10T16:35:00Z">
              <w:r w:rsidR="00C2531E" w:rsidRPr="00C2531E">
                <w:rPr>
                  <w:rFonts w:cs="Arial"/>
                  <w:szCs w:val="18"/>
                </w:rPr>
                <w:t>. Declared</w:t>
              </w:r>
            </w:ins>
            <w:r w:rsidRPr="00C2531E">
              <w:rPr>
                <w:rFonts w:cs="Arial"/>
                <w:szCs w:val="18"/>
              </w:rPr>
              <w:t xml:space="preserve"> per </w:t>
            </w:r>
            <w:ins w:id="1631" w:author="R4-1809563" w:date="2018-07-10T16:35:00Z">
              <w:r w:rsidR="00C2531E" w:rsidRPr="00C2531E">
                <w:rPr>
                  <w:rFonts w:cs="Arial"/>
                  <w:szCs w:val="18"/>
                </w:rPr>
                <w:t xml:space="preserve">supported </w:t>
              </w:r>
            </w:ins>
            <w:r w:rsidRPr="00C2531E">
              <w:rPr>
                <w:rFonts w:cs="Arial"/>
                <w:i/>
                <w:szCs w:val="18"/>
              </w:rPr>
              <w:t>operating band</w:t>
            </w:r>
            <w:r w:rsidRPr="00C2531E">
              <w:rPr>
                <w:rFonts w:cs="Arial"/>
                <w:szCs w:val="18"/>
              </w:rPr>
              <w:t xml:space="preserve">, </w:t>
            </w:r>
            <w:ins w:id="1632" w:author="R4-1809563" w:date="2018-07-10T16:36:00Z">
              <w:r w:rsidR="00C2531E" w:rsidRPr="00C2531E">
                <w:rPr>
                  <w:rFonts w:cs="Arial"/>
                  <w:szCs w:val="18"/>
                </w:rPr>
                <w:t xml:space="preserve">per </w:t>
              </w:r>
              <w:r w:rsidR="00C2531E" w:rsidRPr="00C2531E">
                <w:rPr>
                  <w:rFonts w:cs="Arial"/>
                  <w:i/>
                  <w:szCs w:val="18"/>
                </w:rPr>
                <w:t>antenna connector</w:t>
              </w:r>
              <w:r w:rsidR="00C2531E" w:rsidRPr="00C2531E">
                <w:rPr>
                  <w:rFonts w:cs="Arial"/>
                  <w:szCs w:val="18"/>
                </w:rPr>
                <w:t xml:space="preserve"> for </w:t>
              </w:r>
              <w:r w:rsidR="00C2531E" w:rsidRPr="00C2531E">
                <w:rPr>
                  <w:rFonts w:cs="Arial"/>
                  <w:i/>
                  <w:szCs w:val="18"/>
                </w:rPr>
                <w:t>BS type 1-C</w:t>
              </w:r>
              <w:r w:rsidR="00C2531E" w:rsidRPr="00C2531E">
                <w:rPr>
                  <w:rFonts w:cs="Arial"/>
                  <w:szCs w:val="18"/>
                </w:rPr>
                <w:t xml:space="preserve">, or </w:t>
              </w:r>
              <w:r w:rsidR="00C2531E" w:rsidRPr="00C2531E">
                <w:rPr>
                  <w:rFonts w:cs="Arial"/>
                  <w:i/>
                  <w:szCs w:val="18"/>
                </w:rPr>
                <w:t>TAB connector</w:t>
              </w:r>
              <w:r w:rsidR="00C2531E" w:rsidRPr="00C2531E">
                <w:rPr>
                  <w:rFonts w:cs="Arial"/>
                  <w:szCs w:val="18"/>
                </w:rPr>
                <w:t xml:space="preserve"> for </w:t>
              </w:r>
              <w:r w:rsidR="00C2531E" w:rsidRPr="00C2531E">
                <w:rPr>
                  <w:rFonts w:cs="Arial"/>
                  <w:i/>
                  <w:szCs w:val="18"/>
                </w:rPr>
                <w:t>BS type 1-H</w:t>
              </w:r>
            </w:ins>
            <w:del w:id="1633" w:author="R4-1809563" w:date="2018-07-10T16:36:00Z">
              <w:r w:rsidRPr="00C2531E" w:rsidDel="00C2531E">
                <w:rPr>
                  <w:rFonts w:cs="Arial"/>
                  <w:szCs w:val="18"/>
                </w:rPr>
                <w:delText xml:space="preserve">per RAT, for all </w:delText>
              </w:r>
              <w:r w:rsidRPr="00C2531E" w:rsidDel="00C2531E">
                <w:rPr>
                  <w:rFonts w:cs="Arial"/>
                  <w:i/>
                  <w:szCs w:val="18"/>
                </w:rPr>
                <w:delText xml:space="preserve">single band connector(s) </w:delText>
              </w:r>
              <w:r w:rsidRPr="00C2531E" w:rsidDel="00C2531E">
                <w:rPr>
                  <w:rFonts w:cs="Arial"/>
                  <w:szCs w:val="18"/>
                </w:rPr>
                <w:delText>or</w:delText>
              </w:r>
              <w:r w:rsidRPr="00C2531E" w:rsidDel="00C2531E">
                <w:rPr>
                  <w:rFonts w:cs="Arial"/>
                  <w:i/>
                  <w:szCs w:val="18"/>
                </w:rPr>
                <w:delText xml:space="preserve"> multi-band connector(s)</w:delText>
              </w:r>
            </w:del>
            <w:r w:rsidRPr="00C2531E">
              <w:rPr>
                <w:rFonts w:cs="Arial"/>
                <w:i/>
                <w:szCs w:val="18"/>
              </w:rPr>
              <w:t>.</w:t>
            </w:r>
          </w:p>
        </w:tc>
        <w:tc>
          <w:tcPr>
            <w:tcW w:w="0" w:type="auto"/>
          </w:tcPr>
          <w:p w14:paraId="09FCB3A9"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3E8517E9"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7AD6A564" w14:textId="77777777" w:rsidTr="005F6CB5">
        <w:trPr>
          <w:jc w:val="center"/>
        </w:trPr>
        <w:tc>
          <w:tcPr>
            <w:tcW w:w="0" w:type="auto"/>
          </w:tcPr>
          <w:p w14:paraId="14C68151" w14:textId="77777777" w:rsidR="004D6016" w:rsidRPr="002D5BD1" w:rsidRDefault="004D6016" w:rsidP="004D6016">
            <w:pPr>
              <w:pStyle w:val="TAL"/>
              <w:rPr>
                <w:rFonts w:cs="Arial"/>
                <w:szCs w:val="18"/>
              </w:rPr>
            </w:pPr>
            <w:r w:rsidRPr="002D5BD1">
              <w:rPr>
                <w:rFonts w:cs="Arial"/>
                <w:szCs w:val="18"/>
              </w:rPr>
              <w:t>D6.24</w:t>
            </w:r>
          </w:p>
        </w:tc>
        <w:tc>
          <w:tcPr>
            <w:tcW w:w="0" w:type="auto"/>
          </w:tcPr>
          <w:p w14:paraId="1E5BB421" w14:textId="77777777" w:rsidR="004D6016" w:rsidRPr="00EA69BC" w:rsidRDefault="004D6016" w:rsidP="004D6016">
            <w:pPr>
              <w:pStyle w:val="TAL"/>
              <w:rPr>
                <w:rFonts w:cs="Arial"/>
                <w:szCs w:val="18"/>
              </w:rPr>
            </w:pPr>
            <w:r w:rsidRPr="00C52AA3">
              <w:rPr>
                <w:rFonts w:cs="Arial"/>
                <w:szCs w:val="18"/>
                <w:lang w:eastAsia="zh-CN"/>
              </w:rPr>
              <w:t>M</w:t>
            </w:r>
            <w:r w:rsidRPr="00EA69BC">
              <w:rPr>
                <w:rFonts w:cs="Arial"/>
                <w:szCs w:val="18"/>
                <w:lang w:eastAsia="zh-CN"/>
              </w:rPr>
              <w:t xml:space="preserve">aximum number of supported carriers per </w:t>
            </w:r>
            <w:r w:rsidRPr="00C52AA3">
              <w:rPr>
                <w:rFonts w:cs="Arial"/>
                <w:szCs w:val="18"/>
                <w:lang w:eastAsia="zh-CN"/>
              </w:rPr>
              <w:t xml:space="preserve">operating </w:t>
            </w:r>
            <w:r w:rsidRPr="00EA69BC">
              <w:rPr>
                <w:rFonts w:cs="Arial"/>
                <w:szCs w:val="18"/>
                <w:lang w:eastAsia="zh-CN"/>
              </w:rPr>
              <w:t>band</w:t>
            </w:r>
          </w:p>
        </w:tc>
        <w:tc>
          <w:tcPr>
            <w:tcW w:w="0" w:type="auto"/>
          </w:tcPr>
          <w:p w14:paraId="3F1A1634" w14:textId="2AF82E9C" w:rsidR="004D6016" w:rsidRPr="00EA69BC" w:rsidRDefault="004D6016" w:rsidP="00EB0C65">
            <w:pPr>
              <w:pStyle w:val="TAL"/>
              <w:rPr>
                <w:rFonts w:cs="Arial"/>
                <w:szCs w:val="18"/>
              </w:rPr>
            </w:pPr>
            <w:r w:rsidRPr="00EA69BC">
              <w:rPr>
                <w:rFonts w:cs="Arial"/>
                <w:szCs w:val="18"/>
              </w:rPr>
              <w:t xml:space="preserve">Maximum number of supported carriers per supported </w:t>
            </w:r>
            <w:r w:rsidRPr="00C52AA3">
              <w:rPr>
                <w:rFonts w:cs="Arial"/>
                <w:i/>
                <w:szCs w:val="18"/>
              </w:rPr>
              <w:t>operation band</w:t>
            </w:r>
            <w:ins w:id="1634" w:author="R4-1809563" w:date="2018-07-10T16:37:00Z">
              <w:r w:rsidR="00EB0C65">
                <w:rPr>
                  <w:rFonts w:cs="Arial"/>
                  <w:i/>
                  <w:szCs w:val="18"/>
                </w:rPr>
                <w:t xml:space="preserve">. </w:t>
              </w:r>
            </w:ins>
            <w:del w:id="1635" w:author="R4-1809563" w:date="2018-07-10T16:37:00Z">
              <w:r w:rsidRPr="00EA69BC" w:rsidDel="00EB0C65">
                <w:rPr>
                  <w:rFonts w:cs="Arial"/>
                  <w:szCs w:val="18"/>
                </w:rPr>
                <w:delText xml:space="preserve">, </w:delText>
              </w:r>
            </w:del>
            <w:ins w:id="1636" w:author="R4-1809563" w:date="2018-07-10T16:37:00Z">
              <w:r w:rsidR="00EB0C65" w:rsidRPr="00EB0C65">
                <w:rPr>
                  <w:rFonts w:cs="Arial"/>
                  <w:szCs w:val="18"/>
                </w:rPr>
                <w:t>D</w:t>
              </w:r>
            </w:ins>
            <w:r w:rsidRPr="00EB0C65">
              <w:rPr>
                <w:rFonts w:cs="Arial"/>
                <w:szCs w:val="18"/>
              </w:rPr>
              <w:t xml:space="preserve">eclared per </w:t>
            </w:r>
            <w:ins w:id="1637" w:author="R4-1809563" w:date="2018-07-10T16:37:00Z">
              <w:r w:rsidR="00EB0C65" w:rsidRPr="00EB0C65">
                <w:rPr>
                  <w:rFonts w:cs="Arial"/>
                  <w:szCs w:val="18"/>
                </w:rPr>
                <w:t xml:space="preserve">supported </w:t>
              </w:r>
            </w:ins>
            <w:r w:rsidRPr="00EB0C65">
              <w:rPr>
                <w:rFonts w:cs="Arial"/>
                <w:i/>
                <w:szCs w:val="18"/>
                <w:rPrChange w:id="1638" w:author="R4-1809563" w:date="2018-07-10T16:37:00Z">
                  <w:rPr>
                    <w:rFonts w:cs="Arial"/>
                    <w:szCs w:val="18"/>
                  </w:rPr>
                </w:rPrChange>
              </w:rPr>
              <w:t>operating band</w:t>
            </w:r>
            <w:r w:rsidRPr="00EB0C65">
              <w:rPr>
                <w:rFonts w:cs="Arial"/>
                <w:szCs w:val="18"/>
              </w:rPr>
              <w:t xml:space="preserve">, </w:t>
            </w:r>
            <w:ins w:id="1639" w:author="R4-1809563" w:date="2018-07-10T16:37:00Z">
              <w:r w:rsidR="00EB0C65" w:rsidRPr="00EB0C65">
                <w:rPr>
                  <w:rFonts w:cs="Arial"/>
                  <w:szCs w:val="18"/>
                </w:rPr>
                <w:t xml:space="preserve">per </w:t>
              </w:r>
              <w:r w:rsidR="00EB0C65" w:rsidRPr="00EB0C65">
                <w:rPr>
                  <w:rFonts w:cs="Arial"/>
                  <w:i/>
                  <w:szCs w:val="18"/>
                </w:rPr>
                <w:t>antenna connector</w:t>
              </w:r>
              <w:r w:rsidR="00EB0C65" w:rsidRPr="00EB0C65">
                <w:rPr>
                  <w:rFonts w:cs="Arial"/>
                  <w:szCs w:val="18"/>
                </w:rPr>
                <w:t xml:space="preserve"> for </w:t>
              </w:r>
              <w:r w:rsidR="00EB0C65" w:rsidRPr="00EB0C65">
                <w:rPr>
                  <w:rFonts w:cs="Arial"/>
                  <w:i/>
                  <w:szCs w:val="18"/>
                </w:rPr>
                <w:t>BS type 1-C</w:t>
              </w:r>
              <w:r w:rsidR="00EB0C65" w:rsidRPr="00EB0C65">
                <w:rPr>
                  <w:rFonts w:cs="Arial"/>
                  <w:szCs w:val="18"/>
                </w:rPr>
                <w:t xml:space="preserve">, or </w:t>
              </w:r>
              <w:r w:rsidR="00EB0C65" w:rsidRPr="00EB0C65">
                <w:rPr>
                  <w:rFonts w:cs="Arial"/>
                  <w:i/>
                  <w:szCs w:val="18"/>
                </w:rPr>
                <w:t>TAB connector</w:t>
              </w:r>
              <w:r w:rsidR="00EB0C65" w:rsidRPr="00EB0C65">
                <w:rPr>
                  <w:rFonts w:cs="Arial"/>
                  <w:szCs w:val="18"/>
                </w:rPr>
                <w:t xml:space="preserve"> for </w:t>
              </w:r>
              <w:r w:rsidR="00EB0C65" w:rsidRPr="00EB0C65">
                <w:rPr>
                  <w:rFonts w:cs="Arial"/>
                  <w:i/>
                  <w:szCs w:val="18"/>
                </w:rPr>
                <w:t>BS type 1-H</w:t>
              </w:r>
            </w:ins>
            <w:del w:id="1640" w:author="R4-1809563" w:date="2018-07-10T16:37:00Z">
              <w:r w:rsidRPr="00EB0C65" w:rsidDel="00EB0C65">
                <w:rPr>
                  <w:rFonts w:cs="Arial"/>
                  <w:szCs w:val="18"/>
                </w:rPr>
                <w:delText>per RAT, for</w:delText>
              </w:r>
              <w:r w:rsidRPr="00EA69BC" w:rsidDel="00EB0C65">
                <w:rPr>
                  <w:rFonts w:cs="Arial"/>
                  <w:szCs w:val="18"/>
                </w:rPr>
                <w:delText xml:space="preserve"> all</w:delText>
              </w:r>
              <w:r w:rsidRPr="00C52AA3" w:rsidDel="00EB0C65">
                <w:rPr>
                  <w:rFonts w:cs="Arial"/>
                  <w:szCs w:val="18"/>
                </w:rPr>
                <w:delText xml:space="preserve"> </w:delText>
              </w:r>
              <w:r w:rsidRPr="00EA69BC" w:rsidDel="00EB0C65">
                <w:rPr>
                  <w:rFonts w:cs="Arial"/>
                  <w:i/>
                  <w:szCs w:val="18"/>
                </w:rPr>
                <w:delText xml:space="preserve">single band connector(s) </w:delText>
              </w:r>
              <w:r w:rsidRPr="00EA69BC" w:rsidDel="00EB0C65">
                <w:rPr>
                  <w:rFonts w:cs="Arial"/>
                  <w:szCs w:val="18"/>
                </w:rPr>
                <w:delText>or</w:delText>
              </w:r>
              <w:r w:rsidRPr="00EA69BC" w:rsidDel="00EB0C65">
                <w:rPr>
                  <w:rFonts w:cs="Arial"/>
                  <w:i/>
                  <w:szCs w:val="18"/>
                </w:rPr>
                <w:delText xml:space="preserve"> multi-band connector(s)</w:delText>
              </w:r>
            </w:del>
            <w:r w:rsidRPr="00EA69BC">
              <w:rPr>
                <w:rFonts w:cs="Arial"/>
                <w:i/>
                <w:szCs w:val="18"/>
              </w:rPr>
              <w:t>.</w:t>
            </w:r>
          </w:p>
        </w:tc>
        <w:tc>
          <w:tcPr>
            <w:tcW w:w="0" w:type="auto"/>
          </w:tcPr>
          <w:p w14:paraId="66D295EA"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37CE27B9"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4A6A1BD7" w14:textId="77777777" w:rsidTr="005F6CB5">
        <w:trPr>
          <w:jc w:val="center"/>
        </w:trPr>
        <w:tc>
          <w:tcPr>
            <w:tcW w:w="0" w:type="auto"/>
          </w:tcPr>
          <w:p w14:paraId="1793EE95" w14:textId="77777777" w:rsidR="004D6016" w:rsidRPr="002D5BD1" w:rsidRDefault="004D6016" w:rsidP="004D6016">
            <w:pPr>
              <w:pStyle w:val="TAL"/>
              <w:rPr>
                <w:rFonts w:cs="Arial"/>
                <w:szCs w:val="18"/>
              </w:rPr>
            </w:pPr>
            <w:r w:rsidRPr="002D5BD1">
              <w:rPr>
                <w:rFonts w:cs="Arial"/>
                <w:szCs w:val="18"/>
              </w:rPr>
              <w:t>D6.25</w:t>
            </w:r>
          </w:p>
        </w:tc>
        <w:tc>
          <w:tcPr>
            <w:tcW w:w="0" w:type="auto"/>
          </w:tcPr>
          <w:p w14:paraId="21348A58" w14:textId="77777777" w:rsidR="004D6016" w:rsidRPr="00EA69BC" w:rsidRDefault="004D6016" w:rsidP="004D6016">
            <w:pPr>
              <w:pStyle w:val="TAL"/>
              <w:rPr>
                <w:rFonts w:cs="Arial"/>
                <w:szCs w:val="18"/>
              </w:rPr>
            </w:pPr>
            <w:r w:rsidRPr="00EA69BC">
              <w:rPr>
                <w:rFonts w:cs="Arial"/>
                <w:szCs w:val="18"/>
                <w:lang w:eastAsia="zh-CN"/>
              </w:rPr>
              <w:t xml:space="preserve">Total maximum number of supported carriers </w:t>
            </w:r>
          </w:p>
        </w:tc>
        <w:tc>
          <w:tcPr>
            <w:tcW w:w="0" w:type="auto"/>
          </w:tcPr>
          <w:p w14:paraId="77AC1EFE" w14:textId="56080F26" w:rsidR="004D6016" w:rsidRPr="00EA69BC" w:rsidRDefault="004D6016" w:rsidP="00C16219">
            <w:pPr>
              <w:pStyle w:val="TAL"/>
              <w:rPr>
                <w:rFonts w:cs="Arial"/>
                <w:szCs w:val="18"/>
              </w:rPr>
            </w:pPr>
            <w:r w:rsidRPr="00EA69BC">
              <w:rPr>
                <w:rFonts w:cs="Arial"/>
                <w:szCs w:val="18"/>
              </w:rPr>
              <w:t xml:space="preserve">Maximum number of supported carriers for all supported </w:t>
            </w:r>
            <w:r w:rsidRPr="00C52AA3">
              <w:rPr>
                <w:rFonts w:cs="Arial"/>
                <w:i/>
                <w:szCs w:val="18"/>
              </w:rPr>
              <w:t>operating bands</w:t>
            </w:r>
            <w:ins w:id="1641" w:author="R4-1809563" w:date="2018-07-10T16:38:00Z">
              <w:r w:rsidR="00C16219">
                <w:rPr>
                  <w:rFonts w:cs="Arial"/>
                  <w:i/>
                  <w:szCs w:val="18"/>
                </w:rPr>
                <w:t>. D</w:t>
              </w:r>
            </w:ins>
            <w:del w:id="1642" w:author="R4-1809563" w:date="2018-07-10T16:38:00Z">
              <w:r w:rsidRPr="00EA69BC" w:rsidDel="00C16219">
                <w:rPr>
                  <w:rFonts w:cs="Arial"/>
                  <w:szCs w:val="18"/>
                </w:rPr>
                <w:delText>, d</w:delText>
              </w:r>
            </w:del>
            <w:r w:rsidRPr="00EA69BC">
              <w:rPr>
                <w:rFonts w:cs="Arial"/>
                <w:szCs w:val="18"/>
              </w:rPr>
              <w:t xml:space="preserve">eclared for </w:t>
            </w:r>
            <w:r>
              <w:rPr>
                <w:rFonts w:cs="Arial"/>
                <w:szCs w:val="18"/>
              </w:rPr>
              <w:t>all</w:t>
            </w:r>
            <w:r w:rsidRPr="00EA69BC">
              <w:rPr>
                <w:rFonts w:cs="Arial"/>
                <w:szCs w:val="18"/>
              </w:rPr>
              <w:t xml:space="preserve"> </w:t>
            </w:r>
            <w:del w:id="1643" w:author="R4-1809563" w:date="2018-07-10T16:39:00Z">
              <w:r w:rsidRPr="00EA69BC" w:rsidDel="00C16219">
                <w:rPr>
                  <w:rFonts w:cs="Arial"/>
                  <w:i/>
                  <w:szCs w:val="18"/>
                </w:rPr>
                <w:delText xml:space="preserve">single band connector(s) </w:delText>
              </w:r>
              <w:r w:rsidRPr="00EA69BC" w:rsidDel="00C16219">
                <w:rPr>
                  <w:rFonts w:cs="Arial"/>
                  <w:szCs w:val="18"/>
                </w:rPr>
                <w:delText>or</w:delText>
              </w:r>
              <w:r w:rsidRPr="00EA69BC" w:rsidDel="00C16219">
                <w:rPr>
                  <w:rFonts w:cs="Arial"/>
                  <w:i/>
                  <w:szCs w:val="18"/>
                </w:rPr>
                <w:delText xml:space="preserve"> multi-band </w:delText>
              </w:r>
            </w:del>
            <w:r w:rsidRPr="00C16219">
              <w:rPr>
                <w:rFonts w:cs="Arial"/>
                <w:szCs w:val="18"/>
                <w:rPrChange w:id="1644" w:author="R4-1809563" w:date="2018-07-10T16:39:00Z">
                  <w:rPr>
                    <w:rFonts w:cs="Arial"/>
                    <w:i/>
                    <w:szCs w:val="18"/>
                  </w:rPr>
                </w:rPrChange>
              </w:rPr>
              <w:t>connector</w:t>
            </w:r>
            <w:del w:id="1645" w:author="R4-1809563" w:date="2018-07-10T16:39:00Z">
              <w:r w:rsidRPr="00C16219" w:rsidDel="00C16219">
                <w:rPr>
                  <w:rFonts w:cs="Arial"/>
                  <w:szCs w:val="18"/>
                  <w:rPrChange w:id="1646" w:author="R4-1809563" w:date="2018-07-10T16:39:00Z">
                    <w:rPr>
                      <w:rFonts w:cs="Arial"/>
                      <w:i/>
                      <w:szCs w:val="18"/>
                    </w:rPr>
                  </w:rPrChange>
                </w:rPr>
                <w:delText>(</w:delText>
              </w:r>
            </w:del>
            <w:r w:rsidRPr="00C16219">
              <w:rPr>
                <w:rFonts w:cs="Arial"/>
                <w:szCs w:val="18"/>
                <w:rPrChange w:id="1647" w:author="R4-1809563" w:date="2018-07-10T16:39:00Z">
                  <w:rPr>
                    <w:rFonts w:cs="Arial"/>
                    <w:i/>
                    <w:szCs w:val="18"/>
                  </w:rPr>
                </w:rPrChange>
              </w:rPr>
              <w:t>s</w:t>
            </w:r>
            <w:ins w:id="1648" w:author="R4-1809563" w:date="2018-07-10T16:39:00Z">
              <w:r w:rsidR="00C16219">
                <w:rPr>
                  <w:rFonts w:cs="Arial"/>
                  <w:szCs w:val="18"/>
                </w:rPr>
                <w:t xml:space="preserve"> (D6.21)</w:t>
              </w:r>
            </w:ins>
            <w:del w:id="1649" w:author="R4-1809563" w:date="2018-07-10T16:39:00Z">
              <w:r w:rsidRPr="00C16219" w:rsidDel="00C16219">
                <w:rPr>
                  <w:rFonts w:cs="Arial"/>
                  <w:szCs w:val="18"/>
                  <w:rPrChange w:id="1650" w:author="R4-1809563" w:date="2018-07-10T16:39:00Z">
                    <w:rPr>
                      <w:rFonts w:cs="Arial"/>
                      <w:i/>
                      <w:szCs w:val="18"/>
                    </w:rPr>
                  </w:rPrChange>
                </w:rPr>
                <w:delText>)</w:delText>
              </w:r>
            </w:del>
            <w:r w:rsidRPr="00EA69BC">
              <w:rPr>
                <w:rFonts w:cs="Arial"/>
                <w:i/>
                <w:szCs w:val="18"/>
              </w:rPr>
              <w:t>.</w:t>
            </w:r>
          </w:p>
        </w:tc>
        <w:tc>
          <w:tcPr>
            <w:tcW w:w="0" w:type="auto"/>
          </w:tcPr>
          <w:p w14:paraId="212DEBFD"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9C30A2B"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3AF8B1CC" w14:textId="77777777" w:rsidTr="005F6CB5">
        <w:trPr>
          <w:jc w:val="center"/>
        </w:trPr>
        <w:tc>
          <w:tcPr>
            <w:tcW w:w="0" w:type="auto"/>
          </w:tcPr>
          <w:p w14:paraId="63BAE9A2" w14:textId="2B185157" w:rsidR="004D6016" w:rsidRPr="002D5BD1" w:rsidRDefault="004D6016" w:rsidP="004D6016">
            <w:pPr>
              <w:pStyle w:val="TAL"/>
              <w:rPr>
                <w:rFonts w:cs="Arial"/>
                <w:szCs w:val="18"/>
              </w:rPr>
            </w:pPr>
            <w:del w:id="1651" w:author="R4-1809563" w:date="2018-07-10T16:36:00Z">
              <w:r w:rsidDel="00EB0C65">
                <w:rPr>
                  <w:rFonts w:cs="Arial"/>
                  <w:szCs w:val="18"/>
                </w:rPr>
                <w:delText>[</w:delText>
              </w:r>
              <w:r w:rsidRPr="002D5BD1" w:rsidDel="00EB0C65">
                <w:rPr>
                  <w:rFonts w:cs="Arial"/>
                  <w:szCs w:val="18"/>
                </w:rPr>
                <w:delText>D6.26</w:delText>
              </w:r>
              <w:r w:rsidDel="00EB0C65">
                <w:rPr>
                  <w:rFonts w:cs="Arial"/>
                  <w:szCs w:val="18"/>
                </w:rPr>
                <w:delText>]</w:delText>
              </w:r>
            </w:del>
          </w:p>
        </w:tc>
        <w:tc>
          <w:tcPr>
            <w:tcW w:w="0" w:type="auto"/>
          </w:tcPr>
          <w:p w14:paraId="14A1E696" w14:textId="33575983" w:rsidR="004D6016" w:rsidRPr="006C0AE0" w:rsidRDefault="004D6016" w:rsidP="004D6016">
            <w:pPr>
              <w:pStyle w:val="TAL"/>
              <w:rPr>
                <w:rFonts w:cs="Arial"/>
                <w:szCs w:val="18"/>
              </w:rPr>
            </w:pPr>
            <w:del w:id="1652" w:author="R4-1809563" w:date="2018-07-10T16:36:00Z">
              <w:r w:rsidDel="00EB0C65">
                <w:rPr>
                  <w:rFonts w:cs="Arial"/>
                  <w:szCs w:val="18"/>
                </w:rPr>
                <w:delText>[</w:delText>
              </w:r>
              <w:r w:rsidRPr="006C0AE0" w:rsidDel="00EB0C65">
                <w:rPr>
                  <w:rFonts w:cs="Arial"/>
                  <w:szCs w:val="18"/>
                </w:rPr>
                <w:delText xml:space="preserve">Reduced number of supported carriers at the rated total output power in </w:delText>
              </w:r>
              <w:r w:rsidRPr="00C52AA3" w:rsidDel="00EB0C65">
                <w:rPr>
                  <w:rFonts w:cs="Arial"/>
                  <w:szCs w:val="18"/>
                </w:rPr>
                <w:delText>m</w:delText>
              </w:r>
              <w:r w:rsidRPr="006C0AE0" w:rsidDel="00EB0C65">
                <w:rPr>
                  <w:rFonts w:cs="Arial"/>
                  <w:szCs w:val="18"/>
                </w:rPr>
                <w:delText xml:space="preserve">ulti-RAT operations </w:delText>
              </w:r>
              <w:r w:rsidDel="00EB0C65">
                <w:rPr>
                  <w:rFonts w:cs="Arial"/>
                  <w:szCs w:val="18"/>
                </w:rPr>
                <w:delText>]</w:delText>
              </w:r>
            </w:del>
          </w:p>
        </w:tc>
        <w:tc>
          <w:tcPr>
            <w:tcW w:w="0" w:type="auto"/>
          </w:tcPr>
          <w:p w14:paraId="2217D033" w14:textId="368ADC78" w:rsidR="004D6016" w:rsidRPr="006C0AE0" w:rsidDel="00EB0C65" w:rsidRDefault="004D6016" w:rsidP="004D6016">
            <w:pPr>
              <w:pStyle w:val="TAL"/>
              <w:rPr>
                <w:del w:id="1653" w:author="R4-1809563" w:date="2018-07-10T16:36:00Z"/>
                <w:rFonts w:cs="Arial"/>
                <w:szCs w:val="18"/>
              </w:rPr>
            </w:pPr>
            <w:del w:id="1654" w:author="R4-1809563" w:date="2018-07-10T16:36:00Z">
              <w:r w:rsidRPr="006C0AE0" w:rsidDel="00EB0C65">
                <w:rPr>
                  <w:rFonts w:ascii="Times New Roman" w:hAnsi="Times New Roman"/>
                  <w:i/>
                  <w:color w:val="0000FF"/>
                  <w:sz w:val="20"/>
                </w:rPr>
                <w:delText>Editor’s note: MSR related</w:delText>
              </w:r>
            </w:del>
          </w:p>
          <w:p w14:paraId="069B07DA" w14:textId="489B164B" w:rsidR="004D6016" w:rsidRPr="006C0AE0" w:rsidRDefault="004D6016" w:rsidP="004D6016">
            <w:pPr>
              <w:pStyle w:val="TAL"/>
              <w:rPr>
                <w:rFonts w:cs="Arial"/>
                <w:szCs w:val="18"/>
              </w:rPr>
            </w:pPr>
            <w:del w:id="1655" w:author="R4-1809563" w:date="2018-07-10T16:36:00Z">
              <w:r w:rsidDel="00EB0C65">
                <w:rPr>
                  <w:rFonts w:cs="Arial"/>
                  <w:szCs w:val="18"/>
                </w:rPr>
                <w:delText>[</w:delText>
              </w:r>
              <w:r w:rsidRPr="006C0AE0" w:rsidDel="00EB0C65">
                <w:rPr>
                  <w:rFonts w:cs="Arial"/>
                  <w:szCs w:val="18"/>
                </w:rPr>
                <w:delText xml:space="preserve">Declared for each supported </w:delText>
              </w:r>
              <w:r w:rsidRPr="00C52AA3" w:rsidDel="00EB0C65">
                <w:rPr>
                  <w:rFonts w:cs="Arial"/>
                  <w:i/>
                  <w:szCs w:val="18"/>
                </w:rPr>
                <w:delText>operating band</w:delText>
              </w:r>
              <w:r w:rsidRPr="006C0AE0" w:rsidDel="00EB0C65">
                <w:rPr>
                  <w:rFonts w:cs="Arial"/>
                  <w:szCs w:val="18"/>
                </w:rPr>
                <w:delText xml:space="preserve"> for all </w:delText>
              </w:r>
              <w:r w:rsidRPr="006C0AE0" w:rsidDel="00EB0C65">
                <w:rPr>
                  <w:rFonts w:cs="Arial"/>
                  <w:i/>
                  <w:szCs w:val="18"/>
                </w:rPr>
                <w:delText xml:space="preserve">single band connector(s) </w:delText>
              </w:r>
              <w:r w:rsidRPr="006C0AE0" w:rsidDel="00EB0C65">
                <w:rPr>
                  <w:rFonts w:cs="Arial"/>
                  <w:szCs w:val="18"/>
                </w:rPr>
                <w:delText>or</w:delText>
              </w:r>
              <w:r w:rsidRPr="006C0AE0" w:rsidDel="00EB0C65">
                <w:rPr>
                  <w:rFonts w:cs="Arial"/>
                  <w:i/>
                  <w:szCs w:val="18"/>
                </w:rPr>
                <w:delText xml:space="preserve"> multi-band connector(s).</w:delText>
              </w:r>
              <w:r w:rsidDel="00EB0C65">
                <w:rPr>
                  <w:rFonts w:cs="Arial"/>
                  <w:i/>
                  <w:szCs w:val="18"/>
                </w:rPr>
                <w:delText>]</w:delText>
              </w:r>
            </w:del>
          </w:p>
        </w:tc>
        <w:tc>
          <w:tcPr>
            <w:tcW w:w="0" w:type="auto"/>
          </w:tcPr>
          <w:p w14:paraId="0488E913" w14:textId="23C2BE65" w:rsidR="004D6016" w:rsidRPr="00106825" w:rsidRDefault="004D6016" w:rsidP="004D6016">
            <w:pPr>
              <w:pStyle w:val="TAL"/>
              <w:jc w:val="center"/>
              <w:rPr>
                <w:rFonts w:cs="Arial"/>
                <w:szCs w:val="18"/>
              </w:rPr>
            </w:pPr>
            <w:del w:id="1656" w:author="R4-1809563" w:date="2018-07-10T16:36:00Z">
              <w:r w:rsidDel="00EB0C65">
                <w:rPr>
                  <w:rFonts w:cs="Arial"/>
                  <w:szCs w:val="18"/>
                </w:rPr>
                <w:delText>[</w:delText>
              </w:r>
              <w:r w:rsidRPr="004F5F1B" w:rsidDel="00EB0C65">
                <w:rPr>
                  <w:rFonts w:cs="Arial"/>
                  <w:szCs w:val="18"/>
                </w:rPr>
                <w:delText>x</w:delText>
              </w:r>
              <w:r w:rsidDel="00EB0C65">
                <w:rPr>
                  <w:rFonts w:cs="Arial"/>
                  <w:szCs w:val="18"/>
                </w:rPr>
                <w:delText>]</w:delText>
              </w:r>
            </w:del>
          </w:p>
        </w:tc>
        <w:tc>
          <w:tcPr>
            <w:tcW w:w="0" w:type="auto"/>
          </w:tcPr>
          <w:p w14:paraId="13623E32" w14:textId="33970595" w:rsidR="004D6016" w:rsidRPr="00106825" w:rsidRDefault="004D6016" w:rsidP="004D6016">
            <w:pPr>
              <w:pStyle w:val="TAL"/>
              <w:jc w:val="center"/>
              <w:rPr>
                <w:rFonts w:cs="Arial"/>
                <w:szCs w:val="18"/>
              </w:rPr>
            </w:pPr>
            <w:del w:id="1657" w:author="R4-1809563" w:date="2018-07-10T16:36:00Z">
              <w:r w:rsidDel="00EB0C65">
                <w:rPr>
                  <w:rFonts w:cs="Arial"/>
                  <w:szCs w:val="18"/>
                </w:rPr>
                <w:delText>[</w:delText>
              </w:r>
              <w:r w:rsidRPr="004F5F1B" w:rsidDel="00EB0C65">
                <w:rPr>
                  <w:rFonts w:cs="Arial"/>
                  <w:szCs w:val="18"/>
                </w:rPr>
                <w:delText>x</w:delText>
              </w:r>
              <w:r w:rsidDel="00EB0C65">
                <w:rPr>
                  <w:rFonts w:cs="Arial"/>
                  <w:szCs w:val="18"/>
                </w:rPr>
                <w:delText>]</w:delText>
              </w:r>
            </w:del>
          </w:p>
        </w:tc>
      </w:tr>
      <w:tr w:rsidR="004D6016" w:rsidRPr="00106825" w14:paraId="2EDFE12C" w14:textId="77777777" w:rsidTr="005F6CB5">
        <w:trPr>
          <w:jc w:val="center"/>
        </w:trPr>
        <w:tc>
          <w:tcPr>
            <w:tcW w:w="0" w:type="auto"/>
          </w:tcPr>
          <w:p w14:paraId="71C9AA56" w14:textId="2F0B714E" w:rsidR="004D6016" w:rsidRPr="002D5BD1" w:rsidRDefault="004D6016" w:rsidP="004D6016">
            <w:pPr>
              <w:pStyle w:val="TAL"/>
              <w:rPr>
                <w:rFonts w:cs="Arial"/>
                <w:szCs w:val="18"/>
              </w:rPr>
            </w:pPr>
            <w:del w:id="1658" w:author="R4-1809563" w:date="2018-07-10T16:36:00Z">
              <w:r w:rsidDel="00EB0C65">
                <w:rPr>
                  <w:rFonts w:cs="Arial"/>
                  <w:szCs w:val="18"/>
                </w:rPr>
                <w:delText>[</w:delText>
              </w:r>
              <w:r w:rsidRPr="002D5BD1" w:rsidDel="00EB0C65">
                <w:rPr>
                  <w:rFonts w:cs="Arial"/>
                  <w:szCs w:val="18"/>
                </w:rPr>
                <w:delText>D6.27</w:delText>
              </w:r>
              <w:r w:rsidDel="00EB0C65">
                <w:rPr>
                  <w:rFonts w:cs="Arial"/>
                  <w:szCs w:val="18"/>
                </w:rPr>
                <w:delText>]</w:delText>
              </w:r>
            </w:del>
          </w:p>
        </w:tc>
        <w:tc>
          <w:tcPr>
            <w:tcW w:w="0" w:type="auto"/>
          </w:tcPr>
          <w:p w14:paraId="60988D2B" w14:textId="1CEACB0C" w:rsidR="004D6016" w:rsidRPr="006C0AE0" w:rsidRDefault="004D6016" w:rsidP="004D6016">
            <w:pPr>
              <w:pStyle w:val="TAL"/>
              <w:rPr>
                <w:rFonts w:cs="Arial"/>
                <w:szCs w:val="18"/>
              </w:rPr>
            </w:pPr>
            <w:del w:id="1659" w:author="R4-1809563" w:date="2018-07-10T16:36:00Z">
              <w:r w:rsidDel="00EB0C65">
                <w:rPr>
                  <w:rFonts w:cs="Arial"/>
                  <w:szCs w:val="18"/>
                </w:rPr>
                <w:delText>[</w:delText>
              </w:r>
              <w:r w:rsidRPr="006C0AE0" w:rsidDel="00EB0C65">
                <w:rPr>
                  <w:rFonts w:cs="Arial"/>
                  <w:szCs w:val="18"/>
                </w:rPr>
                <w:delText xml:space="preserve">Reduced total output power at the total number of supported carriers in </w:delText>
              </w:r>
              <w:r w:rsidRPr="00C52AA3" w:rsidDel="00EB0C65">
                <w:rPr>
                  <w:rFonts w:cs="Arial"/>
                  <w:szCs w:val="18"/>
                </w:rPr>
                <w:delText>m</w:delText>
              </w:r>
              <w:r w:rsidRPr="006C0AE0" w:rsidDel="00EB0C65">
                <w:rPr>
                  <w:rFonts w:cs="Arial"/>
                  <w:szCs w:val="18"/>
                </w:rPr>
                <w:delText>ulti-RAT operations</w:delText>
              </w:r>
              <w:r w:rsidDel="00EB0C65">
                <w:rPr>
                  <w:rFonts w:cs="Arial"/>
                  <w:szCs w:val="18"/>
                </w:rPr>
                <w:delText>]</w:delText>
              </w:r>
            </w:del>
          </w:p>
        </w:tc>
        <w:tc>
          <w:tcPr>
            <w:tcW w:w="0" w:type="auto"/>
          </w:tcPr>
          <w:p w14:paraId="576C8210" w14:textId="5B4EB130" w:rsidR="004D6016" w:rsidRPr="00815FD4" w:rsidDel="00EB0C65" w:rsidRDefault="004D6016" w:rsidP="004D6016">
            <w:pPr>
              <w:pStyle w:val="TAL"/>
              <w:rPr>
                <w:del w:id="1660" w:author="R4-1809563" w:date="2018-07-10T16:36:00Z"/>
                <w:rFonts w:cs="Arial"/>
                <w:szCs w:val="18"/>
              </w:rPr>
            </w:pPr>
            <w:del w:id="1661" w:author="R4-1809563" w:date="2018-07-10T16:36:00Z">
              <w:r w:rsidRPr="00815FD4" w:rsidDel="00EB0C65">
                <w:rPr>
                  <w:rFonts w:ascii="Times New Roman" w:hAnsi="Times New Roman"/>
                  <w:i/>
                  <w:color w:val="0000FF"/>
                  <w:sz w:val="20"/>
                </w:rPr>
                <w:delText>Editor’s note: MSR related</w:delText>
              </w:r>
            </w:del>
          </w:p>
          <w:p w14:paraId="78C678AD" w14:textId="68C215AF" w:rsidR="004D6016" w:rsidRPr="00815FD4" w:rsidRDefault="004D6016" w:rsidP="004D6016">
            <w:pPr>
              <w:pStyle w:val="TAL"/>
              <w:rPr>
                <w:rFonts w:cs="Arial"/>
                <w:szCs w:val="18"/>
              </w:rPr>
            </w:pPr>
            <w:del w:id="1662" w:author="R4-1809563" w:date="2018-07-10T16:36:00Z">
              <w:r w:rsidDel="00EB0C65">
                <w:rPr>
                  <w:rFonts w:cs="Arial"/>
                  <w:szCs w:val="18"/>
                </w:rPr>
                <w:delText>[</w:delText>
              </w:r>
              <w:r w:rsidRPr="00815FD4" w:rsidDel="00EB0C65">
                <w:rPr>
                  <w:rFonts w:cs="Arial"/>
                  <w:szCs w:val="18"/>
                </w:rPr>
                <w:delText xml:space="preserve">Declared for each supported </w:delText>
              </w:r>
              <w:r w:rsidRPr="00C52AA3" w:rsidDel="00EB0C65">
                <w:rPr>
                  <w:rFonts w:cs="Arial"/>
                  <w:i/>
                  <w:szCs w:val="18"/>
                </w:rPr>
                <w:delText>operating band</w:delText>
              </w:r>
              <w:r w:rsidRPr="00815FD4" w:rsidDel="00EB0C65">
                <w:rPr>
                  <w:rFonts w:cs="Arial"/>
                  <w:szCs w:val="18"/>
                </w:rPr>
                <w:delText xml:space="preserve"> for all </w:delText>
              </w:r>
              <w:r w:rsidRPr="00815FD4" w:rsidDel="00EB0C65">
                <w:rPr>
                  <w:rFonts w:cs="Arial"/>
                  <w:i/>
                  <w:szCs w:val="18"/>
                </w:rPr>
                <w:delText xml:space="preserve">single band connector(s) </w:delText>
              </w:r>
              <w:r w:rsidRPr="00815FD4" w:rsidDel="00EB0C65">
                <w:rPr>
                  <w:rFonts w:cs="Arial"/>
                  <w:szCs w:val="18"/>
                </w:rPr>
                <w:delText>or</w:delText>
              </w:r>
              <w:r w:rsidRPr="00815FD4" w:rsidDel="00EB0C65">
                <w:rPr>
                  <w:rFonts w:cs="Arial"/>
                  <w:i/>
                  <w:szCs w:val="18"/>
                </w:rPr>
                <w:delText xml:space="preserve"> multi-band connector(s).</w:delText>
              </w:r>
              <w:r w:rsidDel="00EB0C65">
                <w:rPr>
                  <w:rFonts w:cs="Arial"/>
                  <w:i/>
                  <w:szCs w:val="18"/>
                </w:rPr>
                <w:delText>]</w:delText>
              </w:r>
            </w:del>
          </w:p>
        </w:tc>
        <w:tc>
          <w:tcPr>
            <w:tcW w:w="0" w:type="auto"/>
          </w:tcPr>
          <w:p w14:paraId="71106F05" w14:textId="7055B47A" w:rsidR="004D6016" w:rsidRPr="00106825" w:rsidRDefault="004D6016" w:rsidP="004D6016">
            <w:pPr>
              <w:pStyle w:val="TAL"/>
              <w:jc w:val="center"/>
              <w:rPr>
                <w:rFonts w:cs="Arial"/>
                <w:szCs w:val="18"/>
              </w:rPr>
            </w:pPr>
            <w:del w:id="1663" w:author="R4-1809563" w:date="2018-07-10T16:36:00Z">
              <w:r w:rsidDel="00EB0C65">
                <w:rPr>
                  <w:rFonts w:cs="Arial"/>
                  <w:szCs w:val="18"/>
                </w:rPr>
                <w:delText>[</w:delText>
              </w:r>
              <w:r w:rsidRPr="004F5F1B" w:rsidDel="00EB0C65">
                <w:rPr>
                  <w:rFonts w:cs="Arial"/>
                  <w:szCs w:val="18"/>
                </w:rPr>
                <w:delText>x</w:delText>
              </w:r>
              <w:r w:rsidDel="00EB0C65">
                <w:rPr>
                  <w:rFonts w:cs="Arial"/>
                  <w:szCs w:val="18"/>
                </w:rPr>
                <w:delText>]</w:delText>
              </w:r>
            </w:del>
          </w:p>
        </w:tc>
        <w:tc>
          <w:tcPr>
            <w:tcW w:w="0" w:type="auto"/>
          </w:tcPr>
          <w:p w14:paraId="1E7FFB7E" w14:textId="6229D72D" w:rsidR="004D6016" w:rsidRPr="00106825" w:rsidRDefault="004D6016" w:rsidP="004D6016">
            <w:pPr>
              <w:pStyle w:val="TAL"/>
              <w:jc w:val="center"/>
              <w:rPr>
                <w:rFonts w:cs="Arial"/>
                <w:szCs w:val="18"/>
              </w:rPr>
            </w:pPr>
            <w:del w:id="1664" w:author="R4-1809563" w:date="2018-07-10T16:36:00Z">
              <w:r w:rsidDel="00EB0C65">
                <w:rPr>
                  <w:rFonts w:cs="Arial"/>
                  <w:szCs w:val="18"/>
                </w:rPr>
                <w:delText>[</w:delText>
              </w:r>
              <w:r w:rsidRPr="004F5F1B" w:rsidDel="00EB0C65">
                <w:rPr>
                  <w:rFonts w:cs="Arial"/>
                  <w:szCs w:val="18"/>
                </w:rPr>
                <w:delText>x</w:delText>
              </w:r>
              <w:r w:rsidDel="00EB0C65">
                <w:rPr>
                  <w:rFonts w:cs="Arial"/>
                  <w:szCs w:val="18"/>
                </w:rPr>
                <w:delText>]</w:delText>
              </w:r>
            </w:del>
          </w:p>
        </w:tc>
      </w:tr>
      <w:tr w:rsidR="004D6016" w:rsidRPr="00106825" w14:paraId="4D7DC2F9" w14:textId="77777777" w:rsidTr="005F6CB5">
        <w:trPr>
          <w:jc w:val="center"/>
        </w:trPr>
        <w:tc>
          <w:tcPr>
            <w:tcW w:w="0" w:type="auto"/>
          </w:tcPr>
          <w:p w14:paraId="5DCE2B00" w14:textId="74169201" w:rsidR="004D6016" w:rsidRPr="00392FA5" w:rsidRDefault="000201E9" w:rsidP="004D6016">
            <w:pPr>
              <w:pStyle w:val="TAL"/>
              <w:rPr>
                <w:rFonts w:cs="Arial"/>
                <w:szCs w:val="18"/>
              </w:rPr>
            </w:pPr>
            <w:ins w:id="1665" w:author="R4-1809563" w:date="2018-07-10T16:39:00Z">
              <w:r>
                <w:rPr>
                  <w:rFonts w:cs="Arial"/>
                  <w:szCs w:val="18"/>
                </w:rPr>
                <w:t>[</w:t>
              </w:r>
            </w:ins>
            <w:r w:rsidR="004D6016" w:rsidRPr="00392FA5">
              <w:rPr>
                <w:rFonts w:cs="Arial"/>
                <w:szCs w:val="18"/>
              </w:rPr>
              <w:t>D6.28</w:t>
            </w:r>
            <w:ins w:id="1666" w:author="R4-1809563" w:date="2018-07-10T16:40:00Z">
              <w:r>
                <w:rPr>
                  <w:rFonts w:cs="Arial"/>
                  <w:szCs w:val="18"/>
                </w:rPr>
                <w:t>]</w:t>
              </w:r>
            </w:ins>
          </w:p>
        </w:tc>
        <w:tc>
          <w:tcPr>
            <w:tcW w:w="0" w:type="auto"/>
          </w:tcPr>
          <w:p w14:paraId="49548CEB" w14:textId="1FCAFF87" w:rsidR="004D6016" w:rsidRPr="00392FA5" w:rsidRDefault="000201E9" w:rsidP="004D6016">
            <w:pPr>
              <w:pStyle w:val="TAL"/>
              <w:rPr>
                <w:rFonts w:cs="Arial"/>
                <w:szCs w:val="18"/>
              </w:rPr>
            </w:pPr>
            <w:ins w:id="1667" w:author="R4-1809563" w:date="2018-07-10T16:40:00Z">
              <w:r>
                <w:rPr>
                  <w:rFonts w:cs="Arial"/>
                  <w:szCs w:val="18"/>
                </w:rPr>
                <w:t>[</w:t>
              </w:r>
            </w:ins>
            <w:r w:rsidR="004D6016" w:rsidRPr="00392FA5">
              <w:rPr>
                <w:rFonts w:cs="Arial"/>
                <w:szCs w:val="18"/>
              </w:rPr>
              <w:t>Other band combination multi-band restrictions</w:t>
            </w:r>
            <w:ins w:id="1668" w:author="R4-1809563" w:date="2018-07-10T16:40:00Z">
              <w:r>
                <w:rPr>
                  <w:rFonts w:cs="Arial"/>
                  <w:szCs w:val="18"/>
                </w:rPr>
                <w:t>]</w:t>
              </w:r>
            </w:ins>
          </w:p>
        </w:tc>
        <w:tc>
          <w:tcPr>
            <w:tcW w:w="0" w:type="auto"/>
          </w:tcPr>
          <w:p w14:paraId="5F52C964" w14:textId="77777777" w:rsidR="000201E9" w:rsidRPr="001A4993" w:rsidRDefault="000201E9" w:rsidP="000201E9">
            <w:pPr>
              <w:pStyle w:val="TAL"/>
              <w:rPr>
                <w:ins w:id="1669" w:author="R4-1809563" w:date="2018-07-10T16:40:00Z"/>
                <w:rFonts w:ascii="Times New Roman" w:hAnsi="Times New Roman"/>
                <w:i/>
                <w:color w:val="0000FF"/>
                <w:sz w:val="20"/>
              </w:rPr>
            </w:pPr>
            <w:ins w:id="1670" w:author="R4-1809563" w:date="2018-07-10T16:40:00Z">
              <w:r w:rsidRPr="001A4993">
                <w:rPr>
                  <w:rFonts w:ascii="Times New Roman" w:hAnsi="Times New Roman"/>
                  <w:i/>
                  <w:color w:val="0000FF"/>
                  <w:sz w:val="20"/>
                </w:rPr>
                <w:t xml:space="preserve">Editor’s note: this declaration </w:t>
              </w:r>
              <w:r>
                <w:rPr>
                  <w:rFonts w:ascii="Times New Roman" w:hAnsi="Times New Roman"/>
                  <w:i/>
                  <w:color w:val="0000FF"/>
                  <w:sz w:val="20"/>
                </w:rPr>
                <w:t>applicability to NR is FFS</w:t>
              </w:r>
              <w:r w:rsidRPr="001A4993">
                <w:rPr>
                  <w:rFonts w:ascii="Times New Roman" w:hAnsi="Times New Roman"/>
                  <w:i/>
                  <w:color w:val="0000FF"/>
                  <w:sz w:val="20"/>
                </w:rPr>
                <w:t>.</w:t>
              </w:r>
            </w:ins>
          </w:p>
          <w:p w14:paraId="4BAEFF1E" w14:textId="0604DDDE" w:rsidR="004D6016" w:rsidRPr="00392FA5" w:rsidRDefault="000201E9" w:rsidP="000201E9">
            <w:pPr>
              <w:pStyle w:val="TAL"/>
              <w:rPr>
                <w:rFonts w:cs="Arial"/>
                <w:szCs w:val="18"/>
              </w:rPr>
            </w:pPr>
            <w:ins w:id="1671" w:author="R4-1809563" w:date="2018-07-10T16:40:00Z">
              <w:r>
                <w:rPr>
                  <w:rFonts w:cs="Arial"/>
                  <w:szCs w:val="18"/>
                </w:rPr>
                <w:t>[</w:t>
              </w:r>
            </w:ins>
            <w:r w:rsidR="004D6016" w:rsidRPr="00392FA5">
              <w:rPr>
                <w:rFonts w:cs="Arial"/>
                <w:szCs w:val="18"/>
              </w:rPr>
              <w:t xml:space="preserve">Declare any other limitations under simultaneous operation in the declared band combinations (D6.41) for each </w:t>
            </w:r>
            <w:r w:rsidR="004D6016" w:rsidRPr="00392FA5">
              <w:rPr>
                <w:rFonts w:cs="Arial"/>
                <w:i/>
                <w:szCs w:val="18"/>
              </w:rPr>
              <w:t>multi-band connector</w:t>
            </w:r>
            <w:r w:rsidR="004D6016" w:rsidRPr="00392FA5">
              <w:rPr>
                <w:rFonts w:cs="Arial"/>
                <w:szCs w:val="18"/>
              </w:rPr>
              <w:t xml:space="preserve"> which have any impact on the test configuration generation.</w:t>
            </w:r>
          </w:p>
          <w:p w14:paraId="137E0362" w14:textId="03C04DA4" w:rsidR="004D6016" w:rsidRPr="00392FA5" w:rsidRDefault="004D6016" w:rsidP="004D6016">
            <w:pPr>
              <w:pStyle w:val="TAL"/>
              <w:rPr>
                <w:rFonts w:cs="Arial"/>
                <w:szCs w:val="18"/>
              </w:rPr>
            </w:pPr>
            <w:r w:rsidRPr="00C52AA3">
              <w:rPr>
                <w:rFonts w:cs="Arial"/>
                <w:szCs w:val="18"/>
              </w:rPr>
              <w:t>Declared f</w:t>
            </w:r>
            <w:r w:rsidRPr="00392FA5">
              <w:rPr>
                <w:rFonts w:cs="Arial"/>
                <w:szCs w:val="18"/>
              </w:rPr>
              <w:t xml:space="preserve">or every </w:t>
            </w:r>
            <w:r w:rsidRPr="00392FA5">
              <w:rPr>
                <w:rFonts w:cs="Arial"/>
                <w:i/>
                <w:szCs w:val="18"/>
              </w:rPr>
              <w:t>multi-band connector</w:t>
            </w:r>
            <w:r w:rsidRPr="00392FA5">
              <w:rPr>
                <w:rFonts w:cs="Arial"/>
                <w:szCs w:val="18"/>
              </w:rPr>
              <w:t>.</w:t>
            </w:r>
            <w:ins w:id="1672" w:author="R4-1809563" w:date="2018-07-10T16:40:00Z">
              <w:r w:rsidR="000201E9">
                <w:rPr>
                  <w:rFonts w:cs="Arial"/>
                  <w:szCs w:val="18"/>
                </w:rPr>
                <w:t>]</w:t>
              </w:r>
            </w:ins>
          </w:p>
        </w:tc>
        <w:tc>
          <w:tcPr>
            <w:tcW w:w="0" w:type="auto"/>
          </w:tcPr>
          <w:p w14:paraId="64548624"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19AAEE1E"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255531B" w14:textId="77777777" w:rsidTr="005F6CB5">
        <w:trPr>
          <w:jc w:val="center"/>
        </w:trPr>
        <w:tc>
          <w:tcPr>
            <w:tcW w:w="0" w:type="auto"/>
          </w:tcPr>
          <w:p w14:paraId="6CADAEA2" w14:textId="77777777" w:rsidR="004D6016" w:rsidRPr="00392FA5" w:rsidRDefault="004D6016" w:rsidP="004D6016">
            <w:pPr>
              <w:pStyle w:val="TAL"/>
              <w:rPr>
                <w:rFonts w:cs="Arial"/>
                <w:szCs w:val="18"/>
              </w:rPr>
            </w:pPr>
            <w:del w:id="1673" w:author="R4-1809563" w:date="2018-07-10T16:40:00Z">
              <w:r w:rsidDel="000201E9">
                <w:rPr>
                  <w:rFonts w:cs="Arial"/>
                  <w:szCs w:val="18"/>
                </w:rPr>
                <w:lastRenderedPageBreak/>
                <w:delText>[</w:delText>
              </w:r>
            </w:del>
            <w:r w:rsidRPr="00392FA5">
              <w:rPr>
                <w:rFonts w:cs="Arial"/>
                <w:szCs w:val="18"/>
              </w:rPr>
              <w:t>D6.30</w:t>
            </w:r>
            <w:del w:id="1674" w:author="R4-1809563" w:date="2018-07-10T16:40:00Z">
              <w:r w:rsidDel="000201E9">
                <w:rPr>
                  <w:rFonts w:cs="Arial"/>
                  <w:szCs w:val="18"/>
                </w:rPr>
                <w:delText>]</w:delText>
              </w:r>
            </w:del>
          </w:p>
        </w:tc>
        <w:tc>
          <w:tcPr>
            <w:tcW w:w="0" w:type="auto"/>
          </w:tcPr>
          <w:p w14:paraId="5E11776F" w14:textId="77777777" w:rsidR="004D6016" w:rsidRPr="00392FA5" w:rsidRDefault="004D6016" w:rsidP="004D6016">
            <w:pPr>
              <w:pStyle w:val="TAL"/>
              <w:rPr>
                <w:rFonts w:cs="Arial"/>
                <w:szCs w:val="18"/>
                <w:lang w:eastAsia="ko-KR"/>
              </w:rPr>
            </w:pPr>
            <w:del w:id="1675" w:author="R4-1809563" w:date="2018-07-10T16:40:00Z">
              <w:r w:rsidDel="000201E9">
                <w:rPr>
                  <w:rFonts w:cs="Arial"/>
                  <w:szCs w:val="18"/>
                </w:rPr>
                <w:delText>[</w:delText>
              </w:r>
            </w:del>
            <w:r w:rsidRPr="00C52AA3">
              <w:rPr>
                <w:rFonts w:cs="Arial"/>
                <w:szCs w:val="18"/>
              </w:rPr>
              <w:t>R</w:t>
            </w:r>
            <w:r w:rsidRPr="00392FA5">
              <w:rPr>
                <w:rFonts w:cs="Arial"/>
                <w:szCs w:val="18"/>
              </w:rPr>
              <w:t>ated carrier output power</w:t>
            </w:r>
            <w:r w:rsidRPr="00C52AA3" w:rsidDel="00392FA5">
              <w:rPr>
                <w:rFonts w:cs="Arial"/>
                <w:i/>
                <w:szCs w:val="18"/>
              </w:rPr>
              <w:t xml:space="preserve"> </w:t>
            </w:r>
            <w:r w:rsidRPr="00C52AA3">
              <w:rPr>
                <w:rFonts w:cs="Arial"/>
                <w:szCs w:val="18"/>
                <w:lang w:eastAsia="ko-KR"/>
              </w:rPr>
              <w:t>(</w:t>
            </w:r>
            <w:r w:rsidRPr="00392FA5">
              <w:t>P</w:t>
            </w:r>
            <w:r w:rsidRPr="00392FA5">
              <w:rPr>
                <w:vertAlign w:val="subscript"/>
              </w:rPr>
              <w:t>rated,c,AC</w:t>
            </w:r>
            <w:r w:rsidRPr="00C52AA3">
              <w:rPr>
                <w:rFonts w:cs="Arial"/>
                <w:szCs w:val="18"/>
                <w:lang w:eastAsia="ko-KR"/>
              </w:rPr>
              <w:t xml:space="preserve">, </w:t>
            </w:r>
            <w:r>
              <w:rPr>
                <w:rFonts w:cs="Arial"/>
                <w:szCs w:val="18"/>
                <w:lang w:eastAsia="ko-KR"/>
              </w:rPr>
              <w:t xml:space="preserve">or </w:t>
            </w:r>
            <w:r w:rsidRPr="00392FA5">
              <w:rPr>
                <w:rFonts w:cs="Arial"/>
                <w:szCs w:val="18"/>
                <w:lang w:eastAsia="ko-KR"/>
              </w:rPr>
              <w:t>P</w:t>
            </w:r>
            <w:r w:rsidRPr="00C52AA3">
              <w:rPr>
                <w:rFonts w:cs="Arial"/>
                <w:szCs w:val="18"/>
                <w:vertAlign w:val="subscript"/>
                <w:lang w:eastAsia="ko-KR"/>
              </w:rPr>
              <w:t>r</w:t>
            </w:r>
            <w:r w:rsidRPr="00392FA5">
              <w:rPr>
                <w:rFonts w:cs="Arial"/>
                <w:szCs w:val="18"/>
                <w:vertAlign w:val="subscript"/>
                <w:lang w:eastAsia="ko-KR"/>
              </w:rPr>
              <w:t>ated,c,TABC</w:t>
            </w:r>
            <w:r w:rsidRPr="00392FA5">
              <w:t>)</w:t>
            </w:r>
            <w:del w:id="1676" w:author="R4-1809563" w:date="2018-07-10T16:40:00Z">
              <w:r w:rsidDel="000201E9">
                <w:delText>]</w:delText>
              </w:r>
            </w:del>
          </w:p>
        </w:tc>
        <w:tc>
          <w:tcPr>
            <w:tcW w:w="0" w:type="auto"/>
          </w:tcPr>
          <w:p w14:paraId="5F1FBD75" w14:textId="5EAB62BD" w:rsidR="004D6016" w:rsidRPr="00815FD4" w:rsidDel="000201E9" w:rsidRDefault="004D6016" w:rsidP="004D6016">
            <w:pPr>
              <w:pStyle w:val="TAL"/>
              <w:rPr>
                <w:del w:id="1677" w:author="R4-1809563" w:date="2018-07-10T16:40:00Z"/>
                <w:rFonts w:cs="Arial"/>
                <w:szCs w:val="18"/>
              </w:rPr>
            </w:pPr>
            <w:del w:id="1678" w:author="R4-1809563" w:date="2018-07-10T16:40:00Z">
              <w:r w:rsidRPr="00815FD4" w:rsidDel="000201E9">
                <w:rPr>
                  <w:rFonts w:ascii="Times New Roman" w:hAnsi="Times New Roman"/>
                  <w:i/>
                  <w:color w:val="0000FF"/>
                  <w:sz w:val="20"/>
                </w:rPr>
                <w:delText>Editor’s note: MSR related</w:delText>
              </w:r>
            </w:del>
          </w:p>
          <w:p w14:paraId="5FB40D11" w14:textId="6FF7D316" w:rsidR="004D6016" w:rsidRDefault="004D6016" w:rsidP="004D6016">
            <w:pPr>
              <w:pStyle w:val="TAL"/>
              <w:rPr>
                <w:rFonts w:cs="Arial"/>
                <w:szCs w:val="18"/>
              </w:rPr>
            </w:pPr>
            <w:del w:id="1679" w:author="R4-1809563" w:date="2018-07-10T16:40:00Z">
              <w:r w:rsidDel="000201E9">
                <w:rPr>
                  <w:rFonts w:cs="Arial"/>
                  <w:szCs w:val="18"/>
                </w:rPr>
                <w:delText>[</w:delText>
              </w:r>
            </w:del>
            <w:r>
              <w:rPr>
                <w:rFonts w:cs="Arial"/>
                <w:szCs w:val="18"/>
              </w:rPr>
              <w:t>Conducted r</w:t>
            </w:r>
            <w:r w:rsidRPr="00392FA5">
              <w:rPr>
                <w:rFonts w:cs="Arial"/>
                <w:szCs w:val="18"/>
              </w:rPr>
              <w:t>ated carrier output power</w:t>
            </w:r>
            <w:r>
              <w:rPr>
                <w:rFonts w:cs="Arial"/>
                <w:szCs w:val="18"/>
              </w:rPr>
              <w:t xml:space="preserve">, per </w:t>
            </w:r>
            <w:r>
              <w:rPr>
                <w:rFonts w:cs="Arial"/>
                <w:i/>
                <w:szCs w:val="18"/>
              </w:rPr>
              <w:t>single band connector</w:t>
            </w:r>
            <w:r w:rsidRPr="00815FD4">
              <w:rPr>
                <w:rFonts w:cs="Arial"/>
                <w:i/>
                <w:szCs w:val="18"/>
              </w:rPr>
              <w:t xml:space="preserve"> </w:t>
            </w:r>
            <w:r w:rsidRPr="00815FD4">
              <w:rPr>
                <w:rFonts w:cs="Arial"/>
                <w:szCs w:val="18"/>
              </w:rPr>
              <w:t>or</w:t>
            </w:r>
            <w:r w:rsidRPr="00815FD4">
              <w:rPr>
                <w:rFonts w:cs="Arial"/>
                <w:i/>
                <w:szCs w:val="18"/>
              </w:rPr>
              <w:t xml:space="preserve"> multi-band connector</w:t>
            </w:r>
            <w:r>
              <w:rPr>
                <w:rFonts w:cs="Arial"/>
                <w:i/>
                <w:szCs w:val="18"/>
              </w:rPr>
              <w:t>.</w:t>
            </w:r>
          </w:p>
          <w:p w14:paraId="19661DAB" w14:textId="329C28FF" w:rsidR="004D6016" w:rsidRPr="00392FA5" w:rsidRDefault="004D6016" w:rsidP="004D6016">
            <w:pPr>
              <w:pStyle w:val="TAL"/>
              <w:rPr>
                <w:rFonts w:cs="Arial"/>
                <w:szCs w:val="18"/>
              </w:rPr>
            </w:pPr>
            <w:r w:rsidRPr="00C52AA3">
              <w:rPr>
                <w:rFonts w:cs="Arial"/>
                <w:szCs w:val="18"/>
              </w:rPr>
              <w:t>D</w:t>
            </w:r>
            <w:r w:rsidRPr="00392FA5">
              <w:rPr>
                <w:rFonts w:cs="Arial"/>
                <w:szCs w:val="18"/>
              </w:rPr>
              <w:t xml:space="preserve">eclared per </w:t>
            </w:r>
            <w:r w:rsidRPr="000201E9">
              <w:rPr>
                <w:rFonts w:cs="Arial"/>
                <w:szCs w:val="18"/>
              </w:rPr>
              <w:t xml:space="preserve">supported </w:t>
            </w:r>
            <w:r w:rsidRPr="000201E9">
              <w:rPr>
                <w:rFonts w:cs="Arial"/>
                <w:i/>
                <w:szCs w:val="18"/>
              </w:rPr>
              <w:t>operating band</w:t>
            </w:r>
            <w:r w:rsidRPr="000201E9">
              <w:rPr>
                <w:rFonts w:cs="Arial"/>
                <w:szCs w:val="18"/>
              </w:rPr>
              <w:t xml:space="preserve">, per supported RAT, </w:t>
            </w:r>
            <w:ins w:id="1680" w:author="R4-1809563" w:date="2018-07-10T16:41:00Z">
              <w:r w:rsidR="000201E9" w:rsidRPr="000201E9">
                <w:rPr>
                  <w:rFonts w:cs="Arial"/>
                  <w:szCs w:val="18"/>
                </w:rPr>
                <w:t xml:space="preserve">per </w:t>
              </w:r>
              <w:r w:rsidR="000201E9" w:rsidRPr="000201E9">
                <w:rPr>
                  <w:rFonts w:cs="Arial"/>
                  <w:i/>
                  <w:szCs w:val="18"/>
                </w:rPr>
                <w:t>antenna connector</w:t>
              </w:r>
              <w:r w:rsidR="000201E9" w:rsidRPr="000201E9">
                <w:rPr>
                  <w:rFonts w:cs="Arial"/>
                  <w:szCs w:val="18"/>
                </w:rPr>
                <w:t xml:space="preserve"> for </w:t>
              </w:r>
              <w:r w:rsidR="000201E9" w:rsidRPr="000201E9">
                <w:rPr>
                  <w:rFonts w:cs="Arial"/>
                  <w:i/>
                  <w:szCs w:val="18"/>
                </w:rPr>
                <w:t>BS type 1-C</w:t>
              </w:r>
              <w:r w:rsidR="000201E9" w:rsidRPr="000201E9">
                <w:rPr>
                  <w:rFonts w:cs="Arial"/>
                  <w:szCs w:val="18"/>
                </w:rPr>
                <w:t xml:space="preserve">, or </w:t>
              </w:r>
              <w:r w:rsidR="000201E9" w:rsidRPr="000201E9">
                <w:rPr>
                  <w:rFonts w:cs="Arial"/>
                  <w:i/>
                  <w:szCs w:val="18"/>
                </w:rPr>
                <w:t>TAB connector</w:t>
              </w:r>
              <w:r w:rsidR="000201E9" w:rsidRPr="000201E9">
                <w:rPr>
                  <w:rFonts w:cs="Arial"/>
                  <w:szCs w:val="18"/>
                </w:rPr>
                <w:t xml:space="preserve"> for </w:t>
              </w:r>
              <w:r w:rsidR="000201E9" w:rsidRPr="000201E9">
                <w:rPr>
                  <w:rFonts w:cs="Arial"/>
                  <w:i/>
                  <w:szCs w:val="18"/>
                </w:rPr>
                <w:t>BS type 1-H</w:t>
              </w:r>
            </w:ins>
            <w:del w:id="1681" w:author="R4-1809563" w:date="2018-07-10T16:41:00Z">
              <w:r w:rsidRPr="000201E9" w:rsidDel="000201E9">
                <w:rPr>
                  <w:rFonts w:cs="Arial"/>
                  <w:szCs w:val="18"/>
                </w:rPr>
                <w:delText xml:space="preserve">for all </w:delText>
              </w:r>
              <w:r w:rsidRPr="000201E9" w:rsidDel="000201E9">
                <w:rPr>
                  <w:rFonts w:cs="Arial"/>
                  <w:i/>
                  <w:szCs w:val="18"/>
                </w:rPr>
                <w:delText>single</w:delText>
              </w:r>
              <w:r w:rsidRPr="00392FA5" w:rsidDel="000201E9">
                <w:rPr>
                  <w:rFonts w:cs="Arial"/>
                  <w:i/>
                  <w:szCs w:val="18"/>
                </w:rPr>
                <w:delText xml:space="preserve"> band connector(s) </w:delText>
              </w:r>
              <w:r w:rsidRPr="00392FA5" w:rsidDel="000201E9">
                <w:rPr>
                  <w:rFonts w:cs="Arial"/>
                  <w:szCs w:val="18"/>
                </w:rPr>
                <w:delText>or</w:delText>
              </w:r>
              <w:r w:rsidRPr="00392FA5" w:rsidDel="000201E9">
                <w:rPr>
                  <w:rFonts w:cs="Arial"/>
                  <w:i/>
                  <w:szCs w:val="18"/>
                </w:rPr>
                <w:delText xml:space="preserve"> multi-band connector(s)</w:delText>
              </w:r>
            </w:del>
            <w:r w:rsidRPr="00392FA5">
              <w:rPr>
                <w:rFonts w:cs="Arial"/>
                <w:szCs w:val="18"/>
              </w:rPr>
              <w:t>.</w:t>
            </w:r>
            <w:del w:id="1682" w:author="R4-1809563" w:date="2018-07-10T16:40:00Z">
              <w:r w:rsidDel="000201E9">
                <w:rPr>
                  <w:rFonts w:cs="Arial"/>
                  <w:szCs w:val="18"/>
                </w:rPr>
                <w:delText>]</w:delText>
              </w:r>
            </w:del>
          </w:p>
        </w:tc>
        <w:tc>
          <w:tcPr>
            <w:tcW w:w="0" w:type="auto"/>
          </w:tcPr>
          <w:p w14:paraId="7D8CF073" w14:textId="77777777" w:rsidR="004D6016" w:rsidRPr="00106825" w:rsidRDefault="004D6016" w:rsidP="004D6016">
            <w:pPr>
              <w:pStyle w:val="TAL"/>
              <w:jc w:val="center"/>
              <w:rPr>
                <w:rFonts w:cs="Arial"/>
                <w:szCs w:val="18"/>
              </w:rPr>
            </w:pPr>
            <w:del w:id="1683" w:author="R4-1809563" w:date="2018-07-10T16:41:00Z">
              <w:r w:rsidDel="000201E9">
                <w:rPr>
                  <w:rFonts w:cs="Arial"/>
                  <w:szCs w:val="18"/>
                </w:rPr>
                <w:delText>[</w:delText>
              </w:r>
            </w:del>
            <w:r w:rsidRPr="004F5F1B">
              <w:rPr>
                <w:rFonts w:cs="Arial"/>
                <w:szCs w:val="18"/>
              </w:rPr>
              <w:t>x</w:t>
            </w:r>
            <w:del w:id="1684" w:author="R4-1809563" w:date="2018-07-10T16:41:00Z">
              <w:r w:rsidDel="000201E9">
                <w:rPr>
                  <w:rFonts w:cs="Arial"/>
                  <w:szCs w:val="18"/>
                </w:rPr>
                <w:delText>]</w:delText>
              </w:r>
            </w:del>
          </w:p>
        </w:tc>
        <w:tc>
          <w:tcPr>
            <w:tcW w:w="0" w:type="auto"/>
          </w:tcPr>
          <w:p w14:paraId="22F168FC" w14:textId="77777777" w:rsidR="004D6016" w:rsidRPr="00106825" w:rsidRDefault="004D6016" w:rsidP="004D6016">
            <w:pPr>
              <w:pStyle w:val="TAL"/>
              <w:jc w:val="center"/>
              <w:rPr>
                <w:rFonts w:cs="Arial"/>
                <w:szCs w:val="18"/>
              </w:rPr>
            </w:pPr>
            <w:del w:id="1685" w:author="R4-1809563" w:date="2018-07-10T16:41:00Z">
              <w:r w:rsidDel="000201E9">
                <w:rPr>
                  <w:rFonts w:cs="Arial"/>
                  <w:szCs w:val="18"/>
                </w:rPr>
                <w:delText>[</w:delText>
              </w:r>
            </w:del>
            <w:r w:rsidRPr="004F5F1B">
              <w:rPr>
                <w:rFonts w:cs="Arial"/>
                <w:szCs w:val="18"/>
              </w:rPr>
              <w:t>x</w:t>
            </w:r>
            <w:del w:id="1686" w:author="R4-1809563" w:date="2018-07-10T16:41:00Z">
              <w:r w:rsidDel="000201E9">
                <w:rPr>
                  <w:rFonts w:cs="Arial"/>
                  <w:szCs w:val="18"/>
                </w:rPr>
                <w:delText>]</w:delText>
              </w:r>
            </w:del>
          </w:p>
        </w:tc>
      </w:tr>
      <w:tr w:rsidR="004D6016" w:rsidRPr="00106825" w14:paraId="06CA3A4B" w14:textId="77777777" w:rsidTr="005F6CB5">
        <w:trPr>
          <w:jc w:val="center"/>
        </w:trPr>
        <w:tc>
          <w:tcPr>
            <w:tcW w:w="0" w:type="auto"/>
          </w:tcPr>
          <w:p w14:paraId="3E61F831" w14:textId="77777777" w:rsidR="004D6016" w:rsidRPr="00B217A5" w:rsidRDefault="004D6016" w:rsidP="004D6016">
            <w:pPr>
              <w:pStyle w:val="TAL"/>
              <w:rPr>
                <w:rFonts w:cs="Arial"/>
                <w:szCs w:val="18"/>
              </w:rPr>
            </w:pPr>
            <w:r w:rsidRPr="00B217A5">
              <w:rPr>
                <w:rFonts w:cs="Arial"/>
                <w:szCs w:val="18"/>
              </w:rPr>
              <w:t>D6.31</w:t>
            </w:r>
          </w:p>
        </w:tc>
        <w:tc>
          <w:tcPr>
            <w:tcW w:w="0" w:type="auto"/>
          </w:tcPr>
          <w:p w14:paraId="4F7B5148" w14:textId="77777777" w:rsidR="004D6016" w:rsidRPr="00B217A5" w:rsidRDefault="004D6016" w:rsidP="004D6016">
            <w:pPr>
              <w:pStyle w:val="TAL"/>
              <w:rPr>
                <w:rFonts w:cs="Arial"/>
                <w:szCs w:val="18"/>
              </w:rPr>
            </w:pPr>
            <w:r w:rsidRPr="00C52AA3">
              <w:rPr>
                <w:rFonts w:cs="Arial"/>
                <w:szCs w:val="18"/>
              </w:rPr>
              <w:t>R</w:t>
            </w:r>
            <w:r w:rsidRPr="00B217A5">
              <w:rPr>
                <w:rFonts w:cs="Arial"/>
                <w:szCs w:val="18"/>
              </w:rPr>
              <w:t>ated carrier output power for contiguous spectrum operation</w:t>
            </w:r>
          </w:p>
        </w:tc>
        <w:tc>
          <w:tcPr>
            <w:tcW w:w="0" w:type="auto"/>
          </w:tcPr>
          <w:p w14:paraId="48EA1D0F" w14:textId="6B45DD71" w:rsidR="004D6016" w:rsidRPr="00B217A5" w:rsidRDefault="004D6016" w:rsidP="004D6016">
            <w:pPr>
              <w:pStyle w:val="TAL"/>
              <w:rPr>
                <w:rFonts w:cs="Arial"/>
                <w:szCs w:val="18"/>
              </w:rPr>
            </w:pPr>
            <w:r w:rsidRPr="00B217A5">
              <w:rPr>
                <w:rFonts w:cs="Arial"/>
                <w:szCs w:val="18"/>
              </w:rPr>
              <w:t>Conducted rated carrier output power</w:t>
            </w:r>
            <w:r w:rsidRPr="00C52AA3">
              <w:rPr>
                <w:rFonts w:cs="Arial"/>
                <w:szCs w:val="18"/>
              </w:rPr>
              <w:t xml:space="preserve"> for contiguous spectrum operation</w:t>
            </w:r>
            <w:del w:id="1687" w:author="R4-1809563" w:date="2018-07-10T16:42:00Z">
              <w:r w:rsidRPr="00B217A5" w:rsidDel="00AE4AFD">
                <w:rPr>
                  <w:rFonts w:cs="Arial"/>
                  <w:szCs w:val="18"/>
                </w:rPr>
                <w:delText xml:space="preserve">, per </w:delText>
              </w:r>
              <w:r w:rsidRPr="00B217A5" w:rsidDel="00AE4AFD">
                <w:rPr>
                  <w:rFonts w:cs="Arial"/>
                  <w:i/>
                  <w:szCs w:val="18"/>
                </w:rPr>
                <w:delText xml:space="preserve">single band connector </w:delText>
              </w:r>
              <w:r w:rsidRPr="00B217A5" w:rsidDel="00AE4AFD">
                <w:rPr>
                  <w:rFonts w:cs="Arial"/>
                  <w:szCs w:val="18"/>
                </w:rPr>
                <w:delText>or</w:delText>
              </w:r>
              <w:r w:rsidRPr="00B217A5" w:rsidDel="00AE4AFD">
                <w:rPr>
                  <w:rFonts w:cs="Arial"/>
                  <w:i/>
                  <w:szCs w:val="18"/>
                </w:rPr>
                <w:delText xml:space="preserve"> multi-band connector</w:delText>
              </w:r>
            </w:del>
            <w:r w:rsidRPr="00B217A5">
              <w:rPr>
                <w:rFonts w:cs="Arial"/>
                <w:i/>
                <w:szCs w:val="18"/>
              </w:rPr>
              <w:t>.</w:t>
            </w:r>
          </w:p>
          <w:p w14:paraId="5869A37C" w14:textId="28A3DED2" w:rsidR="004D6016" w:rsidRPr="00B217A5" w:rsidRDefault="004D6016" w:rsidP="00AE4AFD">
            <w:pPr>
              <w:pStyle w:val="TAL"/>
              <w:rPr>
                <w:rFonts w:cs="Arial"/>
                <w:szCs w:val="18"/>
              </w:rPr>
            </w:pPr>
            <w:r w:rsidRPr="00AE4AFD">
              <w:rPr>
                <w:rFonts w:cs="Arial"/>
                <w:szCs w:val="18"/>
              </w:rPr>
              <w:t xml:space="preserve">Declared </w:t>
            </w:r>
            <w:del w:id="1688" w:author="R4-1809563" w:date="2018-07-10T16:42:00Z">
              <w:r w:rsidRPr="00AE4AFD" w:rsidDel="00AE4AFD">
                <w:rPr>
                  <w:rFonts w:cs="Arial"/>
                  <w:szCs w:val="18"/>
                </w:rPr>
                <w:delText>for each</w:delText>
              </w:r>
            </w:del>
            <w:ins w:id="1689" w:author="R4-1809563" w:date="2018-07-10T16:42:00Z">
              <w:r w:rsidR="00AE4AFD" w:rsidRPr="00AE4AFD">
                <w:rPr>
                  <w:rFonts w:cs="Arial"/>
                  <w:szCs w:val="18"/>
                </w:rPr>
                <w:t>per</w:t>
              </w:r>
            </w:ins>
            <w:r w:rsidRPr="00AE4AFD">
              <w:rPr>
                <w:rFonts w:cs="Arial"/>
                <w:szCs w:val="18"/>
              </w:rPr>
              <w:t xml:space="preserve"> supported </w:t>
            </w:r>
            <w:r w:rsidRPr="00AE4AFD">
              <w:rPr>
                <w:rFonts w:cs="Arial"/>
                <w:i/>
                <w:szCs w:val="18"/>
              </w:rPr>
              <w:t>operating band</w:t>
            </w:r>
            <w:del w:id="1690" w:author="R4-1809563" w:date="2018-07-10T16:42:00Z">
              <w:r w:rsidRPr="00AE4AFD" w:rsidDel="00AE4AFD">
                <w:rPr>
                  <w:rFonts w:cs="Arial"/>
                  <w:szCs w:val="18"/>
                </w:rPr>
                <w:delText xml:space="preserve"> and CSNR</w:delText>
              </w:r>
            </w:del>
            <w:r w:rsidRPr="00AE4AFD">
              <w:rPr>
                <w:rFonts w:cs="Arial"/>
                <w:szCs w:val="18"/>
              </w:rPr>
              <w:t xml:space="preserve">, </w:t>
            </w:r>
            <w:ins w:id="1691" w:author="R4-1809563" w:date="2018-07-10T16:42:00Z">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ins>
            <w:del w:id="1692" w:author="R4-1809563" w:date="2018-07-10T16:42:00Z">
              <w:r w:rsidRPr="00AE4AFD" w:rsidDel="00AE4AFD">
                <w:rPr>
                  <w:rFonts w:cs="Arial"/>
                  <w:szCs w:val="18"/>
                </w:rPr>
                <w:delText xml:space="preserve">for all </w:delText>
              </w:r>
              <w:r w:rsidRPr="00AE4AFD" w:rsidDel="00AE4AFD">
                <w:rPr>
                  <w:rFonts w:cs="Arial"/>
                  <w:i/>
                  <w:szCs w:val="18"/>
                </w:rPr>
                <w:delText>single band</w:delText>
              </w:r>
              <w:r w:rsidRPr="00B217A5" w:rsidDel="00AE4AFD">
                <w:rPr>
                  <w:rFonts w:cs="Arial"/>
                  <w:i/>
                  <w:szCs w:val="18"/>
                </w:rPr>
                <w:delText xml:space="preserve"> connector(s) </w:delText>
              </w:r>
              <w:r w:rsidRPr="00B217A5" w:rsidDel="00AE4AFD">
                <w:rPr>
                  <w:rFonts w:cs="Arial"/>
                  <w:szCs w:val="18"/>
                </w:rPr>
                <w:delText>or</w:delText>
              </w:r>
              <w:r w:rsidRPr="00B217A5" w:rsidDel="00AE4AFD">
                <w:rPr>
                  <w:rFonts w:cs="Arial"/>
                  <w:i/>
                  <w:szCs w:val="18"/>
                </w:rPr>
                <w:delText xml:space="preserve"> multi-band connector(s)</w:delText>
              </w:r>
            </w:del>
            <w:r w:rsidRPr="00C52AA3">
              <w:rPr>
                <w:rFonts w:cs="Arial"/>
                <w:i/>
                <w:szCs w:val="18"/>
              </w:rPr>
              <w:t>.</w:t>
            </w:r>
          </w:p>
        </w:tc>
        <w:tc>
          <w:tcPr>
            <w:tcW w:w="0" w:type="auto"/>
          </w:tcPr>
          <w:p w14:paraId="67B1C07C"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2932393A"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1A28A94A" w14:textId="77777777" w:rsidTr="005F6CB5">
        <w:trPr>
          <w:jc w:val="center"/>
        </w:trPr>
        <w:tc>
          <w:tcPr>
            <w:tcW w:w="0" w:type="auto"/>
          </w:tcPr>
          <w:p w14:paraId="172B0905" w14:textId="77777777" w:rsidR="004D6016" w:rsidRPr="002D5BD1" w:rsidRDefault="004D6016" w:rsidP="004D6016">
            <w:pPr>
              <w:pStyle w:val="TAL"/>
              <w:rPr>
                <w:rFonts w:cs="Arial"/>
                <w:szCs w:val="18"/>
              </w:rPr>
            </w:pPr>
            <w:r w:rsidRPr="002D5BD1">
              <w:rPr>
                <w:rFonts w:cs="Arial"/>
                <w:szCs w:val="18"/>
              </w:rPr>
              <w:t>D6.32</w:t>
            </w:r>
          </w:p>
        </w:tc>
        <w:tc>
          <w:tcPr>
            <w:tcW w:w="0" w:type="auto"/>
          </w:tcPr>
          <w:p w14:paraId="6905BA03" w14:textId="77777777" w:rsidR="004D6016" w:rsidRPr="00B217A5" w:rsidRDefault="004D6016" w:rsidP="004D6016">
            <w:pPr>
              <w:pStyle w:val="TAL"/>
              <w:rPr>
                <w:rFonts w:cs="Arial"/>
                <w:szCs w:val="18"/>
              </w:rPr>
            </w:pPr>
            <w:r w:rsidRPr="00C52AA3">
              <w:rPr>
                <w:rFonts w:cs="Arial"/>
                <w:szCs w:val="18"/>
              </w:rPr>
              <w:t>R</w:t>
            </w:r>
            <w:r w:rsidRPr="00B217A5">
              <w:rPr>
                <w:rFonts w:cs="Arial"/>
                <w:szCs w:val="18"/>
              </w:rPr>
              <w:t>ated carrier output power</w:t>
            </w:r>
            <w:r w:rsidRPr="00C52AA3">
              <w:rPr>
                <w:rFonts w:cs="Arial"/>
                <w:szCs w:val="18"/>
              </w:rPr>
              <w:t xml:space="preserve"> </w:t>
            </w:r>
            <w:r w:rsidRPr="00B217A5">
              <w:rPr>
                <w:rFonts w:cs="Arial"/>
                <w:szCs w:val="18"/>
              </w:rPr>
              <w:t>for non-contiguous spectrum operation</w:t>
            </w:r>
          </w:p>
        </w:tc>
        <w:tc>
          <w:tcPr>
            <w:tcW w:w="0" w:type="auto"/>
          </w:tcPr>
          <w:p w14:paraId="1BBE03F2" w14:textId="3E2CB43B" w:rsidR="004D6016" w:rsidRPr="00B217A5" w:rsidRDefault="004D6016" w:rsidP="004D6016">
            <w:pPr>
              <w:pStyle w:val="TAL"/>
              <w:rPr>
                <w:rFonts w:cs="Arial"/>
                <w:szCs w:val="18"/>
              </w:rPr>
            </w:pPr>
            <w:r w:rsidRPr="00B217A5">
              <w:rPr>
                <w:rFonts w:cs="Arial"/>
                <w:szCs w:val="18"/>
              </w:rPr>
              <w:t xml:space="preserve">Conducted rated carrier output power </w:t>
            </w:r>
            <w:r w:rsidRPr="00C52AA3">
              <w:rPr>
                <w:rFonts w:cs="Arial"/>
                <w:szCs w:val="18"/>
              </w:rPr>
              <w:t>for non-contiguous spectrum operation</w:t>
            </w:r>
            <w:del w:id="1693" w:author="R4-1809563" w:date="2018-07-10T16:43:00Z">
              <w:r w:rsidRPr="00B217A5" w:rsidDel="00AE4AFD">
                <w:rPr>
                  <w:rFonts w:cs="Arial"/>
                  <w:szCs w:val="18"/>
                </w:rPr>
                <w:delText xml:space="preserve">, per </w:delText>
              </w:r>
              <w:r w:rsidRPr="00B217A5" w:rsidDel="00AE4AFD">
                <w:rPr>
                  <w:rFonts w:cs="Arial"/>
                  <w:i/>
                  <w:szCs w:val="18"/>
                </w:rPr>
                <w:delText xml:space="preserve">single band connector </w:delText>
              </w:r>
              <w:r w:rsidRPr="00B217A5" w:rsidDel="00AE4AFD">
                <w:rPr>
                  <w:rFonts w:cs="Arial"/>
                  <w:szCs w:val="18"/>
                </w:rPr>
                <w:delText>or</w:delText>
              </w:r>
              <w:r w:rsidRPr="00B217A5" w:rsidDel="00AE4AFD">
                <w:rPr>
                  <w:rFonts w:cs="Arial"/>
                  <w:i/>
                  <w:szCs w:val="18"/>
                </w:rPr>
                <w:delText xml:space="preserve"> multi-band connector</w:delText>
              </w:r>
            </w:del>
            <w:r w:rsidRPr="00B217A5">
              <w:rPr>
                <w:rFonts w:cs="Arial"/>
                <w:i/>
                <w:szCs w:val="18"/>
              </w:rPr>
              <w:t>.</w:t>
            </w:r>
          </w:p>
          <w:p w14:paraId="63AA223E" w14:textId="69FA3836" w:rsidR="004D6016" w:rsidRPr="00B217A5" w:rsidRDefault="004D6016" w:rsidP="00AE4AFD">
            <w:pPr>
              <w:pStyle w:val="TAL"/>
              <w:rPr>
                <w:rFonts w:cs="Arial"/>
                <w:szCs w:val="18"/>
              </w:rPr>
            </w:pPr>
            <w:r w:rsidRPr="00B217A5">
              <w:rPr>
                <w:rFonts w:cs="Arial"/>
                <w:szCs w:val="18"/>
              </w:rPr>
              <w:t xml:space="preserve">Declared </w:t>
            </w:r>
            <w:del w:id="1694" w:author="R4-1809563" w:date="2018-07-10T16:43:00Z">
              <w:r w:rsidRPr="00AE4AFD" w:rsidDel="00AE4AFD">
                <w:rPr>
                  <w:rFonts w:cs="Arial"/>
                  <w:szCs w:val="18"/>
                </w:rPr>
                <w:delText>for each</w:delText>
              </w:r>
            </w:del>
            <w:ins w:id="1695" w:author="R4-1809563" w:date="2018-07-10T16:43:00Z">
              <w:r w:rsidR="00AE4AFD" w:rsidRPr="00AE4AFD">
                <w:rPr>
                  <w:rFonts w:cs="Arial"/>
                  <w:szCs w:val="18"/>
                </w:rPr>
                <w:t>per</w:t>
              </w:r>
            </w:ins>
            <w:r w:rsidRPr="00AE4AFD">
              <w:rPr>
                <w:rFonts w:cs="Arial"/>
                <w:szCs w:val="18"/>
              </w:rPr>
              <w:t xml:space="preserve"> supported </w:t>
            </w:r>
            <w:r w:rsidRPr="00AE4AFD">
              <w:rPr>
                <w:rFonts w:cs="Arial"/>
                <w:i/>
                <w:szCs w:val="18"/>
              </w:rPr>
              <w:t>operating band</w:t>
            </w:r>
            <w:del w:id="1696" w:author="R4-1809563" w:date="2018-07-10T16:43:00Z">
              <w:r w:rsidRPr="00AE4AFD" w:rsidDel="00AE4AFD">
                <w:rPr>
                  <w:rFonts w:cs="Arial"/>
                  <w:szCs w:val="18"/>
                </w:rPr>
                <w:delText xml:space="preserve"> and CS</w:delText>
              </w:r>
            </w:del>
            <w:r w:rsidRPr="00AE4AFD">
              <w:rPr>
                <w:rFonts w:cs="Arial"/>
                <w:szCs w:val="18"/>
              </w:rPr>
              <w:t xml:space="preserve">, </w:t>
            </w:r>
            <w:ins w:id="1697" w:author="R4-1809563" w:date="2018-07-10T16:43:00Z">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ins>
            <w:del w:id="1698" w:author="R4-1809563" w:date="2018-07-10T16:43:00Z">
              <w:r w:rsidRPr="00AE4AFD" w:rsidDel="00AE4AFD">
                <w:rPr>
                  <w:rFonts w:cs="Arial"/>
                  <w:szCs w:val="18"/>
                </w:rPr>
                <w:delText>for</w:delText>
              </w:r>
              <w:r w:rsidRPr="00B217A5" w:rsidDel="00AE4AFD">
                <w:rPr>
                  <w:rFonts w:cs="Arial"/>
                  <w:szCs w:val="18"/>
                </w:rPr>
                <w:delText xml:space="preserve"> all </w:delText>
              </w:r>
              <w:r w:rsidRPr="00B217A5" w:rsidDel="00AE4AFD">
                <w:rPr>
                  <w:rFonts w:cs="Arial"/>
                  <w:i/>
                  <w:szCs w:val="18"/>
                </w:rPr>
                <w:delText xml:space="preserve">single band connector(s) </w:delText>
              </w:r>
              <w:r w:rsidRPr="00B217A5" w:rsidDel="00AE4AFD">
                <w:rPr>
                  <w:rFonts w:cs="Arial"/>
                  <w:szCs w:val="18"/>
                </w:rPr>
                <w:delText>or</w:delText>
              </w:r>
              <w:r w:rsidRPr="00B217A5" w:rsidDel="00AE4AFD">
                <w:rPr>
                  <w:rFonts w:cs="Arial"/>
                  <w:i/>
                  <w:szCs w:val="18"/>
                </w:rPr>
                <w:delText xml:space="preserve"> multi-band connector(s)</w:delText>
              </w:r>
            </w:del>
            <w:r w:rsidRPr="00C52AA3">
              <w:rPr>
                <w:rFonts w:cs="Arial"/>
                <w:i/>
                <w:szCs w:val="18"/>
              </w:rPr>
              <w:t>.</w:t>
            </w:r>
          </w:p>
        </w:tc>
        <w:tc>
          <w:tcPr>
            <w:tcW w:w="0" w:type="auto"/>
          </w:tcPr>
          <w:p w14:paraId="10F0A1BB"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A794A69"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3FAAE095" w14:textId="77777777" w:rsidTr="005F6CB5">
        <w:trPr>
          <w:jc w:val="center"/>
        </w:trPr>
        <w:tc>
          <w:tcPr>
            <w:tcW w:w="0" w:type="auto"/>
          </w:tcPr>
          <w:p w14:paraId="24F33B33" w14:textId="5F249B5C" w:rsidR="004D6016" w:rsidRPr="002D5BD1" w:rsidRDefault="004D6016" w:rsidP="004D6016">
            <w:pPr>
              <w:pStyle w:val="TAL"/>
              <w:rPr>
                <w:rFonts w:cs="Arial"/>
                <w:szCs w:val="18"/>
              </w:rPr>
            </w:pPr>
            <w:del w:id="1699" w:author="R4-1809563" w:date="2018-07-10T16:44:00Z">
              <w:r w:rsidDel="00AE4AFD">
                <w:rPr>
                  <w:rFonts w:cs="Arial"/>
                  <w:szCs w:val="18"/>
                </w:rPr>
                <w:delText>[</w:delText>
              </w:r>
              <w:r w:rsidRPr="002D5BD1" w:rsidDel="00AE4AFD">
                <w:rPr>
                  <w:rFonts w:cs="Arial"/>
                  <w:szCs w:val="18"/>
                </w:rPr>
                <w:delText>D6.33</w:delText>
              </w:r>
              <w:r w:rsidDel="00AE4AFD">
                <w:rPr>
                  <w:rFonts w:cs="Arial"/>
                  <w:szCs w:val="18"/>
                </w:rPr>
                <w:delText>]</w:delText>
              </w:r>
            </w:del>
          </w:p>
        </w:tc>
        <w:tc>
          <w:tcPr>
            <w:tcW w:w="0" w:type="auto"/>
          </w:tcPr>
          <w:p w14:paraId="2232D9AA" w14:textId="7FCBA65F" w:rsidR="004D6016" w:rsidRPr="00A37D79" w:rsidRDefault="004D6016" w:rsidP="004D6016">
            <w:pPr>
              <w:pStyle w:val="TAL"/>
              <w:rPr>
                <w:rFonts w:cs="Arial"/>
                <w:szCs w:val="18"/>
                <w:lang w:eastAsia="ko-KR"/>
              </w:rPr>
            </w:pPr>
            <w:del w:id="1700" w:author="R4-1809563" w:date="2018-07-10T16:44:00Z">
              <w:r w:rsidRPr="000E04F8" w:rsidDel="00AE4AFD">
                <w:rPr>
                  <w:rFonts w:cs="Arial"/>
                  <w:szCs w:val="18"/>
                </w:rPr>
                <w:delText>[</w:delText>
              </w:r>
              <w:r w:rsidRPr="00C52AA3" w:rsidDel="00AE4AFD">
                <w:rPr>
                  <w:rFonts w:cs="Arial"/>
                  <w:szCs w:val="18"/>
                </w:rPr>
                <w:delText>R</w:delText>
              </w:r>
              <w:r w:rsidRPr="00A37D79" w:rsidDel="00AE4AFD">
                <w:rPr>
                  <w:rFonts w:cs="Arial"/>
                  <w:szCs w:val="18"/>
                </w:rPr>
                <w:delText>ated output power per RAT</w:delText>
              </w:r>
              <w:r w:rsidRPr="000E04F8" w:rsidDel="00AE4AFD">
                <w:rPr>
                  <w:rFonts w:cs="Arial"/>
                  <w:szCs w:val="18"/>
                </w:rPr>
                <w:delText xml:space="preserve"> (</w:delText>
              </w:r>
              <w:r w:rsidRPr="00A37D79" w:rsidDel="00AE4AFD">
                <w:rPr>
                  <w:rFonts w:cs="Arial"/>
                  <w:szCs w:val="18"/>
                </w:rPr>
                <w:delText>P</w:delText>
              </w:r>
              <w:r w:rsidRPr="000E04F8" w:rsidDel="00AE4AFD">
                <w:rPr>
                  <w:rFonts w:cs="Arial"/>
                  <w:szCs w:val="18"/>
                  <w:vertAlign w:val="subscript"/>
                </w:rPr>
                <w:delText>r</w:delText>
              </w:r>
              <w:r w:rsidRPr="00A37D79" w:rsidDel="00AE4AFD">
                <w:rPr>
                  <w:rFonts w:cs="Arial"/>
                  <w:szCs w:val="18"/>
                  <w:vertAlign w:val="subscript"/>
                </w:rPr>
                <w:delText>ated,RAT,TABC</w:delText>
              </w:r>
              <w:r w:rsidRPr="000E04F8" w:rsidDel="00AE4AFD">
                <w:rPr>
                  <w:rFonts w:cs="Arial"/>
                  <w:szCs w:val="18"/>
                </w:rPr>
                <w:delText>)]</w:delText>
              </w:r>
            </w:del>
          </w:p>
        </w:tc>
        <w:tc>
          <w:tcPr>
            <w:tcW w:w="0" w:type="auto"/>
          </w:tcPr>
          <w:p w14:paraId="13D502D6" w14:textId="21E6418C" w:rsidR="004D6016" w:rsidRPr="00341056" w:rsidDel="00AE4AFD" w:rsidRDefault="004D6016" w:rsidP="004D6016">
            <w:pPr>
              <w:pStyle w:val="TAL"/>
              <w:rPr>
                <w:del w:id="1701" w:author="R4-1809563" w:date="2018-07-10T16:44:00Z"/>
                <w:rFonts w:cs="Arial"/>
                <w:szCs w:val="18"/>
              </w:rPr>
            </w:pPr>
            <w:del w:id="1702" w:author="R4-1809563" w:date="2018-07-10T16:44:00Z">
              <w:r w:rsidRPr="00341056" w:rsidDel="00AE4AFD">
                <w:rPr>
                  <w:rFonts w:ascii="Times New Roman" w:hAnsi="Times New Roman"/>
                  <w:i/>
                  <w:color w:val="0000FF"/>
                  <w:sz w:val="20"/>
                </w:rPr>
                <w:delText>Editor’s note: MSR related; leave FFS to see i</w:delText>
              </w:r>
              <w:r w:rsidDel="00AE4AFD">
                <w:rPr>
                  <w:rFonts w:ascii="Times New Roman" w:hAnsi="Times New Roman"/>
                  <w:i/>
                  <w:color w:val="0000FF"/>
                  <w:sz w:val="20"/>
                </w:rPr>
                <w:delText>f</w:delText>
              </w:r>
              <w:r w:rsidRPr="00341056" w:rsidDel="00AE4AFD">
                <w:rPr>
                  <w:rFonts w:ascii="Times New Roman" w:hAnsi="Times New Roman"/>
                  <w:i/>
                  <w:color w:val="0000FF"/>
                  <w:sz w:val="20"/>
                </w:rPr>
                <w:delText xml:space="preserve"> “per RAT” rated power declarations and definitions (</w:delText>
              </w:r>
              <w:r w:rsidRPr="00C52AA3" w:rsidDel="00AE4AFD">
                <w:rPr>
                  <w:rFonts w:cs="Arial"/>
                  <w:szCs w:val="18"/>
                </w:rPr>
                <w:delText>P</w:delText>
              </w:r>
              <w:r w:rsidRPr="00C52AA3" w:rsidDel="00AE4AFD">
                <w:rPr>
                  <w:rFonts w:cs="Arial"/>
                  <w:szCs w:val="18"/>
                  <w:vertAlign w:val="subscript"/>
                </w:rPr>
                <w:delText>rated,RAT,AC</w:delText>
              </w:r>
              <w:r w:rsidRPr="00C52AA3" w:rsidDel="00AE4AFD">
                <w:rPr>
                  <w:rFonts w:cs="Arial"/>
                  <w:szCs w:val="18"/>
                </w:rPr>
                <w:delText>, P</w:delText>
              </w:r>
              <w:r w:rsidRPr="00C52AA3" w:rsidDel="00AE4AFD">
                <w:rPr>
                  <w:rFonts w:cs="Arial"/>
                  <w:szCs w:val="18"/>
                  <w:vertAlign w:val="subscript"/>
                </w:rPr>
                <w:delText>rated,RAT,TABC</w:delText>
              </w:r>
              <w:r w:rsidRPr="00341056" w:rsidDel="00AE4AFD">
                <w:rPr>
                  <w:rFonts w:ascii="Times New Roman" w:hAnsi="Times New Roman"/>
                  <w:i/>
                  <w:color w:val="0000FF"/>
                  <w:sz w:val="20"/>
                </w:rPr>
                <w:delText>) is necessary.</w:delText>
              </w:r>
            </w:del>
          </w:p>
          <w:p w14:paraId="6DDA886E" w14:textId="23B993E6" w:rsidR="004D6016" w:rsidRPr="00341056" w:rsidRDefault="004D6016" w:rsidP="004D6016">
            <w:pPr>
              <w:pStyle w:val="TAL"/>
              <w:rPr>
                <w:rFonts w:cs="Arial"/>
                <w:szCs w:val="18"/>
              </w:rPr>
            </w:pPr>
            <w:del w:id="1703" w:author="R4-1809563" w:date="2018-07-10T16:44:00Z">
              <w:r w:rsidRPr="00C52AA3" w:rsidDel="00AE4AFD">
                <w:rPr>
                  <w:rFonts w:cs="Arial"/>
                  <w:szCs w:val="18"/>
                </w:rPr>
                <w:delText>[</w:delText>
              </w:r>
              <w:r w:rsidRPr="00341056" w:rsidDel="00AE4AFD">
                <w:rPr>
                  <w:rFonts w:cs="Arial"/>
                  <w:szCs w:val="18"/>
                </w:rPr>
                <w:delText>P</w:delText>
              </w:r>
              <w:r w:rsidRPr="00341056" w:rsidDel="00AE4AFD">
                <w:rPr>
                  <w:rFonts w:cs="Arial"/>
                  <w:szCs w:val="18"/>
                  <w:vertAlign w:val="subscript"/>
                </w:rPr>
                <w:delText>Rated,RAT,TABC</w:delText>
              </w:r>
              <w:r w:rsidRPr="00341056" w:rsidDel="00AE4AFD">
                <w:rPr>
                  <w:rFonts w:cs="Arial"/>
                  <w:szCs w:val="18"/>
                </w:rPr>
                <w:delText xml:space="preserve"> is declared per supported operating band, per supported RAT for all </w:delText>
              </w:r>
              <w:r w:rsidRPr="00341056" w:rsidDel="00AE4AFD">
                <w:rPr>
                  <w:rFonts w:cs="Arial"/>
                  <w:i/>
                  <w:szCs w:val="18"/>
                </w:rPr>
                <w:delText xml:space="preserve">single band connector(s) </w:delText>
              </w:r>
              <w:r w:rsidRPr="00341056" w:rsidDel="00AE4AFD">
                <w:rPr>
                  <w:rFonts w:cs="Arial"/>
                  <w:szCs w:val="18"/>
                </w:rPr>
                <w:delText>or</w:delText>
              </w:r>
              <w:r w:rsidRPr="00341056" w:rsidDel="00AE4AFD">
                <w:rPr>
                  <w:rFonts w:cs="Arial"/>
                  <w:i/>
                  <w:szCs w:val="18"/>
                </w:rPr>
                <w:delText xml:space="preserve"> multi-band connector(s)</w:delText>
              </w:r>
              <w:r w:rsidRPr="00341056" w:rsidDel="00AE4AFD">
                <w:rPr>
                  <w:rFonts w:cs="Arial"/>
                  <w:szCs w:val="18"/>
                </w:rPr>
                <w:delText>.</w:delText>
              </w:r>
              <w:r w:rsidRPr="00C52AA3" w:rsidDel="00AE4AFD">
                <w:rPr>
                  <w:rFonts w:cs="Arial"/>
                  <w:szCs w:val="18"/>
                </w:rPr>
                <w:delText>]</w:delText>
              </w:r>
            </w:del>
          </w:p>
        </w:tc>
        <w:tc>
          <w:tcPr>
            <w:tcW w:w="0" w:type="auto"/>
          </w:tcPr>
          <w:p w14:paraId="73B0E91B" w14:textId="5DD4B2C2" w:rsidR="004D6016" w:rsidRPr="00106825" w:rsidRDefault="004D6016" w:rsidP="004D6016">
            <w:pPr>
              <w:pStyle w:val="TAL"/>
              <w:jc w:val="center"/>
              <w:rPr>
                <w:rFonts w:cs="Arial"/>
                <w:szCs w:val="18"/>
              </w:rPr>
            </w:pPr>
            <w:del w:id="1704" w:author="R4-1809563" w:date="2018-07-10T16:44:00Z">
              <w:r w:rsidDel="00AE4AFD">
                <w:rPr>
                  <w:rFonts w:cs="Arial"/>
                  <w:szCs w:val="18"/>
                </w:rPr>
                <w:delText>[</w:delText>
              </w:r>
              <w:r w:rsidRPr="004F5F1B" w:rsidDel="00AE4AFD">
                <w:rPr>
                  <w:rFonts w:cs="Arial"/>
                  <w:szCs w:val="18"/>
                </w:rPr>
                <w:delText>x</w:delText>
              </w:r>
              <w:r w:rsidDel="00AE4AFD">
                <w:rPr>
                  <w:rFonts w:cs="Arial"/>
                  <w:szCs w:val="18"/>
                </w:rPr>
                <w:delText>]</w:delText>
              </w:r>
            </w:del>
          </w:p>
        </w:tc>
        <w:tc>
          <w:tcPr>
            <w:tcW w:w="0" w:type="auto"/>
          </w:tcPr>
          <w:p w14:paraId="64EBA878" w14:textId="4939ED09" w:rsidR="004D6016" w:rsidRPr="00106825" w:rsidRDefault="004D6016" w:rsidP="004D6016">
            <w:pPr>
              <w:pStyle w:val="TAL"/>
              <w:jc w:val="center"/>
              <w:rPr>
                <w:rFonts w:cs="Arial"/>
                <w:szCs w:val="18"/>
              </w:rPr>
            </w:pPr>
            <w:del w:id="1705" w:author="R4-1809563" w:date="2018-07-10T16:44:00Z">
              <w:r w:rsidDel="00AE4AFD">
                <w:rPr>
                  <w:rFonts w:cs="Arial"/>
                  <w:szCs w:val="18"/>
                </w:rPr>
                <w:delText>[</w:delText>
              </w:r>
              <w:r w:rsidRPr="004F5F1B" w:rsidDel="00AE4AFD">
                <w:rPr>
                  <w:rFonts w:cs="Arial"/>
                  <w:szCs w:val="18"/>
                </w:rPr>
                <w:delText>x</w:delText>
              </w:r>
              <w:r w:rsidDel="00AE4AFD">
                <w:rPr>
                  <w:rFonts w:cs="Arial"/>
                  <w:szCs w:val="18"/>
                </w:rPr>
                <w:delText>]</w:delText>
              </w:r>
            </w:del>
          </w:p>
        </w:tc>
      </w:tr>
      <w:tr w:rsidR="004D6016" w:rsidRPr="00106825" w14:paraId="1C6C117B" w14:textId="77777777" w:rsidTr="005F6CB5">
        <w:trPr>
          <w:jc w:val="center"/>
        </w:trPr>
        <w:tc>
          <w:tcPr>
            <w:tcW w:w="0" w:type="auto"/>
          </w:tcPr>
          <w:p w14:paraId="19767791" w14:textId="77777777" w:rsidR="004D6016" w:rsidRPr="002D5BD1" w:rsidRDefault="004D6016" w:rsidP="004D6016">
            <w:pPr>
              <w:pStyle w:val="TAL"/>
              <w:rPr>
                <w:rFonts w:cs="Arial"/>
                <w:szCs w:val="18"/>
              </w:rPr>
            </w:pPr>
            <w:r w:rsidRPr="002D5BD1">
              <w:rPr>
                <w:rFonts w:cs="Arial"/>
                <w:szCs w:val="18"/>
              </w:rPr>
              <w:t>D6.34</w:t>
            </w:r>
          </w:p>
        </w:tc>
        <w:tc>
          <w:tcPr>
            <w:tcW w:w="0" w:type="auto"/>
          </w:tcPr>
          <w:p w14:paraId="70D5BB6E" w14:textId="77777777" w:rsidR="004D6016" w:rsidRPr="00A37D79" w:rsidRDefault="004D6016" w:rsidP="004D6016">
            <w:pPr>
              <w:pStyle w:val="TAL"/>
              <w:rPr>
                <w:rFonts w:cs="Arial"/>
                <w:szCs w:val="18"/>
              </w:rPr>
            </w:pPr>
            <w:r w:rsidRPr="000E04F8">
              <w:rPr>
                <w:rFonts w:cs="Arial"/>
                <w:szCs w:val="18"/>
              </w:rPr>
              <w:t>R</w:t>
            </w:r>
            <w:r w:rsidRPr="00A37D79">
              <w:rPr>
                <w:rFonts w:cs="Arial"/>
                <w:i/>
                <w:szCs w:val="18"/>
              </w:rPr>
              <w:t xml:space="preserve">ated total output power </w:t>
            </w:r>
            <w:r w:rsidRPr="000E04F8">
              <w:rPr>
                <w:rFonts w:cs="Arial"/>
                <w:szCs w:val="18"/>
              </w:rPr>
              <w:t>(</w:t>
            </w:r>
            <w:r w:rsidRPr="00A37D79">
              <w:rPr>
                <w:lang w:eastAsia="zh-CN"/>
              </w:rPr>
              <w:t>P</w:t>
            </w:r>
            <w:r w:rsidRPr="00A37D79">
              <w:rPr>
                <w:vertAlign w:val="subscript"/>
                <w:lang w:eastAsia="zh-CN"/>
              </w:rPr>
              <w:t>rated,t,AC</w:t>
            </w:r>
            <w:r w:rsidRPr="000E04F8">
              <w:rPr>
                <w:lang w:eastAsia="zh-CN"/>
              </w:rPr>
              <w:t>, or</w:t>
            </w:r>
            <w:r w:rsidRPr="000E04F8">
              <w:rPr>
                <w:rFonts w:cs="Arial"/>
                <w:szCs w:val="18"/>
              </w:rPr>
              <w:t xml:space="preserve"> </w:t>
            </w:r>
            <w:r w:rsidRPr="00A37D79">
              <w:rPr>
                <w:rFonts w:cs="Arial"/>
                <w:szCs w:val="18"/>
              </w:rPr>
              <w:t>P</w:t>
            </w:r>
            <w:r w:rsidRPr="000E04F8">
              <w:rPr>
                <w:rFonts w:cs="Arial"/>
                <w:szCs w:val="18"/>
                <w:vertAlign w:val="subscript"/>
              </w:rPr>
              <w:t>r</w:t>
            </w:r>
            <w:r w:rsidRPr="00A37D79">
              <w:rPr>
                <w:rFonts w:cs="Arial"/>
                <w:szCs w:val="18"/>
                <w:vertAlign w:val="subscript"/>
              </w:rPr>
              <w:t>ated,t,TABC</w:t>
            </w:r>
            <w:r w:rsidRPr="000E04F8">
              <w:rPr>
                <w:rFonts w:cs="Arial"/>
                <w:szCs w:val="18"/>
              </w:rPr>
              <w:t>)</w:t>
            </w:r>
          </w:p>
        </w:tc>
        <w:tc>
          <w:tcPr>
            <w:tcW w:w="0" w:type="auto"/>
          </w:tcPr>
          <w:p w14:paraId="52846F49" w14:textId="41C33FA6" w:rsidR="004D6016" w:rsidRPr="00AE4AFD" w:rsidRDefault="004D6016" w:rsidP="004D6016">
            <w:pPr>
              <w:pStyle w:val="TAL"/>
              <w:rPr>
                <w:rFonts w:cs="Arial"/>
                <w:szCs w:val="18"/>
              </w:rPr>
            </w:pPr>
            <w:r w:rsidRPr="00A37D79">
              <w:rPr>
                <w:rFonts w:cs="Arial"/>
                <w:szCs w:val="18"/>
              </w:rPr>
              <w:t>Conducted total rated output power</w:t>
            </w:r>
            <w:del w:id="1706" w:author="R4-1809563" w:date="2018-07-10T16:44:00Z">
              <w:r w:rsidRPr="00A37D79" w:rsidDel="00AE4AFD">
                <w:rPr>
                  <w:rFonts w:cs="Arial"/>
                  <w:szCs w:val="18"/>
                </w:rPr>
                <w:delText xml:space="preserve">, per </w:delText>
              </w:r>
              <w:r w:rsidRPr="00A37D79" w:rsidDel="00AE4AFD">
                <w:rPr>
                  <w:rFonts w:cs="Arial"/>
                  <w:i/>
                  <w:szCs w:val="18"/>
                </w:rPr>
                <w:delText xml:space="preserve">single band connector </w:delText>
              </w:r>
              <w:r w:rsidRPr="00A37D79" w:rsidDel="00AE4AFD">
                <w:rPr>
                  <w:rFonts w:cs="Arial"/>
                  <w:szCs w:val="18"/>
                </w:rPr>
                <w:delText>or</w:delText>
              </w:r>
              <w:r w:rsidRPr="00A37D79" w:rsidDel="00AE4AFD">
                <w:rPr>
                  <w:rFonts w:cs="Arial"/>
                  <w:i/>
                  <w:szCs w:val="18"/>
                </w:rPr>
                <w:delText xml:space="preserve"> multi-band </w:delText>
              </w:r>
              <w:r w:rsidRPr="00AE4AFD" w:rsidDel="00AE4AFD">
                <w:rPr>
                  <w:rFonts w:cs="Arial"/>
                  <w:i/>
                  <w:szCs w:val="18"/>
                </w:rPr>
                <w:delText>connector</w:delText>
              </w:r>
            </w:del>
            <w:r w:rsidRPr="00AE4AFD">
              <w:rPr>
                <w:rFonts w:cs="Arial"/>
                <w:i/>
                <w:szCs w:val="18"/>
              </w:rPr>
              <w:t>.</w:t>
            </w:r>
          </w:p>
          <w:p w14:paraId="3DAE14F8" w14:textId="19E5A5ED" w:rsidR="004D6016" w:rsidRPr="00AE4AFD" w:rsidRDefault="004D6016" w:rsidP="004D6016">
            <w:pPr>
              <w:pStyle w:val="TAL"/>
              <w:rPr>
                <w:rFonts w:cs="Arial"/>
                <w:i/>
                <w:szCs w:val="18"/>
              </w:rPr>
            </w:pPr>
            <w:r w:rsidRPr="00AE4AFD">
              <w:rPr>
                <w:rFonts w:cs="Arial"/>
                <w:szCs w:val="18"/>
              </w:rPr>
              <w:t xml:space="preserve">Declared </w:t>
            </w:r>
            <w:del w:id="1707" w:author="R4-1809563" w:date="2018-07-10T16:44:00Z">
              <w:r w:rsidRPr="00AE4AFD" w:rsidDel="00AE4AFD">
                <w:rPr>
                  <w:rFonts w:cs="Arial"/>
                  <w:szCs w:val="18"/>
                </w:rPr>
                <w:delText xml:space="preserve">for </w:delText>
              </w:r>
            </w:del>
            <w:ins w:id="1708" w:author="R4-1809563" w:date="2018-07-10T16:44:00Z">
              <w:r w:rsidR="00AE4AFD" w:rsidRPr="00AE4AFD">
                <w:rPr>
                  <w:rFonts w:cs="Arial"/>
                  <w:szCs w:val="18"/>
                </w:rPr>
                <w:t xml:space="preserve">per </w:t>
              </w:r>
            </w:ins>
            <w:r w:rsidRPr="00AE4AFD">
              <w:rPr>
                <w:rFonts w:cs="Arial"/>
                <w:szCs w:val="18"/>
              </w:rPr>
              <w:t xml:space="preserve">supported </w:t>
            </w:r>
            <w:r w:rsidRPr="00AE4AFD">
              <w:rPr>
                <w:rFonts w:cs="Arial"/>
                <w:i/>
                <w:szCs w:val="18"/>
              </w:rPr>
              <w:t>operating band</w:t>
            </w:r>
            <w:r w:rsidRPr="00AE4AFD">
              <w:rPr>
                <w:rFonts w:cs="Arial"/>
                <w:szCs w:val="18"/>
              </w:rPr>
              <w:t xml:space="preserve">, </w:t>
            </w:r>
            <w:ins w:id="1709" w:author="R4-1809563" w:date="2018-07-10T16:45:00Z">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ins>
            <w:del w:id="1710" w:author="R4-1809563" w:date="2018-07-10T16:45:00Z">
              <w:r w:rsidRPr="00AE4AFD" w:rsidDel="00AE4AFD">
                <w:rPr>
                  <w:rFonts w:cs="Arial"/>
                  <w:szCs w:val="18"/>
                </w:rPr>
                <w:delText xml:space="preserve">for all </w:delText>
              </w:r>
              <w:r w:rsidRPr="00AE4AFD" w:rsidDel="00AE4AFD">
                <w:rPr>
                  <w:rFonts w:cs="Arial"/>
                  <w:i/>
                  <w:szCs w:val="18"/>
                </w:rPr>
                <w:delText xml:space="preserve">single band connector(s) </w:delText>
              </w:r>
              <w:r w:rsidRPr="00AE4AFD" w:rsidDel="00AE4AFD">
                <w:rPr>
                  <w:rFonts w:cs="Arial"/>
                  <w:szCs w:val="18"/>
                </w:rPr>
                <w:delText>or</w:delText>
              </w:r>
              <w:r w:rsidRPr="00AE4AFD" w:rsidDel="00AE4AFD">
                <w:rPr>
                  <w:rFonts w:cs="Arial"/>
                  <w:i/>
                  <w:szCs w:val="18"/>
                </w:rPr>
                <w:delText xml:space="preserve"> multi-band connector(s)</w:delText>
              </w:r>
            </w:del>
            <w:r w:rsidRPr="00AE4AFD">
              <w:rPr>
                <w:rFonts w:cs="Arial"/>
                <w:i/>
                <w:szCs w:val="18"/>
              </w:rPr>
              <w:t>.</w:t>
            </w:r>
          </w:p>
          <w:p w14:paraId="5A673294" w14:textId="77777777" w:rsidR="004D6016" w:rsidRPr="00A37D79" w:rsidRDefault="004D6016" w:rsidP="004D6016">
            <w:pPr>
              <w:pStyle w:val="TAL"/>
              <w:rPr>
                <w:rFonts w:cs="Arial"/>
                <w:szCs w:val="18"/>
              </w:rPr>
            </w:pPr>
            <w:r w:rsidRPr="00AE4AFD">
              <w:rPr>
                <w:rFonts w:cs="Arial"/>
                <w:szCs w:val="18"/>
              </w:rPr>
              <w:t xml:space="preserve">For </w:t>
            </w:r>
            <w:r w:rsidRPr="00AE4AFD">
              <w:rPr>
                <w:rFonts w:cs="Arial"/>
                <w:i/>
                <w:szCs w:val="18"/>
              </w:rPr>
              <w:t xml:space="preserve">multi-band connectors </w:t>
            </w:r>
            <w:r w:rsidRPr="00AE4AFD">
              <w:rPr>
                <w:rFonts w:cs="Arial"/>
                <w:szCs w:val="18"/>
              </w:rPr>
              <w:t>declared</w:t>
            </w:r>
            <w:r w:rsidRPr="00A37D79">
              <w:rPr>
                <w:rFonts w:cs="Arial"/>
                <w:szCs w:val="18"/>
              </w:rPr>
              <w:t xml:space="preserve"> for each supported </w:t>
            </w:r>
            <w:r w:rsidRPr="000E04F8">
              <w:rPr>
                <w:rFonts w:cs="Arial"/>
                <w:i/>
                <w:szCs w:val="18"/>
              </w:rPr>
              <w:t>operating band</w:t>
            </w:r>
            <w:r w:rsidRPr="00A37D79">
              <w:rPr>
                <w:rFonts w:cs="Arial"/>
                <w:szCs w:val="18"/>
              </w:rPr>
              <w:t xml:space="preserve"> in each supported band combination.</w:t>
            </w:r>
          </w:p>
        </w:tc>
        <w:tc>
          <w:tcPr>
            <w:tcW w:w="0" w:type="auto"/>
          </w:tcPr>
          <w:p w14:paraId="440C325B" w14:textId="77777777" w:rsidR="004D6016" w:rsidRPr="00A37D79" w:rsidRDefault="004D6016" w:rsidP="004D6016">
            <w:pPr>
              <w:pStyle w:val="TAL"/>
              <w:jc w:val="center"/>
              <w:rPr>
                <w:rFonts w:cs="Arial"/>
                <w:szCs w:val="18"/>
              </w:rPr>
            </w:pPr>
            <w:r w:rsidRPr="00A37D79">
              <w:rPr>
                <w:rFonts w:cs="Arial"/>
                <w:szCs w:val="18"/>
              </w:rPr>
              <w:t>x</w:t>
            </w:r>
          </w:p>
        </w:tc>
        <w:tc>
          <w:tcPr>
            <w:tcW w:w="0" w:type="auto"/>
          </w:tcPr>
          <w:p w14:paraId="22F497B0" w14:textId="77777777" w:rsidR="004D6016" w:rsidRPr="00A37D79" w:rsidRDefault="004D6016" w:rsidP="004D6016">
            <w:pPr>
              <w:pStyle w:val="TAL"/>
              <w:jc w:val="center"/>
              <w:rPr>
                <w:rFonts w:cs="Arial"/>
                <w:szCs w:val="18"/>
              </w:rPr>
            </w:pPr>
            <w:r w:rsidRPr="00A37D79">
              <w:rPr>
                <w:rFonts w:cs="Arial"/>
                <w:szCs w:val="18"/>
              </w:rPr>
              <w:t>x</w:t>
            </w:r>
          </w:p>
        </w:tc>
      </w:tr>
      <w:tr w:rsidR="004D6016" w:rsidRPr="00106825" w14:paraId="6BA6697B" w14:textId="77777777" w:rsidTr="005F6CB5">
        <w:trPr>
          <w:jc w:val="center"/>
        </w:trPr>
        <w:tc>
          <w:tcPr>
            <w:tcW w:w="0" w:type="auto"/>
          </w:tcPr>
          <w:p w14:paraId="78E76DA7" w14:textId="77777777" w:rsidR="004D6016" w:rsidRPr="002D5BD1" w:rsidRDefault="004D6016" w:rsidP="004D6016">
            <w:pPr>
              <w:pStyle w:val="TAL"/>
              <w:rPr>
                <w:rFonts w:cs="Arial"/>
                <w:szCs w:val="18"/>
              </w:rPr>
            </w:pPr>
            <w:r w:rsidRPr="002D5BD1">
              <w:rPr>
                <w:rFonts w:cs="Arial"/>
                <w:szCs w:val="18"/>
              </w:rPr>
              <w:t>D6.35</w:t>
            </w:r>
          </w:p>
        </w:tc>
        <w:tc>
          <w:tcPr>
            <w:tcW w:w="0" w:type="auto"/>
          </w:tcPr>
          <w:p w14:paraId="616694EE" w14:textId="77777777" w:rsidR="004D6016" w:rsidRPr="00656C40" w:rsidRDefault="004D6016" w:rsidP="004D6016">
            <w:pPr>
              <w:pStyle w:val="TAL"/>
              <w:rPr>
                <w:rFonts w:cs="Arial"/>
                <w:szCs w:val="18"/>
              </w:rPr>
            </w:pPr>
            <w:r w:rsidRPr="00391128">
              <w:rPr>
                <w:rFonts w:cs="Arial"/>
                <w:szCs w:val="18"/>
              </w:rPr>
              <w:t>R</w:t>
            </w:r>
            <w:r w:rsidRPr="00656C40">
              <w:rPr>
                <w:rFonts w:cs="Arial"/>
                <w:i/>
                <w:szCs w:val="18"/>
              </w:rPr>
              <w:t xml:space="preserve">ated total output power </w:t>
            </w:r>
            <w:r w:rsidRPr="00656C40">
              <w:rPr>
                <w:rFonts w:cs="Arial"/>
                <w:szCs w:val="18"/>
              </w:rPr>
              <w:t>for contiguous spectrum operation</w:t>
            </w:r>
          </w:p>
        </w:tc>
        <w:tc>
          <w:tcPr>
            <w:tcW w:w="0" w:type="auto"/>
          </w:tcPr>
          <w:p w14:paraId="376C52A4" w14:textId="4DF0104B" w:rsidR="004D6016" w:rsidRPr="00656C40" w:rsidRDefault="004D6016" w:rsidP="004D6016">
            <w:pPr>
              <w:pStyle w:val="TAL"/>
              <w:rPr>
                <w:rFonts w:cs="Arial"/>
                <w:szCs w:val="18"/>
              </w:rPr>
            </w:pPr>
            <w:r w:rsidRPr="00A37D79">
              <w:rPr>
                <w:rFonts w:cs="Arial"/>
                <w:szCs w:val="18"/>
              </w:rPr>
              <w:t>Conducted total rated output power</w:t>
            </w:r>
            <w:r>
              <w:rPr>
                <w:rFonts w:cs="Arial"/>
                <w:szCs w:val="18"/>
              </w:rPr>
              <w:t xml:space="preserve"> </w:t>
            </w:r>
            <w:r w:rsidRPr="00656C40">
              <w:rPr>
                <w:rFonts w:cs="Arial"/>
                <w:szCs w:val="18"/>
              </w:rPr>
              <w:t>for contiguous spectrum operation</w:t>
            </w:r>
            <w:del w:id="1711" w:author="R4-1809563" w:date="2018-07-10T16:45:00Z">
              <w:r w:rsidRPr="00A37D79" w:rsidDel="00AE4AFD">
                <w:rPr>
                  <w:rFonts w:cs="Arial"/>
                  <w:szCs w:val="18"/>
                </w:rPr>
                <w:delText xml:space="preserve">, per </w:delText>
              </w:r>
              <w:r w:rsidRPr="00A37D79" w:rsidDel="00AE4AFD">
                <w:rPr>
                  <w:rFonts w:cs="Arial"/>
                  <w:i/>
                  <w:szCs w:val="18"/>
                </w:rPr>
                <w:delText xml:space="preserve">single band connector </w:delText>
              </w:r>
              <w:r w:rsidRPr="00A37D79" w:rsidDel="00AE4AFD">
                <w:rPr>
                  <w:rFonts w:cs="Arial"/>
                  <w:szCs w:val="18"/>
                </w:rPr>
                <w:delText>or</w:delText>
              </w:r>
              <w:r w:rsidRPr="00A37D79" w:rsidDel="00AE4AFD">
                <w:rPr>
                  <w:rFonts w:cs="Arial"/>
                  <w:i/>
                  <w:szCs w:val="18"/>
                </w:rPr>
                <w:delText xml:space="preserve"> multi-</w:delText>
              </w:r>
              <w:r w:rsidRPr="00656C40" w:rsidDel="00AE4AFD">
                <w:rPr>
                  <w:rFonts w:cs="Arial"/>
                  <w:i/>
                  <w:szCs w:val="18"/>
                </w:rPr>
                <w:delText>band connector</w:delText>
              </w:r>
            </w:del>
            <w:r w:rsidRPr="00656C40">
              <w:rPr>
                <w:rFonts w:cs="Arial"/>
                <w:i/>
                <w:szCs w:val="18"/>
              </w:rPr>
              <w:t>.</w:t>
            </w:r>
          </w:p>
          <w:p w14:paraId="51AB31CC" w14:textId="6D250DDE" w:rsidR="004D6016" w:rsidRPr="00B965E9" w:rsidRDefault="004D6016" w:rsidP="00AE4AFD">
            <w:pPr>
              <w:pStyle w:val="TAL"/>
              <w:rPr>
                <w:rFonts w:cs="Arial"/>
                <w:szCs w:val="18"/>
                <w:highlight w:val="yellow"/>
              </w:rPr>
            </w:pPr>
            <w:r w:rsidRPr="00AE4AFD">
              <w:rPr>
                <w:rFonts w:cs="Arial"/>
                <w:szCs w:val="18"/>
              </w:rPr>
              <w:t xml:space="preserve">Declared </w:t>
            </w:r>
            <w:del w:id="1712" w:author="R4-1809563" w:date="2018-07-10T16:46:00Z">
              <w:r w:rsidRPr="00AE4AFD" w:rsidDel="00AE4AFD">
                <w:rPr>
                  <w:rFonts w:cs="Arial"/>
                  <w:szCs w:val="18"/>
                </w:rPr>
                <w:delText>for each</w:delText>
              </w:r>
            </w:del>
            <w:ins w:id="1713" w:author="R4-1809563" w:date="2018-07-10T16:46:00Z">
              <w:r w:rsidR="00AE4AFD" w:rsidRPr="00AE4AFD">
                <w:rPr>
                  <w:rFonts w:cs="Arial"/>
                  <w:szCs w:val="18"/>
                </w:rPr>
                <w:t>per</w:t>
              </w:r>
            </w:ins>
            <w:r w:rsidRPr="00AE4AFD">
              <w:rPr>
                <w:rFonts w:cs="Arial"/>
                <w:szCs w:val="18"/>
              </w:rPr>
              <w:t xml:space="preserve"> supported </w:t>
            </w:r>
            <w:r w:rsidRPr="00AE4AFD">
              <w:rPr>
                <w:rFonts w:cs="Arial"/>
                <w:i/>
                <w:szCs w:val="18"/>
              </w:rPr>
              <w:t>operating band</w:t>
            </w:r>
            <w:del w:id="1714" w:author="R4-1809563" w:date="2018-07-10T16:46:00Z">
              <w:r w:rsidRPr="00AE4AFD" w:rsidDel="00AE4AFD">
                <w:rPr>
                  <w:rFonts w:cs="Arial"/>
                  <w:szCs w:val="18"/>
                </w:rPr>
                <w:delText xml:space="preserve"> and CSNR</w:delText>
              </w:r>
            </w:del>
            <w:r w:rsidRPr="00AE4AFD">
              <w:rPr>
                <w:rFonts w:cs="Arial"/>
                <w:szCs w:val="18"/>
              </w:rPr>
              <w:t xml:space="preserve">, </w:t>
            </w:r>
            <w:ins w:id="1715" w:author="R4-1809563" w:date="2018-07-10T16:46:00Z">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ins>
            <w:del w:id="1716" w:author="R4-1809563" w:date="2018-07-10T16:46:00Z">
              <w:r w:rsidRPr="00AE4AFD" w:rsidDel="00AE4AFD">
                <w:rPr>
                  <w:rFonts w:cs="Arial"/>
                  <w:szCs w:val="18"/>
                </w:rPr>
                <w:delText xml:space="preserve">for all </w:delText>
              </w:r>
              <w:r w:rsidRPr="00AE4AFD" w:rsidDel="00AE4AFD">
                <w:rPr>
                  <w:rFonts w:cs="Arial"/>
                  <w:i/>
                  <w:szCs w:val="18"/>
                </w:rPr>
                <w:delText xml:space="preserve">single band connector(s) </w:delText>
              </w:r>
              <w:r w:rsidRPr="00AE4AFD" w:rsidDel="00AE4AFD">
                <w:rPr>
                  <w:rFonts w:cs="Arial"/>
                  <w:szCs w:val="18"/>
                </w:rPr>
                <w:delText>or</w:delText>
              </w:r>
              <w:r w:rsidRPr="00AE4AFD" w:rsidDel="00AE4AFD">
                <w:rPr>
                  <w:rFonts w:cs="Arial"/>
                  <w:i/>
                  <w:szCs w:val="18"/>
                </w:rPr>
                <w:delText xml:space="preserve"> multi-band connector(s)</w:delText>
              </w:r>
            </w:del>
            <w:r w:rsidRPr="00AE4AFD">
              <w:rPr>
                <w:rFonts w:cs="Arial"/>
                <w:i/>
                <w:szCs w:val="18"/>
              </w:rPr>
              <w:t>.</w:t>
            </w:r>
          </w:p>
        </w:tc>
        <w:tc>
          <w:tcPr>
            <w:tcW w:w="0" w:type="auto"/>
          </w:tcPr>
          <w:p w14:paraId="2FA23F3E"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E610915"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0D6F8654" w14:textId="77777777" w:rsidTr="005F6CB5">
        <w:trPr>
          <w:jc w:val="center"/>
        </w:trPr>
        <w:tc>
          <w:tcPr>
            <w:tcW w:w="0" w:type="auto"/>
          </w:tcPr>
          <w:p w14:paraId="6A298174" w14:textId="77777777" w:rsidR="004D6016" w:rsidRPr="002D5BD1" w:rsidRDefault="004D6016" w:rsidP="004D6016">
            <w:pPr>
              <w:pStyle w:val="TAL"/>
              <w:rPr>
                <w:rFonts w:cs="Arial"/>
                <w:szCs w:val="18"/>
              </w:rPr>
            </w:pPr>
            <w:r w:rsidRPr="002D5BD1">
              <w:rPr>
                <w:rFonts w:cs="Arial"/>
                <w:szCs w:val="18"/>
              </w:rPr>
              <w:t>D6.36</w:t>
            </w:r>
          </w:p>
        </w:tc>
        <w:tc>
          <w:tcPr>
            <w:tcW w:w="0" w:type="auto"/>
          </w:tcPr>
          <w:p w14:paraId="55581D06" w14:textId="77777777" w:rsidR="004D6016" w:rsidRPr="0069144D" w:rsidRDefault="004D6016" w:rsidP="004D6016">
            <w:pPr>
              <w:pStyle w:val="TAL"/>
              <w:rPr>
                <w:rFonts w:cs="Arial"/>
                <w:szCs w:val="18"/>
              </w:rPr>
            </w:pPr>
            <w:r w:rsidRPr="00391128">
              <w:rPr>
                <w:rFonts w:cs="Arial"/>
                <w:szCs w:val="18"/>
              </w:rPr>
              <w:t>R</w:t>
            </w:r>
            <w:r w:rsidRPr="0069144D">
              <w:rPr>
                <w:rFonts w:cs="Arial"/>
                <w:i/>
                <w:szCs w:val="18"/>
              </w:rPr>
              <w:t>ated total output power</w:t>
            </w:r>
            <w:r w:rsidRPr="00E47A55">
              <w:rPr>
                <w:rFonts w:cs="Arial"/>
                <w:i/>
                <w:szCs w:val="18"/>
              </w:rPr>
              <w:t xml:space="preserve"> </w:t>
            </w:r>
            <w:r w:rsidRPr="0069144D">
              <w:rPr>
                <w:rFonts w:cs="Arial"/>
                <w:szCs w:val="18"/>
              </w:rPr>
              <w:t>for non-contiguous spectrum operation</w:t>
            </w:r>
          </w:p>
        </w:tc>
        <w:tc>
          <w:tcPr>
            <w:tcW w:w="0" w:type="auto"/>
          </w:tcPr>
          <w:p w14:paraId="305E5FE0" w14:textId="70636EAA" w:rsidR="004D6016" w:rsidRPr="0069144D" w:rsidRDefault="004D6016" w:rsidP="004D6016">
            <w:pPr>
              <w:pStyle w:val="TAL"/>
              <w:rPr>
                <w:rFonts w:cs="Arial"/>
                <w:szCs w:val="18"/>
              </w:rPr>
            </w:pPr>
            <w:r w:rsidRPr="0069144D">
              <w:rPr>
                <w:rFonts w:cs="Arial"/>
                <w:szCs w:val="18"/>
              </w:rPr>
              <w:t>Conducted total rated output power for non-contiguous spectrum operation</w:t>
            </w:r>
            <w:del w:id="1717" w:author="R4-1809563" w:date="2018-07-10T16:46:00Z">
              <w:r w:rsidRPr="0069144D" w:rsidDel="00AE4AFD">
                <w:rPr>
                  <w:rFonts w:cs="Arial"/>
                  <w:szCs w:val="18"/>
                </w:rPr>
                <w:delText xml:space="preserve">, per </w:delText>
              </w:r>
              <w:r w:rsidRPr="0069144D" w:rsidDel="00AE4AFD">
                <w:rPr>
                  <w:rFonts w:cs="Arial"/>
                  <w:i/>
                  <w:szCs w:val="18"/>
                </w:rPr>
                <w:delText xml:space="preserve">single band connector </w:delText>
              </w:r>
              <w:r w:rsidRPr="0069144D" w:rsidDel="00AE4AFD">
                <w:rPr>
                  <w:rFonts w:cs="Arial"/>
                  <w:szCs w:val="18"/>
                </w:rPr>
                <w:delText>or</w:delText>
              </w:r>
              <w:r w:rsidRPr="0069144D" w:rsidDel="00AE4AFD">
                <w:rPr>
                  <w:rFonts w:cs="Arial"/>
                  <w:i/>
                  <w:szCs w:val="18"/>
                </w:rPr>
                <w:delText xml:space="preserve"> multi-band connector</w:delText>
              </w:r>
            </w:del>
            <w:r w:rsidRPr="0069144D">
              <w:rPr>
                <w:rFonts w:cs="Arial"/>
                <w:i/>
                <w:szCs w:val="18"/>
              </w:rPr>
              <w:t>.</w:t>
            </w:r>
          </w:p>
          <w:p w14:paraId="2F90CF0C" w14:textId="6F50DB69" w:rsidR="004D6016" w:rsidRPr="0069144D" w:rsidRDefault="004D6016" w:rsidP="00AE4AFD">
            <w:pPr>
              <w:pStyle w:val="TAL"/>
              <w:rPr>
                <w:rFonts w:cs="Arial"/>
                <w:szCs w:val="18"/>
              </w:rPr>
            </w:pPr>
            <w:r w:rsidRPr="0069144D">
              <w:rPr>
                <w:rFonts w:cs="Arial"/>
                <w:szCs w:val="18"/>
              </w:rPr>
              <w:t xml:space="preserve">Declared </w:t>
            </w:r>
            <w:del w:id="1718" w:author="R4-1809563" w:date="2018-07-10T16:46:00Z">
              <w:r w:rsidRPr="0069144D" w:rsidDel="00AE4AFD">
                <w:rPr>
                  <w:rFonts w:cs="Arial"/>
                  <w:szCs w:val="18"/>
                </w:rPr>
                <w:delText xml:space="preserve">for </w:delText>
              </w:r>
              <w:r w:rsidRPr="00AE4AFD" w:rsidDel="00AE4AFD">
                <w:rPr>
                  <w:rFonts w:cs="Arial"/>
                  <w:szCs w:val="18"/>
                </w:rPr>
                <w:delText>each</w:delText>
              </w:r>
            </w:del>
            <w:ins w:id="1719" w:author="R4-1809563" w:date="2018-07-10T16:46:00Z">
              <w:r w:rsidR="00AE4AFD" w:rsidRPr="00AE4AFD">
                <w:rPr>
                  <w:rFonts w:cs="Arial"/>
                  <w:szCs w:val="18"/>
                </w:rPr>
                <w:t>per</w:t>
              </w:r>
            </w:ins>
            <w:r w:rsidRPr="00AE4AFD">
              <w:rPr>
                <w:rFonts w:cs="Arial"/>
                <w:szCs w:val="18"/>
              </w:rPr>
              <w:t xml:space="preserve"> supported </w:t>
            </w:r>
            <w:r w:rsidRPr="00AE4AFD">
              <w:rPr>
                <w:rFonts w:cs="Arial"/>
                <w:i/>
                <w:szCs w:val="18"/>
              </w:rPr>
              <w:t>operating band</w:t>
            </w:r>
            <w:del w:id="1720" w:author="R4-1809563" w:date="2018-07-10T16:46:00Z">
              <w:r w:rsidRPr="00AE4AFD" w:rsidDel="00AE4AFD">
                <w:rPr>
                  <w:rFonts w:cs="Arial"/>
                  <w:szCs w:val="18"/>
                </w:rPr>
                <w:delText xml:space="preserve"> and CSNR</w:delText>
              </w:r>
            </w:del>
            <w:r w:rsidRPr="00AE4AFD">
              <w:rPr>
                <w:rFonts w:cs="Arial"/>
                <w:szCs w:val="18"/>
              </w:rPr>
              <w:t xml:space="preserve">, </w:t>
            </w:r>
            <w:ins w:id="1721" w:author="R4-1809563" w:date="2018-07-10T16:47:00Z">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ins>
            <w:del w:id="1722" w:author="R4-1809563" w:date="2018-07-10T16:47:00Z">
              <w:r w:rsidRPr="00AE4AFD" w:rsidDel="00AE4AFD">
                <w:rPr>
                  <w:rFonts w:cs="Arial"/>
                  <w:szCs w:val="18"/>
                </w:rPr>
                <w:delText>for</w:delText>
              </w:r>
              <w:r w:rsidRPr="0069144D" w:rsidDel="00AE4AFD">
                <w:rPr>
                  <w:rFonts w:cs="Arial"/>
                  <w:szCs w:val="18"/>
                </w:rPr>
                <w:delText xml:space="preserve"> all </w:delText>
              </w:r>
              <w:r w:rsidRPr="0069144D" w:rsidDel="00AE4AFD">
                <w:rPr>
                  <w:rFonts w:cs="Arial"/>
                  <w:i/>
                  <w:szCs w:val="18"/>
                </w:rPr>
                <w:delText xml:space="preserve">single band connector(s) </w:delText>
              </w:r>
              <w:r w:rsidRPr="0069144D" w:rsidDel="00AE4AFD">
                <w:rPr>
                  <w:rFonts w:cs="Arial"/>
                  <w:szCs w:val="18"/>
                </w:rPr>
                <w:delText>or</w:delText>
              </w:r>
              <w:r w:rsidRPr="0069144D" w:rsidDel="00AE4AFD">
                <w:rPr>
                  <w:rFonts w:cs="Arial"/>
                  <w:i/>
                  <w:szCs w:val="18"/>
                </w:rPr>
                <w:delText xml:space="preserve"> multi-band connector(s)</w:delText>
              </w:r>
            </w:del>
            <w:r w:rsidRPr="0069144D">
              <w:rPr>
                <w:rFonts w:cs="Arial"/>
                <w:i/>
                <w:szCs w:val="18"/>
              </w:rPr>
              <w:t>.</w:t>
            </w:r>
          </w:p>
        </w:tc>
        <w:tc>
          <w:tcPr>
            <w:tcW w:w="0" w:type="auto"/>
          </w:tcPr>
          <w:p w14:paraId="6163BB73"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4A1B1E8B"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4B02C35" w14:textId="77777777" w:rsidTr="005F6CB5">
        <w:trPr>
          <w:jc w:val="center"/>
        </w:trPr>
        <w:tc>
          <w:tcPr>
            <w:tcW w:w="0" w:type="auto"/>
          </w:tcPr>
          <w:p w14:paraId="0A80F11A" w14:textId="77777777" w:rsidR="004D6016" w:rsidRPr="002D5BD1" w:rsidRDefault="004D6016" w:rsidP="004D6016">
            <w:pPr>
              <w:pStyle w:val="TAL"/>
              <w:rPr>
                <w:rFonts w:cs="Arial"/>
                <w:szCs w:val="18"/>
              </w:rPr>
            </w:pPr>
            <w:r>
              <w:rPr>
                <w:rFonts w:cs="Arial"/>
                <w:szCs w:val="18"/>
              </w:rPr>
              <w:t>[</w:t>
            </w:r>
            <w:r w:rsidRPr="002D5BD1">
              <w:rPr>
                <w:rFonts w:cs="Arial"/>
                <w:szCs w:val="18"/>
              </w:rPr>
              <w:t>D6.37</w:t>
            </w:r>
            <w:r>
              <w:rPr>
                <w:rFonts w:cs="Arial"/>
                <w:szCs w:val="18"/>
              </w:rPr>
              <w:t>]</w:t>
            </w:r>
          </w:p>
        </w:tc>
        <w:tc>
          <w:tcPr>
            <w:tcW w:w="0" w:type="auto"/>
          </w:tcPr>
          <w:p w14:paraId="0FAE28D9" w14:textId="77777777" w:rsidR="004D6016" w:rsidRPr="0069144D" w:rsidRDefault="004D6016" w:rsidP="004D6016">
            <w:pPr>
              <w:pStyle w:val="TAL"/>
              <w:rPr>
                <w:rFonts w:eastAsia="MS Mincho" w:cs="Arial"/>
                <w:iCs/>
                <w:szCs w:val="18"/>
                <w:lang w:eastAsia="ja-JP"/>
              </w:rPr>
            </w:pPr>
            <w:r w:rsidRPr="00FB6F7C">
              <w:rPr>
                <w:rFonts w:cs="Arial"/>
                <w:szCs w:val="18"/>
              </w:rPr>
              <w:t>[</w:t>
            </w:r>
            <w:r w:rsidRPr="00E47A55">
              <w:rPr>
                <w:rFonts w:cs="Arial"/>
                <w:szCs w:val="18"/>
              </w:rPr>
              <w:t>R</w:t>
            </w:r>
            <w:r w:rsidRPr="0069144D">
              <w:rPr>
                <w:rFonts w:cs="Arial"/>
                <w:szCs w:val="18"/>
              </w:rPr>
              <w:t>ated multi-band total output power, P</w:t>
            </w:r>
            <w:r w:rsidRPr="00E47A55">
              <w:rPr>
                <w:rFonts w:cs="Arial"/>
                <w:szCs w:val="18"/>
                <w:vertAlign w:val="subscript"/>
              </w:rPr>
              <w:t>r</w:t>
            </w:r>
            <w:r w:rsidRPr="0069144D">
              <w:rPr>
                <w:rFonts w:cs="Arial"/>
                <w:szCs w:val="18"/>
                <w:vertAlign w:val="subscript"/>
              </w:rPr>
              <w:t>ated,MB,TABC</w:t>
            </w:r>
            <w:r w:rsidRPr="00E47A55">
              <w:rPr>
                <w:rFonts w:cs="Arial"/>
                <w:szCs w:val="18"/>
              </w:rPr>
              <w:t>]</w:t>
            </w:r>
          </w:p>
        </w:tc>
        <w:tc>
          <w:tcPr>
            <w:tcW w:w="0" w:type="auto"/>
          </w:tcPr>
          <w:p w14:paraId="2761BB5D" w14:textId="77777777" w:rsidR="004D6016" w:rsidRPr="00E47A55" w:rsidRDefault="004D6016" w:rsidP="004D6016">
            <w:pPr>
              <w:pStyle w:val="TAL"/>
              <w:rPr>
                <w:rFonts w:cs="Arial"/>
                <w:szCs w:val="18"/>
              </w:rPr>
            </w:pPr>
            <w:r w:rsidRPr="0069144D">
              <w:rPr>
                <w:rFonts w:ascii="Times New Roman" w:hAnsi="Times New Roman"/>
                <w:i/>
                <w:color w:val="0000FF"/>
                <w:sz w:val="20"/>
              </w:rPr>
              <w:t>Editor’s note: FFS until the needs for P</w:t>
            </w:r>
            <w:r w:rsidRPr="00E47A55">
              <w:rPr>
                <w:rFonts w:ascii="Times New Roman" w:hAnsi="Times New Roman"/>
                <w:i/>
                <w:color w:val="0000FF"/>
                <w:sz w:val="20"/>
                <w:vertAlign w:val="subscript"/>
              </w:rPr>
              <w:t>rated</w:t>
            </w:r>
            <w:proofErr w:type="gramStart"/>
            <w:r w:rsidRPr="00E47A55">
              <w:rPr>
                <w:rFonts w:ascii="Times New Roman" w:hAnsi="Times New Roman"/>
                <w:i/>
                <w:color w:val="0000FF"/>
                <w:sz w:val="20"/>
                <w:vertAlign w:val="subscript"/>
              </w:rPr>
              <w:t>,MB,TABC</w:t>
            </w:r>
            <w:proofErr w:type="gramEnd"/>
            <w:r w:rsidRPr="0069144D">
              <w:rPr>
                <w:rFonts w:ascii="Times New Roman" w:hAnsi="Times New Roman"/>
                <w:i/>
                <w:color w:val="0000FF"/>
                <w:sz w:val="20"/>
              </w:rPr>
              <w:t xml:space="preserve"> in the specification is confirmed. </w:t>
            </w:r>
          </w:p>
          <w:p w14:paraId="6B5DB0E7" w14:textId="6514F95B" w:rsidR="004D6016" w:rsidRPr="0069144D" w:rsidRDefault="004D6016" w:rsidP="004D6016">
            <w:pPr>
              <w:pStyle w:val="TAL"/>
              <w:rPr>
                <w:rFonts w:cs="Arial"/>
                <w:szCs w:val="18"/>
              </w:rPr>
            </w:pPr>
            <w:r w:rsidRPr="00E47A55">
              <w:rPr>
                <w:rFonts w:cs="Arial"/>
                <w:szCs w:val="18"/>
              </w:rPr>
              <w:t>[</w:t>
            </w:r>
            <w:r w:rsidRPr="0069144D">
              <w:rPr>
                <w:rFonts w:cs="Arial"/>
                <w:szCs w:val="18"/>
              </w:rPr>
              <w:t>Conducted multi-band rated total output power</w:t>
            </w:r>
            <w:del w:id="1723" w:author="R4-1809563" w:date="2018-07-10T16:47:00Z">
              <w:r w:rsidRPr="0069144D" w:rsidDel="00825CB7">
                <w:rPr>
                  <w:rFonts w:cs="Arial"/>
                  <w:szCs w:val="18"/>
                </w:rPr>
                <w:delText xml:space="preserve">, per </w:delText>
              </w:r>
              <w:r w:rsidRPr="0069144D" w:rsidDel="00825CB7">
                <w:rPr>
                  <w:rFonts w:cs="Arial"/>
                  <w:i/>
                  <w:szCs w:val="18"/>
                </w:rPr>
                <w:delText>multi-band connector</w:delText>
              </w:r>
            </w:del>
            <w:r w:rsidRPr="0069144D">
              <w:rPr>
                <w:rFonts w:cs="Arial"/>
                <w:i/>
                <w:szCs w:val="18"/>
              </w:rPr>
              <w:t>.</w:t>
            </w:r>
          </w:p>
          <w:p w14:paraId="0458911F" w14:textId="48BA4763" w:rsidR="004D6016" w:rsidRPr="0069144D" w:rsidRDefault="004D6016" w:rsidP="00825CB7">
            <w:pPr>
              <w:pStyle w:val="TAL"/>
              <w:rPr>
                <w:rFonts w:cs="Arial"/>
                <w:szCs w:val="18"/>
              </w:rPr>
            </w:pPr>
            <w:r w:rsidRPr="00E47A55">
              <w:rPr>
                <w:rFonts w:cs="Arial"/>
                <w:szCs w:val="18"/>
              </w:rPr>
              <w:t>D</w:t>
            </w:r>
            <w:r w:rsidRPr="0069144D">
              <w:rPr>
                <w:rFonts w:cs="Arial"/>
                <w:szCs w:val="18"/>
              </w:rPr>
              <w:t xml:space="preserve">eclared </w:t>
            </w:r>
            <w:del w:id="1724" w:author="R4-1809563" w:date="2018-07-10T16:48:00Z">
              <w:r w:rsidRPr="0069144D" w:rsidDel="00825CB7">
                <w:rPr>
                  <w:rFonts w:cs="Arial"/>
                  <w:szCs w:val="18"/>
                </w:rPr>
                <w:delText>for all declared</w:delText>
              </w:r>
            </w:del>
            <w:ins w:id="1725" w:author="R4-1809563" w:date="2018-07-10T16:48:00Z">
              <w:r w:rsidR="00825CB7">
                <w:rPr>
                  <w:rFonts w:cs="Arial"/>
                  <w:szCs w:val="18"/>
                </w:rPr>
                <w:t>per supported</w:t>
              </w:r>
            </w:ins>
            <w:r w:rsidRPr="0069144D">
              <w:rPr>
                <w:rFonts w:cs="Arial"/>
                <w:szCs w:val="18"/>
              </w:rPr>
              <w:t xml:space="preserve"> operating band combinations</w:t>
            </w:r>
            <w:ins w:id="1726" w:author="R4-1809563" w:date="2018-07-10T16:48:00Z">
              <w:r w:rsidR="00825CB7">
                <w:rPr>
                  <w:rFonts w:cs="Arial"/>
                  <w:szCs w:val="18"/>
                </w:rPr>
                <w:t>,</w:t>
              </w:r>
            </w:ins>
            <w:r w:rsidRPr="0069144D">
              <w:rPr>
                <w:rFonts w:cs="Arial"/>
                <w:szCs w:val="18"/>
              </w:rPr>
              <w:t xml:space="preserve"> </w:t>
            </w:r>
            <w:del w:id="1727" w:author="R4-1809563" w:date="2018-07-10T16:48:00Z">
              <w:r w:rsidRPr="0069144D" w:rsidDel="00825CB7">
                <w:rPr>
                  <w:rFonts w:cs="Arial"/>
                  <w:szCs w:val="18"/>
                </w:rPr>
                <w:delText xml:space="preserve">for every </w:delText>
              </w:r>
            </w:del>
            <w:ins w:id="1728" w:author="R4-1809563" w:date="2018-07-10T16:48:00Z">
              <w:r w:rsidR="00825CB7">
                <w:rPr>
                  <w:rFonts w:cs="Arial"/>
                  <w:szCs w:val="18"/>
                </w:rPr>
                <w:t xml:space="preserve">per </w:t>
              </w:r>
            </w:ins>
            <w:r w:rsidRPr="0069144D">
              <w:rPr>
                <w:rFonts w:cs="Arial"/>
                <w:i/>
                <w:szCs w:val="18"/>
              </w:rPr>
              <w:t>multi-band connector</w:t>
            </w:r>
            <w:r w:rsidRPr="0069144D">
              <w:rPr>
                <w:rFonts w:cs="Arial"/>
                <w:szCs w:val="18"/>
              </w:rPr>
              <w:t>.</w:t>
            </w:r>
            <w:r w:rsidRPr="00E47A55">
              <w:rPr>
                <w:rFonts w:cs="Arial"/>
                <w:szCs w:val="18"/>
              </w:rPr>
              <w:t>]</w:t>
            </w:r>
          </w:p>
        </w:tc>
        <w:tc>
          <w:tcPr>
            <w:tcW w:w="0" w:type="auto"/>
          </w:tcPr>
          <w:p w14:paraId="54C407D6" w14:textId="77777777" w:rsidR="004D6016" w:rsidRPr="00106825" w:rsidRDefault="004D6016" w:rsidP="004D6016">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7F6D71B5" w14:textId="77777777" w:rsidR="004D6016" w:rsidRPr="00106825" w:rsidRDefault="004D6016" w:rsidP="004D6016">
            <w:pPr>
              <w:pStyle w:val="TAL"/>
              <w:jc w:val="center"/>
              <w:rPr>
                <w:rFonts w:cs="Arial"/>
                <w:szCs w:val="18"/>
              </w:rPr>
            </w:pPr>
            <w:r>
              <w:rPr>
                <w:rFonts w:cs="Arial"/>
                <w:szCs w:val="18"/>
              </w:rPr>
              <w:t>[</w:t>
            </w:r>
            <w:r w:rsidRPr="004F5F1B">
              <w:rPr>
                <w:rFonts w:cs="Arial"/>
                <w:szCs w:val="18"/>
              </w:rPr>
              <w:t>x</w:t>
            </w:r>
            <w:r>
              <w:rPr>
                <w:rFonts w:cs="Arial"/>
                <w:szCs w:val="18"/>
              </w:rPr>
              <w:t>]</w:t>
            </w:r>
          </w:p>
        </w:tc>
      </w:tr>
      <w:tr w:rsidR="004D6016" w:rsidRPr="00106825" w14:paraId="766E3D88" w14:textId="77777777" w:rsidTr="005F6CB5">
        <w:trPr>
          <w:jc w:val="center"/>
        </w:trPr>
        <w:tc>
          <w:tcPr>
            <w:tcW w:w="0" w:type="auto"/>
          </w:tcPr>
          <w:p w14:paraId="159CC60C" w14:textId="77777777" w:rsidR="004D6016" w:rsidRPr="008133AC" w:rsidRDefault="004D6016" w:rsidP="004D6016">
            <w:pPr>
              <w:pStyle w:val="TAL"/>
              <w:rPr>
                <w:rFonts w:cs="Arial"/>
                <w:szCs w:val="18"/>
              </w:rPr>
            </w:pPr>
            <w:r w:rsidRPr="008133AC">
              <w:rPr>
                <w:rFonts w:cs="Arial"/>
                <w:szCs w:val="18"/>
              </w:rPr>
              <w:t>D6.38</w:t>
            </w:r>
          </w:p>
        </w:tc>
        <w:tc>
          <w:tcPr>
            <w:tcW w:w="0" w:type="auto"/>
          </w:tcPr>
          <w:p w14:paraId="3A667734" w14:textId="77777777" w:rsidR="004D6016" w:rsidRPr="0069144D" w:rsidRDefault="004D6016" w:rsidP="004D6016">
            <w:pPr>
              <w:pStyle w:val="TAL"/>
              <w:rPr>
                <w:rFonts w:cs="Arial"/>
                <w:szCs w:val="18"/>
              </w:rPr>
            </w:pPr>
            <w:r w:rsidRPr="0069144D">
              <w:rPr>
                <w:rFonts w:eastAsia="MS Mincho" w:cs="Arial"/>
                <w:iCs/>
                <w:szCs w:val="18"/>
                <w:lang w:eastAsia="ja-JP"/>
              </w:rPr>
              <w:t>N</w:t>
            </w:r>
            <w:r w:rsidRPr="0069144D">
              <w:rPr>
                <w:rFonts w:eastAsia="MS Mincho" w:cs="Arial"/>
                <w:iCs/>
                <w:szCs w:val="18"/>
                <w:vertAlign w:val="subscript"/>
                <w:lang w:eastAsia="ja-JP"/>
              </w:rPr>
              <w:t>cells</w:t>
            </w:r>
          </w:p>
        </w:tc>
        <w:tc>
          <w:tcPr>
            <w:tcW w:w="0" w:type="auto"/>
          </w:tcPr>
          <w:p w14:paraId="07F7CC41" w14:textId="77777777" w:rsidR="004D6016" w:rsidRPr="0069144D" w:rsidRDefault="004D6016" w:rsidP="004D6016">
            <w:pPr>
              <w:pStyle w:val="TAL"/>
              <w:rPr>
                <w:rFonts w:cs="Arial"/>
                <w:szCs w:val="18"/>
              </w:rPr>
            </w:pPr>
            <w:r w:rsidRPr="0069144D">
              <w:rPr>
                <w:rFonts w:cs="Arial"/>
                <w:szCs w:val="18"/>
              </w:rPr>
              <w:t xml:space="preserve">Number corresponding to the minimum number of cells that can be transmitted by a BS in a particular operating band with transmission on all </w:t>
            </w:r>
            <w:r w:rsidRPr="0069144D">
              <w:rPr>
                <w:rFonts w:cs="Arial"/>
                <w:i/>
                <w:szCs w:val="18"/>
              </w:rPr>
              <w:t>TAB connectors</w:t>
            </w:r>
            <w:r w:rsidRPr="0069144D">
              <w:rPr>
                <w:rFonts w:cs="Arial"/>
                <w:szCs w:val="18"/>
              </w:rPr>
              <w:t xml:space="preserve"> supporting the </w:t>
            </w:r>
            <w:r w:rsidRPr="00E47A55">
              <w:rPr>
                <w:rFonts w:cs="Arial"/>
                <w:i/>
                <w:szCs w:val="18"/>
              </w:rPr>
              <w:t>operating band</w:t>
            </w:r>
            <w:r w:rsidRPr="0069144D">
              <w:rPr>
                <w:rFonts w:cs="Arial"/>
                <w:szCs w:val="18"/>
              </w:rPr>
              <w:t xml:space="preserve">. </w:t>
            </w:r>
          </w:p>
        </w:tc>
        <w:tc>
          <w:tcPr>
            <w:tcW w:w="0" w:type="auto"/>
          </w:tcPr>
          <w:p w14:paraId="48637C3B" w14:textId="77777777" w:rsidR="004D6016" w:rsidRPr="00106825" w:rsidRDefault="004D6016" w:rsidP="004D6016">
            <w:pPr>
              <w:pStyle w:val="TAL"/>
              <w:jc w:val="center"/>
              <w:rPr>
                <w:rFonts w:cs="Arial"/>
                <w:szCs w:val="18"/>
              </w:rPr>
            </w:pPr>
          </w:p>
        </w:tc>
        <w:tc>
          <w:tcPr>
            <w:tcW w:w="0" w:type="auto"/>
          </w:tcPr>
          <w:p w14:paraId="2BA1BA21" w14:textId="77777777" w:rsidR="004D6016" w:rsidRPr="00106825" w:rsidRDefault="004D6016" w:rsidP="004D6016">
            <w:pPr>
              <w:pStyle w:val="TAL"/>
              <w:jc w:val="center"/>
              <w:rPr>
                <w:rFonts w:cs="Arial"/>
                <w:szCs w:val="18"/>
              </w:rPr>
            </w:pPr>
            <w:r>
              <w:rPr>
                <w:rFonts w:cs="Arial"/>
                <w:szCs w:val="18"/>
              </w:rPr>
              <w:t>x</w:t>
            </w:r>
          </w:p>
        </w:tc>
      </w:tr>
      <w:tr w:rsidR="004D6016" w:rsidRPr="00106825" w14:paraId="69F816F3" w14:textId="77777777" w:rsidTr="005F6CB5">
        <w:trPr>
          <w:jc w:val="center"/>
        </w:trPr>
        <w:tc>
          <w:tcPr>
            <w:tcW w:w="0" w:type="auto"/>
          </w:tcPr>
          <w:p w14:paraId="7E3B776C" w14:textId="77777777" w:rsidR="004D6016" w:rsidRPr="002D5BD1" w:rsidRDefault="004D6016" w:rsidP="004D6016">
            <w:pPr>
              <w:pStyle w:val="TAL"/>
              <w:rPr>
                <w:rFonts w:cs="Arial"/>
                <w:szCs w:val="18"/>
              </w:rPr>
            </w:pPr>
            <w:r w:rsidRPr="002D5BD1">
              <w:rPr>
                <w:rFonts w:cs="Arial"/>
                <w:szCs w:val="18"/>
              </w:rPr>
              <w:t>D6.39</w:t>
            </w:r>
          </w:p>
        </w:tc>
        <w:tc>
          <w:tcPr>
            <w:tcW w:w="0" w:type="auto"/>
          </w:tcPr>
          <w:p w14:paraId="4A617587" w14:textId="77777777" w:rsidR="004D6016" w:rsidRPr="0069144D" w:rsidRDefault="004D6016" w:rsidP="004D6016">
            <w:pPr>
              <w:pStyle w:val="TAL"/>
              <w:rPr>
                <w:rFonts w:cs="Arial"/>
                <w:szCs w:val="18"/>
              </w:rPr>
            </w:pPr>
            <w:r w:rsidRPr="0069144D">
              <w:rPr>
                <w:rFonts w:cs="Arial"/>
                <w:szCs w:val="18"/>
              </w:rPr>
              <w:t>Maximum supported power difference between carriers</w:t>
            </w:r>
          </w:p>
        </w:tc>
        <w:tc>
          <w:tcPr>
            <w:tcW w:w="0" w:type="auto"/>
          </w:tcPr>
          <w:p w14:paraId="17E6894C" w14:textId="13441EF8" w:rsidR="004D6016" w:rsidRPr="0069144D" w:rsidRDefault="004D6016" w:rsidP="00A52547">
            <w:pPr>
              <w:pStyle w:val="TAL"/>
              <w:rPr>
                <w:rFonts w:cs="Arial"/>
                <w:szCs w:val="18"/>
              </w:rPr>
            </w:pPr>
            <w:r w:rsidRPr="0069144D">
              <w:rPr>
                <w:rFonts w:cs="Arial"/>
                <w:szCs w:val="18"/>
              </w:rPr>
              <w:t xml:space="preserve">Maximum supported </w:t>
            </w:r>
            <w:r w:rsidRPr="00A52547">
              <w:rPr>
                <w:rFonts w:cs="Arial"/>
                <w:szCs w:val="18"/>
              </w:rPr>
              <w:t>power difference between carriers</w:t>
            </w:r>
            <w:ins w:id="1729" w:author="R4-1809563" w:date="2018-07-10T16:48:00Z">
              <w:r w:rsidR="00A52547" w:rsidRPr="00A52547">
                <w:rPr>
                  <w:rFonts w:cs="Arial"/>
                  <w:szCs w:val="18"/>
                </w:rPr>
                <w:t>. Declared per</w:t>
              </w:r>
            </w:ins>
            <w:r w:rsidRPr="00A52547">
              <w:rPr>
                <w:rFonts w:cs="Arial"/>
                <w:szCs w:val="18"/>
              </w:rPr>
              <w:t xml:space="preserve"> </w:t>
            </w:r>
            <w:del w:id="1730" w:author="R4-1809563" w:date="2018-07-10T16:48:00Z">
              <w:r w:rsidRPr="00A52547" w:rsidDel="00A52547">
                <w:rPr>
                  <w:rFonts w:cs="Arial"/>
                  <w:szCs w:val="18"/>
                </w:rPr>
                <w:delText xml:space="preserve">in each </w:delText>
              </w:r>
            </w:del>
            <w:r w:rsidRPr="00A52547">
              <w:rPr>
                <w:rFonts w:cs="Arial"/>
                <w:szCs w:val="18"/>
              </w:rPr>
              <w:t xml:space="preserve">supported </w:t>
            </w:r>
            <w:r w:rsidRPr="00A52547">
              <w:rPr>
                <w:rFonts w:cs="Arial"/>
                <w:i/>
                <w:szCs w:val="18"/>
              </w:rPr>
              <w:t>operating band</w:t>
            </w:r>
            <w:r w:rsidRPr="00A52547">
              <w:rPr>
                <w:rFonts w:cs="Arial"/>
                <w:szCs w:val="18"/>
              </w:rPr>
              <w:t xml:space="preserve">, </w:t>
            </w:r>
            <w:ins w:id="1731" w:author="R4-1809563" w:date="2018-07-10T16:49:00Z">
              <w:r w:rsidR="00A52547" w:rsidRPr="00A52547">
                <w:rPr>
                  <w:rFonts w:cs="Arial"/>
                  <w:szCs w:val="18"/>
                </w:rPr>
                <w:t xml:space="preserve">per </w:t>
              </w:r>
              <w:r w:rsidR="00A52547" w:rsidRPr="00A52547">
                <w:rPr>
                  <w:rFonts w:cs="Arial"/>
                  <w:i/>
                  <w:szCs w:val="18"/>
                </w:rPr>
                <w:t>antenna connector</w:t>
              </w:r>
              <w:r w:rsidR="00A52547" w:rsidRPr="00A52547">
                <w:rPr>
                  <w:rFonts w:cs="Arial"/>
                  <w:szCs w:val="18"/>
                </w:rPr>
                <w:t xml:space="preserve"> for </w:t>
              </w:r>
              <w:r w:rsidR="00A52547" w:rsidRPr="00A52547">
                <w:rPr>
                  <w:rFonts w:cs="Arial"/>
                  <w:i/>
                  <w:szCs w:val="18"/>
                </w:rPr>
                <w:t>BS type 1-C</w:t>
              </w:r>
              <w:r w:rsidR="00A52547" w:rsidRPr="00A52547">
                <w:rPr>
                  <w:rFonts w:cs="Arial"/>
                  <w:szCs w:val="18"/>
                </w:rPr>
                <w:t xml:space="preserve">, or </w:t>
              </w:r>
              <w:r w:rsidR="00A52547" w:rsidRPr="00A52547">
                <w:rPr>
                  <w:rFonts w:cs="Arial"/>
                  <w:i/>
                  <w:szCs w:val="18"/>
                </w:rPr>
                <w:t>TAB connector</w:t>
              </w:r>
              <w:r w:rsidR="00A52547" w:rsidRPr="00A52547">
                <w:rPr>
                  <w:rFonts w:cs="Arial"/>
                  <w:szCs w:val="18"/>
                </w:rPr>
                <w:t xml:space="preserve"> for </w:t>
              </w:r>
              <w:r w:rsidR="00A52547" w:rsidRPr="00A52547">
                <w:rPr>
                  <w:rFonts w:cs="Arial"/>
                  <w:i/>
                  <w:szCs w:val="18"/>
                </w:rPr>
                <w:t>BS type 1-H</w:t>
              </w:r>
            </w:ins>
            <w:del w:id="1732" w:author="R4-1809563" w:date="2018-07-10T16:49:00Z">
              <w:r w:rsidRPr="00A52547" w:rsidDel="00A52547">
                <w:rPr>
                  <w:rFonts w:cs="Arial"/>
                  <w:szCs w:val="18"/>
                </w:rPr>
                <w:delText xml:space="preserve">declared for all </w:delText>
              </w:r>
              <w:r w:rsidRPr="00A52547" w:rsidDel="00A52547">
                <w:rPr>
                  <w:rFonts w:cs="Arial"/>
                  <w:i/>
                  <w:szCs w:val="18"/>
                </w:rPr>
                <w:delText>single</w:delText>
              </w:r>
              <w:r w:rsidRPr="0069144D" w:rsidDel="00A52547">
                <w:rPr>
                  <w:rFonts w:cs="Arial"/>
                  <w:i/>
                  <w:szCs w:val="18"/>
                </w:rPr>
                <w:delText xml:space="preserve"> band connector(s) </w:delText>
              </w:r>
              <w:r w:rsidRPr="0069144D" w:rsidDel="00A52547">
                <w:rPr>
                  <w:rFonts w:cs="Arial"/>
                  <w:szCs w:val="18"/>
                </w:rPr>
                <w:delText>or</w:delText>
              </w:r>
              <w:r w:rsidRPr="0069144D" w:rsidDel="00A52547">
                <w:rPr>
                  <w:rFonts w:cs="Arial"/>
                  <w:i/>
                  <w:szCs w:val="18"/>
                </w:rPr>
                <w:delText xml:space="preserve"> multi-band connector(s)</w:delText>
              </w:r>
            </w:del>
            <w:r w:rsidRPr="0069144D">
              <w:rPr>
                <w:rFonts w:cs="Arial"/>
                <w:i/>
                <w:szCs w:val="18"/>
              </w:rPr>
              <w:t>.</w:t>
            </w:r>
          </w:p>
        </w:tc>
        <w:tc>
          <w:tcPr>
            <w:tcW w:w="0" w:type="auto"/>
          </w:tcPr>
          <w:p w14:paraId="022DE681" w14:textId="77777777" w:rsidR="004D6016" w:rsidRPr="00106825" w:rsidRDefault="004D6016" w:rsidP="004D6016">
            <w:pPr>
              <w:pStyle w:val="TAL"/>
              <w:jc w:val="center"/>
              <w:rPr>
                <w:rFonts w:cs="Arial"/>
                <w:szCs w:val="18"/>
              </w:rPr>
            </w:pPr>
            <w:r>
              <w:rPr>
                <w:rFonts w:cs="Arial"/>
                <w:szCs w:val="18"/>
              </w:rPr>
              <w:t>x</w:t>
            </w:r>
          </w:p>
        </w:tc>
        <w:tc>
          <w:tcPr>
            <w:tcW w:w="0" w:type="auto"/>
          </w:tcPr>
          <w:p w14:paraId="35F097B0" w14:textId="77777777" w:rsidR="004D6016" w:rsidRPr="00106825" w:rsidRDefault="004D6016" w:rsidP="004D6016">
            <w:pPr>
              <w:pStyle w:val="TAL"/>
              <w:jc w:val="center"/>
              <w:rPr>
                <w:rFonts w:cs="Arial"/>
                <w:szCs w:val="18"/>
              </w:rPr>
            </w:pPr>
            <w:r>
              <w:rPr>
                <w:rFonts w:cs="Arial"/>
                <w:szCs w:val="18"/>
              </w:rPr>
              <w:t>x</w:t>
            </w:r>
          </w:p>
        </w:tc>
      </w:tr>
      <w:tr w:rsidR="004D6016" w:rsidRPr="00106825" w14:paraId="3C9A10A4" w14:textId="77777777" w:rsidTr="005F6CB5">
        <w:trPr>
          <w:jc w:val="center"/>
        </w:trPr>
        <w:tc>
          <w:tcPr>
            <w:tcW w:w="0" w:type="auto"/>
          </w:tcPr>
          <w:p w14:paraId="6D955B37" w14:textId="77777777" w:rsidR="004D6016" w:rsidRPr="002D5BD1" w:rsidRDefault="004D6016" w:rsidP="004D6016">
            <w:pPr>
              <w:pStyle w:val="TAL"/>
              <w:rPr>
                <w:rFonts w:cs="Arial"/>
                <w:szCs w:val="18"/>
              </w:rPr>
            </w:pPr>
            <w:r w:rsidRPr="002D5BD1">
              <w:rPr>
                <w:rFonts w:cs="Arial"/>
                <w:szCs w:val="18"/>
              </w:rPr>
              <w:lastRenderedPageBreak/>
              <w:t>D6.40</w:t>
            </w:r>
          </w:p>
        </w:tc>
        <w:tc>
          <w:tcPr>
            <w:tcW w:w="0" w:type="auto"/>
          </w:tcPr>
          <w:p w14:paraId="15D93F40" w14:textId="77777777" w:rsidR="004D6016" w:rsidRPr="0069144D" w:rsidRDefault="004D6016" w:rsidP="004D6016">
            <w:pPr>
              <w:pStyle w:val="TAL"/>
              <w:rPr>
                <w:rFonts w:cs="Arial"/>
                <w:szCs w:val="18"/>
              </w:rPr>
            </w:pPr>
            <w:r w:rsidRPr="0069144D">
              <w:rPr>
                <w:rFonts w:cs="Arial"/>
                <w:szCs w:val="18"/>
              </w:rPr>
              <w:t xml:space="preserve">Maximum supported power difference between carriers is different </w:t>
            </w:r>
            <w:r w:rsidRPr="00391128">
              <w:rPr>
                <w:rFonts w:cs="Arial"/>
                <w:i/>
                <w:szCs w:val="18"/>
              </w:rPr>
              <w:t>operating bands</w:t>
            </w:r>
          </w:p>
        </w:tc>
        <w:tc>
          <w:tcPr>
            <w:tcW w:w="0" w:type="auto"/>
          </w:tcPr>
          <w:p w14:paraId="4A5C2DE0" w14:textId="3F7608CC" w:rsidR="004D6016" w:rsidRPr="0069144D" w:rsidRDefault="004D6016" w:rsidP="002C284B">
            <w:pPr>
              <w:pStyle w:val="TAL"/>
              <w:rPr>
                <w:rFonts w:cs="Arial"/>
                <w:szCs w:val="18"/>
              </w:rPr>
            </w:pPr>
            <w:r w:rsidRPr="0069144D">
              <w:rPr>
                <w:rFonts w:cs="Arial"/>
                <w:szCs w:val="18"/>
                <w:lang w:eastAsia="zh-CN"/>
              </w:rPr>
              <w:t xml:space="preserve">Supported power difference between any two carriers in any two different supported </w:t>
            </w:r>
            <w:r w:rsidRPr="00E47A55">
              <w:rPr>
                <w:rFonts w:cs="Arial"/>
                <w:i/>
                <w:szCs w:val="18"/>
                <w:lang w:eastAsia="zh-CN"/>
              </w:rPr>
              <w:t>operating bands</w:t>
            </w:r>
            <w:ins w:id="1733" w:author="R4-1809563" w:date="2018-07-10T16:50:00Z">
              <w:r w:rsidR="002C284B">
                <w:rPr>
                  <w:rFonts w:cs="Arial"/>
                  <w:i/>
                  <w:szCs w:val="18"/>
                  <w:lang w:eastAsia="zh-CN"/>
                </w:rPr>
                <w:t xml:space="preserve">. </w:t>
              </w:r>
              <w:r w:rsidR="002C284B" w:rsidRPr="001A4993">
                <w:rPr>
                  <w:rFonts w:cs="Arial"/>
                  <w:szCs w:val="18"/>
                  <w:lang w:eastAsia="zh-CN"/>
                </w:rPr>
                <w:t>Dec</w:t>
              </w:r>
              <w:r w:rsidR="002C284B">
                <w:rPr>
                  <w:rFonts w:cs="Arial"/>
                  <w:szCs w:val="18"/>
                </w:rPr>
                <w:t xml:space="preserve">lared per supported </w:t>
              </w:r>
            </w:ins>
            <w:del w:id="1734" w:author="R4-1809563" w:date="2018-07-10T16:50:00Z">
              <w:r w:rsidRPr="0069144D" w:rsidDel="002C284B">
                <w:rPr>
                  <w:rFonts w:cs="Arial"/>
                  <w:szCs w:val="18"/>
                </w:rPr>
                <w:delText xml:space="preserve">, for all declared </w:delText>
              </w:r>
            </w:del>
            <w:r w:rsidRPr="0069144D">
              <w:rPr>
                <w:rFonts w:cs="Arial"/>
                <w:szCs w:val="18"/>
              </w:rPr>
              <w:t>operating band combination</w:t>
            </w:r>
            <w:r w:rsidRPr="00E47A55">
              <w:rPr>
                <w:rFonts w:cs="Arial"/>
                <w:szCs w:val="18"/>
              </w:rPr>
              <w:t xml:space="preserve">, </w:t>
            </w:r>
            <w:del w:id="1735" w:author="R4-1809563" w:date="2018-07-10T16:50:00Z">
              <w:r w:rsidRPr="00E47A55" w:rsidDel="002C284B">
                <w:rPr>
                  <w:rFonts w:cs="Arial"/>
                  <w:szCs w:val="18"/>
                </w:rPr>
                <w:delText>declared</w:delText>
              </w:r>
              <w:r w:rsidRPr="0069144D" w:rsidDel="002C284B">
                <w:rPr>
                  <w:rFonts w:cs="Arial"/>
                  <w:szCs w:val="18"/>
                </w:rPr>
                <w:delText xml:space="preserve"> for every </w:delText>
              </w:r>
            </w:del>
            <w:ins w:id="1736" w:author="R4-1809563" w:date="2018-07-10T16:50:00Z">
              <w:r w:rsidR="002C284B">
                <w:rPr>
                  <w:rFonts w:cs="Arial"/>
                  <w:szCs w:val="18"/>
                </w:rPr>
                <w:t xml:space="preserve">per </w:t>
              </w:r>
            </w:ins>
            <w:r w:rsidRPr="0069144D">
              <w:rPr>
                <w:rFonts w:cs="Arial"/>
                <w:i/>
                <w:szCs w:val="18"/>
              </w:rPr>
              <w:t>multi-band connector.</w:t>
            </w:r>
          </w:p>
        </w:tc>
        <w:tc>
          <w:tcPr>
            <w:tcW w:w="0" w:type="auto"/>
          </w:tcPr>
          <w:p w14:paraId="4D58C9FC" w14:textId="77777777" w:rsidR="004D6016" w:rsidRPr="00106825" w:rsidRDefault="004D6016" w:rsidP="004D6016">
            <w:pPr>
              <w:pStyle w:val="TAL"/>
              <w:jc w:val="center"/>
              <w:rPr>
                <w:rFonts w:cs="Arial"/>
                <w:szCs w:val="18"/>
                <w:lang w:eastAsia="zh-CN"/>
              </w:rPr>
            </w:pPr>
            <w:r>
              <w:rPr>
                <w:rFonts w:cs="Arial"/>
                <w:szCs w:val="18"/>
                <w:lang w:eastAsia="zh-CN"/>
              </w:rPr>
              <w:t>x</w:t>
            </w:r>
          </w:p>
        </w:tc>
        <w:tc>
          <w:tcPr>
            <w:tcW w:w="0" w:type="auto"/>
          </w:tcPr>
          <w:p w14:paraId="624999B1" w14:textId="77777777" w:rsidR="004D6016" w:rsidRPr="00106825" w:rsidRDefault="004D6016" w:rsidP="004D6016">
            <w:pPr>
              <w:pStyle w:val="TAL"/>
              <w:jc w:val="center"/>
              <w:rPr>
                <w:rFonts w:cs="Arial"/>
                <w:szCs w:val="18"/>
                <w:lang w:eastAsia="zh-CN"/>
              </w:rPr>
            </w:pPr>
            <w:r>
              <w:rPr>
                <w:rFonts w:cs="Arial"/>
                <w:szCs w:val="18"/>
                <w:lang w:eastAsia="zh-CN"/>
              </w:rPr>
              <w:t>x</w:t>
            </w:r>
          </w:p>
        </w:tc>
      </w:tr>
      <w:tr w:rsidR="004D6016" w:rsidRPr="00106825" w14:paraId="2C7CB173" w14:textId="77777777" w:rsidTr="005F6CB5">
        <w:trPr>
          <w:jc w:val="center"/>
        </w:trPr>
        <w:tc>
          <w:tcPr>
            <w:tcW w:w="0" w:type="auto"/>
          </w:tcPr>
          <w:p w14:paraId="7D7D2849" w14:textId="77777777" w:rsidR="004D6016" w:rsidRPr="002D5BD1" w:rsidRDefault="004D6016" w:rsidP="004D6016">
            <w:pPr>
              <w:pStyle w:val="TAL"/>
              <w:rPr>
                <w:rFonts w:cs="Arial"/>
                <w:szCs w:val="18"/>
              </w:rPr>
            </w:pPr>
            <w:r w:rsidRPr="002D5BD1">
              <w:rPr>
                <w:rFonts w:cs="Arial"/>
                <w:szCs w:val="18"/>
              </w:rPr>
              <w:t>D6.41</w:t>
            </w:r>
          </w:p>
        </w:tc>
        <w:tc>
          <w:tcPr>
            <w:tcW w:w="0" w:type="auto"/>
          </w:tcPr>
          <w:p w14:paraId="457F6803" w14:textId="77777777" w:rsidR="004D6016" w:rsidRPr="0069144D" w:rsidRDefault="004D6016" w:rsidP="004D6016">
            <w:pPr>
              <w:pStyle w:val="TAL"/>
              <w:rPr>
                <w:rFonts w:cs="Arial"/>
                <w:szCs w:val="18"/>
              </w:rPr>
            </w:pPr>
            <w:r w:rsidRPr="00BB0713">
              <w:rPr>
                <w:rFonts w:cs="Arial"/>
                <w:szCs w:val="18"/>
              </w:rPr>
              <w:t>O</w:t>
            </w:r>
            <w:r w:rsidRPr="0069144D">
              <w:rPr>
                <w:rFonts w:cs="Arial"/>
                <w:szCs w:val="18"/>
              </w:rPr>
              <w:t>perating band combination support</w:t>
            </w:r>
          </w:p>
        </w:tc>
        <w:tc>
          <w:tcPr>
            <w:tcW w:w="0" w:type="auto"/>
          </w:tcPr>
          <w:p w14:paraId="43C61FB8" w14:textId="3C9A4CDD" w:rsidR="004D6016" w:rsidRPr="0069144D" w:rsidRDefault="004D6016" w:rsidP="002C284B">
            <w:pPr>
              <w:pStyle w:val="TAL"/>
              <w:rPr>
                <w:rFonts w:cs="Arial"/>
                <w:szCs w:val="18"/>
              </w:rPr>
            </w:pPr>
            <w:r w:rsidRPr="0069144D">
              <w:rPr>
                <w:rFonts w:cs="Arial"/>
                <w:szCs w:val="18"/>
              </w:rPr>
              <w:t xml:space="preserve">List of </w:t>
            </w:r>
            <w:del w:id="1737" w:author="R4-1809563" w:date="2018-07-10T16:50:00Z">
              <w:r w:rsidRPr="0069144D" w:rsidDel="002C284B">
                <w:rPr>
                  <w:rFonts w:cs="Arial"/>
                  <w:szCs w:val="18"/>
                </w:rPr>
                <w:delText xml:space="preserve">operational </w:delText>
              </w:r>
            </w:del>
            <w:ins w:id="1738" w:author="R4-1809563" w:date="2018-07-10T16:50:00Z">
              <w:r w:rsidR="002C284B">
                <w:rPr>
                  <w:rFonts w:cs="Arial"/>
                  <w:szCs w:val="18"/>
                </w:rPr>
                <w:t>operating</w:t>
              </w:r>
              <w:r w:rsidR="002C284B" w:rsidRPr="0069144D">
                <w:rPr>
                  <w:rFonts w:cs="Arial"/>
                  <w:szCs w:val="18"/>
                </w:rPr>
                <w:t xml:space="preserve"> </w:t>
              </w:r>
            </w:ins>
            <w:r w:rsidRPr="0069144D">
              <w:rPr>
                <w:rFonts w:cs="Arial"/>
                <w:szCs w:val="18"/>
              </w:rPr>
              <w:t>bands combinations supported by the BS.</w:t>
            </w:r>
          </w:p>
        </w:tc>
        <w:tc>
          <w:tcPr>
            <w:tcW w:w="0" w:type="auto"/>
          </w:tcPr>
          <w:p w14:paraId="22BBAD83" w14:textId="77777777" w:rsidR="004D6016" w:rsidRPr="00106825" w:rsidRDefault="004D6016" w:rsidP="004D6016">
            <w:pPr>
              <w:pStyle w:val="TAL"/>
              <w:jc w:val="center"/>
              <w:rPr>
                <w:rFonts w:cs="Arial"/>
                <w:szCs w:val="18"/>
              </w:rPr>
            </w:pPr>
            <w:r>
              <w:rPr>
                <w:rFonts w:cs="Arial"/>
                <w:szCs w:val="18"/>
              </w:rPr>
              <w:t>x</w:t>
            </w:r>
          </w:p>
        </w:tc>
        <w:tc>
          <w:tcPr>
            <w:tcW w:w="0" w:type="auto"/>
          </w:tcPr>
          <w:p w14:paraId="14FC4200" w14:textId="77777777" w:rsidR="004D6016" w:rsidRPr="00106825" w:rsidRDefault="004D6016" w:rsidP="004D6016">
            <w:pPr>
              <w:pStyle w:val="TAL"/>
              <w:jc w:val="center"/>
              <w:rPr>
                <w:rFonts w:cs="Arial"/>
                <w:szCs w:val="18"/>
              </w:rPr>
            </w:pPr>
            <w:r>
              <w:rPr>
                <w:rFonts w:cs="Arial"/>
                <w:szCs w:val="18"/>
              </w:rPr>
              <w:t>x</w:t>
            </w:r>
          </w:p>
        </w:tc>
      </w:tr>
      <w:tr w:rsidR="004D6016" w:rsidRPr="00106825" w14:paraId="12EA2B1C" w14:textId="77777777" w:rsidTr="005F6CB5">
        <w:trPr>
          <w:jc w:val="center"/>
        </w:trPr>
        <w:tc>
          <w:tcPr>
            <w:tcW w:w="0" w:type="auto"/>
          </w:tcPr>
          <w:p w14:paraId="46B04C23" w14:textId="77777777" w:rsidR="004D6016" w:rsidRPr="002D5BD1" w:rsidRDefault="004D6016" w:rsidP="004D6016">
            <w:pPr>
              <w:pStyle w:val="TAL"/>
              <w:rPr>
                <w:rFonts w:cs="Arial"/>
                <w:szCs w:val="18"/>
                <w:lang w:eastAsia="zh-CN"/>
              </w:rPr>
            </w:pPr>
            <w:r w:rsidRPr="002D5BD1">
              <w:rPr>
                <w:rFonts w:cs="Arial"/>
                <w:szCs w:val="18"/>
              </w:rPr>
              <w:t>D6.42</w:t>
            </w:r>
          </w:p>
        </w:tc>
        <w:tc>
          <w:tcPr>
            <w:tcW w:w="0" w:type="auto"/>
          </w:tcPr>
          <w:p w14:paraId="7465BFDD" w14:textId="77777777" w:rsidR="004D6016" w:rsidRPr="0069144D" w:rsidRDefault="004D6016" w:rsidP="004D6016">
            <w:pPr>
              <w:pStyle w:val="TAL"/>
              <w:rPr>
                <w:rFonts w:cs="Arial"/>
                <w:szCs w:val="18"/>
              </w:rPr>
            </w:pPr>
            <w:r w:rsidRPr="0069144D">
              <w:rPr>
                <w:rFonts w:cs="Arial"/>
                <w:szCs w:val="18"/>
                <w:lang w:eastAsia="zh-CN"/>
              </w:rPr>
              <w:t>Total number of supported carriers for the declared band combinations of BS</w:t>
            </w:r>
          </w:p>
        </w:tc>
        <w:tc>
          <w:tcPr>
            <w:tcW w:w="0" w:type="auto"/>
          </w:tcPr>
          <w:p w14:paraId="7E7E89BA" w14:textId="77777777" w:rsidR="004D6016" w:rsidRPr="0069144D" w:rsidRDefault="004D6016" w:rsidP="004D6016">
            <w:pPr>
              <w:pStyle w:val="TAL"/>
              <w:rPr>
                <w:rFonts w:cs="Arial"/>
                <w:szCs w:val="18"/>
              </w:rPr>
            </w:pPr>
            <w:r w:rsidRPr="0069144D">
              <w:rPr>
                <w:rFonts w:cs="Arial"/>
                <w:szCs w:val="18"/>
                <w:lang w:eastAsia="zh-CN"/>
              </w:rPr>
              <w:t>Total number of supported carriers for the declared band combinations (D6.41) of the BS.</w:t>
            </w:r>
          </w:p>
        </w:tc>
        <w:tc>
          <w:tcPr>
            <w:tcW w:w="0" w:type="auto"/>
          </w:tcPr>
          <w:p w14:paraId="57769BEE" w14:textId="77777777" w:rsidR="004D6016" w:rsidRPr="00106825" w:rsidRDefault="004D6016" w:rsidP="004D6016">
            <w:pPr>
              <w:pStyle w:val="TAL"/>
              <w:jc w:val="center"/>
              <w:rPr>
                <w:rFonts w:cs="Arial"/>
                <w:szCs w:val="18"/>
                <w:lang w:eastAsia="zh-CN"/>
              </w:rPr>
            </w:pPr>
            <w:r>
              <w:rPr>
                <w:rFonts w:cs="Arial"/>
                <w:szCs w:val="18"/>
              </w:rPr>
              <w:t>x</w:t>
            </w:r>
          </w:p>
        </w:tc>
        <w:tc>
          <w:tcPr>
            <w:tcW w:w="0" w:type="auto"/>
          </w:tcPr>
          <w:p w14:paraId="7C48E0EF" w14:textId="77777777" w:rsidR="004D6016" w:rsidRPr="00106825" w:rsidRDefault="004D6016" w:rsidP="004D6016">
            <w:pPr>
              <w:pStyle w:val="TAL"/>
              <w:jc w:val="center"/>
              <w:rPr>
                <w:rFonts w:cs="Arial"/>
                <w:szCs w:val="18"/>
                <w:lang w:eastAsia="zh-CN"/>
              </w:rPr>
            </w:pPr>
            <w:r>
              <w:rPr>
                <w:rFonts w:cs="Arial"/>
                <w:szCs w:val="18"/>
              </w:rPr>
              <w:t>x</w:t>
            </w:r>
          </w:p>
        </w:tc>
      </w:tr>
      <w:tr w:rsidR="004D6016" w:rsidRPr="00106825" w14:paraId="5DC335BA" w14:textId="77777777" w:rsidTr="005F6CB5">
        <w:trPr>
          <w:jc w:val="center"/>
        </w:trPr>
        <w:tc>
          <w:tcPr>
            <w:tcW w:w="0" w:type="auto"/>
          </w:tcPr>
          <w:p w14:paraId="3C84956F" w14:textId="77777777" w:rsidR="004D6016" w:rsidRPr="002D5BD1" w:rsidRDefault="004D6016" w:rsidP="004D6016">
            <w:pPr>
              <w:pStyle w:val="TAL"/>
              <w:rPr>
                <w:rFonts w:cs="Arial"/>
                <w:szCs w:val="18"/>
              </w:rPr>
            </w:pPr>
            <w:r w:rsidRPr="002D5BD1">
              <w:rPr>
                <w:rFonts w:cs="Arial"/>
                <w:szCs w:val="18"/>
              </w:rPr>
              <w:t>D6.43</w:t>
            </w:r>
          </w:p>
        </w:tc>
        <w:tc>
          <w:tcPr>
            <w:tcW w:w="0" w:type="auto"/>
          </w:tcPr>
          <w:p w14:paraId="45658902" w14:textId="77777777" w:rsidR="004D6016" w:rsidRPr="0069144D" w:rsidRDefault="004D6016" w:rsidP="004D6016">
            <w:pPr>
              <w:pStyle w:val="TAL"/>
              <w:rPr>
                <w:rFonts w:cs="Arial"/>
                <w:szCs w:val="18"/>
              </w:rPr>
            </w:pPr>
            <w:r w:rsidRPr="0069144D">
              <w:rPr>
                <w:rFonts w:cs="Arial"/>
                <w:szCs w:val="18"/>
              </w:rPr>
              <w:t>Intra-system interfering signal declaration list</w:t>
            </w:r>
          </w:p>
        </w:tc>
        <w:tc>
          <w:tcPr>
            <w:tcW w:w="0" w:type="auto"/>
          </w:tcPr>
          <w:p w14:paraId="6345E8B7" w14:textId="77777777" w:rsidR="004D6016" w:rsidRPr="0069144D" w:rsidRDefault="004D6016" w:rsidP="004D6016">
            <w:pPr>
              <w:pStyle w:val="TAL"/>
              <w:rPr>
                <w:rFonts w:cs="Arial"/>
                <w:szCs w:val="18"/>
              </w:rPr>
            </w:pPr>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for which an intra-system interfering signal level is required to be declared. Declaration is required if the intra-system interfering signal level is larger than the co-location interfering signal level.</w:t>
            </w:r>
          </w:p>
        </w:tc>
        <w:tc>
          <w:tcPr>
            <w:tcW w:w="0" w:type="auto"/>
          </w:tcPr>
          <w:p w14:paraId="0BFDB044" w14:textId="77777777" w:rsidR="004D6016" w:rsidRPr="00106825" w:rsidRDefault="004D6016" w:rsidP="004D6016">
            <w:pPr>
              <w:pStyle w:val="TAL"/>
              <w:jc w:val="center"/>
              <w:rPr>
                <w:rFonts w:cs="Arial"/>
                <w:szCs w:val="18"/>
              </w:rPr>
            </w:pPr>
            <w:r>
              <w:rPr>
                <w:rFonts w:cs="Arial"/>
                <w:szCs w:val="18"/>
              </w:rPr>
              <w:t>x</w:t>
            </w:r>
          </w:p>
        </w:tc>
        <w:tc>
          <w:tcPr>
            <w:tcW w:w="0" w:type="auto"/>
          </w:tcPr>
          <w:p w14:paraId="1E5FD6E1" w14:textId="77777777" w:rsidR="004D6016" w:rsidRPr="00106825" w:rsidRDefault="004D6016" w:rsidP="004D6016">
            <w:pPr>
              <w:pStyle w:val="TAL"/>
              <w:jc w:val="center"/>
              <w:rPr>
                <w:rFonts w:cs="Arial"/>
                <w:szCs w:val="18"/>
              </w:rPr>
            </w:pPr>
            <w:r>
              <w:rPr>
                <w:rFonts w:cs="Arial"/>
                <w:szCs w:val="18"/>
              </w:rPr>
              <w:t>x</w:t>
            </w:r>
          </w:p>
        </w:tc>
      </w:tr>
      <w:tr w:rsidR="004D6016" w:rsidRPr="00106825" w14:paraId="6D7B187C" w14:textId="77777777" w:rsidTr="005F6CB5">
        <w:trPr>
          <w:trHeight w:val="728"/>
          <w:jc w:val="center"/>
        </w:trPr>
        <w:tc>
          <w:tcPr>
            <w:tcW w:w="0" w:type="auto"/>
          </w:tcPr>
          <w:p w14:paraId="24F0FF0F" w14:textId="77777777" w:rsidR="004D6016" w:rsidRPr="002D5BD1" w:rsidRDefault="004D6016" w:rsidP="004D6016">
            <w:pPr>
              <w:pStyle w:val="TAL"/>
              <w:rPr>
                <w:rFonts w:cs="Arial"/>
                <w:szCs w:val="18"/>
              </w:rPr>
            </w:pPr>
            <w:r w:rsidRPr="002D5BD1">
              <w:rPr>
                <w:rFonts w:cs="Arial"/>
                <w:szCs w:val="18"/>
              </w:rPr>
              <w:t>D6.44</w:t>
            </w:r>
          </w:p>
        </w:tc>
        <w:tc>
          <w:tcPr>
            <w:tcW w:w="0" w:type="auto"/>
          </w:tcPr>
          <w:p w14:paraId="4C7597CC" w14:textId="77777777" w:rsidR="004D6016" w:rsidRPr="0069144D" w:rsidRDefault="004D6016" w:rsidP="004D6016">
            <w:pPr>
              <w:pStyle w:val="TAL"/>
              <w:rPr>
                <w:rFonts w:cs="Arial"/>
                <w:szCs w:val="18"/>
              </w:rPr>
            </w:pPr>
            <w:r w:rsidRPr="0069144D">
              <w:rPr>
                <w:rFonts w:cs="Arial"/>
                <w:szCs w:val="18"/>
              </w:rPr>
              <w:t>Intra-system interfering signal level</w:t>
            </w:r>
          </w:p>
        </w:tc>
        <w:tc>
          <w:tcPr>
            <w:tcW w:w="0" w:type="auto"/>
          </w:tcPr>
          <w:p w14:paraId="564D5389" w14:textId="35F50DF1" w:rsidR="004D6016" w:rsidRPr="0069144D" w:rsidRDefault="004D6016" w:rsidP="001A638B">
            <w:pPr>
              <w:pStyle w:val="TAL"/>
              <w:rPr>
                <w:rFonts w:cs="Arial"/>
                <w:szCs w:val="18"/>
              </w:rPr>
            </w:pPr>
            <w:r w:rsidRPr="0069144D">
              <w:rPr>
                <w:rFonts w:cs="Arial"/>
                <w:szCs w:val="18"/>
              </w:rPr>
              <w:t>The interfering signal level in dBm</w:t>
            </w:r>
            <w:ins w:id="1739" w:author="R4-1809563" w:date="2018-07-10T16:51:00Z">
              <w:r w:rsidR="001A638B">
                <w:rPr>
                  <w:rFonts w:cs="Arial"/>
                  <w:szCs w:val="18"/>
                </w:rPr>
                <w:t>.</w:t>
              </w:r>
            </w:ins>
            <w:r w:rsidRPr="0069144D">
              <w:rPr>
                <w:rFonts w:cs="Arial"/>
                <w:szCs w:val="18"/>
              </w:rPr>
              <w:t xml:space="preserve"> </w:t>
            </w:r>
            <w:del w:id="1740" w:author="R4-1809563" w:date="2018-07-10T16:51:00Z">
              <w:r w:rsidRPr="0069144D" w:rsidDel="001A638B">
                <w:rPr>
                  <w:rFonts w:cs="Arial"/>
                  <w:szCs w:val="18"/>
                </w:rPr>
                <w:delText xml:space="preserve">per </w:delText>
              </w:r>
              <w:r w:rsidRPr="0069144D" w:rsidDel="001A638B">
                <w:rPr>
                  <w:rFonts w:cs="Arial"/>
                  <w:i/>
                  <w:szCs w:val="18"/>
                </w:rPr>
                <w:delText xml:space="preserve">single band connector(s) </w:delText>
              </w:r>
              <w:r w:rsidRPr="0069144D" w:rsidDel="001A638B">
                <w:rPr>
                  <w:rFonts w:cs="Arial"/>
                  <w:szCs w:val="18"/>
                </w:rPr>
                <w:delText>or</w:delText>
              </w:r>
              <w:r w:rsidRPr="0069144D" w:rsidDel="001A638B">
                <w:rPr>
                  <w:rFonts w:cs="Arial"/>
                  <w:i/>
                  <w:szCs w:val="18"/>
                </w:rPr>
                <w:delText xml:space="preserve"> multi-</w:delText>
              </w:r>
              <w:r w:rsidRPr="00087D58" w:rsidDel="001A638B">
                <w:rPr>
                  <w:rFonts w:cs="Arial"/>
                  <w:i/>
                  <w:szCs w:val="18"/>
                </w:rPr>
                <w:delText>band connector(s)</w:delText>
              </w:r>
              <w:r w:rsidRPr="00087D58" w:rsidDel="001A638B">
                <w:rPr>
                  <w:rFonts w:cs="Arial"/>
                  <w:szCs w:val="18"/>
                </w:rPr>
                <w:delText xml:space="preserve"> d</w:delText>
              </w:r>
            </w:del>
            <w:ins w:id="1741" w:author="R4-1809563" w:date="2018-07-10T16:51:00Z">
              <w:r w:rsidR="001A638B" w:rsidRPr="00087D58">
                <w:rPr>
                  <w:rFonts w:cs="Arial"/>
                  <w:szCs w:val="18"/>
                </w:rPr>
                <w:t>D</w:t>
              </w:r>
            </w:ins>
            <w:r w:rsidRPr="00087D58">
              <w:rPr>
                <w:rFonts w:cs="Arial"/>
                <w:szCs w:val="18"/>
              </w:rPr>
              <w:t xml:space="preserve">eclared </w:t>
            </w:r>
            <w:del w:id="1742" w:author="R4-1809563" w:date="2018-07-10T16:51:00Z">
              <w:r w:rsidRPr="00087D58" w:rsidDel="001A638B">
                <w:rPr>
                  <w:rFonts w:cs="Arial"/>
                  <w:szCs w:val="18"/>
                </w:rPr>
                <w:delText xml:space="preserve">for each </w:delText>
              </w:r>
            </w:del>
            <w:ins w:id="1743" w:author="R4-1809563" w:date="2018-07-10T16:51:00Z">
              <w:r w:rsidR="001A638B" w:rsidRPr="00087D58">
                <w:rPr>
                  <w:rFonts w:cs="Arial"/>
                  <w:szCs w:val="18"/>
                </w:rPr>
                <w:t xml:space="preserve">per </w:t>
              </w:r>
            </w:ins>
            <w:r w:rsidRPr="00087D58">
              <w:rPr>
                <w:rFonts w:cs="Arial"/>
                <w:szCs w:val="18"/>
              </w:rPr>
              <w:t xml:space="preserve">supported </w:t>
            </w:r>
            <w:r w:rsidRPr="00087D58">
              <w:rPr>
                <w:rFonts w:cs="Arial"/>
                <w:i/>
                <w:szCs w:val="18"/>
              </w:rPr>
              <w:t>operating band</w:t>
            </w:r>
            <w:r w:rsidRPr="00087D58">
              <w:rPr>
                <w:rFonts w:cs="Arial"/>
                <w:szCs w:val="18"/>
              </w:rPr>
              <w:t xml:space="preserve">, </w:t>
            </w:r>
            <w:ins w:id="1744" w:author="R4-1809563" w:date="2018-07-10T16:52:00Z">
              <w:r w:rsidR="00087D58" w:rsidRPr="00087D58">
                <w:rPr>
                  <w:rFonts w:cs="Arial"/>
                  <w:szCs w:val="18"/>
                </w:rPr>
                <w:t xml:space="preserve">per </w:t>
              </w:r>
              <w:r w:rsidR="00087D58" w:rsidRPr="00087D58">
                <w:rPr>
                  <w:rFonts w:cs="Arial"/>
                  <w:i/>
                  <w:szCs w:val="18"/>
                </w:rPr>
                <w:t>antenna connector</w:t>
              </w:r>
              <w:r w:rsidR="00087D58" w:rsidRPr="00087D58">
                <w:rPr>
                  <w:rFonts w:cs="Arial"/>
                  <w:szCs w:val="18"/>
                </w:rPr>
                <w:t xml:space="preserve"> for </w:t>
              </w:r>
              <w:r w:rsidR="00087D58" w:rsidRPr="00087D58">
                <w:rPr>
                  <w:rFonts w:cs="Arial"/>
                  <w:i/>
                  <w:szCs w:val="18"/>
                </w:rPr>
                <w:t>BS type 1-C</w:t>
              </w:r>
              <w:r w:rsidR="00087D58" w:rsidRPr="00087D58">
                <w:rPr>
                  <w:rFonts w:cs="Arial"/>
                  <w:szCs w:val="18"/>
                </w:rPr>
                <w:t xml:space="preserve">, or </w:t>
              </w:r>
              <w:r w:rsidR="00087D58" w:rsidRPr="00087D58">
                <w:rPr>
                  <w:rFonts w:cs="Arial"/>
                  <w:i/>
                  <w:szCs w:val="18"/>
                </w:rPr>
                <w:t>TAB connector</w:t>
              </w:r>
              <w:r w:rsidR="00087D58" w:rsidRPr="00087D58">
                <w:rPr>
                  <w:rFonts w:cs="Arial"/>
                  <w:szCs w:val="18"/>
                </w:rPr>
                <w:t xml:space="preserve"> for </w:t>
              </w:r>
              <w:r w:rsidR="00087D58" w:rsidRPr="00087D58">
                <w:rPr>
                  <w:rFonts w:cs="Arial"/>
                  <w:i/>
                  <w:szCs w:val="18"/>
                </w:rPr>
                <w:t>BS type 1-H</w:t>
              </w:r>
              <w:r w:rsidR="00087D58" w:rsidRPr="00087D58" w:rsidDel="000578A0">
                <w:rPr>
                  <w:rFonts w:cs="Arial"/>
                  <w:szCs w:val="18"/>
                </w:rPr>
                <w:t xml:space="preserve"> </w:t>
              </w:r>
            </w:ins>
            <w:del w:id="1745" w:author="R4-1809563" w:date="2018-07-10T16:52:00Z">
              <w:r w:rsidRPr="00087D58" w:rsidDel="00087D58">
                <w:rPr>
                  <w:rFonts w:cs="Arial"/>
                  <w:szCs w:val="18"/>
                </w:rPr>
                <w:delText xml:space="preserve">for all </w:delText>
              </w:r>
              <w:r w:rsidRPr="00087D58" w:rsidDel="00087D58">
                <w:rPr>
                  <w:rFonts w:cs="Arial"/>
                  <w:i/>
                  <w:szCs w:val="18"/>
                </w:rPr>
                <w:delText xml:space="preserve">single band connector(s) </w:delText>
              </w:r>
              <w:r w:rsidRPr="00087D58" w:rsidDel="00087D58">
                <w:rPr>
                  <w:rFonts w:cs="Arial"/>
                  <w:szCs w:val="18"/>
                </w:rPr>
                <w:delText>or</w:delText>
              </w:r>
              <w:r w:rsidRPr="00087D58" w:rsidDel="00087D58">
                <w:rPr>
                  <w:rFonts w:cs="Arial"/>
                  <w:i/>
                  <w:szCs w:val="18"/>
                </w:rPr>
                <w:delText xml:space="preserve"> multi</w:delText>
              </w:r>
              <w:r w:rsidRPr="0069144D" w:rsidDel="00087D58">
                <w:rPr>
                  <w:rFonts w:cs="Arial"/>
                  <w:i/>
                  <w:szCs w:val="18"/>
                </w:rPr>
                <w:delText>-band connector(s)</w:delText>
              </w:r>
              <w:r w:rsidRPr="0069144D" w:rsidDel="00087D58">
                <w:rPr>
                  <w:rFonts w:cs="Arial"/>
                  <w:szCs w:val="18"/>
                </w:rPr>
                <w:delText xml:space="preserve"> </w:delText>
              </w:r>
            </w:del>
            <w:r w:rsidRPr="0069144D">
              <w:rPr>
                <w:rFonts w:cs="Arial"/>
                <w:szCs w:val="18"/>
              </w:rPr>
              <w:t>covered by D6.43.</w:t>
            </w:r>
          </w:p>
        </w:tc>
        <w:tc>
          <w:tcPr>
            <w:tcW w:w="0" w:type="auto"/>
          </w:tcPr>
          <w:p w14:paraId="6F8A9438" w14:textId="77777777" w:rsidR="004D6016" w:rsidRPr="00106825" w:rsidRDefault="004D6016" w:rsidP="004D6016">
            <w:pPr>
              <w:pStyle w:val="TAL"/>
              <w:jc w:val="center"/>
              <w:rPr>
                <w:rFonts w:cs="Arial"/>
                <w:szCs w:val="18"/>
              </w:rPr>
            </w:pPr>
            <w:r>
              <w:rPr>
                <w:rFonts w:cs="Arial"/>
                <w:szCs w:val="18"/>
              </w:rPr>
              <w:t>x</w:t>
            </w:r>
          </w:p>
        </w:tc>
        <w:tc>
          <w:tcPr>
            <w:tcW w:w="0" w:type="auto"/>
          </w:tcPr>
          <w:p w14:paraId="3265264D" w14:textId="77777777" w:rsidR="004D6016" w:rsidRPr="00106825" w:rsidRDefault="004D6016" w:rsidP="004D6016">
            <w:pPr>
              <w:pStyle w:val="TAL"/>
              <w:jc w:val="center"/>
              <w:rPr>
                <w:rFonts w:cs="Arial"/>
                <w:szCs w:val="18"/>
              </w:rPr>
            </w:pPr>
            <w:r>
              <w:rPr>
                <w:rFonts w:cs="Arial"/>
                <w:szCs w:val="18"/>
              </w:rPr>
              <w:t>x</w:t>
            </w:r>
          </w:p>
        </w:tc>
      </w:tr>
      <w:tr w:rsidR="004D6016" w:rsidRPr="00106825" w14:paraId="14FE315B" w14:textId="77777777" w:rsidTr="005F6CB5">
        <w:trPr>
          <w:jc w:val="center"/>
        </w:trPr>
        <w:tc>
          <w:tcPr>
            <w:tcW w:w="0" w:type="auto"/>
          </w:tcPr>
          <w:p w14:paraId="266735F3" w14:textId="77777777" w:rsidR="004D6016" w:rsidRPr="002D5BD1" w:rsidRDefault="004D6016" w:rsidP="004D6016">
            <w:pPr>
              <w:pStyle w:val="TAL"/>
              <w:rPr>
                <w:rFonts w:cs="Arial"/>
                <w:szCs w:val="18"/>
              </w:rPr>
            </w:pPr>
            <w:r w:rsidRPr="002D5BD1">
              <w:rPr>
                <w:rFonts w:cs="Arial"/>
                <w:szCs w:val="18"/>
              </w:rPr>
              <w:t>D6.54</w:t>
            </w:r>
          </w:p>
        </w:tc>
        <w:tc>
          <w:tcPr>
            <w:tcW w:w="0" w:type="auto"/>
          </w:tcPr>
          <w:p w14:paraId="608D6A24" w14:textId="77777777" w:rsidR="004D6016" w:rsidRPr="0069144D" w:rsidRDefault="004D6016" w:rsidP="004D6016">
            <w:pPr>
              <w:pStyle w:val="TAL"/>
              <w:rPr>
                <w:rFonts w:cs="Arial"/>
                <w:szCs w:val="18"/>
              </w:rPr>
            </w:pPr>
            <w:r w:rsidRPr="0069144D">
              <w:rPr>
                <w:rFonts w:cs="Arial"/>
                <w:szCs w:val="18"/>
              </w:rPr>
              <w:t>[DL RS transmission groups]</w:t>
            </w:r>
          </w:p>
        </w:tc>
        <w:tc>
          <w:tcPr>
            <w:tcW w:w="0" w:type="auto"/>
          </w:tcPr>
          <w:p w14:paraId="2C2DD021" w14:textId="43CFC587" w:rsidR="004D6016" w:rsidRPr="0069144D" w:rsidRDefault="004D6016" w:rsidP="004D6016">
            <w:pPr>
              <w:pStyle w:val="TAL"/>
              <w:rPr>
                <w:rFonts w:cs="Arial"/>
                <w:szCs w:val="18"/>
              </w:rPr>
            </w:pPr>
            <w:r w:rsidRPr="0069144D">
              <w:rPr>
                <w:rFonts w:cs="Arial"/>
                <w:szCs w:val="18"/>
              </w:rPr>
              <w:t xml:space="preserve">[Groups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06652F">
              <w:rPr>
                <w:rFonts w:cs="Arial"/>
                <w:szCs w:val="18"/>
              </w:rPr>
              <w:t xml:space="preserve"> </w:t>
            </w:r>
            <w:r w:rsidRPr="0069144D">
              <w:rPr>
                <w:rFonts w:cs="Arial"/>
                <w:szCs w:val="18"/>
              </w:rPr>
              <w:t xml:space="preserve">which are declared to transmit DL RS. Declared per </w:t>
            </w:r>
            <w:ins w:id="1746" w:author="R4-1809563" w:date="2018-07-10T16:52:00Z">
              <w:r w:rsidR="00087D58">
                <w:rPr>
                  <w:rFonts w:cs="Arial"/>
                  <w:szCs w:val="18"/>
                </w:rPr>
                <w:t xml:space="preserve">supported </w:t>
              </w:r>
            </w:ins>
            <w:r w:rsidRPr="0006652F">
              <w:rPr>
                <w:rFonts w:cs="Arial"/>
                <w:i/>
                <w:szCs w:val="18"/>
              </w:rPr>
              <w:t>operating band</w:t>
            </w:r>
            <w:r w:rsidRPr="0069144D">
              <w:rPr>
                <w:rFonts w:cs="Arial"/>
                <w:szCs w:val="18"/>
              </w:rPr>
              <w:t>.]</w:t>
            </w:r>
          </w:p>
        </w:tc>
        <w:tc>
          <w:tcPr>
            <w:tcW w:w="0" w:type="auto"/>
          </w:tcPr>
          <w:p w14:paraId="74964EC9" w14:textId="77777777" w:rsidR="004D6016" w:rsidRPr="00106825" w:rsidRDefault="004D6016" w:rsidP="004D6016">
            <w:pPr>
              <w:pStyle w:val="TAL"/>
              <w:jc w:val="center"/>
              <w:rPr>
                <w:rFonts w:cs="Arial"/>
                <w:szCs w:val="18"/>
              </w:rPr>
            </w:pPr>
            <w:r>
              <w:rPr>
                <w:rFonts w:cs="Arial"/>
                <w:szCs w:val="18"/>
              </w:rPr>
              <w:t>x</w:t>
            </w:r>
          </w:p>
        </w:tc>
        <w:tc>
          <w:tcPr>
            <w:tcW w:w="0" w:type="auto"/>
          </w:tcPr>
          <w:p w14:paraId="45597C31" w14:textId="77777777" w:rsidR="004D6016" w:rsidRPr="00106825" w:rsidRDefault="004D6016" w:rsidP="004D6016">
            <w:pPr>
              <w:pStyle w:val="TAL"/>
              <w:jc w:val="center"/>
              <w:rPr>
                <w:rFonts w:cs="Arial"/>
                <w:szCs w:val="18"/>
              </w:rPr>
            </w:pPr>
            <w:r>
              <w:rPr>
                <w:rFonts w:cs="Arial"/>
                <w:szCs w:val="18"/>
              </w:rPr>
              <w:t>x</w:t>
            </w:r>
          </w:p>
        </w:tc>
      </w:tr>
      <w:tr w:rsidR="004D6016" w:rsidRPr="00106825" w14:paraId="5CFFA0CB" w14:textId="77777777" w:rsidTr="005F6CB5">
        <w:trPr>
          <w:jc w:val="center"/>
        </w:trPr>
        <w:tc>
          <w:tcPr>
            <w:tcW w:w="0" w:type="auto"/>
          </w:tcPr>
          <w:p w14:paraId="0E66E7D8" w14:textId="77777777" w:rsidR="004D6016" w:rsidRPr="002D5BD1" w:rsidRDefault="004D6016" w:rsidP="004D6016">
            <w:pPr>
              <w:pStyle w:val="TAL"/>
              <w:rPr>
                <w:rFonts w:cs="Arial"/>
                <w:szCs w:val="18"/>
              </w:rPr>
            </w:pPr>
            <w:r w:rsidRPr="002D5BD1">
              <w:rPr>
                <w:rFonts w:cs="Arial"/>
                <w:szCs w:val="18"/>
              </w:rPr>
              <w:t>D6.58</w:t>
            </w:r>
          </w:p>
        </w:tc>
        <w:tc>
          <w:tcPr>
            <w:tcW w:w="0" w:type="auto"/>
          </w:tcPr>
          <w:p w14:paraId="1CD8F4A1" w14:textId="77777777" w:rsidR="004D6016" w:rsidRPr="0069144D" w:rsidRDefault="004D6016" w:rsidP="004D6016">
            <w:pPr>
              <w:pStyle w:val="TAL"/>
              <w:rPr>
                <w:rFonts w:cs="Arial"/>
                <w:szCs w:val="18"/>
              </w:rPr>
            </w:pPr>
            <w:r w:rsidRPr="0069144D">
              <w:rPr>
                <w:rFonts w:cs="Arial"/>
                <w:szCs w:val="18"/>
              </w:rPr>
              <w:t>TAE groups</w:t>
            </w:r>
          </w:p>
        </w:tc>
        <w:tc>
          <w:tcPr>
            <w:tcW w:w="0" w:type="auto"/>
          </w:tcPr>
          <w:p w14:paraId="4A2D8FF1" w14:textId="77777777" w:rsidR="004D6016" w:rsidRPr="0069144D" w:rsidRDefault="004D6016" w:rsidP="004D6016">
            <w:pPr>
              <w:pStyle w:val="TAL"/>
              <w:rPr>
                <w:rFonts w:cs="Arial"/>
                <w:szCs w:val="18"/>
              </w:rPr>
            </w:pPr>
            <w:r w:rsidRPr="0069144D">
              <w:rPr>
                <w:rFonts w:cs="Arial"/>
                <w:szCs w:val="18"/>
              </w:rPr>
              <w:t xml:space="preserve">Set of declared </w:t>
            </w:r>
            <w:r w:rsidRPr="0069144D">
              <w:rPr>
                <w:rFonts w:cs="Arial"/>
                <w:i/>
                <w:szCs w:val="18"/>
              </w:rPr>
              <w:t>TAB connector beam forming groups</w:t>
            </w:r>
            <w:r w:rsidRPr="0069144D">
              <w:rPr>
                <w:rFonts w:cs="Arial"/>
                <w:szCs w:val="18"/>
              </w:rPr>
              <w:t xml:space="preserve"> on which the TAE requirements apply.</w:t>
            </w:r>
          </w:p>
          <w:p w14:paraId="50F7E704" w14:textId="77777777" w:rsidR="004D6016" w:rsidRPr="0069144D" w:rsidRDefault="004D6016" w:rsidP="004D6016">
            <w:pPr>
              <w:pStyle w:val="TAL"/>
              <w:rPr>
                <w:rFonts w:cs="Arial"/>
              </w:rPr>
            </w:pPr>
            <w:r w:rsidRPr="0069144D">
              <w:rPr>
                <w:rFonts w:cs="Arial"/>
                <w:i/>
              </w:rPr>
              <w:t>All TAB connectors</w:t>
            </w:r>
            <w:r w:rsidRPr="0069144D">
              <w:rPr>
                <w:rFonts w:cs="Arial"/>
              </w:rPr>
              <w:t xml:space="preserve"> belong to at least </w:t>
            </w:r>
            <w:r w:rsidRPr="0006652F">
              <w:rPr>
                <w:rFonts w:cs="Arial"/>
              </w:rPr>
              <w:t>one</w:t>
            </w:r>
            <w:r w:rsidRPr="0069144D">
              <w:rPr>
                <w:rFonts w:cs="Arial"/>
              </w:rPr>
              <w:t xml:space="preserve"> </w:t>
            </w:r>
            <w:r w:rsidRPr="0069144D">
              <w:rPr>
                <w:rFonts w:cs="Arial"/>
                <w:i/>
                <w:szCs w:val="18"/>
              </w:rPr>
              <w:t>TAB connector beam forming group</w:t>
            </w:r>
            <w:r w:rsidRPr="0069144D">
              <w:rPr>
                <w:rFonts w:cs="Arial"/>
              </w:rPr>
              <w:t xml:space="preserve"> (even if it's a </w:t>
            </w:r>
            <w:r w:rsidRPr="0069144D">
              <w:rPr>
                <w:rFonts w:cs="Arial"/>
                <w:i/>
                <w:szCs w:val="18"/>
              </w:rPr>
              <w:t>TAB connector beam forming group</w:t>
            </w:r>
            <w:r w:rsidRPr="0069144D">
              <w:rPr>
                <w:rFonts w:cs="Arial"/>
              </w:rPr>
              <w:t xml:space="preserve"> consisting of </w:t>
            </w:r>
            <w:r w:rsidRPr="0006652F">
              <w:rPr>
                <w:rFonts w:cs="Arial"/>
              </w:rPr>
              <w:t>one</w:t>
            </w:r>
            <w:r w:rsidRPr="0069144D">
              <w:rPr>
                <w:rFonts w:cs="Arial"/>
              </w:rPr>
              <w:t xml:space="preserve"> connector).</w:t>
            </w:r>
          </w:p>
          <w:p w14:paraId="516675D2" w14:textId="77777777" w:rsidR="004D6016" w:rsidRPr="0069144D" w:rsidRDefault="004D6016" w:rsidP="004D6016">
            <w:pPr>
              <w:pStyle w:val="TAL"/>
              <w:rPr>
                <w:rFonts w:cs="Arial"/>
              </w:rPr>
            </w:pPr>
            <w:r w:rsidRPr="0069144D">
              <w:rPr>
                <w:rFonts w:cs="Arial"/>
              </w:rPr>
              <w:t xml:space="preserve">The smallest possible number of </w:t>
            </w:r>
            <w:r w:rsidRPr="0069144D">
              <w:rPr>
                <w:rFonts w:cs="Arial"/>
                <w:i/>
                <w:szCs w:val="18"/>
              </w:rPr>
              <w:t>TAB connector beam forming groups</w:t>
            </w:r>
            <w:r w:rsidRPr="0069144D">
              <w:rPr>
                <w:rFonts w:cs="Arial"/>
              </w:rPr>
              <w:t xml:space="preserve"> need to be declared such that there is no </w:t>
            </w:r>
            <w:r w:rsidRPr="0069144D">
              <w:rPr>
                <w:rFonts w:cs="Arial"/>
                <w:i/>
              </w:rPr>
              <w:t>TAB connector</w:t>
            </w:r>
            <w:r w:rsidRPr="0069144D">
              <w:rPr>
                <w:rFonts w:cs="Arial"/>
              </w:rPr>
              <w:t xml:space="preserve"> not contained in at least one of the declared </w:t>
            </w:r>
            <w:r w:rsidRPr="0069144D">
              <w:rPr>
                <w:rFonts w:cs="Arial"/>
                <w:i/>
                <w:szCs w:val="18"/>
              </w:rPr>
              <w:t>TAB connector beam forming groups</w:t>
            </w:r>
            <w:r w:rsidRPr="0069144D">
              <w:rPr>
                <w:rFonts w:cs="Arial"/>
              </w:rPr>
              <w:t>.</w:t>
            </w:r>
          </w:p>
          <w:p w14:paraId="62C2CC4F" w14:textId="4C8FF6BB" w:rsidR="004D6016" w:rsidRPr="0069144D" w:rsidRDefault="004D6016" w:rsidP="00087D58">
            <w:pPr>
              <w:pStyle w:val="TAL"/>
              <w:rPr>
                <w:rFonts w:cs="Arial"/>
                <w:szCs w:val="18"/>
              </w:rPr>
            </w:pPr>
            <w:r w:rsidRPr="0069144D">
              <w:rPr>
                <w:rFonts w:cs="Arial"/>
                <w:szCs w:val="18"/>
              </w:rPr>
              <w:t xml:space="preserve">Declared </w:t>
            </w:r>
            <w:del w:id="1747" w:author="R4-1809563" w:date="2018-07-10T16:52:00Z">
              <w:r w:rsidRPr="0069144D" w:rsidDel="00087D58">
                <w:rPr>
                  <w:rFonts w:cs="Arial"/>
                  <w:szCs w:val="18"/>
                </w:rPr>
                <w:delText>for each supported RAT and</w:delText>
              </w:r>
            </w:del>
            <w:ins w:id="1748" w:author="R4-1809563" w:date="2018-07-10T16:52:00Z">
              <w:r w:rsidR="00087D58">
                <w:rPr>
                  <w:rFonts w:cs="Arial"/>
                  <w:szCs w:val="18"/>
                </w:rPr>
                <w:t>per supported</w:t>
              </w:r>
            </w:ins>
            <w:r w:rsidRPr="0069144D">
              <w:rPr>
                <w:rFonts w:cs="Arial"/>
                <w:szCs w:val="18"/>
              </w:rPr>
              <w:t xml:space="preserve"> </w:t>
            </w:r>
            <w:r w:rsidRPr="0006652F">
              <w:rPr>
                <w:rFonts w:cs="Arial"/>
                <w:i/>
                <w:szCs w:val="18"/>
              </w:rPr>
              <w:t>operating band</w:t>
            </w:r>
            <w:r w:rsidRPr="0069144D">
              <w:rPr>
                <w:rFonts w:cs="Arial"/>
                <w:szCs w:val="18"/>
              </w:rPr>
              <w:t>.</w:t>
            </w:r>
          </w:p>
        </w:tc>
        <w:tc>
          <w:tcPr>
            <w:tcW w:w="0" w:type="auto"/>
          </w:tcPr>
          <w:p w14:paraId="6624D66D" w14:textId="77777777" w:rsidR="004D6016" w:rsidRPr="00106825" w:rsidRDefault="004D6016" w:rsidP="004D6016">
            <w:pPr>
              <w:pStyle w:val="TAL"/>
              <w:jc w:val="center"/>
              <w:rPr>
                <w:rFonts w:cs="Arial"/>
                <w:szCs w:val="18"/>
              </w:rPr>
            </w:pPr>
          </w:p>
        </w:tc>
        <w:tc>
          <w:tcPr>
            <w:tcW w:w="0" w:type="auto"/>
          </w:tcPr>
          <w:p w14:paraId="2E430ABC" w14:textId="77777777" w:rsidR="004D6016" w:rsidRPr="00106825" w:rsidRDefault="004D6016" w:rsidP="004D6016">
            <w:pPr>
              <w:pStyle w:val="TAL"/>
              <w:jc w:val="center"/>
              <w:rPr>
                <w:rFonts w:cs="Arial"/>
                <w:szCs w:val="18"/>
              </w:rPr>
            </w:pPr>
            <w:r>
              <w:rPr>
                <w:rFonts w:cs="Arial"/>
                <w:szCs w:val="18"/>
              </w:rPr>
              <w:t>x</w:t>
            </w:r>
          </w:p>
        </w:tc>
      </w:tr>
      <w:tr w:rsidR="004D6016" w:rsidRPr="00106825" w14:paraId="504B92D0" w14:textId="77777777" w:rsidTr="005F6CB5">
        <w:trPr>
          <w:jc w:val="center"/>
        </w:trPr>
        <w:tc>
          <w:tcPr>
            <w:tcW w:w="0" w:type="auto"/>
          </w:tcPr>
          <w:p w14:paraId="55C8650F" w14:textId="77777777" w:rsidR="004D6016" w:rsidRPr="002D5BD1" w:rsidRDefault="004D6016" w:rsidP="004D6016">
            <w:pPr>
              <w:pStyle w:val="TAL"/>
              <w:rPr>
                <w:rFonts w:cs="Arial"/>
                <w:szCs w:val="18"/>
              </w:rPr>
            </w:pPr>
            <w:r w:rsidRPr="002D5BD1">
              <w:rPr>
                <w:rFonts w:cs="Arial"/>
                <w:szCs w:val="18"/>
              </w:rPr>
              <w:t>D6.59</w:t>
            </w:r>
          </w:p>
        </w:tc>
        <w:tc>
          <w:tcPr>
            <w:tcW w:w="0" w:type="auto"/>
          </w:tcPr>
          <w:p w14:paraId="03D9DE13" w14:textId="77777777" w:rsidR="004D6016" w:rsidRPr="00E66062" w:rsidRDefault="004D6016" w:rsidP="004D6016">
            <w:pPr>
              <w:pStyle w:val="TAL"/>
              <w:rPr>
                <w:rFonts w:cs="Arial"/>
                <w:szCs w:val="18"/>
              </w:rPr>
            </w:pPr>
            <w:r w:rsidRPr="00E66062">
              <w:rPr>
                <w:rFonts w:cs="Arial"/>
                <w:szCs w:val="18"/>
              </w:rPr>
              <w:t xml:space="preserve">Inter-band CA </w:t>
            </w:r>
          </w:p>
        </w:tc>
        <w:tc>
          <w:tcPr>
            <w:tcW w:w="0" w:type="auto"/>
          </w:tcPr>
          <w:p w14:paraId="58292869" w14:textId="77777777" w:rsidR="004D6016" w:rsidRPr="00E66062" w:rsidRDefault="004D6016" w:rsidP="004D6016">
            <w:pPr>
              <w:pStyle w:val="TAL"/>
              <w:rPr>
                <w:rFonts w:cs="Arial"/>
                <w:szCs w:val="18"/>
              </w:rPr>
            </w:pPr>
            <w:r w:rsidRPr="00E66062">
              <w:rPr>
                <w:rFonts w:cs="Arial"/>
                <w:szCs w:val="18"/>
              </w:rPr>
              <w:t xml:space="preserve">Band combinations declared to support inter-band CA (per CA capable </w:t>
            </w:r>
            <w:r w:rsidRPr="00E66062">
              <w:rPr>
                <w:rFonts w:cs="Arial"/>
                <w:i/>
                <w:szCs w:val="18"/>
              </w:rPr>
              <w:t>multi-band connector(s)</w:t>
            </w:r>
            <w:r w:rsidRPr="00E66062">
              <w:rPr>
                <w:rFonts w:cs="Arial"/>
                <w:szCs w:val="18"/>
              </w:rPr>
              <w:t>, as in D6.22).</w:t>
            </w:r>
          </w:p>
          <w:p w14:paraId="3E00361C" w14:textId="77777777" w:rsidR="004D6016" w:rsidRPr="00E66062" w:rsidRDefault="004D6016" w:rsidP="004D6016">
            <w:pPr>
              <w:pStyle w:val="TAL"/>
              <w:rPr>
                <w:rFonts w:cs="Arial"/>
                <w:szCs w:val="18"/>
              </w:rPr>
            </w:pPr>
            <w:r w:rsidRPr="00E66062">
              <w:rPr>
                <w:rFonts w:cs="Arial"/>
                <w:szCs w:val="18"/>
              </w:rPr>
              <w:t xml:space="preserve">Declared for every </w:t>
            </w:r>
            <w:r w:rsidRPr="00E66062">
              <w:rPr>
                <w:rFonts w:cs="Arial"/>
                <w:i/>
                <w:szCs w:val="18"/>
              </w:rPr>
              <w:t>multi-band connector</w:t>
            </w:r>
            <w:r w:rsidRPr="00E66062">
              <w:rPr>
                <w:rFonts w:cs="Arial"/>
                <w:szCs w:val="18"/>
              </w:rPr>
              <w:t xml:space="preserve"> which support CA.</w:t>
            </w:r>
          </w:p>
        </w:tc>
        <w:tc>
          <w:tcPr>
            <w:tcW w:w="0" w:type="auto"/>
          </w:tcPr>
          <w:p w14:paraId="2928B494" w14:textId="77777777" w:rsidR="004D6016" w:rsidRPr="007B7187" w:rsidRDefault="004D6016" w:rsidP="004D6016">
            <w:pPr>
              <w:pStyle w:val="TAL"/>
              <w:jc w:val="center"/>
              <w:rPr>
                <w:rFonts w:cs="Arial"/>
                <w:szCs w:val="18"/>
              </w:rPr>
            </w:pPr>
            <w:r>
              <w:rPr>
                <w:rFonts w:cs="Arial"/>
                <w:szCs w:val="18"/>
              </w:rPr>
              <w:t>x</w:t>
            </w:r>
          </w:p>
        </w:tc>
        <w:tc>
          <w:tcPr>
            <w:tcW w:w="0" w:type="auto"/>
          </w:tcPr>
          <w:p w14:paraId="19A45488" w14:textId="77777777" w:rsidR="004D6016" w:rsidRPr="007B7187" w:rsidRDefault="004D6016" w:rsidP="004D6016">
            <w:pPr>
              <w:pStyle w:val="TAL"/>
              <w:jc w:val="center"/>
              <w:rPr>
                <w:rFonts w:cs="Arial"/>
                <w:szCs w:val="18"/>
              </w:rPr>
            </w:pPr>
            <w:r>
              <w:rPr>
                <w:rFonts w:cs="Arial"/>
                <w:szCs w:val="18"/>
              </w:rPr>
              <w:t>x</w:t>
            </w:r>
          </w:p>
        </w:tc>
      </w:tr>
      <w:tr w:rsidR="004D6016" w:rsidRPr="00106825" w14:paraId="275BBF2D" w14:textId="77777777" w:rsidTr="005F6CB5">
        <w:trPr>
          <w:jc w:val="center"/>
        </w:trPr>
        <w:tc>
          <w:tcPr>
            <w:tcW w:w="0" w:type="auto"/>
          </w:tcPr>
          <w:p w14:paraId="7E4C123F" w14:textId="77777777" w:rsidR="004D6016" w:rsidRPr="002D5BD1" w:rsidRDefault="004D6016" w:rsidP="004D6016">
            <w:pPr>
              <w:pStyle w:val="TAL"/>
              <w:rPr>
                <w:rFonts w:cs="Arial"/>
                <w:szCs w:val="18"/>
              </w:rPr>
            </w:pPr>
            <w:r w:rsidRPr="002D5BD1">
              <w:rPr>
                <w:rFonts w:cs="Arial"/>
                <w:szCs w:val="18"/>
              </w:rPr>
              <w:t>D6.60</w:t>
            </w:r>
          </w:p>
        </w:tc>
        <w:tc>
          <w:tcPr>
            <w:tcW w:w="0" w:type="auto"/>
          </w:tcPr>
          <w:p w14:paraId="4764EF2D" w14:textId="77777777" w:rsidR="004D6016" w:rsidRPr="00E66062" w:rsidRDefault="004D6016" w:rsidP="004D6016">
            <w:pPr>
              <w:pStyle w:val="TAL"/>
              <w:rPr>
                <w:rFonts w:cs="Arial"/>
                <w:szCs w:val="18"/>
              </w:rPr>
            </w:pPr>
            <w:r w:rsidRPr="00E66062">
              <w:rPr>
                <w:rFonts w:cs="Arial"/>
                <w:szCs w:val="18"/>
              </w:rPr>
              <w:t xml:space="preserve">Intra-band contiguous CA </w:t>
            </w:r>
          </w:p>
        </w:tc>
        <w:tc>
          <w:tcPr>
            <w:tcW w:w="0" w:type="auto"/>
          </w:tcPr>
          <w:p w14:paraId="06386798" w14:textId="77777777" w:rsidR="004D6016" w:rsidRPr="00936382" w:rsidRDefault="004D6016" w:rsidP="004D6016">
            <w:pPr>
              <w:pStyle w:val="TAL"/>
              <w:rPr>
                <w:rFonts w:cs="Arial"/>
                <w:szCs w:val="18"/>
              </w:rPr>
            </w:pPr>
            <w:r w:rsidRPr="00E66062">
              <w:rPr>
                <w:rFonts w:cs="Arial"/>
                <w:szCs w:val="18"/>
              </w:rPr>
              <w:t xml:space="preserve">Bands declared to support intra-band contiguous CA (per CA capable </w:t>
            </w:r>
            <w:r w:rsidRPr="00E66062">
              <w:rPr>
                <w:rFonts w:cs="Arial"/>
                <w:i/>
                <w:szCs w:val="18"/>
              </w:rPr>
              <w:t>single band connector(s</w:t>
            </w:r>
            <w:r w:rsidRPr="00936382">
              <w:rPr>
                <w:rFonts w:cs="Arial"/>
                <w:i/>
                <w:szCs w:val="18"/>
              </w:rPr>
              <w:t xml:space="preserve">) </w:t>
            </w:r>
            <w:r w:rsidRPr="00936382">
              <w:rPr>
                <w:rFonts w:cs="Arial"/>
                <w:szCs w:val="18"/>
              </w:rPr>
              <w:t>or</w:t>
            </w:r>
            <w:r w:rsidRPr="00936382">
              <w:rPr>
                <w:rFonts w:cs="Arial"/>
                <w:i/>
                <w:szCs w:val="18"/>
              </w:rPr>
              <w:t xml:space="preserve"> multi-band connector(s)</w:t>
            </w:r>
            <w:r w:rsidRPr="00936382">
              <w:rPr>
                <w:rFonts w:cs="Arial"/>
                <w:szCs w:val="18"/>
              </w:rPr>
              <w:t>, as in D6.22).</w:t>
            </w:r>
          </w:p>
          <w:p w14:paraId="3CEAE851" w14:textId="46EA99E2" w:rsidR="004D6016" w:rsidRPr="00E66062" w:rsidRDefault="004D6016" w:rsidP="004D6016">
            <w:pPr>
              <w:pStyle w:val="TAL"/>
              <w:rPr>
                <w:rFonts w:cs="Arial"/>
                <w:szCs w:val="18"/>
              </w:rPr>
            </w:pPr>
            <w:r w:rsidRPr="00936382">
              <w:rPr>
                <w:rFonts w:cs="Arial"/>
                <w:szCs w:val="18"/>
              </w:rPr>
              <w:t xml:space="preserve">Declared </w:t>
            </w:r>
            <w:ins w:id="1749" w:author="R4-1809563" w:date="2018-07-10T16:53:00Z">
              <w:r w:rsidR="00936382" w:rsidRPr="00936382">
                <w:rPr>
                  <w:rFonts w:cs="Arial"/>
                  <w:szCs w:val="18"/>
                </w:rPr>
                <w:t xml:space="preserve">per </w:t>
              </w:r>
              <w:r w:rsidR="00936382" w:rsidRPr="00936382">
                <w:rPr>
                  <w:rFonts w:cs="Arial"/>
                  <w:i/>
                  <w:szCs w:val="18"/>
                </w:rPr>
                <w:t>antenna connector</w:t>
              </w:r>
              <w:r w:rsidR="00936382" w:rsidRPr="00936382">
                <w:rPr>
                  <w:rFonts w:cs="Arial"/>
                  <w:szCs w:val="18"/>
                </w:rPr>
                <w:t xml:space="preserve"> for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for </w:t>
              </w:r>
              <w:r w:rsidR="00936382" w:rsidRPr="00936382">
                <w:rPr>
                  <w:rFonts w:cs="Arial"/>
                  <w:i/>
                  <w:szCs w:val="18"/>
                </w:rPr>
                <w:t>BS type 1-H</w:t>
              </w:r>
            </w:ins>
            <w:del w:id="1750" w:author="R4-1809563" w:date="2018-07-10T16:53:00Z">
              <w:r w:rsidRPr="00936382" w:rsidDel="00936382">
                <w:rPr>
                  <w:rFonts w:cs="Arial"/>
                  <w:szCs w:val="18"/>
                </w:rPr>
                <w:delText xml:space="preserve">for every </w:delText>
              </w:r>
              <w:r w:rsidRPr="00936382" w:rsidDel="00936382">
                <w:rPr>
                  <w:rFonts w:cs="Arial"/>
                  <w:i/>
                  <w:szCs w:val="18"/>
                </w:rPr>
                <w:delText xml:space="preserve">single band connector(s) </w:delText>
              </w:r>
              <w:r w:rsidRPr="00936382" w:rsidDel="00936382">
                <w:rPr>
                  <w:rFonts w:cs="Arial"/>
                  <w:szCs w:val="18"/>
                </w:rPr>
                <w:delText>or</w:delText>
              </w:r>
              <w:r w:rsidRPr="00936382" w:rsidDel="00936382">
                <w:rPr>
                  <w:rFonts w:cs="Arial"/>
                  <w:i/>
                  <w:szCs w:val="18"/>
                </w:rPr>
                <w:delText xml:space="preserve"> multi-band connector(s)</w:delText>
              </w:r>
            </w:del>
            <w:r w:rsidRPr="00936382">
              <w:rPr>
                <w:rFonts w:cs="Arial"/>
                <w:szCs w:val="18"/>
              </w:rPr>
              <w:t>.</w:t>
            </w:r>
          </w:p>
        </w:tc>
        <w:tc>
          <w:tcPr>
            <w:tcW w:w="0" w:type="auto"/>
          </w:tcPr>
          <w:p w14:paraId="1ADF4AD0" w14:textId="77777777" w:rsidR="004D6016" w:rsidRPr="007B7187" w:rsidRDefault="004D6016" w:rsidP="004D6016">
            <w:pPr>
              <w:pStyle w:val="TAL"/>
              <w:jc w:val="center"/>
              <w:rPr>
                <w:rFonts w:cs="Arial"/>
                <w:szCs w:val="18"/>
              </w:rPr>
            </w:pPr>
            <w:r>
              <w:rPr>
                <w:rFonts w:cs="Arial"/>
                <w:szCs w:val="18"/>
              </w:rPr>
              <w:t>x</w:t>
            </w:r>
          </w:p>
        </w:tc>
        <w:tc>
          <w:tcPr>
            <w:tcW w:w="0" w:type="auto"/>
          </w:tcPr>
          <w:p w14:paraId="0345C9CF" w14:textId="77777777" w:rsidR="004D6016" w:rsidRPr="007B7187" w:rsidRDefault="004D6016" w:rsidP="004D6016">
            <w:pPr>
              <w:pStyle w:val="TAL"/>
              <w:jc w:val="center"/>
              <w:rPr>
                <w:rFonts w:cs="Arial"/>
                <w:szCs w:val="18"/>
              </w:rPr>
            </w:pPr>
            <w:r>
              <w:rPr>
                <w:rFonts w:cs="Arial"/>
                <w:szCs w:val="18"/>
              </w:rPr>
              <w:t>x</w:t>
            </w:r>
          </w:p>
        </w:tc>
      </w:tr>
      <w:tr w:rsidR="004D6016" w:rsidRPr="00106825" w14:paraId="10ED986F" w14:textId="77777777" w:rsidTr="005F6CB5">
        <w:trPr>
          <w:jc w:val="center"/>
        </w:trPr>
        <w:tc>
          <w:tcPr>
            <w:tcW w:w="0" w:type="auto"/>
          </w:tcPr>
          <w:p w14:paraId="05C1E4F0" w14:textId="77777777" w:rsidR="004D6016" w:rsidRPr="002D5BD1" w:rsidRDefault="004D6016" w:rsidP="004D6016">
            <w:pPr>
              <w:pStyle w:val="TAL"/>
              <w:rPr>
                <w:rFonts w:cs="Arial"/>
                <w:szCs w:val="18"/>
              </w:rPr>
            </w:pPr>
            <w:r w:rsidRPr="002D5BD1">
              <w:rPr>
                <w:rFonts w:cs="Arial"/>
                <w:szCs w:val="18"/>
              </w:rPr>
              <w:t>D6.61</w:t>
            </w:r>
          </w:p>
        </w:tc>
        <w:tc>
          <w:tcPr>
            <w:tcW w:w="0" w:type="auto"/>
          </w:tcPr>
          <w:p w14:paraId="7A788F85" w14:textId="77777777" w:rsidR="004D6016" w:rsidRPr="0069144D" w:rsidRDefault="004D6016" w:rsidP="004D6016">
            <w:pPr>
              <w:pStyle w:val="TAL"/>
              <w:rPr>
                <w:rFonts w:cs="Arial"/>
                <w:szCs w:val="18"/>
              </w:rPr>
            </w:pPr>
            <w:r w:rsidRPr="0069144D">
              <w:rPr>
                <w:rFonts w:cs="Arial"/>
                <w:szCs w:val="18"/>
              </w:rPr>
              <w:t xml:space="preserve">Intra-band non-contiguous </w:t>
            </w:r>
          </w:p>
        </w:tc>
        <w:tc>
          <w:tcPr>
            <w:tcW w:w="0" w:type="auto"/>
          </w:tcPr>
          <w:p w14:paraId="7E26D454" w14:textId="77777777" w:rsidR="004D6016" w:rsidRPr="00936382" w:rsidRDefault="004D6016" w:rsidP="004D6016">
            <w:pPr>
              <w:pStyle w:val="TAL"/>
              <w:rPr>
                <w:rFonts w:cs="Arial"/>
                <w:szCs w:val="18"/>
              </w:rPr>
            </w:pPr>
            <w:r w:rsidRPr="00936382">
              <w:rPr>
                <w:rFonts w:cs="Arial"/>
                <w:szCs w:val="18"/>
              </w:rPr>
              <w:t xml:space="preserve">Bands declared to support intra-band non-contiguous CA (per CA capable </w:t>
            </w:r>
            <w:r w:rsidRPr="00936382">
              <w:rPr>
                <w:rFonts w:cs="Arial"/>
                <w:i/>
                <w:szCs w:val="18"/>
              </w:rPr>
              <w:t xml:space="preserve">single band connector(s) </w:t>
            </w:r>
            <w:r w:rsidRPr="00936382">
              <w:rPr>
                <w:rFonts w:cs="Arial"/>
                <w:szCs w:val="18"/>
              </w:rPr>
              <w:t>or</w:t>
            </w:r>
            <w:r w:rsidRPr="00936382">
              <w:rPr>
                <w:rFonts w:cs="Arial"/>
                <w:i/>
                <w:szCs w:val="18"/>
              </w:rPr>
              <w:t xml:space="preserve"> multi-band connector(s)</w:t>
            </w:r>
            <w:r w:rsidRPr="00936382">
              <w:rPr>
                <w:rFonts w:cs="Arial"/>
                <w:szCs w:val="18"/>
              </w:rPr>
              <w:t>, as in D6.22).</w:t>
            </w:r>
          </w:p>
          <w:p w14:paraId="32AC93D3" w14:textId="702C4CA5" w:rsidR="004D6016" w:rsidRPr="00936382" w:rsidRDefault="004D6016" w:rsidP="004D6016">
            <w:pPr>
              <w:pStyle w:val="TAL"/>
              <w:rPr>
                <w:rFonts w:cs="Arial"/>
                <w:szCs w:val="18"/>
              </w:rPr>
            </w:pPr>
            <w:r w:rsidRPr="00936382">
              <w:rPr>
                <w:rFonts w:cs="Arial"/>
                <w:szCs w:val="18"/>
              </w:rPr>
              <w:t xml:space="preserve">Declared </w:t>
            </w:r>
            <w:ins w:id="1751" w:author="R4-1809563" w:date="2018-07-10T16:54:00Z">
              <w:r w:rsidR="00936382" w:rsidRPr="00936382">
                <w:rPr>
                  <w:rFonts w:cs="Arial"/>
                  <w:szCs w:val="18"/>
                </w:rPr>
                <w:t xml:space="preserve">per </w:t>
              </w:r>
              <w:r w:rsidR="00936382" w:rsidRPr="00936382">
                <w:rPr>
                  <w:rFonts w:cs="Arial"/>
                  <w:i/>
                  <w:szCs w:val="18"/>
                </w:rPr>
                <w:t>antenna connector</w:t>
              </w:r>
              <w:r w:rsidR="00936382" w:rsidRPr="00936382">
                <w:rPr>
                  <w:rFonts w:cs="Arial"/>
                  <w:szCs w:val="18"/>
                </w:rPr>
                <w:t xml:space="preserve"> for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for </w:t>
              </w:r>
              <w:r w:rsidR="00936382" w:rsidRPr="00936382">
                <w:rPr>
                  <w:rFonts w:cs="Arial"/>
                  <w:i/>
                  <w:szCs w:val="18"/>
                </w:rPr>
                <w:t>BS type 1-H</w:t>
              </w:r>
            </w:ins>
            <w:del w:id="1752" w:author="R4-1809563" w:date="2018-07-10T16:54:00Z">
              <w:r w:rsidRPr="00936382" w:rsidDel="00936382">
                <w:rPr>
                  <w:rFonts w:cs="Arial"/>
                  <w:szCs w:val="18"/>
                </w:rPr>
                <w:delText xml:space="preserve">for every </w:delText>
              </w:r>
              <w:r w:rsidRPr="00936382" w:rsidDel="00936382">
                <w:rPr>
                  <w:rFonts w:cs="Arial"/>
                  <w:i/>
                  <w:szCs w:val="18"/>
                </w:rPr>
                <w:delText xml:space="preserve">single band connector(s) </w:delText>
              </w:r>
              <w:r w:rsidRPr="00936382" w:rsidDel="00936382">
                <w:rPr>
                  <w:rFonts w:cs="Arial"/>
                  <w:szCs w:val="18"/>
                </w:rPr>
                <w:delText>or</w:delText>
              </w:r>
              <w:r w:rsidRPr="00936382" w:rsidDel="00936382">
                <w:rPr>
                  <w:rFonts w:cs="Arial"/>
                  <w:i/>
                  <w:szCs w:val="18"/>
                </w:rPr>
                <w:delText xml:space="preserve"> multi-band connector(s)</w:delText>
              </w:r>
            </w:del>
            <w:r w:rsidRPr="00936382">
              <w:rPr>
                <w:rFonts w:cs="Arial"/>
                <w:szCs w:val="18"/>
              </w:rPr>
              <w:t>.</w:t>
            </w:r>
          </w:p>
        </w:tc>
        <w:tc>
          <w:tcPr>
            <w:tcW w:w="0" w:type="auto"/>
          </w:tcPr>
          <w:p w14:paraId="21AFE27E" w14:textId="77777777" w:rsidR="004D6016" w:rsidRPr="007B7187" w:rsidRDefault="004D6016" w:rsidP="004D6016">
            <w:pPr>
              <w:pStyle w:val="TAL"/>
              <w:jc w:val="center"/>
              <w:rPr>
                <w:rFonts w:cs="Arial"/>
                <w:szCs w:val="18"/>
              </w:rPr>
            </w:pPr>
            <w:r>
              <w:rPr>
                <w:rFonts w:cs="Arial"/>
                <w:szCs w:val="18"/>
              </w:rPr>
              <w:t>x</w:t>
            </w:r>
          </w:p>
        </w:tc>
        <w:tc>
          <w:tcPr>
            <w:tcW w:w="0" w:type="auto"/>
          </w:tcPr>
          <w:p w14:paraId="7390B145" w14:textId="77777777" w:rsidR="004D6016" w:rsidRPr="007B7187" w:rsidRDefault="004D6016" w:rsidP="004D6016">
            <w:pPr>
              <w:pStyle w:val="TAL"/>
              <w:jc w:val="center"/>
              <w:rPr>
                <w:rFonts w:cs="Arial"/>
                <w:szCs w:val="18"/>
              </w:rPr>
            </w:pPr>
            <w:r>
              <w:rPr>
                <w:rFonts w:cs="Arial"/>
                <w:szCs w:val="18"/>
              </w:rPr>
              <w:t>x</w:t>
            </w:r>
          </w:p>
        </w:tc>
      </w:tr>
      <w:tr w:rsidR="004D6016" w:rsidRPr="00106825" w14:paraId="6D544892" w14:textId="77777777" w:rsidTr="005F6CB5">
        <w:trPr>
          <w:jc w:val="center"/>
        </w:trPr>
        <w:tc>
          <w:tcPr>
            <w:tcW w:w="0" w:type="auto"/>
          </w:tcPr>
          <w:p w14:paraId="05FD9140" w14:textId="77777777" w:rsidR="004D6016" w:rsidRPr="002D5BD1" w:rsidRDefault="004D6016" w:rsidP="004D6016">
            <w:pPr>
              <w:pStyle w:val="TAL"/>
              <w:rPr>
                <w:rFonts w:cs="Arial"/>
                <w:szCs w:val="18"/>
              </w:rPr>
            </w:pPr>
            <w:r w:rsidRPr="002D5BD1">
              <w:rPr>
                <w:rFonts w:cs="Arial"/>
                <w:szCs w:val="18"/>
              </w:rPr>
              <w:lastRenderedPageBreak/>
              <w:t>D6.70</w:t>
            </w:r>
          </w:p>
        </w:tc>
        <w:tc>
          <w:tcPr>
            <w:tcW w:w="0" w:type="auto"/>
          </w:tcPr>
          <w:p w14:paraId="6BB9FD31" w14:textId="77777777" w:rsidR="004D6016" w:rsidRPr="0069144D" w:rsidRDefault="004D6016" w:rsidP="004D6016">
            <w:pPr>
              <w:pStyle w:val="TAL"/>
              <w:rPr>
                <w:rFonts w:cs="Arial"/>
                <w:szCs w:val="18"/>
              </w:rPr>
            </w:pPr>
            <w:r w:rsidRPr="0069144D">
              <w:rPr>
                <w:rFonts w:cs="Arial" w:hint="eastAsia"/>
                <w:szCs w:val="18"/>
                <w:lang w:eastAsia="zh-CN"/>
              </w:rPr>
              <w:t>Equivalent</w:t>
            </w:r>
            <w:r w:rsidRPr="0069144D">
              <w:rPr>
                <w:rFonts w:cs="Arial"/>
                <w:szCs w:val="18"/>
              </w:rPr>
              <w:t xml:space="preserve"> connectors</w:t>
            </w:r>
          </w:p>
        </w:tc>
        <w:tc>
          <w:tcPr>
            <w:tcW w:w="0" w:type="auto"/>
          </w:tcPr>
          <w:p w14:paraId="593342CD" w14:textId="6EBB8FC8" w:rsidR="004D6016" w:rsidRPr="00936382" w:rsidRDefault="004D6016" w:rsidP="004D6016">
            <w:pPr>
              <w:pStyle w:val="TAL"/>
              <w:rPr>
                <w:rFonts w:cs="Arial"/>
                <w:szCs w:val="18"/>
              </w:rPr>
            </w:pPr>
            <w:r w:rsidRPr="00936382">
              <w:rPr>
                <w:rFonts w:cs="Arial"/>
                <w:szCs w:val="18"/>
              </w:rPr>
              <w:t xml:space="preserve">List of </w:t>
            </w:r>
            <w:ins w:id="1753" w:author="R4-1809563" w:date="2018-07-10T16:54:00Z">
              <w:r w:rsidR="00936382" w:rsidRPr="00936382">
                <w:rPr>
                  <w:rFonts w:cs="Arial"/>
                  <w:i/>
                  <w:szCs w:val="18"/>
                </w:rPr>
                <w:t>antenna connectors</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ins>
            <w:del w:id="1754" w:author="R4-1809563" w:date="2018-07-10T16:54:00Z">
              <w:r w:rsidRPr="00936382" w:rsidDel="00936382">
                <w:rPr>
                  <w:rFonts w:cs="Arial"/>
                  <w:i/>
                  <w:szCs w:val="18"/>
                </w:rPr>
                <w:delText xml:space="preserve">single band connector(s) </w:delText>
              </w:r>
              <w:r w:rsidRPr="00936382" w:rsidDel="00936382">
                <w:rPr>
                  <w:rFonts w:cs="Arial"/>
                  <w:szCs w:val="18"/>
                </w:rPr>
                <w:delText>or</w:delText>
              </w:r>
              <w:r w:rsidRPr="00936382" w:rsidDel="00936382">
                <w:rPr>
                  <w:rFonts w:cs="Arial"/>
                  <w:i/>
                  <w:szCs w:val="18"/>
                </w:rPr>
                <w:delText xml:space="preserve"> multi-band connector(s)</w:delText>
              </w:r>
            </w:del>
            <w:r w:rsidRPr="00936382">
              <w:rPr>
                <w:rFonts w:cs="Arial"/>
                <w:szCs w:val="18"/>
              </w:rPr>
              <w:t>, which have been declared equivalent.</w:t>
            </w:r>
          </w:p>
          <w:p w14:paraId="1E969202" w14:textId="260BA212" w:rsidR="004D6016" w:rsidRPr="00936382" w:rsidRDefault="004D6016" w:rsidP="004D6016">
            <w:pPr>
              <w:pStyle w:val="TAL"/>
              <w:rPr>
                <w:rFonts w:cs="Arial"/>
                <w:szCs w:val="18"/>
              </w:rPr>
            </w:pPr>
            <w:r w:rsidRPr="00936382">
              <w:rPr>
                <w:rFonts w:cs="Arial"/>
                <w:szCs w:val="18"/>
              </w:rPr>
              <w:t>Equivalent</w:t>
            </w:r>
            <w:r w:rsidRPr="00936382">
              <w:t xml:space="preserve"> </w:t>
            </w:r>
            <w:r w:rsidRPr="00936382">
              <w:rPr>
                <w:rFonts w:cs="Arial"/>
                <w:szCs w:val="18"/>
              </w:rPr>
              <w:t xml:space="preserve">connectors imply that the </w:t>
            </w:r>
            <w:ins w:id="1755" w:author="R4-1809563" w:date="2018-07-10T16:54:00Z">
              <w:r w:rsidR="00936382" w:rsidRPr="00936382">
                <w:rPr>
                  <w:rFonts w:cs="Arial"/>
                  <w:i/>
                  <w:szCs w:val="18"/>
                </w:rPr>
                <w:t>antenna connector</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ins>
            <w:del w:id="1756" w:author="R4-1809563" w:date="2018-07-10T16:54:00Z">
              <w:r w:rsidRPr="00936382" w:rsidDel="00936382">
                <w:rPr>
                  <w:rFonts w:cs="Arial"/>
                  <w:i/>
                  <w:szCs w:val="18"/>
                </w:rPr>
                <w:delText xml:space="preserve">single band connector(s) </w:delText>
              </w:r>
              <w:r w:rsidRPr="00936382" w:rsidDel="00936382">
                <w:rPr>
                  <w:rFonts w:cs="Arial"/>
                  <w:szCs w:val="18"/>
                </w:rPr>
                <w:delText>or</w:delText>
              </w:r>
              <w:r w:rsidRPr="00936382" w:rsidDel="00936382">
                <w:rPr>
                  <w:rFonts w:cs="Arial"/>
                  <w:i/>
                  <w:szCs w:val="18"/>
                </w:rPr>
                <w:delText xml:space="preserve"> multi-band connector(s)</w:delText>
              </w:r>
            </w:del>
            <w:r w:rsidRPr="00936382">
              <w:rPr>
                <w:rFonts w:cs="Arial"/>
                <w:szCs w:val="18"/>
              </w:rPr>
              <w:t xml:space="preserve">, are expected to behave in the same way when presented with identical signals under the same operating conditions. All declarations made for the </w:t>
            </w:r>
            <w:ins w:id="1757" w:author="R4-1809563" w:date="2018-07-10T16:55:00Z">
              <w:r w:rsidR="00936382" w:rsidRPr="00936382">
                <w:rPr>
                  <w:rFonts w:cs="Arial"/>
                  <w:i/>
                  <w:szCs w:val="18"/>
                </w:rPr>
                <w:t>antenna connector</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ins>
            <w:del w:id="1758" w:author="R4-1809563" w:date="2018-07-10T16:55:00Z">
              <w:r w:rsidRPr="00936382" w:rsidDel="00936382">
                <w:rPr>
                  <w:rFonts w:cs="Arial"/>
                  <w:i/>
                  <w:szCs w:val="18"/>
                </w:rPr>
                <w:delText xml:space="preserve">single band connector(s) </w:delText>
              </w:r>
              <w:r w:rsidRPr="00936382" w:rsidDel="00936382">
                <w:rPr>
                  <w:rFonts w:cs="Arial"/>
                  <w:szCs w:val="18"/>
                </w:rPr>
                <w:delText>or</w:delText>
              </w:r>
              <w:r w:rsidRPr="00936382" w:rsidDel="00936382">
                <w:rPr>
                  <w:rFonts w:cs="Arial"/>
                  <w:i/>
                  <w:szCs w:val="18"/>
                </w:rPr>
                <w:delText xml:space="preserve"> multi-band connector(s)</w:delText>
              </w:r>
            </w:del>
            <w:r w:rsidRPr="00936382">
              <w:rPr>
                <w:rFonts w:cs="Arial"/>
                <w:szCs w:val="18"/>
              </w:rPr>
              <w:t xml:space="preserve"> are identical and the transmitter unit and/or receiver unit driving the </w:t>
            </w:r>
            <w:ins w:id="1759" w:author="R4-1809563" w:date="2018-07-10T16:55:00Z">
              <w:r w:rsidR="00936382" w:rsidRPr="00936382">
                <w:rPr>
                  <w:rFonts w:cs="Arial"/>
                  <w:i/>
                  <w:szCs w:val="18"/>
                </w:rPr>
                <w:t>antenna connector</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ins>
            <w:del w:id="1760" w:author="R4-1809563" w:date="2018-07-10T16:55:00Z">
              <w:r w:rsidRPr="00936382" w:rsidDel="00936382">
                <w:rPr>
                  <w:rFonts w:cs="Arial"/>
                  <w:i/>
                  <w:szCs w:val="18"/>
                </w:rPr>
                <w:delText>single band connector/ multi-band connector</w:delText>
              </w:r>
              <w:r w:rsidRPr="00936382" w:rsidDel="00936382">
                <w:rPr>
                  <w:rFonts w:cs="Arial"/>
                  <w:szCs w:val="18"/>
                </w:rPr>
                <w:delText xml:space="preserve"> </w:delText>
              </w:r>
            </w:del>
            <w:ins w:id="1761" w:author="R4-1809563" w:date="2018-07-10T16:55:00Z">
              <w:r w:rsidR="00936382">
                <w:rPr>
                  <w:rFonts w:cs="Arial"/>
                  <w:szCs w:val="18"/>
                </w:rPr>
                <w:t xml:space="preserve"> </w:t>
              </w:r>
            </w:ins>
            <w:r w:rsidRPr="00936382">
              <w:rPr>
                <w:rFonts w:cs="Arial"/>
                <w:szCs w:val="18"/>
              </w:rPr>
              <w:t>are of identical design.</w:t>
            </w:r>
          </w:p>
        </w:tc>
        <w:tc>
          <w:tcPr>
            <w:tcW w:w="0" w:type="auto"/>
          </w:tcPr>
          <w:p w14:paraId="116C20E9" w14:textId="77777777" w:rsidR="004D6016" w:rsidRPr="004F04CB" w:rsidRDefault="004D6016" w:rsidP="004D6016">
            <w:pPr>
              <w:pStyle w:val="TAL"/>
              <w:jc w:val="center"/>
              <w:rPr>
                <w:rFonts w:cs="Arial"/>
                <w:szCs w:val="18"/>
              </w:rPr>
            </w:pPr>
            <w:r>
              <w:rPr>
                <w:rFonts w:cs="Arial"/>
                <w:szCs w:val="18"/>
              </w:rPr>
              <w:t>x</w:t>
            </w:r>
          </w:p>
        </w:tc>
        <w:tc>
          <w:tcPr>
            <w:tcW w:w="0" w:type="auto"/>
          </w:tcPr>
          <w:p w14:paraId="7C373760" w14:textId="77777777" w:rsidR="004D6016" w:rsidRPr="007B7187" w:rsidRDefault="004D6016" w:rsidP="004D6016">
            <w:pPr>
              <w:pStyle w:val="TAL"/>
              <w:jc w:val="center"/>
              <w:rPr>
                <w:rFonts w:cs="Arial"/>
                <w:szCs w:val="18"/>
              </w:rPr>
            </w:pPr>
            <w:r>
              <w:rPr>
                <w:rFonts w:cs="Arial"/>
                <w:szCs w:val="18"/>
              </w:rPr>
              <w:t>x</w:t>
            </w:r>
          </w:p>
        </w:tc>
      </w:tr>
      <w:tr w:rsidR="004D6016" w:rsidRPr="00106825" w14:paraId="4041E33D" w14:textId="77777777" w:rsidTr="005F6CB5">
        <w:trPr>
          <w:jc w:val="center"/>
        </w:trPr>
        <w:tc>
          <w:tcPr>
            <w:tcW w:w="0" w:type="auto"/>
          </w:tcPr>
          <w:p w14:paraId="5570FC0E" w14:textId="752B4126" w:rsidR="004D6016" w:rsidRPr="002D5BD1" w:rsidRDefault="004D6016" w:rsidP="004D6016">
            <w:pPr>
              <w:pStyle w:val="TAL"/>
              <w:rPr>
                <w:rFonts w:cs="Arial"/>
                <w:szCs w:val="18"/>
              </w:rPr>
            </w:pPr>
            <w:del w:id="1762" w:author="R4-1809563" w:date="2018-07-10T16:53:00Z">
              <w:r w:rsidRPr="002D5BD1" w:rsidDel="00936382">
                <w:rPr>
                  <w:rFonts w:cs="Arial"/>
                  <w:szCs w:val="18"/>
                </w:rPr>
                <w:delText>D6.71</w:delText>
              </w:r>
            </w:del>
          </w:p>
        </w:tc>
        <w:tc>
          <w:tcPr>
            <w:tcW w:w="0" w:type="auto"/>
          </w:tcPr>
          <w:p w14:paraId="6A827807" w14:textId="1742B520" w:rsidR="004D6016" w:rsidRPr="002D5BD1" w:rsidRDefault="004D6016" w:rsidP="004D6016">
            <w:pPr>
              <w:pStyle w:val="TAL"/>
              <w:rPr>
                <w:rFonts w:cs="Arial"/>
                <w:szCs w:val="18"/>
                <w:lang w:eastAsia="zh-CN"/>
              </w:rPr>
            </w:pPr>
            <w:del w:id="1763" w:author="R4-1809563" w:date="2018-07-10T16:53:00Z">
              <w:r w:rsidRPr="002D5BD1" w:rsidDel="00936382">
                <w:rPr>
                  <w:rFonts w:cs="Arial"/>
                  <w:szCs w:val="18"/>
                  <w:lang w:eastAsia="zh-CN"/>
                </w:rPr>
                <w:delText>BS class</w:delText>
              </w:r>
            </w:del>
          </w:p>
        </w:tc>
        <w:tc>
          <w:tcPr>
            <w:tcW w:w="0" w:type="auto"/>
          </w:tcPr>
          <w:p w14:paraId="2A43A7AB" w14:textId="5546C6BA" w:rsidR="004D6016" w:rsidRPr="002D5BD1" w:rsidRDefault="004D6016" w:rsidP="004D6016">
            <w:pPr>
              <w:pStyle w:val="TAL"/>
              <w:rPr>
                <w:rFonts w:cs="Arial"/>
                <w:szCs w:val="18"/>
                <w:lang w:eastAsia="zh-CN"/>
              </w:rPr>
            </w:pPr>
            <w:del w:id="1764" w:author="R4-1809563" w:date="2018-07-10T16:53:00Z">
              <w:r w:rsidRPr="002D5BD1" w:rsidDel="00936382">
                <w:rPr>
                  <w:rFonts w:cs="Arial"/>
                  <w:szCs w:val="18"/>
                  <w:lang w:eastAsia="zh-CN"/>
                </w:rPr>
                <w:delText xml:space="preserve">BS </w:delText>
              </w:r>
              <w:r w:rsidDel="00936382">
                <w:rPr>
                  <w:rFonts w:cs="Arial"/>
                  <w:szCs w:val="18"/>
                  <w:lang w:eastAsia="zh-CN"/>
                </w:rPr>
                <w:delText>c</w:delText>
              </w:r>
              <w:r w:rsidRPr="002D5BD1" w:rsidDel="00936382">
                <w:rPr>
                  <w:rFonts w:cs="Arial"/>
                  <w:szCs w:val="18"/>
                  <w:lang w:eastAsia="zh-CN"/>
                </w:rPr>
                <w:delText>lass of the BS, declared as Wide Area BS, Medium Range BS, or Local Area BS.</w:delText>
              </w:r>
            </w:del>
          </w:p>
        </w:tc>
        <w:tc>
          <w:tcPr>
            <w:tcW w:w="0" w:type="auto"/>
          </w:tcPr>
          <w:p w14:paraId="00842005" w14:textId="293290BB" w:rsidR="004D6016" w:rsidRPr="007B7187" w:rsidRDefault="004D6016" w:rsidP="004D6016">
            <w:pPr>
              <w:pStyle w:val="TAL"/>
              <w:jc w:val="center"/>
              <w:rPr>
                <w:rFonts w:cs="Arial"/>
                <w:szCs w:val="18"/>
                <w:lang w:eastAsia="zh-CN"/>
              </w:rPr>
            </w:pPr>
            <w:del w:id="1765" w:author="R4-1809563" w:date="2018-07-10T16:53:00Z">
              <w:r w:rsidDel="00936382">
                <w:rPr>
                  <w:rFonts w:cs="Arial"/>
                  <w:szCs w:val="18"/>
                  <w:lang w:eastAsia="zh-CN"/>
                </w:rPr>
                <w:delText>x</w:delText>
              </w:r>
            </w:del>
          </w:p>
        </w:tc>
        <w:tc>
          <w:tcPr>
            <w:tcW w:w="0" w:type="auto"/>
          </w:tcPr>
          <w:p w14:paraId="67CD0B93" w14:textId="423292B2" w:rsidR="004D6016" w:rsidRPr="007B7187" w:rsidRDefault="004D6016" w:rsidP="004D6016">
            <w:pPr>
              <w:pStyle w:val="TAL"/>
              <w:jc w:val="center"/>
              <w:rPr>
                <w:rFonts w:cs="Arial"/>
                <w:szCs w:val="18"/>
                <w:lang w:eastAsia="zh-CN"/>
              </w:rPr>
            </w:pPr>
            <w:del w:id="1766" w:author="R4-1809563" w:date="2018-07-10T16:53:00Z">
              <w:r w:rsidDel="00936382">
                <w:rPr>
                  <w:rFonts w:cs="Arial"/>
                  <w:szCs w:val="18"/>
                  <w:lang w:eastAsia="zh-CN"/>
                </w:rPr>
                <w:delText>x</w:delText>
              </w:r>
            </w:del>
          </w:p>
        </w:tc>
      </w:tr>
      <w:tr w:rsidR="004D6016" w:rsidRPr="00106825" w14:paraId="4A64910C" w14:textId="77777777" w:rsidTr="005F6CB5">
        <w:trPr>
          <w:jc w:val="center"/>
        </w:trPr>
        <w:tc>
          <w:tcPr>
            <w:tcW w:w="0" w:type="auto"/>
          </w:tcPr>
          <w:p w14:paraId="3AB7827D" w14:textId="77777777" w:rsidR="004D6016" w:rsidRPr="002D5BD1" w:rsidRDefault="004D6016" w:rsidP="004D6016">
            <w:pPr>
              <w:pStyle w:val="TAL"/>
              <w:rPr>
                <w:rFonts w:cs="Arial"/>
                <w:szCs w:val="18"/>
              </w:rPr>
            </w:pPr>
            <w:r w:rsidRPr="002D5BD1">
              <w:rPr>
                <w:rFonts w:cs="Arial"/>
                <w:szCs w:val="18"/>
              </w:rPr>
              <w:t>D6.72</w:t>
            </w:r>
          </w:p>
        </w:tc>
        <w:tc>
          <w:tcPr>
            <w:tcW w:w="0" w:type="auto"/>
          </w:tcPr>
          <w:p w14:paraId="2D15BB65" w14:textId="77777777" w:rsidR="004D6016" w:rsidRPr="00391128" w:rsidRDefault="004D6016" w:rsidP="004D6016">
            <w:pPr>
              <w:pStyle w:val="TAL"/>
              <w:rPr>
                <w:rFonts w:cs="Arial"/>
                <w:i/>
                <w:szCs w:val="18"/>
                <w:lang w:eastAsia="zh-CN"/>
              </w:rPr>
            </w:pPr>
            <w:r w:rsidRPr="00391128">
              <w:rPr>
                <w:rFonts w:cs="Arial"/>
                <w:i/>
                <w:szCs w:val="18"/>
                <w:lang w:eastAsia="zh-CN"/>
              </w:rPr>
              <w:t>TAB connector RX min cell group</w:t>
            </w:r>
          </w:p>
          <w:p w14:paraId="35C2DE32" w14:textId="77777777" w:rsidR="004D6016" w:rsidRPr="00391128" w:rsidRDefault="004D6016" w:rsidP="004D6016">
            <w:pPr>
              <w:pStyle w:val="TAL"/>
              <w:rPr>
                <w:rFonts w:cs="Arial"/>
                <w:i/>
                <w:szCs w:val="18"/>
                <w:lang w:eastAsia="zh-CN"/>
              </w:rPr>
            </w:pPr>
          </w:p>
        </w:tc>
        <w:tc>
          <w:tcPr>
            <w:tcW w:w="0" w:type="auto"/>
          </w:tcPr>
          <w:p w14:paraId="0FD2E91A" w14:textId="77777777" w:rsidR="004D6016" w:rsidRPr="002D5BD1" w:rsidRDefault="004D6016" w:rsidP="004D6016">
            <w:pPr>
              <w:pStyle w:val="TAL"/>
              <w:rPr>
                <w:rFonts w:cs="Arial"/>
                <w:szCs w:val="18"/>
                <w:lang w:eastAsia="zh-CN"/>
              </w:rPr>
            </w:pPr>
            <w:r w:rsidRPr="002D5BD1">
              <w:rPr>
                <w:rFonts w:cs="Arial"/>
                <w:szCs w:val="18"/>
                <w:lang w:eastAsia="zh-CN"/>
              </w:rPr>
              <w:t>Declared as a group of </w:t>
            </w:r>
            <w:r w:rsidRPr="0006652F">
              <w:rPr>
                <w:rFonts w:cs="Arial"/>
                <w:i/>
                <w:szCs w:val="18"/>
                <w:lang w:eastAsia="zh-CN"/>
              </w:rPr>
              <w:t>TAB connectors</w:t>
            </w:r>
            <w:r w:rsidRPr="002D5BD1">
              <w:rPr>
                <w:rFonts w:cs="Arial"/>
                <w:szCs w:val="18"/>
                <w:lang w:eastAsia="zh-CN"/>
              </w:rPr>
              <w:t xml:space="preserve"> to which RX requirements are applied. This declaration corresponds to group of </w:t>
            </w:r>
            <w:r w:rsidRPr="0006652F">
              <w:rPr>
                <w:rFonts w:cs="Arial"/>
                <w:i/>
                <w:szCs w:val="18"/>
                <w:lang w:eastAsia="zh-CN"/>
              </w:rPr>
              <w:t>TAB connectors</w:t>
            </w:r>
            <w:r w:rsidRPr="002D5BD1">
              <w:rPr>
                <w:rFonts w:cs="Arial"/>
                <w:szCs w:val="18"/>
                <w:lang w:eastAsia="zh-CN"/>
              </w:rPr>
              <w:t xml:space="preserve"> which are responsible for receiving a cell when the </w:t>
            </w:r>
            <w:r w:rsidRPr="0006652F">
              <w:rPr>
                <w:rFonts w:cs="Arial"/>
                <w:i/>
                <w:szCs w:val="18"/>
                <w:lang w:eastAsia="zh-CN"/>
              </w:rPr>
              <w:t>BS type 1-H</w:t>
            </w:r>
            <w:r w:rsidRPr="002D5BD1">
              <w:rPr>
                <w:rFonts w:cs="Arial"/>
                <w:szCs w:val="18"/>
                <w:lang w:eastAsia="zh-CN"/>
              </w:rPr>
              <w:t xml:space="preserve"> 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w:t>
            </w:r>
            <w:r w:rsidRPr="00936382">
              <w:rPr>
                <w:rFonts w:cs="Arial"/>
                <w:i/>
                <w:szCs w:val="18"/>
                <w:lang w:eastAsia="zh-CN"/>
                <w:rPrChange w:id="1767" w:author="R4-1809563" w:date="2018-07-10T16:56:00Z">
                  <w:rPr>
                    <w:rFonts w:cs="Arial"/>
                    <w:szCs w:val="18"/>
                    <w:lang w:eastAsia="zh-CN"/>
                  </w:rPr>
                </w:rPrChange>
              </w:rPr>
              <w:t>operating band</w:t>
            </w:r>
            <w:r w:rsidRPr="002D5BD1">
              <w:rPr>
                <w:rFonts w:cs="Arial"/>
                <w:szCs w:val="18"/>
                <w:lang w:eastAsia="zh-CN"/>
              </w:rPr>
              <w:t>.</w:t>
            </w:r>
          </w:p>
        </w:tc>
        <w:tc>
          <w:tcPr>
            <w:tcW w:w="0" w:type="auto"/>
          </w:tcPr>
          <w:p w14:paraId="2945421E" w14:textId="77777777" w:rsidR="004D6016" w:rsidRPr="007B7187" w:rsidRDefault="004D6016" w:rsidP="004D6016">
            <w:pPr>
              <w:pStyle w:val="TAL"/>
              <w:jc w:val="center"/>
              <w:rPr>
                <w:rFonts w:cs="Arial"/>
                <w:szCs w:val="18"/>
                <w:lang w:eastAsia="zh-CN"/>
              </w:rPr>
            </w:pPr>
          </w:p>
        </w:tc>
        <w:tc>
          <w:tcPr>
            <w:tcW w:w="0" w:type="auto"/>
          </w:tcPr>
          <w:p w14:paraId="6106512A" w14:textId="77777777" w:rsidR="004D6016" w:rsidRPr="007B7187" w:rsidRDefault="004D6016" w:rsidP="004D6016">
            <w:pPr>
              <w:pStyle w:val="TAL"/>
              <w:jc w:val="center"/>
              <w:rPr>
                <w:rFonts w:cs="Arial"/>
                <w:szCs w:val="18"/>
                <w:lang w:eastAsia="zh-CN"/>
              </w:rPr>
            </w:pPr>
            <w:r>
              <w:rPr>
                <w:rFonts w:cs="Arial"/>
                <w:szCs w:val="18"/>
                <w:lang w:eastAsia="zh-CN"/>
              </w:rPr>
              <w:t>x</w:t>
            </w:r>
          </w:p>
        </w:tc>
      </w:tr>
      <w:tr w:rsidR="004D6016" w:rsidRPr="00106825" w14:paraId="1AC0EE4F" w14:textId="77777777" w:rsidTr="005F6CB5">
        <w:trPr>
          <w:jc w:val="center"/>
        </w:trPr>
        <w:tc>
          <w:tcPr>
            <w:tcW w:w="0" w:type="auto"/>
          </w:tcPr>
          <w:p w14:paraId="0F1D5C91" w14:textId="77777777" w:rsidR="004D6016" w:rsidRPr="002D5BD1" w:rsidRDefault="004D6016" w:rsidP="004D6016">
            <w:pPr>
              <w:pStyle w:val="TAL"/>
              <w:rPr>
                <w:rFonts w:cs="Arial"/>
                <w:szCs w:val="18"/>
              </w:rPr>
            </w:pPr>
            <w:r w:rsidRPr="002D5BD1">
              <w:rPr>
                <w:rFonts w:cs="Arial"/>
                <w:szCs w:val="18"/>
              </w:rPr>
              <w:t>D6.73</w:t>
            </w:r>
          </w:p>
        </w:tc>
        <w:tc>
          <w:tcPr>
            <w:tcW w:w="0" w:type="auto"/>
          </w:tcPr>
          <w:p w14:paraId="7474ED08" w14:textId="77777777" w:rsidR="004D6016" w:rsidRPr="00391128" w:rsidRDefault="004D6016" w:rsidP="004D6016">
            <w:pPr>
              <w:pStyle w:val="TAL"/>
              <w:rPr>
                <w:rFonts w:cs="Arial"/>
                <w:i/>
                <w:szCs w:val="18"/>
                <w:lang w:eastAsia="zh-CN"/>
              </w:rPr>
            </w:pPr>
            <w:r w:rsidRPr="00391128">
              <w:rPr>
                <w:rFonts w:cs="Arial"/>
                <w:i/>
                <w:szCs w:val="18"/>
                <w:lang w:eastAsia="zh-CN"/>
              </w:rPr>
              <w:t>TAB connector TX min cell group</w:t>
            </w:r>
          </w:p>
        </w:tc>
        <w:tc>
          <w:tcPr>
            <w:tcW w:w="0" w:type="auto"/>
          </w:tcPr>
          <w:p w14:paraId="44B63B40" w14:textId="77777777" w:rsidR="004D6016" w:rsidRPr="002D5BD1" w:rsidRDefault="004D6016" w:rsidP="004D6016">
            <w:pPr>
              <w:pStyle w:val="TAL"/>
              <w:rPr>
                <w:rFonts w:cs="Arial"/>
                <w:szCs w:val="18"/>
                <w:lang w:eastAsia="zh-CN"/>
              </w:rPr>
            </w:pPr>
            <w:r w:rsidRPr="002D5BD1">
              <w:rPr>
                <w:rFonts w:cs="Arial"/>
                <w:szCs w:val="18"/>
                <w:lang w:eastAsia="zh-CN"/>
              </w:rPr>
              <w:t>Declared group of </w:t>
            </w:r>
            <w:r w:rsidRPr="002D5BD1">
              <w:rPr>
                <w:rFonts w:cs="Arial"/>
                <w:i/>
                <w:szCs w:val="18"/>
                <w:lang w:eastAsia="zh-CN"/>
              </w:rPr>
              <w:t>TAB connectors</w:t>
            </w:r>
            <w:r w:rsidRPr="002D5BD1">
              <w:rPr>
                <w:rFonts w:cs="Arial"/>
                <w:szCs w:val="18"/>
                <w:lang w:eastAsia="zh-CN"/>
              </w:rPr>
              <w:t xml:space="preserve"> to which TX requirements are applied. This declaration corresponds to group of </w:t>
            </w:r>
            <w:r w:rsidRPr="002D5BD1">
              <w:rPr>
                <w:rFonts w:cs="Arial"/>
                <w:i/>
                <w:szCs w:val="18"/>
                <w:lang w:eastAsia="zh-CN"/>
              </w:rPr>
              <w:t>TAB connectors</w:t>
            </w:r>
            <w:r w:rsidRPr="002D5BD1">
              <w:rPr>
                <w:rFonts w:cs="Arial"/>
                <w:szCs w:val="18"/>
                <w:lang w:eastAsia="zh-CN"/>
              </w:rPr>
              <w:t xml:space="preserve"> which are responsible for transmitting a cell when the </w:t>
            </w:r>
            <w:r w:rsidRPr="0069144D">
              <w:rPr>
                <w:rFonts w:cs="Arial"/>
                <w:i/>
                <w:szCs w:val="18"/>
                <w:lang w:eastAsia="zh-CN"/>
              </w:rPr>
              <w:t>BS type 1-H</w:t>
            </w:r>
            <w:r>
              <w:rPr>
                <w:rFonts w:cs="Arial"/>
                <w:szCs w:val="18"/>
                <w:lang w:eastAsia="zh-CN"/>
              </w:rPr>
              <w:t xml:space="preserve"> </w:t>
            </w:r>
            <w:r w:rsidRPr="002D5BD1">
              <w:rPr>
                <w:rFonts w:cs="Arial"/>
                <w:szCs w:val="18"/>
                <w:lang w:eastAsia="zh-CN"/>
              </w:rPr>
              <w:t>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w:t>
            </w:r>
            <w:r w:rsidRPr="00936382">
              <w:rPr>
                <w:rFonts w:cs="Arial"/>
                <w:i/>
                <w:szCs w:val="18"/>
                <w:lang w:eastAsia="zh-CN"/>
                <w:rPrChange w:id="1768" w:author="R4-1809563" w:date="2018-07-10T16:56:00Z">
                  <w:rPr>
                    <w:rFonts w:cs="Arial"/>
                    <w:szCs w:val="18"/>
                    <w:lang w:eastAsia="zh-CN"/>
                  </w:rPr>
                </w:rPrChange>
              </w:rPr>
              <w:t>operating band</w:t>
            </w:r>
            <w:r w:rsidRPr="002D5BD1">
              <w:rPr>
                <w:rFonts w:cs="Arial"/>
                <w:szCs w:val="18"/>
                <w:lang w:eastAsia="zh-CN"/>
              </w:rPr>
              <w:t>.</w:t>
            </w:r>
          </w:p>
        </w:tc>
        <w:tc>
          <w:tcPr>
            <w:tcW w:w="0" w:type="auto"/>
          </w:tcPr>
          <w:p w14:paraId="1E0BDD18" w14:textId="77777777" w:rsidR="004D6016" w:rsidRPr="007B7187" w:rsidRDefault="004D6016" w:rsidP="004D6016">
            <w:pPr>
              <w:pStyle w:val="TAL"/>
              <w:jc w:val="center"/>
              <w:rPr>
                <w:rFonts w:cs="Arial"/>
                <w:szCs w:val="18"/>
                <w:lang w:eastAsia="zh-CN"/>
              </w:rPr>
            </w:pPr>
          </w:p>
        </w:tc>
        <w:tc>
          <w:tcPr>
            <w:tcW w:w="0" w:type="auto"/>
          </w:tcPr>
          <w:p w14:paraId="482DA933" w14:textId="77777777" w:rsidR="004D6016" w:rsidRPr="007B7187" w:rsidRDefault="004D6016" w:rsidP="004D6016">
            <w:pPr>
              <w:pStyle w:val="TAL"/>
              <w:jc w:val="center"/>
              <w:rPr>
                <w:rFonts w:cs="Arial"/>
                <w:szCs w:val="18"/>
                <w:lang w:eastAsia="zh-CN"/>
              </w:rPr>
            </w:pPr>
            <w:r>
              <w:rPr>
                <w:rFonts w:cs="Arial"/>
                <w:szCs w:val="18"/>
                <w:lang w:eastAsia="zh-CN"/>
              </w:rPr>
              <w:t>x</w:t>
            </w:r>
          </w:p>
        </w:tc>
      </w:tr>
    </w:tbl>
    <w:p w14:paraId="31EB552B" w14:textId="77777777" w:rsidR="00FB6F7C" w:rsidRPr="00FB6F7C" w:rsidRDefault="00FB6F7C" w:rsidP="00FB6F7C"/>
    <w:p w14:paraId="3B0BE39E" w14:textId="77777777" w:rsidR="00D25FC8" w:rsidRDefault="00D25FC8" w:rsidP="00D25FC8">
      <w:pPr>
        <w:pStyle w:val="Heading2"/>
      </w:pPr>
      <w:bookmarkStart w:id="1769" w:name="_Toc440014550"/>
      <w:bookmarkStart w:id="1770" w:name="_Toc481685281"/>
      <w:bookmarkStart w:id="1771" w:name="_Toc519006021"/>
      <w:r>
        <w:t>4.</w:t>
      </w:r>
      <w:r w:rsidR="0098607D">
        <w:t>7</w:t>
      </w:r>
      <w:r w:rsidRPr="00E2693F">
        <w:tab/>
        <w:t>Test configurations</w:t>
      </w:r>
      <w:bookmarkEnd w:id="1769"/>
      <w:bookmarkEnd w:id="1770"/>
      <w:bookmarkEnd w:id="1771"/>
    </w:p>
    <w:p w14:paraId="3D673602" w14:textId="179E17E2" w:rsidR="000C7A40" w:rsidRDefault="00D25FC8" w:rsidP="000C7A40">
      <w:pPr>
        <w:pStyle w:val="Heading3"/>
        <w:rPr>
          <w:ins w:id="1772" w:author="R4-1809464" w:date="2018-07-09T13:38:00Z"/>
        </w:rPr>
      </w:pPr>
      <w:del w:id="1773" w:author="R4-1809464" w:date="2018-07-09T13:38:00Z">
        <w:r w:rsidRPr="0062434D" w:rsidDel="000C7A40">
          <w:rPr>
            <w:i/>
            <w:color w:val="0000FF"/>
          </w:rPr>
          <w:delText xml:space="preserve">Editor’s note: </w:delText>
        </w:r>
        <w:r w:rsidDel="000C7A40">
          <w:rPr>
            <w:i/>
            <w:color w:val="0000FF"/>
          </w:rPr>
          <w:delText>to capture multi-carrier/CA operation, contiguous/non-contiguous operation</w:delText>
        </w:r>
      </w:del>
      <w:bookmarkStart w:id="1774" w:name="_Toc519006022"/>
      <w:ins w:id="1775" w:author="R4-1809464" w:date="2018-07-09T13:38:00Z">
        <w:r w:rsidR="000C7A40">
          <w:t>4.7.1</w:t>
        </w:r>
        <w:r w:rsidR="000C7A40">
          <w:tab/>
          <w:t>General</w:t>
        </w:r>
        <w:bookmarkEnd w:id="1774"/>
      </w:ins>
    </w:p>
    <w:p w14:paraId="3B8FC5C4" w14:textId="77777777" w:rsidR="000C7A40" w:rsidRPr="007332BE" w:rsidRDefault="000C7A40" w:rsidP="000C7A40">
      <w:pPr>
        <w:rPr>
          <w:ins w:id="1776" w:author="R4-1809464" w:date="2018-07-09T13:38:00Z"/>
        </w:rPr>
      </w:pPr>
      <w:ins w:id="1777" w:author="R4-1809464" w:date="2018-07-09T13:38:00Z">
        <w:r w:rsidRPr="007332BE">
          <w:t xml:space="preserve">The test configurations shall be constructed using the methods defined below, subject to the parameters declared by the manufacturer for the supported RF configurations as listed in </w:t>
        </w:r>
        <w:r w:rsidRPr="000C7A40">
          <w:t xml:space="preserve">subclause </w:t>
        </w:r>
        <w:r w:rsidRPr="00B6469A">
          <w:rPr>
            <w:highlight w:val="yellow"/>
          </w:rPr>
          <w:t>4.6</w:t>
        </w:r>
        <w:r>
          <w:rPr>
            <w:highlight w:val="yellow"/>
          </w:rPr>
          <w:t>.x</w:t>
        </w:r>
        <w:r w:rsidRPr="00B6469A">
          <w:rPr>
            <w:highlight w:val="yellow"/>
          </w:rPr>
          <w:t>.</w:t>
        </w:r>
        <w:r w:rsidRPr="007332BE">
          <w:t xml:space="preserve"> The test configurations to use for conformance testing are defined for each supported RF configuration in </w:t>
        </w:r>
        <w:r w:rsidRPr="000C7A40">
          <w:t xml:space="preserve">subclauses </w:t>
        </w:r>
        <w:r w:rsidRPr="00B6469A">
          <w:rPr>
            <w:highlight w:val="yellow"/>
          </w:rPr>
          <w:t>4.</w:t>
        </w:r>
        <w:r>
          <w:rPr>
            <w:highlight w:val="yellow"/>
          </w:rPr>
          <w:t xml:space="preserve">8.3 </w:t>
        </w:r>
        <w:r w:rsidRPr="000C7A40">
          <w:t xml:space="preserve">and </w:t>
        </w:r>
        <w:r>
          <w:rPr>
            <w:highlight w:val="yellow"/>
          </w:rPr>
          <w:t>4.8.4</w:t>
        </w:r>
        <w:r w:rsidRPr="007332BE">
          <w:t>.</w:t>
        </w:r>
      </w:ins>
    </w:p>
    <w:p w14:paraId="15A2CCAB" w14:textId="77777777" w:rsidR="000C7A40" w:rsidRDefault="000C7A40" w:rsidP="000C7A40">
      <w:pPr>
        <w:rPr>
          <w:ins w:id="1778" w:author="R4-1809464" w:date="2018-07-09T13:38:00Z"/>
          <w:highlight w:val="yellow"/>
        </w:rPr>
      </w:pPr>
      <w:ins w:id="1779" w:author="R4-1809464" w:date="2018-07-09T13:38:00Z">
        <w:r w:rsidRPr="007332BE">
          <w:t xml:space="preserve">The applicable test models for generation of the carrier transmit test signal are defined in </w:t>
        </w:r>
        <w:r w:rsidRPr="000C7A40">
          <w:t xml:space="preserve">subclause </w:t>
        </w:r>
        <w:r>
          <w:rPr>
            <w:highlight w:val="yellow"/>
          </w:rPr>
          <w:t>4.9</w:t>
        </w:r>
        <w:r w:rsidRPr="00B6469A">
          <w:rPr>
            <w:highlight w:val="yellow"/>
          </w:rPr>
          <w:t>.</w:t>
        </w:r>
      </w:ins>
    </w:p>
    <w:p w14:paraId="21927525" w14:textId="77777777" w:rsidR="000C7A40" w:rsidRPr="00862D35" w:rsidRDefault="000C7A40" w:rsidP="000C7A40">
      <w:pPr>
        <w:pStyle w:val="NO"/>
        <w:rPr>
          <w:ins w:id="1780" w:author="R4-1809464" w:date="2018-07-09T13:38:00Z"/>
          <w:lang w:val="x-none"/>
        </w:rPr>
      </w:pPr>
      <w:ins w:id="1781" w:author="R4-1809464" w:date="2018-07-09T13:38:00Z">
        <w:r>
          <w:t>NOTE:</w:t>
        </w:r>
        <w:r>
          <w:tab/>
          <w:t>In case, carriers are shifted to align with the channel raster F</w:t>
        </w:r>
        <w:r>
          <w:rPr>
            <w:vertAlign w:val="subscript"/>
          </w:rPr>
          <w:t>offset</w:t>
        </w:r>
        <w:r>
          <w:t>.</w:t>
        </w:r>
      </w:ins>
    </w:p>
    <w:p w14:paraId="0AA4C8B0" w14:textId="77777777" w:rsidR="000C7A40" w:rsidRDefault="000C7A40" w:rsidP="000C7A40">
      <w:pPr>
        <w:pStyle w:val="Heading3"/>
        <w:rPr>
          <w:ins w:id="1782" w:author="R4-1809464" w:date="2018-07-09T13:38:00Z"/>
        </w:rPr>
      </w:pPr>
      <w:bookmarkStart w:id="1783" w:name="_Toc519006023"/>
      <w:ins w:id="1784" w:author="R4-1809464" w:date="2018-07-09T13:38:00Z">
        <w:r>
          <w:t>4.7.2</w:t>
        </w:r>
        <w:r>
          <w:tab/>
          <w:t>Test signal used to build Test Configurations</w:t>
        </w:r>
        <w:bookmarkEnd w:id="1783"/>
      </w:ins>
    </w:p>
    <w:p w14:paraId="6EB3BCE9" w14:textId="77777777" w:rsidR="000C7A40" w:rsidRDefault="000C7A40" w:rsidP="000C7A40">
      <w:pPr>
        <w:rPr>
          <w:ins w:id="1785" w:author="R4-1809464" w:date="2018-07-09T13:38:00Z"/>
        </w:rPr>
      </w:pPr>
      <w:ins w:id="1786" w:author="R4-1809464" w:date="2018-07-09T13:38:00Z">
        <w:r>
          <w:t>The signal’s Channel Bandwidth and Subcarrier spacing used to build NR Test Configurations shall be selected according to table 4.7.2-1.</w:t>
        </w:r>
      </w:ins>
    </w:p>
    <w:p w14:paraId="00632099" w14:textId="77777777" w:rsidR="000C7A40" w:rsidRDefault="000C7A40" w:rsidP="000C7A40">
      <w:pPr>
        <w:pStyle w:val="TH"/>
        <w:ind w:left="568" w:firstLine="284"/>
        <w:rPr>
          <w:ins w:id="1787" w:author="R4-1809464" w:date="2018-07-09T13:38:00Z"/>
          <w:lang w:val="en-US"/>
        </w:rPr>
      </w:pPr>
      <w:bookmarkStart w:id="1788" w:name="_Ref516750404"/>
      <w:ins w:id="1789" w:author="R4-1809464" w:date="2018-07-09T13:38:00Z">
        <w:r>
          <w:t>Table</w:t>
        </w:r>
        <w:bookmarkEnd w:id="1788"/>
        <w:r>
          <w:t xml:space="preserve"> 4.7.2-1: </w:t>
        </w:r>
        <w:r w:rsidRPr="006222A3">
          <w:t>Signal to be used to build NR TCs</w:t>
        </w:r>
      </w:ins>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968"/>
        <w:gridCol w:w="1968"/>
        <w:gridCol w:w="1968"/>
      </w:tblGrid>
      <w:tr w:rsidR="000C7A40" w:rsidRPr="00DF63F6" w14:paraId="542C0FD7" w14:textId="77777777" w:rsidTr="00081372">
        <w:trPr>
          <w:ins w:id="1790" w:author="R4-1809464" w:date="2018-07-09T13:38:00Z"/>
        </w:trPr>
        <w:tc>
          <w:tcPr>
            <w:tcW w:w="3950" w:type="dxa"/>
            <w:gridSpan w:val="2"/>
            <w:shd w:val="clear" w:color="auto" w:fill="auto"/>
          </w:tcPr>
          <w:p w14:paraId="75E63B0F" w14:textId="77777777" w:rsidR="000C7A40" w:rsidRPr="00DF63F6" w:rsidRDefault="000C7A40" w:rsidP="00081372">
            <w:pPr>
              <w:pStyle w:val="TAH"/>
              <w:rPr>
                <w:ins w:id="1791" w:author="R4-1809464" w:date="2018-07-09T13:38:00Z"/>
                <w:lang w:val="en-US" w:eastAsia="zh-CN"/>
              </w:rPr>
            </w:pPr>
            <w:ins w:id="1792" w:author="R4-1809464" w:date="2018-07-09T13:38:00Z">
              <w:r>
                <w:rPr>
                  <w:lang w:val="en-US"/>
                </w:rPr>
                <w:t xml:space="preserve">Operating </w:t>
              </w:r>
              <w:r w:rsidRPr="00DF63F6">
                <w:rPr>
                  <w:lang w:val="en-US"/>
                </w:rPr>
                <w:t>Band</w:t>
              </w:r>
              <w:r>
                <w:rPr>
                  <w:lang w:val="en-US"/>
                </w:rPr>
                <w:t xml:space="preserve"> characteristics</w:t>
              </w:r>
            </w:ins>
          </w:p>
        </w:tc>
        <w:tc>
          <w:tcPr>
            <w:tcW w:w="1968" w:type="dxa"/>
            <w:shd w:val="clear" w:color="auto" w:fill="auto"/>
          </w:tcPr>
          <w:p w14:paraId="1C74B879" w14:textId="77777777" w:rsidR="000C7A40" w:rsidRPr="00DF63F6" w:rsidRDefault="000C7A40" w:rsidP="00081372">
            <w:pPr>
              <w:pStyle w:val="TAH"/>
              <w:rPr>
                <w:ins w:id="1793" w:author="R4-1809464" w:date="2018-07-09T13:38:00Z"/>
                <w:lang w:val="en-US"/>
              </w:rPr>
            </w:pPr>
            <w:ins w:id="1794" w:author="R4-1809464" w:date="2018-07-09T13:38:00Z">
              <w:r>
                <w:rPr>
                  <w:lang w:val="en-US"/>
                </w:rPr>
                <w:t>&lt;</w:t>
              </w:r>
              <w:r w:rsidRPr="00DF63F6">
                <w:rPr>
                  <w:lang w:val="en-US"/>
                </w:rPr>
                <w:t>100 MHz</w:t>
              </w:r>
            </w:ins>
          </w:p>
        </w:tc>
        <w:tc>
          <w:tcPr>
            <w:tcW w:w="1968" w:type="dxa"/>
            <w:shd w:val="clear" w:color="auto" w:fill="auto"/>
          </w:tcPr>
          <w:p w14:paraId="44D5ABC9" w14:textId="77777777" w:rsidR="000C7A40" w:rsidRPr="00DF63F6" w:rsidRDefault="000C7A40" w:rsidP="00081372">
            <w:pPr>
              <w:pStyle w:val="TAH"/>
              <w:rPr>
                <w:ins w:id="1795" w:author="R4-1809464" w:date="2018-07-09T13:38:00Z"/>
                <w:lang w:val="en-US"/>
              </w:rPr>
            </w:pPr>
            <w:ins w:id="1796" w:author="R4-1809464" w:date="2018-07-09T13:38:00Z">
              <w:r>
                <w:rPr>
                  <w:rFonts w:cs="Arial"/>
                  <w:lang w:val="en-US"/>
                </w:rPr>
                <w:t>≥</w:t>
              </w:r>
              <w:r w:rsidRPr="00DF63F6">
                <w:rPr>
                  <w:lang w:val="en-US"/>
                </w:rPr>
                <w:t xml:space="preserve"> 100 MHz</w:t>
              </w:r>
            </w:ins>
          </w:p>
        </w:tc>
      </w:tr>
      <w:tr w:rsidR="000C7A40" w:rsidRPr="00DF63F6" w14:paraId="7C80848E" w14:textId="77777777" w:rsidTr="00081372">
        <w:trPr>
          <w:ins w:id="1797" w:author="R4-1809464" w:date="2018-07-09T13:38:00Z"/>
        </w:trPr>
        <w:tc>
          <w:tcPr>
            <w:tcW w:w="1982" w:type="dxa"/>
            <w:vMerge w:val="restart"/>
            <w:shd w:val="clear" w:color="auto" w:fill="auto"/>
          </w:tcPr>
          <w:p w14:paraId="3968926F" w14:textId="77777777" w:rsidR="000C7A40" w:rsidRPr="00DF63F6" w:rsidRDefault="000C7A40" w:rsidP="00081372">
            <w:pPr>
              <w:pStyle w:val="TAL"/>
              <w:rPr>
                <w:ins w:id="1798" w:author="R4-1809464" w:date="2018-07-09T13:38:00Z"/>
                <w:lang w:val="en-US"/>
              </w:rPr>
            </w:pPr>
            <w:ins w:id="1799" w:author="R4-1809464" w:date="2018-07-09T13:38:00Z">
              <w:r w:rsidRPr="00DF63F6">
                <w:rPr>
                  <w:lang w:val="en-US"/>
                </w:rPr>
                <w:t>TC signal characteristics</w:t>
              </w:r>
            </w:ins>
          </w:p>
        </w:tc>
        <w:tc>
          <w:tcPr>
            <w:tcW w:w="1968" w:type="dxa"/>
          </w:tcPr>
          <w:p w14:paraId="7BC6724E" w14:textId="77777777" w:rsidR="000C7A40" w:rsidRPr="00DF63F6" w:rsidRDefault="000C7A40" w:rsidP="00081372">
            <w:pPr>
              <w:pStyle w:val="TAC"/>
              <w:rPr>
                <w:ins w:id="1800" w:author="R4-1809464" w:date="2018-07-09T13:38:00Z"/>
                <w:lang w:val="en-US"/>
              </w:rPr>
            </w:pPr>
            <w:ins w:id="1801" w:author="R4-1809464" w:date="2018-07-09T13:38:00Z">
              <w:r>
                <w:rPr>
                  <w:lang w:val="en-US" w:eastAsia="zh-CN"/>
                </w:rPr>
                <w:t>BW</w:t>
              </w:r>
              <w:r>
                <w:rPr>
                  <w:vertAlign w:val="subscript"/>
                  <w:lang w:val="en-US" w:eastAsia="zh-CN"/>
                </w:rPr>
                <w:t>channel</w:t>
              </w:r>
            </w:ins>
          </w:p>
        </w:tc>
        <w:tc>
          <w:tcPr>
            <w:tcW w:w="1968" w:type="dxa"/>
            <w:shd w:val="clear" w:color="auto" w:fill="auto"/>
          </w:tcPr>
          <w:p w14:paraId="071C0D34" w14:textId="77777777" w:rsidR="000C7A40" w:rsidRPr="00DF63F6" w:rsidRDefault="000C7A40" w:rsidP="00081372">
            <w:pPr>
              <w:pStyle w:val="TAC"/>
              <w:rPr>
                <w:ins w:id="1802" w:author="R4-1809464" w:date="2018-07-09T13:38:00Z"/>
                <w:lang w:val="en-US"/>
              </w:rPr>
            </w:pPr>
            <w:ins w:id="1803" w:author="R4-1809464" w:date="2018-07-09T13:38:00Z">
              <w:r w:rsidRPr="00DF63F6">
                <w:rPr>
                  <w:lang w:val="en-US"/>
                </w:rPr>
                <w:t>5 MHz (Note 1)</w:t>
              </w:r>
            </w:ins>
          </w:p>
        </w:tc>
        <w:tc>
          <w:tcPr>
            <w:tcW w:w="1968" w:type="dxa"/>
            <w:shd w:val="clear" w:color="auto" w:fill="auto"/>
          </w:tcPr>
          <w:p w14:paraId="5A3348E6" w14:textId="77777777" w:rsidR="000C7A40" w:rsidRPr="00DF63F6" w:rsidRDefault="000C7A40" w:rsidP="00081372">
            <w:pPr>
              <w:pStyle w:val="TAC"/>
              <w:rPr>
                <w:ins w:id="1804" w:author="R4-1809464" w:date="2018-07-09T13:38:00Z"/>
                <w:lang w:val="en-US"/>
              </w:rPr>
            </w:pPr>
            <w:ins w:id="1805" w:author="R4-1809464" w:date="2018-07-09T13:38:00Z">
              <w:r w:rsidRPr="00DF63F6">
                <w:rPr>
                  <w:lang w:val="en-US"/>
                </w:rPr>
                <w:t>20 MHz (Note 1)</w:t>
              </w:r>
            </w:ins>
          </w:p>
        </w:tc>
      </w:tr>
      <w:tr w:rsidR="000C7A40" w:rsidRPr="00DF63F6" w14:paraId="1712D107" w14:textId="77777777" w:rsidTr="00081372">
        <w:trPr>
          <w:ins w:id="1806" w:author="R4-1809464" w:date="2018-07-09T13:38:00Z"/>
        </w:trPr>
        <w:tc>
          <w:tcPr>
            <w:tcW w:w="1982" w:type="dxa"/>
            <w:vMerge/>
            <w:shd w:val="clear" w:color="auto" w:fill="auto"/>
          </w:tcPr>
          <w:p w14:paraId="696A3617" w14:textId="77777777" w:rsidR="000C7A40" w:rsidRPr="00DF63F6" w:rsidRDefault="000C7A40" w:rsidP="00081372">
            <w:pPr>
              <w:pStyle w:val="BodyText"/>
              <w:rPr>
                <w:ins w:id="1807" w:author="R4-1809464" w:date="2018-07-09T13:38:00Z"/>
                <w:lang w:val="en-US"/>
              </w:rPr>
            </w:pPr>
          </w:p>
        </w:tc>
        <w:tc>
          <w:tcPr>
            <w:tcW w:w="1968" w:type="dxa"/>
          </w:tcPr>
          <w:p w14:paraId="2AAA0FF6" w14:textId="77777777" w:rsidR="000C7A40" w:rsidRPr="00DF63F6" w:rsidRDefault="000C7A40" w:rsidP="00081372">
            <w:pPr>
              <w:pStyle w:val="TAC"/>
              <w:rPr>
                <w:ins w:id="1808" w:author="R4-1809464" w:date="2018-07-09T13:38:00Z"/>
                <w:lang w:val="en-US"/>
              </w:rPr>
            </w:pPr>
            <w:ins w:id="1809" w:author="R4-1809464" w:date="2018-07-09T13:38:00Z">
              <w:r w:rsidRPr="00DF63F6">
                <w:rPr>
                  <w:lang w:val="en-US"/>
                </w:rPr>
                <w:t>Subcarrier spacing</w:t>
              </w:r>
            </w:ins>
          </w:p>
        </w:tc>
        <w:tc>
          <w:tcPr>
            <w:tcW w:w="3936" w:type="dxa"/>
            <w:gridSpan w:val="2"/>
            <w:shd w:val="clear" w:color="auto" w:fill="auto"/>
          </w:tcPr>
          <w:p w14:paraId="593310A8" w14:textId="77777777" w:rsidR="000C7A40" w:rsidRPr="00DF63F6" w:rsidRDefault="000C7A40" w:rsidP="00081372">
            <w:pPr>
              <w:pStyle w:val="TAC"/>
              <w:rPr>
                <w:ins w:id="1810" w:author="R4-1809464" w:date="2018-07-09T13:38:00Z"/>
                <w:lang w:val="en-US"/>
              </w:rPr>
            </w:pPr>
            <w:ins w:id="1811" w:author="R4-1809464" w:date="2018-07-09T13:38:00Z">
              <w:r w:rsidRPr="00DF63F6">
                <w:rPr>
                  <w:lang w:val="en-US"/>
                </w:rPr>
                <w:t>Smallest supported subcarrier spacing</w:t>
              </w:r>
            </w:ins>
          </w:p>
        </w:tc>
      </w:tr>
      <w:tr w:rsidR="000C7A40" w:rsidRPr="00DF63F6" w14:paraId="6E2EA17D" w14:textId="77777777" w:rsidTr="00081372">
        <w:trPr>
          <w:ins w:id="1812" w:author="R4-1809464" w:date="2018-07-09T13:38:00Z"/>
        </w:trPr>
        <w:tc>
          <w:tcPr>
            <w:tcW w:w="7886" w:type="dxa"/>
            <w:gridSpan w:val="4"/>
            <w:shd w:val="clear" w:color="auto" w:fill="auto"/>
          </w:tcPr>
          <w:p w14:paraId="47E9C4C5" w14:textId="77777777" w:rsidR="000C7A40" w:rsidRPr="00DF63F6" w:rsidRDefault="000C7A40" w:rsidP="00081372">
            <w:pPr>
              <w:pStyle w:val="TAC"/>
              <w:ind w:left="608" w:hanging="608"/>
              <w:jc w:val="left"/>
              <w:rPr>
                <w:ins w:id="1813" w:author="R4-1809464" w:date="2018-07-09T13:38:00Z"/>
                <w:lang w:val="en-US"/>
              </w:rPr>
            </w:pPr>
            <w:ins w:id="1814" w:author="R4-1809464" w:date="2018-07-09T13:38:00Z">
              <w:r w:rsidRPr="00DF63F6">
                <w:rPr>
                  <w:lang w:val="en-US"/>
                </w:rPr>
                <w:t xml:space="preserve">Note 1: If this channel bandwidth is not supported, the narrowest supported channel bandwidth shall be </w:t>
              </w:r>
              <w:r>
                <w:rPr>
                  <w:lang w:val="en-US"/>
                </w:rPr>
                <w:t>used.</w:t>
              </w:r>
            </w:ins>
          </w:p>
        </w:tc>
      </w:tr>
    </w:tbl>
    <w:p w14:paraId="0DF63625" w14:textId="77777777" w:rsidR="000C7A40" w:rsidRPr="00B6469A" w:rsidRDefault="000C7A40" w:rsidP="000C7A40">
      <w:pPr>
        <w:rPr>
          <w:ins w:id="1815" w:author="R4-1809464" w:date="2018-07-09T13:38:00Z"/>
          <w:lang w:val="en-US"/>
        </w:rPr>
      </w:pPr>
    </w:p>
    <w:p w14:paraId="3987D520" w14:textId="77777777" w:rsidR="000C7A40" w:rsidRPr="007332BE" w:rsidRDefault="000C7A40" w:rsidP="000C7A40">
      <w:pPr>
        <w:pStyle w:val="Heading3"/>
        <w:rPr>
          <w:ins w:id="1816" w:author="R4-1809464" w:date="2018-07-09T13:38:00Z"/>
          <w:lang w:eastAsia="zh-CN"/>
        </w:rPr>
      </w:pPr>
      <w:bookmarkStart w:id="1817" w:name="_Toc503972136"/>
      <w:bookmarkStart w:id="1818" w:name="_Toc519006024"/>
      <w:ins w:id="1819" w:author="R4-1809464" w:date="2018-07-09T13:38:00Z">
        <w:r w:rsidRPr="007332BE">
          <w:rPr>
            <w:lang w:eastAsia="zh-CN"/>
          </w:rPr>
          <w:lastRenderedPageBreak/>
          <w:t>4.</w:t>
        </w:r>
        <w:r>
          <w:rPr>
            <w:lang w:eastAsia="zh-CN"/>
          </w:rPr>
          <w:t>7</w:t>
        </w:r>
        <w:r w:rsidRPr="007332BE">
          <w:rPr>
            <w:lang w:eastAsia="zh-CN"/>
          </w:rPr>
          <w:t>.</w:t>
        </w:r>
        <w:r>
          <w:rPr>
            <w:lang w:eastAsia="zh-CN"/>
          </w:rPr>
          <w:t>3</w:t>
        </w:r>
        <w:r w:rsidRPr="007332BE">
          <w:rPr>
            <w:lang w:eastAsia="zh-CN"/>
          </w:rPr>
          <w:tab/>
        </w:r>
        <w:r>
          <w:rPr>
            <w:lang w:eastAsia="zh-CN"/>
          </w:rPr>
          <w:t>NR</w:t>
        </w:r>
        <w:r w:rsidRPr="007332BE">
          <w:rPr>
            <w:lang w:eastAsia="zh-CN"/>
          </w:rPr>
          <w:t>TC1: Contiguous spectrum operation</w:t>
        </w:r>
        <w:bookmarkEnd w:id="1817"/>
        <w:bookmarkEnd w:id="1818"/>
      </w:ins>
    </w:p>
    <w:p w14:paraId="2B08027F" w14:textId="77777777" w:rsidR="000C7A40" w:rsidRPr="007332BE" w:rsidRDefault="000C7A40" w:rsidP="000C7A40">
      <w:pPr>
        <w:rPr>
          <w:ins w:id="1820" w:author="R4-1809464" w:date="2018-07-09T13:38:00Z"/>
          <w:lang w:eastAsia="zh-CN"/>
        </w:rPr>
      </w:pPr>
      <w:ins w:id="1821" w:author="R4-1809464" w:date="2018-07-09T13:38:00Z">
        <w:r w:rsidRPr="007332BE">
          <w:t xml:space="preserve">The purpose of test configuration </w:t>
        </w:r>
        <w:r>
          <w:t>NR</w:t>
        </w:r>
        <w:r w:rsidRPr="007332BE">
          <w:t xml:space="preserve">TC1 is to test </w:t>
        </w:r>
        <w:r w:rsidRPr="007332BE">
          <w:rPr>
            <w:lang w:eastAsia="zh-CN"/>
          </w:rPr>
          <w:t>all BS requirements excluding CA occupied bandwidth</w:t>
        </w:r>
        <w:r w:rsidRPr="007332BE">
          <w:t>.</w:t>
        </w:r>
      </w:ins>
    </w:p>
    <w:p w14:paraId="6D547BC1" w14:textId="77777777" w:rsidR="000C7A40" w:rsidRPr="007332BE" w:rsidRDefault="000C7A40" w:rsidP="000C7A40">
      <w:pPr>
        <w:rPr>
          <w:ins w:id="1822" w:author="R4-1809464" w:date="2018-07-09T13:38:00Z"/>
          <w:lang w:eastAsia="zh-CN"/>
        </w:rPr>
      </w:pPr>
      <w:ins w:id="1823" w:author="R4-1809464" w:date="2018-07-09T13:38:00Z">
        <w:r w:rsidRPr="00FE3567">
          <w:t xml:space="preserve">For </w:t>
        </w:r>
        <w:r w:rsidRPr="00FE3567">
          <w:rPr>
            <w:lang w:eastAsia="zh-CN"/>
          </w:rPr>
          <w:t>NRTC1</w:t>
        </w:r>
        <w:r w:rsidRPr="005F7467">
          <w:t xml:space="preserve"> used in receiver tests only the two outermost carriers within each supported operating band need to be generated by the test equipment</w:t>
        </w:r>
        <w:r w:rsidRPr="00B6469A">
          <w:t>;</w:t>
        </w:r>
        <w:r w:rsidDel="003A6AC0">
          <w:rPr>
            <w:rStyle w:val="CommentReference"/>
          </w:rPr>
          <w:t xml:space="preserve"> </w:t>
        </w:r>
      </w:ins>
    </w:p>
    <w:p w14:paraId="5D1C8F1A" w14:textId="77777777" w:rsidR="000C7A40" w:rsidRPr="007332BE" w:rsidRDefault="000C7A40" w:rsidP="000C7A40">
      <w:pPr>
        <w:pStyle w:val="Heading4"/>
        <w:rPr>
          <w:ins w:id="1824" w:author="R4-1809464" w:date="2018-07-09T13:38:00Z"/>
        </w:rPr>
      </w:pPr>
      <w:bookmarkStart w:id="1825" w:name="_Toc503972137"/>
      <w:bookmarkStart w:id="1826" w:name="_Toc519006025"/>
      <w:ins w:id="1827" w:author="R4-1809464" w:date="2018-07-09T13:38:00Z">
        <w:r w:rsidRPr="007332BE">
          <w:t>4.</w:t>
        </w:r>
        <w:r>
          <w:t>7</w:t>
        </w:r>
        <w:r w:rsidRPr="007332BE">
          <w:t>.</w:t>
        </w:r>
        <w:r>
          <w:t>3</w:t>
        </w:r>
        <w:r w:rsidRPr="007332BE">
          <w:rPr>
            <w:lang w:eastAsia="zh-CN"/>
          </w:rPr>
          <w:t>.1</w:t>
        </w:r>
        <w:r w:rsidRPr="007332BE">
          <w:tab/>
        </w:r>
        <w:r>
          <w:t>NR</w:t>
        </w:r>
        <w:r w:rsidRPr="007332BE">
          <w:t>TC1 generation</w:t>
        </w:r>
        <w:bookmarkEnd w:id="1825"/>
        <w:bookmarkEnd w:id="1826"/>
      </w:ins>
    </w:p>
    <w:p w14:paraId="2BAAB92E" w14:textId="77777777" w:rsidR="000C7A40" w:rsidRPr="007332BE" w:rsidRDefault="000C7A40" w:rsidP="000C7A40">
      <w:pPr>
        <w:rPr>
          <w:ins w:id="1828" w:author="R4-1809464" w:date="2018-07-09T13:38:00Z"/>
        </w:rPr>
      </w:pPr>
      <w:ins w:id="1829" w:author="R4-1809464" w:date="2018-07-09T13:38:00Z">
        <w:r>
          <w:t>NR</w:t>
        </w:r>
        <w:r w:rsidRPr="007332BE">
          <w:t xml:space="preserve">TC1 </w:t>
        </w:r>
        <w:r w:rsidRPr="007332BE">
          <w:rPr>
            <w:lang w:eastAsia="zh-CN"/>
          </w:rPr>
          <w:t>shall be</w:t>
        </w:r>
        <w:r w:rsidRPr="007332BE">
          <w:t xml:space="preserve"> constructed</w:t>
        </w:r>
        <w:r w:rsidRPr="007332BE">
          <w:rPr>
            <w:lang w:eastAsia="zh-CN"/>
          </w:rPr>
          <w:t xml:space="preserve"> on a per band basis</w:t>
        </w:r>
        <w:r w:rsidRPr="007332BE">
          <w:t xml:space="preserve"> using the following method:</w:t>
        </w:r>
      </w:ins>
    </w:p>
    <w:p w14:paraId="4F8EE04B" w14:textId="77777777" w:rsidR="000C7A40" w:rsidRPr="007332BE" w:rsidRDefault="000C7A40" w:rsidP="000C7A40">
      <w:pPr>
        <w:pStyle w:val="B1"/>
        <w:rPr>
          <w:ins w:id="1830" w:author="R4-1809464" w:date="2018-07-09T13:38:00Z"/>
        </w:rPr>
      </w:pPr>
      <w:ins w:id="1831" w:author="R4-1809464" w:date="2018-07-09T13:38:00Z">
        <w:r w:rsidRPr="007332BE">
          <w:t>-</w:t>
        </w:r>
        <w:r w:rsidRPr="007332BE">
          <w:tab/>
          <w:t>Declared maximum Base Station RF Bandwidth supported for contiguous spectrum operation shall be used;</w:t>
        </w:r>
      </w:ins>
    </w:p>
    <w:p w14:paraId="373F7B22" w14:textId="77777777" w:rsidR="000C7A40" w:rsidRPr="007332BE" w:rsidRDefault="000C7A40" w:rsidP="000C7A40">
      <w:pPr>
        <w:pStyle w:val="B1"/>
        <w:rPr>
          <w:ins w:id="1832" w:author="R4-1809464" w:date="2018-07-09T13:38:00Z"/>
        </w:rPr>
      </w:pPr>
      <w:ins w:id="1833" w:author="R4-1809464" w:date="2018-07-09T13:38:00Z">
        <w:r w:rsidRPr="007332BE">
          <w:t>-</w:t>
        </w:r>
        <w:r w:rsidRPr="007332BE">
          <w:tab/>
          <w:t xml:space="preserve">Select </w:t>
        </w:r>
        <w:r>
          <w:t xml:space="preserve">the carrier to be tested according to 4.7.2 and </w:t>
        </w:r>
        <w:r w:rsidRPr="007332BE">
          <w:t xml:space="preserve">place it adjacent to the lower Base Station RF Bandwidth edge. Place </w:t>
        </w:r>
        <w:r>
          <w:t xml:space="preserve">same signal </w:t>
        </w:r>
        <w:r w:rsidRPr="007332BE">
          <w:t>adjacent to the upper Base Station RF Bandwidth edge.</w:t>
        </w:r>
      </w:ins>
    </w:p>
    <w:p w14:paraId="196391AF" w14:textId="77777777" w:rsidR="000C7A40" w:rsidRPr="007332BE" w:rsidRDefault="000C7A40" w:rsidP="000C7A40">
      <w:pPr>
        <w:pStyle w:val="B1"/>
        <w:rPr>
          <w:ins w:id="1834" w:author="R4-1809464" w:date="2018-07-09T13:38:00Z"/>
        </w:rPr>
      </w:pPr>
      <w:ins w:id="1835" w:author="R4-1809464" w:date="2018-07-09T13:38:00Z">
        <w:r w:rsidRPr="007332BE">
          <w:t>-</w:t>
        </w:r>
        <w:r w:rsidRPr="007332BE">
          <w:tab/>
          <w:t>For transmitter</w:t>
        </w:r>
        <w:r>
          <w:t xml:space="preserve"> </w:t>
        </w:r>
        <w:r w:rsidRPr="007332BE">
          <w:t xml:space="preserve">tests, select as many </w:t>
        </w:r>
        <w:r>
          <w:t>carriers (according to 4.7.2)</w:t>
        </w:r>
        <w:r w:rsidRPr="007332BE">
          <w:t xml:space="preserve"> </w:t>
        </w:r>
        <w:r w:rsidRPr="007332BE">
          <w:rPr>
            <w:lang w:eastAsia="zh-CN"/>
          </w:rPr>
          <w:t>that</w:t>
        </w:r>
        <w:r w:rsidRPr="007332BE">
          <w:t xml:space="preserve"> the BS </w:t>
        </w:r>
        <w:r w:rsidRPr="007332BE">
          <w:rPr>
            <w:lang w:eastAsia="zh-CN"/>
          </w:rPr>
          <w:t xml:space="preserve">supports within a band </w:t>
        </w:r>
        <w:r w:rsidRPr="007332BE">
          <w:t>and fit in the rest of the declared maximum Base Station</w:t>
        </w:r>
        <w:r w:rsidRPr="007332BE" w:rsidDel="00077DA5">
          <w:t xml:space="preserve"> </w:t>
        </w:r>
        <w:r w:rsidRPr="007332BE">
          <w:t xml:space="preserve">RF Bandwidth. Place the carriers adjacent to each other starting from the upper Base Station RF Bandwidth edge. The nominal carrier spacing defined in </w:t>
        </w:r>
        <w:r w:rsidRPr="000C7A40">
          <w:t xml:space="preserve">subclause </w:t>
        </w:r>
        <w:r w:rsidRPr="00B6469A">
          <w:rPr>
            <w:highlight w:val="yellow"/>
          </w:rPr>
          <w:t>5.</w:t>
        </w:r>
        <w:r>
          <w:rPr>
            <w:highlight w:val="yellow"/>
          </w:rPr>
          <w:t>x</w:t>
        </w:r>
        <w:r w:rsidRPr="00B6469A">
          <w:rPr>
            <w:highlight w:val="yellow"/>
          </w:rPr>
          <w:t xml:space="preserve"> </w:t>
        </w:r>
        <w:r w:rsidRPr="000C7A40">
          <w:t>shall apply.</w:t>
        </w:r>
      </w:ins>
    </w:p>
    <w:p w14:paraId="1BD8A13F" w14:textId="65F0BF52" w:rsidR="000C7A40" w:rsidRPr="007332BE" w:rsidRDefault="000C7A40" w:rsidP="000C7A40">
      <w:pPr>
        <w:rPr>
          <w:ins w:id="1836" w:author="R4-1809464" w:date="2018-07-09T13:38:00Z"/>
        </w:rPr>
      </w:pPr>
      <w:ins w:id="1837" w:author="R4-1809464" w:date="2018-07-09T13:38:00Z">
        <w:r w:rsidRPr="007332BE">
          <w:t xml:space="preserve">The test configuration should be constructed </w:t>
        </w:r>
        <w:r>
          <w:t xml:space="preserve">sequentially </w:t>
        </w:r>
        <w:r w:rsidRPr="007332BE">
          <w:t>on a per band basis for all component carriers of the inter-band CA bands declared to be supported by the BS and are transmitted using the same antenna port. All configured component carriers are transmitted simultaneously in the tests where the transmitter should be on.</w:t>
        </w:r>
      </w:ins>
    </w:p>
    <w:p w14:paraId="60AEA9FA" w14:textId="77777777" w:rsidR="000C7A40" w:rsidRPr="007332BE" w:rsidRDefault="000C7A40" w:rsidP="000C7A40">
      <w:pPr>
        <w:pStyle w:val="Heading4"/>
        <w:rPr>
          <w:ins w:id="1838" w:author="R4-1809464" w:date="2018-07-09T13:38:00Z"/>
        </w:rPr>
      </w:pPr>
      <w:bookmarkStart w:id="1839" w:name="_Toc503972138"/>
      <w:bookmarkStart w:id="1840" w:name="_Toc519006026"/>
      <w:ins w:id="1841" w:author="R4-1809464" w:date="2018-07-09T13:38:00Z">
        <w:r w:rsidRPr="007332BE">
          <w:t>4.</w:t>
        </w:r>
        <w:r>
          <w:t>7</w:t>
        </w:r>
        <w:r w:rsidRPr="007332BE">
          <w:t>.</w:t>
        </w:r>
        <w:r>
          <w:t>3</w:t>
        </w:r>
        <w:r w:rsidRPr="007332BE">
          <w:t>.</w:t>
        </w:r>
        <w:r w:rsidRPr="007332BE">
          <w:rPr>
            <w:lang w:eastAsia="zh-CN"/>
          </w:rPr>
          <w:t>2</w:t>
        </w:r>
        <w:r w:rsidRPr="007332BE">
          <w:tab/>
        </w:r>
        <w:r>
          <w:t>NR</w:t>
        </w:r>
        <w:r w:rsidRPr="007332BE">
          <w:t>TC1 power allocation</w:t>
        </w:r>
        <w:bookmarkEnd w:id="1839"/>
        <w:bookmarkEnd w:id="1840"/>
      </w:ins>
    </w:p>
    <w:p w14:paraId="27BBCF96" w14:textId="77777777" w:rsidR="000C7A40" w:rsidRPr="007332BE" w:rsidRDefault="000C7A40" w:rsidP="000C7A40">
      <w:pPr>
        <w:rPr>
          <w:ins w:id="1842" w:author="R4-1809464" w:date="2018-07-09T13:38:00Z"/>
          <w:lang w:eastAsia="zh-CN"/>
        </w:rPr>
      </w:pPr>
      <w:ins w:id="1843" w:author="R4-1809464" w:date="2018-07-09T13:38:00Z">
        <w:r w:rsidRPr="007332BE">
          <w:t>Set the power spectral density of each carrier to the same level</w:t>
        </w:r>
        <w:r w:rsidRPr="007332BE">
          <w:rPr>
            <w:lang w:eastAsia="zh-CN"/>
          </w:rPr>
          <w:t xml:space="preserve"> so that </w:t>
        </w:r>
        <w:r w:rsidRPr="007332BE">
          <w:t>the sum of the carrier power</w:t>
        </w:r>
        <w:r w:rsidRPr="007332BE">
          <w:rPr>
            <w:lang w:eastAsia="zh-CN"/>
          </w:rPr>
          <w:t>s</w:t>
        </w:r>
        <w:r w:rsidRPr="007332BE">
          <w:t xml:space="preserve"> equals the rated total output power</w:t>
        </w:r>
        <w:r w:rsidRPr="007332BE">
          <w:rPr>
            <w:rFonts w:eastAsia="?c?e?o“A‘??S?V?b?N‘I" w:cs="v4.2.0"/>
          </w:rPr>
          <w:t xml:space="preserve"> P</w:t>
        </w:r>
        <w:r w:rsidRPr="007332BE">
          <w:rPr>
            <w:rFonts w:eastAsia="?c?e?o“A‘??S?V?b?N‘I" w:cs="v4.2.0"/>
            <w:vertAlign w:val="subscript"/>
          </w:rPr>
          <w:t>rated</w:t>
        </w:r>
        <w:proofErr w:type="gramStart"/>
        <w:r w:rsidRPr="007332BE">
          <w:rPr>
            <w:rFonts w:eastAsia="?c?e?o“A‘??S?V?b?N‘I" w:cs="v4.2.0"/>
            <w:vertAlign w:val="subscript"/>
          </w:rPr>
          <w:t>,t</w:t>
        </w:r>
        <w:r>
          <w:rPr>
            <w:rFonts w:eastAsia="?c?e?o“A‘??S?V?b?N‘I" w:cs="v4.2.0"/>
            <w:vertAlign w:val="subscript"/>
          </w:rPr>
          <w:t>,AC</w:t>
        </w:r>
        <w:proofErr w:type="gramEnd"/>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332BE">
          <w:t xml:space="preserve"> according to the manufacturer’s declaration in </w:t>
        </w:r>
        <w:r w:rsidRPr="000C7A40">
          <w:t xml:space="preserve">subclause </w:t>
        </w:r>
        <w:r w:rsidRPr="00B6469A">
          <w:rPr>
            <w:highlight w:val="yellow"/>
          </w:rPr>
          <w:t>4.6.</w:t>
        </w:r>
        <w:r>
          <w:rPr>
            <w:highlight w:val="yellow"/>
            <w:lang w:eastAsia="zh-CN"/>
          </w:rPr>
          <w:t>x</w:t>
        </w:r>
        <w:r w:rsidRPr="00B6469A">
          <w:rPr>
            <w:highlight w:val="yellow"/>
          </w:rPr>
          <w:t>.</w:t>
        </w:r>
      </w:ins>
    </w:p>
    <w:p w14:paraId="6B177951" w14:textId="77777777" w:rsidR="000C7A40" w:rsidRPr="007332BE" w:rsidRDefault="000C7A40" w:rsidP="000C7A40">
      <w:pPr>
        <w:pStyle w:val="Heading3"/>
        <w:rPr>
          <w:ins w:id="1844" w:author="R4-1809464" w:date="2018-07-09T13:38:00Z"/>
          <w:lang w:eastAsia="zh-CN"/>
        </w:rPr>
      </w:pPr>
      <w:bookmarkStart w:id="1845" w:name="_Toc503972139"/>
      <w:bookmarkStart w:id="1846" w:name="_Toc519006027"/>
      <w:ins w:id="1847" w:author="R4-1809464" w:date="2018-07-09T13:38:00Z">
        <w:r w:rsidRPr="007332BE">
          <w:t>4.</w:t>
        </w:r>
        <w:r>
          <w:t>7</w:t>
        </w:r>
        <w:r w:rsidRPr="007332BE">
          <w:t>.</w:t>
        </w:r>
        <w:r>
          <w:t>4</w:t>
        </w:r>
        <w:r w:rsidRPr="007332BE">
          <w:tab/>
        </w:r>
        <w:r>
          <w:rPr>
            <w:lang w:eastAsia="zh-CN"/>
          </w:rPr>
          <w:t>NR</w:t>
        </w:r>
        <w:r w:rsidRPr="007332BE">
          <w:rPr>
            <w:lang w:eastAsia="zh-CN"/>
          </w:rPr>
          <w:t>TC2: Contiguous CA occupied bandwidth</w:t>
        </w:r>
        <w:bookmarkEnd w:id="1845"/>
        <w:bookmarkEnd w:id="1846"/>
      </w:ins>
    </w:p>
    <w:p w14:paraId="7E9611BB" w14:textId="77777777" w:rsidR="000C7A40" w:rsidRPr="007332BE" w:rsidRDefault="000C7A40" w:rsidP="000C7A40">
      <w:pPr>
        <w:rPr>
          <w:ins w:id="1848" w:author="R4-1809464" w:date="2018-07-09T13:38:00Z"/>
          <w:lang w:eastAsia="zh-CN"/>
        </w:rPr>
      </w:pPr>
      <w:ins w:id="1849" w:author="R4-1809464" w:date="2018-07-09T13:38:00Z">
        <w:r>
          <w:rPr>
            <w:lang w:eastAsia="zh-CN"/>
          </w:rPr>
          <w:t>NR</w:t>
        </w:r>
        <w:r w:rsidRPr="007332BE">
          <w:rPr>
            <w:lang w:eastAsia="zh-CN"/>
          </w:rPr>
          <w:t>TC2 in this subclause is used to test CA occupied bandwidth.</w:t>
        </w:r>
      </w:ins>
    </w:p>
    <w:p w14:paraId="5E333622" w14:textId="77777777" w:rsidR="000C7A40" w:rsidRPr="007332BE" w:rsidRDefault="000C7A40" w:rsidP="000C7A40">
      <w:pPr>
        <w:pStyle w:val="Heading4"/>
        <w:rPr>
          <w:ins w:id="1850" w:author="R4-1809464" w:date="2018-07-09T13:38:00Z"/>
          <w:lang w:eastAsia="zh-CN"/>
        </w:rPr>
      </w:pPr>
      <w:bookmarkStart w:id="1851" w:name="_Toc503972140"/>
      <w:bookmarkStart w:id="1852" w:name="_Toc519006028"/>
      <w:ins w:id="1853" w:author="R4-1809464" w:date="2018-07-09T13:38:00Z">
        <w:r w:rsidRPr="007332BE">
          <w:rPr>
            <w:lang w:eastAsia="zh-CN"/>
          </w:rPr>
          <w:t>4.</w:t>
        </w:r>
        <w:r>
          <w:rPr>
            <w:lang w:eastAsia="zh-CN"/>
          </w:rPr>
          <w:t>7</w:t>
        </w:r>
        <w:r w:rsidRPr="007332BE">
          <w:rPr>
            <w:lang w:eastAsia="zh-CN"/>
          </w:rPr>
          <w:t>.</w:t>
        </w:r>
        <w:r>
          <w:rPr>
            <w:lang w:eastAsia="zh-CN"/>
          </w:rPr>
          <w:t>4</w:t>
        </w:r>
        <w:r w:rsidRPr="007332BE">
          <w:rPr>
            <w:lang w:eastAsia="zh-CN"/>
          </w:rPr>
          <w:t>.1</w:t>
        </w:r>
        <w:r w:rsidRPr="007332BE">
          <w:rPr>
            <w:lang w:eastAsia="zh-CN"/>
          </w:rPr>
          <w:tab/>
        </w:r>
        <w:r>
          <w:rPr>
            <w:lang w:eastAsia="zh-CN"/>
          </w:rPr>
          <w:t>NR</w:t>
        </w:r>
        <w:r w:rsidRPr="007332BE">
          <w:rPr>
            <w:lang w:eastAsia="zh-CN"/>
          </w:rPr>
          <w:t>TC2 generation</w:t>
        </w:r>
        <w:bookmarkEnd w:id="1851"/>
        <w:bookmarkEnd w:id="1852"/>
      </w:ins>
    </w:p>
    <w:p w14:paraId="6DB09249" w14:textId="77777777" w:rsidR="000C7A40" w:rsidRPr="007332BE" w:rsidRDefault="000C7A40" w:rsidP="000C7A40">
      <w:pPr>
        <w:rPr>
          <w:ins w:id="1854" w:author="R4-1809464" w:date="2018-07-09T13:38:00Z"/>
        </w:rPr>
      </w:pPr>
      <w:ins w:id="1855" w:author="R4-1809464" w:date="2018-07-09T13:38:00Z">
        <w:r w:rsidRPr="007332BE">
          <w:t>T</w:t>
        </w:r>
        <w:r w:rsidRPr="007332BE">
          <w:rPr>
            <w:lang w:eastAsia="zh-CN"/>
          </w:rPr>
          <w:t>he CA specific t</w:t>
        </w:r>
        <w:r w:rsidRPr="007332BE">
          <w:t xml:space="preserve">est configuration </w:t>
        </w:r>
        <w:r w:rsidRPr="007332BE">
          <w:rPr>
            <w:lang w:eastAsia="zh-CN"/>
          </w:rPr>
          <w:t>should be</w:t>
        </w:r>
        <w:r w:rsidRPr="007332BE">
          <w:t xml:space="preserve"> constructed </w:t>
        </w:r>
        <w:r w:rsidRPr="007332BE">
          <w:rPr>
            <w:lang w:eastAsia="zh-CN"/>
          </w:rPr>
          <w:t xml:space="preserve">on a per band basis </w:t>
        </w:r>
        <w:r w:rsidRPr="007332BE">
          <w:t>using the following method:</w:t>
        </w:r>
      </w:ins>
    </w:p>
    <w:p w14:paraId="29E8F5DA" w14:textId="77777777" w:rsidR="000C7A40" w:rsidRPr="007332BE" w:rsidRDefault="000C7A40" w:rsidP="000C7A40">
      <w:pPr>
        <w:pStyle w:val="B1"/>
        <w:rPr>
          <w:ins w:id="1856" w:author="R4-1809464" w:date="2018-07-09T13:38:00Z"/>
        </w:rPr>
      </w:pPr>
      <w:ins w:id="1857" w:author="R4-1809464" w:date="2018-07-09T13:38:00Z">
        <w:r w:rsidRPr="007332BE">
          <w:t>-</w:t>
        </w:r>
        <w:r w:rsidRPr="007332BE">
          <w:tab/>
          <w:t xml:space="preserve">All </w:t>
        </w:r>
        <w:bookmarkStart w:id="1858" w:name="OLE_LINK18"/>
        <w:r w:rsidRPr="007332BE">
          <w:rPr>
            <w:lang w:eastAsia="zh-CN"/>
          </w:rPr>
          <w:t>component carrier</w:t>
        </w:r>
        <w:bookmarkEnd w:id="1858"/>
        <w:r w:rsidRPr="007332BE">
          <w:rPr>
            <w:lang w:eastAsia="zh-CN"/>
          </w:rPr>
          <w:t xml:space="preserve"> </w:t>
        </w:r>
        <w:r w:rsidRPr="007332BE">
          <w:t xml:space="preserve">combinations supported by the BS, which have different sum of channel bandwidth of </w:t>
        </w:r>
        <w:r w:rsidRPr="007332BE">
          <w:rPr>
            <w:bCs/>
          </w:rPr>
          <w:t>component carrier</w:t>
        </w:r>
        <w:r w:rsidRPr="007332BE">
          <w:t xml:space="preserve">, shall be tested. For all </w:t>
        </w:r>
        <w:r w:rsidRPr="007332BE">
          <w:rPr>
            <w:bCs/>
          </w:rPr>
          <w:t xml:space="preserve">component carrier </w:t>
        </w:r>
        <w:r w:rsidRPr="007332BE">
          <w:t xml:space="preserve">combinations which have the same sum of channel bandwidth of </w:t>
        </w:r>
        <w:r w:rsidRPr="007332BE">
          <w:rPr>
            <w:bCs/>
          </w:rPr>
          <w:t>component carriers</w:t>
        </w:r>
        <w:r w:rsidRPr="007332BE">
          <w:t xml:space="preserve">, only one of the </w:t>
        </w:r>
        <w:r w:rsidRPr="007332BE">
          <w:rPr>
            <w:lang w:eastAsia="zh-CN"/>
          </w:rPr>
          <w:t xml:space="preserve">component carrier </w:t>
        </w:r>
        <w:r w:rsidRPr="007332BE">
          <w:t>combinations shall be tested.</w:t>
        </w:r>
      </w:ins>
    </w:p>
    <w:p w14:paraId="692C856F" w14:textId="77777777" w:rsidR="000C7A40" w:rsidRPr="007332BE" w:rsidRDefault="000C7A40" w:rsidP="000C7A40">
      <w:pPr>
        <w:pStyle w:val="B1"/>
        <w:rPr>
          <w:ins w:id="1859" w:author="R4-1809464" w:date="2018-07-09T13:38:00Z"/>
        </w:rPr>
      </w:pPr>
      <w:ins w:id="1860" w:author="R4-1809464" w:date="2018-07-09T13:38:00Z">
        <w:r w:rsidRPr="007332BE">
          <w:rPr>
            <w:rFonts w:cs="Calibri"/>
          </w:rPr>
          <w:t>-</w:t>
        </w:r>
        <w:r w:rsidRPr="007332BE">
          <w:rPr>
            <w:rFonts w:cs="Calibri"/>
          </w:rPr>
          <w:tab/>
          <w:t xml:space="preserve">Of </w:t>
        </w:r>
        <w:r w:rsidRPr="007332BE">
          <w:t xml:space="preserve">all </w:t>
        </w:r>
        <w:r w:rsidRPr="007332BE">
          <w:rPr>
            <w:bCs/>
          </w:rPr>
          <w:t xml:space="preserve">component carrier </w:t>
        </w:r>
        <w:r w:rsidRPr="007332BE">
          <w:t xml:space="preserve">combinations which have same sum of channel bandwidth of </w:t>
        </w:r>
        <w:r w:rsidRPr="007332BE">
          <w:rPr>
            <w:bCs/>
          </w:rPr>
          <w:t>component carrier</w:t>
        </w:r>
        <w:r w:rsidRPr="007332BE">
          <w:t>, select those with the narrowest carrier at the lower Base Station RF Bandwidth edge.</w:t>
        </w:r>
      </w:ins>
    </w:p>
    <w:p w14:paraId="6C07D9F9" w14:textId="77777777" w:rsidR="000C7A40" w:rsidRPr="007332BE" w:rsidRDefault="000C7A40" w:rsidP="000C7A40">
      <w:pPr>
        <w:pStyle w:val="B1"/>
        <w:rPr>
          <w:ins w:id="1861" w:author="R4-1809464" w:date="2018-07-09T13:38:00Z"/>
        </w:rPr>
      </w:pPr>
      <w:ins w:id="1862" w:author="R4-1809464" w:date="2018-07-09T13:38:00Z">
        <w:r w:rsidRPr="007332BE">
          <w:t>-</w:t>
        </w:r>
        <w:r w:rsidRPr="007332BE">
          <w:tab/>
          <w:t>Of the combinations selected in the previous step, select one with the narrowest carrier at the upper Base Station RF Bandwidth edge.</w:t>
        </w:r>
      </w:ins>
    </w:p>
    <w:p w14:paraId="04421FD2" w14:textId="77777777" w:rsidR="000C7A40" w:rsidRPr="007332BE" w:rsidRDefault="000C7A40" w:rsidP="000C7A40">
      <w:pPr>
        <w:pStyle w:val="B1"/>
        <w:rPr>
          <w:ins w:id="1863" w:author="R4-1809464" w:date="2018-07-09T13:38:00Z"/>
        </w:rPr>
      </w:pPr>
      <w:ins w:id="1864" w:author="R4-1809464" w:date="2018-07-09T13:38:00Z">
        <w:r w:rsidRPr="007332BE">
          <w:t>-</w:t>
        </w:r>
        <w:r w:rsidRPr="007332BE">
          <w:tab/>
          <w:t xml:space="preserve">If there are </w:t>
        </w:r>
        <w:r w:rsidRPr="007332BE">
          <w:rPr>
            <w:lang w:eastAsia="zh-CN"/>
          </w:rPr>
          <w:t xml:space="preserve">multiple </w:t>
        </w:r>
        <w:r w:rsidRPr="007332BE">
          <w:t>combinations fulfilling previous steps, select the one with</w:t>
        </w:r>
        <w:r w:rsidRPr="007332BE">
          <w:rPr>
            <w:rFonts w:ascii="MS Mincho" w:hAnsi="MS Mincho"/>
          </w:rPr>
          <w:t xml:space="preserve"> </w:t>
        </w:r>
        <w:r w:rsidRPr="007332BE">
          <w:t xml:space="preserve">the smallest number of </w:t>
        </w:r>
        <w:r w:rsidRPr="007332BE">
          <w:rPr>
            <w:bCs/>
          </w:rPr>
          <w:t>component carrier</w:t>
        </w:r>
        <w:r w:rsidRPr="007332BE">
          <w:t>.</w:t>
        </w:r>
      </w:ins>
    </w:p>
    <w:p w14:paraId="77CB603A" w14:textId="77777777" w:rsidR="000C7A40" w:rsidRPr="007332BE" w:rsidRDefault="000C7A40" w:rsidP="000C7A40">
      <w:pPr>
        <w:pStyle w:val="B1"/>
        <w:rPr>
          <w:ins w:id="1865" w:author="R4-1809464" w:date="2018-07-09T13:38:00Z"/>
        </w:rPr>
      </w:pPr>
      <w:ins w:id="1866" w:author="R4-1809464" w:date="2018-07-09T13:38:00Z">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lowest carrier.</w:t>
        </w:r>
      </w:ins>
    </w:p>
    <w:p w14:paraId="50377FF7" w14:textId="77777777" w:rsidR="000C7A40" w:rsidRPr="007332BE" w:rsidRDefault="000C7A40" w:rsidP="000C7A40">
      <w:pPr>
        <w:pStyle w:val="B1"/>
        <w:rPr>
          <w:ins w:id="1867" w:author="R4-1809464" w:date="2018-07-09T13:38:00Z"/>
        </w:rPr>
      </w:pPr>
      <w:ins w:id="1868" w:author="R4-1809464" w:date="2018-07-09T13:38:00Z">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highest carrier</w:t>
        </w:r>
      </w:ins>
    </w:p>
    <w:p w14:paraId="7C34F9F9" w14:textId="77777777" w:rsidR="000C7A40" w:rsidRPr="007332BE" w:rsidRDefault="000C7A40" w:rsidP="000C7A40">
      <w:pPr>
        <w:pStyle w:val="B1"/>
        <w:rPr>
          <w:ins w:id="1869" w:author="R4-1809464" w:date="2018-07-09T13:38:00Z"/>
        </w:rPr>
      </w:pPr>
      <w:ins w:id="1870" w:author="R4-1809464" w:date="2018-07-09T13:38:00Z">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carrier which has been selected in the previous step.</w:t>
        </w:r>
      </w:ins>
    </w:p>
    <w:p w14:paraId="1766BE18" w14:textId="77777777" w:rsidR="000C7A40" w:rsidRPr="007332BE" w:rsidRDefault="000C7A40" w:rsidP="000C7A40">
      <w:pPr>
        <w:pStyle w:val="B1"/>
        <w:rPr>
          <w:ins w:id="1871" w:author="R4-1809464" w:date="2018-07-09T13:38:00Z"/>
        </w:rPr>
      </w:pPr>
      <w:ins w:id="1872" w:author="R4-1809464" w:date="2018-07-09T13:38:00Z">
        <w:r w:rsidRPr="007332BE">
          <w:t>-</w:t>
        </w:r>
        <w:r w:rsidRPr="007332BE">
          <w:tab/>
          <w:t xml:space="preserve">If there are </w:t>
        </w:r>
        <w:r w:rsidRPr="007332BE">
          <w:rPr>
            <w:lang w:eastAsia="zh-CN"/>
          </w:rPr>
          <w:t>multiple</w:t>
        </w:r>
        <w:r w:rsidRPr="007332BE">
          <w:t xml:space="preserve"> combinations fulfilling previous steps, repeat the previous step until there is only one combination left.</w:t>
        </w:r>
      </w:ins>
    </w:p>
    <w:p w14:paraId="5B976347" w14:textId="77777777" w:rsidR="000C7A40" w:rsidRPr="007332BE" w:rsidRDefault="000C7A40" w:rsidP="000C7A40">
      <w:pPr>
        <w:pStyle w:val="B1"/>
        <w:rPr>
          <w:ins w:id="1873" w:author="R4-1809464" w:date="2018-07-09T13:38:00Z"/>
        </w:rPr>
      </w:pPr>
      <w:ins w:id="1874" w:author="R4-1809464" w:date="2018-07-09T13:38:00Z">
        <w:r w:rsidRPr="007332BE">
          <w:t>-</w:t>
        </w:r>
        <w:r w:rsidRPr="007332BE">
          <w:tab/>
          <w:t xml:space="preserve">The nominal carrier spacing defined in subclause </w:t>
        </w:r>
        <w:r w:rsidRPr="00B6469A">
          <w:rPr>
            <w:highlight w:val="yellow"/>
          </w:rPr>
          <w:t>5.</w:t>
        </w:r>
        <w:r>
          <w:rPr>
            <w:highlight w:val="yellow"/>
          </w:rPr>
          <w:t>x</w:t>
        </w:r>
        <w:r w:rsidRPr="00B6469A">
          <w:rPr>
            <w:highlight w:val="yellow"/>
          </w:rPr>
          <w:t xml:space="preserve"> </w:t>
        </w:r>
        <w:r w:rsidRPr="000C7A40">
          <w:t>shall</w:t>
        </w:r>
        <w:r w:rsidRPr="007332BE">
          <w:t xml:space="preserve"> apply.</w:t>
        </w:r>
      </w:ins>
    </w:p>
    <w:p w14:paraId="59C87C59" w14:textId="77777777" w:rsidR="000C7A40" w:rsidRPr="007332BE" w:rsidRDefault="000C7A40" w:rsidP="000C7A40">
      <w:pPr>
        <w:pStyle w:val="Heading4"/>
        <w:rPr>
          <w:ins w:id="1875" w:author="R4-1809464" w:date="2018-07-09T13:38:00Z"/>
        </w:rPr>
      </w:pPr>
      <w:bookmarkStart w:id="1876" w:name="_Toc503972141"/>
      <w:bookmarkStart w:id="1877" w:name="_Toc519006029"/>
      <w:ins w:id="1878" w:author="R4-1809464" w:date="2018-07-09T13:38:00Z">
        <w:r w:rsidRPr="007332BE">
          <w:lastRenderedPageBreak/>
          <w:t>4.</w:t>
        </w:r>
        <w:r>
          <w:t>7</w:t>
        </w:r>
        <w:r w:rsidRPr="007332BE">
          <w:t>.</w:t>
        </w:r>
        <w:r>
          <w:t>4</w:t>
        </w:r>
        <w:r w:rsidRPr="007332BE">
          <w:t>.</w:t>
        </w:r>
        <w:r w:rsidRPr="007332BE">
          <w:rPr>
            <w:lang w:eastAsia="zh-CN"/>
          </w:rPr>
          <w:t>2</w:t>
        </w:r>
        <w:r w:rsidRPr="007332BE">
          <w:tab/>
        </w:r>
        <w:r>
          <w:rPr>
            <w:lang w:eastAsia="zh-CN"/>
          </w:rPr>
          <w:t>NR</w:t>
        </w:r>
        <w:r w:rsidRPr="007332BE">
          <w:rPr>
            <w:lang w:eastAsia="zh-CN"/>
          </w:rPr>
          <w:t xml:space="preserve">TC2 </w:t>
        </w:r>
        <w:r w:rsidRPr="007332BE">
          <w:t>power allocation</w:t>
        </w:r>
        <w:bookmarkEnd w:id="1876"/>
        <w:bookmarkEnd w:id="1877"/>
      </w:ins>
    </w:p>
    <w:p w14:paraId="7B574F33" w14:textId="77777777" w:rsidR="000C7A40" w:rsidRPr="007332BE" w:rsidRDefault="000C7A40" w:rsidP="000C7A40">
      <w:pPr>
        <w:rPr>
          <w:ins w:id="1879" w:author="R4-1809464" w:date="2018-07-09T13:38:00Z"/>
        </w:rPr>
      </w:pPr>
      <w:ins w:id="1880" w:author="R4-1809464" w:date="2018-07-09T13:38:00Z">
        <w:r w:rsidRPr="007332BE">
          <w:t>Set the power spectral density of each carrier to</w:t>
        </w:r>
        <w:r w:rsidRPr="007332BE">
          <w:rPr>
            <w:lang w:eastAsia="zh-CN"/>
          </w:rPr>
          <w:t xml:space="preserve"> be</w:t>
        </w:r>
        <w:r w:rsidRPr="007332BE">
          <w:t xml:space="preserve"> the same level</w:t>
        </w:r>
        <w:r w:rsidRPr="007332BE">
          <w:rPr>
            <w:lang w:eastAsia="zh-CN"/>
          </w:rPr>
          <w:t xml:space="preserve"> so that</w:t>
        </w:r>
        <w:r w:rsidRPr="007332BE">
          <w:t xml:space="preserve"> the sum of the carrier power</w:t>
        </w:r>
        <w:r w:rsidRPr="007332BE">
          <w:rPr>
            <w:lang w:eastAsia="zh-CN"/>
          </w:rPr>
          <w:t>s</w:t>
        </w:r>
        <w:r w:rsidRPr="007332BE">
          <w:t xml:space="preserve"> equals the rated total output power</w:t>
        </w:r>
        <w:r w:rsidRPr="007332BE">
          <w:rPr>
            <w:rFonts w:eastAsia="?c?e?o“A‘??S?V?b?N‘I" w:cs="v4.2.0"/>
          </w:rPr>
          <w:t xml:space="preserve"> P</w:t>
        </w:r>
        <w:r w:rsidRPr="007332BE">
          <w:rPr>
            <w:rFonts w:eastAsia="?c?e?o“A‘??S?V?b?N‘I" w:cs="v4.2.0"/>
            <w:vertAlign w:val="subscript"/>
          </w:rPr>
          <w:t>rated,t</w:t>
        </w:r>
        <w:r>
          <w:rPr>
            <w:rFonts w:eastAsia="?c?e?o“A‘??S?V?b?N‘I" w:cs="v4.2.0"/>
            <w:vertAlign w:val="subscript"/>
          </w:rPr>
          <w:t>,AC</w:t>
        </w:r>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332BE">
          <w:t xml:space="preserve"> for </w:t>
        </w:r>
        <w:r>
          <w:t>NR</w:t>
        </w:r>
        <w:r w:rsidRPr="007332BE">
          <w:t xml:space="preserve"> according to the manufacturer’s declaration in subclause </w:t>
        </w:r>
        <w:r w:rsidRPr="00B6469A">
          <w:rPr>
            <w:highlight w:val="yellow"/>
          </w:rPr>
          <w:t>4.6.</w:t>
        </w:r>
        <w:r>
          <w:rPr>
            <w:highlight w:val="yellow"/>
            <w:lang w:eastAsia="zh-CN"/>
          </w:rPr>
          <w:t>x</w:t>
        </w:r>
        <w:r w:rsidRPr="00B6469A">
          <w:rPr>
            <w:highlight w:val="yellow"/>
          </w:rPr>
          <w:t>.</w:t>
        </w:r>
      </w:ins>
    </w:p>
    <w:p w14:paraId="5F8654CE" w14:textId="77777777" w:rsidR="000C7A40" w:rsidRPr="007332BE" w:rsidRDefault="000C7A40" w:rsidP="000C7A40">
      <w:pPr>
        <w:pStyle w:val="Heading3"/>
        <w:rPr>
          <w:ins w:id="1881" w:author="R4-1809464" w:date="2018-07-09T13:38:00Z"/>
        </w:rPr>
      </w:pPr>
      <w:bookmarkStart w:id="1882" w:name="_Toc503972142"/>
      <w:bookmarkStart w:id="1883" w:name="_Toc519006030"/>
      <w:ins w:id="1884" w:author="R4-1809464" w:date="2018-07-09T13:38:00Z">
        <w:r w:rsidRPr="007332BE">
          <w:t>4.</w:t>
        </w:r>
        <w:r>
          <w:t>7</w:t>
        </w:r>
        <w:r w:rsidRPr="007332BE">
          <w:t>.</w:t>
        </w:r>
        <w:r>
          <w:t>5</w:t>
        </w:r>
        <w:r w:rsidRPr="007332BE">
          <w:tab/>
        </w:r>
        <w:r>
          <w:t>NR</w:t>
        </w:r>
        <w:r w:rsidRPr="007332BE">
          <w:t>TC3: Non-contiguo</w:t>
        </w:r>
        <w:r w:rsidRPr="007332BE">
          <w:rPr>
            <w:lang w:eastAsia="zh-CN"/>
          </w:rPr>
          <w:t>u</w:t>
        </w:r>
        <w:r w:rsidRPr="007332BE">
          <w:t>s spectrum operation</w:t>
        </w:r>
        <w:bookmarkEnd w:id="1882"/>
        <w:bookmarkEnd w:id="1883"/>
      </w:ins>
    </w:p>
    <w:p w14:paraId="3F7057A6" w14:textId="77777777" w:rsidR="000C7A40" w:rsidRPr="007332BE" w:rsidRDefault="000C7A40" w:rsidP="000C7A40">
      <w:pPr>
        <w:rPr>
          <w:ins w:id="1885" w:author="R4-1809464" w:date="2018-07-09T13:38:00Z"/>
        </w:rPr>
      </w:pPr>
      <w:ins w:id="1886" w:author="R4-1809464" w:date="2018-07-09T13:38:00Z">
        <w:r w:rsidRPr="007332BE">
          <w:t xml:space="preserve">The purpose of </w:t>
        </w:r>
        <w:r>
          <w:rPr>
            <w:lang w:eastAsia="zh-CN"/>
          </w:rPr>
          <w:t>NR</w:t>
        </w:r>
        <w:r w:rsidRPr="007332BE">
          <w:rPr>
            <w:lang w:eastAsia="zh-CN"/>
          </w:rPr>
          <w:t xml:space="preserve">TC3 </w:t>
        </w:r>
        <w:r w:rsidRPr="007332BE">
          <w:t xml:space="preserve">is to test </w:t>
        </w:r>
        <w:r w:rsidRPr="007332BE">
          <w:rPr>
            <w:lang w:eastAsia="zh-CN"/>
          </w:rPr>
          <w:t>all BS requirements excluding CA occupied bandwidth</w:t>
        </w:r>
        <w:r w:rsidRPr="007332BE">
          <w:t>.</w:t>
        </w:r>
      </w:ins>
    </w:p>
    <w:p w14:paraId="53DF5BF6" w14:textId="77777777" w:rsidR="000C7A40" w:rsidRPr="007332BE" w:rsidRDefault="000C7A40" w:rsidP="000C7A40">
      <w:pPr>
        <w:rPr>
          <w:ins w:id="1887" w:author="R4-1809464" w:date="2018-07-09T13:38:00Z"/>
          <w:lang w:eastAsia="zh-CN"/>
        </w:rPr>
      </w:pPr>
      <w:ins w:id="1888" w:author="R4-1809464" w:date="2018-07-09T13:38:00Z">
        <w:r w:rsidRPr="007332BE">
          <w:t xml:space="preserve">For </w:t>
        </w:r>
        <w:r w:rsidRPr="00FE3567">
          <w:t>NR</w:t>
        </w:r>
        <w:r w:rsidRPr="00FE3567">
          <w:rPr>
            <w:lang w:eastAsia="zh-CN"/>
          </w:rPr>
          <w:t xml:space="preserve">TC3 </w:t>
        </w:r>
        <w:r w:rsidRPr="00FE3567">
          <w:t>used in receiver tests, outermost carriers</w:t>
        </w:r>
        <w:r w:rsidRPr="007332BE">
          <w:t xml:space="preserve"> for each sub-block need to be generated by the test equipment</w:t>
        </w:r>
        <w:r>
          <w:t>; other supported carriers are optional to be generated.</w:t>
        </w:r>
      </w:ins>
    </w:p>
    <w:p w14:paraId="3AD7D258" w14:textId="77777777" w:rsidR="000C7A40" w:rsidRPr="007332BE" w:rsidRDefault="000C7A40" w:rsidP="000C7A40">
      <w:pPr>
        <w:pStyle w:val="Heading4"/>
        <w:rPr>
          <w:ins w:id="1889" w:author="R4-1809464" w:date="2018-07-09T13:38:00Z"/>
        </w:rPr>
      </w:pPr>
      <w:bookmarkStart w:id="1890" w:name="_Toc503972143"/>
      <w:bookmarkStart w:id="1891" w:name="_Toc519006031"/>
      <w:ins w:id="1892" w:author="R4-1809464" w:date="2018-07-09T13:38:00Z">
        <w:r w:rsidRPr="007332BE">
          <w:t>4.</w:t>
        </w:r>
        <w:r>
          <w:t>7</w:t>
        </w:r>
        <w:r w:rsidRPr="007332BE">
          <w:t>.</w:t>
        </w:r>
        <w:r>
          <w:t>5</w:t>
        </w:r>
        <w:r w:rsidRPr="007332BE">
          <w:t>.1</w:t>
        </w:r>
        <w:r w:rsidRPr="007332BE">
          <w:tab/>
        </w:r>
        <w:r>
          <w:t>NR</w:t>
        </w:r>
        <w:r w:rsidRPr="007332BE">
          <w:t>TC3 generation</w:t>
        </w:r>
        <w:bookmarkEnd w:id="1890"/>
        <w:bookmarkEnd w:id="1891"/>
      </w:ins>
    </w:p>
    <w:p w14:paraId="04AD5BFB" w14:textId="77777777" w:rsidR="000C7A40" w:rsidRPr="007332BE" w:rsidRDefault="000C7A40" w:rsidP="000C7A40">
      <w:pPr>
        <w:rPr>
          <w:ins w:id="1893" w:author="R4-1809464" w:date="2018-07-09T13:38:00Z"/>
        </w:rPr>
      </w:pPr>
      <w:ins w:id="1894" w:author="R4-1809464" w:date="2018-07-09T13:38:00Z">
        <w:r>
          <w:rPr>
            <w:lang w:eastAsia="zh-CN"/>
          </w:rPr>
          <w:t>NR</w:t>
        </w:r>
        <w:r w:rsidRPr="007332BE">
          <w:rPr>
            <w:lang w:eastAsia="zh-CN"/>
          </w:rPr>
          <w:t xml:space="preserve">TC3 </w:t>
        </w:r>
        <w:r w:rsidRPr="007332BE">
          <w:t>is constructed on a per band basis using the following method:</w:t>
        </w:r>
      </w:ins>
    </w:p>
    <w:p w14:paraId="09AE4FC7" w14:textId="77777777" w:rsidR="000C7A40" w:rsidRPr="007332BE" w:rsidRDefault="000C7A40" w:rsidP="000C7A40">
      <w:pPr>
        <w:pStyle w:val="B1"/>
        <w:rPr>
          <w:ins w:id="1895" w:author="R4-1809464" w:date="2018-07-09T13:38:00Z"/>
          <w:lang w:eastAsia="zh-CN"/>
        </w:rPr>
      </w:pPr>
      <w:ins w:id="1896" w:author="R4-1809464" w:date="2018-07-09T13:38:00Z">
        <w:r w:rsidRPr="007332BE">
          <w:t>-</w:t>
        </w:r>
        <w:r w:rsidRPr="007332BE">
          <w:tab/>
          <w:t>The Base Station RF Bandwidth shall be the maximum Base Station RF Bandwidth supported for non-contiguous spectrum operation. The Base Station RF Bandwidth consists of one sub-block gap and two sub-blocks located at the edges of the declared maximum supported Base Station RF Bandwidth.</w:t>
        </w:r>
      </w:ins>
    </w:p>
    <w:p w14:paraId="7F37437B" w14:textId="77777777" w:rsidR="000C7A40" w:rsidRPr="007332BE" w:rsidRDefault="000C7A40" w:rsidP="000C7A40">
      <w:pPr>
        <w:pStyle w:val="B1"/>
        <w:rPr>
          <w:ins w:id="1897" w:author="R4-1809464" w:date="2018-07-09T13:38:00Z"/>
        </w:rPr>
      </w:pPr>
      <w:ins w:id="1898" w:author="R4-1809464" w:date="2018-07-09T13:38:00Z">
        <w:r w:rsidRPr="007332BE">
          <w:t>-</w:t>
        </w:r>
        <w:r w:rsidRPr="007332BE">
          <w:tab/>
        </w:r>
        <w:r>
          <w:rPr>
            <w:lang w:eastAsia="zh-CN"/>
          </w:rPr>
          <w:t>S</w:t>
        </w:r>
        <w:r w:rsidRPr="007332BE">
          <w:t xml:space="preserve">elect </w:t>
        </w:r>
        <w:r>
          <w:t>the carrier to be tested according to 4.7.2. P</w:t>
        </w:r>
        <w:r w:rsidRPr="007332BE">
          <w:t xml:space="preserve">lace </w:t>
        </w:r>
        <w:r>
          <w:t>it</w:t>
        </w:r>
        <w:r w:rsidRPr="007332BE">
          <w:t xml:space="preserve"> adjacent to the upper Base Station RF Bandwidth edge and a</w:t>
        </w:r>
        <w:r>
          <w:t xml:space="preserve">nother </w:t>
        </w:r>
        <w:r w:rsidRPr="007332BE">
          <w:t xml:space="preserve">carrier </w:t>
        </w:r>
        <w:r>
          <w:t xml:space="preserve">(as described in 4.7.2) </w:t>
        </w:r>
        <w:r w:rsidRPr="007332BE">
          <w:t>adjacent to the lower Base Station</w:t>
        </w:r>
        <w:r w:rsidRPr="007332BE">
          <w:rPr>
            <w:lang w:eastAsia="zh-CN"/>
          </w:rPr>
          <w:t xml:space="preserve"> </w:t>
        </w:r>
        <w:r w:rsidRPr="007332BE">
          <w:t xml:space="preserve">RF Bandwidth edge. </w:t>
        </w:r>
      </w:ins>
    </w:p>
    <w:p w14:paraId="0624BCC0" w14:textId="77777777" w:rsidR="000C7A40" w:rsidRPr="007332BE" w:rsidRDefault="000C7A40" w:rsidP="000C7A40">
      <w:pPr>
        <w:pStyle w:val="B1"/>
        <w:rPr>
          <w:ins w:id="1899" w:author="R4-1809464" w:date="2018-07-09T13:38:00Z"/>
        </w:rPr>
      </w:pPr>
      <w:ins w:id="1900" w:author="R4-1809464" w:date="2018-07-09T13:38:00Z">
        <w:r w:rsidRPr="007332BE">
          <w:t>-</w:t>
        </w:r>
        <w:r w:rsidRPr="007332BE">
          <w:tab/>
          <w:t xml:space="preserve">For </w:t>
        </w:r>
        <w:r w:rsidRPr="007332BE">
          <w:rPr>
            <w:lang w:eastAsia="zh-CN"/>
          </w:rPr>
          <w:t>single-band operation</w:t>
        </w:r>
        <w:r w:rsidRPr="007332BE">
          <w:t xml:space="preserve"> receiver tests, if the remaining gap is at least </w:t>
        </w:r>
        <w:r w:rsidRPr="00E7718B">
          <w:t>15 MHz</w:t>
        </w:r>
        <w:r w:rsidRPr="007332BE">
          <w:t xml:space="preserve"> </w:t>
        </w:r>
        <w:r>
          <w:t xml:space="preserve">(or 60 MHz if channel bandwidth of the carrier to be tested is 20 MHz) </w:t>
        </w:r>
        <w:r w:rsidRPr="007332BE">
          <w:t xml:space="preserve">plus two times the channel BW used in the previous step and the BS supports at least 4 carriers, place a carrier of this BW adjacent to each already placed carrier for each sub-block. The nominal carrier spacing defined in </w:t>
        </w:r>
        <w:r w:rsidRPr="000C7A40">
          <w:t xml:space="preserve">subclause </w:t>
        </w:r>
        <w:r w:rsidRPr="00B6469A">
          <w:rPr>
            <w:highlight w:val="yellow"/>
            <w:lang w:eastAsia="zh-CN"/>
          </w:rPr>
          <w:t>5.</w:t>
        </w:r>
        <w:r>
          <w:rPr>
            <w:highlight w:val="yellow"/>
            <w:lang w:eastAsia="zh-CN"/>
          </w:rPr>
          <w:t>x</w:t>
        </w:r>
        <w:r w:rsidRPr="007332BE">
          <w:t xml:space="preserve"> shall apply.</w:t>
        </w:r>
      </w:ins>
    </w:p>
    <w:p w14:paraId="4A69B6FD" w14:textId="77777777" w:rsidR="000C7A40" w:rsidRPr="007332BE" w:rsidRDefault="000C7A40" w:rsidP="000C7A40">
      <w:pPr>
        <w:pStyle w:val="B1"/>
        <w:rPr>
          <w:ins w:id="1901" w:author="R4-1809464" w:date="2018-07-09T13:38:00Z"/>
        </w:rPr>
      </w:pPr>
      <w:ins w:id="1902" w:author="R4-1809464" w:date="2018-07-09T13:38:00Z">
        <w:r w:rsidRPr="007332BE">
          <w:t>-</w:t>
        </w:r>
        <w:r w:rsidRPr="007332BE">
          <w:tab/>
          <w:t>The sub-block edges adjacent to the sub-block gap shall be determined using the specified F</w:t>
        </w:r>
        <w:r w:rsidRPr="007332BE">
          <w:rPr>
            <w:vertAlign w:val="subscript"/>
          </w:rPr>
          <w:t>Offset</w:t>
        </w:r>
        <w:r>
          <w:rPr>
            <w:vertAlign w:val="subscript"/>
          </w:rPr>
          <w:t xml:space="preserve"> </w:t>
        </w:r>
        <w:r w:rsidRPr="007332BE">
          <w:t>for the carrier</w:t>
        </w:r>
        <w:r>
          <w:t>s</w:t>
        </w:r>
        <w:r w:rsidRPr="007332BE">
          <w:t xml:space="preserve"> adjacent to the sub-block gap.</w:t>
        </w:r>
      </w:ins>
    </w:p>
    <w:p w14:paraId="549DEC50" w14:textId="77777777" w:rsidR="000C7A40" w:rsidRPr="007332BE" w:rsidRDefault="000C7A40" w:rsidP="000C7A40">
      <w:pPr>
        <w:pStyle w:val="Heading4"/>
        <w:rPr>
          <w:ins w:id="1903" w:author="R4-1809464" w:date="2018-07-09T13:38:00Z"/>
          <w:lang w:eastAsia="zh-CN"/>
        </w:rPr>
      </w:pPr>
      <w:bookmarkStart w:id="1904" w:name="_Toc503972144"/>
      <w:bookmarkStart w:id="1905" w:name="_Toc519006032"/>
      <w:ins w:id="1906" w:author="R4-1809464" w:date="2018-07-09T13:38:00Z">
        <w:r w:rsidRPr="007332BE">
          <w:rPr>
            <w:lang w:eastAsia="zh-CN"/>
          </w:rPr>
          <w:t>4.</w:t>
        </w:r>
        <w:r>
          <w:rPr>
            <w:lang w:eastAsia="zh-CN"/>
          </w:rPr>
          <w:t>7</w:t>
        </w:r>
        <w:r w:rsidRPr="007332BE">
          <w:rPr>
            <w:lang w:eastAsia="zh-CN"/>
          </w:rPr>
          <w:t>.</w:t>
        </w:r>
        <w:r>
          <w:rPr>
            <w:lang w:eastAsia="zh-CN"/>
          </w:rPr>
          <w:t>5</w:t>
        </w:r>
        <w:r w:rsidRPr="007332BE">
          <w:rPr>
            <w:lang w:eastAsia="zh-CN"/>
          </w:rPr>
          <w:t>.2</w:t>
        </w:r>
        <w:r w:rsidRPr="007332BE">
          <w:rPr>
            <w:lang w:eastAsia="zh-CN"/>
          </w:rPr>
          <w:tab/>
        </w:r>
        <w:r>
          <w:t>NR</w:t>
        </w:r>
        <w:r w:rsidRPr="007332BE">
          <w:t xml:space="preserve">TC3 </w:t>
        </w:r>
        <w:r w:rsidRPr="007332BE">
          <w:rPr>
            <w:lang w:eastAsia="zh-CN"/>
          </w:rPr>
          <w:t>power allocation</w:t>
        </w:r>
        <w:bookmarkEnd w:id="1904"/>
        <w:bookmarkEnd w:id="1905"/>
      </w:ins>
    </w:p>
    <w:p w14:paraId="497FA230" w14:textId="77777777" w:rsidR="000C7A40" w:rsidRPr="007332BE" w:rsidRDefault="000C7A40" w:rsidP="000C7A40">
      <w:pPr>
        <w:rPr>
          <w:ins w:id="1907" w:author="R4-1809464" w:date="2018-07-09T13:38:00Z"/>
          <w:lang w:eastAsia="zh-CN"/>
        </w:rPr>
      </w:pPr>
      <w:ins w:id="1908" w:author="R4-1809464" w:date="2018-07-09T13:38:00Z">
        <w:r w:rsidRPr="007332BE">
          <w:rPr>
            <w:lang w:eastAsia="zh-CN"/>
          </w:rPr>
          <w:t>Set the power of each carrier to the same level so that the sum of the carrier powers equals the rated total output power</w:t>
        </w:r>
        <w:r w:rsidRPr="007332BE">
          <w:rPr>
            <w:rFonts w:eastAsia="?c?e?o“A‘??S?V?b?N‘I" w:cs="v4.2.0"/>
          </w:rPr>
          <w:t xml:space="preserve"> P</w:t>
        </w:r>
        <w:r w:rsidRPr="007332BE">
          <w:rPr>
            <w:rFonts w:eastAsia="?c?e?o“A‘??S?V?b?N‘I" w:cs="v4.2.0"/>
            <w:vertAlign w:val="subscript"/>
          </w:rPr>
          <w:t>rated</w:t>
        </w:r>
        <w:proofErr w:type="gramStart"/>
        <w:r w:rsidRPr="007332BE">
          <w:rPr>
            <w:rFonts w:eastAsia="?c?e?o“A‘??S?V?b?N‘I" w:cs="v4.2.0"/>
            <w:vertAlign w:val="subscript"/>
          </w:rPr>
          <w:t>,t</w:t>
        </w:r>
        <w:r>
          <w:rPr>
            <w:rFonts w:eastAsia="?c?e?o“A‘??S?V?b?N‘I" w:cs="v4.2.0"/>
            <w:vertAlign w:val="subscript"/>
          </w:rPr>
          <w:t>,AC</w:t>
        </w:r>
        <w:proofErr w:type="gramEnd"/>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EA1A17">
          <w:rPr>
            <w:rFonts w:eastAsia="?c?e?o“A‘??S?V?b?N‘I" w:cs="v4.2.0"/>
            <w:rPrChange w:id="1909" w:author="Huawei" w:date="2018-07-10T17:13:00Z">
              <w:rPr>
                <w:rFonts w:eastAsia="?c?e?o“A‘??S?V?b?N‘I" w:cs="v4.2.0"/>
                <w:vertAlign w:val="subscript"/>
              </w:rPr>
            </w:rPrChange>
          </w:rPr>
          <w:t>)</w:t>
        </w:r>
        <w:r w:rsidRPr="007332BE">
          <w:rPr>
            <w:lang w:eastAsia="zh-CN"/>
          </w:rPr>
          <w:t xml:space="preserve"> according to the manufacturer’s declaration in </w:t>
        </w:r>
        <w:r w:rsidRPr="000C7A40">
          <w:rPr>
            <w:lang w:eastAsia="zh-CN"/>
          </w:rPr>
          <w:t xml:space="preserve">subclause </w:t>
        </w:r>
        <w:r w:rsidRPr="00B6469A">
          <w:rPr>
            <w:highlight w:val="yellow"/>
            <w:lang w:eastAsia="zh-CN"/>
          </w:rPr>
          <w:t>4.6.</w:t>
        </w:r>
        <w:r>
          <w:rPr>
            <w:highlight w:val="yellow"/>
            <w:lang w:eastAsia="zh-CN"/>
          </w:rPr>
          <w:t>x</w:t>
        </w:r>
        <w:r w:rsidRPr="007332BE">
          <w:rPr>
            <w:lang w:eastAsia="zh-CN"/>
          </w:rPr>
          <w:t>.</w:t>
        </w:r>
      </w:ins>
    </w:p>
    <w:p w14:paraId="407DDF35" w14:textId="77777777" w:rsidR="000C7A40" w:rsidRPr="007332BE" w:rsidRDefault="000C7A40" w:rsidP="000C7A40">
      <w:pPr>
        <w:pStyle w:val="Heading3"/>
        <w:rPr>
          <w:ins w:id="1910" w:author="R4-1809464" w:date="2018-07-09T13:38:00Z"/>
          <w:lang w:eastAsia="zh-CN"/>
        </w:rPr>
      </w:pPr>
      <w:bookmarkStart w:id="1911" w:name="_Toc503972146"/>
      <w:bookmarkStart w:id="1912" w:name="_Toc519006033"/>
      <w:ins w:id="1913" w:author="R4-1809464" w:date="2018-07-09T13:38:00Z">
        <w:r w:rsidRPr="007332BE">
          <w:rPr>
            <w:lang w:eastAsia="zh-CN"/>
          </w:rPr>
          <w:t>4.</w:t>
        </w:r>
        <w:r>
          <w:rPr>
            <w:lang w:eastAsia="zh-CN"/>
          </w:rPr>
          <w:t>7</w:t>
        </w:r>
        <w:r w:rsidRPr="007332BE">
          <w:rPr>
            <w:lang w:eastAsia="zh-CN"/>
          </w:rPr>
          <w:t>.</w:t>
        </w:r>
        <w:r>
          <w:rPr>
            <w:lang w:eastAsia="zh-CN"/>
          </w:rPr>
          <w:t>6</w:t>
        </w:r>
        <w:r w:rsidRPr="007332BE">
          <w:tab/>
        </w:r>
        <w:r>
          <w:t>NR</w:t>
        </w:r>
        <w:r w:rsidRPr="007332BE">
          <w:t xml:space="preserve">TC4: Multi-band </w:t>
        </w:r>
        <w:r w:rsidRPr="007332BE">
          <w:rPr>
            <w:lang w:eastAsia="zh-CN"/>
          </w:rPr>
          <w:t>test configuration for full carrier allocation</w:t>
        </w:r>
        <w:bookmarkEnd w:id="1911"/>
        <w:bookmarkEnd w:id="1912"/>
      </w:ins>
    </w:p>
    <w:p w14:paraId="37E8D0F1" w14:textId="77777777" w:rsidR="000C7A40" w:rsidRPr="007332BE" w:rsidRDefault="000C7A40" w:rsidP="000C7A40">
      <w:pPr>
        <w:rPr>
          <w:ins w:id="1914" w:author="R4-1809464" w:date="2018-07-09T13:38:00Z"/>
        </w:rPr>
      </w:pPr>
      <w:ins w:id="1915" w:author="R4-1809464" w:date="2018-07-09T13:38:00Z">
        <w:r w:rsidRPr="007332BE">
          <w:t xml:space="preserve">The purpose of </w:t>
        </w:r>
        <w:r>
          <w:t>NR</w:t>
        </w:r>
        <w:r w:rsidRPr="007332BE">
          <w:t>TC4 is to test multi-band operation aspects considering maximum supported number of carriers.</w:t>
        </w:r>
      </w:ins>
    </w:p>
    <w:p w14:paraId="79A47B79" w14:textId="77777777" w:rsidR="000C7A40" w:rsidRPr="007332BE" w:rsidRDefault="000C7A40" w:rsidP="000C7A40">
      <w:pPr>
        <w:pStyle w:val="Heading4"/>
        <w:rPr>
          <w:ins w:id="1916" w:author="R4-1809464" w:date="2018-07-09T13:38:00Z"/>
          <w:sz w:val="22"/>
        </w:rPr>
      </w:pPr>
      <w:bookmarkStart w:id="1917" w:name="_Toc503972147"/>
      <w:bookmarkStart w:id="1918" w:name="_Toc519006034"/>
      <w:ins w:id="1919" w:author="R4-1809464" w:date="2018-07-09T13:38:00Z">
        <w:r w:rsidRPr="007332BE">
          <w:rPr>
            <w:lang w:eastAsia="zh-CN"/>
          </w:rPr>
          <w:t>4.</w:t>
        </w:r>
        <w:r>
          <w:rPr>
            <w:lang w:eastAsia="zh-CN"/>
          </w:rPr>
          <w:t>7</w:t>
        </w:r>
        <w:r w:rsidRPr="007332BE">
          <w:rPr>
            <w:lang w:eastAsia="zh-CN"/>
          </w:rPr>
          <w:t>.</w:t>
        </w:r>
        <w:r>
          <w:rPr>
            <w:lang w:eastAsia="zh-CN"/>
          </w:rPr>
          <w:t>6</w:t>
        </w:r>
        <w:r w:rsidRPr="007332BE">
          <w:t>.1</w:t>
        </w:r>
        <w:r w:rsidRPr="007332BE">
          <w:tab/>
        </w:r>
        <w:r>
          <w:t>NR</w:t>
        </w:r>
        <w:r w:rsidRPr="007332BE">
          <w:t>TC4 generation</w:t>
        </w:r>
        <w:bookmarkEnd w:id="1917"/>
        <w:bookmarkEnd w:id="1918"/>
      </w:ins>
    </w:p>
    <w:p w14:paraId="3621CD90" w14:textId="0C85DF96" w:rsidR="000C7A40" w:rsidRPr="007332BE" w:rsidRDefault="000C7A40" w:rsidP="000C7A40">
      <w:pPr>
        <w:rPr>
          <w:ins w:id="1920" w:author="R4-1809464" w:date="2018-07-09T13:38:00Z"/>
          <w:lang w:eastAsia="zh-CN"/>
        </w:rPr>
      </w:pPr>
      <w:ins w:id="1921" w:author="R4-1809464" w:date="2018-07-09T13:38:00Z">
        <w:r>
          <w:t>NR</w:t>
        </w:r>
        <w:r w:rsidRPr="007332BE">
          <w:t xml:space="preserve">TC4 is based on re-using the </w:t>
        </w:r>
        <w:del w:id="1922" w:author="Huawei" w:date="2018-07-10T17:13:00Z">
          <w:r w:rsidRPr="001836DC" w:rsidDel="00EA1A17">
            <w:rPr>
              <w:strike/>
            </w:rPr>
            <w:delText>existing</w:delText>
          </w:r>
          <w:r w:rsidRPr="001836DC" w:rsidDel="00EA1A17">
            <w:delText xml:space="preserve"> </w:delText>
          </w:r>
        </w:del>
        <w:r w:rsidRPr="001836DC">
          <w:t>previously specified</w:t>
        </w:r>
        <w:r>
          <w:t xml:space="preserve"> </w:t>
        </w:r>
        <w:r w:rsidRPr="001836DC">
          <w:t>test configuration</w:t>
        </w:r>
        <w:r>
          <w:t>s (NRTC1, NRTC2 and NRTC3)</w:t>
        </w:r>
        <w:r w:rsidRPr="001836DC">
          <w:t xml:space="preserve"> a</w:t>
        </w:r>
        <w:r w:rsidRPr="007332BE">
          <w:t>pplicable per band involved in multi-band operation. It is constructed using the following method:</w:t>
        </w:r>
      </w:ins>
    </w:p>
    <w:p w14:paraId="49D7E9D9" w14:textId="77777777" w:rsidR="000C7A40" w:rsidRPr="007332BE" w:rsidRDefault="000C7A40" w:rsidP="000C7A40">
      <w:pPr>
        <w:pStyle w:val="B1"/>
        <w:rPr>
          <w:ins w:id="1923" w:author="R4-1809464" w:date="2018-07-09T13:38:00Z"/>
        </w:rPr>
      </w:pPr>
      <w:ins w:id="1924" w:author="R4-1809464" w:date="2018-07-09T13:38:00Z">
        <w:r w:rsidRPr="007332BE">
          <w:t>-</w:t>
        </w:r>
        <w:r w:rsidRPr="007332BE">
          <w:tab/>
          <w:t>The Base Station RF Bandwidth of each supported operating band shall be the declared maximum Base Station RF Bandwidth in multi-band operation.</w:t>
        </w:r>
      </w:ins>
    </w:p>
    <w:p w14:paraId="7B33102E" w14:textId="77777777" w:rsidR="000C7A40" w:rsidRPr="007332BE" w:rsidRDefault="000C7A40" w:rsidP="000C7A40">
      <w:pPr>
        <w:pStyle w:val="B1"/>
        <w:rPr>
          <w:ins w:id="1925" w:author="R4-1809464" w:date="2018-07-09T13:38:00Z"/>
          <w:lang w:eastAsia="zh-CN"/>
        </w:rPr>
      </w:pPr>
      <w:ins w:id="1926" w:author="R4-1809464" w:date="2018-07-09T13:38:00Z">
        <w:r w:rsidRPr="007332BE">
          <w:t>-</w:t>
        </w:r>
        <w:r w:rsidRPr="007332BE">
          <w:tab/>
        </w:r>
        <w:r w:rsidRPr="007332BE">
          <w:rPr>
            <w:lang w:eastAsia="zh-CN"/>
          </w:rPr>
          <w:t>The number of carriers</w:t>
        </w:r>
        <w:r w:rsidRPr="007332BE">
          <w:t xml:space="preserve"> of each supported operating band shall be the declared </w:t>
        </w:r>
        <w:r w:rsidRPr="007332BE">
          <w:rPr>
            <w:lang w:eastAsia="zh-CN"/>
          </w:rPr>
          <w:t>maximum number of supported carriers</w:t>
        </w:r>
        <w:r w:rsidRPr="007332BE">
          <w:t xml:space="preserve"> in multi-band operation. </w:t>
        </w:r>
        <w:r w:rsidRPr="007332BE">
          <w:rPr>
            <w:lang w:eastAsia="zh-CN"/>
          </w:rPr>
          <w:t xml:space="preserve">Carriers shall </w:t>
        </w:r>
        <w:r>
          <w:rPr>
            <w:lang w:eastAsia="zh-CN"/>
          </w:rPr>
          <w:t xml:space="preserve">be selected according to 4.7.2 and shall </w:t>
        </w:r>
        <w:r w:rsidRPr="007332BE">
          <w:rPr>
            <w:lang w:eastAsia="zh-CN"/>
          </w:rPr>
          <w:t xml:space="preserve">first be placed at the outermost edges of the declared </w:t>
        </w:r>
        <w:r>
          <w:rPr>
            <w:lang w:eastAsia="zh-CN"/>
          </w:rPr>
          <w:t>m</w:t>
        </w:r>
        <w:r w:rsidRPr="007332BE">
          <w:rPr>
            <w:lang w:eastAsia="zh-CN"/>
          </w:rPr>
          <w:t xml:space="preserve">aximum Radio Bandwidth. Additional carriers shall next be placed at the </w:t>
        </w:r>
        <w:r w:rsidRPr="007332BE">
          <w:t>Base Station</w:t>
        </w:r>
        <w:r w:rsidRPr="007332BE">
          <w:rPr>
            <w:lang w:eastAsia="zh-CN"/>
          </w:rPr>
          <w:t xml:space="preserve"> RF Bandwidths edges, if possible.</w:t>
        </w:r>
      </w:ins>
    </w:p>
    <w:p w14:paraId="7100B98E" w14:textId="77777777" w:rsidR="000C7A40" w:rsidRPr="007332BE" w:rsidRDefault="000C7A40" w:rsidP="000C7A40">
      <w:pPr>
        <w:pStyle w:val="B1"/>
        <w:rPr>
          <w:ins w:id="1927" w:author="R4-1809464" w:date="2018-07-09T13:38:00Z"/>
          <w:lang w:eastAsia="zh-CN"/>
        </w:rPr>
      </w:pPr>
      <w:ins w:id="1928" w:author="R4-1809464" w:date="2018-07-09T13:38:00Z">
        <w:r w:rsidRPr="007332BE">
          <w:t>-</w:t>
        </w:r>
        <w:r w:rsidRPr="007332BE">
          <w:tab/>
          <w:t xml:space="preserve">The </w:t>
        </w:r>
        <w:r w:rsidRPr="007332BE">
          <w:rPr>
            <w:lang w:eastAsia="zh-CN"/>
          </w:rPr>
          <w:t>allocated</w:t>
        </w:r>
        <w:r w:rsidRPr="007332BE">
          <w:t xml:space="preserve"> Base Station RF Bandwidth of the outermost bands shall be located at the outermost edges of the</w:t>
        </w:r>
        <w:r w:rsidRPr="007332BE">
          <w:rPr>
            <w:lang w:eastAsia="zh-CN"/>
          </w:rPr>
          <w:t xml:space="preserve"> declared </w:t>
        </w:r>
        <w:r>
          <w:rPr>
            <w:lang w:eastAsia="zh-CN"/>
          </w:rPr>
          <w:t>m</w:t>
        </w:r>
        <w:r w:rsidRPr="007332BE">
          <w:rPr>
            <w:lang w:eastAsia="zh-CN"/>
          </w:rPr>
          <w:t>aximum</w:t>
        </w:r>
        <w:r w:rsidRPr="007332BE">
          <w:t xml:space="preserve"> Radio Bandwidth.</w:t>
        </w:r>
      </w:ins>
    </w:p>
    <w:p w14:paraId="43DB7EBD" w14:textId="77777777" w:rsidR="000C7A40" w:rsidRPr="007332BE" w:rsidRDefault="000C7A40" w:rsidP="000C7A40">
      <w:pPr>
        <w:pStyle w:val="B1"/>
        <w:rPr>
          <w:ins w:id="1929" w:author="R4-1809464" w:date="2018-07-09T13:38:00Z"/>
          <w:lang w:eastAsia="zh-CN"/>
        </w:rPr>
      </w:pPr>
      <w:ins w:id="1930" w:author="R4-1809464" w:date="2018-07-09T13:38:00Z">
        <w:r w:rsidRPr="007332BE">
          <w:t>-</w:t>
        </w:r>
        <w:r w:rsidRPr="007332BE">
          <w:tab/>
        </w:r>
        <w:r w:rsidRPr="007332BE">
          <w:rPr>
            <w:lang w:eastAsia="zh-CN"/>
          </w:rPr>
          <w:t>E</w:t>
        </w:r>
        <w:r w:rsidRPr="007332BE">
          <w:t>ach concerned band shall be considered as a</w:t>
        </w:r>
        <w:r w:rsidRPr="007332BE">
          <w:rPr>
            <w:lang w:eastAsia="zh-CN"/>
          </w:rPr>
          <w:t>n independent band</w:t>
        </w:r>
        <w:r w:rsidRPr="007332BE">
          <w:t xml:space="preserve"> and the carrier placement in each band shall be according to </w:t>
        </w:r>
        <w:r>
          <w:t>NR</w:t>
        </w:r>
        <w:r w:rsidRPr="007332BE">
          <w:t>TC1, where the declared parameters for multi-band operation shall apply.</w:t>
        </w:r>
        <w:r w:rsidRPr="007332BE">
          <w:rPr>
            <w:lang w:eastAsia="zh-CN"/>
          </w:rPr>
          <w:t xml:space="preserve"> </w:t>
        </w:r>
        <w:r w:rsidRPr="007332BE">
          <w:t>The mirror image of the single-band test configuration shall be used in each alternate band(s) and in the highest band being.</w:t>
        </w:r>
      </w:ins>
    </w:p>
    <w:p w14:paraId="5699DFC4" w14:textId="77777777" w:rsidR="000C7A40" w:rsidRDefault="000C7A40" w:rsidP="000C7A40">
      <w:pPr>
        <w:pStyle w:val="B1"/>
        <w:rPr>
          <w:ins w:id="1931" w:author="R4-1809464" w:date="2018-07-09T13:38:00Z"/>
        </w:rPr>
      </w:pPr>
      <w:ins w:id="1932" w:author="R4-1809464" w:date="2018-07-09T13:38:00Z">
        <w:r w:rsidRPr="007332BE">
          <w:lastRenderedPageBreak/>
          <w:t>-</w:t>
        </w:r>
        <w:r>
          <w:rPr>
            <w:lang w:eastAsia="zh-CN"/>
          </w:rPr>
          <w:t xml:space="preserve">- </w:t>
        </w:r>
        <w:r>
          <w:rPr>
            <w:lang w:eastAsia="zh-CN"/>
          </w:rPr>
          <w:tab/>
          <w:t xml:space="preserve">If only three carriers are supported,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ins>
    </w:p>
    <w:p w14:paraId="682A4A80" w14:textId="77777777" w:rsidR="000C7A40" w:rsidRPr="007332BE" w:rsidRDefault="000C7A40" w:rsidP="000C7A40">
      <w:pPr>
        <w:pStyle w:val="B1"/>
        <w:rPr>
          <w:ins w:id="1933" w:author="R4-1809464" w:date="2018-07-09T13:38:00Z"/>
          <w:lang w:eastAsia="zh-CN"/>
        </w:rPr>
      </w:pPr>
      <w:ins w:id="1934" w:author="R4-1809464" w:date="2018-07-09T13:38:00Z">
        <w:r w:rsidRPr="007332BE">
          <w:t>-</w:t>
        </w:r>
        <w:r w:rsidRPr="007332BE">
          <w:tab/>
          <w:t xml:space="preserve">If the sum of the maximum Base Station RF Bandwidths of each supported operating bands is larger than the declared </w:t>
        </w:r>
        <w:r w:rsidRPr="007332BE">
          <w:rPr>
            <w:lang w:eastAsia="zh-CN"/>
          </w:rPr>
          <w:t xml:space="preserve">Total RF Bandwidth of transmitter and receiver for the declared band combinations of the BS, repeat the steps above for test configurations where the </w:t>
        </w:r>
        <w:r w:rsidRPr="007332BE">
          <w:t>Base Station</w:t>
        </w:r>
        <w:r w:rsidRPr="007332BE">
          <w:rPr>
            <w:lang w:eastAsia="zh-CN"/>
          </w:rPr>
          <w:t xml:space="preserve"> RF Bandwidth of one of the operating band </w:t>
        </w:r>
        <w:r w:rsidRPr="007332BE">
          <w:t xml:space="preserve">shall be reduced so that the </w:t>
        </w:r>
        <w:r w:rsidRPr="007332BE">
          <w:rPr>
            <w:lang w:eastAsia="zh-CN"/>
          </w:rPr>
          <w:t>Total RF Bandwidth</w:t>
        </w:r>
        <w:r w:rsidRPr="007332BE">
          <w:t xml:space="preserve"> BW</w:t>
        </w:r>
        <w:r w:rsidRPr="007332BE">
          <w:rPr>
            <w:vertAlign w:val="subscript"/>
          </w:rPr>
          <w:t>tot</w:t>
        </w:r>
        <w:r w:rsidRPr="007332BE">
          <w:rPr>
            <w:lang w:eastAsia="zh-CN"/>
          </w:rPr>
          <w:t xml:space="preserve"> of transmitter and receiver is not exceeded and vice versa.</w:t>
        </w:r>
      </w:ins>
    </w:p>
    <w:p w14:paraId="39790AB5" w14:textId="77777777" w:rsidR="000C7A40" w:rsidRPr="007332BE" w:rsidRDefault="000C7A40" w:rsidP="000C7A40">
      <w:pPr>
        <w:pStyle w:val="B1"/>
        <w:rPr>
          <w:ins w:id="1935" w:author="R4-1809464" w:date="2018-07-09T13:38:00Z"/>
          <w:lang w:eastAsia="zh-CN"/>
        </w:rPr>
      </w:pPr>
      <w:ins w:id="1936" w:author="R4-1809464" w:date="2018-07-09T13:38:00Z">
        <w:r w:rsidRPr="007332BE">
          <w:t>-</w:t>
        </w:r>
        <w:r w:rsidRPr="007332BE">
          <w:tab/>
          <w:t xml:space="preserve">If the sum of the </w:t>
        </w:r>
        <w:r w:rsidRPr="007332BE">
          <w:rPr>
            <w:lang w:eastAsia="zh-CN"/>
          </w:rPr>
          <w:t>maximum number of supported carrier</w:t>
        </w:r>
        <w:r w:rsidRPr="007332BE">
          <w:t xml:space="preserve"> of each supported operating bands in multi-band operation is larger than the declared </w:t>
        </w:r>
        <w:r w:rsidRPr="007332BE">
          <w:rPr>
            <w:lang w:eastAsia="zh-CN"/>
          </w:rPr>
          <w:t xml:space="preserve">total number of supported carriers for the declared band combinations of the BS, repeat the steps above for test configurations where in each test configuration the number of carriers of one of the operating band </w:t>
        </w:r>
        <w:r w:rsidRPr="007332BE">
          <w:t xml:space="preserve">shall be reduced so that the </w:t>
        </w:r>
        <w:r w:rsidRPr="007332BE">
          <w:rPr>
            <w:lang w:eastAsia="zh-CN"/>
          </w:rPr>
          <w:t>total number of supported carriers is not exceeded and vice versa.</w:t>
        </w:r>
      </w:ins>
    </w:p>
    <w:p w14:paraId="739CA568" w14:textId="77777777" w:rsidR="000C7A40" w:rsidRPr="007332BE" w:rsidRDefault="000C7A40" w:rsidP="000C7A40">
      <w:pPr>
        <w:pStyle w:val="Heading4"/>
        <w:rPr>
          <w:ins w:id="1937" w:author="R4-1809464" w:date="2018-07-09T13:38:00Z"/>
          <w:sz w:val="22"/>
        </w:rPr>
      </w:pPr>
      <w:bookmarkStart w:id="1938" w:name="_Toc503972148"/>
      <w:bookmarkStart w:id="1939" w:name="_Toc519006035"/>
      <w:ins w:id="1940" w:author="R4-1809464" w:date="2018-07-09T13:38:00Z">
        <w:r w:rsidRPr="007332BE">
          <w:rPr>
            <w:lang w:eastAsia="zh-CN"/>
          </w:rPr>
          <w:t>4.</w:t>
        </w:r>
        <w:r>
          <w:rPr>
            <w:lang w:eastAsia="zh-CN"/>
          </w:rPr>
          <w:t>7</w:t>
        </w:r>
        <w:r w:rsidRPr="007332BE">
          <w:rPr>
            <w:lang w:eastAsia="zh-CN"/>
          </w:rPr>
          <w:t>.</w:t>
        </w:r>
        <w:r>
          <w:rPr>
            <w:lang w:eastAsia="zh-CN"/>
          </w:rPr>
          <w:t>6</w:t>
        </w:r>
        <w:r w:rsidRPr="007332BE">
          <w:t>.2</w:t>
        </w:r>
        <w:r w:rsidRPr="007332BE">
          <w:tab/>
        </w:r>
        <w:r>
          <w:t>NR</w:t>
        </w:r>
        <w:r w:rsidRPr="007332BE">
          <w:t>TC4 power allocation</w:t>
        </w:r>
        <w:bookmarkEnd w:id="1938"/>
        <w:bookmarkEnd w:id="1939"/>
      </w:ins>
    </w:p>
    <w:p w14:paraId="5B8276F3" w14:textId="77777777" w:rsidR="000C7A40" w:rsidRPr="007332BE" w:rsidRDefault="000C7A40" w:rsidP="000C7A40">
      <w:pPr>
        <w:rPr>
          <w:ins w:id="1941" w:author="R4-1809464" w:date="2018-07-09T13:38:00Z"/>
          <w:lang w:eastAsia="zh-CN"/>
        </w:rPr>
      </w:pPr>
      <w:ins w:id="1942" w:author="R4-1809464" w:date="2018-07-09T13:38:00Z">
        <w:r w:rsidRPr="007332BE">
          <w:rPr>
            <w:lang w:eastAsia="zh-CN"/>
          </w:rPr>
          <w:t>Unless otherwise stated, s</w:t>
        </w:r>
        <w:r w:rsidRPr="007332BE">
          <w:t xml:space="preserve">et the power of each carrier </w:t>
        </w:r>
        <w:r w:rsidRPr="007332BE">
          <w:rPr>
            <w:lang w:eastAsia="zh-CN"/>
          </w:rPr>
          <w:t xml:space="preserve">in all supported operating bands </w:t>
        </w:r>
        <w:r w:rsidRPr="007332BE">
          <w:t xml:space="preserve">to the same power so that the sum of the carrier powers equals the </w:t>
        </w:r>
        <w:r w:rsidRPr="007332BE">
          <w:rPr>
            <w:lang w:eastAsia="zh-CN"/>
          </w:rPr>
          <w:t xml:space="preserve">total </w:t>
        </w:r>
        <w:r w:rsidRPr="007332BE">
          <w:t>output power according to the manufacturer’s declaration.</w:t>
        </w:r>
      </w:ins>
    </w:p>
    <w:p w14:paraId="371A1EF8" w14:textId="77777777" w:rsidR="000C7A40" w:rsidRPr="007332BE" w:rsidRDefault="000C7A40" w:rsidP="000C7A40">
      <w:pPr>
        <w:rPr>
          <w:ins w:id="1943" w:author="R4-1809464" w:date="2018-07-09T13:38:00Z"/>
          <w:lang w:eastAsia="zh-CN"/>
        </w:rPr>
      </w:pPr>
      <w:ins w:id="1944" w:author="R4-1809464" w:date="2018-07-09T13:38:00Z">
        <w:r w:rsidRPr="007332BE">
          <w:rPr>
            <w:lang w:eastAsia="zh-CN"/>
          </w:rPr>
          <w:t>If the allocated power</w:t>
        </w:r>
        <w:r w:rsidRPr="007332BE">
          <w:t xml:space="preserve"> of </w:t>
        </w:r>
        <w:r w:rsidRPr="007332BE">
          <w:rPr>
            <w:lang w:eastAsia="zh-CN"/>
          </w:rPr>
          <w:t>a</w:t>
        </w:r>
        <w:r w:rsidRPr="007332BE">
          <w:t xml:space="preserve"> supported operating band</w:t>
        </w:r>
        <w:r w:rsidRPr="007332BE">
          <w:rPr>
            <w:lang w:eastAsia="zh-CN"/>
          </w:rPr>
          <w:t>(</w:t>
        </w:r>
        <w:r w:rsidRPr="007332BE">
          <w:t>s</w:t>
        </w:r>
        <w:r w:rsidRPr="007332BE">
          <w:rPr>
            <w:lang w:eastAsia="zh-CN"/>
          </w:rPr>
          <w:t xml:space="preserve">) exceeds the declared rated </w:t>
        </w:r>
        <w:r w:rsidRPr="007332BE">
          <w:t>total output power</w:t>
        </w:r>
        <w:r w:rsidRPr="007332BE">
          <w:rPr>
            <w:rFonts w:eastAsia="?c?e?o“A‘??S?V?b?N‘I" w:cs="v4.2.0"/>
          </w:rPr>
          <w:t xml:space="preserve"> P</w:t>
        </w:r>
        <w:r w:rsidRPr="007332BE">
          <w:rPr>
            <w:rFonts w:eastAsia="?c?e?o“A‘??S?V?b?N‘I" w:cs="v4.2.0"/>
            <w:vertAlign w:val="subscript"/>
          </w:rPr>
          <w:t>rated</w:t>
        </w:r>
        <w:proofErr w:type="gramStart"/>
        <w:r w:rsidRPr="007332BE">
          <w:rPr>
            <w:rFonts w:eastAsia="?c?e?o“A‘??S?V?b?N‘I" w:cs="v4.2.0"/>
            <w:vertAlign w:val="subscript"/>
          </w:rPr>
          <w:t>,t</w:t>
        </w:r>
        <w:r>
          <w:rPr>
            <w:rFonts w:eastAsia="?c?e?o“A‘??S?V?b?N‘I" w:cs="v4.2.0"/>
            <w:vertAlign w:val="subscript"/>
          </w:rPr>
          <w:t>,AC</w:t>
        </w:r>
        <w:proofErr w:type="gramEnd"/>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332BE">
          <w:rPr>
            <w:lang w:eastAsia="zh-CN"/>
          </w:rPr>
          <w:t xml:space="preserve"> of the </w:t>
        </w:r>
        <w:r w:rsidRPr="007332BE">
          <w:t>operating band</w:t>
        </w:r>
        <w:r w:rsidRPr="007332BE">
          <w:rPr>
            <w:lang w:eastAsia="zh-CN"/>
          </w:rPr>
          <w:t>(</w:t>
        </w:r>
        <w:r w:rsidRPr="007332BE">
          <w:t>s</w:t>
        </w:r>
        <w:r w:rsidRPr="007332BE">
          <w:rPr>
            <w:lang w:eastAsia="zh-CN"/>
          </w:rPr>
          <w:t>)</w:t>
        </w:r>
        <w:r w:rsidRPr="007332BE">
          <w:t xml:space="preserve"> in multi-band operation</w:t>
        </w:r>
        <w:r w:rsidRPr="007332BE">
          <w:rPr>
            <w:lang w:eastAsia="zh-CN"/>
          </w:rPr>
          <w:t>, the exceeded part shall, if possible, be reallocated into the other band(s). If the power allocated for a carrier exceeds the rated output power declared for that carrier, the exceeded power shall, if possible, be reallocated into the other carriers.</w:t>
        </w:r>
      </w:ins>
    </w:p>
    <w:p w14:paraId="0022F002" w14:textId="77777777" w:rsidR="000C7A40" w:rsidRPr="007332BE" w:rsidRDefault="000C7A40" w:rsidP="000C7A40">
      <w:pPr>
        <w:pStyle w:val="Heading3"/>
        <w:rPr>
          <w:ins w:id="1945" w:author="R4-1809464" w:date="2018-07-09T13:38:00Z"/>
          <w:lang w:eastAsia="zh-CN"/>
        </w:rPr>
      </w:pPr>
      <w:bookmarkStart w:id="1946" w:name="_Toc503972149"/>
      <w:bookmarkStart w:id="1947" w:name="_Toc519006036"/>
      <w:ins w:id="1948" w:author="R4-1809464" w:date="2018-07-09T13:38:00Z">
        <w:r w:rsidRPr="007332BE">
          <w:rPr>
            <w:lang w:eastAsia="zh-CN"/>
          </w:rPr>
          <w:t>4.</w:t>
        </w:r>
        <w:r>
          <w:rPr>
            <w:lang w:eastAsia="zh-CN"/>
          </w:rPr>
          <w:t>7</w:t>
        </w:r>
        <w:r w:rsidRPr="007332BE">
          <w:rPr>
            <w:lang w:eastAsia="zh-CN"/>
          </w:rPr>
          <w:t>.</w:t>
        </w:r>
        <w:r>
          <w:rPr>
            <w:lang w:eastAsia="zh-CN"/>
          </w:rPr>
          <w:t>7</w:t>
        </w:r>
        <w:r w:rsidRPr="007332BE">
          <w:tab/>
        </w:r>
        <w:r>
          <w:t>NR</w:t>
        </w:r>
        <w:r w:rsidRPr="007332BE">
          <w:t xml:space="preserve">TC5: Multi-band </w:t>
        </w:r>
        <w:r w:rsidRPr="007332BE">
          <w:rPr>
            <w:lang w:eastAsia="zh-CN"/>
          </w:rPr>
          <w:t>test configuration with high PSD per carrier</w:t>
        </w:r>
        <w:bookmarkEnd w:id="1946"/>
        <w:bookmarkEnd w:id="1947"/>
      </w:ins>
    </w:p>
    <w:p w14:paraId="575E1D05" w14:textId="77777777" w:rsidR="000C7A40" w:rsidRPr="007332BE" w:rsidRDefault="000C7A40" w:rsidP="000C7A40">
      <w:pPr>
        <w:rPr>
          <w:ins w:id="1949" w:author="R4-1809464" w:date="2018-07-09T13:38:00Z"/>
        </w:rPr>
      </w:pPr>
      <w:ins w:id="1950" w:author="R4-1809464" w:date="2018-07-09T13:38:00Z">
        <w:r w:rsidRPr="007332BE">
          <w:t xml:space="preserve">The purpose of </w:t>
        </w:r>
        <w:r>
          <w:t>NR</w:t>
        </w:r>
        <w:r w:rsidRPr="007332BE">
          <w:t>TC5 is to test multi-band operation aspects considering higher PSD cases with reduced number of carriers and non-contiguous operation (if supported) in multi-band mode.</w:t>
        </w:r>
      </w:ins>
    </w:p>
    <w:p w14:paraId="508C2DAC" w14:textId="77777777" w:rsidR="000C7A40" w:rsidRPr="007332BE" w:rsidRDefault="000C7A40" w:rsidP="000C7A40">
      <w:pPr>
        <w:pStyle w:val="Heading4"/>
        <w:rPr>
          <w:ins w:id="1951" w:author="R4-1809464" w:date="2018-07-09T13:38:00Z"/>
        </w:rPr>
      </w:pPr>
      <w:bookmarkStart w:id="1952" w:name="_Toc503972150"/>
      <w:bookmarkStart w:id="1953" w:name="_Toc519006037"/>
      <w:ins w:id="1954" w:author="R4-1809464" w:date="2018-07-09T13:38:00Z">
        <w:r w:rsidRPr="007332BE">
          <w:rPr>
            <w:lang w:eastAsia="zh-CN"/>
          </w:rPr>
          <w:t>4.</w:t>
        </w:r>
        <w:r>
          <w:rPr>
            <w:lang w:eastAsia="zh-CN"/>
          </w:rPr>
          <w:t>7</w:t>
        </w:r>
        <w:r w:rsidRPr="007332BE">
          <w:rPr>
            <w:lang w:eastAsia="zh-CN"/>
          </w:rPr>
          <w:t>.</w:t>
        </w:r>
        <w:r>
          <w:rPr>
            <w:lang w:eastAsia="zh-CN"/>
          </w:rPr>
          <w:t>7</w:t>
        </w:r>
        <w:r w:rsidRPr="007332BE">
          <w:t>.1</w:t>
        </w:r>
        <w:r w:rsidRPr="007332BE">
          <w:tab/>
        </w:r>
        <w:r>
          <w:t>NR</w:t>
        </w:r>
        <w:r w:rsidRPr="007332BE">
          <w:t>TC5 generation</w:t>
        </w:r>
        <w:bookmarkEnd w:id="1952"/>
        <w:bookmarkEnd w:id="1953"/>
      </w:ins>
    </w:p>
    <w:p w14:paraId="2CC0F414" w14:textId="77777777" w:rsidR="000C7A40" w:rsidRPr="007332BE" w:rsidRDefault="000C7A40" w:rsidP="000C7A40">
      <w:pPr>
        <w:rPr>
          <w:ins w:id="1955" w:author="R4-1809464" w:date="2018-07-09T13:38:00Z"/>
          <w:lang w:eastAsia="zh-CN"/>
        </w:rPr>
      </w:pPr>
      <w:ins w:id="1956" w:author="R4-1809464" w:date="2018-07-09T13:38:00Z">
        <w:r>
          <w:t>NR</w:t>
        </w:r>
        <w:r w:rsidRPr="007332BE">
          <w:t>TC5 is based on re-using the existing test configuration applicable per band involved in multi-band operation. It is constructed using the following method:</w:t>
        </w:r>
      </w:ins>
    </w:p>
    <w:p w14:paraId="01607FE2" w14:textId="77777777" w:rsidR="000C7A40" w:rsidRPr="007332BE" w:rsidRDefault="000C7A40" w:rsidP="000C7A40">
      <w:pPr>
        <w:pStyle w:val="B1"/>
        <w:rPr>
          <w:ins w:id="1957" w:author="R4-1809464" w:date="2018-07-09T13:38:00Z"/>
          <w:lang w:eastAsia="zh-CN"/>
        </w:rPr>
      </w:pPr>
      <w:ins w:id="1958" w:author="R4-1809464" w:date="2018-07-09T13:38:00Z">
        <w:r w:rsidRPr="007332BE">
          <w:t>-</w:t>
        </w:r>
        <w:r w:rsidRPr="007332BE">
          <w:tab/>
          <w:t>The Base Station RF Bandwidth of each supported operating band shall be the declared maximum Base Station RF Bandwidth in multi-band operation.</w:t>
        </w:r>
      </w:ins>
    </w:p>
    <w:p w14:paraId="6E16A1B1" w14:textId="77777777" w:rsidR="000C7A40" w:rsidRPr="007332BE" w:rsidRDefault="000C7A40" w:rsidP="000C7A40">
      <w:pPr>
        <w:pStyle w:val="B1"/>
        <w:rPr>
          <w:ins w:id="1959" w:author="R4-1809464" w:date="2018-07-09T13:38:00Z"/>
          <w:lang w:eastAsia="zh-CN"/>
        </w:rPr>
      </w:pPr>
      <w:ins w:id="1960" w:author="R4-1809464" w:date="2018-07-09T13:38:00Z">
        <w:r w:rsidRPr="007332BE">
          <w:t>-</w:t>
        </w:r>
        <w:r w:rsidRPr="007332BE">
          <w:tab/>
          <w:t xml:space="preserve">The </w:t>
        </w:r>
        <w:r w:rsidRPr="007332BE">
          <w:rPr>
            <w:lang w:eastAsia="zh-CN"/>
          </w:rPr>
          <w:t>allocated</w:t>
        </w:r>
        <w:r w:rsidRPr="007332BE">
          <w:t xml:space="preserve"> Base Station RF Bandwidth of the outermost bands shall be located at the outermost edges of the</w:t>
        </w:r>
        <w:r w:rsidRPr="007332BE">
          <w:rPr>
            <w:lang w:eastAsia="zh-CN"/>
          </w:rPr>
          <w:t xml:space="preserve"> declared Maximum</w:t>
        </w:r>
        <w:r w:rsidRPr="007332BE">
          <w:t xml:space="preserve"> Radio Bandwidth.</w:t>
        </w:r>
      </w:ins>
    </w:p>
    <w:p w14:paraId="75460407" w14:textId="77777777" w:rsidR="000C7A40" w:rsidRPr="007332BE" w:rsidRDefault="000C7A40" w:rsidP="000C7A40">
      <w:pPr>
        <w:pStyle w:val="B1"/>
        <w:rPr>
          <w:ins w:id="1961" w:author="R4-1809464" w:date="2018-07-09T13:38:00Z"/>
          <w:lang w:eastAsia="zh-CN"/>
        </w:rPr>
      </w:pPr>
      <w:ins w:id="1962" w:author="R4-1809464" w:date="2018-07-09T13:38:00Z">
        <w:r w:rsidRPr="007332BE">
          <w:t>-</w:t>
        </w:r>
        <w:r w:rsidRPr="007332BE">
          <w:tab/>
          <w:t>The maximum number of carriers is limited to</w:t>
        </w:r>
        <w:r w:rsidRPr="007332BE">
          <w:rPr>
            <w:lang w:eastAsia="zh-CN"/>
          </w:rPr>
          <w:t xml:space="preserve"> </w:t>
        </w:r>
        <w:r w:rsidRPr="007332BE">
          <w:t>two per band.</w:t>
        </w:r>
        <w:r w:rsidRPr="007332BE">
          <w:rPr>
            <w:lang w:eastAsia="zh-CN"/>
          </w:rPr>
          <w:t xml:space="preserve">  Carriers shall </w:t>
        </w:r>
        <w:r>
          <w:rPr>
            <w:lang w:eastAsia="zh-CN"/>
          </w:rPr>
          <w:t xml:space="preserve">be selected according to 4.7.2 and </w:t>
        </w:r>
        <w:r w:rsidRPr="007332BE">
          <w:rPr>
            <w:lang w:eastAsia="zh-CN"/>
          </w:rPr>
          <w:t xml:space="preserve">shall first be placed at the outermost edges of the declared Maximum Radio Bandwidth for outermost bands and at the </w:t>
        </w:r>
        <w:r w:rsidRPr="007332BE">
          <w:t>Base Station</w:t>
        </w:r>
        <w:r w:rsidRPr="007332BE">
          <w:rPr>
            <w:lang w:eastAsia="zh-CN"/>
          </w:rPr>
          <w:t xml:space="preserve"> RF Bandwidths edges for middle band(s) if any. Additional carriers shall next be placed at the </w:t>
        </w:r>
        <w:r w:rsidRPr="007332BE">
          <w:t>Base Station</w:t>
        </w:r>
        <w:r w:rsidRPr="007332BE">
          <w:rPr>
            <w:lang w:eastAsia="zh-CN"/>
          </w:rPr>
          <w:t xml:space="preserve"> RF Bandwidths edges, if possible.</w:t>
        </w:r>
      </w:ins>
    </w:p>
    <w:p w14:paraId="1A15682C" w14:textId="77777777" w:rsidR="000C7A40" w:rsidRPr="007332BE" w:rsidRDefault="000C7A40" w:rsidP="000C7A40">
      <w:pPr>
        <w:pStyle w:val="B1"/>
        <w:rPr>
          <w:ins w:id="1963" w:author="R4-1809464" w:date="2018-07-09T13:38:00Z"/>
        </w:rPr>
      </w:pPr>
      <w:ins w:id="1964" w:author="R4-1809464" w:date="2018-07-09T13:38:00Z">
        <w:r w:rsidRPr="007332BE">
          <w:t>-</w:t>
        </w:r>
        <w:r w:rsidRPr="007332BE">
          <w:tab/>
          <w:t>Each concerned band shall be considered as a</w:t>
        </w:r>
        <w:r w:rsidRPr="007332BE">
          <w:rPr>
            <w:lang w:eastAsia="zh-CN"/>
          </w:rPr>
          <w:t>n independent band</w:t>
        </w:r>
        <w:r w:rsidRPr="007332BE">
          <w:t xml:space="preserve"> and the carrier placement in each band shall be according to </w:t>
        </w:r>
        <w:r>
          <w:t>NR</w:t>
        </w:r>
        <w:r w:rsidRPr="007332BE">
          <w:t>TC3, where the declared parameters for multi-band operation shall apply</w:t>
        </w:r>
        <w:r w:rsidRPr="007332BE">
          <w:rPr>
            <w:lang w:eastAsia="zh-CN"/>
          </w:rPr>
          <w:t xml:space="preserve">. </w:t>
        </w:r>
        <w:r>
          <w:rPr>
            <w:lang w:eastAsia="zh-CN"/>
          </w:rPr>
          <w:t>[</w:t>
        </w:r>
        <w:r w:rsidRPr="00A40C3D">
          <w:rPr>
            <w:lang w:eastAsia="zh-CN"/>
          </w:rPr>
          <w:t xml:space="preserve">Narrowest supported </w:t>
        </w:r>
        <w:r w:rsidRPr="0089250A">
          <w:rPr>
            <w:lang w:eastAsia="zh-CN"/>
          </w:rPr>
          <w:t>NR channel bandwidth and sma</w:t>
        </w:r>
        <w:r w:rsidRPr="00297DEC">
          <w:rPr>
            <w:lang w:eastAsia="zh-CN"/>
          </w:rPr>
          <w:t>llest subcarrier spacing shall</w:t>
        </w:r>
        <w:r w:rsidRPr="007332BE">
          <w:rPr>
            <w:lang w:eastAsia="zh-CN"/>
          </w:rPr>
          <w:t xml:space="preserve"> be used in the test configuration</w:t>
        </w:r>
        <w:r>
          <w:rPr>
            <w:lang w:eastAsia="zh-CN"/>
          </w:rPr>
          <w:t>]</w:t>
        </w:r>
        <w:r w:rsidRPr="007332BE">
          <w:rPr>
            <w:lang w:eastAsia="zh-CN"/>
          </w:rPr>
          <w:t>.</w:t>
        </w:r>
      </w:ins>
    </w:p>
    <w:p w14:paraId="424A1B8D" w14:textId="77777777" w:rsidR="000C7A40" w:rsidRPr="007332BE" w:rsidRDefault="000C7A40" w:rsidP="000C7A40">
      <w:pPr>
        <w:pStyle w:val="B1"/>
        <w:rPr>
          <w:ins w:id="1965" w:author="R4-1809464" w:date="2018-07-09T13:38:00Z"/>
          <w:lang w:eastAsia="zh-CN"/>
        </w:rPr>
      </w:pPr>
      <w:ins w:id="1966" w:author="R4-1809464" w:date="2018-07-09T13:38:00Z">
        <w:r w:rsidRPr="007332BE">
          <w:t>-</w:t>
        </w:r>
        <w:r w:rsidRPr="007332BE">
          <w:tab/>
          <w:t xml:space="preserve">If only one carrier can be placed </w:t>
        </w:r>
        <w:r w:rsidRPr="007332BE">
          <w:rPr>
            <w:lang w:eastAsia="zh-CN"/>
          </w:rPr>
          <w:t xml:space="preserve">for the concerned band(s), </w:t>
        </w:r>
        <w:r w:rsidRPr="007332BE">
          <w:t xml:space="preserve">the carrier(s) shall be placed at the </w:t>
        </w:r>
        <w:r w:rsidRPr="007332BE">
          <w:rPr>
            <w:lang w:eastAsia="zh-CN"/>
          </w:rPr>
          <w:t xml:space="preserve">outermost </w:t>
        </w:r>
        <w:r w:rsidRPr="007332BE">
          <w:t>edges of the declared maximum radio bandwidth</w:t>
        </w:r>
        <w:r w:rsidRPr="007332BE">
          <w:rPr>
            <w:lang w:eastAsia="zh-CN"/>
          </w:rPr>
          <w:t xml:space="preserve"> for outermost band(s) and at one of the outermost edges of the supported frequency range within the </w:t>
        </w:r>
        <w:r w:rsidRPr="007332BE">
          <w:t>Base Station</w:t>
        </w:r>
        <w:r w:rsidRPr="007332BE">
          <w:rPr>
            <w:lang w:eastAsia="zh-CN"/>
          </w:rPr>
          <w:t xml:space="preserve"> RF Bandwidths for middle band(s) if any.</w:t>
        </w:r>
      </w:ins>
    </w:p>
    <w:p w14:paraId="300FD993" w14:textId="77777777" w:rsidR="000C7A40" w:rsidRPr="007332BE" w:rsidRDefault="000C7A40" w:rsidP="000C7A40">
      <w:pPr>
        <w:pStyle w:val="B1"/>
        <w:rPr>
          <w:ins w:id="1967" w:author="R4-1809464" w:date="2018-07-09T13:38:00Z"/>
          <w:lang w:eastAsia="zh-CN"/>
        </w:rPr>
      </w:pPr>
      <w:ins w:id="1968" w:author="R4-1809464" w:date="2018-07-09T13:38:00Z">
        <w:r w:rsidRPr="007332BE">
          <w:t>-</w:t>
        </w:r>
        <w:r w:rsidRPr="007332BE">
          <w:tab/>
          <w:t xml:space="preserve">If the sum of the maximum Base Station RF Bandwidth of each supported operating bands is larger than the declared </w:t>
        </w:r>
        <w:r w:rsidRPr="007332BE">
          <w:rPr>
            <w:lang w:eastAsia="zh-CN"/>
          </w:rPr>
          <w:t xml:space="preserve">Total RF Bandwidth </w:t>
        </w:r>
        <w:r w:rsidRPr="007332BE">
          <w:t>BW</w:t>
        </w:r>
        <w:r w:rsidRPr="007332BE">
          <w:rPr>
            <w:vertAlign w:val="subscript"/>
          </w:rPr>
          <w:t>tot</w:t>
        </w:r>
        <w:r w:rsidRPr="007332BE">
          <w:rPr>
            <w:lang w:eastAsia="zh-CN"/>
          </w:rPr>
          <w:t xml:space="preserve"> of transmitter and receiver for the declared band combinations of the BS, repeat the steps above for test configurations where the </w:t>
        </w:r>
        <w:r w:rsidRPr="007332BE">
          <w:t>Base Station</w:t>
        </w:r>
        <w:r w:rsidRPr="007332BE">
          <w:rPr>
            <w:lang w:eastAsia="zh-CN"/>
          </w:rPr>
          <w:t xml:space="preserve"> RF Bandwidth of one of the operating band </w:t>
        </w:r>
        <w:r w:rsidRPr="007332BE">
          <w:t xml:space="preserve">shall be reduced so that the </w:t>
        </w:r>
        <w:r w:rsidRPr="007332BE">
          <w:rPr>
            <w:lang w:eastAsia="zh-CN"/>
          </w:rPr>
          <w:t>Total RF Bandwidth</w:t>
        </w:r>
        <w:r w:rsidRPr="007332BE">
          <w:t xml:space="preserve"> BW</w:t>
        </w:r>
        <w:r w:rsidRPr="007332BE">
          <w:rPr>
            <w:vertAlign w:val="subscript"/>
          </w:rPr>
          <w:t>tot</w:t>
        </w:r>
        <w:r w:rsidRPr="007332BE">
          <w:rPr>
            <w:lang w:eastAsia="zh-CN"/>
          </w:rPr>
          <w:t xml:space="preserve"> of transmitter and receiver is not exceeded and vice versa.</w:t>
        </w:r>
      </w:ins>
    </w:p>
    <w:p w14:paraId="6B1A9EB6" w14:textId="77777777" w:rsidR="000C7A40" w:rsidRPr="007332BE" w:rsidRDefault="000C7A40" w:rsidP="000C7A40">
      <w:pPr>
        <w:pStyle w:val="Heading4"/>
        <w:rPr>
          <w:ins w:id="1969" w:author="R4-1809464" w:date="2018-07-09T13:38:00Z"/>
        </w:rPr>
      </w:pPr>
      <w:bookmarkStart w:id="1970" w:name="_Toc503972151"/>
      <w:bookmarkStart w:id="1971" w:name="_Toc519006038"/>
      <w:ins w:id="1972" w:author="R4-1809464" w:date="2018-07-09T13:38:00Z">
        <w:r w:rsidRPr="007332BE">
          <w:rPr>
            <w:lang w:eastAsia="zh-CN"/>
          </w:rPr>
          <w:lastRenderedPageBreak/>
          <w:t>4.</w:t>
        </w:r>
        <w:r>
          <w:rPr>
            <w:lang w:eastAsia="zh-CN"/>
          </w:rPr>
          <w:t>7</w:t>
        </w:r>
        <w:r w:rsidRPr="007332BE">
          <w:rPr>
            <w:lang w:eastAsia="zh-CN"/>
          </w:rPr>
          <w:t>.</w:t>
        </w:r>
        <w:r>
          <w:rPr>
            <w:lang w:eastAsia="zh-CN"/>
          </w:rPr>
          <w:t>7</w:t>
        </w:r>
        <w:r w:rsidRPr="007332BE">
          <w:t>.2</w:t>
        </w:r>
        <w:r w:rsidRPr="007332BE">
          <w:tab/>
        </w:r>
        <w:r>
          <w:t>NR</w:t>
        </w:r>
        <w:r w:rsidRPr="007332BE">
          <w:t>TC5 power allocation</w:t>
        </w:r>
        <w:bookmarkEnd w:id="1970"/>
        <w:bookmarkEnd w:id="1971"/>
      </w:ins>
    </w:p>
    <w:p w14:paraId="7747A2CD" w14:textId="77777777" w:rsidR="000C7A40" w:rsidRPr="007332BE" w:rsidRDefault="000C7A40" w:rsidP="000C7A40">
      <w:pPr>
        <w:rPr>
          <w:ins w:id="1973" w:author="R4-1809464" w:date="2018-07-09T13:38:00Z"/>
          <w:lang w:eastAsia="zh-CN"/>
        </w:rPr>
      </w:pPr>
      <w:ins w:id="1974" w:author="R4-1809464" w:date="2018-07-09T13:38:00Z">
        <w:r w:rsidRPr="007332BE">
          <w:rPr>
            <w:lang w:eastAsia="zh-CN"/>
          </w:rPr>
          <w:t>Unless otherwise stated, s</w:t>
        </w:r>
        <w:r w:rsidRPr="007332BE">
          <w:t xml:space="preserve">et the power of each carrier </w:t>
        </w:r>
        <w:r w:rsidRPr="007332BE">
          <w:rPr>
            <w:lang w:eastAsia="zh-CN"/>
          </w:rPr>
          <w:t xml:space="preserve">in all supported operating bands </w:t>
        </w:r>
        <w:r w:rsidRPr="007332BE">
          <w:t xml:space="preserve">to the same power so that the sum of the carrier powers equals the </w:t>
        </w:r>
        <w:r w:rsidRPr="007332BE">
          <w:rPr>
            <w:lang w:eastAsia="zh-CN"/>
          </w:rPr>
          <w:t xml:space="preserve">total </w:t>
        </w:r>
        <w:r w:rsidRPr="007332BE">
          <w:t>output power according to the manufacturer’s declaration.</w:t>
        </w:r>
      </w:ins>
    </w:p>
    <w:p w14:paraId="0050F8D8" w14:textId="5D92DB37" w:rsidR="000C7A40" w:rsidRDefault="000C7A40" w:rsidP="00D25FC8">
      <w:pPr>
        <w:rPr>
          <w:i/>
          <w:color w:val="0000FF"/>
        </w:rPr>
      </w:pPr>
      <w:ins w:id="1975" w:author="R4-1809464" w:date="2018-07-09T13:38:00Z">
        <w:r w:rsidRPr="007332BE">
          <w:rPr>
            <w:lang w:eastAsia="zh-CN"/>
          </w:rPr>
          <w:t>If the allocated power</w:t>
        </w:r>
        <w:r w:rsidRPr="007332BE">
          <w:t xml:space="preserve"> of </w:t>
        </w:r>
        <w:r w:rsidRPr="007332BE">
          <w:rPr>
            <w:lang w:eastAsia="zh-CN"/>
          </w:rPr>
          <w:t>a</w:t>
        </w:r>
        <w:r w:rsidRPr="007332BE">
          <w:t xml:space="preserve"> supported operating band</w:t>
        </w:r>
        <w:r w:rsidRPr="007332BE">
          <w:rPr>
            <w:lang w:eastAsia="zh-CN"/>
          </w:rPr>
          <w:t>(</w:t>
        </w:r>
        <w:r w:rsidRPr="007332BE">
          <w:t>s</w:t>
        </w:r>
        <w:r w:rsidRPr="007332BE">
          <w:rPr>
            <w:lang w:eastAsia="zh-CN"/>
          </w:rPr>
          <w:t xml:space="preserve">) exceeds the declared rated </w:t>
        </w:r>
        <w:r w:rsidRPr="007332BE">
          <w:t>total output power</w:t>
        </w:r>
        <w:r w:rsidRPr="007332BE">
          <w:rPr>
            <w:rFonts w:eastAsia="?c?e?o“A‘??S?V?b?N‘I" w:cs="v4.2.0"/>
          </w:rPr>
          <w:t xml:space="preserve"> P</w:t>
        </w:r>
        <w:r w:rsidRPr="007332BE">
          <w:rPr>
            <w:rFonts w:eastAsia="?c?e?o“A‘??S?V?b?N‘I" w:cs="v4.2.0"/>
            <w:vertAlign w:val="subscript"/>
          </w:rPr>
          <w:t>rated</w:t>
        </w:r>
        <w:proofErr w:type="gramStart"/>
        <w:r w:rsidRPr="007332BE">
          <w:rPr>
            <w:rFonts w:eastAsia="?c?e?o“A‘??S?V?b?N‘I" w:cs="v4.2.0"/>
            <w:vertAlign w:val="subscript"/>
          </w:rPr>
          <w:t>,t</w:t>
        </w:r>
        <w:r>
          <w:rPr>
            <w:rFonts w:eastAsia="?c?e?o“A‘??S?V?b?N‘I" w:cs="v4.2.0"/>
            <w:vertAlign w:val="subscript"/>
          </w:rPr>
          <w:t>,AC</w:t>
        </w:r>
        <w:proofErr w:type="gramEnd"/>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DF3A8B">
          <w:rPr>
            <w:rFonts w:eastAsia="?c?e?o“A‘??S?V?b?N‘I" w:cs="v4.2.0"/>
            <w:rPrChange w:id="1976" w:author="Huawei" w:date="2018-07-10T17:14:00Z">
              <w:rPr>
                <w:rFonts w:eastAsia="?c?e?o“A‘??S?V?b?N‘I" w:cs="v4.2.0"/>
                <w:vertAlign w:val="subscript"/>
              </w:rPr>
            </w:rPrChange>
          </w:rPr>
          <w:t>)</w:t>
        </w:r>
        <w:r w:rsidRPr="007332BE">
          <w:rPr>
            <w:lang w:eastAsia="zh-CN"/>
          </w:rPr>
          <w:t xml:space="preserve"> of the </w:t>
        </w:r>
        <w:r w:rsidRPr="007332BE">
          <w:t>operating band</w:t>
        </w:r>
        <w:r w:rsidRPr="007332BE">
          <w:rPr>
            <w:lang w:eastAsia="zh-CN"/>
          </w:rPr>
          <w:t>(</w:t>
        </w:r>
        <w:r w:rsidRPr="007332BE">
          <w:t>s</w:t>
        </w:r>
        <w:r w:rsidRPr="007332BE">
          <w:rPr>
            <w:lang w:eastAsia="zh-CN"/>
          </w:rPr>
          <w:t>)</w:t>
        </w:r>
        <w:r w:rsidRPr="007332BE">
          <w:t xml:space="preserve"> in multi-band operation</w:t>
        </w:r>
        <w:r w:rsidRPr="007332BE">
          <w:rPr>
            <w:lang w:eastAsia="zh-CN"/>
          </w:rPr>
          <w:t>, the exceeded part shall, if possible, be reallocated into the other band(s). If the power allocated for a carrier exceeds the rated output power declared for that carrier, the exceeded power shall, if possible, be reallocated into the other carriers.</w:t>
        </w:r>
      </w:ins>
    </w:p>
    <w:p w14:paraId="6470AEE6" w14:textId="77777777" w:rsidR="0098607D" w:rsidRDefault="0098607D" w:rsidP="0098607D">
      <w:pPr>
        <w:pStyle w:val="Heading2"/>
      </w:pPr>
      <w:bookmarkStart w:id="1977" w:name="_Toc519006039"/>
      <w:r>
        <w:t>4.8</w:t>
      </w:r>
      <w:r>
        <w:tab/>
      </w:r>
      <w:r>
        <w:tab/>
        <w:t>Applicability of requirements</w:t>
      </w:r>
      <w:bookmarkEnd w:id="1977"/>
      <w:r w:rsidRPr="00024EEF">
        <w:t xml:space="preserve"> </w:t>
      </w:r>
    </w:p>
    <w:p w14:paraId="51F290D5"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test configurations are applied to each of the test requirements.</w:t>
      </w:r>
    </w:p>
    <w:p w14:paraId="61AB2F11" w14:textId="77777777" w:rsidR="00967AE9" w:rsidRPr="00A11CF0" w:rsidRDefault="00967AE9" w:rsidP="00967AE9">
      <w:pPr>
        <w:rPr>
          <w:rFonts w:eastAsia="SimSun"/>
          <w:i/>
          <w:color w:val="0000FF"/>
        </w:rPr>
      </w:pPr>
      <w:r>
        <w:rPr>
          <w:rFonts w:eastAsia="SimSun"/>
          <w:i/>
          <w:color w:val="0000FF"/>
        </w:rPr>
        <w:t>These tables could be expanded to also capture which TM and which channels are to be tested.</w:t>
      </w:r>
      <w:r w:rsidRPr="00967AE9">
        <w:rPr>
          <w:i/>
          <w:color w:val="0000FF"/>
        </w:rPr>
        <w:t xml:space="preserve"> </w:t>
      </w:r>
    </w:p>
    <w:p w14:paraId="7F398A65" w14:textId="77777777" w:rsidR="0098607D" w:rsidRDefault="0098607D" w:rsidP="0098607D">
      <w:pPr>
        <w:pStyle w:val="Heading3"/>
        <w:rPr>
          <w:rFonts w:eastAsia="SimSun"/>
        </w:rPr>
      </w:pPr>
      <w:bookmarkStart w:id="1978" w:name="_Toc519006040"/>
      <w:r>
        <w:t>4.8.1</w:t>
      </w:r>
      <w:r>
        <w:tab/>
      </w:r>
      <w:r w:rsidRPr="006441B0">
        <w:rPr>
          <w:rFonts w:eastAsia="SimSun"/>
        </w:rPr>
        <w:t>General</w:t>
      </w:r>
      <w:bookmarkEnd w:id="1978"/>
    </w:p>
    <w:p w14:paraId="5D7F421F" w14:textId="77777777" w:rsidR="0098607D" w:rsidRDefault="0098607D" w:rsidP="0098607D">
      <w:pPr>
        <w:pStyle w:val="Heading3"/>
        <w:rPr>
          <w:rFonts w:eastAsia="SimSun"/>
        </w:rPr>
      </w:pPr>
      <w:bookmarkStart w:id="1979" w:name="_Toc519006041"/>
      <w:r>
        <w:t>4.8.2</w:t>
      </w:r>
      <w:r>
        <w:tab/>
      </w:r>
      <w:r>
        <w:rPr>
          <w:rFonts w:eastAsia="SimSun"/>
        </w:rPr>
        <w:t>Requirement set applicability</w:t>
      </w:r>
      <w:bookmarkEnd w:id="1979"/>
    </w:p>
    <w:p w14:paraId="76187BCC"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is applicable for which BS type.</w:t>
      </w:r>
    </w:p>
    <w:p w14:paraId="24522777" w14:textId="77777777" w:rsidR="0098607D" w:rsidRPr="000201EB" w:rsidRDefault="0098607D" w:rsidP="0098607D">
      <w:r w:rsidRPr="000201EB">
        <w:t>In table 4.</w:t>
      </w:r>
      <w:r>
        <w:t>8.2</w:t>
      </w:r>
      <w:r w:rsidRPr="000201EB">
        <w:t xml:space="preserve">-1, the requirement applicability for each requirement set is defined. For each requirement, the applicable requirement subclause in the specification is identified. </w:t>
      </w:r>
    </w:p>
    <w:p w14:paraId="7EC0B880" w14:textId="77777777" w:rsidR="0098607D" w:rsidRPr="000201EB" w:rsidRDefault="0098607D" w:rsidP="00997D8D">
      <w:pPr>
        <w:keepNext/>
        <w:keepLines/>
        <w:spacing w:before="60"/>
        <w:jc w:val="center"/>
        <w:rPr>
          <w:rFonts w:ascii="Arial" w:hAnsi="Arial"/>
          <w:b/>
        </w:rPr>
      </w:pPr>
      <w:r w:rsidRPr="000201EB">
        <w:rPr>
          <w:rFonts w:ascii="Arial" w:hAnsi="Arial"/>
          <w:b/>
        </w:rPr>
        <w:t>Table 4.</w:t>
      </w:r>
      <w:r>
        <w:rPr>
          <w:rFonts w:ascii="Arial" w:hAnsi="Arial"/>
          <w:b/>
        </w:rPr>
        <w:t>8.2</w:t>
      </w:r>
      <w:r w:rsidRPr="000201EB">
        <w:rPr>
          <w:rFonts w:ascii="Arial" w:hAnsi="Arial"/>
          <w:b/>
        </w:rPr>
        <w:t>-1: Requirement set applicability</w:t>
      </w:r>
    </w:p>
    <w:tbl>
      <w:tblPr>
        <w:tblW w:w="5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58"/>
        <w:gridCol w:w="1343"/>
        <w:gridCol w:w="1415"/>
        <w:gridCol w:w="15"/>
      </w:tblGrid>
      <w:tr w:rsidR="0098607D" w:rsidRPr="000201EB" w14:paraId="499EF2DA" w14:textId="77777777" w:rsidTr="00A967D9">
        <w:trPr>
          <w:tblHeader/>
          <w:jc w:val="center"/>
        </w:trPr>
        <w:tc>
          <w:tcPr>
            <w:tcW w:w="2958" w:type="dxa"/>
            <w:shd w:val="clear" w:color="auto" w:fill="auto"/>
          </w:tcPr>
          <w:p w14:paraId="4272F026"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w:t>
            </w:r>
          </w:p>
        </w:tc>
        <w:tc>
          <w:tcPr>
            <w:tcW w:w="2773" w:type="dxa"/>
            <w:gridSpan w:val="3"/>
          </w:tcPr>
          <w:p w14:paraId="4E73C024"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 set</w:t>
            </w:r>
          </w:p>
        </w:tc>
      </w:tr>
      <w:tr w:rsidR="0098607D" w:rsidRPr="000201EB" w14:paraId="636B8738" w14:textId="77777777" w:rsidTr="00A967D9">
        <w:trPr>
          <w:gridAfter w:val="1"/>
          <w:wAfter w:w="15" w:type="dxa"/>
          <w:tblHeader/>
          <w:jc w:val="center"/>
        </w:trPr>
        <w:tc>
          <w:tcPr>
            <w:tcW w:w="2958" w:type="dxa"/>
            <w:shd w:val="clear" w:color="auto" w:fill="auto"/>
          </w:tcPr>
          <w:p w14:paraId="71D783DD" w14:textId="77777777" w:rsidR="0098607D" w:rsidRPr="000201EB" w:rsidRDefault="0098607D" w:rsidP="00A967D9">
            <w:pPr>
              <w:keepNext/>
              <w:keepLines/>
              <w:spacing w:after="0"/>
              <w:jc w:val="center"/>
              <w:rPr>
                <w:rFonts w:ascii="Arial" w:hAnsi="Arial"/>
                <w:b/>
                <w:sz w:val="18"/>
                <w:lang w:eastAsia="ja-JP"/>
              </w:rPr>
            </w:pPr>
          </w:p>
        </w:tc>
        <w:tc>
          <w:tcPr>
            <w:tcW w:w="1343" w:type="dxa"/>
          </w:tcPr>
          <w:p w14:paraId="73EA99F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1-C</w:t>
            </w:r>
          </w:p>
        </w:tc>
        <w:tc>
          <w:tcPr>
            <w:tcW w:w="1415" w:type="dxa"/>
            <w:shd w:val="clear" w:color="auto" w:fill="auto"/>
          </w:tcPr>
          <w:p w14:paraId="0A225D8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1-H</w:t>
            </w:r>
          </w:p>
        </w:tc>
      </w:tr>
      <w:tr w:rsidR="0098607D" w:rsidRPr="000201EB" w14:paraId="2B06B023" w14:textId="77777777" w:rsidTr="00A967D9">
        <w:trPr>
          <w:gridAfter w:val="1"/>
          <w:wAfter w:w="15" w:type="dxa"/>
          <w:jc w:val="center"/>
        </w:trPr>
        <w:tc>
          <w:tcPr>
            <w:tcW w:w="2958" w:type="dxa"/>
            <w:shd w:val="clear" w:color="auto" w:fill="auto"/>
          </w:tcPr>
          <w:p w14:paraId="2F2F548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BS output power</w:t>
            </w:r>
          </w:p>
        </w:tc>
        <w:tc>
          <w:tcPr>
            <w:tcW w:w="1343" w:type="dxa"/>
          </w:tcPr>
          <w:p w14:paraId="45C96E3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.2.5.1</w:t>
            </w:r>
          </w:p>
        </w:tc>
        <w:tc>
          <w:tcPr>
            <w:tcW w:w="1415" w:type="dxa"/>
            <w:shd w:val="clear" w:color="auto" w:fill="auto"/>
          </w:tcPr>
          <w:p w14:paraId="5B962B4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.2.5.2</w:t>
            </w:r>
          </w:p>
        </w:tc>
      </w:tr>
      <w:tr w:rsidR="0098607D" w:rsidRPr="000201EB" w14:paraId="3525AEA7" w14:textId="77777777" w:rsidTr="00A967D9">
        <w:trPr>
          <w:gridAfter w:val="1"/>
          <w:wAfter w:w="15" w:type="dxa"/>
          <w:jc w:val="center"/>
        </w:trPr>
        <w:tc>
          <w:tcPr>
            <w:tcW w:w="2958" w:type="dxa"/>
            <w:shd w:val="clear" w:color="auto" w:fill="auto"/>
          </w:tcPr>
          <w:p w14:paraId="3A9FFFCA"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Output power dynamics </w:t>
            </w:r>
          </w:p>
        </w:tc>
        <w:tc>
          <w:tcPr>
            <w:tcW w:w="1343" w:type="dxa"/>
          </w:tcPr>
          <w:p w14:paraId="2724B06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c>
          <w:tcPr>
            <w:tcW w:w="1415" w:type="dxa"/>
            <w:shd w:val="clear" w:color="auto" w:fill="auto"/>
          </w:tcPr>
          <w:p w14:paraId="458FB52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r>
      <w:tr w:rsidR="0098607D" w:rsidRPr="000201EB" w14:paraId="428AB697" w14:textId="77777777" w:rsidTr="00A967D9">
        <w:trPr>
          <w:gridAfter w:val="1"/>
          <w:wAfter w:w="15" w:type="dxa"/>
          <w:jc w:val="center"/>
        </w:trPr>
        <w:tc>
          <w:tcPr>
            <w:tcW w:w="2958" w:type="dxa"/>
            <w:shd w:val="clear" w:color="auto" w:fill="auto"/>
          </w:tcPr>
          <w:p w14:paraId="01A9FE7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 ON/OFF power </w:t>
            </w:r>
          </w:p>
        </w:tc>
        <w:tc>
          <w:tcPr>
            <w:tcW w:w="1343" w:type="dxa"/>
          </w:tcPr>
          <w:p w14:paraId="7193946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c>
          <w:tcPr>
            <w:tcW w:w="1415" w:type="dxa"/>
            <w:shd w:val="clear" w:color="auto" w:fill="auto"/>
          </w:tcPr>
          <w:p w14:paraId="45B16C0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r>
      <w:tr w:rsidR="0098607D" w:rsidRPr="000201EB" w14:paraId="6AEFDE94" w14:textId="77777777" w:rsidTr="00A967D9">
        <w:trPr>
          <w:gridAfter w:val="1"/>
          <w:wAfter w:w="15" w:type="dxa"/>
          <w:jc w:val="center"/>
        </w:trPr>
        <w:tc>
          <w:tcPr>
            <w:tcW w:w="2958" w:type="dxa"/>
            <w:shd w:val="clear" w:color="auto" w:fill="auto"/>
          </w:tcPr>
          <w:p w14:paraId="5E8B9B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Transmitted signal quality</w:t>
            </w:r>
          </w:p>
        </w:tc>
        <w:tc>
          <w:tcPr>
            <w:tcW w:w="1343" w:type="dxa"/>
          </w:tcPr>
          <w:p w14:paraId="2CD8118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c>
          <w:tcPr>
            <w:tcW w:w="1415" w:type="dxa"/>
            <w:shd w:val="clear" w:color="auto" w:fill="auto"/>
          </w:tcPr>
          <w:p w14:paraId="7826289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r>
      <w:tr w:rsidR="0098607D" w:rsidRPr="000201EB" w14:paraId="55595A41" w14:textId="77777777" w:rsidTr="00A967D9">
        <w:trPr>
          <w:gridAfter w:val="1"/>
          <w:wAfter w:w="15" w:type="dxa"/>
          <w:jc w:val="center"/>
        </w:trPr>
        <w:tc>
          <w:tcPr>
            <w:tcW w:w="2958" w:type="dxa"/>
            <w:shd w:val="clear" w:color="auto" w:fill="auto"/>
          </w:tcPr>
          <w:p w14:paraId="0F3AB6C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Occupied bandwidth</w:t>
            </w:r>
          </w:p>
        </w:tc>
        <w:tc>
          <w:tcPr>
            <w:tcW w:w="1343" w:type="dxa"/>
          </w:tcPr>
          <w:p w14:paraId="5A81954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c>
          <w:tcPr>
            <w:tcW w:w="1415" w:type="dxa"/>
            <w:shd w:val="clear" w:color="auto" w:fill="auto"/>
          </w:tcPr>
          <w:p w14:paraId="3848A11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r>
      <w:tr w:rsidR="0098607D" w:rsidRPr="000201EB" w14:paraId="166068E6" w14:textId="77777777" w:rsidTr="00A967D9">
        <w:trPr>
          <w:gridAfter w:val="1"/>
          <w:wAfter w:w="15" w:type="dxa"/>
          <w:jc w:val="center"/>
        </w:trPr>
        <w:tc>
          <w:tcPr>
            <w:tcW w:w="2958" w:type="dxa"/>
            <w:shd w:val="clear" w:color="auto" w:fill="auto"/>
          </w:tcPr>
          <w:p w14:paraId="5FE85A76"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ACLR</w:t>
            </w:r>
          </w:p>
        </w:tc>
        <w:tc>
          <w:tcPr>
            <w:tcW w:w="1343" w:type="dxa"/>
          </w:tcPr>
          <w:p w14:paraId="6FE33B7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.5.3</w:t>
            </w:r>
          </w:p>
        </w:tc>
        <w:tc>
          <w:tcPr>
            <w:tcW w:w="1415" w:type="dxa"/>
            <w:shd w:val="clear" w:color="auto" w:fill="auto"/>
          </w:tcPr>
          <w:p w14:paraId="7B6CC2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.5.4</w:t>
            </w:r>
          </w:p>
        </w:tc>
      </w:tr>
      <w:tr w:rsidR="0098607D" w:rsidRPr="000201EB" w14:paraId="736F71DA" w14:textId="77777777" w:rsidTr="00A967D9">
        <w:trPr>
          <w:gridAfter w:val="1"/>
          <w:wAfter w:w="15" w:type="dxa"/>
          <w:jc w:val="center"/>
        </w:trPr>
        <w:tc>
          <w:tcPr>
            <w:tcW w:w="2958" w:type="dxa"/>
            <w:shd w:val="clear" w:color="auto" w:fill="auto"/>
          </w:tcPr>
          <w:p w14:paraId="0BA4EB3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Operating band unwanted</w:t>
            </w:r>
          </w:p>
          <w:p w14:paraId="50E15907"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emissions</w:t>
            </w:r>
          </w:p>
        </w:tc>
        <w:tc>
          <w:tcPr>
            <w:tcW w:w="1343" w:type="dxa"/>
          </w:tcPr>
          <w:p w14:paraId="7021418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.5.3</w:t>
            </w:r>
          </w:p>
        </w:tc>
        <w:tc>
          <w:tcPr>
            <w:tcW w:w="1415" w:type="dxa"/>
            <w:shd w:val="clear" w:color="auto" w:fill="auto"/>
          </w:tcPr>
          <w:p w14:paraId="46DBA5A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.5.4</w:t>
            </w:r>
          </w:p>
        </w:tc>
      </w:tr>
      <w:tr w:rsidR="0098607D" w:rsidRPr="000201EB" w14:paraId="5A6DD569" w14:textId="77777777" w:rsidTr="00A967D9">
        <w:trPr>
          <w:gridAfter w:val="1"/>
          <w:wAfter w:w="15" w:type="dxa"/>
          <w:jc w:val="center"/>
        </w:trPr>
        <w:tc>
          <w:tcPr>
            <w:tcW w:w="2958" w:type="dxa"/>
            <w:shd w:val="clear" w:color="auto" w:fill="auto"/>
          </w:tcPr>
          <w:p w14:paraId="156FA52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Transmitter spurious emissions</w:t>
            </w:r>
          </w:p>
        </w:tc>
        <w:tc>
          <w:tcPr>
            <w:tcW w:w="1343" w:type="dxa"/>
          </w:tcPr>
          <w:p w14:paraId="771F341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.5.3</w:t>
            </w:r>
          </w:p>
        </w:tc>
        <w:tc>
          <w:tcPr>
            <w:tcW w:w="1415" w:type="dxa"/>
            <w:shd w:val="clear" w:color="auto" w:fill="auto"/>
          </w:tcPr>
          <w:p w14:paraId="031F14C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.5.4</w:t>
            </w:r>
          </w:p>
        </w:tc>
      </w:tr>
      <w:tr w:rsidR="0098607D" w:rsidRPr="000201EB" w14:paraId="06215A05" w14:textId="77777777" w:rsidTr="00A967D9">
        <w:trPr>
          <w:gridAfter w:val="1"/>
          <w:wAfter w:w="15" w:type="dxa"/>
          <w:jc w:val="center"/>
        </w:trPr>
        <w:tc>
          <w:tcPr>
            <w:tcW w:w="2958" w:type="dxa"/>
            <w:shd w:val="clear" w:color="auto" w:fill="auto"/>
          </w:tcPr>
          <w:p w14:paraId="42A10E4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Transmitter intermodulation </w:t>
            </w:r>
          </w:p>
        </w:tc>
        <w:tc>
          <w:tcPr>
            <w:tcW w:w="1343" w:type="dxa"/>
          </w:tcPr>
          <w:p w14:paraId="37AE020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.5.1</w:t>
            </w:r>
          </w:p>
        </w:tc>
        <w:tc>
          <w:tcPr>
            <w:tcW w:w="1415" w:type="dxa"/>
            <w:shd w:val="clear" w:color="auto" w:fill="auto"/>
          </w:tcPr>
          <w:p w14:paraId="298FA10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.5.2</w:t>
            </w:r>
          </w:p>
        </w:tc>
      </w:tr>
      <w:tr w:rsidR="0098607D" w:rsidRPr="000201EB" w14:paraId="2149B695" w14:textId="77777777" w:rsidTr="00A967D9">
        <w:trPr>
          <w:gridAfter w:val="1"/>
          <w:wAfter w:w="15" w:type="dxa"/>
          <w:jc w:val="center"/>
        </w:trPr>
        <w:tc>
          <w:tcPr>
            <w:tcW w:w="2958" w:type="dxa"/>
            <w:shd w:val="clear" w:color="auto" w:fill="auto"/>
          </w:tcPr>
          <w:p w14:paraId="4887287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Reference sensitivity level</w:t>
            </w:r>
          </w:p>
        </w:tc>
        <w:tc>
          <w:tcPr>
            <w:tcW w:w="1343" w:type="dxa"/>
          </w:tcPr>
          <w:p w14:paraId="04273A7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c>
          <w:tcPr>
            <w:tcW w:w="1415" w:type="dxa"/>
            <w:shd w:val="clear" w:color="auto" w:fill="auto"/>
          </w:tcPr>
          <w:p w14:paraId="6FFB932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r>
      <w:tr w:rsidR="0098607D" w:rsidRPr="000201EB" w14:paraId="013360BD" w14:textId="77777777" w:rsidTr="00A967D9">
        <w:trPr>
          <w:gridAfter w:val="1"/>
          <w:wAfter w:w="15" w:type="dxa"/>
          <w:jc w:val="center"/>
        </w:trPr>
        <w:tc>
          <w:tcPr>
            <w:tcW w:w="2958" w:type="dxa"/>
            <w:shd w:val="clear" w:color="auto" w:fill="auto"/>
          </w:tcPr>
          <w:p w14:paraId="23EE439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Dynamic range </w:t>
            </w:r>
          </w:p>
        </w:tc>
        <w:tc>
          <w:tcPr>
            <w:tcW w:w="1343" w:type="dxa"/>
          </w:tcPr>
          <w:p w14:paraId="06A3494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c>
          <w:tcPr>
            <w:tcW w:w="1415" w:type="dxa"/>
            <w:shd w:val="clear" w:color="auto" w:fill="auto"/>
          </w:tcPr>
          <w:p w14:paraId="413DF6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r>
      <w:tr w:rsidR="0098607D" w:rsidRPr="000201EB" w14:paraId="34CB8583" w14:textId="77777777" w:rsidTr="00A967D9">
        <w:trPr>
          <w:gridAfter w:val="1"/>
          <w:wAfter w:w="15" w:type="dxa"/>
          <w:jc w:val="center"/>
        </w:trPr>
        <w:tc>
          <w:tcPr>
            <w:tcW w:w="2958" w:type="dxa"/>
            <w:shd w:val="clear" w:color="auto" w:fill="auto"/>
          </w:tcPr>
          <w:p w14:paraId="2B12E2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In-band selectivity and blocking </w:t>
            </w:r>
          </w:p>
        </w:tc>
        <w:tc>
          <w:tcPr>
            <w:tcW w:w="1343" w:type="dxa"/>
          </w:tcPr>
          <w:p w14:paraId="0E95241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c>
          <w:tcPr>
            <w:tcW w:w="1415" w:type="dxa"/>
            <w:shd w:val="clear" w:color="auto" w:fill="auto"/>
          </w:tcPr>
          <w:p w14:paraId="0A95EDA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r>
      <w:tr w:rsidR="0098607D" w:rsidRPr="000201EB" w14:paraId="66A2B0BB" w14:textId="77777777" w:rsidTr="00A967D9">
        <w:trPr>
          <w:gridAfter w:val="1"/>
          <w:wAfter w:w="15" w:type="dxa"/>
          <w:jc w:val="center"/>
        </w:trPr>
        <w:tc>
          <w:tcPr>
            <w:tcW w:w="2958" w:type="dxa"/>
            <w:shd w:val="clear" w:color="auto" w:fill="auto"/>
          </w:tcPr>
          <w:p w14:paraId="7ECDC04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Out-of-band blocking </w:t>
            </w:r>
          </w:p>
        </w:tc>
        <w:tc>
          <w:tcPr>
            <w:tcW w:w="1343" w:type="dxa"/>
          </w:tcPr>
          <w:p w14:paraId="36554EA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c>
          <w:tcPr>
            <w:tcW w:w="1415" w:type="dxa"/>
            <w:shd w:val="clear" w:color="auto" w:fill="auto"/>
          </w:tcPr>
          <w:p w14:paraId="01B70E0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r>
      <w:tr w:rsidR="0098607D" w:rsidRPr="000201EB" w14:paraId="1518BE51" w14:textId="77777777" w:rsidTr="00A967D9">
        <w:trPr>
          <w:gridAfter w:val="1"/>
          <w:wAfter w:w="15" w:type="dxa"/>
          <w:jc w:val="center"/>
        </w:trPr>
        <w:tc>
          <w:tcPr>
            <w:tcW w:w="2958" w:type="dxa"/>
            <w:shd w:val="clear" w:color="auto" w:fill="auto"/>
          </w:tcPr>
          <w:p w14:paraId="0A62F5F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Receiver spurious emissions </w:t>
            </w:r>
          </w:p>
        </w:tc>
        <w:tc>
          <w:tcPr>
            <w:tcW w:w="1343" w:type="dxa"/>
          </w:tcPr>
          <w:p w14:paraId="1183C5A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.5.2</w:t>
            </w:r>
          </w:p>
        </w:tc>
        <w:tc>
          <w:tcPr>
            <w:tcW w:w="1415" w:type="dxa"/>
            <w:shd w:val="clear" w:color="auto" w:fill="auto"/>
          </w:tcPr>
          <w:p w14:paraId="074249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.5.3</w:t>
            </w:r>
          </w:p>
        </w:tc>
      </w:tr>
      <w:tr w:rsidR="0098607D" w:rsidRPr="000201EB" w14:paraId="6E4920B8" w14:textId="77777777" w:rsidTr="00A967D9">
        <w:trPr>
          <w:gridAfter w:val="1"/>
          <w:wAfter w:w="15" w:type="dxa"/>
          <w:jc w:val="center"/>
        </w:trPr>
        <w:tc>
          <w:tcPr>
            <w:tcW w:w="2958" w:type="dxa"/>
            <w:shd w:val="clear" w:color="auto" w:fill="auto"/>
          </w:tcPr>
          <w:p w14:paraId="7149D5C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Receiver intermodulation</w:t>
            </w:r>
          </w:p>
        </w:tc>
        <w:tc>
          <w:tcPr>
            <w:tcW w:w="1343" w:type="dxa"/>
          </w:tcPr>
          <w:p w14:paraId="389B47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c>
          <w:tcPr>
            <w:tcW w:w="1415" w:type="dxa"/>
            <w:shd w:val="clear" w:color="auto" w:fill="auto"/>
          </w:tcPr>
          <w:p w14:paraId="38213DB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r>
      <w:tr w:rsidR="0098607D" w:rsidRPr="000201EB" w14:paraId="3E861675" w14:textId="77777777" w:rsidTr="00A967D9">
        <w:trPr>
          <w:gridAfter w:val="1"/>
          <w:wAfter w:w="15" w:type="dxa"/>
          <w:jc w:val="center"/>
        </w:trPr>
        <w:tc>
          <w:tcPr>
            <w:tcW w:w="2958" w:type="dxa"/>
            <w:shd w:val="clear" w:color="auto" w:fill="auto"/>
          </w:tcPr>
          <w:p w14:paraId="067916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In-channel selectivity </w:t>
            </w:r>
          </w:p>
        </w:tc>
        <w:tc>
          <w:tcPr>
            <w:tcW w:w="1343" w:type="dxa"/>
          </w:tcPr>
          <w:p w14:paraId="6E52970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c>
          <w:tcPr>
            <w:tcW w:w="1415" w:type="dxa"/>
            <w:shd w:val="clear" w:color="auto" w:fill="auto"/>
          </w:tcPr>
          <w:p w14:paraId="7178B35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r>
      <w:tr w:rsidR="0098607D" w:rsidRPr="000201EB" w14:paraId="0B606582" w14:textId="77777777" w:rsidTr="00A967D9">
        <w:trPr>
          <w:gridAfter w:val="1"/>
          <w:wAfter w:w="15" w:type="dxa"/>
          <w:jc w:val="center"/>
        </w:trPr>
        <w:tc>
          <w:tcPr>
            <w:tcW w:w="2958" w:type="dxa"/>
            <w:shd w:val="clear" w:color="auto" w:fill="auto"/>
          </w:tcPr>
          <w:p w14:paraId="3918635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Performance requirements</w:t>
            </w:r>
          </w:p>
        </w:tc>
        <w:tc>
          <w:tcPr>
            <w:tcW w:w="1343" w:type="dxa"/>
          </w:tcPr>
          <w:p w14:paraId="77A7DC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c>
          <w:tcPr>
            <w:tcW w:w="1415" w:type="dxa"/>
            <w:shd w:val="clear" w:color="auto" w:fill="auto"/>
          </w:tcPr>
          <w:p w14:paraId="7DC1B59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r>
    </w:tbl>
    <w:p w14:paraId="0C22E540" w14:textId="77777777" w:rsidR="0098607D" w:rsidRDefault="0098607D" w:rsidP="0098607D">
      <w:pPr>
        <w:rPr>
          <w:rFonts w:eastAsia="SimSun"/>
          <w:i/>
          <w:color w:val="0000FF"/>
        </w:rPr>
      </w:pPr>
    </w:p>
    <w:p w14:paraId="31C1847E" w14:textId="474A615C" w:rsidR="0098607D" w:rsidRDefault="0098607D" w:rsidP="0098607D">
      <w:pPr>
        <w:pStyle w:val="Heading3"/>
        <w:rPr>
          <w:rFonts w:eastAsia="SimSun"/>
        </w:rPr>
      </w:pPr>
      <w:bookmarkStart w:id="1980" w:name="_Toc519006042"/>
      <w:r>
        <w:t>4.8.3</w:t>
      </w:r>
      <w:r>
        <w:tab/>
      </w:r>
      <w:ins w:id="1981" w:author="R4-1809470" w:date="2018-07-10T11:09:00Z">
        <w:r w:rsidR="00F40ED6">
          <w:t xml:space="preserve">Applicability of </w:t>
        </w:r>
        <w:r w:rsidR="00F40ED6">
          <w:rPr>
            <w:rFonts w:eastAsia="SimSun" w:hint="eastAsia"/>
            <w:lang w:eastAsia="zh-CN"/>
          </w:rPr>
          <w:t>t</w:t>
        </w:r>
      </w:ins>
      <w:del w:id="1982" w:author="R4-1809470" w:date="2018-07-10T11:09:00Z">
        <w:r w:rsidRPr="006113D0" w:rsidDel="00F40ED6">
          <w:rPr>
            <w:rFonts w:eastAsia="SimSun"/>
          </w:rPr>
          <w:delText>T</w:delText>
        </w:r>
      </w:del>
      <w:proofErr w:type="gramStart"/>
      <w:r w:rsidRPr="006113D0">
        <w:rPr>
          <w:rFonts w:eastAsia="SimSun"/>
        </w:rPr>
        <w:t>est</w:t>
      </w:r>
      <w:proofErr w:type="gramEnd"/>
      <w:r w:rsidRPr="006113D0">
        <w:rPr>
          <w:rFonts w:eastAsia="SimSun"/>
        </w:rPr>
        <w:t xml:space="preserve"> configurations </w:t>
      </w:r>
      <w:r w:rsidRPr="00A11CF0">
        <w:rPr>
          <w:rFonts w:eastAsia="SimSun"/>
        </w:rPr>
        <w:t xml:space="preserve">for </w:t>
      </w:r>
      <w:bookmarkStart w:id="1983" w:name="OLE_LINK348"/>
      <w:bookmarkStart w:id="1984" w:name="OLE_LINK349"/>
      <w:ins w:id="1985" w:author="R4-1809470" w:date="2018-07-10T11:10:00Z">
        <w:r w:rsidR="00F40ED6">
          <w:rPr>
            <w:rFonts w:hint="eastAsia"/>
            <w:i/>
            <w:snapToGrid w:val="0"/>
            <w:lang w:eastAsia="zh-CN"/>
          </w:rPr>
          <w:t>single-band connector</w:t>
        </w:r>
        <w:bookmarkEnd w:id="1980"/>
        <w:bookmarkEnd w:id="1983"/>
        <w:bookmarkEnd w:id="1984"/>
        <w:r w:rsidR="00F40ED6" w:rsidRPr="00A11CF0">
          <w:rPr>
            <w:rFonts w:eastAsia="SimSun"/>
          </w:rPr>
          <w:t xml:space="preserve"> </w:t>
        </w:r>
      </w:ins>
      <w:del w:id="1986" w:author="R4-1809470" w:date="2018-07-10T11:10:00Z">
        <w:r w:rsidRPr="00A11CF0" w:rsidDel="00F40ED6">
          <w:rPr>
            <w:rFonts w:eastAsia="SimSun"/>
          </w:rPr>
          <w:delText xml:space="preserve">multi-carrier </w:delText>
        </w:r>
      </w:del>
    </w:p>
    <w:p w14:paraId="2301F426" w14:textId="1A63D26B" w:rsidR="00F40ED6" w:rsidRDefault="00967AE9" w:rsidP="00F40ED6">
      <w:pPr>
        <w:rPr>
          <w:ins w:id="1987" w:author="R4-1809470" w:date="2018-07-10T11:10:00Z"/>
          <w:lang w:eastAsia="zh-CN"/>
        </w:rPr>
      </w:pPr>
      <w:del w:id="1988" w:author="R4-1809470" w:date="2018-07-10T11:10:00Z">
        <w:r w:rsidRPr="0062434D" w:rsidDel="00F40ED6">
          <w:rPr>
            <w:rFonts w:eastAsia="SimSun"/>
            <w:i/>
            <w:color w:val="0000FF"/>
          </w:rPr>
          <w:delText xml:space="preserve">Editor’s note: </w:delText>
        </w:r>
        <w:r w:rsidDel="00F40ED6">
          <w:rPr>
            <w:rFonts w:eastAsia="SimSun"/>
            <w:i/>
            <w:color w:val="0000FF"/>
          </w:rPr>
          <w:delText>this section contains the applicability table for the text configuratio</w:delText>
        </w:r>
        <w:r w:rsidR="0034499B" w:rsidDel="00F40ED6">
          <w:rPr>
            <w:rFonts w:eastAsia="SimSun"/>
            <w:i/>
            <w:color w:val="0000FF"/>
          </w:rPr>
          <w:delText>n for each requirement for multi-</w:delText>
        </w:r>
        <w:r w:rsidDel="00F40ED6">
          <w:rPr>
            <w:rFonts w:eastAsia="SimSun"/>
            <w:i/>
            <w:color w:val="0000FF"/>
          </w:rPr>
          <w:delText>carrier (contiguous and non-contiguous cases).</w:delText>
        </w:r>
      </w:del>
      <w:ins w:id="1989" w:author="R4-1809470" w:date="2018-07-10T11:10:00Z">
        <w:r w:rsidR="00F40ED6">
          <w:t>The applicable test configurations are specified in the tables below for each the supported RF configuration, which shall be declared according to subclause 4.6. The generation and power allocation for each test configuration is defined in subclause 4.</w:t>
        </w:r>
        <w:r w:rsidR="00F40ED6">
          <w:rPr>
            <w:rFonts w:hint="eastAsia"/>
            <w:lang w:val="en-US" w:eastAsia="zh-CN"/>
          </w:rPr>
          <w:t>7</w:t>
        </w:r>
        <w:r w:rsidR="00F40ED6">
          <w:t>.</w:t>
        </w:r>
        <w:r w:rsidR="00F40ED6">
          <w:rPr>
            <w:rFonts w:hint="eastAsia"/>
            <w:lang w:val="en-US" w:eastAsia="zh-CN"/>
          </w:rPr>
          <w:t xml:space="preserve"> </w:t>
        </w:r>
        <w:r w:rsidR="00F40ED6">
          <w:t xml:space="preserve">This subclause contains the test configurations for </w:t>
        </w:r>
        <w:r w:rsidR="00F40ED6">
          <w:rPr>
            <w:rFonts w:hint="eastAsia"/>
            <w:i/>
            <w:snapToGrid w:val="0"/>
            <w:lang w:eastAsia="zh-CN"/>
          </w:rPr>
          <w:t>single-band connector</w:t>
        </w:r>
        <w:r w:rsidR="00F40ED6">
          <w:t>.</w:t>
        </w:r>
      </w:ins>
    </w:p>
    <w:p w14:paraId="1D0024EE" w14:textId="77777777" w:rsidR="00F40ED6" w:rsidRDefault="00F40ED6" w:rsidP="00F40ED6">
      <w:pPr>
        <w:rPr>
          <w:ins w:id="1990" w:author="R4-1809470" w:date="2018-07-10T11:10:00Z"/>
          <w:snapToGrid w:val="0"/>
          <w:lang w:eastAsia="zh-CN"/>
        </w:rPr>
      </w:pPr>
      <w:ins w:id="1991" w:author="R4-1809470" w:date="2018-07-10T11:10:00Z">
        <w:r>
          <w:t xml:space="preserve">For a </w:t>
        </w:r>
        <w:r>
          <w:rPr>
            <w:rFonts w:hint="eastAsia"/>
            <w:lang w:val="en-US" w:eastAsia="zh-CN"/>
          </w:rPr>
          <w:t>NR</w:t>
        </w:r>
        <w:r>
          <w:t xml:space="preserve"> BS </w:t>
        </w:r>
        <w:r>
          <w:rPr>
            <w:snapToGrid w:val="0"/>
            <w:lang w:eastAsia="zh-CN"/>
          </w:rPr>
          <w:t xml:space="preserve">declared to be capable of </w:t>
        </w:r>
        <w:r>
          <w:t>single carrier operation only, a single carrier (SC) shall be used for testing.</w:t>
        </w:r>
      </w:ins>
    </w:p>
    <w:p w14:paraId="2995911C" w14:textId="77777777" w:rsidR="00F40ED6" w:rsidRDefault="00F40ED6" w:rsidP="00F40ED6">
      <w:pPr>
        <w:rPr>
          <w:ins w:id="1992" w:author="R4-1809470" w:date="2018-07-10T11:10:00Z"/>
          <w:snapToGrid w:val="0"/>
          <w:lang w:eastAsia="zh-CN"/>
        </w:rPr>
      </w:pPr>
      <w:ins w:id="1993" w:author="R4-1809470" w:date="2018-07-10T11:10:00Z">
        <w:r>
          <w:rPr>
            <w:snapToGrid w:val="0"/>
            <w:lang w:eastAsia="zh-CN"/>
          </w:rPr>
          <w:lastRenderedPageBreak/>
          <w:t xml:space="preserve">For a </w:t>
        </w:r>
        <w:r>
          <w:rPr>
            <w:rFonts w:hint="eastAsia"/>
            <w:i/>
            <w:snapToGrid w:val="0"/>
            <w:lang w:eastAsia="zh-CN"/>
          </w:rPr>
          <w:t>single-band connector</w:t>
        </w:r>
        <w:r>
          <w:rPr>
            <w:snapToGrid w:val="0"/>
            <w:lang w:eastAsia="zh-CN"/>
          </w:rPr>
          <w:t xml:space="preserve"> declared to support multi-carrier and/or CA operation in contiguous spectrum operation, the test </w:t>
        </w:r>
        <w:r>
          <w:rPr>
            <w:snapToGrid w:val="0"/>
          </w:rPr>
          <w:t xml:space="preserve">configurations in the second column of table </w:t>
        </w:r>
        <w:r>
          <w:rPr>
            <w:rFonts w:hint="eastAsia"/>
            <w:snapToGrid w:val="0"/>
            <w:lang w:eastAsia="zh-CN"/>
          </w:rPr>
          <w:t>4.8.3</w:t>
        </w:r>
        <w:r>
          <w:rPr>
            <w:snapToGrid w:val="0"/>
          </w:rPr>
          <w:t>-1</w:t>
        </w:r>
        <w:r>
          <w:rPr>
            <w:snapToGrid w:val="0"/>
            <w:lang w:eastAsia="zh-CN"/>
          </w:rPr>
          <w:t xml:space="preserve"> shall be used for testing.</w:t>
        </w:r>
      </w:ins>
    </w:p>
    <w:p w14:paraId="69ECA00F" w14:textId="77777777" w:rsidR="00F40ED6" w:rsidRDefault="00F40ED6" w:rsidP="00F40ED6">
      <w:pPr>
        <w:rPr>
          <w:ins w:id="1994" w:author="R4-1809470" w:date="2018-07-10T11:10:00Z"/>
          <w:snapToGrid w:val="0"/>
        </w:rPr>
      </w:pPr>
      <w:ins w:id="1995" w:author="R4-1809470" w:date="2018-07-10T11:10:00Z">
        <w:r>
          <w:rPr>
            <w:snapToGrid w:val="0"/>
          </w:rPr>
          <w:t>For a</w:t>
        </w:r>
        <w:r>
          <w:rPr>
            <w:rFonts w:hint="eastAsia"/>
            <w:snapToGrid w:val="0"/>
            <w:lang w:val="en-US" w:eastAsia="zh-CN"/>
          </w:rPr>
          <w:t xml:space="preserve"> </w:t>
        </w:r>
        <w:r>
          <w:rPr>
            <w:rFonts w:hint="eastAsia"/>
            <w:i/>
            <w:snapToGrid w:val="0"/>
            <w:lang w:eastAsia="zh-CN"/>
          </w:rPr>
          <w:t>single-band connector</w:t>
        </w:r>
        <w:r>
          <w:rPr>
            <w:snapToGrid w:val="0"/>
          </w:rPr>
          <w:t xml:space="preserve"> declared to support </w:t>
        </w:r>
        <w:r>
          <w:rPr>
            <w:snapToGrid w:val="0"/>
            <w:lang w:eastAsia="zh-CN"/>
          </w:rPr>
          <w:t xml:space="preserve">multi-carrier and/or CA operation in </w:t>
        </w:r>
        <w:r>
          <w:rPr>
            <w:snapToGrid w:val="0"/>
          </w:rPr>
          <w:t xml:space="preserve">contiguous and non-contiguous </w:t>
        </w:r>
        <w:r>
          <w:rPr>
            <w:snapToGrid w:val="0"/>
            <w:lang w:eastAsia="zh-CN"/>
          </w:rPr>
          <w:t xml:space="preserve">spectrum </w:t>
        </w:r>
        <w:r>
          <w:rPr>
            <w:snapToGrid w:val="0"/>
          </w:rPr>
          <w:t>and where the parameters in the manufacture's declaration according to subclause 4.</w:t>
        </w:r>
        <w:r>
          <w:rPr>
            <w:rFonts w:hint="eastAsia"/>
            <w:snapToGrid w:val="0"/>
            <w:lang w:val="en-US" w:eastAsia="zh-CN"/>
          </w:rPr>
          <w:t>6</w:t>
        </w:r>
        <w:r>
          <w:rPr>
            <w:snapToGrid w:val="0"/>
          </w:rPr>
          <w:t xml:space="preserve"> are identical for contiguous (C) and non-contiguous (NC) </w:t>
        </w:r>
        <w:r>
          <w:rPr>
            <w:snapToGrid w:val="0"/>
            <w:lang w:eastAsia="zh-CN"/>
          </w:rPr>
          <w:t xml:space="preserve">spectrum </w:t>
        </w:r>
        <w:r>
          <w:rPr>
            <w:snapToGrid w:val="0"/>
          </w:rPr>
          <w:t xml:space="preserve">operation, the test configurations in the third column of table </w:t>
        </w:r>
        <w:r>
          <w:rPr>
            <w:rFonts w:hint="eastAsia"/>
            <w:snapToGrid w:val="0"/>
            <w:lang w:eastAsia="zh-CN"/>
          </w:rPr>
          <w:t>4.8.3</w:t>
        </w:r>
        <w:r>
          <w:rPr>
            <w:snapToGrid w:val="0"/>
          </w:rPr>
          <w:t>-1 shall be used for testing.</w:t>
        </w:r>
      </w:ins>
    </w:p>
    <w:p w14:paraId="35C544D4" w14:textId="77777777" w:rsidR="00F40ED6" w:rsidRDefault="00F40ED6" w:rsidP="00F40ED6">
      <w:pPr>
        <w:rPr>
          <w:ins w:id="1996" w:author="R4-1809470" w:date="2018-07-10T11:11:00Z"/>
          <w:lang w:eastAsia="zh-CN"/>
        </w:rPr>
      </w:pPr>
      <w:ins w:id="1997" w:author="R4-1809470" w:date="2018-07-10T11:10:00Z">
        <w:r>
          <w:rPr>
            <w:snapToGrid w:val="0"/>
          </w:rPr>
          <w:t xml:space="preserve">For a </w:t>
        </w:r>
        <w:r>
          <w:rPr>
            <w:rFonts w:hint="eastAsia"/>
            <w:i/>
            <w:snapToGrid w:val="0"/>
            <w:lang w:eastAsia="zh-CN"/>
          </w:rPr>
          <w:t>single-band connector</w:t>
        </w:r>
        <w:r>
          <w:rPr>
            <w:snapToGrid w:val="0"/>
          </w:rPr>
          <w:t xml:space="preserve"> declared to support </w:t>
        </w:r>
        <w:r>
          <w:rPr>
            <w:snapToGrid w:val="0"/>
            <w:lang w:eastAsia="zh-CN"/>
          </w:rPr>
          <w:t xml:space="preserve">multi-carrier and/or CA in </w:t>
        </w:r>
        <w:r>
          <w:rPr>
            <w:snapToGrid w:val="0"/>
          </w:rPr>
          <w:t xml:space="preserve">contiguous and non-contiguous </w:t>
        </w:r>
        <w:r>
          <w:rPr>
            <w:snapToGrid w:val="0"/>
            <w:lang w:eastAsia="zh-CN"/>
          </w:rPr>
          <w:t xml:space="preserve">spectrum </w:t>
        </w:r>
        <w:r>
          <w:rPr>
            <w:snapToGrid w:val="0"/>
          </w:rPr>
          <w:t>and where the parameters in the manufacture's declaration according to subclause 4.</w:t>
        </w:r>
        <w:r>
          <w:rPr>
            <w:rFonts w:hint="eastAsia"/>
            <w:snapToGrid w:val="0"/>
            <w:lang w:val="en-US" w:eastAsia="zh-CN"/>
          </w:rPr>
          <w:t>6</w:t>
        </w:r>
        <w:r>
          <w:rPr>
            <w:snapToGrid w:val="0"/>
          </w:rPr>
          <w:t xml:space="preserve"> are not identical for contiguous and non-contiguous </w:t>
        </w:r>
        <w:r>
          <w:rPr>
            <w:snapToGrid w:val="0"/>
            <w:lang w:eastAsia="zh-CN"/>
          </w:rPr>
          <w:t xml:space="preserve">spectrum </w:t>
        </w:r>
        <w:r>
          <w:rPr>
            <w:snapToGrid w:val="0"/>
          </w:rPr>
          <w:t>operation,</w:t>
        </w:r>
        <w:r>
          <w:rPr>
            <w:snapToGrid w:val="0"/>
            <w:lang w:eastAsia="zh-CN"/>
          </w:rPr>
          <w:t xml:space="preserve"> </w:t>
        </w:r>
        <w:r>
          <w:rPr>
            <w:snapToGrid w:val="0"/>
          </w:rPr>
          <w:t xml:space="preserve">the test configurations in the fourth column of table </w:t>
        </w:r>
        <w:r>
          <w:rPr>
            <w:rFonts w:hint="eastAsia"/>
            <w:snapToGrid w:val="0"/>
            <w:lang w:eastAsia="zh-CN"/>
          </w:rPr>
          <w:t>4.8.3</w:t>
        </w:r>
        <w:r>
          <w:rPr>
            <w:snapToGrid w:val="0"/>
          </w:rPr>
          <w:t xml:space="preserve">-1 </w:t>
        </w:r>
        <w:r>
          <w:rPr>
            <w:snapToGrid w:val="0"/>
            <w:lang w:eastAsia="zh-CN"/>
          </w:rPr>
          <w:t>shall be used for testing.</w:t>
        </w:r>
        <w:r>
          <w:rPr>
            <w:lang w:eastAsia="zh-CN"/>
          </w:rPr>
          <w:t xml:space="preserve"> </w:t>
        </w:r>
      </w:ins>
    </w:p>
    <w:p w14:paraId="379AE795" w14:textId="77777777" w:rsidR="00F40ED6" w:rsidRDefault="00F40ED6" w:rsidP="00F40ED6">
      <w:pPr>
        <w:pStyle w:val="TH"/>
        <w:rPr>
          <w:ins w:id="1998" w:author="R4-1809470" w:date="2018-07-10T11:11:00Z"/>
          <w:snapToGrid w:val="0"/>
          <w:lang w:eastAsia="zh-CN"/>
        </w:rPr>
      </w:pPr>
      <w:ins w:id="1999" w:author="R4-1809470" w:date="2018-07-10T11:11:00Z">
        <w:r>
          <w:rPr>
            <w:snapToGrid w:val="0"/>
            <w:lang w:eastAsia="zh-CN"/>
          </w:rPr>
          <w:t xml:space="preserve">Table 4.8.3-1: Test configurations for a </w:t>
        </w:r>
        <w:r>
          <w:rPr>
            <w:i/>
            <w:snapToGrid w:val="0"/>
            <w:lang w:eastAsia="zh-CN"/>
          </w:rPr>
          <w:t>single-band connector</w:t>
        </w:r>
      </w:ins>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5"/>
        <w:gridCol w:w="2054"/>
        <w:gridCol w:w="1859"/>
        <w:gridCol w:w="1859"/>
      </w:tblGrid>
      <w:tr w:rsidR="00F40ED6" w14:paraId="01C9D337" w14:textId="77777777" w:rsidTr="00F40ED6">
        <w:trPr>
          <w:jc w:val="center"/>
          <w:ins w:id="2000" w:author="R4-1809470" w:date="2018-07-10T11:11:00Z"/>
        </w:trPr>
        <w:tc>
          <w:tcPr>
            <w:tcW w:w="4085" w:type="dxa"/>
          </w:tcPr>
          <w:p w14:paraId="0B39B1A5" w14:textId="77777777" w:rsidR="00F40ED6" w:rsidRDefault="00F40ED6" w:rsidP="00081372">
            <w:pPr>
              <w:pStyle w:val="TAH"/>
              <w:rPr>
                <w:ins w:id="2001" w:author="R4-1809470" w:date="2018-07-10T11:11:00Z"/>
                <w:rFonts w:cs="Arial"/>
              </w:rPr>
            </w:pPr>
            <w:ins w:id="2002" w:author="R4-1809470" w:date="2018-07-10T11:11:00Z">
              <w:r>
                <w:rPr>
                  <w:rFonts w:cs="Arial"/>
                  <w:lang w:eastAsia="zh-CN"/>
                </w:rPr>
                <w:t>BS test case</w:t>
              </w:r>
            </w:ins>
          </w:p>
        </w:tc>
        <w:tc>
          <w:tcPr>
            <w:tcW w:w="2054" w:type="dxa"/>
          </w:tcPr>
          <w:p w14:paraId="3F60B2DA" w14:textId="77777777" w:rsidR="00F40ED6" w:rsidRDefault="00F40ED6" w:rsidP="00081372">
            <w:pPr>
              <w:pStyle w:val="TAH"/>
              <w:rPr>
                <w:ins w:id="2003" w:author="R4-1809470" w:date="2018-07-10T11:11:00Z"/>
                <w:rFonts w:cs="Arial"/>
              </w:rPr>
            </w:pPr>
            <w:ins w:id="2004" w:author="R4-1809470" w:date="2018-07-10T11:11:00Z">
              <w:r>
                <w:rPr>
                  <w:rFonts w:cs="Arial"/>
                  <w:snapToGrid w:val="0"/>
                  <w:lang w:eastAsia="zh-CN"/>
                </w:rPr>
                <w:t>Contiguous spectrum capable BS</w:t>
              </w:r>
            </w:ins>
          </w:p>
        </w:tc>
        <w:tc>
          <w:tcPr>
            <w:tcW w:w="1859" w:type="dxa"/>
          </w:tcPr>
          <w:p w14:paraId="7BBA199A" w14:textId="77777777" w:rsidR="00F40ED6" w:rsidRDefault="00F40ED6" w:rsidP="00081372">
            <w:pPr>
              <w:pStyle w:val="TAH"/>
              <w:rPr>
                <w:ins w:id="2005" w:author="R4-1809470" w:date="2018-07-10T11:11:00Z"/>
                <w:rFonts w:cs="Arial"/>
              </w:rPr>
            </w:pPr>
            <w:ins w:id="2006" w:author="R4-1809470" w:date="2018-07-10T11:11:00Z">
              <w:r>
                <w:rPr>
                  <w:rFonts w:cs="Arial"/>
                  <w:snapToGrid w:val="0"/>
                  <w:kern w:val="2"/>
                  <w:lang w:eastAsia="zh-CN"/>
                </w:rPr>
                <w:t>C and NC capable BS with identical parameters</w:t>
              </w:r>
            </w:ins>
          </w:p>
        </w:tc>
        <w:tc>
          <w:tcPr>
            <w:tcW w:w="1859" w:type="dxa"/>
          </w:tcPr>
          <w:p w14:paraId="2D7522EE" w14:textId="77777777" w:rsidR="00F40ED6" w:rsidRDefault="00F40ED6" w:rsidP="00081372">
            <w:pPr>
              <w:pStyle w:val="TAH"/>
              <w:rPr>
                <w:ins w:id="2007" w:author="R4-1809470" w:date="2018-07-10T11:11:00Z"/>
                <w:rFonts w:cs="Arial"/>
              </w:rPr>
            </w:pPr>
            <w:ins w:id="2008" w:author="R4-1809470" w:date="2018-07-10T11:11:00Z">
              <w:r>
                <w:rPr>
                  <w:rFonts w:cs="Arial"/>
                  <w:snapToGrid w:val="0"/>
                  <w:kern w:val="2"/>
                  <w:lang w:eastAsia="zh-CN"/>
                </w:rPr>
                <w:t>C and NC capable BS with different parameters</w:t>
              </w:r>
            </w:ins>
          </w:p>
        </w:tc>
      </w:tr>
      <w:tr w:rsidR="00F40ED6" w14:paraId="4D279C92" w14:textId="77777777" w:rsidTr="00F40ED6">
        <w:trPr>
          <w:jc w:val="center"/>
          <w:ins w:id="2009" w:author="R4-1809470" w:date="2018-07-10T11:11:00Z"/>
        </w:trPr>
        <w:tc>
          <w:tcPr>
            <w:tcW w:w="4085" w:type="dxa"/>
          </w:tcPr>
          <w:p w14:paraId="36B894C9" w14:textId="77777777" w:rsidR="00F40ED6" w:rsidRDefault="00F40ED6" w:rsidP="00081372">
            <w:pPr>
              <w:pStyle w:val="TAL"/>
              <w:rPr>
                <w:ins w:id="2010" w:author="R4-1809470" w:date="2018-07-10T11:11:00Z"/>
                <w:rFonts w:cs="Arial"/>
              </w:rPr>
            </w:pPr>
            <w:ins w:id="2011" w:author="R4-1809470" w:date="2018-07-10T11:11:00Z">
              <w:r>
                <w:rPr>
                  <w:rFonts w:cs="Arial"/>
                  <w:lang w:eastAsia="zh-CN"/>
                </w:rPr>
                <w:t>Base station output power</w:t>
              </w:r>
            </w:ins>
          </w:p>
        </w:tc>
        <w:tc>
          <w:tcPr>
            <w:tcW w:w="2054" w:type="dxa"/>
          </w:tcPr>
          <w:p w14:paraId="6230B883" w14:textId="77777777" w:rsidR="00F40ED6" w:rsidRDefault="00F40ED6" w:rsidP="00081372">
            <w:pPr>
              <w:pStyle w:val="TAC"/>
              <w:rPr>
                <w:ins w:id="2012" w:author="R4-1809470" w:date="2018-07-10T11:11:00Z"/>
                <w:rFonts w:cs="Arial"/>
              </w:rPr>
            </w:pPr>
            <w:ins w:id="2013" w:author="R4-1809470" w:date="2018-07-10T11:11:00Z">
              <w:r>
                <w:rPr>
                  <w:rFonts w:cs="Arial"/>
                  <w:snapToGrid w:val="0"/>
                  <w:lang w:eastAsia="zh-CN"/>
                </w:rPr>
                <w:t>NRTC1</w:t>
              </w:r>
            </w:ins>
          </w:p>
        </w:tc>
        <w:tc>
          <w:tcPr>
            <w:tcW w:w="1859" w:type="dxa"/>
          </w:tcPr>
          <w:p w14:paraId="0223741A" w14:textId="77777777" w:rsidR="00F40ED6" w:rsidRPr="00553AD1" w:rsidRDefault="00F40ED6" w:rsidP="00081372">
            <w:pPr>
              <w:pStyle w:val="TAC"/>
              <w:rPr>
                <w:ins w:id="2014" w:author="R4-1809470" w:date="2018-07-10T11:11:00Z"/>
                <w:rFonts w:eastAsia="SimSun" w:cs="Arial"/>
              </w:rPr>
            </w:pPr>
            <w:ins w:id="2015" w:author="R4-1809470" w:date="2018-07-10T11:11:00Z">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ins>
          </w:p>
        </w:tc>
        <w:tc>
          <w:tcPr>
            <w:tcW w:w="1859" w:type="dxa"/>
          </w:tcPr>
          <w:p w14:paraId="2529BC40" w14:textId="77777777" w:rsidR="00F40ED6" w:rsidRDefault="00F40ED6" w:rsidP="00081372">
            <w:pPr>
              <w:pStyle w:val="TAC"/>
              <w:rPr>
                <w:ins w:id="2016" w:author="R4-1809470" w:date="2018-07-10T11:11:00Z"/>
                <w:rFonts w:cs="Arial"/>
              </w:rPr>
            </w:pPr>
            <w:ins w:id="2017" w:author="R4-1809470" w:date="2018-07-10T11:11:00Z">
              <w:r>
                <w:rPr>
                  <w:rFonts w:cs="Arial"/>
                  <w:snapToGrid w:val="0"/>
                  <w:lang w:eastAsia="zh-CN"/>
                </w:rPr>
                <w:t>NRTC1, NRTC3</w:t>
              </w:r>
            </w:ins>
          </w:p>
        </w:tc>
      </w:tr>
      <w:tr w:rsidR="00F40ED6" w14:paraId="0C29C030" w14:textId="77777777" w:rsidTr="00F40ED6">
        <w:trPr>
          <w:jc w:val="center"/>
          <w:ins w:id="2018" w:author="R4-1809470" w:date="2018-07-10T11:11:00Z"/>
        </w:trPr>
        <w:tc>
          <w:tcPr>
            <w:tcW w:w="4085" w:type="dxa"/>
          </w:tcPr>
          <w:p w14:paraId="03AE7C29" w14:textId="77777777" w:rsidR="00F40ED6" w:rsidRDefault="00F40ED6" w:rsidP="00081372">
            <w:pPr>
              <w:pStyle w:val="TAL"/>
              <w:rPr>
                <w:ins w:id="2019" w:author="R4-1809470" w:date="2018-07-10T11:11:00Z"/>
                <w:rFonts w:cs="Arial"/>
                <w:lang w:eastAsia="zh-CN"/>
              </w:rPr>
            </w:pPr>
            <w:ins w:id="2020" w:author="R4-1809470" w:date="2018-07-10T11:11:00Z">
              <w:r>
                <w:rPr>
                  <w:rFonts w:cs="Arial"/>
                  <w:lang w:eastAsia="ja-JP"/>
                </w:rPr>
                <w:t>RE Power control dynamic range</w:t>
              </w:r>
            </w:ins>
          </w:p>
        </w:tc>
        <w:tc>
          <w:tcPr>
            <w:tcW w:w="2054" w:type="dxa"/>
          </w:tcPr>
          <w:p w14:paraId="57DDF2AE" w14:textId="77777777" w:rsidR="00F40ED6" w:rsidRDefault="00F40ED6" w:rsidP="00081372">
            <w:pPr>
              <w:pStyle w:val="TAC"/>
              <w:rPr>
                <w:ins w:id="2021" w:author="R4-1809470" w:date="2018-07-10T11:11:00Z"/>
                <w:rFonts w:cs="Arial"/>
                <w:snapToGrid w:val="0"/>
                <w:lang w:eastAsia="zh-CN"/>
              </w:rPr>
            </w:pPr>
            <w:ins w:id="2022" w:author="R4-1809470" w:date="2018-07-10T11:11:00Z">
              <w:r>
                <w:rPr>
                  <w:rFonts w:cs="Arial"/>
                  <w:snapToGrid w:val="0"/>
                  <w:kern w:val="2"/>
                  <w:lang w:eastAsia="zh-CN"/>
                </w:rPr>
                <w:t xml:space="preserve">Tested with </w:t>
              </w:r>
              <w:r>
                <w:rPr>
                  <w:rFonts w:cs="Arial"/>
                  <w:kern w:val="2"/>
                  <w:lang w:eastAsia="ja-JP"/>
                </w:rPr>
                <w:t>Error Vector Magnitude</w:t>
              </w:r>
            </w:ins>
          </w:p>
        </w:tc>
        <w:tc>
          <w:tcPr>
            <w:tcW w:w="1859" w:type="dxa"/>
          </w:tcPr>
          <w:p w14:paraId="78B3E97B" w14:textId="77777777" w:rsidR="00F40ED6" w:rsidRDefault="00F40ED6" w:rsidP="00081372">
            <w:pPr>
              <w:pStyle w:val="TAC"/>
              <w:rPr>
                <w:ins w:id="2023" w:author="R4-1809470" w:date="2018-07-10T11:11:00Z"/>
                <w:rFonts w:cs="Arial"/>
                <w:snapToGrid w:val="0"/>
                <w:kern w:val="2"/>
                <w:lang w:eastAsia="zh-CN"/>
              </w:rPr>
            </w:pPr>
            <w:ins w:id="2024" w:author="R4-1809470" w:date="2018-07-10T11:11:00Z">
              <w:r>
                <w:rPr>
                  <w:rFonts w:cs="Arial"/>
                  <w:snapToGrid w:val="0"/>
                  <w:kern w:val="2"/>
                  <w:lang w:eastAsia="zh-CN"/>
                </w:rPr>
                <w:t xml:space="preserve">Tested with </w:t>
              </w:r>
              <w:r>
                <w:rPr>
                  <w:rFonts w:cs="Arial"/>
                  <w:kern w:val="2"/>
                  <w:lang w:eastAsia="ja-JP"/>
                </w:rPr>
                <w:t>Error Vector Magnitude</w:t>
              </w:r>
            </w:ins>
          </w:p>
        </w:tc>
        <w:tc>
          <w:tcPr>
            <w:tcW w:w="1859" w:type="dxa"/>
          </w:tcPr>
          <w:p w14:paraId="2910FF95" w14:textId="77777777" w:rsidR="00F40ED6" w:rsidRDefault="00F40ED6" w:rsidP="00081372">
            <w:pPr>
              <w:pStyle w:val="TAC"/>
              <w:rPr>
                <w:ins w:id="2025" w:author="R4-1809470" w:date="2018-07-10T11:11:00Z"/>
                <w:rFonts w:cs="Arial"/>
                <w:snapToGrid w:val="0"/>
                <w:kern w:val="2"/>
                <w:lang w:eastAsia="zh-CN"/>
              </w:rPr>
            </w:pPr>
            <w:ins w:id="2026" w:author="R4-1809470" w:date="2018-07-10T11:11:00Z">
              <w:r>
                <w:rPr>
                  <w:rFonts w:cs="Arial"/>
                  <w:snapToGrid w:val="0"/>
                  <w:kern w:val="2"/>
                  <w:lang w:eastAsia="zh-CN"/>
                </w:rPr>
                <w:t xml:space="preserve">Tested with </w:t>
              </w:r>
              <w:r>
                <w:rPr>
                  <w:rFonts w:cs="Arial"/>
                  <w:kern w:val="2"/>
                  <w:lang w:eastAsia="ja-JP"/>
                </w:rPr>
                <w:t>Error Vector Magnitude</w:t>
              </w:r>
            </w:ins>
          </w:p>
        </w:tc>
      </w:tr>
      <w:tr w:rsidR="00F40ED6" w14:paraId="7C9DFF8D" w14:textId="77777777" w:rsidTr="00F40ED6">
        <w:trPr>
          <w:jc w:val="center"/>
          <w:ins w:id="2027" w:author="R4-1809470" w:date="2018-07-10T11:11:00Z"/>
        </w:trPr>
        <w:tc>
          <w:tcPr>
            <w:tcW w:w="4085" w:type="dxa"/>
          </w:tcPr>
          <w:p w14:paraId="38BEA8BC" w14:textId="77777777" w:rsidR="00F40ED6" w:rsidRDefault="00F40ED6" w:rsidP="00081372">
            <w:pPr>
              <w:pStyle w:val="TAL"/>
              <w:rPr>
                <w:ins w:id="2028" w:author="R4-1809470" w:date="2018-07-10T11:11:00Z"/>
                <w:rFonts w:cs="Arial"/>
                <w:lang w:eastAsia="zh-CN"/>
              </w:rPr>
            </w:pPr>
            <w:ins w:id="2029" w:author="R4-1809470" w:date="2018-07-10T11:11:00Z">
              <w:r>
                <w:rPr>
                  <w:rFonts w:cs="Arial"/>
                  <w:lang w:eastAsia="ja-JP"/>
                </w:rPr>
                <w:t>Total power dynamic range</w:t>
              </w:r>
            </w:ins>
          </w:p>
        </w:tc>
        <w:tc>
          <w:tcPr>
            <w:tcW w:w="2054" w:type="dxa"/>
          </w:tcPr>
          <w:p w14:paraId="055C1017" w14:textId="77777777" w:rsidR="00F40ED6" w:rsidRDefault="00F40ED6" w:rsidP="00081372">
            <w:pPr>
              <w:pStyle w:val="TAC"/>
              <w:rPr>
                <w:ins w:id="2030" w:author="R4-1809470" w:date="2018-07-10T11:11:00Z"/>
                <w:rFonts w:cs="Arial"/>
                <w:snapToGrid w:val="0"/>
                <w:lang w:eastAsia="zh-CN"/>
              </w:rPr>
            </w:pPr>
            <w:ins w:id="2031" w:author="R4-1809470" w:date="2018-07-10T11:11:00Z">
              <w:r>
                <w:rPr>
                  <w:rFonts w:cs="Arial"/>
                  <w:snapToGrid w:val="0"/>
                  <w:kern w:val="2"/>
                  <w:lang w:eastAsia="zh-CN"/>
                </w:rPr>
                <w:t>SC</w:t>
              </w:r>
            </w:ins>
          </w:p>
        </w:tc>
        <w:tc>
          <w:tcPr>
            <w:tcW w:w="1859" w:type="dxa"/>
          </w:tcPr>
          <w:p w14:paraId="37E1E306" w14:textId="77777777" w:rsidR="00F40ED6" w:rsidRDefault="00F40ED6" w:rsidP="00081372">
            <w:pPr>
              <w:pStyle w:val="TAC"/>
              <w:rPr>
                <w:ins w:id="2032" w:author="R4-1809470" w:date="2018-07-10T11:11:00Z"/>
                <w:rFonts w:eastAsia="SimSun" w:cs="Arial"/>
                <w:snapToGrid w:val="0"/>
                <w:kern w:val="2"/>
                <w:lang w:eastAsia="zh-CN"/>
              </w:rPr>
            </w:pPr>
            <w:ins w:id="2033" w:author="R4-1809470" w:date="2018-07-10T11:11:00Z">
              <w:r>
                <w:rPr>
                  <w:rFonts w:eastAsia="SimSun" w:cs="Arial" w:hint="eastAsia"/>
                  <w:snapToGrid w:val="0"/>
                  <w:kern w:val="2"/>
                  <w:lang w:eastAsia="zh-CN"/>
                </w:rPr>
                <w:t>SC</w:t>
              </w:r>
            </w:ins>
          </w:p>
        </w:tc>
        <w:tc>
          <w:tcPr>
            <w:tcW w:w="1859" w:type="dxa"/>
          </w:tcPr>
          <w:p w14:paraId="6FCF3E82" w14:textId="77777777" w:rsidR="00F40ED6" w:rsidRDefault="00F40ED6" w:rsidP="00081372">
            <w:pPr>
              <w:pStyle w:val="TAC"/>
              <w:rPr>
                <w:ins w:id="2034" w:author="R4-1809470" w:date="2018-07-10T11:11:00Z"/>
                <w:rFonts w:eastAsia="SimSun" w:cs="Arial"/>
                <w:snapToGrid w:val="0"/>
                <w:kern w:val="2"/>
                <w:lang w:eastAsia="zh-CN"/>
              </w:rPr>
            </w:pPr>
            <w:ins w:id="2035" w:author="R4-1809470" w:date="2018-07-10T11:11:00Z">
              <w:r>
                <w:rPr>
                  <w:rFonts w:eastAsia="SimSun" w:cs="Arial" w:hint="eastAsia"/>
                  <w:snapToGrid w:val="0"/>
                  <w:kern w:val="2"/>
                  <w:lang w:eastAsia="zh-CN"/>
                </w:rPr>
                <w:t>SC</w:t>
              </w:r>
            </w:ins>
          </w:p>
        </w:tc>
      </w:tr>
      <w:tr w:rsidR="00F40ED6" w14:paraId="2A05861F" w14:textId="77777777" w:rsidTr="00F40ED6">
        <w:trPr>
          <w:jc w:val="center"/>
          <w:ins w:id="2036" w:author="R4-1809470" w:date="2018-07-10T11:11:00Z"/>
        </w:trPr>
        <w:tc>
          <w:tcPr>
            <w:tcW w:w="4085" w:type="dxa"/>
          </w:tcPr>
          <w:p w14:paraId="5461CE04" w14:textId="77777777" w:rsidR="00F40ED6" w:rsidRDefault="00F40ED6" w:rsidP="00081372">
            <w:pPr>
              <w:pStyle w:val="TAL"/>
              <w:rPr>
                <w:ins w:id="2037" w:author="R4-1809470" w:date="2018-07-10T11:11:00Z"/>
                <w:rFonts w:cs="Arial"/>
              </w:rPr>
            </w:pPr>
            <w:ins w:id="2038" w:author="R4-1809470" w:date="2018-07-10T11:11:00Z">
              <w:r>
                <w:rPr>
                  <w:rFonts w:cs="Arial"/>
                  <w:lang w:eastAsia="zh-CN"/>
                </w:rPr>
                <w:t>Transmit ON/OFF power (only applied for NR TDD BS)</w:t>
              </w:r>
            </w:ins>
          </w:p>
        </w:tc>
        <w:tc>
          <w:tcPr>
            <w:tcW w:w="2054" w:type="dxa"/>
          </w:tcPr>
          <w:p w14:paraId="47294ACA" w14:textId="77777777" w:rsidR="00F40ED6" w:rsidRDefault="00F40ED6" w:rsidP="00081372">
            <w:pPr>
              <w:pStyle w:val="TAC"/>
              <w:rPr>
                <w:ins w:id="2039" w:author="R4-1809470" w:date="2018-07-10T11:11:00Z"/>
                <w:rFonts w:cs="Arial"/>
              </w:rPr>
            </w:pPr>
            <w:ins w:id="2040" w:author="R4-1809470" w:date="2018-07-10T11:11:00Z">
              <w:r>
                <w:rPr>
                  <w:rFonts w:cs="Arial"/>
                  <w:snapToGrid w:val="0"/>
                  <w:lang w:eastAsia="zh-CN"/>
                </w:rPr>
                <w:t>NRTC1</w:t>
              </w:r>
            </w:ins>
          </w:p>
        </w:tc>
        <w:tc>
          <w:tcPr>
            <w:tcW w:w="1859" w:type="dxa"/>
          </w:tcPr>
          <w:p w14:paraId="16271156" w14:textId="77777777" w:rsidR="00F40ED6" w:rsidRPr="00553AD1" w:rsidRDefault="00F40ED6" w:rsidP="00081372">
            <w:pPr>
              <w:pStyle w:val="TAC"/>
              <w:rPr>
                <w:ins w:id="2041" w:author="R4-1809470" w:date="2018-07-10T11:11:00Z"/>
                <w:rFonts w:eastAsia="SimSun" w:cs="Arial"/>
              </w:rPr>
            </w:pPr>
            <w:ins w:id="2042" w:author="R4-1809470" w:date="2018-07-10T11:11:00Z">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ins>
          </w:p>
        </w:tc>
        <w:tc>
          <w:tcPr>
            <w:tcW w:w="1859" w:type="dxa"/>
          </w:tcPr>
          <w:p w14:paraId="73D0BD92" w14:textId="77777777" w:rsidR="00F40ED6" w:rsidRDefault="00F40ED6" w:rsidP="00081372">
            <w:pPr>
              <w:pStyle w:val="TAC"/>
              <w:rPr>
                <w:ins w:id="2043" w:author="R4-1809470" w:date="2018-07-10T11:11:00Z"/>
                <w:rFonts w:cs="Arial"/>
              </w:rPr>
            </w:pPr>
            <w:ins w:id="2044" w:author="R4-1809470" w:date="2018-07-10T11:11:00Z">
              <w:r>
                <w:rPr>
                  <w:rFonts w:cs="Arial"/>
                  <w:snapToGrid w:val="0"/>
                  <w:lang w:eastAsia="zh-CN"/>
                </w:rPr>
                <w:t>NRTC1, NRTC3</w:t>
              </w:r>
            </w:ins>
          </w:p>
        </w:tc>
      </w:tr>
      <w:tr w:rsidR="00F40ED6" w14:paraId="7C2E188C" w14:textId="77777777" w:rsidTr="00F40ED6">
        <w:trPr>
          <w:jc w:val="center"/>
          <w:ins w:id="2045" w:author="R4-1809470" w:date="2018-07-10T11:11:00Z"/>
        </w:trPr>
        <w:tc>
          <w:tcPr>
            <w:tcW w:w="4085" w:type="dxa"/>
          </w:tcPr>
          <w:p w14:paraId="30F7254F" w14:textId="77777777" w:rsidR="00F40ED6" w:rsidRDefault="00F40ED6" w:rsidP="00081372">
            <w:pPr>
              <w:pStyle w:val="TAL"/>
              <w:rPr>
                <w:ins w:id="2046" w:author="R4-1809470" w:date="2018-07-10T11:11:00Z"/>
                <w:rFonts w:cs="Arial"/>
              </w:rPr>
            </w:pPr>
            <w:ins w:id="2047" w:author="R4-1809470" w:date="2018-07-10T11:11:00Z">
              <w:r>
                <w:rPr>
                  <w:rFonts w:cs="Arial"/>
                  <w:lang w:eastAsia="ja-JP"/>
                </w:rPr>
                <w:t>Frequency error</w:t>
              </w:r>
            </w:ins>
          </w:p>
        </w:tc>
        <w:tc>
          <w:tcPr>
            <w:tcW w:w="2054" w:type="dxa"/>
          </w:tcPr>
          <w:p w14:paraId="145F1D92" w14:textId="77777777" w:rsidR="00F40ED6" w:rsidRDefault="00F40ED6" w:rsidP="00081372">
            <w:pPr>
              <w:pStyle w:val="TAC"/>
              <w:rPr>
                <w:ins w:id="2048" w:author="R4-1809470" w:date="2018-07-10T11:11:00Z"/>
                <w:rFonts w:cs="Arial"/>
              </w:rPr>
            </w:pPr>
            <w:ins w:id="2049" w:author="R4-1809470" w:date="2018-07-10T11:11:00Z">
              <w:r>
                <w:rPr>
                  <w:rFonts w:cs="Arial"/>
                  <w:snapToGrid w:val="0"/>
                  <w:kern w:val="2"/>
                  <w:lang w:eastAsia="zh-CN"/>
                </w:rPr>
                <w:t xml:space="preserve">Tested with </w:t>
              </w:r>
              <w:r>
                <w:rPr>
                  <w:rFonts w:cs="Arial"/>
                  <w:kern w:val="2"/>
                  <w:lang w:eastAsia="ja-JP"/>
                </w:rPr>
                <w:t>Error Vector Magnitude</w:t>
              </w:r>
            </w:ins>
          </w:p>
        </w:tc>
        <w:tc>
          <w:tcPr>
            <w:tcW w:w="1859" w:type="dxa"/>
          </w:tcPr>
          <w:p w14:paraId="1FFE23A9" w14:textId="77777777" w:rsidR="00F40ED6" w:rsidRDefault="00F40ED6" w:rsidP="00081372">
            <w:pPr>
              <w:pStyle w:val="TAC"/>
              <w:rPr>
                <w:ins w:id="2050" w:author="R4-1809470" w:date="2018-07-10T11:11:00Z"/>
                <w:rFonts w:cs="Arial"/>
                <w:snapToGrid w:val="0"/>
                <w:kern w:val="2"/>
                <w:lang w:eastAsia="zh-CN"/>
              </w:rPr>
            </w:pPr>
            <w:ins w:id="2051" w:author="R4-1809470" w:date="2018-07-10T11:11:00Z">
              <w:r>
                <w:rPr>
                  <w:rFonts w:cs="Arial"/>
                  <w:snapToGrid w:val="0"/>
                  <w:kern w:val="2"/>
                  <w:lang w:eastAsia="zh-CN"/>
                </w:rPr>
                <w:t xml:space="preserve">Tested with </w:t>
              </w:r>
              <w:r>
                <w:rPr>
                  <w:rFonts w:cs="Arial"/>
                  <w:kern w:val="2"/>
                  <w:lang w:eastAsia="ja-JP"/>
                </w:rPr>
                <w:t>Error Vector Magnitude</w:t>
              </w:r>
            </w:ins>
          </w:p>
        </w:tc>
        <w:tc>
          <w:tcPr>
            <w:tcW w:w="1859" w:type="dxa"/>
          </w:tcPr>
          <w:p w14:paraId="73AAD804" w14:textId="77777777" w:rsidR="00F40ED6" w:rsidRDefault="00F40ED6" w:rsidP="00081372">
            <w:pPr>
              <w:pStyle w:val="TAC"/>
              <w:rPr>
                <w:ins w:id="2052" w:author="R4-1809470" w:date="2018-07-10T11:11:00Z"/>
                <w:rFonts w:cs="Arial"/>
                <w:snapToGrid w:val="0"/>
                <w:kern w:val="2"/>
                <w:lang w:eastAsia="zh-CN"/>
              </w:rPr>
            </w:pPr>
            <w:ins w:id="2053" w:author="R4-1809470" w:date="2018-07-10T11:11:00Z">
              <w:r>
                <w:rPr>
                  <w:rFonts w:cs="Arial"/>
                  <w:snapToGrid w:val="0"/>
                  <w:kern w:val="2"/>
                  <w:lang w:eastAsia="zh-CN"/>
                </w:rPr>
                <w:t xml:space="preserve">Tested with </w:t>
              </w:r>
              <w:r>
                <w:rPr>
                  <w:rFonts w:cs="Arial"/>
                  <w:kern w:val="2"/>
                  <w:lang w:eastAsia="ja-JP"/>
                </w:rPr>
                <w:t>Error Vector Magnitude</w:t>
              </w:r>
            </w:ins>
          </w:p>
        </w:tc>
      </w:tr>
      <w:tr w:rsidR="00F40ED6" w14:paraId="5FDCA03D" w14:textId="77777777" w:rsidTr="00F40ED6">
        <w:trPr>
          <w:jc w:val="center"/>
          <w:ins w:id="2054" w:author="R4-1809470" w:date="2018-07-10T11:11:00Z"/>
        </w:trPr>
        <w:tc>
          <w:tcPr>
            <w:tcW w:w="4085" w:type="dxa"/>
          </w:tcPr>
          <w:p w14:paraId="0F709FE2" w14:textId="77777777" w:rsidR="00F40ED6" w:rsidRDefault="00F40ED6" w:rsidP="00081372">
            <w:pPr>
              <w:pStyle w:val="TAL"/>
              <w:rPr>
                <w:ins w:id="2055" w:author="R4-1809470" w:date="2018-07-10T11:11:00Z"/>
                <w:rFonts w:cs="Arial"/>
              </w:rPr>
            </w:pPr>
            <w:ins w:id="2056" w:author="R4-1809470" w:date="2018-07-10T11:11:00Z">
              <w:r>
                <w:rPr>
                  <w:rFonts w:cs="Arial"/>
                  <w:lang w:eastAsia="ja-JP"/>
                </w:rPr>
                <w:t>Error Vector Magnitude</w:t>
              </w:r>
            </w:ins>
          </w:p>
        </w:tc>
        <w:tc>
          <w:tcPr>
            <w:tcW w:w="2054" w:type="dxa"/>
          </w:tcPr>
          <w:p w14:paraId="6EB25FAA" w14:textId="77777777" w:rsidR="00F40ED6" w:rsidRDefault="00F40ED6" w:rsidP="00081372">
            <w:pPr>
              <w:pStyle w:val="TAC"/>
              <w:rPr>
                <w:ins w:id="2057" w:author="R4-1809470" w:date="2018-07-10T11:11:00Z"/>
                <w:rFonts w:cs="Arial"/>
              </w:rPr>
            </w:pPr>
            <w:ins w:id="2058" w:author="R4-1809470" w:date="2018-07-10T11:11:00Z">
              <w:r>
                <w:rPr>
                  <w:rFonts w:cs="Arial"/>
                  <w:snapToGrid w:val="0"/>
                  <w:lang w:eastAsia="zh-CN"/>
                </w:rPr>
                <w:t>NRTC1</w:t>
              </w:r>
            </w:ins>
          </w:p>
        </w:tc>
        <w:tc>
          <w:tcPr>
            <w:tcW w:w="1859" w:type="dxa"/>
          </w:tcPr>
          <w:p w14:paraId="4C0CF04C" w14:textId="77777777" w:rsidR="00F40ED6" w:rsidRPr="00553AD1" w:rsidRDefault="00F40ED6" w:rsidP="00081372">
            <w:pPr>
              <w:pStyle w:val="TAC"/>
              <w:rPr>
                <w:ins w:id="2059" w:author="R4-1809470" w:date="2018-07-10T11:11:00Z"/>
                <w:rFonts w:eastAsia="SimSun" w:cs="Arial"/>
              </w:rPr>
            </w:pPr>
            <w:ins w:id="2060" w:author="R4-1809470" w:date="2018-07-10T11:11:00Z">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ins>
          </w:p>
        </w:tc>
        <w:tc>
          <w:tcPr>
            <w:tcW w:w="1859" w:type="dxa"/>
          </w:tcPr>
          <w:p w14:paraId="276B710C" w14:textId="77777777" w:rsidR="00F40ED6" w:rsidRDefault="00F40ED6" w:rsidP="00081372">
            <w:pPr>
              <w:pStyle w:val="TAC"/>
              <w:rPr>
                <w:ins w:id="2061" w:author="R4-1809470" w:date="2018-07-10T11:11:00Z"/>
                <w:rFonts w:cs="Arial"/>
              </w:rPr>
            </w:pPr>
            <w:ins w:id="2062" w:author="R4-1809470" w:date="2018-07-10T11:11:00Z">
              <w:r>
                <w:rPr>
                  <w:rFonts w:cs="Arial"/>
                  <w:snapToGrid w:val="0"/>
                  <w:lang w:eastAsia="zh-CN"/>
                </w:rPr>
                <w:t>NRTC1, NRTC3</w:t>
              </w:r>
            </w:ins>
          </w:p>
        </w:tc>
      </w:tr>
      <w:tr w:rsidR="00F40ED6" w14:paraId="62E1300A" w14:textId="77777777" w:rsidTr="00F40ED6">
        <w:trPr>
          <w:jc w:val="center"/>
          <w:ins w:id="2063" w:author="R4-1809470" w:date="2018-07-10T11:11:00Z"/>
        </w:trPr>
        <w:tc>
          <w:tcPr>
            <w:tcW w:w="4085" w:type="dxa"/>
          </w:tcPr>
          <w:p w14:paraId="2DFC3DEC" w14:textId="77777777" w:rsidR="00F40ED6" w:rsidRDefault="00F40ED6" w:rsidP="00081372">
            <w:pPr>
              <w:pStyle w:val="TAL"/>
              <w:rPr>
                <w:ins w:id="2064" w:author="R4-1809470" w:date="2018-07-10T11:11:00Z"/>
                <w:rFonts w:cs="Arial"/>
              </w:rPr>
            </w:pPr>
            <w:ins w:id="2065" w:author="R4-1809470" w:date="2018-07-10T11:11:00Z">
              <w:r>
                <w:rPr>
                  <w:rFonts w:cs="Arial"/>
                  <w:lang w:eastAsia="ja-JP"/>
                </w:rPr>
                <w:t xml:space="preserve">Time alignment </w:t>
              </w:r>
              <w:r>
                <w:rPr>
                  <w:rFonts w:cs="Arial"/>
                  <w:lang w:eastAsia="zh-CN"/>
                </w:rPr>
                <w:t>error</w:t>
              </w:r>
            </w:ins>
          </w:p>
        </w:tc>
        <w:tc>
          <w:tcPr>
            <w:tcW w:w="2054" w:type="dxa"/>
          </w:tcPr>
          <w:p w14:paraId="40E04094" w14:textId="77777777" w:rsidR="00F40ED6" w:rsidRDefault="00F40ED6" w:rsidP="00081372">
            <w:pPr>
              <w:pStyle w:val="TAC"/>
              <w:rPr>
                <w:ins w:id="2066" w:author="R4-1809470" w:date="2018-07-10T11:11:00Z"/>
                <w:rFonts w:cs="Arial"/>
              </w:rPr>
            </w:pPr>
            <w:ins w:id="2067" w:author="R4-1809470" w:date="2018-07-10T11:11:00Z">
              <w:r>
                <w:rPr>
                  <w:rFonts w:cs="Arial"/>
                  <w:snapToGrid w:val="0"/>
                  <w:lang w:eastAsia="zh-CN"/>
                </w:rPr>
                <w:t>NRTC1</w:t>
              </w:r>
            </w:ins>
          </w:p>
        </w:tc>
        <w:tc>
          <w:tcPr>
            <w:tcW w:w="1859" w:type="dxa"/>
          </w:tcPr>
          <w:p w14:paraId="761A504B" w14:textId="77777777" w:rsidR="00F40ED6" w:rsidRPr="00553AD1" w:rsidRDefault="00F40ED6" w:rsidP="00081372">
            <w:pPr>
              <w:pStyle w:val="TAC"/>
              <w:rPr>
                <w:ins w:id="2068" w:author="R4-1809470" w:date="2018-07-10T11:11:00Z"/>
                <w:rFonts w:eastAsia="SimSun" w:cs="Arial"/>
              </w:rPr>
            </w:pPr>
            <w:ins w:id="2069" w:author="R4-1809470" w:date="2018-07-10T11:11:00Z">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ins>
          </w:p>
        </w:tc>
        <w:tc>
          <w:tcPr>
            <w:tcW w:w="1859" w:type="dxa"/>
          </w:tcPr>
          <w:p w14:paraId="6A8747FA" w14:textId="77777777" w:rsidR="00F40ED6" w:rsidRDefault="00F40ED6" w:rsidP="00081372">
            <w:pPr>
              <w:pStyle w:val="TAC"/>
              <w:rPr>
                <w:ins w:id="2070" w:author="R4-1809470" w:date="2018-07-10T11:11:00Z"/>
                <w:rFonts w:cs="Arial"/>
              </w:rPr>
            </w:pPr>
            <w:ins w:id="2071" w:author="R4-1809470" w:date="2018-07-10T11:11:00Z">
              <w:r>
                <w:rPr>
                  <w:rFonts w:cs="Arial"/>
                  <w:snapToGrid w:val="0"/>
                  <w:lang w:eastAsia="zh-CN"/>
                </w:rPr>
                <w:t>NRTC1, NRTC3</w:t>
              </w:r>
            </w:ins>
          </w:p>
        </w:tc>
      </w:tr>
      <w:tr w:rsidR="00F40ED6" w14:paraId="48DE2CE7" w14:textId="77777777" w:rsidTr="00F40ED6">
        <w:trPr>
          <w:jc w:val="center"/>
          <w:ins w:id="2072" w:author="R4-1809470" w:date="2018-07-10T11:11:00Z"/>
        </w:trPr>
        <w:tc>
          <w:tcPr>
            <w:tcW w:w="4085" w:type="dxa"/>
          </w:tcPr>
          <w:p w14:paraId="73FCD0E3" w14:textId="77777777" w:rsidR="00F40ED6" w:rsidRDefault="00F40ED6" w:rsidP="00081372">
            <w:pPr>
              <w:pStyle w:val="TAL"/>
              <w:rPr>
                <w:ins w:id="2073" w:author="R4-1809470" w:date="2018-07-10T11:11:00Z"/>
                <w:rFonts w:cs="Arial"/>
              </w:rPr>
            </w:pPr>
            <w:ins w:id="2074" w:author="R4-1809470" w:date="2018-07-10T11:11:00Z">
              <w:r>
                <w:rPr>
                  <w:rFonts w:cs="Arial"/>
                  <w:lang w:eastAsia="ja-JP"/>
                </w:rPr>
                <w:t>Occupied bandwidth</w:t>
              </w:r>
            </w:ins>
          </w:p>
        </w:tc>
        <w:tc>
          <w:tcPr>
            <w:tcW w:w="2054" w:type="dxa"/>
          </w:tcPr>
          <w:p w14:paraId="44E68BD3" w14:textId="77777777" w:rsidR="00F40ED6" w:rsidRDefault="00F40ED6" w:rsidP="00081372">
            <w:pPr>
              <w:pStyle w:val="TAC"/>
              <w:rPr>
                <w:ins w:id="2075" w:author="R4-1809470" w:date="2018-07-10T11:11:00Z"/>
                <w:rFonts w:cs="Arial"/>
              </w:rPr>
            </w:pPr>
            <w:ins w:id="2076" w:author="R4-1809470" w:date="2018-07-10T11:11:00Z">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ins>
          </w:p>
        </w:tc>
        <w:tc>
          <w:tcPr>
            <w:tcW w:w="1859" w:type="dxa"/>
          </w:tcPr>
          <w:p w14:paraId="5B8F0521" w14:textId="77777777" w:rsidR="00F40ED6" w:rsidRDefault="00F40ED6" w:rsidP="00081372">
            <w:pPr>
              <w:pStyle w:val="TAC"/>
              <w:rPr>
                <w:ins w:id="2077" w:author="R4-1809470" w:date="2018-07-10T11:11:00Z"/>
                <w:rFonts w:cs="Arial"/>
                <w:snapToGrid w:val="0"/>
                <w:lang w:eastAsia="zh-CN"/>
              </w:rPr>
            </w:pPr>
            <w:ins w:id="2078" w:author="R4-1809470" w:date="2018-07-10T11:11:00Z">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ins>
          </w:p>
        </w:tc>
        <w:tc>
          <w:tcPr>
            <w:tcW w:w="1859" w:type="dxa"/>
          </w:tcPr>
          <w:p w14:paraId="18C496E9" w14:textId="77777777" w:rsidR="00F40ED6" w:rsidRDefault="00F40ED6" w:rsidP="00081372">
            <w:pPr>
              <w:pStyle w:val="TAC"/>
              <w:rPr>
                <w:ins w:id="2079" w:author="R4-1809470" w:date="2018-07-10T11:11:00Z"/>
                <w:rFonts w:cs="Arial"/>
                <w:snapToGrid w:val="0"/>
                <w:lang w:eastAsia="zh-CN"/>
              </w:rPr>
            </w:pPr>
            <w:ins w:id="2080" w:author="R4-1809470" w:date="2018-07-10T11:11:00Z">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ins>
          </w:p>
        </w:tc>
      </w:tr>
      <w:tr w:rsidR="00F40ED6" w14:paraId="452F4CBF" w14:textId="77777777" w:rsidTr="00F40ED6">
        <w:trPr>
          <w:jc w:val="center"/>
          <w:ins w:id="2081" w:author="R4-1809470" w:date="2018-07-10T11:11:00Z"/>
        </w:trPr>
        <w:tc>
          <w:tcPr>
            <w:tcW w:w="4085" w:type="dxa"/>
          </w:tcPr>
          <w:p w14:paraId="0E6D85F8" w14:textId="77777777" w:rsidR="00F40ED6" w:rsidRDefault="00F40ED6" w:rsidP="00081372">
            <w:pPr>
              <w:pStyle w:val="TAL"/>
              <w:rPr>
                <w:ins w:id="2082" w:author="R4-1809470" w:date="2018-07-10T11:11:00Z"/>
                <w:rFonts w:cs="Arial"/>
              </w:rPr>
            </w:pPr>
            <w:ins w:id="2083" w:author="R4-1809470" w:date="2018-07-10T11:11:00Z">
              <w:r>
                <w:rPr>
                  <w:rFonts w:cs="Arial"/>
                  <w:lang w:eastAsia="ja-JP"/>
                </w:rPr>
                <w:t>Adjacent Channel Leakage power Ratio (ACLR)</w:t>
              </w:r>
            </w:ins>
          </w:p>
        </w:tc>
        <w:tc>
          <w:tcPr>
            <w:tcW w:w="2054" w:type="dxa"/>
          </w:tcPr>
          <w:p w14:paraId="1AB92BBA" w14:textId="77777777" w:rsidR="00F40ED6" w:rsidRDefault="00F40ED6" w:rsidP="00081372">
            <w:pPr>
              <w:pStyle w:val="TAC"/>
              <w:rPr>
                <w:ins w:id="2084" w:author="R4-1809470" w:date="2018-07-10T11:11:00Z"/>
                <w:rFonts w:cs="Arial"/>
              </w:rPr>
            </w:pPr>
            <w:ins w:id="2085" w:author="R4-1809470" w:date="2018-07-10T11:11:00Z">
              <w:r>
                <w:rPr>
                  <w:rFonts w:cs="Arial"/>
                  <w:snapToGrid w:val="0"/>
                  <w:lang w:eastAsia="zh-CN"/>
                </w:rPr>
                <w:t>NRTC1</w:t>
              </w:r>
            </w:ins>
          </w:p>
        </w:tc>
        <w:tc>
          <w:tcPr>
            <w:tcW w:w="1859" w:type="dxa"/>
          </w:tcPr>
          <w:p w14:paraId="4CCF2DA0" w14:textId="77777777" w:rsidR="00F40ED6" w:rsidRDefault="00F40ED6" w:rsidP="00081372">
            <w:pPr>
              <w:pStyle w:val="TAC"/>
              <w:rPr>
                <w:ins w:id="2086" w:author="R4-1809470" w:date="2018-07-10T11:11:00Z"/>
                <w:rFonts w:cs="Arial"/>
              </w:rPr>
            </w:pPr>
            <w:ins w:id="2087" w:author="R4-1809470" w:date="2018-07-10T11:11:00Z">
              <w:r>
                <w:rPr>
                  <w:rFonts w:cs="Arial"/>
                  <w:snapToGrid w:val="0"/>
                  <w:lang w:eastAsia="zh-CN"/>
                </w:rPr>
                <w:t>NRTC3</w:t>
              </w:r>
            </w:ins>
          </w:p>
        </w:tc>
        <w:tc>
          <w:tcPr>
            <w:tcW w:w="1859" w:type="dxa"/>
          </w:tcPr>
          <w:p w14:paraId="43162FA9" w14:textId="77777777" w:rsidR="00F40ED6" w:rsidRDefault="00F40ED6" w:rsidP="00081372">
            <w:pPr>
              <w:pStyle w:val="TAC"/>
              <w:rPr>
                <w:ins w:id="2088" w:author="R4-1809470" w:date="2018-07-10T11:11:00Z"/>
                <w:rFonts w:cs="Arial"/>
              </w:rPr>
            </w:pPr>
            <w:ins w:id="2089" w:author="R4-1809470" w:date="2018-07-10T11:11:00Z">
              <w:r>
                <w:rPr>
                  <w:rFonts w:cs="Arial"/>
                  <w:snapToGrid w:val="0"/>
                  <w:lang w:eastAsia="zh-CN"/>
                </w:rPr>
                <w:t>NRTC1, NRTC3</w:t>
              </w:r>
            </w:ins>
          </w:p>
        </w:tc>
      </w:tr>
      <w:tr w:rsidR="00F40ED6" w14:paraId="3CC421EE" w14:textId="77777777" w:rsidTr="00F40ED6">
        <w:trPr>
          <w:jc w:val="center"/>
          <w:ins w:id="2090" w:author="R4-1809470" w:date="2018-07-10T11:11:00Z"/>
        </w:trPr>
        <w:tc>
          <w:tcPr>
            <w:tcW w:w="4085" w:type="dxa"/>
          </w:tcPr>
          <w:p w14:paraId="42A019DF" w14:textId="77777777" w:rsidR="00F40ED6" w:rsidRDefault="00F40ED6" w:rsidP="00081372">
            <w:pPr>
              <w:pStyle w:val="TAL"/>
              <w:rPr>
                <w:ins w:id="2091" w:author="R4-1809470" w:date="2018-07-10T11:11:00Z"/>
                <w:rFonts w:cs="Arial"/>
                <w:lang w:eastAsia="ja-JP"/>
              </w:rPr>
            </w:pPr>
            <w:ins w:id="2092" w:author="R4-1809470" w:date="2018-07-10T11:11:00Z">
              <w:r>
                <w:rPr>
                  <w:rFonts w:cs="Arial"/>
                  <w:kern w:val="2"/>
                  <w:lang w:eastAsia="ja-JP"/>
                </w:rPr>
                <w:t>Cumulative ACLR requirement in non-contiguous spectrum</w:t>
              </w:r>
            </w:ins>
          </w:p>
        </w:tc>
        <w:tc>
          <w:tcPr>
            <w:tcW w:w="2054" w:type="dxa"/>
          </w:tcPr>
          <w:p w14:paraId="130D5BBA" w14:textId="77777777" w:rsidR="00F40ED6" w:rsidRDefault="00F40ED6" w:rsidP="00081372">
            <w:pPr>
              <w:pStyle w:val="TAC"/>
              <w:rPr>
                <w:ins w:id="2093" w:author="R4-1809470" w:date="2018-07-10T11:11:00Z"/>
                <w:rFonts w:eastAsia="SimSun" w:cs="Arial"/>
                <w:snapToGrid w:val="0"/>
                <w:lang w:eastAsia="zh-CN"/>
              </w:rPr>
            </w:pPr>
            <w:ins w:id="2094" w:author="R4-1809470" w:date="2018-07-10T11:11:00Z">
              <w:r>
                <w:rPr>
                  <w:rFonts w:eastAsia="SimSun" w:cs="Arial" w:hint="eastAsia"/>
                  <w:snapToGrid w:val="0"/>
                  <w:lang w:eastAsia="zh-CN"/>
                </w:rPr>
                <w:t>-</w:t>
              </w:r>
            </w:ins>
          </w:p>
        </w:tc>
        <w:tc>
          <w:tcPr>
            <w:tcW w:w="1859" w:type="dxa"/>
          </w:tcPr>
          <w:p w14:paraId="0284AEA3" w14:textId="77777777" w:rsidR="00F40ED6" w:rsidRDefault="00F40ED6" w:rsidP="00081372">
            <w:pPr>
              <w:pStyle w:val="TAC"/>
              <w:rPr>
                <w:ins w:id="2095" w:author="R4-1809470" w:date="2018-07-10T11:11:00Z"/>
                <w:rFonts w:cs="Arial"/>
                <w:snapToGrid w:val="0"/>
                <w:lang w:eastAsia="zh-CN"/>
              </w:rPr>
            </w:pPr>
            <w:ins w:id="2096" w:author="R4-1809470" w:date="2018-07-10T11:11:00Z">
              <w:r>
                <w:rPr>
                  <w:rFonts w:cs="Arial"/>
                  <w:snapToGrid w:val="0"/>
                  <w:lang w:eastAsia="zh-CN"/>
                </w:rPr>
                <w:t>NRTC3</w:t>
              </w:r>
            </w:ins>
          </w:p>
        </w:tc>
        <w:tc>
          <w:tcPr>
            <w:tcW w:w="1859" w:type="dxa"/>
          </w:tcPr>
          <w:p w14:paraId="372C624E" w14:textId="77777777" w:rsidR="00F40ED6" w:rsidRDefault="00F40ED6" w:rsidP="00081372">
            <w:pPr>
              <w:pStyle w:val="TAC"/>
              <w:rPr>
                <w:ins w:id="2097" w:author="R4-1809470" w:date="2018-07-10T11:11:00Z"/>
                <w:rFonts w:cs="Arial"/>
                <w:snapToGrid w:val="0"/>
                <w:lang w:eastAsia="zh-CN"/>
              </w:rPr>
            </w:pPr>
            <w:ins w:id="2098" w:author="R4-1809470" w:date="2018-07-10T11:11:00Z">
              <w:r>
                <w:rPr>
                  <w:rFonts w:cs="Arial"/>
                  <w:snapToGrid w:val="0"/>
                  <w:lang w:eastAsia="zh-CN"/>
                </w:rPr>
                <w:t>NRTC3</w:t>
              </w:r>
            </w:ins>
          </w:p>
        </w:tc>
      </w:tr>
      <w:tr w:rsidR="00F40ED6" w14:paraId="23FEEDC1" w14:textId="77777777" w:rsidTr="00F40ED6">
        <w:trPr>
          <w:jc w:val="center"/>
          <w:ins w:id="2099" w:author="R4-1809470" w:date="2018-07-10T11:11:00Z"/>
        </w:trPr>
        <w:tc>
          <w:tcPr>
            <w:tcW w:w="4085" w:type="dxa"/>
          </w:tcPr>
          <w:p w14:paraId="4B567EE7" w14:textId="77777777" w:rsidR="00F40ED6" w:rsidRDefault="00F40ED6" w:rsidP="00081372">
            <w:pPr>
              <w:pStyle w:val="TAL"/>
              <w:rPr>
                <w:ins w:id="2100" w:author="R4-1809470" w:date="2018-07-10T11:11:00Z"/>
                <w:rFonts w:cs="Arial"/>
              </w:rPr>
            </w:pPr>
            <w:ins w:id="2101" w:author="R4-1809470" w:date="2018-07-10T11:11:00Z">
              <w:r>
                <w:rPr>
                  <w:rFonts w:cs="Arial"/>
                  <w:lang w:eastAsia="ja-JP"/>
                </w:rPr>
                <w:t>Operating band unwanted emissions</w:t>
              </w:r>
            </w:ins>
          </w:p>
        </w:tc>
        <w:tc>
          <w:tcPr>
            <w:tcW w:w="2054" w:type="dxa"/>
          </w:tcPr>
          <w:p w14:paraId="504F3CC8" w14:textId="77777777" w:rsidR="00F40ED6" w:rsidRPr="00553AD1" w:rsidRDefault="00F40ED6" w:rsidP="00081372">
            <w:pPr>
              <w:pStyle w:val="TAC"/>
              <w:rPr>
                <w:ins w:id="2102" w:author="R4-1809470" w:date="2018-07-10T11:11:00Z"/>
                <w:rFonts w:eastAsia="SimSun" w:cs="Arial"/>
              </w:rPr>
            </w:pPr>
            <w:ins w:id="2103" w:author="R4-1809470" w:date="2018-07-10T11:11:00Z">
              <w:r>
                <w:rPr>
                  <w:rFonts w:cs="Arial"/>
                  <w:snapToGrid w:val="0"/>
                  <w:lang w:eastAsia="zh-CN"/>
                </w:rPr>
                <w:t>NRTC1</w:t>
              </w:r>
              <w:bookmarkStart w:id="2104" w:name="OLE_LINK397"/>
              <w:bookmarkStart w:id="2105" w:name="OLE_LINK398"/>
              <w:r>
                <w:rPr>
                  <w:rFonts w:eastAsia="SimSun" w:cs="Arial" w:hint="eastAsia"/>
                  <w:snapToGrid w:val="0"/>
                  <w:lang w:eastAsia="zh-CN"/>
                </w:rPr>
                <w:t>, [SC (Note 2)]</w:t>
              </w:r>
              <w:bookmarkEnd w:id="2104"/>
              <w:bookmarkEnd w:id="2105"/>
            </w:ins>
          </w:p>
        </w:tc>
        <w:tc>
          <w:tcPr>
            <w:tcW w:w="1859" w:type="dxa"/>
          </w:tcPr>
          <w:p w14:paraId="0ADBAED5" w14:textId="77777777" w:rsidR="00F40ED6" w:rsidRDefault="00F40ED6" w:rsidP="00081372">
            <w:pPr>
              <w:pStyle w:val="TAC"/>
              <w:rPr>
                <w:ins w:id="2106" w:author="R4-1809470" w:date="2018-07-10T11:11:00Z"/>
                <w:rFonts w:cs="Arial"/>
                <w:snapToGrid w:val="0"/>
                <w:lang w:eastAsia="zh-CN"/>
              </w:rPr>
            </w:pPr>
            <w:ins w:id="2107" w:author="R4-1809470" w:date="2018-07-10T11:11:00Z">
              <w:r>
                <w:rPr>
                  <w:rFonts w:cs="Arial"/>
                  <w:snapToGrid w:val="0"/>
                  <w:lang w:eastAsia="zh-CN"/>
                </w:rPr>
                <w:t>NRTC1, NRTC3</w:t>
              </w:r>
              <w:r>
                <w:rPr>
                  <w:rFonts w:eastAsia="SimSun" w:cs="Arial" w:hint="eastAsia"/>
                  <w:snapToGrid w:val="0"/>
                  <w:lang w:eastAsia="zh-CN"/>
                </w:rPr>
                <w:t>, [SC (Note 2)]</w:t>
              </w:r>
            </w:ins>
          </w:p>
        </w:tc>
        <w:tc>
          <w:tcPr>
            <w:tcW w:w="1859" w:type="dxa"/>
          </w:tcPr>
          <w:p w14:paraId="28CEE39E" w14:textId="77777777" w:rsidR="00F40ED6" w:rsidRDefault="00F40ED6" w:rsidP="00081372">
            <w:pPr>
              <w:pStyle w:val="TAC"/>
              <w:rPr>
                <w:ins w:id="2108" w:author="R4-1809470" w:date="2018-07-10T11:11:00Z"/>
                <w:rFonts w:cs="Arial"/>
                <w:snapToGrid w:val="0"/>
                <w:lang w:eastAsia="zh-CN"/>
              </w:rPr>
            </w:pPr>
            <w:ins w:id="2109" w:author="R4-1809470" w:date="2018-07-10T11:11:00Z">
              <w:r>
                <w:rPr>
                  <w:rFonts w:cs="Arial"/>
                  <w:snapToGrid w:val="0"/>
                  <w:lang w:eastAsia="zh-CN"/>
                </w:rPr>
                <w:t>NRTC1, NRTC3</w:t>
              </w:r>
              <w:r>
                <w:rPr>
                  <w:rFonts w:eastAsia="SimSun" w:cs="Arial" w:hint="eastAsia"/>
                  <w:snapToGrid w:val="0"/>
                  <w:lang w:eastAsia="zh-CN"/>
                </w:rPr>
                <w:t>, [SC (Note 2)]</w:t>
              </w:r>
            </w:ins>
          </w:p>
        </w:tc>
      </w:tr>
      <w:tr w:rsidR="00F40ED6" w14:paraId="05B6A010" w14:textId="77777777" w:rsidTr="00F40ED6">
        <w:trPr>
          <w:jc w:val="center"/>
          <w:ins w:id="2110" w:author="R4-1809470" w:date="2018-07-10T11:11:00Z"/>
        </w:trPr>
        <w:tc>
          <w:tcPr>
            <w:tcW w:w="4085" w:type="dxa"/>
          </w:tcPr>
          <w:p w14:paraId="05F3D84A" w14:textId="77777777" w:rsidR="00F40ED6" w:rsidRDefault="00F40ED6" w:rsidP="00081372">
            <w:pPr>
              <w:pStyle w:val="TAL"/>
              <w:rPr>
                <w:ins w:id="2111" w:author="R4-1809470" w:date="2018-07-10T11:11:00Z"/>
                <w:rFonts w:cs="Arial"/>
              </w:rPr>
            </w:pPr>
            <w:ins w:id="2112" w:author="R4-1809470" w:date="2018-07-10T11:11:00Z">
              <w:r>
                <w:rPr>
                  <w:rFonts w:cs="Arial"/>
                  <w:lang w:eastAsia="ja-JP"/>
                </w:rPr>
                <w:t>Transmitter spurious emissions</w:t>
              </w:r>
            </w:ins>
          </w:p>
        </w:tc>
        <w:tc>
          <w:tcPr>
            <w:tcW w:w="2054" w:type="dxa"/>
          </w:tcPr>
          <w:p w14:paraId="76BD33D2" w14:textId="77777777" w:rsidR="00F40ED6" w:rsidRDefault="00F40ED6" w:rsidP="00081372">
            <w:pPr>
              <w:pStyle w:val="TAC"/>
              <w:rPr>
                <w:ins w:id="2113" w:author="R4-1809470" w:date="2018-07-10T11:11:00Z"/>
                <w:rFonts w:cs="Arial"/>
              </w:rPr>
            </w:pPr>
            <w:ins w:id="2114" w:author="R4-1809470" w:date="2018-07-10T11:11:00Z">
              <w:r>
                <w:rPr>
                  <w:rFonts w:cs="Arial"/>
                  <w:snapToGrid w:val="0"/>
                  <w:lang w:eastAsia="zh-CN"/>
                </w:rPr>
                <w:t>NRTC1</w:t>
              </w:r>
            </w:ins>
          </w:p>
        </w:tc>
        <w:tc>
          <w:tcPr>
            <w:tcW w:w="1859" w:type="dxa"/>
          </w:tcPr>
          <w:p w14:paraId="5379EE2F" w14:textId="77777777" w:rsidR="00F40ED6" w:rsidRDefault="00F40ED6" w:rsidP="00081372">
            <w:pPr>
              <w:pStyle w:val="TAC"/>
              <w:rPr>
                <w:ins w:id="2115" w:author="R4-1809470" w:date="2018-07-10T11:11:00Z"/>
                <w:rFonts w:cs="Arial"/>
                <w:snapToGrid w:val="0"/>
                <w:lang w:eastAsia="zh-CN"/>
              </w:rPr>
            </w:pPr>
            <w:ins w:id="2116" w:author="R4-1809470" w:date="2018-07-10T11:11:00Z">
              <w:r>
                <w:rPr>
                  <w:rFonts w:cs="Arial"/>
                  <w:snapToGrid w:val="0"/>
                  <w:lang w:eastAsia="zh-CN"/>
                </w:rPr>
                <w:t xml:space="preserve"> NRTC3</w:t>
              </w:r>
            </w:ins>
          </w:p>
        </w:tc>
        <w:tc>
          <w:tcPr>
            <w:tcW w:w="1859" w:type="dxa"/>
          </w:tcPr>
          <w:p w14:paraId="07B35453" w14:textId="77777777" w:rsidR="00F40ED6" w:rsidRDefault="00F40ED6" w:rsidP="00081372">
            <w:pPr>
              <w:pStyle w:val="TAC"/>
              <w:rPr>
                <w:ins w:id="2117" w:author="R4-1809470" w:date="2018-07-10T11:11:00Z"/>
                <w:rFonts w:cs="Arial"/>
                <w:snapToGrid w:val="0"/>
                <w:lang w:eastAsia="zh-CN"/>
              </w:rPr>
            </w:pPr>
            <w:ins w:id="2118" w:author="R4-1809470" w:date="2018-07-10T11:11:00Z">
              <w:r>
                <w:rPr>
                  <w:rFonts w:cs="Arial"/>
                  <w:snapToGrid w:val="0"/>
                  <w:lang w:eastAsia="zh-CN"/>
                </w:rPr>
                <w:t>NRTC1, NRTC3</w:t>
              </w:r>
            </w:ins>
          </w:p>
        </w:tc>
      </w:tr>
      <w:tr w:rsidR="00F40ED6" w14:paraId="0AA4FB82" w14:textId="77777777" w:rsidTr="00F40ED6">
        <w:trPr>
          <w:jc w:val="center"/>
          <w:ins w:id="2119" w:author="R4-1809470" w:date="2018-07-10T11:11:00Z"/>
        </w:trPr>
        <w:tc>
          <w:tcPr>
            <w:tcW w:w="4085" w:type="dxa"/>
          </w:tcPr>
          <w:p w14:paraId="4A274A39" w14:textId="77777777" w:rsidR="00F40ED6" w:rsidRDefault="00F40ED6" w:rsidP="00081372">
            <w:pPr>
              <w:pStyle w:val="TAL"/>
              <w:rPr>
                <w:ins w:id="2120" w:author="R4-1809470" w:date="2018-07-10T11:11:00Z"/>
                <w:rFonts w:cs="Arial"/>
              </w:rPr>
            </w:pPr>
            <w:ins w:id="2121" w:author="R4-1809470" w:date="2018-07-10T11:11:00Z">
              <w:r>
                <w:rPr>
                  <w:rFonts w:cs="Arial"/>
                  <w:lang w:eastAsia="ja-JP"/>
                </w:rPr>
                <w:t>Transmitter intermodulation</w:t>
              </w:r>
            </w:ins>
          </w:p>
        </w:tc>
        <w:tc>
          <w:tcPr>
            <w:tcW w:w="2054" w:type="dxa"/>
          </w:tcPr>
          <w:p w14:paraId="60574053" w14:textId="77777777" w:rsidR="00F40ED6" w:rsidRDefault="00F40ED6" w:rsidP="00081372">
            <w:pPr>
              <w:pStyle w:val="TAC"/>
              <w:rPr>
                <w:ins w:id="2122" w:author="R4-1809470" w:date="2018-07-10T11:11:00Z"/>
                <w:rFonts w:cs="Arial"/>
              </w:rPr>
            </w:pPr>
            <w:ins w:id="2123" w:author="R4-1809470" w:date="2018-07-10T11:11:00Z">
              <w:r>
                <w:rPr>
                  <w:rFonts w:cs="Arial"/>
                  <w:snapToGrid w:val="0"/>
                  <w:lang w:eastAsia="zh-CN"/>
                </w:rPr>
                <w:t>NRTC1</w:t>
              </w:r>
            </w:ins>
          </w:p>
        </w:tc>
        <w:tc>
          <w:tcPr>
            <w:tcW w:w="1859" w:type="dxa"/>
          </w:tcPr>
          <w:p w14:paraId="0E4BA545" w14:textId="77777777" w:rsidR="00F40ED6" w:rsidRDefault="00F40ED6" w:rsidP="00081372">
            <w:pPr>
              <w:pStyle w:val="TAC"/>
              <w:rPr>
                <w:ins w:id="2124" w:author="R4-1809470" w:date="2018-07-10T11:11:00Z"/>
                <w:rFonts w:cs="Arial"/>
                <w:snapToGrid w:val="0"/>
                <w:lang w:eastAsia="zh-CN"/>
              </w:rPr>
            </w:pPr>
            <w:ins w:id="2125" w:author="R4-1809470" w:date="2018-07-10T11:11:00Z">
              <w:r>
                <w:rPr>
                  <w:rFonts w:cs="Arial"/>
                  <w:snapToGrid w:val="0"/>
                  <w:lang w:eastAsia="zh-CN"/>
                </w:rPr>
                <w:t>NRTC1, NRTC3</w:t>
              </w:r>
            </w:ins>
          </w:p>
        </w:tc>
        <w:tc>
          <w:tcPr>
            <w:tcW w:w="1859" w:type="dxa"/>
          </w:tcPr>
          <w:p w14:paraId="070FF7E0" w14:textId="77777777" w:rsidR="00F40ED6" w:rsidRDefault="00F40ED6" w:rsidP="00081372">
            <w:pPr>
              <w:pStyle w:val="TAC"/>
              <w:rPr>
                <w:ins w:id="2126" w:author="R4-1809470" w:date="2018-07-10T11:11:00Z"/>
                <w:rFonts w:cs="Arial"/>
                <w:snapToGrid w:val="0"/>
                <w:lang w:eastAsia="zh-CN"/>
              </w:rPr>
            </w:pPr>
            <w:ins w:id="2127" w:author="R4-1809470" w:date="2018-07-10T11:11:00Z">
              <w:r>
                <w:rPr>
                  <w:rFonts w:cs="Arial"/>
                  <w:snapToGrid w:val="0"/>
                  <w:lang w:eastAsia="zh-CN"/>
                </w:rPr>
                <w:t>NRTC1, NRTC3</w:t>
              </w:r>
            </w:ins>
          </w:p>
        </w:tc>
      </w:tr>
      <w:tr w:rsidR="00F40ED6" w14:paraId="2B482B25" w14:textId="77777777" w:rsidTr="00F40ED6">
        <w:trPr>
          <w:jc w:val="center"/>
          <w:ins w:id="2128" w:author="R4-1809470" w:date="2018-07-10T11:11:00Z"/>
        </w:trPr>
        <w:tc>
          <w:tcPr>
            <w:tcW w:w="4085" w:type="dxa"/>
          </w:tcPr>
          <w:p w14:paraId="7651675D" w14:textId="77777777" w:rsidR="00F40ED6" w:rsidRDefault="00F40ED6" w:rsidP="00081372">
            <w:pPr>
              <w:pStyle w:val="TAL"/>
              <w:rPr>
                <w:ins w:id="2129" w:author="R4-1809470" w:date="2018-07-10T11:11:00Z"/>
                <w:rFonts w:cs="Arial"/>
              </w:rPr>
            </w:pPr>
            <w:ins w:id="2130" w:author="R4-1809470" w:date="2018-07-10T11:11:00Z">
              <w:r>
                <w:rPr>
                  <w:rFonts w:cs="Arial"/>
                  <w:lang w:eastAsia="ja-JP"/>
                </w:rPr>
                <w:t>Reference sensitivity level</w:t>
              </w:r>
            </w:ins>
          </w:p>
        </w:tc>
        <w:tc>
          <w:tcPr>
            <w:tcW w:w="2054" w:type="dxa"/>
          </w:tcPr>
          <w:p w14:paraId="2BF76362" w14:textId="77777777" w:rsidR="00F40ED6" w:rsidRDefault="00F40ED6" w:rsidP="00081372">
            <w:pPr>
              <w:pStyle w:val="TAC"/>
              <w:rPr>
                <w:ins w:id="2131" w:author="R4-1809470" w:date="2018-07-10T11:11:00Z"/>
                <w:rFonts w:cs="Arial"/>
              </w:rPr>
            </w:pPr>
            <w:ins w:id="2132" w:author="R4-1809470" w:date="2018-07-10T11:11:00Z">
              <w:r>
                <w:rPr>
                  <w:rFonts w:cs="Arial"/>
                  <w:snapToGrid w:val="0"/>
                  <w:lang w:eastAsia="zh-CN"/>
                </w:rPr>
                <w:t>SC</w:t>
              </w:r>
            </w:ins>
          </w:p>
        </w:tc>
        <w:tc>
          <w:tcPr>
            <w:tcW w:w="1859" w:type="dxa"/>
          </w:tcPr>
          <w:p w14:paraId="4CAC5F2C" w14:textId="77777777" w:rsidR="00F40ED6" w:rsidRDefault="00F40ED6" w:rsidP="00081372">
            <w:pPr>
              <w:pStyle w:val="TAC"/>
              <w:rPr>
                <w:ins w:id="2133" w:author="R4-1809470" w:date="2018-07-10T11:11:00Z"/>
                <w:rFonts w:cs="Arial"/>
              </w:rPr>
            </w:pPr>
            <w:ins w:id="2134" w:author="R4-1809470" w:date="2018-07-10T11:11:00Z">
              <w:r>
                <w:rPr>
                  <w:rFonts w:cs="Arial"/>
                  <w:snapToGrid w:val="0"/>
                  <w:lang w:eastAsia="zh-CN"/>
                </w:rPr>
                <w:t>SC</w:t>
              </w:r>
            </w:ins>
          </w:p>
        </w:tc>
        <w:tc>
          <w:tcPr>
            <w:tcW w:w="1859" w:type="dxa"/>
          </w:tcPr>
          <w:p w14:paraId="0BCBFA26" w14:textId="77777777" w:rsidR="00F40ED6" w:rsidRDefault="00F40ED6" w:rsidP="00081372">
            <w:pPr>
              <w:pStyle w:val="TAC"/>
              <w:rPr>
                <w:ins w:id="2135" w:author="R4-1809470" w:date="2018-07-10T11:11:00Z"/>
                <w:rFonts w:cs="Arial"/>
              </w:rPr>
            </w:pPr>
            <w:ins w:id="2136" w:author="R4-1809470" w:date="2018-07-10T11:11:00Z">
              <w:r>
                <w:rPr>
                  <w:rFonts w:cs="Arial"/>
                  <w:snapToGrid w:val="0"/>
                  <w:lang w:eastAsia="zh-CN"/>
                </w:rPr>
                <w:t>SC</w:t>
              </w:r>
            </w:ins>
          </w:p>
        </w:tc>
      </w:tr>
      <w:tr w:rsidR="00F40ED6" w14:paraId="0209B76F" w14:textId="77777777" w:rsidTr="00F40ED6">
        <w:trPr>
          <w:jc w:val="center"/>
          <w:ins w:id="2137" w:author="R4-1809470" w:date="2018-07-10T11:11:00Z"/>
        </w:trPr>
        <w:tc>
          <w:tcPr>
            <w:tcW w:w="4085" w:type="dxa"/>
          </w:tcPr>
          <w:p w14:paraId="0AABEBC8" w14:textId="77777777" w:rsidR="00F40ED6" w:rsidRDefault="00F40ED6" w:rsidP="00081372">
            <w:pPr>
              <w:pStyle w:val="TAL"/>
              <w:rPr>
                <w:ins w:id="2138" w:author="R4-1809470" w:date="2018-07-10T11:11:00Z"/>
                <w:rFonts w:cs="Arial"/>
              </w:rPr>
            </w:pPr>
            <w:ins w:id="2139" w:author="R4-1809470" w:date="2018-07-10T11:11:00Z">
              <w:r>
                <w:rPr>
                  <w:rFonts w:cs="Arial"/>
                  <w:lang w:eastAsia="ja-JP"/>
                </w:rPr>
                <w:t>Dynamic range</w:t>
              </w:r>
            </w:ins>
          </w:p>
        </w:tc>
        <w:tc>
          <w:tcPr>
            <w:tcW w:w="2054" w:type="dxa"/>
          </w:tcPr>
          <w:p w14:paraId="00811A1F" w14:textId="77777777" w:rsidR="00F40ED6" w:rsidRDefault="00F40ED6" w:rsidP="00081372">
            <w:pPr>
              <w:pStyle w:val="TAC"/>
              <w:rPr>
                <w:ins w:id="2140" w:author="R4-1809470" w:date="2018-07-10T11:11:00Z"/>
                <w:rFonts w:cs="Arial"/>
              </w:rPr>
            </w:pPr>
            <w:ins w:id="2141" w:author="R4-1809470" w:date="2018-07-10T11:11:00Z">
              <w:r>
                <w:rPr>
                  <w:rFonts w:cs="Arial"/>
                  <w:snapToGrid w:val="0"/>
                  <w:lang w:eastAsia="zh-CN"/>
                </w:rPr>
                <w:t>SC</w:t>
              </w:r>
            </w:ins>
          </w:p>
        </w:tc>
        <w:tc>
          <w:tcPr>
            <w:tcW w:w="1859" w:type="dxa"/>
          </w:tcPr>
          <w:p w14:paraId="73D3CF28" w14:textId="77777777" w:rsidR="00F40ED6" w:rsidRDefault="00F40ED6" w:rsidP="00081372">
            <w:pPr>
              <w:pStyle w:val="TAC"/>
              <w:rPr>
                <w:ins w:id="2142" w:author="R4-1809470" w:date="2018-07-10T11:11:00Z"/>
                <w:rFonts w:cs="Arial"/>
              </w:rPr>
            </w:pPr>
            <w:ins w:id="2143" w:author="R4-1809470" w:date="2018-07-10T11:11:00Z">
              <w:r>
                <w:rPr>
                  <w:rFonts w:cs="Arial"/>
                  <w:snapToGrid w:val="0"/>
                  <w:lang w:eastAsia="zh-CN"/>
                </w:rPr>
                <w:t>SC</w:t>
              </w:r>
            </w:ins>
          </w:p>
        </w:tc>
        <w:tc>
          <w:tcPr>
            <w:tcW w:w="1859" w:type="dxa"/>
          </w:tcPr>
          <w:p w14:paraId="1FBF1EB5" w14:textId="77777777" w:rsidR="00F40ED6" w:rsidRDefault="00F40ED6" w:rsidP="00081372">
            <w:pPr>
              <w:pStyle w:val="TAC"/>
              <w:rPr>
                <w:ins w:id="2144" w:author="R4-1809470" w:date="2018-07-10T11:11:00Z"/>
                <w:rFonts w:cs="Arial"/>
              </w:rPr>
            </w:pPr>
            <w:ins w:id="2145" w:author="R4-1809470" w:date="2018-07-10T11:11:00Z">
              <w:r>
                <w:rPr>
                  <w:rFonts w:cs="Arial"/>
                  <w:snapToGrid w:val="0"/>
                  <w:lang w:eastAsia="zh-CN"/>
                </w:rPr>
                <w:t>SC</w:t>
              </w:r>
            </w:ins>
          </w:p>
        </w:tc>
      </w:tr>
      <w:tr w:rsidR="00F40ED6" w14:paraId="3A587B4E" w14:textId="77777777" w:rsidTr="00F40ED6">
        <w:trPr>
          <w:jc w:val="center"/>
          <w:ins w:id="2146" w:author="R4-1809470" w:date="2018-07-10T11:11:00Z"/>
        </w:trPr>
        <w:tc>
          <w:tcPr>
            <w:tcW w:w="4085" w:type="dxa"/>
          </w:tcPr>
          <w:p w14:paraId="49CEE135" w14:textId="77777777" w:rsidR="00F40ED6" w:rsidRDefault="00F40ED6" w:rsidP="00081372">
            <w:pPr>
              <w:pStyle w:val="TAL"/>
              <w:rPr>
                <w:ins w:id="2147" w:author="R4-1809470" w:date="2018-07-10T11:11:00Z"/>
                <w:rFonts w:cs="Arial"/>
              </w:rPr>
            </w:pPr>
            <w:ins w:id="2148" w:author="R4-1809470" w:date="2018-07-10T11:11:00Z">
              <w:r>
                <w:t>Adjacent Channel Selectivity (ACS)</w:t>
              </w:r>
            </w:ins>
          </w:p>
        </w:tc>
        <w:tc>
          <w:tcPr>
            <w:tcW w:w="2054" w:type="dxa"/>
          </w:tcPr>
          <w:p w14:paraId="20A29DD4" w14:textId="77777777" w:rsidR="00F40ED6" w:rsidRDefault="00F40ED6" w:rsidP="00081372">
            <w:pPr>
              <w:pStyle w:val="TAC"/>
              <w:rPr>
                <w:ins w:id="2149" w:author="R4-1809470" w:date="2018-07-10T11:11:00Z"/>
                <w:rFonts w:cs="Arial"/>
              </w:rPr>
            </w:pPr>
            <w:ins w:id="2150" w:author="R4-1809470" w:date="2018-07-10T11:11:00Z">
              <w:r>
                <w:rPr>
                  <w:rFonts w:cs="Arial"/>
                  <w:snapToGrid w:val="0"/>
                  <w:lang w:eastAsia="zh-CN"/>
                </w:rPr>
                <w:t>NRTC1</w:t>
              </w:r>
            </w:ins>
          </w:p>
        </w:tc>
        <w:tc>
          <w:tcPr>
            <w:tcW w:w="1859" w:type="dxa"/>
          </w:tcPr>
          <w:p w14:paraId="198D83E4" w14:textId="77777777" w:rsidR="00F40ED6" w:rsidRDefault="00F40ED6" w:rsidP="00081372">
            <w:pPr>
              <w:pStyle w:val="TAC"/>
              <w:rPr>
                <w:ins w:id="2151" w:author="R4-1809470" w:date="2018-07-10T11:11:00Z"/>
                <w:rFonts w:cs="Arial"/>
              </w:rPr>
            </w:pPr>
            <w:ins w:id="2152" w:author="R4-1809470" w:date="2018-07-10T11:11:00Z">
              <w:r>
                <w:rPr>
                  <w:rFonts w:cs="Arial"/>
                  <w:snapToGrid w:val="0"/>
                  <w:lang w:eastAsia="zh-CN"/>
                </w:rPr>
                <w:t>NRTC3</w:t>
              </w:r>
            </w:ins>
          </w:p>
        </w:tc>
        <w:tc>
          <w:tcPr>
            <w:tcW w:w="1859" w:type="dxa"/>
          </w:tcPr>
          <w:p w14:paraId="65098C4E" w14:textId="77777777" w:rsidR="00F40ED6" w:rsidRDefault="00F40ED6" w:rsidP="00081372">
            <w:pPr>
              <w:pStyle w:val="TAC"/>
              <w:rPr>
                <w:ins w:id="2153" w:author="R4-1809470" w:date="2018-07-10T11:11:00Z"/>
                <w:rFonts w:cs="Arial"/>
              </w:rPr>
            </w:pPr>
            <w:ins w:id="2154" w:author="R4-1809470" w:date="2018-07-10T11:11:00Z">
              <w:r>
                <w:rPr>
                  <w:rFonts w:cs="Arial"/>
                  <w:snapToGrid w:val="0"/>
                  <w:lang w:eastAsia="zh-CN"/>
                </w:rPr>
                <w:t>NRTC1, NRTC3</w:t>
              </w:r>
            </w:ins>
          </w:p>
        </w:tc>
      </w:tr>
      <w:tr w:rsidR="00F40ED6" w14:paraId="5AC0961E" w14:textId="77777777" w:rsidTr="00F40ED6">
        <w:trPr>
          <w:jc w:val="center"/>
          <w:ins w:id="2155" w:author="R4-1809470" w:date="2018-07-10T11:11:00Z"/>
        </w:trPr>
        <w:tc>
          <w:tcPr>
            <w:tcW w:w="4085" w:type="dxa"/>
          </w:tcPr>
          <w:p w14:paraId="6F7F398C" w14:textId="77777777" w:rsidR="00F40ED6" w:rsidRDefault="00F40ED6" w:rsidP="00081372">
            <w:pPr>
              <w:pStyle w:val="TAL"/>
              <w:rPr>
                <w:ins w:id="2156" w:author="R4-1809470" w:date="2018-07-10T11:11:00Z"/>
                <w:rFonts w:cs="Arial"/>
              </w:rPr>
            </w:pPr>
            <w:ins w:id="2157" w:author="R4-1809470" w:date="2018-07-10T11:11:00Z">
              <w:r>
                <w:t>In-band blocking</w:t>
              </w:r>
            </w:ins>
          </w:p>
        </w:tc>
        <w:tc>
          <w:tcPr>
            <w:tcW w:w="2054" w:type="dxa"/>
          </w:tcPr>
          <w:p w14:paraId="7ECFA45F" w14:textId="77777777" w:rsidR="00F40ED6" w:rsidRDefault="00F40ED6" w:rsidP="00081372">
            <w:pPr>
              <w:pStyle w:val="TAC"/>
              <w:rPr>
                <w:ins w:id="2158" w:author="R4-1809470" w:date="2018-07-10T11:11:00Z"/>
                <w:rFonts w:cs="Arial"/>
              </w:rPr>
            </w:pPr>
            <w:ins w:id="2159" w:author="R4-1809470" w:date="2018-07-10T11:11:00Z">
              <w:r>
                <w:rPr>
                  <w:rFonts w:cs="Arial"/>
                  <w:snapToGrid w:val="0"/>
                  <w:lang w:eastAsia="zh-CN"/>
                </w:rPr>
                <w:t>NRTC1</w:t>
              </w:r>
            </w:ins>
          </w:p>
        </w:tc>
        <w:tc>
          <w:tcPr>
            <w:tcW w:w="1859" w:type="dxa"/>
          </w:tcPr>
          <w:p w14:paraId="7EE1BBBB" w14:textId="77777777" w:rsidR="00F40ED6" w:rsidRDefault="00F40ED6" w:rsidP="00081372">
            <w:pPr>
              <w:pStyle w:val="TAC"/>
              <w:rPr>
                <w:ins w:id="2160" w:author="R4-1809470" w:date="2018-07-10T11:11:00Z"/>
                <w:rFonts w:cs="Arial"/>
              </w:rPr>
            </w:pPr>
            <w:ins w:id="2161" w:author="R4-1809470" w:date="2018-07-10T11:11:00Z">
              <w:r>
                <w:rPr>
                  <w:rFonts w:cs="Arial"/>
                  <w:snapToGrid w:val="0"/>
                  <w:lang w:eastAsia="zh-CN"/>
                </w:rPr>
                <w:t>NRTC3</w:t>
              </w:r>
            </w:ins>
          </w:p>
        </w:tc>
        <w:tc>
          <w:tcPr>
            <w:tcW w:w="1859" w:type="dxa"/>
          </w:tcPr>
          <w:p w14:paraId="34EBF271" w14:textId="77777777" w:rsidR="00F40ED6" w:rsidRDefault="00F40ED6" w:rsidP="00081372">
            <w:pPr>
              <w:pStyle w:val="TAC"/>
              <w:rPr>
                <w:ins w:id="2162" w:author="R4-1809470" w:date="2018-07-10T11:11:00Z"/>
                <w:rFonts w:cs="Arial"/>
              </w:rPr>
            </w:pPr>
            <w:ins w:id="2163" w:author="R4-1809470" w:date="2018-07-10T11:11:00Z">
              <w:r>
                <w:rPr>
                  <w:rFonts w:cs="Arial"/>
                  <w:snapToGrid w:val="0"/>
                  <w:lang w:eastAsia="zh-CN"/>
                </w:rPr>
                <w:t>NRTC1, NRTC3</w:t>
              </w:r>
            </w:ins>
          </w:p>
        </w:tc>
      </w:tr>
      <w:tr w:rsidR="00F40ED6" w14:paraId="46B4A602" w14:textId="77777777" w:rsidTr="00F40ED6">
        <w:trPr>
          <w:jc w:val="center"/>
          <w:ins w:id="2164" w:author="R4-1809470" w:date="2018-07-10T11:11:00Z"/>
        </w:trPr>
        <w:tc>
          <w:tcPr>
            <w:tcW w:w="4085" w:type="dxa"/>
          </w:tcPr>
          <w:p w14:paraId="294BD82A" w14:textId="77777777" w:rsidR="00F40ED6" w:rsidRDefault="00F40ED6" w:rsidP="00081372">
            <w:pPr>
              <w:pStyle w:val="TAL"/>
              <w:rPr>
                <w:ins w:id="2165" w:author="R4-1809470" w:date="2018-07-10T11:11:00Z"/>
                <w:rFonts w:cs="Arial"/>
              </w:rPr>
            </w:pPr>
            <w:ins w:id="2166" w:author="R4-1809470" w:date="2018-07-10T11:11:00Z">
              <w:r>
                <w:t>Out-of-band blocking</w:t>
              </w:r>
            </w:ins>
          </w:p>
        </w:tc>
        <w:tc>
          <w:tcPr>
            <w:tcW w:w="2054" w:type="dxa"/>
          </w:tcPr>
          <w:p w14:paraId="5DB07FE0" w14:textId="77777777" w:rsidR="00F40ED6" w:rsidRDefault="00F40ED6" w:rsidP="00081372">
            <w:pPr>
              <w:pStyle w:val="TAC"/>
              <w:rPr>
                <w:ins w:id="2167" w:author="R4-1809470" w:date="2018-07-10T11:11:00Z"/>
                <w:rFonts w:cs="Arial"/>
              </w:rPr>
            </w:pPr>
            <w:ins w:id="2168" w:author="R4-1809470" w:date="2018-07-10T11:11:00Z">
              <w:r>
                <w:rPr>
                  <w:rFonts w:cs="Arial"/>
                  <w:snapToGrid w:val="0"/>
                  <w:lang w:eastAsia="zh-CN"/>
                </w:rPr>
                <w:t>NRTC1</w:t>
              </w:r>
            </w:ins>
          </w:p>
        </w:tc>
        <w:tc>
          <w:tcPr>
            <w:tcW w:w="1859" w:type="dxa"/>
          </w:tcPr>
          <w:p w14:paraId="57268C31" w14:textId="77777777" w:rsidR="00F40ED6" w:rsidRDefault="00F40ED6" w:rsidP="00081372">
            <w:pPr>
              <w:pStyle w:val="TAC"/>
              <w:rPr>
                <w:ins w:id="2169" w:author="R4-1809470" w:date="2018-07-10T11:11:00Z"/>
                <w:rFonts w:cs="Arial"/>
              </w:rPr>
            </w:pPr>
            <w:ins w:id="2170" w:author="R4-1809470" w:date="2018-07-10T11:11:00Z">
              <w:r>
                <w:rPr>
                  <w:rFonts w:cs="Arial"/>
                  <w:snapToGrid w:val="0"/>
                  <w:lang w:eastAsia="zh-CN"/>
                </w:rPr>
                <w:t>NRTC3</w:t>
              </w:r>
            </w:ins>
          </w:p>
        </w:tc>
        <w:tc>
          <w:tcPr>
            <w:tcW w:w="1859" w:type="dxa"/>
          </w:tcPr>
          <w:p w14:paraId="7CDD0924" w14:textId="77777777" w:rsidR="00F40ED6" w:rsidRDefault="00F40ED6" w:rsidP="00081372">
            <w:pPr>
              <w:pStyle w:val="TAC"/>
              <w:rPr>
                <w:ins w:id="2171" w:author="R4-1809470" w:date="2018-07-10T11:11:00Z"/>
                <w:rFonts w:cs="Arial"/>
              </w:rPr>
            </w:pPr>
            <w:ins w:id="2172" w:author="R4-1809470" w:date="2018-07-10T11:11:00Z">
              <w:r>
                <w:rPr>
                  <w:rFonts w:cs="Arial"/>
                  <w:snapToGrid w:val="0"/>
                  <w:lang w:eastAsia="zh-CN"/>
                </w:rPr>
                <w:t>NRTC1, NRTC3</w:t>
              </w:r>
            </w:ins>
          </w:p>
        </w:tc>
      </w:tr>
      <w:tr w:rsidR="00F40ED6" w14:paraId="731742BB" w14:textId="77777777" w:rsidTr="00F40ED6">
        <w:trPr>
          <w:jc w:val="center"/>
          <w:ins w:id="2173" w:author="R4-1809470" w:date="2018-07-10T11:11:00Z"/>
        </w:trPr>
        <w:tc>
          <w:tcPr>
            <w:tcW w:w="4085" w:type="dxa"/>
          </w:tcPr>
          <w:p w14:paraId="1B51855A" w14:textId="77777777" w:rsidR="00F40ED6" w:rsidRDefault="00F40ED6" w:rsidP="00081372">
            <w:pPr>
              <w:pStyle w:val="TAL"/>
              <w:rPr>
                <w:ins w:id="2174" w:author="R4-1809470" w:date="2018-07-10T11:11:00Z"/>
                <w:rFonts w:cs="Arial"/>
              </w:rPr>
            </w:pPr>
            <w:ins w:id="2175" w:author="R4-1809470" w:date="2018-07-10T11:11:00Z">
              <w:r>
                <w:rPr>
                  <w:rFonts w:cs="Arial"/>
                </w:rPr>
                <w:t>Receiver spurious emissions</w:t>
              </w:r>
            </w:ins>
          </w:p>
        </w:tc>
        <w:tc>
          <w:tcPr>
            <w:tcW w:w="2054" w:type="dxa"/>
          </w:tcPr>
          <w:p w14:paraId="21759361" w14:textId="77777777" w:rsidR="00F40ED6" w:rsidRDefault="00F40ED6" w:rsidP="00081372">
            <w:pPr>
              <w:pStyle w:val="TAC"/>
              <w:rPr>
                <w:ins w:id="2176" w:author="R4-1809470" w:date="2018-07-10T11:11:00Z"/>
                <w:rFonts w:cs="Arial"/>
              </w:rPr>
            </w:pPr>
            <w:ins w:id="2177" w:author="R4-1809470" w:date="2018-07-10T11:11:00Z">
              <w:r>
                <w:rPr>
                  <w:rFonts w:cs="Arial"/>
                  <w:snapToGrid w:val="0"/>
                  <w:lang w:eastAsia="zh-CN"/>
                </w:rPr>
                <w:t>NRTC1</w:t>
              </w:r>
            </w:ins>
          </w:p>
        </w:tc>
        <w:tc>
          <w:tcPr>
            <w:tcW w:w="1859" w:type="dxa"/>
          </w:tcPr>
          <w:p w14:paraId="36A3C73B" w14:textId="77777777" w:rsidR="00F40ED6" w:rsidRDefault="00F40ED6" w:rsidP="00081372">
            <w:pPr>
              <w:pStyle w:val="TAC"/>
              <w:rPr>
                <w:ins w:id="2178" w:author="R4-1809470" w:date="2018-07-10T11:11:00Z"/>
                <w:rFonts w:cs="Arial"/>
              </w:rPr>
            </w:pPr>
            <w:ins w:id="2179" w:author="R4-1809470" w:date="2018-07-10T11:11:00Z">
              <w:r>
                <w:rPr>
                  <w:rFonts w:cs="Arial"/>
                  <w:snapToGrid w:val="0"/>
                  <w:lang w:eastAsia="zh-CN"/>
                </w:rPr>
                <w:t>NRTC3</w:t>
              </w:r>
            </w:ins>
          </w:p>
        </w:tc>
        <w:tc>
          <w:tcPr>
            <w:tcW w:w="1859" w:type="dxa"/>
          </w:tcPr>
          <w:p w14:paraId="441EF7DA" w14:textId="77777777" w:rsidR="00F40ED6" w:rsidRDefault="00F40ED6" w:rsidP="00081372">
            <w:pPr>
              <w:pStyle w:val="TAC"/>
              <w:rPr>
                <w:ins w:id="2180" w:author="R4-1809470" w:date="2018-07-10T11:11:00Z"/>
                <w:rFonts w:cs="Arial"/>
              </w:rPr>
            </w:pPr>
            <w:ins w:id="2181" w:author="R4-1809470" w:date="2018-07-10T11:11:00Z">
              <w:r>
                <w:rPr>
                  <w:rFonts w:cs="Arial"/>
                  <w:snapToGrid w:val="0"/>
                  <w:lang w:eastAsia="zh-CN"/>
                </w:rPr>
                <w:t>NRTC1, NRTC3</w:t>
              </w:r>
            </w:ins>
          </w:p>
        </w:tc>
      </w:tr>
      <w:tr w:rsidR="00F40ED6" w14:paraId="0100E261" w14:textId="77777777" w:rsidTr="00F40ED6">
        <w:trPr>
          <w:jc w:val="center"/>
          <w:ins w:id="2182" w:author="R4-1809470" w:date="2018-07-10T11:11:00Z"/>
        </w:trPr>
        <w:tc>
          <w:tcPr>
            <w:tcW w:w="4085" w:type="dxa"/>
          </w:tcPr>
          <w:p w14:paraId="5E67E649" w14:textId="77777777" w:rsidR="00F40ED6" w:rsidRDefault="00F40ED6" w:rsidP="00081372">
            <w:pPr>
              <w:pStyle w:val="TAL"/>
              <w:rPr>
                <w:ins w:id="2183" w:author="R4-1809470" w:date="2018-07-10T11:11:00Z"/>
                <w:rFonts w:cs="Arial"/>
              </w:rPr>
            </w:pPr>
            <w:ins w:id="2184" w:author="R4-1809470" w:date="2018-07-10T11:11:00Z">
              <w:r>
                <w:rPr>
                  <w:rFonts w:cs="Arial"/>
                </w:rPr>
                <w:t>Receiver intermodulation</w:t>
              </w:r>
            </w:ins>
          </w:p>
        </w:tc>
        <w:tc>
          <w:tcPr>
            <w:tcW w:w="2054" w:type="dxa"/>
          </w:tcPr>
          <w:p w14:paraId="52FA5D27" w14:textId="77777777" w:rsidR="00F40ED6" w:rsidRDefault="00F40ED6" w:rsidP="00081372">
            <w:pPr>
              <w:pStyle w:val="TAC"/>
              <w:rPr>
                <w:ins w:id="2185" w:author="R4-1809470" w:date="2018-07-10T11:11:00Z"/>
                <w:rFonts w:cs="Arial"/>
              </w:rPr>
            </w:pPr>
            <w:ins w:id="2186" w:author="R4-1809470" w:date="2018-07-10T11:11:00Z">
              <w:r>
                <w:rPr>
                  <w:rFonts w:cs="Arial"/>
                  <w:snapToGrid w:val="0"/>
                  <w:lang w:eastAsia="zh-CN"/>
                </w:rPr>
                <w:t>NRTC1</w:t>
              </w:r>
            </w:ins>
          </w:p>
        </w:tc>
        <w:tc>
          <w:tcPr>
            <w:tcW w:w="1859" w:type="dxa"/>
          </w:tcPr>
          <w:p w14:paraId="69D48AD1" w14:textId="77777777" w:rsidR="00F40ED6" w:rsidRDefault="00F40ED6" w:rsidP="00081372">
            <w:pPr>
              <w:pStyle w:val="TAC"/>
              <w:rPr>
                <w:ins w:id="2187" w:author="R4-1809470" w:date="2018-07-10T11:11:00Z"/>
                <w:rFonts w:cs="Arial"/>
              </w:rPr>
            </w:pPr>
            <w:ins w:id="2188" w:author="R4-1809470" w:date="2018-07-10T11:11:00Z">
              <w:r>
                <w:rPr>
                  <w:rFonts w:cs="Arial"/>
                  <w:snapToGrid w:val="0"/>
                  <w:lang w:eastAsia="zh-CN"/>
                </w:rPr>
                <w:t>NRTC3</w:t>
              </w:r>
            </w:ins>
          </w:p>
        </w:tc>
        <w:tc>
          <w:tcPr>
            <w:tcW w:w="1859" w:type="dxa"/>
          </w:tcPr>
          <w:p w14:paraId="19DE521D" w14:textId="77777777" w:rsidR="00F40ED6" w:rsidRDefault="00F40ED6" w:rsidP="00081372">
            <w:pPr>
              <w:pStyle w:val="TAC"/>
              <w:rPr>
                <w:ins w:id="2189" w:author="R4-1809470" w:date="2018-07-10T11:11:00Z"/>
                <w:rFonts w:cs="Arial"/>
              </w:rPr>
            </w:pPr>
            <w:ins w:id="2190" w:author="R4-1809470" w:date="2018-07-10T11:11:00Z">
              <w:r>
                <w:rPr>
                  <w:rFonts w:cs="Arial"/>
                  <w:snapToGrid w:val="0"/>
                  <w:lang w:eastAsia="zh-CN"/>
                </w:rPr>
                <w:t>NRTC1, NRTC3</w:t>
              </w:r>
            </w:ins>
          </w:p>
        </w:tc>
      </w:tr>
      <w:tr w:rsidR="00F40ED6" w14:paraId="6A77E78F" w14:textId="77777777" w:rsidTr="00F40ED6">
        <w:trPr>
          <w:jc w:val="center"/>
          <w:ins w:id="2191" w:author="R4-1809470" w:date="2018-07-10T11:11:00Z"/>
        </w:trPr>
        <w:tc>
          <w:tcPr>
            <w:tcW w:w="4085" w:type="dxa"/>
          </w:tcPr>
          <w:p w14:paraId="19F94D6D" w14:textId="77777777" w:rsidR="00F40ED6" w:rsidRDefault="00F40ED6" w:rsidP="00081372">
            <w:pPr>
              <w:pStyle w:val="TAL"/>
              <w:rPr>
                <w:ins w:id="2192" w:author="R4-1809470" w:date="2018-07-10T11:11:00Z"/>
                <w:rFonts w:cs="Arial"/>
              </w:rPr>
            </w:pPr>
            <w:ins w:id="2193" w:author="R4-1809470" w:date="2018-07-10T11:11:00Z">
              <w:r>
                <w:rPr>
                  <w:rFonts w:cs="Arial"/>
                  <w:lang w:eastAsia="ja-JP"/>
                </w:rPr>
                <w:t>In-channel selectivity</w:t>
              </w:r>
            </w:ins>
          </w:p>
        </w:tc>
        <w:tc>
          <w:tcPr>
            <w:tcW w:w="2054" w:type="dxa"/>
          </w:tcPr>
          <w:p w14:paraId="0C1C0C32" w14:textId="77777777" w:rsidR="00F40ED6" w:rsidRDefault="00F40ED6" w:rsidP="00081372">
            <w:pPr>
              <w:pStyle w:val="TAC"/>
              <w:rPr>
                <w:ins w:id="2194" w:author="R4-1809470" w:date="2018-07-10T11:11:00Z"/>
                <w:rFonts w:cs="Arial"/>
              </w:rPr>
            </w:pPr>
            <w:ins w:id="2195" w:author="R4-1809470" w:date="2018-07-10T11:11:00Z">
              <w:r>
                <w:rPr>
                  <w:rFonts w:cs="Arial"/>
                  <w:snapToGrid w:val="0"/>
                  <w:lang w:eastAsia="zh-CN"/>
                </w:rPr>
                <w:t>SC</w:t>
              </w:r>
            </w:ins>
          </w:p>
        </w:tc>
        <w:tc>
          <w:tcPr>
            <w:tcW w:w="1859" w:type="dxa"/>
          </w:tcPr>
          <w:p w14:paraId="2B0C7E9E" w14:textId="77777777" w:rsidR="00F40ED6" w:rsidRDefault="00F40ED6" w:rsidP="00081372">
            <w:pPr>
              <w:pStyle w:val="TAC"/>
              <w:rPr>
                <w:ins w:id="2196" w:author="R4-1809470" w:date="2018-07-10T11:11:00Z"/>
                <w:rFonts w:cs="Arial"/>
                <w:snapToGrid w:val="0"/>
                <w:lang w:eastAsia="zh-CN"/>
              </w:rPr>
            </w:pPr>
            <w:ins w:id="2197" w:author="R4-1809470" w:date="2018-07-10T11:11:00Z">
              <w:r>
                <w:rPr>
                  <w:rFonts w:cs="Arial"/>
                  <w:snapToGrid w:val="0"/>
                  <w:lang w:eastAsia="zh-CN"/>
                </w:rPr>
                <w:t>SC</w:t>
              </w:r>
            </w:ins>
          </w:p>
        </w:tc>
        <w:tc>
          <w:tcPr>
            <w:tcW w:w="1859" w:type="dxa"/>
          </w:tcPr>
          <w:p w14:paraId="1962482F" w14:textId="77777777" w:rsidR="00F40ED6" w:rsidRDefault="00F40ED6" w:rsidP="00081372">
            <w:pPr>
              <w:pStyle w:val="TAC"/>
              <w:rPr>
                <w:ins w:id="2198" w:author="R4-1809470" w:date="2018-07-10T11:11:00Z"/>
                <w:rFonts w:cs="Arial"/>
                <w:snapToGrid w:val="0"/>
                <w:lang w:eastAsia="zh-CN"/>
              </w:rPr>
            </w:pPr>
            <w:ins w:id="2199" w:author="R4-1809470" w:date="2018-07-10T11:11:00Z">
              <w:r>
                <w:rPr>
                  <w:rFonts w:cs="Arial"/>
                  <w:snapToGrid w:val="0"/>
                  <w:lang w:eastAsia="zh-CN"/>
                </w:rPr>
                <w:t>SC</w:t>
              </w:r>
            </w:ins>
          </w:p>
        </w:tc>
      </w:tr>
      <w:tr w:rsidR="00F40ED6" w:rsidRPr="00553AD1" w14:paraId="255EAF28" w14:textId="77777777" w:rsidTr="00F40ED6">
        <w:trPr>
          <w:jc w:val="center"/>
          <w:ins w:id="2200" w:author="R4-1809470" w:date="2018-07-10T11:11:00Z"/>
        </w:trPr>
        <w:tc>
          <w:tcPr>
            <w:tcW w:w="9857" w:type="dxa"/>
            <w:gridSpan w:val="4"/>
          </w:tcPr>
          <w:p w14:paraId="14FB4F27" w14:textId="77777777" w:rsidR="00F40ED6" w:rsidRDefault="00F40ED6" w:rsidP="00081372">
            <w:pPr>
              <w:pStyle w:val="TAN"/>
              <w:rPr>
                <w:ins w:id="2201" w:author="R4-1809470" w:date="2018-07-10T11:11:00Z"/>
                <w:rFonts w:eastAsia="SimSun" w:cs="Arial"/>
                <w:iCs/>
                <w:lang w:eastAsia="zh-CN"/>
              </w:rPr>
            </w:pPr>
            <w:ins w:id="2202" w:author="R4-1809470" w:date="2018-07-10T11:11:00Z">
              <w:r>
                <w:rPr>
                  <w:rFonts w:cs="Arial"/>
                  <w:lang w:eastAsia="zh-CN"/>
                </w:rPr>
                <w:t>Note</w:t>
              </w:r>
              <w:r>
                <w:rPr>
                  <w:rFonts w:eastAsia="SimSun" w:cs="Arial" w:hint="eastAsia"/>
                  <w:lang w:eastAsia="zh-CN"/>
                </w:rPr>
                <w:t xml:space="preserve"> 1</w:t>
              </w:r>
              <w:r>
                <w:rPr>
                  <w:rFonts w:cs="Arial"/>
                  <w:lang w:eastAsia="zh-CN"/>
                </w:rPr>
                <w:t>:</w:t>
              </w:r>
              <w:r>
                <w:rPr>
                  <w:rFonts w:cs="Arial"/>
                  <w:lang w:eastAsia="zh-CN"/>
                </w:rPr>
                <w:tab/>
              </w:r>
              <w:r>
                <w:rPr>
                  <w:rFonts w:eastAsia="SimSun" w:cs="Arial" w:hint="eastAsia"/>
                  <w:lang w:eastAsia="zh-CN"/>
                </w:rPr>
                <w:t>NR</w:t>
              </w:r>
              <w:r>
                <w:rPr>
                  <w:rFonts w:cs="Arial"/>
                </w:rPr>
                <w:t>TC2 is only applicable when contiguous</w:t>
              </w:r>
              <w:r>
                <w:rPr>
                  <w:rFonts w:cs="Arial"/>
                  <w:iCs/>
                </w:rPr>
                <w:t xml:space="preserve"> CA is supported.</w:t>
              </w:r>
            </w:ins>
          </w:p>
          <w:p w14:paraId="08184012" w14:textId="77777777" w:rsidR="00F40ED6" w:rsidRDefault="00F40ED6" w:rsidP="00081372">
            <w:pPr>
              <w:pStyle w:val="TAN"/>
              <w:rPr>
                <w:ins w:id="2203" w:author="R4-1809470" w:date="2018-07-10T11:11:00Z"/>
                <w:rFonts w:eastAsia="SimSun" w:cs="Arial"/>
                <w:lang w:eastAsia="zh-CN"/>
              </w:rPr>
            </w:pPr>
            <w:ins w:id="2204" w:author="R4-1809470" w:date="2018-07-10T11:11:00Z">
              <w:r w:rsidRPr="00553AD1">
                <w:rPr>
                  <w:rFonts w:eastAsia="Times New Roman" w:cs="Arial" w:hint="eastAsia"/>
                </w:rPr>
                <w:t xml:space="preserve">[Note 2: </w:t>
              </w:r>
              <w:bookmarkStart w:id="2205" w:name="OLE_LINK395"/>
              <w:bookmarkStart w:id="2206" w:name="OLE_LINK396"/>
              <w:r w:rsidRPr="00553AD1">
                <w:rPr>
                  <w:rFonts w:eastAsia="Times New Roman" w:cs="Arial" w:hint="eastAsia"/>
                </w:rPr>
                <w:t xml:space="preserve"> </w:t>
              </w:r>
              <w:r>
                <w:rPr>
                  <w:rFonts w:cs="Arial"/>
                </w:rPr>
                <w:t xml:space="preserve"> </w:t>
              </w:r>
              <w:r>
                <w:rPr>
                  <w:rFonts w:cs="Arial" w:hint="eastAsia"/>
                </w:rPr>
                <w:t xml:space="preserve">OBUE </w:t>
              </w:r>
              <w:r>
                <w:rPr>
                  <w:rFonts w:cs="Arial"/>
                </w:rPr>
                <w:t>SC shall be tested using the widest supported Channel Bandwidth and the highest supported sub-carrier spacing.</w:t>
              </w:r>
              <w:bookmarkEnd w:id="2205"/>
              <w:bookmarkEnd w:id="2206"/>
              <w:r>
                <w:rPr>
                  <w:rFonts w:cs="Arial" w:hint="eastAsia"/>
                </w:rPr>
                <w:t>]</w:t>
              </w:r>
            </w:ins>
          </w:p>
        </w:tc>
      </w:tr>
    </w:tbl>
    <w:p w14:paraId="3E33BC73" w14:textId="0C4050AE" w:rsidR="00F40ED6" w:rsidRPr="00F40ED6" w:rsidRDefault="00F40ED6" w:rsidP="00F40ED6">
      <w:pPr>
        <w:rPr>
          <w:ins w:id="2207" w:author="R4-1809470" w:date="2018-07-10T11:10:00Z"/>
          <w:rFonts w:eastAsia="SimSun"/>
          <w:i/>
          <w:color w:val="0000FF"/>
        </w:rPr>
      </w:pPr>
      <w:ins w:id="2208" w:author="R4-1809470" w:date="2018-07-10T11:11:00Z">
        <w:r w:rsidRPr="00F40ED6">
          <w:rPr>
            <w:rFonts w:eastAsia="SimSun"/>
            <w:i/>
            <w:color w:val="0000FF"/>
          </w:rPr>
          <w:t>Editor’s note:</w:t>
        </w:r>
        <w:r w:rsidRPr="00F40ED6">
          <w:rPr>
            <w:rFonts w:eastAsia="SimSun" w:hint="eastAsia"/>
            <w:i/>
            <w:color w:val="0000FF"/>
          </w:rPr>
          <w:t xml:space="preserve"> The applicability of test configuration for multi-band operation using single-band connector is FFS.</w:t>
        </w:r>
      </w:ins>
    </w:p>
    <w:p w14:paraId="6D5989DC" w14:textId="2659A7E7" w:rsidR="00F40ED6" w:rsidDel="00DF3A8B" w:rsidRDefault="00F40ED6" w:rsidP="00F40ED6">
      <w:pPr>
        <w:rPr>
          <w:ins w:id="2209" w:author="R4-1809470" w:date="2018-07-10T11:10:00Z"/>
          <w:del w:id="2210" w:author="Huawei" w:date="2018-07-10T17:14:00Z"/>
          <w:lang w:eastAsia="zh-CN"/>
        </w:rPr>
      </w:pPr>
    </w:p>
    <w:p w14:paraId="462560DE" w14:textId="588B2108" w:rsidR="00F40ED6" w:rsidRPr="00A11CF0" w:rsidDel="00DF3A8B" w:rsidRDefault="00F40ED6" w:rsidP="00967AE9">
      <w:pPr>
        <w:rPr>
          <w:del w:id="2211" w:author="Huawei" w:date="2018-07-10T17:14:00Z"/>
          <w:rFonts w:eastAsia="SimSun"/>
          <w:i/>
          <w:color w:val="0000FF"/>
        </w:rPr>
      </w:pPr>
    </w:p>
    <w:p w14:paraId="170B6920" w14:textId="2456110C" w:rsidR="0098607D" w:rsidRDefault="0098607D" w:rsidP="0098607D">
      <w:pPr>
        <w:pStyle w:val="Heading3"/>
        <w:rPr>
          <w:rFonts w:eastAsia="SimSun"/>
        </w:rPr>
      </w:pPr>
      <w:bookmarkStart w:id="2212" w:name="_Toc519006043"/>
      <w:r>
        <w:t>4.8.4</w:t>
      </w:r>
      <w:r>
        <w:tab/>
      </w:r>
      <w:ins w:id="2213" w:author="R4-1809470" w:date="2018-07-10T11:12:00Z">
        <w:r w:rsidR="00F40ED6">
          <w:t>Applicability of</w:t>
        </w:r>
        <w:r w:rsidR="00F40ED6">
          <w:rPr>
            <w:rFonts w:eastAsia="SimSun"/>
          </w:rPr>
          <w:t xml:space="preserve"> t</w:t>
        </w:r>
      </w:ins>
      <w:del w:id="2214" w:author="R4-1809470" w:date="2018-07-10T11:12:00Z">
        <w:r w:rsidRPr="00A11CF0" w:rsidDel="00F40ED6">
          <w:rPr>
            <w:rFonts w:eastAsia="SimSun"/>
          </w:rPr>
          <w:delText>T</w:delText>
        </w:r>
      </w:del>
      <w:proofErr w:type="gramStart"/>
      <w:r w:rsidRPr="00A11CF0">
        <w:rPr>
          <w:rFonts w:eastAsia="SimSun"/>
        </w:rPr>
        <w:t>est</w:t>
      </w:r>
      <w:proofErr w:type="gramEnd"/>
      <w:r w:rsidRPr="00A11CF0">
        <w:rPr>
          <w:rFonts w:eastAsia="SimSun"/>
        </w:rPr>
        <w:t xml:space="preserve"> configurations for </w:t>
      </w:r>
      <w:bookmarkStart w:id="2215" w:name="OLE_LINK357"/>
      <w:bookmarkStart w:id="2216" w:name="OLE_LINK358"/>
      <w:bookmarkStart w:id="2217" w:name="OLE_LINK359"/>
      <w:ins w:id="2218" w:author="R4-1809470" w:date="2018-07-10T11:12:00Z">
        <w:r w:rsidR="00F40ED6">
          <w:rPr>
            <w:i/>
            <w:iCs/>
            <w:lang w:val="en-US" w:eastAsia="zh-CN"/>
          </w:rPr>
          <w:t xml:space="preserve">multi-band </w:t>
        </w:r>
        <w:r w:rsidR="00F40ED6">
          <w:rPr>
            <w:i/>
            <w:iCs/>
          </w:rPr>
          <w:t>connector</w:t>
        </w:r>
      </w:ins>
      <w:bookmarkEnd w:id="2212"/>
      <w:bookmarkEnd w:id="2215"/>
      <w:bookmarkEnd w:id="2216"/>
      <w:bookmarkEnd w:id="2217"/>
      <w:del w:id="2219" w:author="R4-1809470" w:date="2018-07-10T11:12:00Z">
        <w:r w:rsidR="0050782E" w:rsidDel="00F40ED6">
          <w:rPr>
            <w:rFonts w:eastAsia="SimSun"/>
          </w:rPr>
          <w:delText>m</w:delText>
        </w:r>
        <w:r w:rsidRPr="00A11CF0" w:rsidDel="00F40ED6">
          <w:rPr>
            <w:rFonts w:eastAsia="SimSun"/>
          </w:rPr>
          <w:delText>ulti-band</w:delText>
        </w:r>
      </w:del>
      <w:r w:rsidRPr="00A11CF0">
        <w:rPr>
          <w:rFonts w:eastAsia="SimSun"/>
        </w:rPr>
        <w:t xml:space="preserve"> </w:t>
      </w:r>
    </w:p>
    <w:p w14:paraId="7C6A7CAC" w14:textId="4FE57969" w:rsidR="00F40ED6" w:rsidRDefault="00967AE9" w:rsidP="00F40ED6">
      <w:pPr>
        <w:rPr>
          <w:ins w:id="2220" w:author="R4-1809470" w:date="2018-07-10T11:12:00Z"/>
        </w:rPr>
      </w:pPr>
      <w:del w:id="2221" w:author="R4-1809470" w:date="2018-07-10T11:13:00Z">
        <w:r w:rsidRPr="0062434D" w:rsidDel="00F40ED6">
          <w:rPr>
            <w:rFonts w:eastAsia="SimSun"/>
            <w:i/>
            <w:color w:val="0000FF"/>
          </w:rPr>
          <w:delText xml:space="preserve">Editor’s note: </w:delText>
        </w:r>
        <w:r w:rsidDel="00F40ED6">
          <w:rPr>
            <w:rFonts w:eastAsia="SimSun"/>
            <w:i/>
            <w:color w:val="0000FF"/>
          </w:rPr>
          <w:delText>this section contains the applicability table for the text configurations for each requirement for multi-band</w:delText>
        </w:r>
      </w:del>
      <w:ins w:id="2222" w:author="R4-1809470" w:date="2018-07-10T11:12:00Z">
        <w:r w:rsidR="00F40ED6">
          <w:rPr>
            <w:snapToGrid w:val="0"/>
            <w:lang w:eastAsia="zh-CN"/>
          </w:rPr>
          <w:t xml:space="preserve">For a </w:t>
        </w:r>
        <w:r w:rsidR="00F40ED6">
          <w:rPr>
            <w:i/>
            <w:iCs/>
            <w:lang w:val="en-US" w:eastAsia="zh-CN"/>
          </w:rPr>
          <w:t xml:space="preserve">multi-band </w:t>
        </w:r>
        <w:r w:rsidR="00F40ED6">
          <w:rPr>
            <w:i/>
            <w:iCs/>
          </w:rPr>
          <w:t>connector</w:t>
        </w:r>
        <w:r w:rsidR="00F40ED6">
          <w:rPr>
            <w:snapToGrid w:val="0"/>
            <w:lang w:eastAsia="zh-CN"/>
          </w:rPr>
          <w:t>, the test configuration in Table 4.8.4-1 shall be used for testing.</w:t>
        </w:r>
      </w:ins>
    </w:p>
    <w:p w14:paraId="1C3DCAE6" w14:textId="77777777" w:rsidR="00F40ED6" w:rsidRDefault="00F40ED6" w:rsidP="00F40ED6">
      <w:pPr>
        <w:pStyle w:val="TH"/>
        <w:rPr>
          <w:ins w:id="2223" w:author="R4-1809470" w:date="2018-07-10T11:12:00Z"/>
          <w:lang w:eastAsia="zh-CN"/>
        </w:rPr>
      </w:pPr>
      <w:ins w:id="2224" w:author="R4-1809470" w:date="2018-07-10T11:12:00Z">
        <w:r>
          <w:rPr>
            <w:snapToGrid w:val="0"/>
            <w:lang w:eastAsia="zh-CN"/>
          </w:rPr>
          <w:lastRenderedPageBreak/>
          <w:t xml:space="preserve">Table 4.8.4-1: Test configuration for </w:t>
        </w:r>
        <w:r>
          <w:rPr>
            <w:lang w:eastAsia="zh-CN"/>
          </w:rPr>
          <w:t xml:space="preserve">a </w:t>
        </w:r>
        <w:r>
          <w:rPr>
            <w:i/>
            <w:iCs/>
            <w:lang w:val="en-US" w:eastAsia="zh-CN"/>
          </w:rPr>
          <w:t xml:space="preserve">multi-band </w:t>
        </w:r>
        <w:r>
          <w:rPr>
            <w:i/>
            <w:iCs/>
          </w:rPr>
          <w:t>connector</w:t>
        </w:r>
      </w:ins>
    </w:p>
    <w:tbl>
      <w:tblPr>
        <w:tblW w:w="0" w:type="auto"/>
        <w:jc w:val="center"/>
        <w:tblLook w:val="0000" w:firstRow="0" w:lastRow="0" w:firstColumn="0" w:lastColumn="0" w:noHBand="0" w:noVBand="0"/>
      </w:tblPr>
      <w:tblGrid>
        <w:gridCol w:w="4949"/>
        <w:gridCol w:w="4682"/>
      </w:tblGrid>
      <w:tr w:rsidR="00F40ED6" w14:paraId="2E51ADD8" w14:textId="77777777" w:rsidTr="00DF3A8B">
        <w:trPr>
          <w:trHeight w:val="383"/>
          <w:jc w:val="center"/>
          <w:ins w:id="2225"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099D8923" w14:textId="77777777" w:rsidR="00F40ED6" w:rsidRDefault="00F40ED6" w:rsidP="00081372">
            <w:pPr>
              <w:pStyle w:val="TAH"/>
              <w:rPr>
                <w:ins w:id="2226" w:author="R4-1809470" w:date="2018-07-10T11:12:00Z"/>
                <w:rFonts w:cs="Arial"/>
                <w:kern w:val="2"/>
                <w:lang w:eastAsia="zh-CN"/>
              </w:rPr>
            </w:pPr>
            <w:ins w:id="2227" w:author="R4-1809470" w:date="2018-07-10T11:12:00Z">
              <w:r>
                <w:rPr>
                  <w:rFonts w:cs="Arial"/>
                  <w:kern w:val="2"/>
                  <w:lang w:eastAsia="zh-CN"/>
                </w:rPr>
                <w:t>BS test case</w:t>
              </w:r>
            </w:ins>
          </w:p>
        </w:tc>
        <w:tc>
          <w:tcPr>
            <w:tcW w:w="4686" w:type="dxa"/>
            <w:tcBorders>
              <w:top w:val="single" w:sz="4" w:space="0" w:color="auto"/>
              <w:left w:val="single" w:sz="4" w:space="0" w:color="auto"/>
              <w:bottom w:val="single" w:sz="4" w:space="0" w:color="auto"/>
              <w:right w:val="single" w:sz="4" w:space="0" w:color="auto"/>
            </w:tcBorders>
          </w:tcPr>
          <w:p w14:paraId="7BA2C44D" w14:textId="77777777" w:rsidR="00F40ED6" w:rsidRDefault="00F40ED6" w:rsidP="00081372">
            <w:pPr>
              <w:pStyle w:val="TAH"/>
              <w:rPr>
                <w:ins w:id="2228" w:author="R4-1809470" w:date="2018-07-10T11:12:00Z"/>
                <w:rFonts w:cs="Arial"/>
                <w:snapToGrid w:val="0"/>
                <w:kern w:val="2"/>
                <w:lang w:eastAsia="zh-CN"/>
              </w:rPr>
            </w:pPr>
            <w:ins w:id="2229" w:author="R4-1809470" w:date="2018-07-10T11:12:00Z">
              <w:r>
                <w:rPr>
                  <w:rFonts w:cs="Arial"/>
                  <w:snapToGrid w:val="0"/>
                  <w:kern w:val="2"/>
                  <w:lang w:eastAsia="zh-CN"/>
                </w:rPr>
                <w:t xml:space="preserve">Test configuration </w:t>
              </w:r>
            </w:ins>
          </w:p>
        </w:tc>
      </w:tr>
      <w:tr w:rsidR="00F40ED6" w14:paraId="14BA382B" w14:textId="77777777" w:rsidTr="00DF3A8B">
        <w:trPr>
          <w:trHeight w:val="383"/>
          <w:jc w:val="center"/>
          <w:ins w:id="2230"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0E86F24A" w14:textId="77777777" w:rsidR="00F40ED6" w:rsidRDefault="00F40ED6" w:rsidP="00081372">
            <w:pPr>
              <w:pStyle w:val="TAL"/>
              <w:rPr>
                <w:ins w:id="2231" w:author="R4-1809470" w:date="2018-07-10T11:12:00Z"/>
                <w:rFonts w:cs="Arial"/>
                <w:kern w:val="2"/>
                <w:lang w:eastAsia="zh-CN"/>
              </w:rPr>
            </w:pPr>
            <w:ins w:id="2232" w:author="R4-1809470" w:date="2018-07-10T11:12:00Z">
              <w:r>
                <w:rPr>
                  <w:rFonts w:cs="Arial"/>
                  <w:kern w:val="2"/>
                  <w:lang w:eastAsia="zh-CN"/>
                </w:rPr>
                <w:t>Base station output power</w:t>
              </w:r>
            </w:ins>
          </w:p>
        </w:tc>
        <w:tc>
          <w:tcPr>
            <w:tcW w:w="4686" w:type="dxa"/>
            <w:tcBorders>
              <w:top w:val="single" w:sz="4" w:space="0" w:color="auto"/>
              <w:left w:val="single" w:sz="4" w:space="0" w:color="auto"/>
              <w:bottom w:val="single" w:sz="4" w:space="0" w:color="auto"/>
              <w:right w:val="single" w:sz="4" w:space="0" w:color="auto"/>
            </w:tcBorders>
          </w:tcPr>
          <w:p w14:paraId="6A09CAE9" w14:textId="77777777" w:rsidR="00F40ED6" w:rsidRDefault="00F40ED6" w:rsidP="00081372">
            <w:pPr>
              <w:pStyle w:val="TAC"/>
              <w:rPr>
                <w:ins w:id="2233" w:author="R4-1809470" w:date="2018-07-10T11:12:00Z"/>
                <w:rFonts w:cs="Arial"/>
                <w:snapToGrid w:val="0"/>
                <w:kern w:val="2"/>
                <w:lang w:eastAsia="zh-CN"/>
              </w:rPr>
            </w:pPr>
            <w:ins w:id="2234" w:author="R4-1809470" w:date="2018-07-10T11:12:00Z">
              <w:r>
                <w:rPr>
                  <w:rFonts w:cs="Arial"/>
                  <w:snapToGrid w:val="0"/>
                  <w:kern w:val="2"/>
                  <w:lang w:eastAsia="zh-CN"/>
                </w:rPr>
                <w:t>NRTC1/3 (Note 1), NRTC4</w:t>
              </w:r>
            </w:ins>
          </w:p>
        </w:tc>
      </w:tr>
      <w:tr w:rsidR="00F40ED6" w14:paraId="3E6ECBE0" w14:textId="77777777" w:rsidTr="00DF3A8B">
        <w:trPr>
          <w:trHeight w:val="383"/>
          <w:jc w:val="center"/>
          <w:ins w:id="2235"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47099633" w14:textId="77777777" w:rsidR="00F40ED6" w:rsidRDefault="00F40ED6" w:rsidP="00081372">
            <w:pPr>
              <w:pStyle w:val="TAL"/>
              <w:rPr>
                <w:ins w:id="2236" w:author="R4-1809470" w:date="2018-07-10T11:12:00Z"/>
                <w:rFonts w:cs="Arial"/>
                <w:kern w:val="2"/>
                <w:lang w:eastAsia="zh-CN"/>
              </w:rPr>
            </w:pPr>
            <w:ins w:id="2237" w:author="R4-1809470" w:date="2018-07-10T11:12:00Z">
              <w:r>
                <w:rPr>
                  <w:rFonts w:cs="Arial"/>
                  <w:lang w:eastAsia="ja-JP"/>
                </w:rPr>
                <w:t>RE Power control dynamic range</w:t>
              </w:r>
            </w:ins>
          </w:p>
        </w:tc>
        <w:tc>
          <w:tcPr>
            <w:tcW w:w="4686" w:type="dxa"/>
            <w:tcBorders>
              <w:top w:val="single" w:sz="4" w:space="0" w:color="auto"/>
              <w:left w:val="single" w:sz="4" w:space="0" w:color="auto"/>
              <w:bottom w:val="single" w:sz="4" w:space="0" w:color="auto"/>
              <w:right w:val="single" w:sz="4" w:space="0" w:color="auto"/>
            </w:tcBorders>
          </w:tcPr>
          <w:p w14:paraId="55D3EE6E" w14:textId="77777777" w:rsidR="00F40ED6" w:rsidRDefault="00F40ED6" w:rsidP="00081372">
            <w:pPr>
              <w:pStyle w:val="TAC"/>
              <w:rPr>
                <w:ins w:id="2238" w:author="R4-1809470" w:date="2018-07-10T11:12:00Z"/>
                <w:rFonts w:cs="Arial"/>
                <w:snapToGrid w:val="0"/>
                <w:kern w:val="2"/>
                <w:lang w:eastAsia="zh-CN"/>
              </w:rPr>
            </w:pPr>
            <w:ins w:id="2239" w:author="R4-1809470" w:date="2018-07-10T11:12:00Z">
              <w:r>
                <w:rPr>
                  <w:rFonts w:cs="Arial"/>
                  <w:snapToGrid w:val="0"/>
                  <w:kern w:val="2"/>
                  <w:lang w:eastAsia="zh-CN"/>
                </w:rPr>
                <w:t xml:space="preserve">Tested with </w:t>
              </w:r>
              <w:r>
                <w:rPr>
                  <w:rFonts w:cs="Arial"/>
                  <w:kern w:val="2"/>
                  <w:lang w:eastAsia="ja-JP"/>
                </w:rPr>
                <w:t>Error Vector Magnitude</w:t>
              </w:r>
            </w:ins>
          </w:p>
        </w:tc>
      </w:tr>
      <w:tr w:rsidR="00F40ED6" w14:paraId="36D2AECF" w14:textId="77777777" w:rsidTr="00DF3A8B">
        <w:trPr>
          <w:trHeight w:val="383"/>
          <w:jc w:val="center"/>
          <w:ins w:id="2240"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3B902904" w14:textId="77777777" w:rsidR="00F40ED6" w:rsidRDefault="00F40ED6" w:rsidP="00081372">
            <w:pPr>
              <w:pStyle w:val="TAL"/>
              <w:rPr>
                <w:ins w:id="2241" w:author="R4-1809470" w:date="2018-07-10T11:12:00Z"/>
                <w:rFonts w:cs="Arial"/>
                <w:kern w:val="2"/>
                <w:lang w:eastAsia="zh-CN"/>
              </w:rPr>
            </w:pPr>
            <w:ins w:id="2242" w:author="R4-1809470" w:date="2018-07-10T11:12:00Z">
              <w:r>
                <w:rPr>
                  <w:rFonts w:cs="Arial"/>
                  <w:lang w:eastAsia="ja-JP"/>
                </w:rPr>
                <w:t>Total power dynamic range</w:t>
              </w:r>
            </w:ins>
          </w:p>
        </w:tc>
        <w:tc>
          <w:tcPr>
            <w:tcW w:w="4686" w:type="dxa"/>
            <w:tcBorders>
              <w:top w:val="single" w:sz="4" w:space="0" w:color="auto"/>
              <w:left w:val="single" w:sz="4" w:space="0" w:color="auto"/>
              <w:bottom w:val="single" w:sz="4" w:space="0" w:color="auto"/>
              <w:right w:val="single" w:sz="4" w:space="0" w:color="auto"/>
            </w:tcBorders>
          </w:tcPr>
          <w:p w14:paraId="248253B9" w14:textId="77777777" w:rsidR="00F40ED6" w:rsidRDefault="00F40ED6" w:rsidP="00081372">
            <w:pPr>
              <w:pStyle w:val="TAC"/>
              <w:rPr>
                <w:ins w:id="2243" w:author="R4-1809470" w:date="2018-07-10T11:12:00Z"/>
                <w:rFonts w:cs="Arial"/>
                <w:snapToGrid w:val="0"/>
                <w:kern w:val="2"/>
                <w:lang w:eastAsia="zh-CN"/>
              </w:rPr>
            </w:pPr>
            <w:ins w:id="2244" w:author="R4-1809470" w:date="2018-07-10T11:12:00Z">
              <w:r>
                <w:rPr>
                  <w:rFonts w:cs="Arial"/>
                  <w:snapToGrid w:val="0"/>
                  <w:kern w:val="2"/>
                  <w:lang w:eastAsia="zh-CN"/>
                </w:rPr>
                <w:t>SC</w:t>
              </w:r>
            </w:ins>
          </w:p>
        </w:tc>
      </w:tr>
      <w:tr w:rsidR="00F40ED6" w14:paraId="02D13F6C" w14:textId="77777777" w:rsidTr="00DF3A8B">
        <w:trPr>
          <w:trHeight w:val="383"/>
          <w:jc w:val="center"/>
          <w:ins w:id="2245"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4B89036E" w14:textId="77777777" w:rsidR="00F40ED6" w:rsidRDefault="00F40ED6" w:rsidP="00081372">
            <w:pPr>
              <w:pStyle w:val="TAL"/>
              <w:rPr>
                <w:ins w:id="2246" w:author="R4-1809470" w:date="2018-07-10T11:12:00Z"/>
                <w:rFonts w:cs="Arial"/>
                <w:kern w:val="2"/>
                <w:lang w:eastAsia="zh-CN"/>
              </w:rPr>
            </w:pPr>
            <w:ins w:id="2247" w:author="R4-1809470" w:date="2018-07-10T11:12:00Z">
              <w:r>
                <w:rPr>
                  <w:rFonts w:cs="Arial"/>
                  <w:kern w:val="2"/>
                  <w:lang w:eastAsia="zh-CN"/>
                </w:rPr>
                <w:t>Transmit ON/OFF power (only applied for NR TDD BS)</w:t>
              </w:r>
            </w:ins>
          </w:p>
        </w:tc>
        <w:tc>
          <w:tcPr>
            <w:tcW w:w="4686" w:type="dxa"/>
            <w:tcBorders>
              <w:top w:val="single" w:sz="4" w:space="0" w:color="auto"/>
              <w:left w:val="single" w:sz="4" w:space="0" w:color="auto"/>
              <w:bottom w:val="single" w:sz="4" w:space="0" w:color="auto"/>
              <w:right w:val="single" w:sz="4" w:space="0" w:color="auto"/>
            </w:tcBorders>
          </w:tcPr>
          <w:p w14:paraId="625570B2" w14:textId="77777777" w:rsidR="00F40ED6" w:rsidRDefault="00F40ED6" w:rsidP="00081372">
            <w:pPr>
              <w:pStyle w:val="TAC"/>
              <w:rPr>
                <w:ins w:id="2248" w:author="R4-1809470" w:date="2018-07-10T11:12:00Z"/>
                <w:rFonts w:cs="Arial"/>
                <w:snapToGrid w:val="0"/>
                <w:kern w:val="2"/>
                <w:lang w:eastAsia="zh-CN"/>
              </w:rPr>
            </w:pPr>
            <w:ins w:id="2249" w:author="R4-1809470" w:date="2018-07-10T11:12:00Z">
              <w:r>
                <w:rPr>
                  <w:rFonts w:cs="Arial"/>
                  <w:snapToGrid w:val="0"/>
                  <w:kern w:val="2"/>
                  <w:lang w:eastAsia="zh-CN"/>
                </w:rPr>
                <w:t>NRTC4</w:t>
              </w:r>
            </w:ins>
          </w:p>
        </w:tc>
      </w:tr>
      <w:tr w:rsidR="00F40ED6" w14:paraId="57A47340" w14:textId="77777777" w:rsidTr="00DF3A8B">
        <w:trPr>
          <w:jc w:val="center"/>
          <w:ins w:id="2250"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307AD526" w14:textId="77777777" w:rsidR="00F40ED6" w:rsidRDefault="00F40ED6" w:rsidP="00081372">
            <w:pPr>
              <w:pStyle w:val="TAL"/>
              <w:rPr>
                <w:ins w:id="2251" w:author="R4-1809470" w:date="2018-07-10T11:12:00Z"/>
                <w:rFonts w:cs="Arial"/>
                <w:kern w:val="2"/>
                <w:lang w:eastAsia="ja-JP"/>
              </w:rPr>
            </w:pPr>
            <w:ins w:id="2252" w:author="R4-1809470" w:date="2018-07-10T11:12:00Z">
              <w:r>
                <w:rPr>
                  <w:rFonts w:cs="Arial"/>
                  <w:kern w:val="2"/>
                  <w:lang w:eastAsia="ja-JP"/>
                </w:rPr>
                <w:t>Frequency error</w:t>
              </w:r>
            </w:ins>
          </w:p>
        </w:tc>
        <w:tc>
          <w:tcPr>
            <w:tcW w:w="4686" w:type="dxa"/>
            <w:tcBorders>
              <w:top w:val="single" w:sz="4" w:space="0" w:color="auto"/>
              <w:left w:val="single" w:sz="4" w:space="0" w:color="auto"/>
              <w:bottom w:val="single" w:sz="4" w:space="0" w:color="auto"/>
              <w:right w:val="single" w:sz="4" w:space="0" w:color="auto"/>
            </w:tcBorders>
          </w:tcPr>
          <w:p w14:paraId="734FCE26" w14:textId="77777777" w:rsidR="00F40ED6" w:rsidRDefault="00F40ED6" w:rsidP="00081372">
            <w:pPr>
              <w:pStyle w:val="TAC"/>
              <w:rPr>
                <w:ins w:id="2253" w:author="R4-1809470" w:date="2018-07-10T11:12:00Z"/>
                <w:rFonts w:cs="Arial"/>
                <w:kern w:val="2"/>
                <w:sz w:val="16"/>
                <w:szCs w:val="16"/>
                <w:lang w:eastAsia="ja-JP"/>
              </w:rPr>
            </w:pPr>
            <w:ins w:id="2254" w:author="R4-1809470" w:date="2018-07-10T11:12:00Z">
              <w:r>
                <w:rPr>
                  <w:rFonts w:cs="Arial"/>
                  <w:snapToGrid w:val="0"/>
                  <w:kern w:val="2"/>
                  <w:lang w:eastAsia="zh-CN"/>
                </w:rPr>
                <w:t xml:space="preserve">Tested with </w:t>
              </w:r>
              <w:r>
                <w:rPr>
                  <w:rFonts w:cs="Arial"/>
                  <w:kern w:val="2"/>
                  <w:lang w:eastAsia="ja-JP"/>
                </w:rPr>
                <w:t>Error Vector Magnitude</w:t>
              </w:r>
            </w:ins>
          </w:p>
        </w:tc>
      </w:tr>
      <w:tr w:rsidR="00F40ED6" w14:paraId="13457F42" w14:textId="77777777" w:rsidTr="00DF3A8B">
        <w:trPr>
          <w:jc w:val="center"/>
          <w:ins w:id="2255"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5AE64A5F" w14:textId="77777777" w:rsidR="00F40ED6" w:rsidRDefault="00F40ED6" w:rsidP="00081372">
            <w:pPr>
              <w:pStyle w:val="TAL"/>
              <w:rPr>
                <w:ins w:id="2256" w:author="R4-1809470" w:date="2018-07-10T11:12:00Z"/>
                <w:rFonts w:cs="Arial"/>
                <w:kern w:val="2"/>
                <w:lang w:eastAsia="ja-JP"/>
              </w:rPr>
            </w:pPr>
            <w:ins w:id="2257" w:author="R4-1809470" w:date="2018-07-10T11:12:00Z">
              <w:r>
                <w:rPr>
                  <w:rFonts w:cs="Arial"/>
                  <w:kern w:val="2"/>
                  <w:lang w:eastAsia="ja-JP"/>
                </w:rPr>
                <w:t>Error Vector Magnitude</w:t>
              </w:r>
            </w:ins>
          </w:p>
        </w:tc>
        <w:tc>
          <w:tcPr>
            <w:tcW w:w="4686" w:type="dxa"/>
            <w:tcBorders>
              <w:top w:val="single" w:sz="4" w:space="0" w:color="auto"/>
              <w:left w:val="single" w:sz="4" w:space="0" w:color="auto"/>
              <w:bottom w:val="single" w:sz="4" w:space="0" w:color="auto"/>
              <w:right w:val="single" w:sz="4" w:space="0" w:color="auto"/>
            </w:tcBorders>
          </w:tcPr>
          <w:p w14:paraId="4FBFFC79" w14:textId="77777777" w:rsidR="00F40ED6" w:rsidRDefault="00F40ED6" w:rsidP="00081372">
            <w:pPr>
              <w:pStyle w:val="TAC"/>
              <w:rPr>
                <w:ins w:id="2258" w:author="R4-1809470" w:date="2018-07-10T11:12:00Z"/>
                <w:rFonts w:cs="Arial"/>
                <w:kern w:val="2"/>
                <w:sz w:val="16"/>
                <w:szCs w:val="16"/>
                <w:lang w:eastAsia="ja-JP"/>
              </w:rPr>
            </w:pPr>
            <w:ins w:id="2259" w:author="R4-1809470" w:date="2018-07-10T11:12:00Z">
              <w:r>
                <w:rPr>
                  <w:rFonts w:cs="Arial"/>
                  <w:snapToGrid w:val="0"/>
                  <w:kern w:val="2"/>
                  <w:lang w:eastAsia="zh-CN"/>
                </w:rPr>
                <w:t>NRTC1/3 (Note 1), NRTC4</w:t>
              </w:r>
            </w:ins>
          </w:p>
        </w:tc>
      </w:tr>
      <w:tr w:rsidR="00F40ED6" w14:paraId="0DC88B8C" w14:textId="77777777" w:rsidTr="00DF3A8B">
        <w:trPr>
          <w:jc w:val="center"/>
          <w:ins w:id="2260"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6C2FBD86" w14:textId="77777777" w:rsidR="00F40ED6" w:rsidRDefault="00F40ED6" w:rsidP="00081372">
            <w:pPr>
              <w:pStyle w:val="TAL"/>
              <w:rPr>
                <w:ins w:id="2261" w:author="R4-1809470" w:date="2018-07-10T11:12:00Z"/>
                <w:rFonts w:cs="Arial"/>
                <w:kern w:val="2"/>
                <w:lang w:eastAsia="ja-JP"/>
              </w:rPr>
            </w:pPr>
            <w:ins w:id="2262" w:author="R4-1809470" w:date="2018-07-10T11:12:00Z">
              <w:r>
                <w:rPr>
                  <w:rFonts w:cs="Arial"/>
                  <w:kern w:val="2"/>
                  <w:lang w:eastAsia="ja-JP"/>
                </w:rPr>
                <w:t xml:space="preserve">Time alignment </w:t>
              </w:r>
              <w:r>
                <w:rPr>
                  <w:rFonts w:cs="Arial"/>
                  <w:kern w:val="2"/>
                  <w:lang w:eastAsia="zh-CN"/>
                </w:rPr>
                <w:t>error</w:t>
              </w:r>
            </w:ins>
          </w:p>
        </w:tc>
        <w:tc>
          <w:tcPr>
            <w:tcW w:w="4686" w:type="dxa"/>
            <w:tcBorders>
              <w:top w:val="single" w:sz="4" w:space="0" w:color="auto"/>
              <w:left w:val="single" w:sz="4" w:space="0" w:color="auto"/>
              <w:bottom w:val="single" w:sz="4" w:space="0" w:color="auto"/>
              <w:right w:val="single" w:sz="4" w:space="0" w:color="auto"/>
            </w:tcBorders>
          </w:tcPr>
          <w:p w14:paraId="7E86A082" w14:textId="77777777" w:rsidR="00F40ED6" w:rsidRDefault="00F40ED6" w:rsidP="00081372">
            <w:pPr>
              <w:pStyle w:val="TAC"/>
              <w:rPr>
                <w:ins w:id="2263" w:author="R4-1809470" w:date="2018-07-10T11:12:00Z"/>
                <w:rFonts w:cs="Arial"/>
                <w:kern w:val="2"/>
                <w:sz w:val="16"/>
                <w:szCs w:val="16"/>
                <w:lang w:eastAsia="ja-JP"/>
              </w:rPr>
            </w:pPr>
            <w:ins w:id="2264" w:author="R4-1809470" w:date="2018-07-10T11:12:00Z">
              <w:r>
                <w:rPr>
                  <w:rFonts w:cs="Arial"/>
                  <w:snapToGrid w:val="0"/>
                  <w:kern w:val="2"/>
                  <w:lang w:eastAsia="zh-CN"/>
                </w:rPr>
                <w:t>NRTC1/3 (Note 1), NRTC5 (Note 2)</w:t>
              </w:r>
            </w:ins>
          </w:p>
        </w:tc>
      </w:tr>
      <w:tr w:rsidR="00F40ED6" w14:paraId="4B4433A7" w14:textId="77777777" w:rsidTr="00DF3A8B">
        <w:trPr>
          <w:jc w:val="center"/>
          <w:ins w:id="2265"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619E3820" w14:textId="77777777" w:rsidR="00F40ED6" w:rsidRDefault="00F40ED6" w:rsidP="00081372">
            <w:pPr>
              <w:pStyle w:val="TAL"/>
              <w:rPr>
                <w:ins w:id="2266" w:author="R4-1809470" w:date="2018-07-10T11:12:00Z"/>
                <w:rFonts w:cs="Arial"/>
                <w:kern w:val="2"/>
                <w:lang w:eastAsia="ja-JP"/>
              </w:rPr>
            </w:pPr>
            <w:ins w:id="2267" w:author="R4-1809470" w:date="2018-07-10T11:12:00Z">
              <w:r>
                <w:rPr>
                  <w:rFonts w:cs="Arial"/>
                  <w:kern w:val="2"/>
                  <w:lang w:eastAsia="ja-JP"/>
                </w:rPr>
                <w:t>Occupied bandwidth</w:t>
              </w:r>
            </w:ins>
          </w:p>
        </w:tc>
        <w:tc>
          <w:tcPr>
            <w:tcW w:w="4686" w:type="dxa"/>
            <w:tcBorders>
              <w:top w:val="single" w:sz="4" w:space="0" w:color="auto"/>
              <w:left w:val="single" w:sz="4" w:space="0" w:color="auto"/>
              <w:bottom w:val="single" w:sz="4" w:space="0" w:color="auto"/>
              <w:right w:val="single" w:sz="4" w:space="0" w:color="auto"/>
            </w:tcBorders>
          </w:tcPr>
          <w:p w14:paraId="0DDBFB4B" w14:textId="77777777" w:rsidR="00F40ED6" w:rsidRDefault="00F40ED6" w:rsidP="00081372">
            <w:pPr>
              <w:pStyle w:val="TAC"/>
              <w:rPr>
                <w:ins w:id="2268" w:author="R4-1809470" w:date="2018-07-10T11:12:00Z"/>
                <w:rFonts w:cs="Arial"/>
                <w:kern w:val="2"/>
                <w:lang w:eastAsia="ja-JP"/>
              </w:rPr>
            </w:pPr>
            <w:ins w:id="2269" w:author="R4-1809470" w:date="2018-07-10T11:12:00Z">
              <w:r>
                <w:rPr>
                  <w:rFonts w:cs="Arial"/>
                  <w:snapToGrid w:val="0"/>
                  <w:kern w:val="2"/>
                  <w:lang w:eastAsia="zh-CN"/>
                </w:rPr>
                <w:t>SC, NRTC2 (Note 3)</w:t>
              </w:r>
            </w:ins>
          </w:p>
        </w:tc>
      </w:tr>
      <w:tr w:rsidR="00F40ED6" w14:paraId="4610B826" w14:textId="77777777" w:rsidTr="00DF3A8B">
        <w:trPr>
          <w:jc w:val="center"/>
          <w:ins w:id="2270"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127E6B7B" w14:textId="77777777" w:rsidR="00F40ED6" w:rsidRDefault="00F40ED6" w:rsidP="00081372">
            <w:pPr>
              <w:pStyle w:val="TAL"/>
              <w:rPr>
                <w:ins w:id="2271" w:author="R4-1809470" w:date="2018-07-10T11:12:00Z"/>
                <w:rFonts w:cs="Arial"/>
                <w:kern w:val="2"/>
                <w:lang w:eastAsia="ja-JP"/>
              </w:rPr>
            </w:pPr>
            <w:ins w:id="2272" w:author="R4-1809470" w:date="2018-07-10T11:12:00Z">
              <w:r>
                <w:rPr>
                  <w:rFonts w:cs="Arial"/>
                  <w:kern w:val="2"/>
                  <w:lang w:eastAsia="ja-JP"/>
                </w:rPr>
                <w:t>Adjacent Channel Leakage power Ratio (ACLR)</w:t>
              </w:r>
            </w:ins>
          </w:p>
        </w:tc>
        <w:tc>
          <w:tcPr>
            <w:tcW w:w="4686" w:type="dxa"/>
            <w:tcBorders>
              <w:top w:val="single" w:sz="4" w:space="0" w:color="auto"/>
              <w:left w:val="single" w:sz="4" w:space="0" w:color="auto"/>
              <w:bottom w:val="single" w:sz="4" w:space="0" w:color="auto"/>
              <w:right w:val="single" w:sz="4" w:space="0" w:color="auto"/>
            </w:tcBorders>
          </w:tcPr>
          <w:p w14:paraId="16EE110C" w14:textId="77777777" w:rsidR="00F40ED6" w:rsidRDefault="00F40ED6" w:rsidP="00081372">
            <w:pPr>
              <w:pStyle w:val="TAC"/>
              <w:rPr>
                <w:ins w:id="2273" w:author="R4-1809470" w:date="2018-07-10T11:12:00Z"/>
                <w:rFonts w:cs="Arial"/>
                <w:snapToGrid w:val="0"/>
                <w:kern w:val="2"/>
                <w:lang w:eastAsia="zh-CN"/>
              </w:rPr>
            </w:pPr>
            <w:ins w:id="2274" w:author="R4-1809470" w:date="2018-07-10T11:12:00Z">
              <w:r>
                <w:rPr>
                  <w:rFonts w:cs="Arial"/>
                  <w:snapToGrid w:val="0"/>
                  <w:kern w:val="2"/>
                  <w:lang w:eastAsia="zh-CN"/>
                </w:rPr>
                <w:t>NRTC1/3 (Note 1), NRTC5 (Note 4)</w:t>
              </w:r>
            </w:ins>
          </w:p>
        </w:tc>
      </w:tr>
      <w:tr w:rsidR="00F40ED6" w14:paraId="29ED1A66" w14:textId="77777777" w:rsidTr="00DF3A8B">
        <w:trPr>
          <w:jc w:val="center"/>
          <w:ins w:id="2275"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0A756BE4" w14:textId="77777777" w:rsidR="00F40ED6" w:rsidRDefault="00F40ED6" w:rsidP="00081372">
            <w:pPr>
              <w:pStyle w:val="TAL"/>
              <w:rPr>
                <w:ins w:id="2276" w:author="R4-1809470" w:date="2018-07-10T11:12:00Z"/>
                <w:rFonts w:cs="Arial"/>
                <w:kern w:val="2"/>
                <w:lang w:eastAsia="ja-JP"/>
              </w:rPr>
            </w:pPr>
            <w:ins w:id="2277" w:author="R4-1809470" w:date="2018-07-10T11:12:00Z">
              <w:r>
                <w:rPr>
                  <w:rFonts w:cs="Arial"/>
                  <w:kern w:val="2"/>
                  <w:lang w:eastAsia="ja-JP"/>
                </w:rPr>
                <w:t>Cumulative ACLR requirement in non-contiguous spectrum</w:t>
              </w:r>
            </w:ins>
          </w:p>
        </w:tc>
        <w:tc>
          <w:tcPr>
            <w:tcW w:w="4686" w:type="dxa"/>
            <w:tcBorders>
              <w:top w:val="single" w:sz="4" w:space="0" w:color="auto"/>
              <w:left w:val="single" w:sz="4" w:space="0" w:color="auto"/>
              <w:bottom w:val="single" w:sz="4" w:space="0" w:color="auto"/>
              <w:right w:val="single" w:sz="4" w:space="0" w:color="auto"/>
            </w:tcBorders>
          </w:tcPr>
          <w:p w14:paraId="55B8B463" w14:textId="77777777" w:rsidR="00F40ED6" w:rsidRDefault="00F40ED6" w:rsidP="00081372">
            <w:pPr>
              <w:pStyle w:val="TAC"/>
              <w:rPr>
                <w:ins w:id="2278" w:author="R4-1809470" w:date="2018-07-10T11:12:00Z"/>
                <w:rFonts w:cs="Arial"/>
                <w:snapToGrid w:val="0"/>
                <w:kern w:val="2"/>
                <w:lang w:eastAsia="zh-CN"/>
              </w:rPr>
            </w:pPr>
            <w:ins w:id="2279" w:author="R4-1809470" w:date="2018-07-10T11:12:00Z">
              <w:r>
                <w:rPr>
                  <w:rFonts w:cs="Arial"/>
                  <w:snapToGrid w:val="0"/>
                  <w:kern w:val="2"/>
                  <w:lang w:eastAsia="zh-CN"/>
                </w:rPr>
                <w:t>NRTC3 (Note 1), NRTC5 (Note 4)</w:t>
              </w:r>
            </w:ins>
          </w:p>
        </w:tc>
      </w:tr>
      <w:tr w:rsidR="00F40ED6" w14:paraId="35E3645A" w14:textId="77777777" w:rsidTr="00DF3A8B">
        <w:trPr>
          <w:jc w:val="center"/>
          <w:ins w:id="2280"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081A8C21" w14:textId="77777777" w:rsidR="00F40ED6" w:rsidRDefault="00F40ED6" w:rsidP="00081372">
            <w:pPr>
              <w:pStyle w:val="TAL"/>
              <w:rPr>
                <w:ins w:id="2281" w:author="R4-1809470" w:date="2018-07-10T11:12:00Z"/>
                <w:rFonts w:cs="Arial"/>
                <w:kern w:val="2"/>
                <w:lang w:eastAsia="ja-JP"/>
              </w:rPr>
            </w:pPr>
            <w:ins w:id="2282" w:author="R4-1809470" w:date="2018-07-10T11:12:00Z">
              <w:r>
                <w:rPr>
                  <w:rFonts w:cs="Arial"/>
                  <w:kern w:val="2"/>
                  <w:lang w:eastAsia="ja-JP"/>
                </w:rPr>
                <w:t>Operating band unwanted emissions</w:t>
              </w:r>
            </w:ins>
          </w:p>
        </w:tc>
        <w:tc>
          <w:tcPr>
            <w:tcW w:w="4686" w:type="dxa"/>
            <w:tcBorders>
              <w:top w:val="single" w:sz="4" w:space="0" w:color="auto"/>
              <w:left w:val="single" w:sz="4" w:space="0" w:color="auto"/>
              <w:bottom w:val="single" w:sz="4" w:space="0" w:color="auto"/>
              <w:right w:val="single" w:sz="4" w:space="0" w:color="auto"/>
            </w:tcBorders>
          </w:tcPr>
          <w:p w14:paraId="7D7E95FE" w14:textId="77777777" w:rsidR="00F40ED6" w:rsidRDefault="00F40ED6" w:rsidP="00081372">
            <w:pPr>
              <w:pStyle w:val="TAC"/>
              <w:rPr>
                <w:ins w:id="2283" w:author="R4-1809470" w:date="2018-07-10T11:12:00Z"/>
                <w:rFonts w:cs="Arial"/>
                <w:snapToGrid w:val="0"/>
                <w:kern w:val="2"/>
                <w:lang w:eastAsia="zh-CN"/>
              </w:rPr>
            </w:pPr>
            <w:ins w:id="2284" w:author="R4-1809470" w:date="2018-07-10T11:12:00Z">
              <w:r>
                <w:rPr>
                  <w:rFonts w:cs="Arial"/>
                  <w:snapToGrid w:val="0"/>
                  <w:kern w:val="2"/>
                  <w:lang w:eastAsia="zh-CN"/>
                </w:rPr>
                <w:t xml:space="preserve">NRTC1/3 (Note 1), NRTC5, </w:t>
              </w:r>
            </w:ins>
          </w:p>
          <w:p w14:paraId="7C4D2077" w14:textId="77777777" w:rsidR="00F40ED6" w:rsidRDefault="00F40ED6" w:rsidP="00081372">
            <w:pPr>
              <w:pStyle w:val="TAC"/>
              <w:rPr>
                <w:ins w:id="2285" w:author="R4-1809470" w:date="2018-07-10T11:12:00Z"/>
                <w:rFonts w:cs="Arial"/>
                <w:snapToGrid w:val="0"/>
                <w:kern w:val="2"/>
                <w:lang w:eastAsia="zh-CN"/>
              </w:rPr>
            </w:pPr>
            <w:ins w:id="2286" w:author="R4-1809470" w:date="2018-07-10T11:12:00Z">
              <w:r>
                <w:rPr>
                  <w:rFonts w:cs="Arial"/>
                  <w:snapToGrid w:val="0"/>
                  <w:kern w:val="2"/>
                  <w:lang w:eastAsia="zh-CN"/>
                </w:rPr>
                <w:t>[SC (Note 5)]</w:t>
              </w:r>
            </w:ins>
          </w:p>
        </w:tc>
      </w:tr>
      <w:tr w:rsidR="00F40ED6" w14:paraId="14293A95" w14:textId="77777777" w:rsidTr="00DF3A8B">
        <w:trPr>
          <w:jc w:val="center"/>
          <w:ins w:id="2287"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6F8D928E" w14:textId="77777777" w:rsidR="00F40ED6" w:rsidRDefault="00F40ED6" w:rsidP="00081372">
            <w:pPr>
              <w:pStyle w:val="TAL"/>
              <w:rPr>
                <w:ins w:id="2288" w:author="R4-1809470" w:date="2018-07-10T11:12:00Z"/>
                <w:rFonts w:cs="Arial"/>
                <w:kern w:val="2"/>
                <w:lang w:eastAsia="zh-CN"/>
              </w:rPr>
            </w:pPr>
            <w:ins w:id="2289" w:author="R4-1809470" w:date="2018-07-10T11:12:00Z">
              <w:r>
                <w:rPr>
                  <w:rFonts w:cs="Arial"/>
                  <w:kern w:val="2"/>
                  <w:lang w:eastAsia="ja-JP"/>
                </w:rPr>
                <w:t>Transmitter spurious emissions</w:t>
              </w:r>
            </w:ins>
          </w:p>
        </w:tc>
        <w:tc>
          <w:tcPr>
            <w:tcW w:w="4686" w:type="dxa"/>
            <w:tcBorders>
              <w:top w:val="single" w:sz="4" w:space="0" w:color="auto"/>
              <w:left w:val="single" w:sz="4" w:space="0" w:color="auto"/>
              <w:bottom w:val="single" w:sz="4" w:space="0" w:color="auto"/>
              <w:right w:val="single" w:sz="4" w:space="0" w:color="auto"/>
            </w:tcBorders>
          </w:tcPr>
          <w:p w14:paraId="253C44D4" w14:textId="77777777" w:rsidR="00F40ED6" w:rsidRDefault="00F40ED6" w:rsidP="00081372">
            <w:pPr>
              <w:pStyle w:val="TAC"/>
              <w:rPr>
                <w:ins w:id="2290" w:author="R4-1809470" w:date="2018-07-10T11:12:00Z"/>
                <w:rFonts w:cs="Arial"/>
                <w:kern w:val="2"/>
                <w:sz w:val="16"/>
                <w:szCs w:val="16"/>
                <w:lang w:eastAsia="ja-JP"/>
              </w:rPr>
            </w:pPr>
            <w:ins w:id="2291" w:author="R4-1809470" w:date="2018-07-10T11:12:00Z">
              <w:r>
                <w:rPr>
                  <w:rFonts w:cs="Arial"/>
                  <w:snapToGrid w:val="0"/>
                  <w:kern w:val="2"/>
                  <w:lang w:eastAsia="zh-CN"/>
                </w:rPr>
                <w:t>NRTC1/3 (Note 1), NRTC5</w:t>
              </w:r>
            </w:ins>
          </w:p>
        </w:tc>
      </w:tr>
      <w:tr w:rsidR="00F40ED6" w14:paraId="65A2702E" w14:textId="77777777" w:rsidTr="00DF3A8B">
        <w:trPr>
          <w:jc w:val="center"/>
          <w:ins w:id="2292"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0CB91723" w14:textId="77777777" w:rsidR="00F40ED6" w:rsidRDefault="00F40ED6" w:rsidP="00081372">
            <w:pPr>
              <w:pStyle w:val="TAL"/>
              <w:rPr>
                <w:ins w:id="2293" w:author="R4-1809470" w:date="2018-07-10T11:12:00Z"/>
                <w:rFonts w:cs="Arial"/>
                <w:kern w:val="2"/>
                <w:lang w:eastAsia="ja-JP"/>
              </w:rPr>
            </w:pPr>
            <w:ins w:id="2294" w:author="R4-1809470" w:date="2018-07-10T11:12:00Z">
              <w:r>
                <w:rPr>
                  <w:rFonts w:cs="Arial"/>
                  <w:kern w:val="2"/>
                  <w:lang w:eastAsia="ja-JP"/>
                </w:rPr>
                <w:t>Transmitter intermodulation</w:t>
              </w:r>
            </w:ins>
          </w:p>
        </w:tc>
        <w:tc>
          <w:tcPr>
            <w:tcW w:w="4686" w:type="dxa"/>
            <w:tcBorders>
              <w:top w:val="single" w:sz="4" w:space="0" w:color="auto"/>
              <w:left w:val="single" w:sz="4" w:space="0" w:color="auto"/>
              <w:bottom w:val="single" w:sz="4" w:space="0" w:color="auto"/>
              <w:right w:val="single" w:sz="4" w:space="0" w:color="auto"/>
            </w:tcBorders>
          </w:tcPr>
          <w:p w14:paraId="33B94540" w14:textId="77777777" w:rsidR="00F40ED6" w:rsidRDefault="00F40ED6" w:rsidP="00081372">
            <w:pPr>
              <w:pStyle w:val="TAC"/>
              <w:rPr>
                <w:ins w:id="2295" w:author="R4-1809470" w:date="2018-07-10T11:12:00Z"/>
                <w:rFonts w:cs="Arial"/>
                <w:kern w:val="2"/>
                <w:sz w:val="16"/>
                <w:szCs w:val="16"/>
                <w:lang w:eastAsia="ja-JP"/>
              </w:rPr>
            </w:pPr>
            <w:ins w:id="2296" w:author="R4-1809470" w:date="2018-07-10T11:12:00Z">
              <w:r>
                <w:rPr>
                  <w:rFonts w:cs="Arial"/>
                  <w:snapToGrid w:val="0"/>
                  <w:kern w:val="2"/>
                  <w:lang w:eastAsia="zh-CN"/>
                </w:rPr>
                <w:t>NRTC1/3 (Note 1)</w:t>
              </w:r>
            </w:ins>
          </w:p>
        </w:tc>
      </w:tr>
      <w:tr w:rsidR="00F40ED6" w14:paraId="00B1DD98" w14:textId="77777777" w:rsidTr="00DF3A8B">
        <w:trPr>
          <w:jc w:val="center"/>
          <w:ins w:id="2297"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23B67CF0" w14:textId="77777777" w:rsidR="00F40ED6" w:rsidRDefault="00F40ED6" w:rsidP="00081372">
            <w:pPr>
              <w:pStyle w:val="TAL"/>
              <w:rPr>
                <w:ins w:id="2298" w:author="R4-1809470" w:date="2018-07-10T11:12:00Z"/>
                <w:rFonts w:cs="Arial"/>
                <w:kern w:val="2"/>
                <w:lang w:eastAsia="zh-CN"/>
              </w:rPr>
            </w:pPr>
            <w:ins w:id="2299" w:author="R4-1809470" w:date="2018-07-10T11:12:00Z">
              <w:r>
                <w:rPr>
                  <w:rFonts w:cs="Arial"/>
                </w:rPr>
                <w:t>Reference sensitivity level</w:t>
              </w:r>
            </w:ins>
          </w:p>
        </w:tc>
        <w:tc>
          <w:tcPr>
            <w:tcW w:w="4686" w:type="dxa"/>
            <w:tcBorders>
              <w:top w:val="single" w:sz="4" w:space="0" w:color="auto"/>
              <w:left w:val="single" w:sz="4" w:space="0" w:color="auto"/>
              <w:bottom w:val="single" w:sz="4" w:space="0" w:color="auto"/>
              <w:right w:val="single" w:sz="4" w:space="0" w:color="auto"/>
            </w:tcBorders>
          </w:tcPr>
          <w:p w14:paraId="2AE3D011" w14:textId="77777777" w:rsidR="00F40ED6" w:rsidRDefault="00F40ED6" w:rsidP="00081372">
            <w:pPr>
              <w:pStyle w:val="TAC"/>
              <w:rPr>
                <w:ins w:id="2300" w:author="R4-1809470" w:date="2018-07-10T11:12:00Z"/>
                <w:rFonts w:cs="Arial"/>
                <w:snapToGrid w:val="0"/>
                <w:kern w:val="2"/>
                <w:lang w:eastAsia="zh-CN"/>
              </w:rPr>
            </w:pPr>
            <w:ins w:id="2301" w:author="R4-1809470" w:date="2018-07-10T11:12:00Z">
              <w:r>
                <w:rPr>
                  <w:rFonts w:cs="Arial"/>
                  <w:snapToGrid w:val="0"/>
                  <w:kern w:val="2"/>
                  <w:lang w:eastAsia="zh-CN"/>
                </w:rPr>
                <w:t>SC</w:t>
              </w:r>
            </w:ins>
          </w:p>
        </w:tc>
      </w:tr>
      <w:tr w:rsidR="00F40ED6" w14:paraId="23F8130B" w14:textId="77777777" w:rsidTr="00DF3A8B">
        <w:trPr>
          <w:jc w:val="center"/>
          <w:ins w:id="2302"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428EB349" w14:textId="77777777" w:rsidR="00F40ED6" w:rsidRDefault="00F40ED6" w:rsidP="00081372">
            <w:pPr>
              <w:pStyle w:val="TAL"/>
              <w:rPr>
                <w:ins w:id="2303" w:author="R4-1809470" w:date="2018-07-10T11:12:00Z"/>
                <w:rFonts w:cs="Arial"/>
                <w:kern w:val="2"/>
                <w:lang w:eastAsia="zh-CN"/>
              </w:rPr>
            </w:pPr>
            <w:ins w:id="2304" w:author="R4-1809470" w:date="2018-07-10T11:12:00Z">
              <w:r>
                <w:rPr>
                  <w:rFonts w:cs="Arial"/>
                </w:rPr>
                <w:t>Dynamic range</w:t>
              </w:r>
            </w:ins>
          </w:p>
        </w:tc>
        <w:tc>
          <w:tcPr>
            <w:tcW w:w="4686" w:type="dxa"/>
            <w:tcBorders>
              <w:top w:val="single" w:sz="4" w:space="0" w:color="auto"/>
              <w:left w:val="single" w:sz="4" w:space="0" w:color="auto"/>
              <w:bottom w:val="single" w:sz="4" w:space="0" w:color="auto"/>
              <w:right w:val="single" w:sz="4" w:space="0" w:color="auto"/>
            </w:tcBorders>
          </w:tcPr>
          <w:p w14:paraId="7780D1A8" w14:textId="77777777" w:rsidR="00F40ED6" w:rsidRDefault="00F40ED6" w:rsidP="00081372">
            <w:pPr>
              <w:pStyle w:val="TAC"/>
              <w:rPr>
                <w:ins w:id="2305" w:author="R4-1809470" w:date="2018-07-10T11:12:00Z"/>
                <w:rFonts w:cs="Arial"/>
                <w:snapToGrid w:val="0"/>
                <w:kern w:val="2"/>
                <w:lang w:eastAsia="zh-CN"/>
              </w:rPr>
            </w:pPr>
            <w:ins w:id="2306" w:author="R4-1809470" w:date="2018-07-10T11:12:00Z">
              <w:r>
                <w:rPr>
                  <w:rFonts w:cs="Arial"/>
                  <w:snapToGrid w:val="0"/>
                  <w:kern w:val="2"/>
                  <w:lang w:eastAsia="zh-CN"/>
                </w:rPr>
                <w:t>SC</w:t>
              </w:r>
            </w:ins>
          </w:p>
        </w:tc>
      </w:tr>
      <w:tr w:rsidR="00F40ED6" w14:paraId="7FA0F558" w14:textId="77777777" w:rsidTr="00DF3A8B">
        <w:trPr>
          <w:jc w:val="center"/>
          <w:ins w:id="2307"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7EFF4DF5" w14:textId="77777777" w:rsidR="00F40ED6" w:rsidRDefault="00F40ED6" w:rsidP="00081372">
            <w:pPr>
              <w:pStyle w:val="TAL"/>
              <w:rPr>
                <w:ins w:id="2308" w:author="R4-1809470" w:date="2018-07-10T11:12:00Z"/>
                <w:rFonts w:cs="Arial"/>
                <w:kern w:val="2"/>
                <w:lang w:eastAsia="zh-CN"/>
              </w:rPr>
            </w:pPr>
            <w:ins w:id="2309" w:author="R4-1809470" w:date="2018-07-10T11:12:00Z">
              <w:r>
                <w:rPr>
                  <w:rFonts w:cs="Arial"/>
                  <w:kern w:val="2"/>
                  <w:lang w:eastAsia="zh-CN"/>
                </w:rPr>
                <w:t>Adjacent Channel Selectivity(ACS)</w:t>
              </w:r>
            </w:ins>
          </w:p>
        </w:tc>
        <w:tc>
          <w:tcPr>
            <w:tcW w:w="4686" w:type="dxa"/>
            <w:tcBorders>
              <w:top w:val="single" w:sz="4" w:space="0" w:color="auto"/>
              <w:left w:val="single" w:sz="4" w:space="0" w:color="auto"/>
              <w:bottom w:val="single" w:sz="4" w:space="0" w:color="auto"/>
              <w:right w:val="single" w:sz="4" w:space="0" w:color="auto"/>
            </w:tcBorders>
          </w:tcPr>
          <w:p w14:paraId="235E9C5A" w14:textId="77777777" w:rsidR="00F40ED6" w:rsidRDefault="00F40ED6" w:rsidP="00081372">
            <w:pPr>
              <w:pStyle w:val="TAC"/>
              <w:rPr>
                <w:ins w:id="2310" w:author="R4-1809470" w:date="2018-07-10T11:12:00Z"/>
                <w:rFonts w:cs="Arial"/>
                <w:snapToGrid w:val="0"/>
                <w:kern w:val="2"/>
                <w:lang w:eastAsia="zh-CN"/>
              </w:rPr>
            </w:pPr>
            <w:ins w:id="2311" w:author="R4-1809470" w:date="2018-07-10T11:12:00Z">
              <w:r>
                <w:rPr>
                  <w:rFonts w:cs="Arial"/>
                  <w:snapToGrid w:val="0"/>
                  <w:kern w:val="2"/>
                  <w:lang w:eastAsia="zh-CN"/>
                </w:rPr>
                <w:t>NRTC5</w:t>
              </w:r>
            </w:ins>
          </w:p>
        </w:tc>
      </w:tr>
      <w:tr w:rsidR="00F40ED6" w14:paraId="5CC6EC54" w14:textId="77777777" w:rsidTr="00DF3A8B">
        <w:trPr>
          <w:jc w:val="center"/>
          <w:ins w:id="2312"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5CF12A34" w14:textId="77777777" w:rsidR="00F40ED6" w:rsidRDefault="00F40ED6" w:rsidP="00081372">
            <w:pPr>
              <w:pStyle w:val="TAL"/>
              <w:rPr>
                <w:ins w:id="2313" w:author="R4-1809470" w:date="2018-07-10T11:12:00Z"/>
                <w:rFonts w:cs="Arial"/>
                <w:kern w:val="2"/>
                <w:lang w:eastAsia="zh-CN"/>
              </w:rPr>
            </w:pPr>
            <w:ins w:id="2314" w:author="R4-1809470" w:date="2018-07-10T11:12:00Z">
              <w:r>
                <w:t>In-band blocking</w:t>
              </w:r>
            </w:ins>
          </w:p>
        </w:tc>
        <w:tc>
          <w:tcPr>
            <w:tcW w:w="4686" w:type="dxa"/>
            <w:tcBorders>
              <w:top w:val="single" w:sz="4" w:space="0" w:color="auto"/>
              <w:left w:val="single" w:sz="4" w:space="0" w:color="auto"/>
              <w:bottom w:val="single" w:sz="4" w:space="0" w:color="auto"/>
              <w:right w:val="single" w:sz="4" w:space="0" w:color="auto"/>
            </w:tcBorders>
          </w:tcPr>
          <w:p w14:paraId="2AECE2D6" w14:textId="77777777" w:rsidR="00F40ED6" w:rsidRDefault="00F40ED6" w:rsidP="00081372">
            <w:pPr>
              <w:pStyle w:val="TAC"/>
              <w:rPr>
                <w:ins w:id="2315" w:author="R4-1809470" w:date="2018-07-10T11:12:00Z"/>
                <w:rFonts w:cs="Arial"/>
                <w:snapToGrid w:val="0"/>
                <w:kern w:val="2"/>
                <w:lang w:eastAsia="zh-CN"/>
              </w:rPr>
            </w:pPr>
            <w:ins w:id="2316" w:author="R4-1809470" w:date="2018-07-10T11:12:00Z">
              <w:r>
                <w:rPr>
                  <w:rFonts w:cs="Arial"/>
                  <w:snapToGrid w:val="0"/>
                  <w:kern w:val="2"/>
                  <w:lang w:eastAsia="zh-CN"/>
                </w:rPr>
                <w:t>NRTC5</w:t>
              </w:r>
            </w:ins>
          </w:p>
        </w:tc>
      </w:tr>
      <w:tr w:rsidR="00F40ED6" w14:paraId="60C62B2D" w14:textId="77777777" w:rsidTr="00DF3A8B">
        <w:trPr>
          <w:jc w:val="center"/>
          <w:ins w:id="2317"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56654262" w14:textId="77777777" w:rsidR="00F40ED6" w:rsidRDefault="00F40ED6" w:rsidP="00081372">
            <w:pPr>
              <w:pStyle w:val="TAL"/>
              <w:rPr>
                <w:ins w:id="2318" w:author="R4-1809470" w:date="2018-07-10T11:12:00Z"/>
                <w:rFonts w:cs="Arial"/>
                <w:kern w:val="2"/>
                <w:lang w:eastAsia="zh-CN"/>
              </w:rPr>
            </w:pPr>
            <w:ins w:id="2319" w:author="R4-1809470" w:date="2018-07-10T11:12:00Z">
              <w:r>
                <w:t>Out-of-band blocking</w:t>
              </w:r>
            </w:ins>
          </w:p>
        </w:tc>
        <w:tc>
          <w:tcPr>
            <w:tcW w:w="4686" w:type="dxa"/>
            <w:tcBorders>
              <w:top w:val="single" w:sz="4" w:space="0" w:color="auto"/>
              <w:left w:val="single" w:sz="4" w:space="0" w:color="auto"/>
              <w:bottom w:val="single" w:sz="4" w:space="0" w:color="auto"/>
              <w:right w:val="single" w:sz="4" w:space="0" w:color="auto"/>
            </w:tcBorders>
          </w:tcPr>
          <w:p w14:paraId="05B08AB6" w14:textId="77777777" w:rsidR="00F40ED6" w:rsidRDefault="00F40ED6" w:rsidP="00081372">
            <w:pPr>
              <w:pStyle w:val="TAC"/>
              <w:rPr>
                <w:ins w:id="2320" w:author="R4-1809470" w:date="2018-07-10T11:12:00Z"/>
                <w:rFonts w:cs="Arial"/>
                <w:snapToGrid w:val="0"/>
                <w:kern w:val="2"/>
                <w:lang w:eastAsia="zh-CN"/>
              </w:rPr>
            </w:pPr>
            <w:ins w:id="2321" w:author="R4-1809470" w:date="2018-07-10T11:12:00Z">
              <w:r>
                <w:rPr>
                  <w:rFonts w:cs="Arial"/>
                  <w:snapToGrid w:val="0"/>
                  <w:kern w:val="2"/>
                  <w:lang w:eastAsia="zh-CN"/>
                </w:rPr>
                <w:t>NRTC5</w:t>
              </w:r>
            </w:ins>
          </w:p>
        </w:tc>
      </w:tr>
      <w:tr w:rsidR="00F40ED6" w14:paraId="0BE3AFBF" w14:textId="77777777" w:rsidTr="00DF3A8B">
        <w:trPr>
          <w:jc w:val="center"/>
          <w:ins w:id="2322"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2D734CFE" w14:textId="77777777" w:rsidR="00F40ED6" w:rsidRDefault="00F40ED6" w:rsidP="00081372">
            <w:pPr>
              <w:pStyle w:val="TAL"/>
              <w:rPr>
                <w:ins w:id="2323" w:author="R4-1809470" w:date="2018-07-10T11:12:00Z"/>
                <w:rFonts w:cs="Arial"/>
                <w:kern w:val="2"/>
                <w:lang w:eastAsia="ja-JP"/>
              </w:rPr>
            </w:pPr>
            <w:ins w:id="2324" w:author="R4-1809470" w:date="2018-07-10T11:12:00Z">
              <w:r>
                <w:rPr>
                  <w:rFonts w:cs="Arial"/>
                  <w:kern w:val="2"/>
                </w:rPr>
                <w:t>Receiver spurious emissions</w:t>
              </w:r>
            </w:ins>
          </w:p>
        </w:tc>
        <w:tc>
          <w:tcPr>
            <w:tcW w:w="4686" w:type="dxa"/>
            <w:tcBorders>
              <w:top w:val="single" w:sz="4" w:space="0" w:color="auto"/>
              <w:left w:val="single" w:sz="4" w:space="0" w:color="auto"/>
              <w:bottom w:val="single" w:sz="4" w:space="0" w:color="auto"/>
              <w:right w:val="single" w:sz="4" w:space="0" w:color="auto"/>
            </w:tcBorders>
          </w:tcPr>
          <w:p w14:paraId="3B5D787A" w14:textId="77777777" w:rsidR="00F40ED6" w:rsidRDefault="00F40ED6" w:rsidP="00081372">
            <w:pPr>
              <w:pStyle w:val="TAC"/>
              <w:rPr>
                <w:ins w:id="2325" w:author="R4-1809470" w:date="2018-07-10T11:12:00Z"/>
                <w:rFonts w:cs="Arial"/>
                <w:snapToGrid w:val="0"/>
                <w:kern w:val="2"/>
                <w:lang w:eastAsia="zh-CN"/>
              </w:rPr>
            </w:pPr>
            <w:ins w:id="2326" w:author="R4-1809470" w:date="2018-07-10T11:12:00Z">
              <w:r>
                <w:rPr>
                  <w:rFonts w:cs="Arial"/>
                  <w:snapToGrid w:val="0"/>
                  <w:kern w:val="2"/>
                  <w:lang w:eastAsia="zh-CN"/>
                </w:rPr>
                <w:t>NRTC1/3 (Note 1), NRTC5</w:t>
              </w:r>
            </w:ins>
          </w:p>
        </w:tc>
      </w:tr>
      <w:tr w:rsidR="00F40ED6" w14:paraId="0C6B5A38" w14:textId="77777777" w:rsidTr="00DF3A8B">
        <w:trPr>
          <w:jc w:val="center"/>
          <w:ins w:id="2327"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38D9FA8B" w14:textId="77777777" w:rsidR="00F40ED6" w:rsidRDefault="00F40ED6" w:rsidP="00081372">
            <w:pPr>
              <w:pStyle w:val="TAL"/>
              <w:rPr>
                <w:ins w:id="2328" w:author="R4-1809470" w:date="2018-07-10T11:12:00Z"/>
                <w:rFonts w:cs="Arial"/>
                <w:kern w:val="2"/>
                <w:lang w:eastAsia="ja-JP"/>
              </w:rPr>
            </w:pPr>
            <w:ins w:id="2329" w:author="R4-1809470" w:date="2018-07-10T11:12:00Z">
              <w:r>
                <w:rPr>
                  <w:rFonts w:cs="Arial"/>
                  <w:kern w:val="2"/>
                </w:rPr>
                <w:t>Receiver intermodulation</w:t>
              </w:r>
            </w:ins>
          </w:p>
        </w:tc>
        <w:tc>
          <w:tcPr>
            <w:tcW w:w="4686" w:type="dxa"/>
            <w:tcBorders>
              <w:top w:val="single" w:sz="4" w:space="0" w:color="auto"/>
              <w:left w:val="single" w:sz="4" w:space="0" w:color="auto"/>
              <w:bottom w:val="single" w:sz="4" w:space="0" w:color="auto"/>
              <w:right w:val="single" w:sz="4" w:space="0" w:color="auto"/>
            </w:tcBorders>
          </w:tcPr>
          <w:p w14:paraId="1D6D7D44" w14:textId="77777777" w:rsidR="00F40ED6" w:rsidRDefault="00F40ED6" w:rsidP="00081372">
            <w:pPr>
              <w:pStyle w:val="TAC"/>
              <w:rPr>
                <w:ins w:id="2330" w:author="R4-1809470" w:date="2018-07-10T11:12:00Z"/>
                <w:rFonts w:cs="Arial"/>
                <w:kern w:val="2"/>
                <w:sz w:val="16"/>
                <w:szCs w:val="16"/>
                <w:lang w:eastAsia="ja-JP"/>
              </w:rPr>
            </w:pPr>
            <w:ins w:id="2331" w:author="R4-1809470" w:date="2018-07-10T11:12:00Z">
              <w:r>
                <w:rPr>
                  <w:rFonts w:cs="Arial"/>
                  <w:snapToGrid w:val="0"/>
                  <w:kern w:val="2"/>
                  <w:lang w:eastAsia="zh-CN"/>
                </w:rPr>
                <w:t>NRTC5</w:t>
              </w:r>
            </w:ins>
          </w:p>
        </w:tc>
      </w:tr>
      <w:tr w:rsidR="00F40ED6" w14:paraId="6B5A30C7" w14:textId="77777777" w:rsidTr="00DF3A8B">
        <w:trPr>
          <w:jc w:val="center"/>
          <w:ins w:id="2332" w:author="R4-1809470" w:date="2018-07-10T11:12:00Z"/>
        </w:trPr>
        <w:tc>
          <w:tcPr>
            <w:tcW w:w="4945" w:type="dxa"/>
            <w:tcBorders>
              <w:top w:val="single" w:sz="4" w:space="0" w:color="auto"/>
              <w:left w:val="single" w:sz="4" w:space="0" w:color="auto"/>
              <w:bottom w:val="single" w:sz="4" w:space="0" w:color="auto"/>
              <w:right w:val="single" w:sz="4" w:space="0" w:color="auto"/>
            </w:tcBorders>
          </w:tcPr>
          <w:p w14:paraId="0D70D8E2" w14:textId="77777777" w:rsidR="00F40ED6" w:rsidRDefault="00F40ED6" w:rsidP="00081372">
            <w:pPr>
              <w:pStyle w:val="TAL"/>
              <w:rPr>
                <w:ins w:id="2333" w:author="R4-1809470" w:date="2018-07-10T11:12:00Z"/>
                <w:rFonts w:cs="Arial"/>
                <w:kern w:val="2"/>
                <w:lang w:eastAsia="zh-CN"/>
              </w:rPr>
            </w:pPr>
            <w:ins w:id="2334" w:author="R4-1809470" w:date="2018-07-10T11:12:00Z">
              <w:r>
                <w:rPr>
                  <w:rFonts w:cs="Arial"/>
                </w:rPr>
                <w:t>In-channel selectivity</w:t>
              </w:r>
            </w:ins>
          </w:p>
        </w:tc>
        <w:tc>
          <w:tcPr>
            <w:tcW w:w="4686" w:type="dxa"/>
            <w:tcBorders>
              <w:top w:val="single" w:sz="4" w:space="0" w:color="auto"/>
              <w:left w:val="single" w:sz="4" w:space="0" w:color="auto"/>
              <w:bottom w:val="single" w:sz="4" w:space="0" w:color="auto"/>
              <w:right w:val="single" w:sz="4" w:space="0" w:color="auto"/>
            </w:tcBorders>
          </w:tcPr>
          <w:p w14:paraId="3D3D14F8" w14:textId="77777777" w:rsidR="00F40ED6" w:rsidRDefault="00F40ED6" w:rsidP="00081372">
            <w:pPr>
              <w:pStyle w:val="TAC"/>
              <w:rPr>
                <w:ins w:id="2335" w:author="R4-1809470" w:date="2018-07-10T11:12:00Z"/>
                <w:rFonts w:cs="Arial"/>
                <w:snapToGrid w:val="0"/>
                <w:kern w:val="2"/>
                <w:lang w:eastAsia="zh-CN"/>
              </w:rPr>
            </w:pPr>
            <w:ins w:id="2336" w:author="R4-1809470" w:date="2018-07-10T11:12:00Z">
              <w:r>
                <w:rPr>
                  <w:rFonts w:cs="Arial"/>
                  <w:snapToGrid w:val="0"/>
                  <w:kern w:val="2"/>
                  <w:lang w:eastAsia="zh-CN"/>
                </w:rPr>
                <w:t>SC</w:t>
              </w:r>
            </w:ins>
          </w:p>
        </w:tc>
      </w:tr>
      <w:tr w:rsidR="00F40ED6" w14:paraId="5297CE99" w14:textId="77777777" w:rsidTr="00F40ED6">
        <w:trPr>
          <w:jc w:val="center"/>
          <w:ins w:id="2337" w:author="R4-1809470" w:date="2018-07-10T11:12:00Z"/>
        </w:trPr>
        <w:tc>
          <w:tcPr>
            <w:tcW w:w="0" w:type="auto"/>
            <w:gridSpan w:val="2"/>
            <w:tcBorders>
              <w:top w:val="single" w:sz="4" w:space="0" w:color="auto"/>
              <w:left w:val="single" w:sz="4" w:space="0" w:color="auto"/>
              <w:bottom w:val="single" w:sz="4" w:space="0" w:color="auto"/>
              <w:right w:val="single" w:sz="4" w:space="0" w:color="auto"/>
            </w:tcBorders>
          </w:tcPr>
          <w:p w14:paraId="7E0E3574" w14:textId="77777777" w:rsidR="00F40ED6" w:rsidRDefault="00F40ED6" w:rsidP="00081372">
            <w:pPr>
              <w:pStyle w:val="TAN"/>
              <w:rPr>
                <w:ins w:id="2338" w:author="R4-1809470" w:date="2018-07-10T11:12:00Z"/>
                <w:rFonts w:cs="Arial"/>
                <w:lang w:eastAsia="zh-CN"/>
              </w:rPr>
            </w:pPr>
            <w:bookmarkStart w:id="2339" w:name="OLE_LINK352"/>
            <w:bookmarkStart w:id="2340" w:name="OLE_LINK353"/>
            <w:ins w:id="2341" w:author="R4-1809470" w:date="2018-07-10T11:12:00Z">
              <w:r>
                <w:rPr>
                  <w:rFonts w:cs="Arial"/>
                  <w:lang w:eastAsia="zh-CN"/>
                </w:rPr>
                <w:t xml:space="preserve">Note 1: </w:t>
              </w:r>
              <w:r>
                <w:rPr>
                  <w:rFonts w:cs="Arial"/>
                  <w:lang w:eastAsia="zh-CN"/>
                </w:rPr>
                <w:tab/>
                <w:t xml:space="preserve">NRTC1 and/or NRTC3 shall be applied </w:t>
              </w:r>
              <w:r>
                <w:rPr>
                  <w:rFonts w:cs="v4.2.0"/>
                </w:rPr>
                <w:t>in each supported operating band</w:t>
              </w:r>
              <w:r>
                <w:rPr>
                  <w:rFonts w:cs="Arial"/>
                  <w:lang w:eastAsia="zh-CN"/>
                </w:rPr>
                <w:t>.</w:t>
              </w:r>
            </w:ins>
          </w:p>
          <w:p w14:paraId="0225AA64" w14:textId="77777777" w:rsidR="00F40ED6" w:rsidRDefault="00F40ED6" w:rsidP="00081372">
            <w:pPr>
              <w:pStyle w:val="TAN"/>
              <w:rPr>
                <w:ins w:id="2342" w:author="R4-1809470" w:date="2018-07-10T11:12:00Z"/>
                <w:rFonts w:cs="Arial"/>
                <w:lang w:eastAsia="ja-JP"/>
              </w:rPr>
            </w:pPr>
            <w:ins w:id="2343" w:author="R4-1809470" w:date="2018-07-10T11:12:00Z">
              <w:r>
                <w:rPr>
                  <w:rFonts w:cs="Arial"/>
                  <w:lang w:eastAsia="zh-CN"/>
                </w:rPr>
                <w:t>Note 2:</w:t>
              </w:r>
              <w:r>
                <w:rPr>
                  <w:rFonts w:cs="Arial"/>
                  <w:lang w:eastAsia="zh-CN"/>
                </w:rPr>
                <w:tab/>
                <w:t>NRTC</w:t>
              </w:r>
              <w:r>
                <w:rPr>
                  <w:rFonts w:cs="Arial"/>
                </w:rPr>
                <w:t>5 is only applicable when inter-band CA is supported</w:t>
              </w:r>
              <w:r>
                <w:rPr>
                  <w:rFonts w:cs="Arial"/>
                  <w:lang w:eastAsia="ja-JP"/>
                </w:rPr>
                <w:t>.</w:t>
              </w:r>
            </w:ins>
          </w:p>
          <w:p w14:paraId="7A066C8E" w14:textId="77777777" w:rsidR="00F40ED6" w:rsidRDefault="00F40ED6" w:rsidP="00081372">
            <w:pPr>
              <w:pStyle w:val="TAN"/>
              <w:rPr>
                <w:ins w:id="2344" w:author="R4-1809470" w:date="2018-07-10T11:12:00Z"/>
                <w:rFonts w:cs="Arial"/>
                <w:lang w:eastAsia="ja-JP"/>
              </w:rPr>
            </w:pPr>
            <w:ins w:id="2345" w:author="R4-1809470" w:date="2018-07-10T11:12:00Z">
              <w:r>
                <w:rPr>
                  <w:rFonts w:cs="Arial"/>
                  <w:lang w:eastAsia="zh-CN"/>
                </w:rPr>
                <w:t>Note 3:</w:t>
              </w:r>
              <w:r>
                <w:rPr>
                  <w:rFonts w:cs="Arial"/>
                  <w:lang w:eastAsia="zh-CN"/>
                </w:rPr>
                <w:tab/>
              </w:r>
              <w:r>
                <w:rPr>
                  <w:rFonts w:cs="Arial"/>
                </w:rPr>
                <w:t>NRTC2 is only applicable when contiguous</w:t>
              </w:r>
              <w:r>
                <w:rPr>
                  <w:rFonts w:cs="Arial"/>
                  <w:iCs/>
                </w:rPr>
                <w:t xml:space="preserve"> CA is supported.</w:t>
              </w:r>
            </w:ins>
          </w:p>
          <w:p w14:paraId="637F8690" w14:textId="77777777" w:rsidR="00F40ED6" w:rsidRDefault="00F40ED6" w:rsidP="00081372">
            <w:pPr>
              <w:pStyle w:val="TAN"/>
              <w:rPr>
                <w:ins w:id="2346" w:author="R4-1809470" w:date="2018-07-10T11:12:00Z"/>
                <w:rFonts w:cs="Arial"/>
              </w:rPr>
            </w:pPr>
            <w:ins w:id="2347" w:author="R4-1809470" w:date="2018-07-10T11:12:00Z">
              <w:r>
                <w:rPr>
                  <w:rFonts w:cs="Arial"/>
                </w:rPr>
                <w:t>Note 4:</w:t>
              </w:r>
              <w:r>
                <w:rPr>
                  <w:rFonts w:cs="Arial"/>
                  <w:lang w:eastAsia="zh-CN"/>
                </w:rPr>
                <w:tab/>
                <w:t>NRTC</w:t>
              </w:r>
              <w:r>
                <w:rPr>
                  <w:rFonts w:cs="Arial"/>
                </w:rPr>
                <w:t>5 may be applied for Inter RF Bandwidth gap only.</w:t>
              </w:r>
              <w:bookmarkEnd w:id="2339"/>
              <w:bookmarkEnd w:id="2340"/>
            </w:ins>
          </w:p>
          <w:p w14:paraId="2E5A2059" w14:textId="77777777" w:rsidR="00F40ED6" w:rsidRDefault="00F40ED6" w:rsidP="00081372">
            <w:pPr>
              <w:pStyle w:val="TAN"/>
              <w:rPr>
                <w:ins w:id="2348" w:author="R4-1809470" w:date="2018-07-10T11:12:00Z"/>
                <w:rFonts w:cs="Arial"/>
                <w:snapToGrid w:val="0"/>
                <w:kern w:val="2"/>
                <w:lang w:eastAsia="zh-CN"/>
              </w:rPr>
            </w:pPr>
            <w:ins w:id="2349" w:author="R4-1809470" w:date="2018-07-10T11:12:00Z">
              <w:r>
                <w:rPr>
                  <w:rFonts w:cs="Arial"/>
                  <w:snapToGrid w:val="0"/>
                  <w:kern w:val="2"/>
                  <w:lang w:eastAsia="zh-CN"/>
                </w:rPr>
                <w:t xml:space="preserve">[Note 5:   </w:t>
              </w:r>
              <w:r>
                <w:rPr>
                  <w:rFonts w:cs="Arial"/>
                  <w:lang w:eastAsia="zh-CN"/>
                </w:rPr>
                <w:t>OBUE SC shall be tested using the widest supported Channel Bandwidth and the highest supported sub-carrier spacing.]</w:t>
              </w:r>
            </w:ins>
          </w:p>
        </w:tc>
      </w:tr>
    </w:tbl>
    <w:p w14:paraId="34F930BC" w14:textId="37300771" w:rsidR="00F40ED6" w:rsidRPr="00A11CF0" w:rsidRDefault="00F40ED6" w:rsidP="00967AE9">
      <w:pPr>
        <w:rPr>
          <w:rFonts w:eastAsia="SimSun"/>
          <w:i/>
          <w:color w:val="0000FF"/>
        </w:rPr>
      </w:pPr>
    </w:p>
    <w:p w14:paraId="6D80AC40" w14:textId="77777777" w:rsidR="00D25FC8" w:rsidRDefault="00D25FC8" w:rsidP="00D25FC8">
      <w:pPr>
        <w:pStyle w:val="Heading2"/>
      </w:pPr>
      <w:bookmarkStart w:id="2350" w:name="_Toc439781526"/>
      <w:bookmarkStart w:id="2351" w:name="_Toc481685282"/>
      <w:bookmarkStart w:id="2352" w:name="_Toc519006044"/>
      <w:r>
        <w:t>4.</w:t>
      </w:r>
      <w:r w:rsidR="00E45FAF">
        <w:t>9</w:t>
      </w:r>
      <w:r>
        <w:tab/>
      </w:r>
      <w:r>
        <w:tab/>
      </w:r>
      <w:r w:rsidRPr="00024EEF">
        <w:t>RF channels and test models</w:t>
      </w:r>
      <w:bookmarkEnd w:id="2350"/>
      <w:bookmarkEnd w:id="2351"/>
      <w:bookmarkEnd w:id="2352"/>
      <w:r w:rsidRPr="00024EEF">
        <w:t xml:space="preserve"> </w:t>
      </w:r>
    </w:p>
    <w:p w14:paraId="7C5D0F7A" w14:textId="77777777" w:rsidR="00D25FC8" w:rsidRPr="0062434D" w:rsidRDefault="00D25FC8" w:rsidP="00D25FC8">
      <w:pPr>
        <w:rPr>
          <w:i/>
          <w:color w:val="0000FF"/>
        </w:rPr>
      </w:pPr>
      <w:r w:rsidRPr="0062434D">
        <w:rPr>
          <w:i/>
          <w:color w:val="0000FF"/>
        </w:rPr>
        <w:t xml:space="preserve">Editor’s note: </w:t>
      </w:r>
      <w:r>
        <w:rPr>
          <w:i/>
          <w:color w:val="0000FF"/>
        </w:rPr>
        <w:t>to capture multi-carrier/CA operation, contiguous/non-contiguous operation</w:t>
      </w:r>
    </w:p>
    <w:p w14:paraId="25434A91" w14:textId="2A297F11" w:rsidR="0098607D" w:rsidRPr="00E2693F" w:rsidRDefault="0098607D" w:rsidP="0098607D">
      <w:pPr>
        <w:pStyle w:val="Heading2"/>
        <w:ind w:left="0" w:firstLine="0"/>
        <w:rPr>
          <w:rFonts w:eastAsia="SimSun"/>
        </w:rPr>
      </w:pPr>
      <w:bookmarkStart w:id="2353" w:name="_Toc519006045"/>
      <w:r>
        <w:rPr>
          <w:rFonts w:eastAsia="SimSun"/>
        </w:rPr>
        <w:t>[4.1</w:t>
      </w:r>
      <w:r w:rsidR="00145875">
        <w:rPr>
          <w:rFonts w:eastAsia="SimSun"/>
        </w:rPr>
        <w:t>0</w:t>
      </w:r>
      <w:r w:rsidRPr="00E2693F">
        <w:rPr>
          <w:rFonts w:eastAsia="SimSun"/>
        </w:rPr>
        <w:tab/>
      </w:r>
      <w:r w:rsidRPr="006441B0">
        <w:rPr>
          <w:rFonts w:eastAsia="SimSun"/>
        </w:rPr>
        <w:t>Relationship between SR and MSR</w:t>
      </w:r>
      <w:r>
        <w:rPr>
          <w:rFonts w:eastAsia="SimSun"/>
        </w:rPr>
        <w:t>]</w:t>
      </w:r>
      <w:bookmarkEnd w:id="2353"/>
    </w:p>
    <w:p w14:paraId="219055C6" w14:textId="77777777" w:rsidR="00967AE9" w:rsidRDefault="00967AE9" w:rsidP="00967AE9">
      <w:pPr>
        <w:rPr>
          <w:rFonts w:eastAsia="SimSun"/>
          <w:i/>
          <w:color w:val="0000FF"/>
        </w:rPr>
      </w:pPr>
      <w:r w:rsidRPr="0062434D">
        <w:rPr>
          <w:rFonts w:eastAsia="SimSun"/>
          <w:i/>
          <w:color w:val="0000FF"/>
        </w:rPr>
        <w:t>Editor’</w:t>
      </w:r>
      <w:r>
        <w:rPr>
          <w:rFonts w:eastAsia="SimSun"/>
          <w:i/>
          <w:color w:val="0000FF"/>
        </w:rPr>
        <w:t>s note: whether this subclause is needed will depend on the MSR specification work</w:t>
      </w:r>
    </w:p>
    <w:p w14:paraId="29805DD6" w14:textId="77777777" w:rsidR="00145875" w:rsidRPr="00E3724E" w:rsidRDefault="00145875" w:rsidP="00145875">
      <w:pPr>
        <w:pStyle w:val="Heading2"/>
        <w:ind w:left="576" w:hanging="576"/>
      </w:pPr>
      <w:bookmarkStart w:id="2354" w:name="_Toc510689697"/>
      <w:bookmarkStart w:id="2355" w:name="_Toc519006046"/>
      <w:r>
        <w:t>4.11</w:t>
      </w:r>
      <w:r w:rsidRPr="00E3724E">
        <w:tab/>
        <w:t>Requirements for BS capable of multi-band operation</w:t>
      </w:r>
      <w:bookmarkEnd w:id="2354"/>
      <w:bookmarkEnd w:id="2355"/>
    </w:p>
    <w:p w14:paraId="3C9CAABB" w14:textId="77777777" w:rsidR="00145875" w:rsidRPr="008019AF" w:rsidRDefault="00145875" w:rsidP="00145875">
      <w:r w:rsidRPr="008019AF">
        <w:t xml:space="preserve">For </w:t>
      </w:r>
      <w:r w:rsidRPr="008019AF">
        <w:rPr>
          <w:i/>
        </w:rPr>
        <w:t>multi-band connector</w:t>
      </w:r>
      <w:r>
        <w:rPr>
          <w:i/>
        </w:rPr>
        <w:t xml:space="preserve"> </w:t>
      </w:r>
      <w:r w:rsidRPr="008019AF">
        <w:t xml:space="preserve">the </w:t>
      </w:r>
      <w:r>
        <w:t>conducted</w:t>
      </w:r>
      <w:r w:rsidRPr="008019AF">
        <w:t xml:space="preserve"> </w:t>
      </w:r>
      <w:r>
        <w:t xml:space="preserve">test requirements in clause 6 and </w:t>
      </w:r>
      <w:r w:rsidRPr="008019AF">
        <w:t>7</w:t>
      </w:r>
      <w:r>
        <w:t xml:space="preserve"> </w:t>
      </w:r>
      <w:r w:rsidRPr="008019AF">
        <w:t xml:space="preserve">apply separately to each supported </w:t>
      </w:r>
      <w:r w:rsidRPr="008019AF">
        <w:rPr>
          <w:i/>
        </w:rPr>
        <w:t>operating band</w:t>
      </w:r>
      <w:r w:rsidRPr="008019AF">
        <w:t xml:space="preserve"> unless otherwise stated. For some </w:t>
      </w:r>
      <w:r>
        <w:t xml:space="preserve">conducted test </w:t>
      </w:r>
      <w:r w:rsidRPr="008019AF">
        <w:t xml:space="preserve">requirements, it is explicitly stated that specific additions or exclusions to the requirement apply at </w:t>
      </w:r>
      <w:r w:rsidRPr="008019AF">
        <w:rPr>
          <w:i/>
        </w:rPr>
        <w:t>multi-band connector(s)</w:t>
      </w:r>
      <w:r w:rsidRPr="008019AF">
        <w:t xml:space="preserve"> as detailed in the requirement subclause. For </w:t>
      </w:r>
      <w:r w:rsidRPr="008019AF">
        <w:rPr>
          <w:i/>
        </w:rPr>
        <w:t>BS type 1-C</w:t>
      </w:r>
      <w:r w:rsidRPr="008019AF">
        <w:t xml:space="preserve"> capable of multi-band operation, various structures in terms of combinations of different transmitter and receiver implementations (multi-band or single band) with mapping of transceivers to one or more </w:t>
      </w:r>
      <w:r w:rsidRPr="008019AF">
        <w:rPr>
          <w:i/>
        </w:rPr>
        <w:t>antenna</w:t>
      </w:r>
      <w:r w:rsidRPr="008019AF">
        <w:t xml:space="preserve"> </w:t>
      </w:r>
      <w:r w:rsidRPr="008019AF">
        <w:rPr>
          <w:i/>
        </w:rPr>
        <w:t>connectors</w:t>
      </w:r>
      <w:r w:rsidRPr="008019AF">
        <w:t xml:space="preserve"> for </w:t>
      </w:r>
      <w:r w:rsidRPr="008019AF">
        <w:rPr>
          <w:i/>
        </w:rPr>
        <w:t>BS type 1-C</w:t>
      </w:r>
      <w:r w:rsidRPr="008019AF">
        <w:t xml:space="preserve"> or </w:t>
      </w:r>
      <w:r w:rsidRPr="008019AF">
        <w:rPr>
          <w:i/>
        </w:rPr>
        <w:t>TAB connectors</w:t>
      </w:r>
      <w:r w:rsidRPr="008019AF">
        <w:t xml:space="preserve"> for </w:t>
      </w:r>
      <w:r w:rsidRPr="008019AF">
        <w:rPr>
          <w:i/>
        </w:rPr>
        <w:t>BS type 1-H</w:t>
      </w:r>
      <w:r w:rsidRPr="008019AF">
        <w:t xml:space="preserve"> in different ways are possible. For </w:t>
      </w:r>
      <w:r w:rsidRPr="008019AF">
        <w:rPr>
          <w:i/>
        </w:rPr>
        <w:t>multi-band connector(s)</w:t>
      </w:r>
      <w:r w:rsidRPr="008019AF">
        <w:t xml:space="preserve"> the exclusions or provisions for multi-band apply. For </w:t>
      </w:r>
      <w:r w:rsidRPr="008019AF">
        <w:rPr>
          <w:i/>
        </w:rPr>
        <w:t>single-band antenna connector(s)</w:t>
      </w:r>
      <w:r w:rsidRPr="008019AF">
        <w:t>, the following applies:</w:t>
      </w:r>
    </w:p>
    <w:p w14:paraId="614E8ACE" w14:textId="77777777" w:rsidR="00145875" w:rsidRPr="008019AF" w:rsidRDefault="00145875" w:rsidP="00145875">
      <w:pPr>
        <w:pStyle w:val="B1"/>
      </w:pPr>
      <w:r w:rsidRPr="008019AF">
        <w:t>-</w:t>
      </w:r>
      <w:r w:rsidRPr="008019AF">
        <w:tab/>
        <w:t xml:space="preserve">Single-band transmitter spurious emissions, </w:t>
      </w:r>
      <w:r w:rsidRPr="008019AF">
        <w:rPr>
          <w:i/>
        </w:rPr>
        <w:t>operating band</w:t>
      </w:r>
      <w:r w:rsidRPr="008019AF">
        <w:t xml:space="preserve"> unwanted emissions, ACLR, transmitter intermodulation and receiver spurious emissions requirements apply to this </w:t>
      </w:r>
      <w:r w:rsidRPr="008019AF">
        <w:rPr>
          <w:i/>
        </w:rPr>
        <w:t>antenna connector</w:t>
      </w:r>
      <w:r w:rsidRPr="008019AF">
        <w:t xml:space="preserve"> that is mapped to single-band.</w:t>
      </w:r>
    </w:p>
    <w:p w14:paraId="1D2FF248" w14:textId="77777777" w:rsidR="00145875" w:rsidRPr="008019AF" w:rsidRDefault="00145875" w:rsidP="00145875">
      <w:pPr>
        <w:pStyle w:val="B1"/>
      </w:pPr>
      <w:r w:rsidRPr="008019AF">
        <w:lastRenderedPageBreak/>
        <w:t>-</w:t>
      </w:r>
      <w:r w:rsidRPr="008019AF">
        <w:tab/>
        <w:t xml:space="preserve">If the BS is configured </w:t>
      </w:r>
      <w:r w:rsidRPr="008019AF">
        <w:rPr>
          <w:lang w:eastAsia="zh-CN"/>
        </w:rPr>
        <w:t>for</w:t>
      </w:r>
      <w:r w:rsidRPr="008019AF">
        <w:t xml:space="preserve"> single-band operation, single-band requirements shall apply to this </w:t>
      </w:r>
      <w:r w:rsidRPr="008019AF">
        <w:rPr>
          <w:i/>
        </w:rPr>
        <w:t>antenna connector</w:t>
      </w:r>
      <w:r w:rsidRPr="008019AF">
        <w:rPr>
          <w:lang w:eastAsia="zh-CN"/>
        </w:rPr>
        <w:t xml:space="preserve"> configured for single-band operation</w:t>
      </w:r>
      <w:r w:rsidRPr="008019AF">
        <w:t xml:space="preserve"> and no exclusions or provisions for multi-band capable BS are applicable. Single-band requirements </w:t>
      </w:r>
      <w:r w:rsidRPr="008019AF">
        <w:rPr>
          <w:lang w:eastAsia="zh-CN"/>
        </w:rPr>
        <w:t>are tested</w:t>
      </w:r>
      <w:r w:rsidRPr="008019AF">
        <w:t xml:space="preserve"> separately at </w:t>
      </w:r>
      <w:r w:rsidRPr="008019AF">
        <w:rPr>
          <w:lang w:eastAsia="zh-CN"/>
        </w:rPr>
        <w:t>the</w:t>
      </w:r>
      <w:r w:rsidRPr="008019AF">
        <w:t xml:space="preserve"> </w:t>
      </w:r>
      <w:r w:rsidRPr="008019AF">
        <w:rPr>
          <w:i/>
        </w:rPr>
        <w:t>antenna connector</w:t>
      </w:r>
      <w:r w:rsidRPr="008019AF">
        <w:t xml:space="preserve"> </w:t>
      </w:r>
      <w:r w:rsidRPr="008019AF">
        <w:rPr>
          <w:lang w:eastAsia="zh-CN"/>
        </w:rPr>
        <w:t xml:space="preserve">configured for </w:t>
      </w:r>
      <w:r w:rsidRPr="008019AF">
        <w:t>single-band</w:t>
      </w:r>
      <w:r w:rsidRPr="008019AF">
        <w:rPr>
          <w:lang w:eastAsia="zh-CN"/>
        </w:rPr>
        <w:t xml:space="preserve"> operation</w:t>
      </w:r>
      <w:r w:rsidRPr="008019AF">
        <w:t xml:space="preserve">, with all other </w:t>
      </w:r>
      <w:r w:rsidRPr="008019AF">
        <w:rPr>
          <w:i/>
        </w:rPr>
        <w:t>antenna connectors</w:t>
      </w:r>
      <w:r w:rsidRPr="008019AF">
        <w:t xml:space="preserve"> terminated.</w:t>
      </w:r>
    </w:p>
    <w:p w14:paraId="536E67C8" w14:textId="77777777" w:rsidR="00145875" w:rsidRPr="008019AF" w:rsidRDefault="00145875" w:rsidP="00145875">
      <w:r w:rsidRPr="008019AF">
        <w:t xml:space="preserve">A </w:t>
      </w:r>
      <w:r w:rsidRPr="008019AF">
        <w:rPr>
          <w:i/>
        </w:rPr>
        <w:t>BS type 1-H</w:t>
      </w:r>
      <w:r w:rsidRPr="008019AF">
        <w:t xml:space="preserve"> may be capable of supporting </w:t>
      </w:r>
      <w:r w:rsidRPr="008019AF">
        <w:rPr>
          <w:lang w:eastAsia="zh-CN"/>
        </w:rPr>
        <w:t xml:space="preserve">operation in multiple </w:t>
      </w:r>
      <w:r w:rsidRPr="008019AF">
        <w:rPr>
          <w:i/>
          <w:lang w:eastAsia="zh-CN"/>
        </w:rPr>
        <w:t>operating bands</w:t>
      </w:r>
      <w:r w:rsidRPr="008019AF" w:rsidDel="006F6040">
        <w:t xml:space="preserve"> </w:t>
      </w:r>
      <w:r w:rsidRPr="008019AF">
        <w:t xml:space="preserve">with one of the following implementations of </w:t>
      </w:r>
      <w:r w:rsidRPr="008019AF">
        <w:rPr>
          <w:i/>
        </w:rPr>
        <w:t>TAB connectors</w:t>
      </w:r>
      <w:r w:rsidRPr="008019AF">
        <w:t xml:space="preserve"> in the </w:t>
      </w:r>
      <w:r w:rsidRPr="008019AF">
        <w:rPr>
          <w:i/>
        </w:rPr>
        <w:t>transceiver array boundary</w:t>
      </w:r>
      <w:r w:rsidRPr="008019AF">
        <w:t>:</w:t>
      </w:r>
    </w:p>
    <w:p w14:paraId="4D904344"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w:t>
      </w:r>
      <w:r w:rsidRPr="008019AF">
        <w:rPr>
          <w:i/>
        </w:rPr>
        <w:t>single-band connectors</w:t>
      </w:r>
      <w:r w:rsidRPr="008019AF">
        <w:t>.</w:t>
      </w:r>
    </w:p>
    <w:p w14:paraId="327158DA" w14:textId="77777777" w:rsidR="00145875" w:rsidRPr="008019AF" w:rsidRDefault="00145875" w:rsidP="00145875">
      <w:pPr>
        <w:pStyle w:val="B2"/>
      </w:pPr>
      <w:r w:rsidRPr="008019AF">
        <w:t>-</w:t>
      </w:r>
      <w:r w:rsidRPr="008019AF">
        <w:tab/>
        <w:t xml:space="preserve">Different sets of </w:t>
      </w:r>
      <w:r w:rsidRPr="008019AF">
        <w:rPr>
          <w:i/>
        </w:rPr>
        <w:t>single-band connectors</w:t>
      </w:r>
      <w:r w:rsidRPr="008019AF">
        <w:t xml:space="preserve"> support different </w:t>
      </w:r>
      <w:r w:rsidRPr="008019AF">
        <w:rPr>
          <w:i/>
        </w:rPr>
        <w:t>operating bands</w:t>
      </w:r>
      <w:r w:rsidRPr="008019AF">
        <w:t xml:space="preserve">, but each </w:t>
      </w:r>
      <w:r w:rsidRPr="008019AF">
        <w:rPr>
          <w:i/>
        </w:rPr>
        <w:t>TAB connector</w:t>
      </w:r>
      <w:r w:rsidRPr="008019AF">
        <w:t xml:space="preserve"> supports only operation in one single </w:t>
      </w:r>
      <w:r w:rsidRPr="008019AF">
        <w:rPr>
          <w:i/>
        </w:rPr>
        <w:t>operating band</w:t>
      </w:r>
      <w:r w:rsidRPr="008019AF">
        <w:t>.</w:t>
      </w:r>
      <w:r w:rsidRPr="008019AF" w:rsidDel="00096B73">
        <w:rPr>
          <w:i/>
        </w:rPr>
        <w:t xml:space="preserve"> </w:t>
      </w:r>
    </w:p>
    <w:p w14:paraId="416A722C" w14:textId="77777777" w:rsidR="00145875" w:rsidRPr="008019AF" w:rsidRDefault="00145875" w:rsidP="00145875">
      <w:pPr>
        <w:pStyle w:val="B2"/>
      </w:pPr>
      <w:r w:rsidRPr="008019AF">
        <w:t>-</w:t>
      </w:r>
      <w:r w:rsidRPr="008019AF">
        <w:tab/>
        <w:t xml:space="preserve">Sets of </w:t>
      </w:r>
      <w:r w:rsidRPr="008019AF">
        <w:rPr>
          <w:i/>
        </w:rPr>
        <w:t>single-band connectors</w:t>
      </w:r>
      <w:r w:rsidRPr="008019AF">
        <w:t xml:space="preserve"> support operation in multiple </w:t>
      </w:r>
      <w:r w:rsidRPr="008019AF">
        <w:rPr>
          <w:i/>
        </w:rPr>
        <w:t>operating bands</w:t>
      </w:r>
      <w:r w:rsidRPr="008019AF">
        <w:t xml:space="preserve"> with some </w:t>
      </w:r>
      <w:r w:rsidRPr="008019AF">
        <w:rPr>
          <w:i/>
        </w:rPr>
        <w:t>single-band connectors</w:t>
      </w:r>
      <w:r w:rsidRPr="008019AF">
        <w:t xml:space="preserve"> supporting more than one </w:t>
      </w:r>
      <w:r w:rsidRPr="008019AF">
        <w:rPr>
          <w:i/>
        </w:rPr>
        <w:t>operating band</w:t>
      </w:r>
      <w:r w:rsidRPr="008019AF">
        <w:t>.</w:t>
      </w:r>
    </w:p>
    <w:p w14:paraId="2BAAC6B2"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multi-band </w:t>
      </w:r>
      <w:r w:rsidRPr="008019AF">
        <w:rPr>
          <w:i/>
        </w:rPr>
        <w:t>connectors</w:t>
      </w:r>
      <w:r w:rsidRPr="008019AF">
        <w:t>.</w:t>
      </w:r>
    </w:p>
    <w:p w14:paraId="519563CB" w14:textId="77777777" w:rsidR="00145875" w:rsidRPr="008019AF" w:rsidRDefault="00145875" w:rsidP="00145875">
      <w:pPr>
        <w:pStyle w:val="B1"/>
      </w:pPr>
      <w:r w:rsidRPr="008019AF">
        <w:t>-</w:t>
      </w:r>
      <w:r w:rsidRPr="008019AF">
        <w:tab/>
        <w:t xml:space="preserve">A combination of single-band sets and multi-band sets of </w:t>
      </w:r>
      <w:r w:rsidRPr="008019AF">
        <w:rPr>
          <w:i/>
        </w:rPr>
        <w:t>TAB connectors</w:t>
      </w:r>
      <w:r w:rsidRPr="008019AF">
        <w:t xml:space="preserve"> provides support of the type </w:t>
      </w:r>
      <w:r w:rsidRPr="008019AF">
        <w:rPr>
          <w:i/>
        </w:rPr>
        <w:t>BS type 1-H</w:t>
      </w:r>
      <w:r w:rsidRPr="008019AF">
        <w:t xml:space="preserve"> capability of </w:t>
      </w:r>
      <w:r w:rsidRPr="008019AF">
        <w:rPr>
          <w:lang w:eastAsia="zh-CN"/>
        </w:rPr>
        <w:t xml:space="preserve">operation in multiple </w:t>
      </w:r>
      <w:r w:rsidRPr="008019AF">
        <w:rPr>
          <w:i/>
          <w:lang w:eastAsia="zh-CN"/>
        </w:rPr>
        <w:t>operating bands</w:t>
      </w:r>
      <w:r w:rsidRPr="008019AF">
        <w:t>.</w:t>
      </w:r>
    </w:p>
    <w:p w14:paraId="6B22475F" w14:textId="77777777" w:rsidR="00145875" w:rsidRPr="008019AF" w:rsidRDefault="00145875" w:rsidP="00145875">
      <w:r w:rsidRPr="008019AF">
        <w:t xml:space="preserve">Unless otherwise stated all </w:t>
      </w:r>
      <w:r>
        <w:t xml:space="preserve">conducted test </w:t>
      </w:r>
      <w:r w:rsidRPr="008019AF">
        <w:t xml:space="preserve">requirements specified for an </w:t>
      </w:r>
      <w:r w:rsidRPr="008019AF">
        <w:rPr>
          <w:i/>
        </w:rPr>
        <w:t>operating band</w:t>
      </w:r>
      <w:r w:rsidRPr="008019AF">
        <w:t xml:space="preserve"> apply only to the set of </w:t>
      </w:r>
      <w:r w:rsidRPr="008019AF">
        <w:rPr>
          <w:i/>
        </w:rPr>
        <w:t>TAB connectors</w:t>
      </w:r>
      <w:r w:rsidRPr="008019AF">
        <w:t xml:space="preserve"> supporting that </w:t>
      </w:r>
      <w:r w:rsidRPr="008019AF">
        <w:rPr>
          <w:i/>
        </w:rPr>
        <w:t>operating band</w:t>
      </w:r>
      <w:r w:rsidRPr="008019AF">
        <w:t>.</w:t>
      </w:r>
    </w:p>
    <w:p w14:paraId="1D19058B"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single-band connectors</w:t>
      </w:r>
      <w:r w:rsidRPr="008019AF">
        <w:rPr>
          <w:rFonts w:eastAsia="MS Mincho"/>
        </w:rPr>
        <w:t xml:space="preserve"> </w:t>
      </w:r>
      <w:r w:rsidRPr="008019AF">
        <w:t xml:space="preserve">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single-band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63F66D0D"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multi-band connector</w:t>
      </w:r>
      <w:r w:rsidRPr="008019AF">
        <w:rPr>
          <w:rFonts w:eastAsia="MS Mincho"/>
        </w:rPr>
        <w:t xml:space="preserve">s supporting the same </w:t>
      </w:r>
      <w:r w:rsidRPr="008019AF">
        <w:rPr>
          <w:rFonts w:eastAsia="MS Mincho"/>
          <w:i/>
        </w:rPr>
        <w:t>operating band</w:t>
      </w:r>
      <w:r w:rsidRPr="008019AF">
        <w:rPr>
          <w:rFonts w:eastAsia="MS Mincho"/>
        </w:rPr>
        <w:t xml:space="preserve"> combination</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multi-band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7FC27777" w14:textId="77777777" w:rsidR="00145875" w:rsidRPr="008019AF" w:rsidRDefault="00145875" w:rsidP="00145875">
      <w:r w:rsidRPr="008019AF">
        <w:t xml:space="preserve">The case of an </w:t>
      </w:r>
      <w:r w:rsidRPr="008019AF">
        <w:rPr>
          <w:i/>
        </w:rPr>
        <w:t>operating band</w:t>
      </w:r>
      <w:r w:rsidRPr="008019AF">
        <w:t xml:space="preserve"> being supported by both </w:t>
      </w:r>
      <w:r w:rsidRPr="008019AF">
        <w:rPr>
          <w:i/>
        </w:rPr>
        <w:t>multi-band connectors</w:t>
      </w:r>
      <w:r w:rsidRPr="008019AF">
        <w:t xml:space="preserve"> and </w:t>
      </w:r>
      <w:r w:rsidRPr="008019AF">
        <w:rPr>
          <w:i/>
        </w:rPr>
        <w:t>single-band connectors</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626E1813" w14:textId="77777777" w:rsidR="00145875" w:rsidRPr="008019AF" w:rsidRDefault="00145875" w:rsidP="00145875">
      <w:r w:rsidRPr="008019AF">
        <w:t xml:space="preserve">The case of an </w:t>
      </w:r>
      <w:r w:rsidRPr="008019AF">
        <w:rPr>
          <w:i/>
        </w:rPr>
        <w:t>operating band</w:t>
      </w:r>
      <w:r w:rsidRPr="008019AF">
        <w:t xml:space="preserve"> being supported by </w:t>
      </w:r>
      <w:r w:rsidRPr="008019AF">
        <w:rPr>
          <w:i/>
        </w:rPr>
        <w:t>multi-band connectors</w:t>
      </w:r>
      <w:r w:rsidRPr="008019AF">
        <w:t xml:space="preserve"> which are not all supporting the same </w:t>
      </w:r>
      <w:r w:rsidRPr="008019AF">
        <w:rPr>
          <w:i/>
        </w:rPr>
        <w:t>operating band</w:t>
      </w:r>
      <w:r w:rsidRPr="008019AF">
        <w:t xml:space="preserve"> combination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349E76E1" w14:textId="77777777" w:rsidR="00145875" w:rsidRPr="008019AF" w:rsidRDefault="00145875" w:rsidP="00145875">
      <w:r w:rsidRPr="008019AF">
        <w:t xml:space="preserve">For </w:t>
      </w:r>
      <w:r w:rsidRPr="008019AF">
        <w:rPr>
          <w:i/>
        </w:rPr>
        <w:t>multi-band connectors</w:t>
      </w:r>
      <w:r w:rsidRPr="008019AF">
        <w:t xml:space="preserve"> supporting the bands for TDD, the RF requirements in the present specification assume no simultaneous uplink and downlink occur between the bands.</w:t>
      </w:r>
    </w:p>
    <w:p w14:paraId="0146B63C" w14:textId="3893A12A" w:rsidR="00145875" w:rsidRPr="00145875" w:rsidRDefault="00145875" w:rsidP="00145875">
      <w:r w:rsidRPr="008019AF">
        <w:rPr>
          <w:rFonts w:eastAsia="MS Mincho"/>
        </w:rPr>
        <w:t xml:space="preserve">The </w:t>
      </w:r>
      <w:r>
        <w:rPr>
          <w:rFonts w:eastAsia="MS Mincho"/>
        </w:rPr>
        <w:t xml:space="preserve">conducted test </w:t>
      </w:r>
      <w:r w:rsidRPr="008019AF">
        <w:rPr>
          <w:rFonts w:eastAsia="MS Mincho"/>
        </w:rPr>
        <w:t xml:space="preserve">requirements for </w:t>
      </w:r>
      <w:r w:rsidRPr="008019AF">
        <w:rPr>
          <w:rFonts w:eastAsia="MS Mincho"/>
          <w:i/>
        </w:rPr>
        <w:t>multi-band connectors</w:t>
      </w:r>
      <w:r w:rsidRPr="008019AF">
        <w:rPr>
          <w:rFonts w:eastAsia="MS Mincho"/>
        </w:rPr>
        <w:t xml:space="preserve"> supporting bands for both FDD and TDD are FFS</w:t>
      </w:r>
      <w:r w:rsidRPr="008019AF">
        <w:t xml:space="preserve"> and are not covered by the present release of this specification.</w:t>
      </w:r>
    </w:p>
    <w:p w14:paraId="26C8DB8C" w14:textId="77777777" w:rsidR="00DF3A8B" w:rsidRDefault="00DF3A8B">
      <w:pPr>
        <w:spacing w:after="0"/>
        <w:rPr>
          <w:ins w:id="2356" w:author="Huawei" w:date="2018-07-10T17:15:00Z"/>
          <w:rFonts w:ascii="Arial" w:hAnsi="Arial"/>
          <w:sz w:val="36"/>
          <w:lang w:eastAsia="zh-CN"/>
        </w:rPr>
      </w:pPr>
      <w:bookmarkStart w:id="2357" w:name="_Toc478505694"/>
      <w:bookmarkStart w:id="2358" w:name="_Toc481685286"/>
      <w:bookmarkStart w:id="2359" w:name="_Toc519006047"/>
      <w:ins w:id="2360" w:author="Huawei" w:date="2018-07-10T17:15:00Z">
        <w:r>
          <w:rPr>
            <w:lang w:eastAsia="zh-CN"/>
          </w:rPr>
          <w:br w:type="page"/>
        </w:r>
      </w:ins>
    </w:p>
    <w:p w14:paraId="1A0A4C4C" w14:textId="75505B3B" w:rsidR="00D25FC8" w:rsidRPr="00624D1A" w:rsidRDefault="00D25FC8" w:rsidP="00D25FC8">
      <w:pPr>
        <w:pStyle w:val="Heading1"/>
        <w:rPr>
          <w:lang w:eastAsia="zh-CN"/>
        </w:rPr>
      </w:pPr>
      <w:r w:rsidRPr="00624D1A">
        <w:rPr>
          <w:rFonts w:hint="eastAsia"/>
          <w:lang w:eastAsia="zh-CN"/>
        </w:rPr>
        <w:lastRenderedPageBreak/>
        <w:t>5</w:t>
      </w:r>
      <w:r w:rsidR="006A3D5A">
        <w:rPr>
          <w:lang w:eastAsia="zh-CN"/>
        </w:rPr>
        <w:tab/>
      </w:r>
      <w:r w:rsidR="006873E3" w:rsidRPr="006873E3">
        <w:rPr>
          <w:lang w:eastAsia="zh-CN"/>
        </w:rPr>
        <w:t>Operating bands and channel arrangement</w:t>
      </w:r>
      <w:bookmarkEnd w:id="2357"/>
      <w:bookmarkEnd w:id="2358"/>
      <w:bookmarkEnd w:id="2359"/>
    </w:p>
    <w:p w14:paraId="181DC392" w14:textId="77777777" w:rsidR="00775CF9" w:rsidRDefault="00775CF9" w:rsidP="00775CF9">
      <w:pPr>
        <w:pStyle w:val="Guidance"/>
      </w:pPr>
      <w:r>
        <w:t>Detailed structure of the subclause is TBD.</w:t>
      </w:r>
    </w:p>
    <w:p w14:paraId="48E48836" w14:textId="77777777" w:rsidR="00D25FC8" w:rsidRPr="004D3578" w:rsidRDefault="00D25FC8" w:rsidP="00D25FC8"/>
    <w:p w14:paraId="1DC2A1E9" w14:textId="77777777" w:rsidR="00DF3A8B" w:rsidRDefault="00DF3A8B">
      <w:pPr>
        <w:spacing w:after="0"/>
        <w:rPr>
          <w:ins w:id="2361" w:author="Huawei" w:date="2018-07-10T17:15:00Z"/>
          <w:rFonts w:ascii="Arial" w:hAnsi="Arial"/>
          <w:sz w:val="36"/>
        </w:rPr>
      </w:pPr>
      <w:bookmarkStart w:id="2362" w:name="_Toc481653293"/>
      <w:bookmarkStart w:id="2363" w:name="_Toc481685287"/>
      <w:bookmarkStart w:id="2364" w:name="_Toc519006048"/>
      <w:ins w:id="2365" w:author="Huawei" w:date="2018-07-10T17:15:00Z">
        <w:r>
          <w:br w:type="page"/>
        </w:r>
      </w:ins>
    </w:p>
    <w:p w14:paraId="024A6719" w14:textId="029B601B" w:rsidR="00D25FC8" w:rsidRDefault="00D25FC8" w:rsidP="00D25FC8">
      <w:pPr>
        <w:pStyle w:val="Heading1"/>
      </w:pPr>
      <w:r>
        <w:lastRenderedPageBreak/>
        <w:t>6</w:t>
      </w:r>
      <w:r>
        <w:tab/>
        <w:t>Conducted transmitter characteristics</w:t>
      </w:r>
      <w:bookmarkEnd w:id="2362"/>
      <w:bookmarkEnd w:id="2363"/>
      <w:bookmarkEnd w:id="2364"/>
    </w:p>
    <w:p w14:paraId="7B61D7A3" w14:textId="10BE7F0A" w:rsidR="00775CF9" w:rsidDel="004241DF" w:rsidRDefault="00775CF9" w:rsidP="00775CF9">
      <w:pPr>
        <w:pStyle w:val="Guidance"/>
        <w:rPr>
          <w:del w:id="2366" w:author="R4-1809558" w:date="2018-07-10T15:09:00Z"/>
        </w:rPr>
      </w:pPr>
      <w:bookmarkStart w:id="2367" w:name="_Toc481653294"/>
      <w:bookmarkStart w:id="2368" w:name="_Toc481685288"/>
      <w:del w:id="2369" w:author="R4-1809558" w:date="2018-07-10T15:09:00Z">
        <w:r w:rsidDel="004241DF">
          <w:delText>This subclause describes any general aspects of conducted transmitter characteristics and relations between requirements.</w:delText>
        </w:r>
      </w:del>
    </w:p>
    <w:p w14:paraId="739A72D6" w14:textId="77777777" w:rsidR="00D25FC8" w:rsidRDefault="00D25FC8" w:rsidP="00D25FC8">
      <w:pPr>
        <w:pStyle w:val="Heading2"/>
      </w:pPr>
      <w:bookmarkStart w:id="2370" w:name="_Toc519006049"/>
      <w:r>
        <w:t>6.1</w:t>
      </w:r>
      <w:r>
        <w:tab/>
        <w:t>General</w:t>
      </w:r>
      <w:bookmarkEnd w:id="2367"/>
      <w:bookmarkEnd w:id="2368"/>
      <w:bookmarkEnd w:id="2370"/>
    </w:p>
    <w:p w14:paraId="19F81F46" w14:textId="5CFA7DF1" w:rsidR="004241DF" w:rsidRDefault="00775CF9" w:rsidP="004241DF">
      <w:pPr>
        <w:pStyle w:val="Heading3"/>
        <w:rPr>
          <w:ins w:id="2371" w:author="R4-1809558" w:date="2018-07-10T15:09:00Z"/>
        </w:rPr>
      </w:pPr>
      <w:bookmarkStart w:id="2372" w:name="_Toc481653295"/>
      <w:bookmarkStart w:id="2373" w:name="_Toc481685289"/>
      <w:del w:id="2374" w:author="R4-1809558" w:date="2018-07-10T15:09:00Z">
        <w:r w:rsidDel="004241DF">
          <w:delText>Detailed structure of the subclause is TBD.</w:delText>
        </w:r>
      </w:del>
      <w:bookmarkStart w:id="2375" w:name="_Toc506829428"/>
      <w:bookmarkStart w:id="2376" w:name="_Toc519006050"/>
      <w:ins w:id="2377" w:author="R4-1809558" w:date="2018-07-10T15:09:00Z">
        <w:r w:rsidR="004241DF">
          <w:t>6.1.1</w:t>
        </w:r>
        <w:r w:rsidR="004241DF">
          <w:tab/>
          <w:t>BS type 1-C</w:t>
        </w:r>
        <w:bookmarkEnd w:id="2375"/>
        <w:bookmarkEnd w:id="2376"/>
      </w:ins>
    </w:p>
    <w:p w14:paraId="5ED4892F" w14:textId="77777777" w:rsidR="004241DF" w:rsidRDefault="004241DF" w:rsidP="004241DF">
      <w:pPr>
        <w:keepNext/>
        <w:keepLines/>
        <w:rPr>
          <w:ins w:id="2378" w:author="R4-1809558" w:date="2018-07-10T15:09:00Z"/>
        </w:rPr>
      </w:pPr>
      <w:ins w:id="2379" w:author="R4-1809558" w:date="2018-07-10T15:09:00Z">
        <w:r w:rsidRPr="006113D0">
          <w:t xml:space="preserve">General test conditions for </w:t>
        </w:r>
        <w:r>
          <w:t xml:space="preserve">conducted </w:t>
        </w:r>
        <w:r w:rsidRPr="006113D0">
          <w:t xml:space="preserve">transmitter tests are given </w:t>
        </w:r>
        <w:r w:rsidRPr="00AC6EB0">
          <w:t>in clause 4,</w:t>
        </w:r>
        <w:r w:rsidRPr="006113D0">
          <w:t xml:space="preserve"> including interpretation of measurement results and configurations for testing. BS configurations for the tests are defined in </w:t>
        </w:r>
        <w:r>
          <w:rPr>
            <w:highlight w:val="yellow"/>
          </w:rPr>
          <w:t>subclause 4.5</w:t>
        </w:r>
        <w:r w:rsidRPr="006113D0">
          <w:t>.</w:t>
        </w:r>
      </w:ins>
    </w:p>
    <w:p w14:paraId="1A9FB83A" w14:textId="77777777" w:rsidR="004241DF" w:rsidRPr="006113D0" w:rsidRDefault="004241DF" w:rsidP="004241DF">
      <w:pPr>
        <w:rPr>
          <w:ins w:id="2380" w:author="R4-1809558" w:date="2018-07-10T15:09:00Z"/>
        </w:rPr>
      </w:pPr>
      <w:ins w:id="2381" w:author="R4-1809558" w:date="2018-07-10T15:09:00Z">
        <w:r w:rsidRPr="004241DF">
          <w:rPr>
            <w:rPrChange w:id="2382" w:author="R4-1809558" w:date="2018-07-10T15:09:00Z">
              <w:rPr>
                <w:highlight w:val="cyan"/>
              </w:rPr>
            </w:rPrChange>
          </w:rPr>
          <w:t xml:space="preserve">If a number of </w:t>
        </w:r>
        <w:r w:rsidRPr="004241DF">
          <w:rPr>
            <w:i/>
            <w:iCs/>
            <w:rPrChange w:id="2383" w:author="R4-1809558" w:date="2018-07-10T15:09:00Z">
              <w:rPr>
                <w:i/>
                <w:iCs/>
                <w:highlight w:val="cyan"/>
              </w:rPr>
            </w:rPrChange>
          </w:rPr>
          <w:t>single-band connectors</w:t>
        </w:r>
        <w:r w:rsidRPr="004241DF">
          <w:rPr>
            <w:iCs/>
            <w:rPrChange w:id="2384" w:author="R4-1809558" w:date="2018-07-10T15:09:00Z">
              <w:rPr>
                <w:iCs/>
                <w:highlight w:val="cyan"/>
              </w:rPr>
            </w:rPrChange>
          </w:rPr>
          <w:t xml:space="preserve">, or </w:t>
        </w:r>
        <w:r w:rsidRPr="004241DF">
          <w:rPr>
            <w:i/>
            <w:iCs/>
            <w:rPrChange w:id="2385" w:author="R4-1809558" w:date="2018-07-10T15:09:00Z">
              <w:rPr>
                <w:i/>
                <w:iCs/>
                <w:highlight w:val="cyan"/>
              </w:rPr>
            </w:rPrChange>
          </w:rPr>
          <w:t>multi-band connectors</w:t>
        </w:r>
        <w:r w:rsidRPr="004241DF">
          <w:rPr>
            <w:rPrChange w:id="2386" w:author="R4-1809558" w:date="2018-07-10T15:09:00Z">
              <w:rPr>
                <w:highlight w:val="cyan"/>
              </w:rPr>
            </w:rPrChange>
          </w:rPr>
          <w:t xml:space="preserve"> have been declared equivalent (see table 4.10-1, D6.70), only a representative one is necessary to demonstrate conformance.</w:t>
        </w:r>
      </w:ins>
    </w:p>
    <w:p w14:paraId="3BC1B8B8" w14:textId="77777777" w:rsidR="004241DF" w:rsidRDefault="004241DF" w:rsidP="004241DF">
      <w:pPr>
        <w:pStyle w:val="Heading3"/>
        <w:rPr>
          <w:ins w:id="2387" w:author="R4-1809558" w:date="2018-07-10T15:09:00Z"/>
        </w:rPr>
      </w:pPr>
      <w:bookmarkStart w:id="2388" w:name="_Toc506829429"/>
      <w:bookmarkStart w:id="2389" w:name="_Toc519006051"/>
      <w:ins w:id="2390" w:author="R4-1809558" w:date="2018-07-10T15:09:00Z">
        <w:r>
          <w:t>6.1.2</w:t>
        </w:r>
        <w:r>
          <w:tab/>
          <w:t>BS type 1-H</w:t>
        </w:r>
        <w:bookmarkEnd w:id="2388"/>
        <w:bookmarkEnd w:id="2389"/>
      </w:ins>
    </w:p>
    <w:p w14:paraId="11D833E7" w14:textId="77777777" w:rsidR="004241DF" w:rsidRPr="006113D0" w:rsidRDefault="004241DF" w:rsidP="004241DF">
      <w:pPr>
        <w:keepNext/>
        <w:keepLines/>
        <w:rPr>
          <w:ins w:id="2391" w:author="R4-1809558" w:date="2018-07-10T15:09:00Z"/>
        </w:rPr>
      </w:pPr>
      <w:ins w:id="2392" w:author="R4-1809558" w:date="2018-07-10T15:09:00Z">
        <w:r w:rsidRPr="006113D0">
          <w:t xml:space="preserve">General test conditions for </w:t>
        </w:r>
        <w:r>
          <w:t xml:space="preserve">conducted </w:t>
        </w:r>
        <w:r w:rsidRPr="00AC6EB0">
          <w:t>transmitter tests are given in clause 4, including</w:t>
        </w:r>
        <w:r w:rsidRPr="006113D0">
          <w:t xml:space="preserve"> interpretation of measurement results and configurations for testing. BS configurations for the tests are defined in </w:t>
        </w:r>
        <w:r>
          <w:rPr>
            <w:highlight w:val="yellow"/>
          </w:rPr>
          <w:t>subclause 4.5</w:t>
        </w:r>
        <w:r w:rsidRPr="006113D0">
          <w:t>.</w:t>
        </w:r>
      </w:ins>
    </w:p>
    <w:p w14:paraId="2E4BDC37" w14:textId="77777777" w:rsidR="004241DF" w:rsidRPr="006113D0" w:rsidRDefault="004241DF" w:rsidP="004241DF">
      <w:pPr>
        <w:rPr>
          <w:ins w:id="2393" w:author="R4-1809558" w:date="2018-07-10T15:09:00Z"/>
        </w:rPr>
      </w:pPr>
      <w:ins w:id="2394" w:author="R4-1809558" w:date="2018-07-10T15:09:00Z">
        <w:r>
          <w:t>I</w:t>
        </w:r>
        <w:r w:rsidRPr="006113D0">
          <w:t xml:space="preserve">f a number of </w:t>
        </w:r>
        <w:r>
          <w:rPr>
            <w:i/>
            <w:iCs/>
          </w:rPr>
          <w:t xml:space="preserve">single-band </w:t>
        </w:r>
        <w:r w:rsidRPr="006113D0">
          <w:rPr>
            <w:i/>
            <w:iCs/>
          </w:rPr>
          <w:t>connectors</w:t>
        </w:r>
        <w:r w:rsidRPr="00263DEF">
          <w:rPr>
            <w:iCs/>
          </w:rPr>
          <w:t xml:space="preserve">, or </w:t>
        </w:r>
        <w:r>
          <w:rPr>
            <w:i/>
            <w:iCs/>
          </w:rPr>
          <w:t>multi-band connectors</w:t>
        </w:r>
        <w:r w:rsidRPr="006113D0">
          <w:t xml:space="preserve"> have been declared equivalent (</w:t>
        </w:r>
        <w:r w:rsidRPr="00B11EE5">
          <w:t xml:space="preserve">see </w:t>
        </w:r>
        <w:r>
          <w:t xml:space="preserve">table </w:t>
        </w:r>
        <w:r>
          <w:rPr>
            <w:highlight w:val="yellow"/>
          </w:rPr>
          <w:t>4.10-1, D6.70</w:t>
        </w:r>
        <w:r w:rsidRPr="006113D0">
          <w:t>), only a representative one is necessary to demonstrate conformance.</w:t>
        </w:r>
      </w:ins>
    </w:p>
    <w:p w14:paraId="2F4C05C5" w14:textId="77777777" w:rsidR="004241DF" w:rsidRPr="006113D0" w:rsidRDefault="004241DF" w:rsidP="004241DF">
      <w:pPr>
        <w:rPr>
          <w:ins w:id="2395" w:author="R4-1809558" w:date="2018-07-10T15:09:00Z"/>
        </w:rPr>
      </w:pPr>
      <w:ins w:id="2396" w:author="R4-1809558" w:date="2018-07-10T15:09:00Z">
        <w:r w:rsidRPr="006113D0">
          <w:t xml:space="preserve">In </w:t>
        </w:r>
        <w:r w:rsidRPr="004863DD">
          <w:rPr>
            <w:highlight w:val="yellow"/>
          </w:rPr>
          <w:t>subclause 6.6,</w:t>
        </w:r>
        <w:r w:rsidRPr="006113D0">
          <w:t xml:space="preserve"> if representative </w:t>
        </w:r>
        <w:r w:rsidRPr="006113D0">
          <w:rPr>
            <w:i/>
          </w:rPr>
          <w:t>TAB connectors</w:t>
        </w:r>
        <w:r w:rsidRPr="006113D0">
          <w:t xml:space="preserve"> are used then per connector </w:t>
        </w:r>
        <w:r w:rsidRPr="004D6016">
          <w:t xml:space="preserve">criteria </w:t>
        </w:r>
        <w:r w:rsidRPr="004241DF">
          <w:rPr>
            <w:rPrChange w:id="2397" w:author="R4-1809558" w:date="2018-07-10T15:09:00Z">
              <w:rPr>
                <w:highlight w:val="yellow"/>
              </w:rPr>
            </w:rPrChange>
          </w:rPr>
          <w:t>(</w:t>
        </w:r>
        <w:r w:rsidRPr="004241DF">
          <w:rPr>
            <w:rPrChange w:id="2398" w:author="R4-1809558" w:date="2018-07-10T15:09:00Z">
              <w:rPr>
                <w:highlight w:val="cyan"/>
              </w:rPr>
            </w:rPrChange>
          </w:rPr>
          <w:t>i.</w:t>
        </w:r>
        <w:r w:rsidRPr="004241DF">
          <w:rPr>
            <w:rPrChange w:id="2399" w:author="R4-1809558" w:date="2018-07-10T15:10:00Z">
              <w:rPr>
                <w:highlight w:val="cyan"/>
              </w:rPr>
            </w:rPrChange>
          </w:rPr>
          <w:t xml:space="preserve">e. </w:t>
        </w:r>
        <w:r w:rsidRPr="004241DF">
          <w:rPr>
            <w:rPrChange w:id="2400" w:author="R4-1809558" w:date="2018-07-10T15:10:00Z">
              <w:rPr>
                <w:highlight w:val="yellow"/>
              </w:rPr>
            </w:rPrChange>
          </w:rPr>
          <w:t xml:space="preserve">option 2 </w:t>
        </w:r>
        <w:r w:rsidRPr="004241DF">
          <w:rPr>
            <w:rPrChange w:id="2401" w:author="R4-1809558" w:date="2018-07-10T15:10:00Z">
              <w:rPr>
                <w:highlight w:val="cyan"/>
              </w:rPr>
            </w:rPrChange>
          </w:rPr>
          <w:t>in TS 38.104 [2], subclause 6.6.3.4</w:t>
        </w:r>
        <w:r w:rsidRPr="004241DF">
          <w:rPr>
            <w:rPrChange w:id="2402" w:author="R4-1809558" w:date="2018-07-10T15:10:00Z">
              <w:rPr>
                <w:highlight w:val="yellow"/>
              </w:rPr>
            </w:rPrChange>
          </w:rPr>
          <w:t>)</w:t>
        </w:r>
        <w:r w:rsidRPr="004D6016">
          <w:t xml:space="preserve"> shall</w:t>
        </w:r>
        <w:r w:rsidRPr="006113D0">
          <w:t xml:space="preserve"> be applied.</w:t>
        </w:r>
      </w:ins>
    </w:p>
    <w:p w14:paraId="12861D9A" w14:textId="77777777" w:rsidR="004241DF" w:rsidRPr="006113D0" w:rsidRDefault="004241DF" w:rsidP="004241DF">
      <w:pPr>
        <w:rPr>
          <w:ins w:id="2403" w:author="R4-1809558" w:date="2018-07-10T15:09:00Z"/>
          <w:rFonts w:eastAsia="MS Mincho"/>
          <w:iCs/>
          <w:lang w:eastAsia="ja-JP"/>
        </w:rPr>
      </w:pPr>
      <w:ins w:id="2404" w:author="R4-1809558" w:date="2018-07-10T15:09:00Z">
        <w:r w:rsidRPr="006113D0">
          <w:rPr>
            <w:rFonts w:eastAsia="MS Mincho"/>
            <w:iCs/>
            <w:lang w:eastAsia="ja-JP"/>
          </w:rPr>
          <w:t>The manufacturer shall declare the minimum number of supported geographical cells (i.e. geographical areas). The minimum number of supported geographical cells (N</w:t>
        </w:r>
        <w:r w:rsidRPr="006113D0">
          <w:rPr>
            <w:rFonts w:eastAsia="MS Mincho"/>
            <w:iCs/>
            <w:vertAlign w:val="subscript"/>
            <w:lang w:eastAsia="ja-JP"/>
          </w:rPr>
          <w:t>cells</w:t>
        </w:r>
        <w:r w:rsidRPr="006113D0">
          <w:rPr>
            <w:rFonts w:eastAsia="MS Mincho"/>
            <w:iCs/>
            <w:lang w:eastAsia="ja-JP"/>
          </w:rPr>
          <w:t xml:space="preserve">) relates to the </w:t>
        </w:r>
        <w:r w:rsidRPr="004863DD">
          <w:rPr>
            <w:rFonts w:eastAsia="MS Mincho"/>
            <w:iCs/>
            <w:lang w:eastAsia="ja-JP"/>
          </w:rPr>
          <w:t>BS</w:t>
        </w:r>
        <w:r w:rsidRPr="006113D0">
          <w:rPr>
            <w:rFonts w:eastAsia="MS Mincho"/>
            <w:iCs/>
            <w:lang w:eastAsia="ja-JP"/>
          </w:rPr>
          <w:t xml:space="preserve"> setting with the minimum amount of cell splitting supported with transmission on all </w:t>
        </w:r>
        <w:r w:rsidRPr="006113D0">
          <w:rPr>
            <w:rFonts w:eastAsia="MS Mincho"/>
            <w:i/>
            <w:iCs/>
            <w:lang w:eastAsia="ja-JP"/>
          </w:rPr>
          <w:t>TAB connectors</w:t>
        </w:r>
        <w:r w:rsidRPr="006113D0">
          <w:rPr>
            <w:rFonts w:eastAsia="MS Mincho"/>
            <w:iCs/>
            <w:lang w:eastAsia="ja-JP"/>
          </w:rPr>
          <w:t xml:space="preserve"> supporting the </w:t>
        </w:r>
        <w:r w:rsidRPr="00263DEF">
          <w:rPr>
            <w:rFonts w:eastAsia="MS Mincho"/>
            <w:i/>
            <w:iCs/>
            <w:lang w:eastAsia="ja-JP"/>
          </w:rPr>
          <w:t>operating band</w:t>
        </w:r>
        <w:r w:rsidRPr="006113D0">
          <w:rPr>
            <w:rFonts w:eastAsia="MS Mincho"/>
            <w:iCs/>
            <w:lang w:eastAsia="ja-JP"/>
          </w:rPr>
          <w:t xml:space="preserve">. The manufacturer shall also declare </w:t>
        </w:r>
        <w:r w:rsidRPr="006113D0">
          <w:rPr>
            <w:rFonts w:eastAsia="MS Mincho"/>
            <w:i/>
            <w:iCs/>
            <w:lang w:eastAsia="ja-JP"/>
          </w:rPr>
          <w:t>TAB connector TX min cell groups</w:t>
        </w:r>
        <w:r w:rsidRPr="00AC6EB0">
          <w:rPr>
            <w:rFonts w:eastAsia="MS Mincho"/>
            <w:iCs/>
            <w:lang w:eastAsia="ja-JP"/>
          </w:rPr>
          <w:t xml:space="preserve">. </w:t>
        </w:r>
        <w:r w:rsidRPr="00AC6EB0">
          <w:t>Every</w:t>
        </w:r>
        <w:r w:rsidRPr="006113D0">
          <w:t xml:space="preserve"> </w:t>
        </w:r>
        <w:r w:rsidRPr="006113D0">
          <w:rPr>
            <w:i/>
          </w:rPr>
          <w:t>TAB connector</w:t>
        </w:r>
        <w:r w:rsidRPr="006113D0">
          <w:t xml:space="preserve"> supporting transmission in an </w:t>
        </w:r>
        <w:r w:rsidRPr="00263DEF">
          <w:rPr>
            <w:i/>
          </w:rPr>
          <w:t>operating band</w:t>
        </w:r>
        <w:r w:rsidRPr="006113D0">
          <w:t xml:space="preserve"> shall map to one </w:t>
        </w:r>
        <w:r w:rsidRPr="00263DEF">
          <w:rPr>
            <w:i/>
          </w:rPr>
          <w:t>TAB connector TX min cell group</w:t>
        </w:r>
        <w:r w:rsidRPr="006113D0">
          <w:t xml:space="preserve"> supporting the same</w:t>
        </w:r>
        <w:r w:rsidRPr="006113D0">
          <w:rPr>
            <w:rFonts w:eastAsia="MS Mincho"/>
            <w:i/>
            <w:iCs/>
            <w:lang w:eastAsia="ja-JP"/>
          </w:rPr>
          <w:t xml:space="preserve">. </w:t>
        </w:r>
        <w:r w:rsidRPr="006113D0">
          <w:rPr>
            <w:rFonts w:eastAsia="MS Mincho"/>
            <w:iCs/>
            <w:lang w:eastAsia="ja-JP"/>
          </w:rPr>
          <w:t xml:space="preserve">The mapping of </w:t>
        </w:r>
        <w:r w:rsidRPr="006113D0">
          <w:rPr>
            <w:rFonts w:eastAsia="MS Mincho"/>
            <w:i/>
            <w:iCs/>
            <w:lang w:eastAsia="ja-JP"/>
          </w:rPr>
          <w:t>TAB connector</w:t>
        </w:r>
        <w:r w:rsidRPr="006113D0">
          <w:rPr>
            <w:rFonts w:eastAsia="MS Mincho"/>
            <w:iCs/>
            <w:lang w:eastAsia="ja-JP"/>
          </w:rPr>
          <w:t>s to cells is implementation dependent.</w:t>
        </w:r>
      </w:ins>
    </w:p>
    <w:p w14:paraId="3E2A57EA" w14:textId="77777777" w:rsidR="004241DF" w:rsidRPr="006113D0" w:rsidRDefault="004241DF" w:rsidP="004241DF">
      <w:pPr>
        <w:rPr>
          <w:ins w:id="2405" w:author="R4-1809558" w:date="2018-07-10T15:09:00Z"/>
          <w:rFonts w:eastAsia="MS Mincho"/>
          <w:iCs/>
          <w:lang w:eastAsia="ja-JP"/>
        </w:rPr>
      </w:pPr>
      <w:ins w:id="2406" w:author="R4-1809558" w:date="2018-07-10T15:09:00Z">
        <w:r w:rsidRPr="006113D0">
          <w:rPr>
            <w:rFonts w:eastAsia="MS Mincho"/>
            <w:iCs/>
            <w:lang w:eastAsia="ja-JP"/>
          </w:rPr>
          <w:t xml:space="preserve">The number of </w:t>
        </w:r>
        <w:r w:rsidRPr="006113D0">
          <w:rPr>
            <w:rFonts w:eastAsia="MS Mincho"/>
            <w:i/>
            <w:iCs/>
            <w:lang w:eastAsia="ja-JP"/>
          </w:rPr>
          <w:t>active transmitter units</w:t>
        </w:r>
        <w:r w:rsidRPr="006113D0">
          <w:rPr>
            <w:rFonts w:eastAsia="MS Mincho"/>
            <w:iCs/>
            <w:lang w:eastAsia="ja-JP"/>
          </w:rPr>
          <w:t xml:space="preserve"> that are considered when calculating the emissions limit (N</w:t>
        </w:r>
        <w:r w:rsidRPr="006113D0">
          <w:rPr>
            <w:rFonts w:eastAsia="MS Mincho"/>
            <w:iCs/>
            <w:vertAlign w:val="subscript"/>
            <w:lang w:eastAsia="ja-JP"/>
          </w:rPr>
          <w:t>TXU, counted</w:t>
        </w:r>
        <w:r>
          <w:rPr>
            <w:rFonts w:eastAsia="MS Mincho"/>
            <w:iCs/>
            <w:lang w:eastAsia="ja-JP"/>
          </w:rPr>
          <w:t xml:space="preserve">) for </w:t>
        </w:r>
        <w:r>
          <w:rPr>
            <w:rFonts w:eastAsia="MS Mincho"/>
            <w:i/>
            <w:iCs/>
            <w:lang w:eastAsia="ja-JP"/>
          </w:rPr>
          <w:t>BS type </w:t>
        </w:r>
        <w:r w:rsidRPr="004863DD">
          <w:rPr>
            <w:rFonts w:eastAsia="MS Mincho"/>
            <w:i/>
            <w:iCs/>
            <w:lang w:eastAsia="ja-JP"/>
          </w:rPr>
          <w:t>1-H</w:t>
        </w:r>
        <w:r w:rsidRPr="006113D0">
          <w:rPr>
            <w:rFonts w:eastAsia="MS Mincho"/>
            <w:iCs/>
            <w:lang w:eastAsia="ja-JP"/>
          </w:rPr>
          <w:t xml:space="preserve"> is calculated as follows:</w:t>
        </w:r>
      </w:ins>
    </w:p>
    <w:p w14:paraId="797B83F8" w14:textId="77777777" w:rsidR="004241DF" w:rsidRPr="006113D0" w:rsidRDefault="004241DF" w:rsidP="004241DF">
      <w:pPr>
        <w:pStyle w:val="B1"/>
        <w:rPr>
          <w:ins w:id="2407" w:author="R4-1809558" w:date="2018-07-10T15:09:00Z"/>
          <w:lang w:eastAsia="ja-JP"/>
        </w:rPr>
      </w:pPr>
      <w:ins w:id="2408" w:author="R4-1809558" w:date="2018-07-10T15:09:00Z">
        <w:r w:rsidRPr="006113D0">
          <w:rPr>
            <w:rFonts w:eastAsia="MS Mincho"/>
            <w:lang w:eastAsia="ja-JP"/>
          </w:rPr>
          <w:tab/>
          <w:t>N</w:t>
        </w:r>
        <w:r w:rsidRPr="006113D0">
          <w:rPr>
            <w:rFonts w:eastAsia="MS Mincho"/>
            <w:vertAlign w:val="subscript"/>
            <w:lang w:eastAsia="ja-JP"/>
          </w:rPr>
          <w:t>TXU, counted</w:t>
        </w:r>
        <w:r w:rsidRPr="006113D0">
          <w:rPr>
            <w:lang w:eastAsia="ja-JP"/>
          </w:rPr>
          <w:t xml:space="preserve"> = </w:t>
        </w:r>
        <w:proofErr w:type="gramStart"/>
        <w:r w:rsidRPr="006113D0">
          <w:rPr>
            <w:i/>
            <w:lang w:eastAsia="ja-JP"/>
          </w:rPr>
          <w:t>min(</w:t>
        </w:r>
        <w:proofErr w:type="gramEnd"/>
        <w:r w:rsidRPr="006113D0">
          <w:rPr>
            <w:i/>
            <w:lang w:eastAsia="ja-JP"/>
          </w:rPr>
          <w:t>N</w:t>
        </w:r>
        <w:r w:rsidRPr="006113D0">
          <w:rPr>
            <w:i/>
            <w:vertAlign w:val="subscript"/>
            <w:lang w:eastAsia="ja-JP"/>
          </w:rPr>
          <w:t>TXU,active</w:t>
        </w:r>
        <w:r w:rsidRPr="006113D0">
          <w:rPr>
            <w:i/>
            <w:lang w:eastAsia="ja-JP"/>
          </w:rPr>
          <w:t>, 8·N</w:t>
        </w:r>
        <w:r w:rsidRPr="006113D0">
          <w:rPr>
            <w:i/>
            <w:vertAlign w:val="subscript"/>
            <w:lang w:eastAsia="ja-JP"/>
          </w:rPr>
          <w:t>cells</w:t>
        </w:r>
        <w:r w:rsidRPr="006113D0">
          <w:rPr>
            <w:i/>
            <w:lang w:eastAsia="ja-JP"/>
          </w:rPr>
          <w:t>)</w:t>
        </w:r>
      </w:ins>
    </w:p>
    <w:p w14:paraId="1282CABD" w14:textId="77777777" w:rsidR="004241DF" w:rsidRPr="006113D0" w:rsidRDefault="004241DF" w:rsidP="004241DF">
      <w:pPr>
        <w:spacing w:beforeLines="50" w:before="120" w:afterLines="50" w:after="120"/>
        <w:ind w:left="1304" w:hanging="1304"/>
        <w:rPr>
          <w:ins w:id="2409" w:author="R4-1809558" w:date="2018-07-10T15:09:00Z"/>
          <w:iCs/>
          <w:lang w:eastAsia="ja-JP"/>
        </w:rPr>
      </w:pPr>
      <w:ins w:id="2410" w:author="R4-1809558" w:date="2018-07-10T15:09:00Z">
        <w:r w:rsidRPr="006113D0">
          <w:rPr>
            <w:rFonts w:eastAsia="MS Mincho"/>
            <w:iCs/>
            <w:lang w:eastAsia="ja-JP"/>
          </w:rPr>
          <w:t>Further:</w:t>
        </w:r>
      </w:ins>
    </w:p>
    <w:p w14:paraId="3EA88210" w14:textId="77777777" w:rsidR="004241DF" w:rsidRPr="006113D0" w:rsidRDefault="004241DF" w:rsidP="004241DF">
      <w:pPr>
        <w:pStyle w:val="B1"/>
        <w:rPr>
          <w:ins w:id="2411" w:author="R4-1809558" w:date="2018-07-10T15:09:00Z"/>
          <w:lang w:eastAsia="ja-JP"/>
        </w:rPr>
      </w:pPr>
      <w:ins w:id="2412" w:author="R4-1809558" w:date="2018-07-10T15:09:00Z">
        <w:r w:rsidRPr="006113D0">
          <w:tab/>
          <w:t>N</w:t>
        </w:r>
        <w:r w:rsidRPr="006113D0">
          <w:rPr>
            <w:vertAlign w:val="subscript"/>
          </w:rPr>
          <w:t>TXU</w:t>
        </w:r>
        <w:proofErr w:type="gramStart"/>
        <w:r w:rsidRPr="006113D0">
          <w:rPr>
            <w:vertAlign w:val="subscript"/>
          </w:rPr>
          <w:t>,countedpercell</w:t>
        </w:r>
        <w:proofErr w:type="gramEnd"/>
        <w:r w:rsidRPr="006113D0">
          <w:rPr>
            <w:vertAlign w:val="subscript"/>
          </w:rPr>
          <w:t xml:space="preserve"> </w:t>
        </w:r>
        <w:r w:rsidRPr="006113D0">
          <w:t xml:space="preserve">= </w:t>
        </w:r>
        <w:r w:rsidRPr="006113D0">
          <w:rPr>
            <w:iCs/>
            <w:lang w:eastAsia="ja-JP"/>
          </w:rPr>
          <w:t>N</w:t>
        </w:r>
        <w:r w:rsidRPr="006113D0">
          <w:rPr>
            <w:iCs/>
            <w:vertAlign w:val="subscript"/>
            <w:lang w:eastAsia="ja-JP"/>
          </w:rPr>
          <w:t>TXU,counted</w:t>
        </w:r>
        <w:r w:rsidRPr="006113D0">
          <w:rPr>
            <w:iCs/>
            <w:lang w:eastAsia="ja-JP"/>
          </w:rPr>
          <w:t>/N</w:t>
        </w:r>
        <w:r w:rsidRPr="006113D0">
          <w:rPr>
            <w:iCs/>
            <w:vertAlign w:val="subscript"/>
            <w:lang w:eastAsia="ja-JP"/>
          </w:rPr>
          <w:t>cells</w:t>
        </w:r>
      </w:ins>
    </w:p>
    <w:p w14:paraId="61926BA3" w14:textId="77777777" w:rsidR="004241DF" w:rsidRPr="006113D0" w:rsidRDefault="004241DF" w:rsidP="004241DF">
      <w:pPr>
        <w:pStyle w:val="B1"/>
        <w:rPr>
          <w:ins w:id="2413" w:author="R4-1809558" w:date="2018-07-10T15:09:00Z"/>
          <w:rFonts w:eastAsia="MS Mincho"/>
          <w:lang w:eastAsia="ja-JP"/>
        </w:rPr>
      </w:pPr>
      <w:ins w:id="2414" w:author="R4-1809558" w:date="2018-07-10T15:09:00Z">
        <w:r w:rsidRPr="006113D0">
          <w:tab/>
          <w:t>N</w:t>
        </w:r>
        <w:r w:rsidRPr="006113D0">
          <w:rPr>
            <w:vertAlign w:val="subscript"/>
          </w:rPr>
          <w:t>TXU</w:t>
        </w:r>
        <w:proofErr w:type="gramStart"/>
        <w:r w:rsidRPr="006113D0">
          <w:rPr>
            <w:vertAlign w:val="subscript"/>
          </w:rPr>
          <w:t>,countedpercell</w:t>
        </w:r>
        <w:proofErr w:type="gramEnd"/>
        <w:r w:rsidRPr="006113D0">
          <w:rPr>
            <w:rFonts w:eastAsia="MS Mincho"/>
            <w:lang w:eastAsia="ja-JP"/>
          </w:rPr>
          <w:t xml:space="preserve"> is used for scaling the </w:t>
        </w:r>
        <w:r w:rsidRPr="006113D0">
          <w:rPr>
            <w:rFonts w:eastAsia="MS Mincho"/>
            <w:i/>
            <w:lang w:eastAsia="ja-JP"/>
          </w:rPr>
          <w:t>basic limits</w:t>
        </w:r>
        <w:r w:rsidRPr="006113D0">
          <w:rPr>
            <w:rFonts w:eastAsia="MS Mincho"/>
            <w:lang w:eastAsia="ja-JP"/>
          </w:rPr>
          <w:t xml:space="preserve"> as described in </w:t>
        </w:r>
        <w:r w:rsidRPr="004863DD">
          <w:rPr>
            <w:rFonts w:eastAsia="MS Mincho"/>
            <w:highlight w:val="yellow"/>
            <w:lang w:eastAsia="ja-JP"/>
          </w:rPr>
          <w:t>subclause 6.6.</w:t>
        </w:r>
      </w:ins>
    </w:p>
    <w:p w14:paraId="49384586" w14:textId="77777777" w:rsidR="004241DF" w:rsidRPr="006113D0" w:rsidRDefault="004241DF" w:rsidP="004241DF">
      <w:pPr>
        <w:pStyle w:val="NO"/>
        <w:rPr>
          <w:ins w:id="2415" w:author="R4-1809558" w:date="2018-07-10T15:09:00Z"/>
          <w:rFonts w:eastAsia="MS Mincho"/>
          <w:lang w:eastAsia="ja-JP"/>
        </w:rPr>
      </w:pPr>
      <w:ins w:id="2416" w:author="R4-1809558" w:date="2018-07-10T15:09:00Z">
        <w:r w:rsidRPr="006113D0">
          <w:t>NOTE:</w:t>
        </w:r>
        <w:r w:rsidRPr="006113D0">
          <w:tab/>
        </w:r>
        <w:r w:rsidRPr="006113D0">
          <w:rPr>
            <w:lang w:eastAsia="ja-JP"/>
          </w:rPr>
          <w:t>N</w:t>
        </w:r>
        <w:r w:rsidRPr="006113D0">
          <w:rPr>
            <w:vertAlign w:val="subscript"/>
            <w:lang w:eastAsia="ja-JP"/>
          </w:rPr>
          <w:t>TXU</w:t>
        </w:r>
        <w:proofErr w:type="gramStart"/>
        <w:r w:rsidRPr="006113D0">
          <w:rPr>
            <w:vertAlign w:val="subscript"/>
            <w:lang w:eastAsia="ja-JP"/>
          </w:rPr>
          <w:t>,active</w:t>
        </w:r>
        <w:proofErr w:type="gramEnd"/>
        <w:r w:rsidRPr="006113D0">
          <w:rPr>
            <w:lang w:eastAsia="ja-JP"/>
          </w:rPr>
          <w:t xml:space="preserve"> </w:t>
        </w:r>
        <w:r w:rsidRPr="006113D0">
          <w:rPr>
            <w:rFonts w:eastAsia="MS Mincho"/>
            <w:lang w:eastAsia="ja-JP"/>
          </w:rPr>
          <w:t xml:space="preserve">depends on the actual number of </w:t>
        </w:r>
        <w:r w:rsidRPr="006113D0">
          <w:rPr>
            <w:rFonts w:eastAsia="MS Mincho"/>
            <w:i/>
            <w:lang w:eastAsia="ja-JP"/>
          </w:rPr>
          <w:t>active transmitter unit</w:t>
        </w:r>
        <w:r w:rsidRPr="006113D0">
          <w:rPr>
            <w:rFonts w:eastAsia="MS Mincho"/>
            <w:lang w:eastAsia="ja-JP"/>
          </w:rPr>
          <w:t>s</w:t>
        </w:r>
        <w:r w:rsidRPr="006113D0">
          <w:t xml:space="preserve"> and is independent to the declaration of N</w:t>
        </w:r>
        <w:r w:rsidRPr="006113D0">
          <w:rPr>
            <w:vertAlign w:val="subscript"/>
          </w:rPr>
          <w:t>cells</w:t>
        </w:r>
        <w:r w:rsidRPr="006113D0">
          <w:rPr>
            <w:rFonts w:eastAsia="MS Mincho"/>
            <w:lang w:eastAsia="ja-JP"/>
          </w:rPr>
          <w:t xml:space="preserve">. </w:t>
        </w:r>
      </w:ins>
    </w:p>
    <w:p w14:paraId="50191A5B" w14:textId="771C591A" w:rsidR="004241DF" w:rsidDel="004241DF" w:rsidRDefault="004241DF" w:rsidP="00775CF9">
      <w:pPr>
        <w:pStyle w:val="Guidance"/>
        <w:rPr>
          <w:del w:id="2417" w:author="R4-1809558" w:date="2018-07-10T15:09:00Z"/>
        </w:rPr>
      </w:pPr>
    </w:p>
    <w:p w14:paraId="03F0FFC0" w14:textId="77777777" w:rsidR="00D25FC8" w:rsidRDefault="00D25FC8" w:rsidP="00D25FC8">
      <w:pPr>
        <w:pStyle w:val="Heading2"/>
      </w:pPr>
      <w:bookmarkStart w:id="2418" w:name="_Toc519006052"/>
      <w:r>
        <w:t>6.2</w:t>
      </w:r>
      <w:r>
        <w:tab/>
        <w:t>Base station output power</w:t>
      </w:r>
      <w:bookmarkEnd w:id="2372"/>
      <w:bookmarkEnd w:id="2373"/>
      <w:bookmarkEnd w:id="2418"/>
    </w:p>
    <w:p w14:paraId="34B6AA04" w14:textId="2EAB1EA2" w:rsidR="00804D8D" w:rsidRDefault="00775CF9" w:rsidP="00804D8D">
      <w:pPr>
        <w:pStyle w:val="Heading3"/>
        <w:rPr>
          <w:ins w:id="2419" w:author="R4-1809471" w:date="2018-07-10T11:17:00Z"/>
        </w:rPr>
      </w:pPr>
      <w:bookmarkStart w:id="2420" w:name="_Toc481653296"/>
      <w:bookmarkStart w:id="2421" w:name="_Toc481685290"/>
      <w:del w:id="2422" w:author="R4-1809471" w:date="2018-07-10T11:17:00Z">
        <w:r w:rsidDel="00804D8D">
          <w:delText>Detailed structure of the subclause is TBD.</w:delText>
        </w:r>
      </w:del>
      <w:bookmarkStart w:id="2423" w:name="_Toc494455148"/>
      <w:bookmarkStart w:id="2424" w:name="_Toc506829431"/>
      <w:bookmarkStart w:id="2425" w:name="_Toc519006053"/>
      <w:ins w:id="2426" w:author="R4-1809471" w:date="2018-07-10T11:17:00Z">
        <w:r w:rsidR="00804D8D">
          <w:t>6.2.1</w:t>
        </w:r>
        <w:r w:rsidR="00804D8D" w:rsidRPr="006113D0">
          <w:tab/>
        </w:r>
        <w:r w:rsidR="00804D8D">
          <w:tab/>
        </w:r>
        <w:r w:rsidR="00804D8D" w:rsidRPr="006113D0">
          <w:t>Definition and applicability</w:t>
        </w:r>
        <w:bookmarkEnd w:id="2423"/>
        <w:bookmarkEnd w:id="2424"/>
        <w:bookmarkEnd w:id="2425"/>
      </w:ins>
    </w:p>
    <w:p w14:paraId="5EA53750" w14:textId="77777777" w:rsidR="00804D8D" w:rsidRPr="008C4DFC" w:rsidRDefault="00804D8D" w:rsidP="00804D8D">
      <w:pPr>
        <w:rPr>
          <w:ins w:id="2427" w:author="R4-1809471" w:date="2018-07-10T11:17:00Z"/>
          <w:lang w:eastAsia="zh-CN"/>
        </w:rPr>
      </w:pPr>
      <w:ins w:id="2428" w:author="R4-1809471" w:date="2018-07-10T11:17:00Z">
        <w:r w:rsidRPr="008C4DFC">
          <w:rPr>
            <w:lang w:eastAsia="zh-CN"/>
          </w:rPr>
          <w:t xml:space="preserve">The conducted </w:t>
        </w:r>
        <w:r>
          <w:rPr>
            <w:lang w:eastAsia="zh-CN"/>
          </w:rPr>
          <w:t>BS</w:t>
        </w:r>
        <w:r w:rsidRPr="008C4DFC">
          <w:rPr>
            <w:lang w:eastAsia="zh-CN"/>
          </w:rPr>
          <w:t xml:space="preserve"> output power requirement</w:t>
        </w:r>
        <w:r>
          <w:rPr>
            <w:lang w:eastAsia="zh-CN"/>
          </w:rPr>
          <w:t>s</w:t>
        </w:r>
        <w:r w:rsidRPr="008C4DFC">
          <w:rPr>
            <w:lang w:eastAsia="zh-CN"/>
          </w:rPr>
          <w:t xml:space="preserve"> </w:t>
        </w:r>
        <w:r>
          <w:rPr>
            <w:lang w:eastAsia="zh-CN"/>
          </w:rPr>
          <w:t xml:space="preserve">are </w:t>
        </w:r>
        <w:r w:rsidRPr="008C4DFC">
          <w:rPr>
            <w:lang w:eastAsia="zh-CN"/>
          </w:rPr>
          <w:t xml:space="preserve">specified at </w:t>
        </w:r>
        <w:r>
          <w:rPr>
            <w:i/>
            <w:lang w:eastAsia="zh-CN"/>
          </w:rPr>
          <w:t>single-band connector</w:t>
        </w:r>
        <w:r w:rsidRPr="008C4DFC">
          <w:rPr>
            <w:lang w:eastAsia="zh-CN"/>
          </w:rPr>
          <w:t xml:space="preserve">, or at </w:t>
        </w:r>
        <w:r>
          <w:rPr>
            <w:i/>
            <w:lang w:eastAsia="zh-CN"/>
          </w:rPr>
          <w:t>multi-band connector</w:t>
        </w:r>
        <w:r w:rsidRPr="008C4DFC">
          <w:rPr>
            <w:lang w:eastAsia="zh-CN"/>
          </w:rPr>
          <w:t xml:space="preserve">. </w:t>
        </w:r>
      </w:ins>
    </w:p>
    <w:p w14:paraId="0347EC6E" w14:textId="77777777" w:rsidR="00804D8D" w:rsidRPr="008C4DFC" w:rsidRDefault="00804D8D" w:rsidP="00804D8D">
      <w:pPr>
        <w:rPr>
          <w:ins w:id="2429" w:author="R4-1809471" w:date="2018-07-10T11:17:00Z"/>
          <w:lang w:eastAsia="zh-CN"/>
        </w:rPr>
      </w:pPr>
      <w:ins w:id="2430" w:author="R4-1809471" w:date="2018-07-10T11:17:00Z">
        <w:r w:rsidRPr="008C4DFC">
          <w:t xml:space="preserve">The </w:t>
        </w:r>
        <w:r w:rsidRPr="009F2154">
          <w:rPr>
            <w:i/>
          </w:rPr>
          <w:t>rated carrier output power</w:t>
        </w:r>
        <w:r w:rsidRPr="008C4DFC">
          <w:t xml:space="preserve"> of the </w:t>
        </w:r>
        <w:r w:rsidRPr="002E494D">
          <w:rPr>
            <w:i/>
          </w:rPr>
          <w:t>BS type 1-C</w:t>
        </w:r>
        <w:r w:rsidRPr="008C4DFC">
          <w:rPr>
            <w:i/>
          </w:rPr>
          <w:t xml:space="preserve"> </w:t>
        </w:r>
        <w:r w:rsidRPr="008C4DFC">
          <w:t>shall be as specified in table 6.2.1-1.</w:t>
        </w:r>
      </w:ins>
    </w:p>
    <w:p w14:paraId="7945EECE" w14:textId="77777777" w:rsidR="00804D8D" w:rsidRPr="008C4DFC" w:rsidRDefault="00804D8D" w:rsidP="00804D8D">
      <w:pPr>
        <w:pStyle w:val="TH"/>
        <w:rPr>
          <w:ins w:id="2431" w:author="R4-1809471" w:date="2018-07-10T11:17:00Z"/>
        </w:rPr>
      </w:pPr>
      <w:ins w:id="2432" w:author="R4-1809471" w:date="2018-07-10T11:17:00Z">
        <w:r w:rsidRPr="008C4DFC">
          <w:lastRenderedPageBreak/>
          <w:t xml:space="preserve">Table 6.2.1-1: </w:t>
        </w:r>
        <w:r>
          <w:rPr>
            <w:i/>
          </w:rPr>
          <w:t>R</w:t>
        </w:r>
        <w:r w:rsidRPr="009F2154">
          <w:rPr>
            <w:i/>
          </w:rPr>
          <w:t>ated carrier output power</w:t>
        </w:r>
        <w:r w:rsidRPr="008C4DFC">
          <w:t xml:space="preserve"> limits for </w:t>
        </w:r>
        <w:r w:rsidRPr="002E494D">
          <w:rPr>
            <w:i/>
          </w:rPr>
          <w:t>BS type 1-C</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Pr>
      <w:tblGrid>
        <w:gridCol w:w="5213"/>
        <w:gridCol w:w="2995"/>
      </w:tblGrid>
      <w:tr w:rsidR="00804D8D" w:rsidRPr="008C4DFC" w14:paraId="39A6E636" w14:textId="77777777" w:rsidTr="00081372">
        <w:trPr>
          <w:jc w:val="center"/>
          <w:ins w:id="2433" w:author="R4-1809471" w:date="2018-07-10T11:17:00Z"/>
        </w:trPr>
        <w:tc>
          <w:tcPr>
            <w:tcW w:w="0" w:type="auto"/>
            <w:shd w:val="clear" w:color="auto" w:fill="auto"/>
            <w:tcMar>
              <w:top w:w="15" w:type="dxa"/>
              <w:left w:w="108" w:type="dxa"/>
              <w:bottom w:w="0" w:type="dxa"/>
              <w:right w:w="108" w:type="dxa"/>
            </w:tcMar>
            <w:hideMark/>
          </w:tcPr>
          <w:p w14:paraId="0AE7538C" w14:textId="77777777" w:rsidR="00804D8D" w:rsidRPr="008C4DFC" w:rsidRDefault="00804D8D" w:rsidP="00081372">
            <w:pPr>
              <w:pStyle w:val="TAH"/>
              <w:rPr>
                <w:ins w:id="2434" w:author="R4-1809471" w:date="2018-07-10T11:17:00Z"/>
              </w:rPr>
            </w:pPr>
            <w:ins w:id="2435" w:author="R4-1809471" w:date="2018-07-10T11:17:00Z">
              <w:r w:rsidRPr="008C4DFC">
                <w:t>BS class</w:t>
              </w:r>
            </w:ins>
          </w:p>
        </w:tc>
        <w:tc>
          <w:tcPr>
            <w:tcW w:w="0" w:type="auto"/>
            <w:shd w:val="clear" w:color="auto" w:fill="auto"/>
            <w:tcMar>
              <w:top w:w="15" w:type="dxa"/>
              <w:left w:w="108" w:type="dxa"/>
              <w:bottom w:w="0" w:type="dxa"/>
              <w:right w:w="108" w:type="dxa"/>
            </w:tcMar>
            <w:hideMark/>
          </w:tcPr>
          <w:p w14:paraId="677CCBE4" w14:textId="77777777" w:rsidR="00804D8D" w:rsidRPr="008C4DFC" w:rsidRDefault="00804D8D" w:rsidP="00081372">
            <w:pPr>
              <w:pStyle w:val="TAH"/>
              <w:rPr>
                <w:ins w:id="2436" w:author="R4-1809471" w:date="2018-07-10T11:17:00Z"/>
              </w:rPr>
            </w:pPr>
            <w:ins w:id="2437" w:author="R4-1809471" w:date="2018-07-10T11:17:00Z">
              <w:r w:rsidRPr="008C4DFC">
                <w:t>P</w:t>
              </w:r>
              <w:r w:rsidRPr="008C4DFC">
                <w:rPr>
                  <w:vertAlign w:val="subscript"/>
                </w:rPr>
                <w:t>rated,c,AC</w:t>
              </w:r>
            </w:ins>
          </w:p>
        </w:tc>
      </w:tr>
      <w:tr w:rsidR="00804D8D" w:rsidRPr="008C4DFC" w14:paraId="79AA1369" w14:textId="77777777" w:rsidTr="00081372">
        <w:trPr>
          <w:jc w:val="center"/>
          <w:ins w:id="2438" w:author="R4-1809471" w:date="2018-07-10T11:17:00Z"/>
        </w:trPr>
        <w:tc>
          <w:tcPr>
            <w:tcW w:w="0" w:type="auto"/>
            <w:shd w:val="clear" w:color="auto" w:fill="auto"/>
            <w:tcMar>
              <w:top w:w="15" w:type="dxa"/>
              <w:left w:w="108" w:type="dxa"/>
              <w:bottom w:w="0" w:type="dxa"/>
              <w:right w:w="108" w:type="dxa"/>
            </w:tcMar>
            <w:hideMark/>
          </w:tcPr>
          <w:p w14:paraId="52DA6D2C" w14:textId="77777777" w:rsidR="00804D8D" w:rsidRPr="008C4DFC" w:rsidRDefault="00804D8D" w:rsidP="00081372">
            <w:pPr>
              <w:pStyle w:val="TAC"/>
              <w:rPr>
                <w:ins w:id="2439" w:author="R4-1809471" w:date="2018-07-10T11:17:00Z"/>
              </w:rPr>
            </w:pPr>
            <w:ins w:id="2440" w:author="R4-1809471" w:date="2018-07-10T11:17:00Z">
              <w:r w:rsidRPr="008C4DFC">
                <w:t>Wide Area BS</w:t>
              </w:r>
            </w:ins>
          </w:p>
        </w:tc>
        <w:tc>
          <w:tcPr>
            <w:tcW w:w="0" w:type="auto"/>
            <w:shd w:val="clear" w:color="auto" w:fill="auto"/>
            <w:tcMar>
              <w:top w:w="15" w:type="dxa"/>
              <w:left w:w="108" w:type="dxa"/>
              <w:bottom w:w="0" w:type="dxa"/>
              <w:right w:w="108" w:type="dxa"/>
            </w:tcMar>
            <w:hideMark/>
          </w:tcPr>
          <w:p w14:paraId="209B1CBC" w14:textId="77777777" w:rsidR="00804D8D" w:rsidRPr="008C4DFC" w:rsidRDefault="00804D8D" w:rsidP="00081372">
            <w:pPr>
              <w:pStyle w:val="TAC"/>
              <w:rPr>
                <w:ins w:id="2441" w:author="R4-1809471" w:date="2018-07-10T11:17:00Z"/>
              </w:rPr>
            </w:pPr>
            <w:ins w:id="2442" w:author="R4-1809471" w:date="2018-07-10T11:17:00Z">
              <w:r w:rsidRPr="008C4DFC">
                <w:t>(Note)</w:t>
              </w:r>
            </w:ins>
          </w:p>
        </w:tc>
      </w:tr>
      <w:tr w:rsidR="00804D8D" w:rsidRPr="008C4DFC" w14:paraId="5C4C1B26" w14:textId="77777777" w:rsidTr="00081372">
        <w:trPr>
          <w:jc w:val="center"/>
          <w:ins w:id="2443" w:author="R4-1809471" w:date="2018-07-10T11:17:00Z"/>
        </w:trPr>
        <w:tc>
          <w:tcPr>
            <w:tcW w:w="0" w:type="auto"/>
            <w:shd w:val="clear" w:color="auto" w:fill="auto"/>
            <w:tcMar>
              <w:top w:w="15" w:type="dxa"/>
              <w:left w:w="108" w:type="dxa"/>
              <w:bottom w:w="0" w:type="dxa"/>
              <w:right w:w="108" w:type="dxa"/>
            </w:tcMar>
            <w:hideMark/>
          </w:tcPr>
          <w:p w14:paraId="0CB7AF6A" w14:textId="77777777" w:rsidR="00804D8D" w:rsidRPr="008C4DFC" w:rsidRDefault="00804D8D" w:rsidP="00081372">
            <w:pPr>
              <w:pStyle w:val="TAC"/>
              <w:rPr>
                <w:ins w:id="2444" w:author="R4-1809471" w:date="2018-07-10T11:17:00Z"/>
              </w:rPr>
            </w:pPr>
            <w:ins w:id="2445" w:author="R4-1809471" w:date="2018-07-10T11:17:00Z">
              <w:r w:rsidRPr="008C4DFC">
                <w:t>Medium Range BS</w:t>
              </w:r>
            </w:ins>
          </w:p>
        </w:tc>
        <w:tc>
          <w:tcPr>
            <w:tcW w:w="0" w:type="auto"/>
            <w:shd w:val="clear" w:color="auto" w:fill="auto"/>
            <w:tcMar>
              <w:top w:w="15" w:type="dxa"/>
              <w:left w:w="108" w:type="dxa"/>
              <w:bottom w:w="0" w:type="dxa"/>
              <w:right w:w="108" w:type="dxa"/>
            </w:tcMar>
            <w:hideMark/>
          </w:tcPr>
          <w:p w14:paraId="7DD12A2E" w14:textId="77777777" w:rsidR="00804D8D" w:rsidRPr="008C4DFC" w:rsidRDefault="00804D8D" w:rsidP="00081372">
            <w:pPr>
              <w:pStyle w:val="TAC"/>
              <w:rPr>
                <w:ins w:id="2446" w:author="R4-1809471" w:date="2018-07-10T11:17:00Z"/>
              </w:rPr>
            </w:pPr>
            <w:ins w:id="2447" w:author="R4-1809471" w:date="2018-07-10T11:17:00Z">
              <w:r w:rsidRPr="008F2A22">
                <w:t>&lt;</w:t>
              </w:r>
              <w:r w:rsidRPr="008C4DFC">
                <w:t xml:space="preserve"> 38 dBm</w:t>
              </w:r>
            </w:ins>
          </w:p>
        </w:tc>
      </w:tr>
      <w:tr w:rsidR="00804D8D" w:rsidRPr="008C4DFC" w14:paraId="03AE7245" w14:textId="77777777" w:rsidTr="00081372">
        <w:trPr>
          <w:jc w:val="center"/>
          <w:ins w:id="2448" w:author="R4-1809471" w:date="2018-07-10T11:17:00Z"/>
        </w:trPr>
        <w:tc>
          <w:tcPr>
            <w:tcW w:w="0" w:type="auto"/>
            <w:shd w:val="clear" w:color="auto" w:fill="auto"/>
            <w:tcMar>
              <w:top w:w="15" w:type="dxa"/>
              <w:left w:w="108" w:type="dxa"/>
              <w:bottom w:w="0" w:type="dxa"/>
              <w:right w:w="108" w:type="dxa"/>
            </w:tcMar>
            <w:hideMark/>
          </w:tcPr>
          <w:p w14:paraId="6EBA6522" w14:textId="77777777" w:rsidR="00804D8D" w:rsidRPr="008C4DFC" w:rsidRDefault="00804D8D" w:rsidP="00081372">
            <w:pPr>
              <w:pStyle w:val="TAC"/>
              <w:rPr>
                <w:ins w:id="2449" w:author="R4-1809471" w:date="2018-07-10T11:17:00Z"/>
              </w:rPr>
            </w:pPr>
            <w:ins w:id="2450" w:author="R4-1809471" w:date="2018-07-10T11:17:00Z">
              <w:r w:rsidRPr="008C4DFC">
                <w:t>Local Area BS</w:t>
              </w:r>
            </w:ins>
          </w:p>
        </w:tc>
        <w:tc>
          <w:tcPr>
            <w:tcW w:w="0" w:type="auto"/>
            <w:shd w:val="clear" w:color="auto" w:fill="auto"/>
            <w:tcMar>
              <w:top w:w="15" w:type="dxa"/>
              <w:left w:w="108" w:type="dxa"/>
              <w:bottom w:w="0" w:type="dxa"/>
              <w:right w:w="108" w:type="dxa"/>
            </w:tcMar>
            <w:hideMark/>
          </w:tcPr>
          <w:p w14:paraId="7FC6AB81" w14:textId="77777777" w:rsidR="00804D8D" w:rsidRPr="008C4DFC" w:rsidRDefault="00804D8D" w:rsidP="00081372">
            <w:pPr>
              <w:pStyle w:val="TAC"/>
              <w:rPr>
                <w:ins w:id="2451" w:author="R4-1809471" w:date="2018-07-10T11:17:00Z"/>
              </w:rPr>
            </w:pPr>
            <w:ins w:id="2452" w:author="R4-1809471" w:date="2018-07-10T11:17:00Z">
              <w:r w:rsidRPr="008F2A22">
                <w:t>&lt;</w:t>
              </w:r>
              <w:r w:rsidRPr="008C4DFC">
                <w:t xml:space="preserve"> 24 dBm</w:t>
              </w:r>
            </w:ins>
          </w:p>
        </w:tc>
      </w:tr>
      <w:tr w:rsidR="00804D8D" w:rsidRPr="008C4DFC" w14:paraId="1C962DB8" w14:textId="77777777" w:rsidTr="00081372">
        <w:trPr>
          <w:jc w:val="center"/>
          <w:ins w:id="2453" w:author="R4-1809471" w:date="2018-07-10T11:17:00Z"/>
        </w:trPr>
        <w:tc>
          <w:tcPr>
            <w:tcW w:w="0" w:type="auto"/>
            <w:gridSpan w:val="2"/>
            <w:shd w:val="clear" w:color="auto" w:fill="auto"/>
            <w:tcMar>
              <w:top w:w="15" w:type="dxa"/>
              <w:left w:w="108" w:type="dxa"/>
              <w:bottom w:w="0" w:type="dxa"/>
              <w:right w:w="108" w:type="dxa"/>
            </w:tcMar>
            <w:hideMark/>
          </w:tcPr>
          <w:p w14:paraId="56628506" w14:textId="77777777" w:rsidR="00804D8D" w:rsidRPr="008C4DFC" w:rsidRDefault="00804D8D" w:rsidP="00081372">
            <w:pPr>
              <w:pStyle w:val="TAN"/>
              <w:rPr>
                <w:ins w:id="2454" w:author="R4-1809471" w:date="2018-07-10T11:17:00Z"/>
              </w:rPr>
            </w:pPr>
            <w:ins w:id="2455" w:author="R4-1809471" w:date="2018-07-10T11:17:00Z">
              <w:r w:rsidRPr="008C4DFC">
                <w:t>NOTE:</w:t>
              </w:r>
              <w:r w:rsidRPr="008C4DFC">
                <w:tab/>
                <w:t>There is no upper limit for the P</w:t>
              </w:r>
              <w:r w:rsidRPr="008C4DFC">
                <w:rPr>
                  <w:vertAlign w:val="subscript"/>
                </w:rPr>
                <w:t>rated</w:t>
              </w:r>
              <w:proofErr w:type="gramStart"/>
              <w:r w:rsidRPr="008C4DFC">
                <w:rPr>
                  <w:vertAlign w:val="subscript"/>
                </w:rPr>
                <w:t>,c,AC</w:t>
              </w:r>
              <w:proofErr w:type="gramEnd"/>
              <w:r w:rsidRPr="008C4DFC">
                <w:t xml:space="preserve"> rated output power of the Wide Area Base Station.</w:t>
              </w:r>
            </w:ins>
          </w:p>
        </w:tc>
      </w:tr>
    </w:tbl>
    <w:p w14:paraId="4864ACF5" w14:textId="77777777" w:rsidR="00804D8D" w:rsidRPr="008C4DFC" w:rsidRDefault="00804D8D" w:rsidP="00804D8D">
      <w:pPr>
        <w:rPr>
          <w:ins w:id="2456" w:author="R4-1809471" w:date="2018-07-10T11:17:00Z"/>
        </w:rPr>
      </w:pPr>
    </w:p>
    <w:p w14:paraId="594C06EC" w14:textId="77777777" w:rsidR="00804D8D" w:rsidRPr="008C4DFC" w:rsidRDefault="00804D8D" w:rsidP="00804D8D">
      <w:pPr>
        <w:rPr>
          <w:ins w:id="2457" w:author="R4-1809471" w:date="2018-07-10T11:17:00Z"/>
          <w:lang w:eastAsia="zh-CN"/>
        </w:rPr>
      </w:pPr>
      <w:ins w:id="2458" w:author="R4-1809471" w:date="2018-07-10T11:17:00Z">
        <w:r w:rsidRPr="008C4DFC">
          <w:t xml:space="preserve">The </w:t>
        </w:r>
        <w:r w:rsidRPr="009F2154">
          <w:rPr>
            <w:i/>
          </w:rPr>
          <w:t>rated carrier output power</w:t>
        </w:r>
        <w:r w:rsidRPr="008C4DFC">
          <w:t xml:space="preserve"> of the </w:t>
        </w:r>
        <w:r w:rsidRPr="002E494D">
          <w:rPr>
            <w:i/>
          </w:rPr>
          <w:t>BS type 1-H</w:t>
        </w:r>
        <w:r w:rsidRPr="008C4DFC">
          <w:rPr>
            <w:i/>
          </w:rPr>
          <w:t xml:space="preserve"> </w:t>
        </w:r>
        <w:r w:rsidRPr="008C4DFC">
          <w:t>shall be as specified in table 6.2.1-2.</w:t>
        </w:r>
      </w:ins>
    </w:p>
    <w:p w14:paraId="54B2765B" w14:textId="77777777" w:rsidR="00804D8D" w:rsidRPr="008C4DFC" w:rsidRDefault="00804D8D" w:rsidP="00804D8D">
      <w:pPr>
        <w:pStyle w:val="TH"/>
        <w:rPr>
          <w:ins w:id="2459" w:author="R4-1809471" w:date="2018-07-10T11:17:00Z"/>
        </w:rPr>
      </w:pPr>
      <w:ins w:id="2460" w:author="R4-1809471" w:date="2018-07-10T11:17:00Z">
        <w:r w:rsidRPr="008C4DFC">
          <w:t xml:space="preserve">Table 6.2.1-2: </w:t>
        </w:r>
        <w:r>
          <w:rPr>
            <w:i/>
          </w:rPr>
          <w:t>R</w:t>
        </w:r>
        <w:r w:rsidRPr="009F2154">
          <w:rPr>
            <w:i/>
          </w:rPr>
          <w:t>ated carrier output power</w:t>
        </w:r>
        <w:r w:rsidRPr="008C4DFC">
          <w:t xml:space="preserve"> limits for </w:t>
        </w:r>
        <w:r w:rsidRPr="002E494D">
          <w:rPr>
            <w:i/>
          </w:rPr>
          <w:t>BS type 1-H</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06"/>
        <w:gridCol w:w="3730"/>
        <w:gridCol w:w="1548"/>
      </w:tblGrid>
      <w:tr w:rsidR="00804D8D" w:rsidRPr="008C4DFC" w14:paraId="1D73D35E" w14:textId="77777777" w:rsidTr="00081372">
        <w:trPr>
          <w:tblHeader/>
          <w:jc w:val="center"/>
          <w:ins w:id="2461" w:author="R4-1809471" w:date="2018-07-10T11:17:00Z"/>
        </w:trPr>
        <w:tc>
          <w:tcPr>
            <w:tcW w:w="0" w:type="auto"/>
            <w:hideMark/>
          </w:tcPr>
          <w:p w14:paraId="5D736D1B" w14:textId="77777777" w:rsidR="00804D8D" w:rsidRPr="008C4DFC" w:rsidRDefault="00804D8D" w:rsidP="00081372">
            <w:pPr>
              <w:pStyle w:val="TAH"/>
              <w:rPr>
                <w:ins w:id="2462" w:author="R4-1809471" w:date="2018-07-10T11:17:00Z"/>
              </w:rPr>
            </w:pPr>
            <w:ins w:id="2463" w:author="R4-1809471" w:date="2018-07-10T11:17:00Z">
              <w:r w:rsidRPr="008C4DFC">
                <w:t>BS class</w:t>
              </w:r>
            </w:ins>
          </w:p>
        </w:tc>
        <w:tc>
          <w:tcPr>
            <w:tcW w:w="0" w:type="auto"/>
            <w:hideMark/>
          </w:tcPr>
          <w:p w14:paraId="302D7BCD" w14:textId="77777777" w:rsidR="00804D8D" w:rsidRPr="008C4DFC" w:rsidRDefault="00804D8D" w:rsidP="00081372">
            <w:pPr>
              <w:pStyle w:val="TAH"/>
              <w:rPr>
                <w:ins w:id="2464" w:author="R4-1809471" w:date="2018-07-10T11:17:00Z"/>
              </w:rPr>
            </w:pPr>
            <w:ins w:id="2465" w:author="R4-1809471" w:date="2018-07-10T11:17:00Z">
              <w:r w:rsidRPr="008C4DFC">
                <w:t>P</w:t>
              </w:r>
              <w:r w:rsidRPr="008C4DFC">
                <w:rPr>
                  <w:vertAlign w:val="subscript"/>
                </w:rPr>
                <w:t>rated,c,sys</w:t>
              </w:r>
            </w:ins>
          </w:p>
        </w:tc>
        <w:tc>
          <w:tcPr>
            <w:tcW w:w="0" w:type="auto"/>
          </w:tcPr>
          <w:p w14:paraId="5BF33CE4" w14:textId="77777777" w:rsidR="00804D8D" w:rsidRPr="008C4DFC" w:rsidRDefault="00804D8D" w:rsidP="00081372">
            <w:pPr>
              <w:pStyle w:val="TAH"/>
              <w:rPr>
                <w:ins w:id="2466" w:author="R4-1809471" w:date="2018-07-10T11:17:00Z"/>
              </w:rPr>
            </w:pPr>
            <w:ins w:id="2467" w:author="R4-1809471" w:date="2018-07-10T11:17:00Z">
              <w:r w:rsidRPr="008C4DFC">
                <w:t>P</w:t>
              </w:r>
              <w:r w:rsidRPr="008C4DFC">
                <w:rPr>
                  <w:vertAlign w:val="subscript"/>
                </w:rPr>
                <w:t>rated,c,TABC</w:t>
              </w:r>
            </w:ins>
          </w:p>
        </w:tc>
      </w:tr>
      <w:tr w:rsidR="00804D8D" w:rsidRPr="008C4DFC" w14:paraId="2657A089" w14:textId="77777777" w:rsidTr="00081372">
        <w:trPr>
          <w:jc w:val="center"/>
          <w:ins w:id="2468" w:author="R4-1809471" w:date="2018-07-10T11:17:00Z"/>
        </w:trPr>
        <w:tc>
          <w:tcPr>
            <w:tcW w:w="0" w:type="auto"/>
            <w:hideMark/>
          </w:tcPr>
          <w:p w14:paraId="7F807D22" w14:textId="77777777" w:rsidR="00804D8D" w:rsidRPr="008C4DFC" w:rsidRDefault="00804D8D" w:rsidP="00081372">
            <w:pPr>
              <w:pStyle w:val="TAC"/>
              <w:rPr>
                <w:ins w:id="2469" w:author="R4-1809471" w:date="2018-07-10T11:17:00Z"/>
                <w:lang w:eastAsia="zh-CN"/>
              </w:rPr>
            </w:pPr>
            <w:ins w:id="2470" w:author="R4-1809471" w:date="2018-07-10T11:17:00Z">
              <w:r w:rsidRPr="008C4DFC">
                <w:rPr>
                  <w:lang w:eastAsia="zh-CN"/>
                </w:rPr>
                <w:t>Wide Area BS</w:t>
              </w:r>
            </w:ins>
          </w:p>
        </w:tc>
        <w:tc>
          <w:tcPr>
            <w:tcW w:w="0" w:type="auto"/>
          </w:tcPr>
          <w:p w14:paraId="7F4D8632" w14:textId="77777777" w:rsidR="00804D8D" w:rsidRPr="008C4DFC" w:rsidRDefault="00804D8D" w:rsidP="00081372">
            <w:pPr>
              <w:pStyle w:val="TAC"/>
              <w:rPr>
                <w:ins w:id="2471" w:author="R4-1809471" w:date="2018-07-10T11:17:00Z"/>
                <w:lang w:eastAsia="ja-JP"/>
              </w:rPr>
            </w:pPr>
            <w:ins w:id="2472" w:author="R4-1809471" w:date="2018-07-10T11:17:00Z">
              <w:r w:rsidRPr="008C4DFC">
                <w:rPr>
                  <w:lang w:eastAsia="ja-JP"/>
                </w:rPr>
                <w:t>(Note)</w:t>
              </w:r>
            </w:ins>
          </w:p>
        </w:tc>
        <w:tc>
          <w:tcPr>
            <w:tcW w:w="0" w:type="auto"/>
          </w:tcPr>
          <w:p w14:paraId="5C222E50" w14:textId="77777777" w:rsidR="00804D8D" w:rsidRPr="008C4DFC" w:rsidRDefault="00804D8D" w:rsidP="00081372">
            <w:pPr>
              <w:pStyle w:val="TAC"/>
              <w:rPr>
                <w:ins w:id="2473" w:author="R4-1809471" w:date="2018-07-10T11:17:00Z"/>
                <w:lang w:eastAsia="ja-JP"/>
              </w:rPr>
            </w:pPr>
            <w:ins w:id="2474" w:author="R4-1809471" w:date="2018-07-10T11:17:00Z">
              <w:r w:rsidRPr="008C4DFC">
                <w:rPr>
                  <w:lang w:eastAsia="ja-JP"/>
                </w:rPr>
                <w:t>(Note)</w:t>
              </w:r>
            </w:ins>
          </w:p>
        </w:tc>
      </w:tr>
      <w:tr w:rsidR="00804D8D" w:rsidRPr="008C4DFC" w14:paraId="287BB2F7" w14:textId="77777777" w:rsidTr="00081372">
        <w:trPr>
          <w:jc w:val="center"/>
          <w:ins w:id="2475" w:author="R4-1809471" w:date="2018-07-10T11:17:00Z"/>
        </w:trPr>
        <w:tc>
          <w:tcPr>
            <w:tcW w:w="0" w:type="auto"/>
            <w:hideMark/>
          </w:tcPr>
          <w:p w14:paraId="0AB669B6" w14:textId="77777777" w:rsidR="00804D8D" w:rsidRPr="008C4DFC" w:rsidRDefault="00804D8D" w:rsidP="00081372">
            <w:pPr>
              <w:pStyle w:val="TAC"/>
              <w:rPr>
                <w:ins w:id="2476" w:author="R4-1809471" w:date="2018-07-10T11:17:00Z"/>
                <w:lang w:eastAsia="zh-CN"/>
              </w:rPr>
            </w:pPr>
            <w:ins w:id="2477" w:author="R4-1809471" w:date="2018-07-10T11:17:00Z">
              <w:r w:rsidRPr="008C4DFC">
                <w:rPr>
                  <w:lang w:eastAsia="zh-CN"/>
                </w:rPr>
                <w:t>Medium Range BS</w:t>
              </w:r>
            </w:ins>
          </w:p>
        </w:tc>
        <w:tc>
          <w:tcPr>
            <w:tcW w:w="0" w:type="auto"/>
            <w:hideMark/>
          </w:tcPr>
          <w:p w14:paraId="1302189A" w14:textId="77777777" w:rsidR="00804D8D" w:rsidRPr="008C4DFC" w:rsidRDefault="00804D8D" w:rsidP="00081372">
            <w:pPr>
              <w:pStyle w:val="TAC"/>
              <w:rPr>
                <w:ins w:id="2478" w:author="R4-1809471" w:date="2018-07-10T11:17:00Z"/>
                <w:lang w:eastAsia="ja-JP"/>
              </w:rPr>
            </w:pPr>
            <w:ins w:id="2479" w:author="R4-1809471" w:date="2018-07-10T11:17:00Z">
              <w:r w:rsidRPr="008C4DFC">
                <w:rPr>
                  <w:lang w:eastAsia="ja-JP"/>
                </w:rPr>
                <w:t>≤ 38 dBm +10log(</w:t>
              </w:r>
              <w:r w:rsidRPr="008C4DFC">
                <w:rPr>
                  <w:rFonts w:eastAsia="MS Mincho"/>
                  <w:iCs/>
                  <w:lang w:eastAsia="ja-JP"/>
                </w:rPr>
                <w:t>N</w:t>
              </w:r>
              <w:r w:rsidRPr="008C4DFC">
                <w:rPr>
                  <w:rFonts w:eastAsia="MS Mincho"/>
                  <w:iCs/>
                  <w:vertAlign w:val="subscript"/>
                  <w:lang w:eastAsia="ja-JP"/>
                </w:rPr>
                <w:t>TXU,counted</w:t>
              </w:r>
              <w:r w:rsidRPr="008C4DFC">
                <w:rPr>
                  <w:lang w:eastAsia="ja-JP"/>
                </w:rPr>
                <w:t>)</w:t>
              </w:r>
            </w:ins>
          </w:p>
        </w:tc>
        <w:tc>
          <w:tcPr>
            <w:tcW w:w="0" w:type="auto"/>
          </w:tcPr>
          <w:p w14:paraId="5276893C" w14:textId="77777777" w:rsidR="00804D8D" w:rsidRPr="008C4DFC" w:rsidRDefault="00804D8D" w:rsidP="00081372">
            <w:pPr>
              <w:pStyle w:val="TAC"/>
              <w:rPr>
                <w:ins w:id="2480" w:author="R4-1809471" w:date="2018-07-10T11:17:00Z"/>
                <w:lang w:eastAsia="ja-JP"/>
              </w:rPr>
            </w:pPr>
            <w:ins w:id="2481" w:author="R4-1809471" w:date="2018-07-10T11:17:00Z">
              <w:r w:rsidRPr="008C4DFC">
                <w:rPr>
                  <w:lang w:eastAsia="ja-JP"/>
                </w:rPr>
                <w:t>≤ 38 dBm</w:t>
              </w:r>
            </w:ins>
          </w:p>
        </w:tc>
      </w:tr>
      <w:tr w:rsidR="00804D8D" w:rsidRPr="008C4DFC" w14:paraId="4E5F78BB" w14:textId="77777777" w:rsidTr="00081372">
        <w:trPr>
          <w:jc w:val="center"/>
          <w:ins w:id="2482" w:author="R4-1809471" w:date="2018-07-10T11:17:00Z"/>
        </w:trPr>
        <w:tc>
          <w:tcPr>
            <w:tcW w:w="0" w:type="auto"/>
            <w:hideMark/>
          </w:tcPr>
          <w:p w14:paraId="2C8D8459" w14:textId="77777777" w:rsidR="00804D8D" w:rsidRPr="008C4DFC" w:rsidRDefault="00804D8D" w:rsidP="00081372">
            <w:pPr>
              <w:pStyle w:val="TAC"/>
              <w:rPr>
                <w:ins w:id="2483" w:author="R4-1809471" w:date="2018-07-10T11:17:00Z"/>
                <w:lang w:eastAsia="zh-CN"/>
              </w:rPr>
            </w:pPr>
            <w:ins w:id="2484" w:author="R4-1809471" w:date="2018-07-10T11:17:00Z">
              <w:r w:rsidRPr="008C4DFC">
                <w:rPr>
                  <w:lang w:eastAsia="zh-CN"/>
                </w:rPr>
                <w:t>Local Area BS</w:t>
              </w:r>
            </w:ins>
          </w:p>
        </w:tc>
        <w:tc>
          <w:tcPr>
            <w:tcW w:w="0" w:type="auto"/>
            <w:hideMark/>
          </w:tcPr>
          <w:p w14:paraId="4C1B2346" w14:textId="77777777" w:rsidR="00804D8D" w:rsidRPr="008C4DFC" w:rsidRDefault="00804D8D" w:rsidP="00081372">
            <w:pPr>
              <w:pStyle w:val="TAC"/>
              <w:rPr>
                <w:ins w:id="2485" w:author="R4-1809471" w:date="2018-07-10T11:17:00Z"/>
                <w:lang w:eastAsia="ja-JP"/>
              </w:rPr>
            </w:pPr>
            <w:ins w:id="2486" w:author="R4-1809471" w:date="2018-07-10T11:17:00Z">
              <w:r w:rsidRPr="008C4DFC">
                <w:rPr>
                  <w:lang w:eastAsia="ja-JP"/>
                </w:rPr>
                <w:t>≤ 24 dBm +10log(</w:t>
              </w:r>
              <w:r w:rsidRPr="008C4DFC">
                <w:rPr>
                  <w:rFonts w:eastAsia="MS Mincho"/>
                  <w:iCs/>
                  <w:lang w:eastAsia="ja-JP"/>
                </w:rPr>
                <w:t>N</w:t>
              </w:r>
              <w:r w:rsidRPr="008C4DFC">
                <w:rPr>
                  <w:rFonts w:eastAsia="MS Mincho"/>
                  <w:iCs/>
                  <w:vertAlign w:val="subscript"/>
                  <w:lang w:eastAsia="ja-JP"/>
                </w:rPr>
                <w:t>TXU,counted</w:t>
              </w:r>
              <w:r w:rsidRPr="008C4DFC">
                <w:rPr>
                  <w:lang w:eastAsia="ja-JP"/>
                </w:rPr>
                <w:t>)</w:t>
              </w:r>
            </w:ins>
          </w:p>
        </w:tc>
        <w:tc>
          <w:tcPr>
            <w:tcW w:w="0" w:type="auto"/>
          </w:tcPr>
          <w:p w14:paraId="4824FF35" w14:textId="77777777" w:rsidR="00804D8D" w:rsidRPr="008C4DFC" w:rsidRDefault="00804D8D" w:rsidP="00081372">
            <w:pPr>
              <w:pStyle w:val="TAC"/>
              <w:rPr>
                <w:ins w:id="2487" w:author="R4-1809471" w:date="2018-07-10T11:17:00Z"/>
                <w:lang w:eastAsia="ja-JP"/>
              </w:rPr>
            </w:pPr>
            <w:ins w:id="2488" w:author="R4-1809471" w:date="2018-07-10T11:17:00Z">
              <w:r w:rsidRPr="008C4DFC">
                <w:rPr>
                  <w:lang w:eastAsia="ja-JP"/>
                </w:rPr>
                <w:t>≤ 24 dBm</w:t>
              </w:r>
            </w:ins>
          </w:p>
        </w:tc>
      </w:tr>
      <w:tr w:rsidR="00804D8D" w:rsidRPr="008C4DFC" w14:paraId="1A007232" w14:textId="77777777" w:rsidTr="00081372">
        <w:trPr>
          <w:jc w:val="center"/>
          <w:ins w:id="2489" w:author="R4-1809471" w:date="2018-07-10T11:17:00Z"/>
        </w:trPr>
        <w:tc>
          <w:tcPr>
            <w:tcW w:w="0" w:type="auto"/>
            <w:gridSpan w:val="3"/>
            <w:hideMark/>
          </w:tcPr>
          <w:p w14:paraId="3FA78E07" w14:textId="77777777" w:rsidR="00804D8D" w:rsidRPr="008C4DFC" w:rsidRDefault="00804D8D" w:rsidP="00081372">
            <w:pPr>
              <w:pStyle w:val="TAN"/>
              <w:rPr>
                <w:ins w:id="2490" w:author="R4-1809471" w:date="2018-07-10T11:17:00Z"/>
                <w:lang w:eastAsia="zh-CN"/>
              </w:rPr>
            </w:pPr>
            <w:ins w:id="2491" w:author="R4-1809471" w:date="2018-07-10T11:17:00Z">
              <w:r w:rsidRPr="008C4DFC">
                <w:rPr>
                  <w:lang w:eastAsia="zh-CN"/>
                </w:rPr>
                <w:t>NOTE:</w:t>
              </w:r>
              <w:r w:rsidRPr="008C4DFC">
                <w:rPr>
                  <w:lang w:eastAsia="zh-CN"/>
                </w:rPr>
                <w:tab/>
                <w:t xml:space="preserve">There is no upper limit for the </w:t>
              </w:r>
              <w:r w:rsidRPr="008C4DFC">
                <w:rPr>
                  <w:lang w:eastAsia="ja-JP"/>
                </w:rPr>
                <w:t>P</w:t>
              </w:r>
              <w:r w:rsidRPr="008C4DFC">
                <w:rPr>
                  <w:vertAlign w:val="subscript"/>
                  <w:lang w:eastAsia="ja-JP"/>
                </w:rPr>
                <w:t>Rated</w:t>
              </w:r>
              <w:proofErr w:type="gramStart"/>
              <w:r w:rsidRPr="008C4DFC">
                <w:rPr>
                  <w:vertAlign w:val="subscript"/>
                  <w:lang w:eastAsia="zh-CN"/>
                </w:rPr>
                <w:t>,c,sys</w:t>
              </w:r>
              <w:proofErr w:type="gramEnd"/>
              <w:r w:rsidRPr="008C4DFC" w:rsidDel="00DF64B5">
                <w:rPr>
                  <w:lang w:eastAsia="zh-CN"/>
                </w:rPr>
                <w:t xml:space="preserve"> </w:t>
              </w:r>
              <w:r w:rsidRPr="008C4DFC">
                <w:rPr>
                  <w:lang w:eastAsia="zh-CN"/>
                </w:rPr>
                <w:t xml:space="preserve">or </w:t>
              </w:r>
              <w:r w:rsidRPr="008C4DFC">
                <w:rPr>
                  <w:lang w:eastAsia="ko-KR"/>
                </w:rPr>
                <w:t>P</w:t>
              </w:r>
              <w:r w:rsidRPr="008C4DFC">
                <w:rPr>
                  <w:vertAlign w:val="subscript"/>
                  <w:lang w:eastAsia="ko-KR"/>
                </w:rPr>
                <w:t>Rated,c,TABC</w:t>
              </w:r>
              <w:r w:rsidRPr="008C4DFC">
                <w:rPr>
                  <w:lang w:eastAsia="zh-CN"/>
                </w:rPr>
                <w:t xml:space="preserve"> of the Wide Area Base Station.</w:t>
              </w:r>
            </w:ins>
          </w:p>
        </w:tc>
      </w:tr>
    </w:tbl>
    <w:p w14:paraId="1E299EDD" w14:textId="77777777" w:rsidR="00804D8D" w:rsidRDefault="00804D8D" w:rsidP="00804D8D">
      <w:pPr>
        <w:rPr>
          <w:ins w:id="2492" w:author="R4-1809471" w:date="2018-07-10T11:17:00Z"/>
        </w:rPr>
      </w:pPr>
    </w:p>
    <w:p w14:paraId="3DC04EB0" w14:textId="77777777" w:rsidR="00804D8D" w:rsidRPr="006113D0" w:rsidRDefault="00804D8D" w:rsidP="00804D8D">
      <w:pPr>
        <w:rPr>
          <w:ins w:id="2493" w:author="R4-1809471" w:date="2018-07-10T11:17:00Z"/>
          <w:lang w:eastAsia="zh-CN"/>
        </w:rPr>
      </w:pPr>
      <w:ins w:id="2494" w:author="R4-1809471" w:date="2018-07-10T11:17:00Z">
        <w:r w:rsidRPr="0065539B">
          <w:rPr>
            <w:lang w:eastAsia="zh-CN"/>
          </w:rPr>
          <w:t xml:space="preserve">The </w:t>
        </w:r>
        <w:r w:rsidRPr="009F2154">
          <w:rPr>
            <w:i/>
            <w:lang w:eastAsia="zh-CN"/>
          </w:rPr>
          <w:t>maximum carrier output power</w:t>
        </w:r>
        <w:r w:rsidRPr="0065539B">
          <w:rPr>
            <w:lang w:eastAsia="zh-CN"/>
          </w:rPr>
          <w:t xml:space="preserve"> </w:t>
        </w:r>
        <w:r w:rsidRPr="009F2154">
          <w:rPr>
            <w:lang w:eastAsia="zh-CN"/>
          </w:rPr>
          <w:t>(</w:t>
        </w:r>
        <w:r w:rsidRPr="0065539B">
          <w:t>P</w:t>
        </w:r>
        <w:r w:rsidRPr="0065539B">
          <w:rPr>
            <w:vertAlign w:val="subscript"/>
          </w:rPr>
          <w:t>max,c,AC</w:t>
        </w:r>
        <w:r w:rsidRPr="0065539B">
          <w:t>, or P</w:t>
        </w:r>
        <w:r w:rsidRPr="0065539B">
          <w:rPr>
            <w:vertAlign w:val="subscript"/>
          </w:rPr>
          <w:t>max,c,TABC</w:t>
        </w:r>
        <w:r w:rsidRPr="009F2154">
          <w:rPr>
            <w:lang w:eastAsia="zh-CN"/>
          </w:rPr>
          <w:t xml:space="preserve">) </w:t>
        </w:r>
        <w:r w:rsidRPr="0065539B">
          <w:rPr>
            <w:lang w:eastAsia="zh-CN"/>
          </w:rPr>
          <w:t xml:space="preserve">for the respective BS shall be compared to the </w:t>
        </w:r>
        <w:r w:rsidRPr="009F2154">
          <w:rPr>
            <w:i/>
            <w:lang w:eastAsia="zh-CN"/>
          </w:rPr>
          <w:t>rated carrier output power</w:t>
        </w:r>
        <w:r w:rsidRPr="009F2154">
          <w:rPr>
            <w:lang w:eastAsia="zh-CN"/>
          </w:rPr>
          <w:t xml:space="preserve"> (i.e. </w:t>
        </w:r>
        <w:r w:rsidRPr="0065539B">
          <w:t>P</w:t>
        </w:r>
        <w:r w:rsidRPr="0065539B">
          <w:rPr>
            <w:vertAlign w:val="subscript"/>
          </w:rPr>
          <w:t>rated,c,AC</w:t>
        </w:r>
        <w:r w:rsidRPr="0065539B">
          <w:t>, P</w:t>
        </w:r>
        <w:r w:rsidRPr="0065539B">
          <w:rPr>
            <w:vertAlign w:val="subscript"/>
          </w:rPr>
          <w:t>rated,c,TABC</w:t>
        </w:r>
        <w:r w:rsidRPr="0065539B">
          <w:t>, or P</w:t>
        </w:r>
        <w:r w:rsidRPr="0065539B">
          <w:rPr>
            <w:vertAlign w:val="subscript"/>
          </w:rPr>
          <w:t>rated,c,sys</w:t>
        </w:r>
        <w:r w:rsidRPr="009F2154">
          <w:rPr>
            <w:lang w:eastAsia="zh-CN"/>
          </w:rPr>
          <w:t xml:space="preserve">) limits in tables </w:t>
        </w:r>
        <w:r w:rsidRPr="0065539B">
          <w:t xml:space="preserve">6.2.1-1 and 6.2.1-2 </w:t>
        </w:r>
        <w:r w:rsidRPr="009F2154">
          <w:rPr>
            <w:lang w:eastAsia="zh-CN"/>
          </w:rPr>
          <w:t xml:space="preserve">for the </w:t>
        </w:r>
        <w:r w:rsidRPr="0065539B">
          <w:rPr>
            <w:lang w:eastAsia="zh-CN"/>
          </w:rPr>
          <w:t>declared BS class</w:t>
        </w:r>
        <w:r w:rsidRPr="009F2154">
          <w:rPr>
            <w:lang w:eastAsia="zh-CN"/>
          </w:rPr>
          <w:t xml:space="preserve"> </w:t>
        </w:r>
        <w:r w:rsidRPr="0065539B">
          <w:t>(s</w:t>
        </w:r>
        <w:r w:rsidRPr="00B11EE5">
          <w:t xml:space="preserve">ee </w:t>
        </w:r>
        <w:r>
          <w:t xml:space="preserve">table </w:t>
        </w:r>
        <w:r>
          <w:rPr>
            <w:highlight w:val="yellow"/>
          </w:rPr>
          <w:t>4.6-1, D6.71</w:t>
        </w:r>
        <w:r w:rsidRPr="00373112">
          <w:t>)</w:t>
        </w:r>
        <w:r w:rsidRPr="00373112">
          <w:rPr>
            <w:lang w:eastAsia="zh-CN"/>
          </w:rPr>
          <w:t xml:space="preserve">. </w:t>
        </w:r>
        <w:r w:rsidRPr="009F2154">
          <w:rPr>
            <w:lang w:eastAsia="zh-CN"/>
          </w:rPr>
          <w:t xml:space="preserve">The absolute value of the </w:t>
        </w:r>
        <w:r w:rsidRPr="009F2154">
          <w:rPr>
            <w:i/>
            <w:lang w:eastAsia="zh-CN"/>
          </w:rPr>
          <w:t>maximum carrier output power</w:t>
        </w:r>
        <w:r w:rsidRPr="009F2154">
          <w:rPr>
            <w:lang w:eastAsia="zh-CN"/>
          </w:rPr>
          <w:t xml:space="preserve"> </w:t>
        </w:r>
        <w:r w:rsidRPr="0065539B">
          <w:rPr>
            <w:lang w:eastAsia="zh-CN"/>
          </w:rPr>
          <w:t>is not subject to testing</w:t>
        </w:r>
        <w:r w:rsidRPr="009F2154">
          <w:rPr>
            <w:lang w:eastAsia="zh-CN"/>
          </w:rPr>
          <w:t xml:space="preserve">, while its </w:t>
        </w:r>
        <w:r>
          <w:rPr>
            <w:lang w:eastAsia="zh-CN"/>
          </w:rPr>
          <w:t xml:space="preserve">output power </w:t>
        </w:r>
        <w:r w:rsidRPr="009F2154">
          <w:rPr>
            <w:lang w:eastAsia="zh-CN"/>
          </w:rPr>
          <w:t xml:space="preserve">accuracy </w:t>
        </w:r>
        <w:r>
          <w:rPr>
            <w:lang w:eastAsia="zh-CN"/>
          </w:rPr>
          <w:t xml:space="preserve">relative to the declared value </w:t>
        </w:r>
        <w:r w:rsidRPr="009F2154">
          <w:rPr>
            <w:lang w:eastAsia="zh-CN"/>
          </w:rPr>
          <w:t>is</w:t>
        </w:r>
        <w:r w:rsidRPr="0065539B">
          <w:rPr>
            <w:lang w:eastAsia="zh-CN"/>
          </w:rPr>
          <w:t>.</w:t>
        </w:r>
      </w:ins>
    </w:p>
    <w:p w14:paraId="15979DF1" w14:textId="77777777" w:rsidR="00804D8D" w:rsidRPr="006113D0" w:rsidRDefault="00804D8D" w:rsidP="00804D8D">
      <w:pPr>
        <w:pStyle w:val="Heading3"/>
        <w:rPr>
          <w:ins w:id="2495" w:author="R4-1809471" w:date="2018-07-10T11:17:00Z"/>
        </w:rPr>
      </w:pPr>
      <w:bookmarkStart w:id="2496" w:name="_Toc494455149"/>
      <w:bookmarkStart w:id="2497" w:name="_Toc506829432"/>
      <w:bookmarkStart w:id="2498" w:name="_Toc519006054"/>
      <w:ins w:id="2499" w:author="R4-1809471" w:date="2018-07-10T11:17:00Z">
        <w:r w:rsidRPr="006113D0">
          <w:t>6.2.2</w:t>
        </w:r>
        <w:r w:rsidRPr="006113D0">
          <w:tab/>
        </w:r>
        <w:r>
          <w:tab/>
        </w:r>
        <w:r w:rsidRPr="006113D0">
          <w:t xml:space="preserve">Minimum </w:t>
        </w:r>
        <w:r>
          <w:t>r</w:t>
        </w:r>
        <w:r w:rsidRPr="006113D0">
          <w:t>equirement</w:t>
        </w:r>
        <w:bookmarkEnd w:id="2496"/>
        <w:bookmarkEnd w:id="2497"/>
        <w:bookmarkEnd w:id="2498"/>
      </w:ins>
    </w:p>
    <w:p w14:paraId="7492DE85" w14:textId="77777777" w:rsidR="00804D8D" w:rsidRPr="006113D0" w:rsidRDefault="00804D8D" w:rsidP="00804D8D">
      <w:pPr>
        <w:rPr>
          <w:ins w:id="2500" w:author="R4-1809471" w:date="2018-07-10T11:17:00Z"/>
          <w:lang w:eastAsia="zh-CN"/>
        </w:rPr>
      </w:pPr>
      <w:ins w:id="2501" w:author="R4-1809471" w:date="2018-07-10T11:17:00Z">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4142FE">
          <w:rPr>
            <w:rFonts w:cs="v5.0.0"/>
          </w:rPr>
          <w:t xml:space="preserve"> </w:t>
        </w:r>
        <w:r w:rsidRPr="00B04564">
          <w:rPr>
            <w:rFonts w:cs="v5.0.0"/>
          </w:rPr>
          <w:t xml:space="preserve">supporting transmission in the </w:t>
        </w:r>
        <w:r w:rsidRPr="00B04564">
          <w:rPr>
            <w:rFonts w:cs="v5.0.0"/>
            <w:i/>
            <w:iCs/>
          </w:rPr>
          <w:t>operating band</w:t>
        </w:r>
        <w:r>
          <w:rPr>
            <w:lang w:eastAsia="zh-CN"/>
          </w:rPr>
          <w:t>.</w:t>
        </w:r>
      </w:ins>
    </w:p>
    <w:p w14:paraId="416F8875" w14:textId="77777777" w:rsidR="00804D8D" w:rsidRDefault="00804D8D" w:rsidP="00804D8D">
      <w:pPr>
        <w:rPr>
          <w:ins w:id="2502" w:author="R4-1809471" w:date="2018-07-10T11:17:00Z"/>
        </w:rPr>
      </w:pPr>
      <w:ins w:id="2503" w:author="R4-1809471" w:date="2018-07-10T11:17:00Z">
        <w:r w:rsidRPr="006113D0">
          <w:t>The minimum requirement</w:t>
        </w:r>
        <w:r>
          <w:t xml:space="preserve"> for </w:t>
        </w:r>
        <w:r w:rsidRPr="009F2154">
          <w:rPr>
            <w:i/>
          </w:rPr>
          <w:t>BS type 1-C</w:t>
        </w:r>
        <w:r>
          <w:t xml:space="preserve"> </w:t>
        </w:r>
        <w:r w:rsidRPr="006113D0">
          <w:t xml:space="preserve">is </w:t>
        </w:r>
        <w:r>
          <w:t>defined in TS 38.104 [2</w:t>
        </w:r>
        <w:r w:rsidRPr="006113D0">
          <w:t>], subclause 6.2.</w:t>
        </w:r>
        <w:r>
          <w:t>2</w:t>
        </w:r>
        <w:r w:rsidRPr="006113D0">
          <w:t>.</w:t>
        </w:r>
      </w:ins>
    </w:p>
    <w:p w14:paraId="6ED2B8F5" w14:textId="77777777" w:rsidR="00804D8D" w:rsidRPr="006113D0" w:rsidRDefault="00804D8D" w:rsidP="00804D8D">
      <w:pPr>
        <w:rPr>
          <w:ins w:id="2504" w:author="R4-1809471" w:date="2018-07-10T11:17:00Z"/>
        </w:rPr>
      </w:pPr>
      <w:ins w:id="2505" w:author="R4-1809471" w:date="2018-07-10T11:17:00Z">
        <w:r w:rsidRPr="006113D0">
          <w:t>The minimum requirement</w:t>
        </w:r>
        <w:r>
          <w:t xml:space="preserve"> for </w:t>
        </w:r>
        <w:r w:rsidRPr="009F2154">
          <w:rPr>
            <w:i/>
          </w:rPr>
          <w:t>BS type 1-H</w:t>
        </w:r>
        <w:r>
          <w:t xml:space="preserve"> </w:t>
        </w:r>
        <w:r w:rsidRPr="006113D0">
          <w:t xml:space="preserve">is </w:t>
        </w:r>
        <w:r>
          <w:t>defined in TS 38.104 [2</w:t>
        </w:r>
        <w:r w:rsidRPr="006113D0">
          <w:t>], subclause 6.2.</w:t>
        </w:r>
        <w:r>
          <w:t>3</w:t>
        </w:r>
        <w:r w:rsidRPr="006113D0">
          <w:t>.</w:t>
        </w:r>
      </w:ins>
    </w:p>
    <w:p w14:paraId="250E81A5" w14:textId="77777777" w:rsidR="00804D8D" w:rsidRPr="006113D0" w:rsidRDefault="00804D8D" w:rsidP="00804D8D">
      <w:pPr>
        <w:pStyle w:val="Heading3"/>
        <w:rPr>
          <w:ins w:id="2506" w:author="R4-1809471" w:date="2018-07-10T11:17:00Z"/>
        </w:rPr>
      </w:pPr>
      <w:bookmarkStart w:id="2507" w:name="_Toc494455150"/>
      <w:bookmarkStart w:id="2508" w:name="_Toc506829433"/>
      <w:bookmarkStart w:id="2509" w:name="_Toc519006055"/>
      <w:ins w:id="2510" w:author="R4-1809471" w:date="2018-07-10T11:17:00Z">
        <w:r w:rsidRPr="006113D0">
          <w:t>6.2.3</w:t>
        </w:r>
        <w:r w:rsidRPr="006113D0">
          <w:tab/>
        </w:r>
        <w:r>
          <w:tab/>
        </w:r>
        <w:r w:rsidRPr="006113D0">
          <w:t xml:space="preserve">Test </w:t>
        </w:r>
        <w:r>
          <w:t>p</w:t>
        </w:r>
        <w:r w:rsidRPr="006113D0">
          <w:t>urpose</w:t>
        </w:r>
        <w:bookmarkEnd w:id="2507"/>
        <w:bookmarkEnd w:id="2508"/>
        <w:bookmarkEnd w:id="2509"/>
      </w:ins>
    </w:p>
    <w:p w14:paraId="38906D7C" w14:textId="77777777" w:rsidR="00804D8D" w:rsidRPr="006113D0" w:rsidRDefault="00804D8D" w:rsidP="00804D8D">
      <w:pPr>
        <w:rPr>
          <w:ins w:id="2511" w:author="R4-1809471" w:date="2018-07-10T11:17:00Z"/>
        </w:rPr>
      </w:pPr>
      <w:ins w:id="2512" w:author="R4-1809471" w:date="2018-07-10T11:17:00Z">
        <w:r w:rsidRPr="006113D0">
          <w:rPr>
            <w:rFonts w:cs="v4.2.0"/>
          </w:rPr>
          <w:t xml:space="preserve">The test purpose is to verify the accuracy of the </w:t>
        </w:r>
        <w:r w:rsidRPr="006113D0">
          <w:rPr>
            <w:i/>
          </w:rPr>
          <w:t>maximum carrier output</w:t>
        </w:r>
        <w:r>
          <w:rPr>
            <w:i/>
          </w:rPr>
          <w:t xml:space="preserve"> power</w:t>
        </w:r>
        <w:r w:rsidRPr="006113D0">
          <w:rPr>
            <w:i/>
          </w:rPr>
          <w:t xml:space="preserve"> </w:t>
        </w:r>
        <w:r w:rsidRPr="006113D0">
          <w:rPr>
            <w:rFonts w:cs="v4.2.0"/>
          </w:rPr>
          <w:t>across the frequency range and under normal and extreme conditions</w:t>
        </w:r>
        <w:r w:rsidRPr="006113D0">
          <w:t>.</w:t>
        </w:r>
      </w:ins>
    </w:p>
    <w:p w14:paraId="17C50005" w14:textId="77777777" w:rsidR="00804D8D" w:rsidRPr="006113D0" w:rsidRDefault="00804D8D" w:rsidP="00804D8D">
      <w:pPr>
        <w:pStyle w:val="Heading3"/>
        <w:rPr>
          <w:ins w:id="2513" w:author="R4-1809471" w:date="2018-07-10T11:17:00Z"/>
        </w:rPr>
      </w:pPr>
      <w:bookmarkStart w:id="2514" w:name="_Toc494455151"/>
      <w:bookmarkStart w:id="2515" w:name="_Toc506829434"/>
      <w:bookmarkStart w:id="2516" w:name="_Toc519006056"/>
      <w:ins w:id="2517" w:author="R4-1809471" w:date="2018-07-10T11:17:00Z">
        <w:r w:rsidRPr="006113D0">
          <w:t>6.2.4</w:t>
        </w:r>
        <w:r w:rsidRPr="006113D0">
          <w:tab/>
        </w:r>
        <w:r>
          <w:tab/>
        </w:r>
        <w:r w:rsidRPr="006113D0">
          <w:t>Method of test</w:t>
        </w:r>
        <w:bookmarkEnd w:id="2514"/>
        <w:bookmarkEnd w:id="2515"/>
        <w:bookmarkEnd w:id="2516"/>
      </w:ins>
    </w:p>
    <w:p w14:paraId="7B9E8EB6" w14:textId="77777777" w:rsidR="00804D8D" w:rsidRPr="006113D0" w:rsidRDefault="00804D8D" w:rsidP="00804D8D">
      <w:pPr>
        <w:pStyle w:val="Heading5"/>
        <w:rPr>
          <w:ins w:id="2518" w:author="R4-1809471" w:date="2018-07-10T11:17:00Z"/>
        </w:rPr>
      </w:pPr>
      <w:bookmarkStart w:id="2519" w:name="_Toc494455152"/>
      <w:bookmarkStart w:id="2520" w:name="_Toc506829435"/>
      <w:bookmarkStart w:id="2521" w:name="_Toc519006057"/>
      <w:ins w:id="2522" w:author="R4-1809471" w:date="2018-07-10T11:17:00Z">
        <w:r w:rsidRPr="006113D0">
          <w:t>6.2.4.1</w:t>
        </w:r>
        <w:r w:rsidRPr="006113D0">
          <w:tab/>
          <w:t>Initial conditions</w:t>
        </w:r>
        <w:bookmarkEnd w:id="2519"/>
        <w:bookmarkEnd w:id="2520"/>
        <w:bookmarkEnd w:id="2521"/>
      </w:ins>
    </w:p>
    <w:p w14:paraId="0CD5E697" w14:textId="77777777" w:rsidR="00804D8D" w:rsidRPr="009F2154" w:rsidRDefault="00804D8D" w:rsidP="00804D8D">
      <w:pPr>
        <w:rPr>
          <w:ins w:id="2523" w:author="R4-1809471" w:date="2018-07-10T11:17:00Z"/>
        </w:rPr>
      </w:pPr>
      <w:ins w:id="2524" w:author="R4-1809471" w:date="2018-07-10T11:17:00Z">
        <w:r w:rsidRPr="007E3D24">
          <w:t xml:space="preserve">Test environment: </w:t>
        </w:r>
      </w:ins>
    </w:p>
    <w:p w14:paraId="04FBD5BF" w14:textId="77777777" w:rsidR="00804D8D" w:rsidRDefault="00804D8D" w:rsidP="00804D8D">
      <w:pPr>
        <w:pStyle w:val="ListParagraph"/>
        <w:keepNext/>
        <w:keepLines/>
        <w:numPr>
          <w:ilvl w:val="0"/>
          <w:numId w:val="7"/>
        </w:numPr>
        <w:rPr>
          <w:ins w:id="2525" w:author="R4-1809471" w:date="2018-07-10T11:17:00Z"/>
        </w:rPr>
      </w:pPr>
      <w:ins w:id="2526" w:author="R4-1809471" w:date="2018-07-10T11:17:00Z">
        <w:r>
          <w:t>Normal, see annex B.2,</w:t>
        </w:r>
      </w:ins>
    </w:p>
    <w:p w14:paraId="4C43BE47" w14:textId="77777777" w:rsidR="00804D8D" w:rsidRPr="00804D8D" w:rsidRDefault="00804D8D" w:rsidP="00804D8D">
      <w:pPr>
        <w:pStyle w:val="ListParagraph"/>
        <w:keepNext/>
        <w:keepLines/>
        <w:numPr>
          <w:ilvl w:val="0"/>
          <w:numId w:val="7"/>
        </w:numPr>
        <w:rPr>
          <w:ins w:id="2527" w:author="R4-1809471" w:date="2018-07-10T11:17:00Z"/>
        </w:rPr>
      </w:pPr>
      <w:ins w:id="2528" w:author="R4-1809471" w:date="2018-07-10T11:17:00Z">
        <w:r>
          <w:t>Extreme</w:t>
        </w:r>
        <w:r w:rsidRPr="00373112">
          <w:t xml:space="preserve">, see annex </w:t>
        </w:r>
        <w:r w:rsidRPr="00804D8D">
          <w:t>B.3.</w:t>
        </w:r>
      </w:ins>
    </w:p>
    <w:p w14:paraId="5DE784FB" w14:textId="77777777" w:rsidR="00804D8D" w:rsidRPr="00804D8D" w:rsidRDefault="00804D8D" w:rsidP="00804D8D">
      <w:pPr>
        <w:rPr>
          <w:ins w:id="2529" w:author="R4-1809471" w:date="2018-07-10T11:17:00Z"/>
          <w:rFonts w:cs="v4.2.0"/>
          <w:rPrChange w:id="2530" w:author="R4-1809471" w:date="2018-07-10T11:18:00Z">
            <w:rPr>
              <w:ins w:id="2531" w:author="R4-1809471" w:date="2018-07-10T11:17:00Z"/>
              <w:rFonts w:cs="v4.2.0"/>
              <w:highlight w:val="cyan"/>
            </w:rPr>
          </w:rPrChange>
        </w:rPr>
      </w:pPr>
      <w:ins w:id="2532" w:author="R4-1809471" w:date="2018-07-10T11:17:00Z">
        <w:r w:rsidRPr="00804D8D">
          <w:rPr>
            <w:rFonts w:cs="v4.2.0"/>
            <w:rPrChange w:id="2533" w:author="R4-1809471" w:date="2018-07-10T11:18:00Z">
              <w:rPr>
                <w:rFonts w:cs="v4.2.0"/>
                <w:highlight w:val="cyan"/>
              </w:rPr>
            </w:rPrChange>
          </w:rPr>
          <w:t xml:space="preserve">RF channels to be tested for single carrier: </w:t>
        </w:r>
        <w:r w:rsidRPr="00804D8D">
          <w:rPr>
            <w:rFonts w:cs="v4.2.0"/>
            <w:rPrChange w:id="2534" w:author="R4-1809471" w:date="2018-07-10T11:18:00Z">
              <w:rPr>
                <w:rFonts w:cs="v4.2.0"/>
                <w:highlight w:val="cyan"/>
              </w:rPr>
            </w:rPrChange>
          </w:rPr>
          <w:tab/>
          <w:t>B, M and T; see subclause 4.9.1</w:t>
        </w:r>
      </w:ins>
    </w:p>
    <w:p w14:paraId="15E56D33" w14:textId="77777777" w:rsidR="00804D8D" w:rsidRPr="00895168" w:rsidRDefault="00804D8D" w:rsidP="00804D8D">
      <w:pPr>
        <w:ind w:left="3120" w:hanging="3120"/>
        <w:rPr>
          <w:ins w:id="2535" w:author="R4-1809471" w:date="2018-07-10T11:17:00Z"/>
        </w:rPr>
      </w:pPr>
      <w:ins w:id="2536" w:author="R4-1809471" w:date="2018-07-10T11:17:00Z">
        <w:r w:rsidRPr="00804D8D">
          <w:rPr>
            <w:i/>
          </w:rPr>
          <w:t>Base Station RF Bandwidth</w:t>
        </w:r>
        <w:r w:rsidRPr="00804D8D">
          <w:t xml:space="preserve"> positions to be tested </w:t>
        </w:r>
        <w:r w:rsidRPr="00804D8D">
          <w:rPr>
            <w:rFonts w:cs="v4.2.0"/>
            <w:rPrChange w:id="2537" w:author="R4-1809471" w:date="2018-07-10T11:18:00Z">
              <w:rPr>
                <w:rFonts w:cs="v4.2.0"/>
                <w:highlight w:val="cyan"/>
              </w:rPr>
            </w:rPrChange>
          </w:rPr>
          <w:t>for multi-carrier and/or CA</w:t>
        </w:r>
        <w:r w:rsidRPr="00804D8D">
          <w:t>:</w:t>
        </w:r>
      </w:ins>
    </w:p>
    <w:p w14:paraId="1D9AF31A" w14:textId="77777777" w:rsidR="00804D8D" w:rsidRPr="00895168" w:rsidRDefault="00804D8D" w:rsidP="00804D8D">
      <w:pPr>
        <w:pStyle w:val="ListParagraph"/>
        <w:keepNext/>
        <w:keepLines/>
        <w:numPr>
          <w:ilvl w:val="0"/>
          <w:numId w:val="7"/>
        </w:numPr>
        <w:rPr>
          <w:ins w:id="2538" w:author="R4-1809471" w:date="2018-07-10T11:17:00Z"/>
        </w:rPr>
      </w:pPr>
      <w:ins w:id="2539" w:author="R4-1809471" w:date="2018-07-10T11:17:00Z">
        <w:del w:id="2540" w:author="Huawei_review" w:date="2018-07-04T22:48:00Z">
          <w:r w:rsidRPr="00895168" w:rsidDel="00030BC3">
            <w:delText>-</w:delText>
          </w:r>
          <w:r w:rsidRPr="00895168" w:rsidDel="00030BC3">
            <w:tab/>
          </w:r>
        </w:del>
        <w:r w:rsidRPr="00895168">
          <w:t>B</w:t>
        </w:r>
        <w:r w:rsidRPr="00895168">
          <w:rPr>
            <w:vertAlign w:val="subscript"/>
          </w:rPr>
          <w:t>RFBW</w:t>
        </w:r>
        <w:r w:rsidRPr="00895168">
          <w:t>, M</w:t>
        </w:r>
        <w:r w:rsidRPr="00895168">
          <w:rPr>
            <w:vertAlign w:val="subscript"/>
          </w:rPr>
          <w:t>RFBW</w:t>
        </w:r>
        <w:r w:rsidRPr="00895168">
          <w:t xml:space="preserve"> and T</w:t>
        </w:r>
        <w:r w:rsidRPr="00895168">
          <w:rPr>
            <w:vertAlign w:val="subscript"/>
          </w:rPr>
          <w:t>RFBW</w:t>
        </w:r>
        <w:r w:rsidRPr="00895168">
          <w:t xml:space="preserve"> for </w:t>
        </w:r>
        <w:r w:rsidRPr="00895168">
          <w:rPr>
            <w:i/>
          </w:rPr>
          <w:t>single-band connector(s)</w:t>
        </w:r>
        <w:r w:rsidRPr="00895168">
          <w:t xml:space="preserve">, see subclause </w:t>
        </w:r>
        <w:r w:rsidRPr="00895168">
          <w:rPr>
            <w:highlight w:val="yellow"/>
          </w:rPr>
          <w:t>4.9.1</w:t>
        </w:r>
        <w:r w:rsidRPr="00895168">
          <w:t>.</w:t>
        </w:r>
      </w:ins>
    </w:p>
    <w:p w14:paraId="5C6D016A" w14:textId="77777777" w:rsidR="00804D8D" w:rsidRPr="00895168" w:rsidRDefault="00804D8D" w:rsidP="00804D8D">
      <w:pPr>
        <w:pStyle w:val="ListParagraph"/>
        <w:keepNext/>
        <w:keepLines/>
        <w:numPr>
          <w:ilvl w:val="0"/>
          <w:numId w:val="7"/>
        </w:numPr>
        <w:rPr>
          <w:ins w:id="2541" w:author="R4-1809471" w:date="2018-07-10T11:17:00Z"/>
        </w:rPr>
      </w:pPr>
      <w:ins w:id="2542" w:author="R4-1809471" w:date="2018-07-10T11:17:00Z">
        <w:del w:id="2543" w:author="Huawei_review" w:date="2018-07-04T22:48:00Z">
          <w:r w:rsidRPr="00895168" w:rsidDel="00030BC3">
            <w:delText>-</w:delText>
          </w:r>
          <w:r w:rsidRPr="00895168" w:rsidDel="00030BC3">
            <w:tab/>
          </w:r>
        </w:del>
        <w:r w:rsidRPr="00895168">
          <w:t>B</w:t>
        </w:r>
        <w:r w:rsidRPr="00895168">
          <w:rPr>
            <w:vertAlign w:val="subscript"/>
          </w:rPr>
          <w:t>RFBW</w:t>
        </w:r>
        <w:r w:rsidRPr="00895168">
          <w:t>_T'</w:t>
        </w:r>
        <w:r w:rsidRPr="00895168">
          <w:rPr>
            <w:vertAlign w:val="subscript"/>
          </w:rPr>
          <w:t>RFBW</w:t>
        </w:r>
        <w:r w:rsidRPr="00895168">
          <w:t xml:space="preserve"> and B'</w:t>
        </w:r>
        <w:r w:rsidRPr="00895168">
          <w:rPr>
            <w:vertAlign w:val="subscript"/>
          </w:rPr>
          <w:t>RFBW</w:t>
        </w:r>
        <w:r w:rsidRPr="00895168">
          <w:t>_T</w:t>
        </w:r>
        <w:r w:rsidRPr="00895168">
          <w:rPr>
            <w:vertAlign w:val="subscript"/>
          </w:rPr>
          <w:t>RFBW</w:t>
        </w:r>
        <w:r w:rsidRPr="00895168">
          <w:t xml:space="preserve"> for </w:t>
        </w:r>
        <w:r w:rsidRPr="00895168">
          <w:rPr>
            <w:i/>
          </w:rPr>
          <w:t>multi-band connector(s)</w:t>
        </w:r>
        <w:r w:rsidRPr="00895168">
          <w:t xml:space="preserve">, see subclause </w:t>
        </w:r>
        <w:r w:rsidRPr="00895168">
          <w:rPr>
            <w:highlight w:val="yellow"/>
          </w:rPr>
          <w:t>4.9.1</w:t>
        </w:r>
        <w:r w:rsidRPr="00895168">
          <w:t>.</w:t>
        </w:r>
      </w:ins>
    </w:p>
    <w:p w14:paraId="5CDC1899" w14:textId="77777777" w:rsidR="00804D8D" w:rsidRPr="006113D0" w:rsidRDefault="00804D8D" w:rsidP="00804D8D">
      <w:pPr>
        <w:rPr>
          <w:ins w:id="2544" w:author="R4-1809471" w:date="2018-07-10T11:17:00Z"/>
          <w:rFonts w:cs="v4.2.0"/>
        </w:rPr>
      </w:pPr>
      <w:ins w:id="2545" w:author="R4-1809471" w:date="2018-07-10T11:17:00Z">
        <w:r w:rsidRPr="00547831">
          <w:rPr>
            <w:rFonts w:cs="v4.2.0"/>
          </w:rPr>
          <w:t>In</w:t>
        </w:r>
        <w:r w:rsidRPr="006113D0">
          <w:rPr>
            <w:rFonts w:cs="v4.2.0"/>
          </w:rPr>
          <w:t xml:space="preserve"> case</w:t>
        </w:r>
        <w:r>
          <w:rPr>
            <w:rFonts w:cs="v4.2.0"/>
          </w:rPr>
          <w:t xml:space="preserve"> of extreme test environment</w:t>
        </w:r>
        <w:r w:rsidRPr="006113D0">
          <w:rPr>
            <w:rFonts w:cs="v4.2.0"/>
          </w:rPr>
          <w:t xml:space="preserve">, it is sufficient to test on a single combination of one </w:t>
        </w:r>
        <w:r>
          <w:rPr>
            <w:rFonts w:cs="v4.2.0"/>
          </w:rPr>
          <w:t>NR-</w:t>
        </w:r>
        <w:r w:rsidRPr="006113D0">
          <w:rPr>
            <w:rFonts w:cs="v4.2.0"/>
          </w:rPr>
          <w:t>ARFCN, one RF bandwidth position and with only one applicable test c</w:t>
        </w:r>
        <w:r>
          <w:rPr>
            <w:rFonts w:cs="v4.2.0"/>
          </w:rPr>
          <w:t xml:space="preserve">onfiguration defined in subclause </w:t>
        </w:r>
        <w:r w:rsidRPr="009F2154">
          <w:rPr>
            <w:rFonts w:cs="v4.2.0"/>
            <w:highlight w:val="yellow"/>
          </w:rPr>
          <w:t>4.7</w:t>
        </w:r>
        <w:r w:rsidRPr="006113D0">
          <w:rPr>
            <w:rFonts w:cs="v4.2.0"/>
          </w:rPr>
          <w:t>.</w:t>
        </w:r>
      </w:ins>
    </w:p>
    <w:p w14:paraId="02A87E4D" w14:textId="77777777" w:rsidR="00804D8D" w:rsidRPr="006113D0" w:rsidRDefault="00804D8D" w:rsidP="00804D8D">
      <w:pPr>
        <w:pStyle w:val="NO"/>
        <w:rPr>
          <w:ins w:id="2546" w:author="R4-1809471" w:date="2018-07-10T11:17:00Z"/>
        </w:rPr>
      </w:pPr>
      <w:ins w:id="2547" w:author="R4-1809471" w:date="2018-07-10T11:17:00Z">
        <w:r w:rsidRPr="006113D0">
          <w:t>NOTE:</w:t>
        </w:r>
        <w:r w:rsidRPr="006113D0">
          <w:tab/>
          <w:t>Tests under extreme power supply also test extreme temperature.</w:t>
        </w:r>
      </w:ins>
    </w:p>
    <w:p w14:paraId="150205D9" w14:textId="77777777" w:rsidR="00804D8D" w:rsidRPr="006113D0" w:rsidRDefault="00804D8D" w:rsidP="00804D8D">
      <w:pPr>
        <w:pStyle w:val="Heading5"/>
        <w:rPr>
          <w:ins w:id="2548" w:author="R4-1809471" w:date="2018-07-10T11:17:00Z"/>
        </w:rPr>
      </w:pPr>
      <w:bookmarkStart w:id="2549" w:name="_Toc494455153"/>
      <w:bookmarkStart w:id="2550" w:name="_Toc506829436"/>
      <w:bookmarkStart w:id="2551" w:name="_Toc519006058"/>
      <w:ins w:id="2552" w:author="R4-1809471" w:date="2018-07-10T11:17:00Z">
        <w:r w:rsidRPr="006113D0">
          <w:lastRenderedPageBreak/>
          <w:t>6.2.4.2</w:t>
        </w:r>
        <w:r w:rsidRPr="006113D0">
          <w:tab/>
          <w:t>Procedure</w:t>
        </w:r>
        <w:bookmarkEnd w:id="2549"/>
        <w:bookmarkEnd w:id="2550"/>
        <w:bookmarkEnd w:id="2551"/>
      </w:ins>
    </w:p>
    <w:p w14:paraId="09A72051" w14:textId="77777777" w:rsidR="00804D8D" w:rsidRPr="009F2154" w:rsidRDefault="00804D8D" w:rsidP="00804D8D">
      <w:pPr>
        <w:pStyle w:val="B1"/>
        <w:ind w:left="0" w:firstLine="0"/>
        <w:rPr>
          <w:ins w:id="2553" w:author="R4-1809471" w:date="2018-07-10T11:17:00Z"/>
          <w:highlight w:val="yellow"/>
        </w:rPr>
      </w:pPr>
      <w:ins w:id="2554" w:author="R4-1809471" w:date="2018-07-10T11:17:00Z">
        <w:r w:rsidRPr="00582A34">
          <w:t xml:space="preserve">For </w:t>
        </w:r>
        <w:r w:rsidRPr="009F2154">
          <w:rPr>
            <w:i/>
          </w:rPr>
          <w:t>BS type 1-H</w:t>
        </w:r>
        <w:r w:rsidRPr="00582A34">
          <w:t xml:space="preserve"> where there may be multiple </w:t>
        </w:r>
        <w:r w:rsidRPr="00582A34">
          <w:rPr>
            <w:i/>
          </w:rPr>
          <w:t>TAB connectors</w:t>
        </w:r>
        <w:r w:rsidRPr="009F2154">
          <w:t>,</w:t>
        </w:r>
        <w:r w:rsidRPr="00582A34">
          <w:t xml:space="preserve"> they may be tested one at a time or multiple </w:t>
        </w:r>
        <w:r w:rsidRPr="00582A34">
          <w:rPr>
            <w:i/>
          </w:rPr>
          <w:t>TAB connectors</w:t>
        </w:r>
        <w:r w:rsidRPr="00582A34">
          <w:t xml:space="preserve"> may be tested in parallel as shown </w:t>
        </w:r>
        <w:r w:rsidRPr="00547831">
          <w:t xml:space="preserve">in annex </w:t>
        </w:r>
        <w:r w:rsidRPr="007E3D24">
          <w:rPr>
            <w:highlight w:val="yellow"/>
          </w:rPr>
          <w:t>X.x</w:t>
        </w:r>
        <w:r w:rsidRPr="00582A34">
          <w:t xml:space="preserve">. Whichever method is used the procedure is repeated until all </w:t>
        </w:r>
        <w:r w:rsidRPr="00582A34">
          <w:rPr>
            <w:i/>
          </w:rPr>
          <w:t>TAB connectors</w:t>
        </w:r>
        <w:r w:rsidRPr="00582A34">
          <w:t xml:space="preserve"> necessary to demonstrate conformance have been tested.</w:t>
        </w:r>
      </w:ins>
    </w:p>
    <w:p w14:paraId="6B8F7CAB" w14:textId="77777777" w:rsidR="00804D8D" w:rsidRPr="00547831" w:rsidRDefault="00804D8D" w:rsidP="00804D8D">
      <w:pPr>
        <w:pStyle w:val="B1"/>
        <w:rPr>
          <w:ins w:id="2555" w:author="R4-1809471" w:date="2018-07-10T11:17:00Z"/>
        </w:rPr>
      </w:pPr>
      <w:ins w:id="2556" w:author="R4-1809471" w:date="2018-07-10T11:17:00Z">
        <w:r w:rsidRPr="00582A34">
          <w:t>1)</w:t>
        </w:r>
        <w:r w:rsidRPr="00582A34">
          <w:tab/>
          <w:t xml:space="preserve">Connect the </w:t>
        </w:r>
        <w:r w:rsidRPr="001F5BFE">
          <w:t xml:space="preserve">power measuring equipment to </w:t>
        </w:r>
        <w:r w:rsidRPr="001F5BFE">
          <w:rPr>
            <w:i/>
            <w:lang w:eastAsia="zh-CN"/>
          </w:rPr>
          <w:t>single-band connector(s)</w:t>
        </w:r>
        <w:r w:rsidRPr="001F5BFE">
          <w:rPr>
            <w:lang w:eastAsia="zh-CN"/>
          </w:rPr>
          <w:t xml:space="preserve"> or to </w:t>
        </w:r>
        <w:r w:rsidRPr="001F5BFE">
          <w:rPr>
            <w:i/>
            <w:lang w:eastAsia="zh-CN"/>
          </w:rPr>
          <w:t>multi-band connector(s)</w:t>
        </w:r>
        <w:r w:rsidRPr="001F5BFE">
          <w:t xml:space="preserve"> under test as</w:t>
        </w:r>
        <w:r w:rsidRPr="00582A34">
          <w:t xml:space="preserve"> shown </w:t>
        </w:r>
        <w:r w:rsidRPr="00547831">
          <w:t xml:space="preserve">in annex </w:t>
        </w:r>
        <w:r w:rsidRPr="007E3D24">
          <w:rPr>
            <w:highlight w:val="yellow"/>
          </w:rPr>
          <w:t>X.x</w:t>
        </w:r>
        <w:r w:rsidRPr="001F5BFE">
          <w:t>. All connectors not under te</w:t>
        </w:r>
        <w:r w:rsidRPr="00582A34">
          <w:t>st shall be terminated.</w:t>
        </w:r>
      </w:ins>
    </w:p>
    <w:p w14:paraId="7AAEA3A1" w14:textId="77777777" w:rsidR="00804D8D" w:rsidRPr="00547831" w:rsidRDefault="00804D8D" w:rsidP="00804D8D">
      <w:pPr>
        <w:pStyle w:val="B1"/>
        <w:rPr>
          <w:ins w:id="2557" w:author="R4-1809471" w:date="2018-07-10T11:17:00Z"/>
        </w:rPr>
      </w:pPr>
      <w:ins w:id="2558" w:author="R4-1809471" w:date="2018-07-10T11:17:00Z">
        <w:r w:rsidRPr="00547831">
          <w:t>2)</w:t>
        </w:r>
        <w:r w:rsidRPr="00547831">
          <w:tab/>
          <w:t>Set each connector</w:t>
        </w:r>
        <w:r w:rsidRPr="001F5BFE">
          <w:t xml:space="preserve"> under test to output according to the applicable test configuration in subclause </w:t>
        </w:r>
        <w:r w:rsidRPr="009F2154">
          <w:rPr>
            <w:highlight w:val="yellow"/>
          </w:rPr>
          <w:t>4.7</w:t>
        </w:r>
        <w:r w:rsidRPr="001F5BFE">
          <w:t xml:space="preserve"> using the corresponding</w:t>
        </w:r>
        <w:r w:rsidRPr="00582A34">
          <w:t xml:space="preserve"> test models or set of physical channels </w:t>
        </w:r>
        <w:r w:rsidRPr="00373112">
          <w:t xml:space="preserve">in subclause </w:t>
        </w:r>
        <w:r w:rsidRPr="009F2154">
          <w:rPr>
            <w:highlight w:val="yellow"/>
          </w:rPr>
          <w:t xml:space="preserve">4.9.2. </w:t>
        </w:r>
        <w:r w:rsidRPr="00582A34">
          <w:t xml:space="preserve">For single </w:t>
        </w:r>
        <w:r w:rsidRPr="00547831">
          <w:t xml:space="preserve">carrier set the connector under test to transmit at </w:t>
        </w:r>
        <w:r w:rsidRPr="009F2154">
          <w:rPr>
            <w:i/>
          </w:rPr>
          <w:t>rated carrier output power</w:t>
        </w:r>
        <w:r w:rsidRPr="00547831">
          <w:t xml:space="preserve"> P</w:t>
        </w:r>
        <w:r w:rsidRPr="00547831">
          <w:rPr>
            <w:vertAlign w:val="subscript"/>
          </w:rPr>
          <w:t>rated,</w:t>
        </w:r>
        <w:r w:rsidRPr="009F2154">
          <w:rPr>
            <w:vertAlign w:val="subscript"/>
          </w:rPr>
          <w:t>c</w:t>
        </w:r>
        <w:r w:rsidRPr="00547831">
          <w:rPr>
            <w:vertAlign w:val="subscript"/>
          </w:rPr>
          <w:t>,AC</w:t>
        </w:r>
        <w:r w:rsidRPr="00547831">
          <w:t xml:space="preserve"> for </w:t>
        </w:r>
        <w:r w:rsidRPr="009F2154">
          <w:rPr>
            <w:i/>
          </w:rPr>
          <w:t>BS type 1-C</w:t>
        </w:r>
        <w:r w:rsidRPr="00547831">
          <w:t xml:space="preserve"> and P</w:t>
        </w:r>
        <w:r w:rsidRPr="00547831">
          <w:rPr>
            <w:vertAlign w:val="subscript"/>
          </w:rPr>
          <w:t>rated,</w:t>
        </w:r>
        <w:r w:rsidRPr="009F2154">
          <w:rPr>
            <w:vertAlign w:val="subscript"/>
          </w:rPr>
          <w:t>c</w:t>
        </w:r>
        <w:r w:rsidRPr="00547831">
          <w:rPr>
            <w:vertAlign w:val="subscript"/>
          </w:rPr>
          <w:t>,TABC</w:t>
        </w:r>
        <w:r w:rsidRPr="00547831">
          <w:t xml:space="preserve"> for </w:t>
        </w:r>
        <w:r w:rsidRPr="009F2154">
          <w:rPr>
            <w:i/>
          </w:rPr>
          <w:t>BS type 1-H</w:t>
        </w:r>
        <w:r w:rsidRPr="009F2154">
          <w:t xml:space="preserve"> </w:t>
        </w:r>
        <w:r w:rsidRPr="00547831">
          <w:t xml:space="preserve">(see table </w:t>
        </w:r>
        <w:r w:rsidRPr="009F2154">
          <w:t xml:space="preserve">4.6-1, </w:t>
        </w:r>
        <w:r>
          <w:rPr>
            <w:highlight w:val="yellow"/>
          </w:rPr>
          <w:t>D6.30</w:t>
        </w:r>
        <w:r w:rsidRPr="00547831">
          <w:t>).</w:t>
        </w:r>
      </w:ins>
    </w:p>
    <w:p w14:paraId="18C84CE7" w14:textId="77777777" w:rsidR="00804D8D" w:rsidRPr="00547831" w:rsidRDefault="00804D8D" w:rsidP="00804D8D">
      <w:pPr>
        <w:pStyle w:val="B1"/>
        <w:rPr>
          <w:ins w:id="2559" w:author="R4-1809471" w:date="2018-07-10T11:17:00Z"/>
        </w:rPr>
      </w:pPr>
      <w:ins w:id="2560" w:author="R4-1809471" w:date="2018-07-10T11:17:00Z">
        <w:r w:rsidRPr="00547831">
          <w:t>3)</w:t>
        </w:r>
        <w:r w:rsidRPr="00547831">
          <w:tab/>
          <w:t xml:space="preserve">Measure the </w:t>
        </w:r>
        <w:r w:rsidRPr="009F2154">
          <w:rPr>
            <w:i/>
          </w:rPr>
          <w:t>maximum carrier output power</w:t>
        </w:r>
        <w:r w:rsidRPr="009F2154" w:rsidDel="001F5BFE">
          <w:t xml:space="preserve"> </w:t>
        </w:r>
        <w:r w:rsidRPr="009F2154">
          <w:t>(P</w:t>
        </w:r>
        <w:r w:rsidRPr="009F2154">
          <w:rPr>
            <w:vertAlign w:val="subscript"/>
          </w:rPr>
          <w:t>max</w:t>
        </w:r>
        <w:proofErr w:type="gramStart"/>
        <w:r w:rsidRPr="009F2154">
          <w:rPr>
            <w:vertAlign w:val="subscript"/>
          </w:rPr>
          <w:t>,c,AC</w:t>
        </w:r>
        <w:proofErr w:type="gramEnd"/>
        <w:r w:rsidRPr="009F2154">
          <w:t xml:space="preserve"> for </w:t>
        </w:r>
        <w:r w:rsidRPr="009F2154">
          <w:rPr>
            <w:i/>
          </w:rPr>
          <w:t>BS type 1-C</w:t>
        </w:r>
        <w:r w:rsidRPr="009F2154">
          <w:t xml:space="preserve"> and P</w:t>
        </w:r>
        <w:r w:rsidRPr="009F2154">
          <w:rPr>
            <w:vertAlign w:val="subscript"/>
          </w:rPr>
          <w:t>max,c,TABC</w:t>
        </w:r>
        <w:r w:rsidRPr="009F2154">
          <w:t xml:space="preserve"> for </w:t>
        </w:r>
        <w:r w:rsidRPr="009F2154">
          <w:rPr>
            <w:i/>
          </w:rPr>
          <w:t>BS type 1-H</w:t>
        </w:r>
        <w:r w:rsidRPr="009F2154">
          <w:t xml:space="preserve">) </w:t>
        </w:r>
        <w:r w:rsidRPr="00547831">
          <w:t>for each carrier at each connector under test.</w:t>
        </w:r>
      </w:ins>
    </w:p>
    <w:p w14:paraId="573B05AB" w14:textId="77777777" w:rsidR="00804D8D" w:rsidRPr="00582A34" w:rsidRDefault="00804D8D" w:rsidP="00804D8D">
      <w:pPr>
        <w:rPr>
          <w:ins w:id="2561" w:author="R4-1809471" w:date="2018-07-10T11:17:00Z"/>
        </w:rPr>
      </w:pPr>
      <w:ins w:id="2562" w:author="R4-1809471" w:date="2018-07-10T11:17:00Z">
        <w:r w:rsidRPr="00547831">
          <w:t xml:space="preserve">In addition, for </w:t>
        </w:r>
        <w:r w:rsidRPr="009F2154">
          <w:rPr>
            <w:rStyle w:val="B1Char"/>
            <w:i/>
          </w:rPr>
          <w:t>multi-band connector</w:t>
        </w:r>
        <w:r>
          <w:rPr>
            <w:rStyle w:val="B1Char"/>
            <w:i/>
          </w:rPr>
          <w:t>s</w:t>
        </w:r>
        <w:r w:rsidRPr="00582A34">
          <w:t>, the following steps shall apply:</w:t>
        </w:r>
      </w:ins>
    </w:p>
    <w:p w14:paraId="0E556377" w14:textId="77777777" w:rsidR="00804D8D" w:rsidRPr="00582A34" w:rsidRDefault="00804D8D" w:rsidP="00804D8D">
      <w:pPr>
        <w:ind w:left="567" w:hanging="283"/>
        <w:rPr>
          <w:ins w:id="2563" w:author="R4-1809471" w:date="2018-07-10T11:17:00Z"/>
        </w:rPr>
      </w:pPr>
      <w:ins w:id="2564" w:author="R4-1809471" w:date="2018-07-10T11:17:00Z">
        <w:r w:rsidRPr="00582A34">
          <w:t>4)</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ins>
    </w:p>
    <w:p w14:paraId="7CD586BF" w14:textId="77777777" w:rsidR="00804D8D" w:rsidRPr="00373112" w:rsidRDefault="00804D8D" w:rsidP="00804D8D">
      <w:pPr>
        <w:pStyle w:val="Heading3"/>
        <w:rPr>
          <w:ins w:id="2565" w:author="R4-1809471" w:date="2018-07-10T11:17:00Z"/>
        </w:rPr>
      </w:pPr>
      <w:bookmarkStart w:id="2566" w:name="_Toc519006059"/>
      <w:ins w:id="2567" w:author="R4-1809471" w:date="2018-07-10T11:17:00Z">
        <w:r w:rsidRPr="007E3D24">
          <w:t>6.2.5</w:t>
        </w:r>
        <w:r w:rsidRPr="007E3D24">
          <w:tab/>
        </w:r>
        <w:r>
          <w:tab/>
        </w:r>
        <w:r w:rsidRPr="00373112">
          <w:t xml:space="preserve">Test </w:t>
        </w:r>
        <w:r>
          <w:t>r</w:t>
        </w:r>
        <w:r w:rsidRPr="00373112">
          <w:t>equirement</w:t>
        </w:r>
        <w:bookmarkEnd w:id="2566"/>
      </w:ins>
    </w:p>
    <w:p w14:paraId="269F4845" w14:textId="77777777" w:rsidR="00804D8D" w:rsidRPr="009F2154" w:rsidRDefault="00804D8D" w:rsidP="00804D8D">
      <w:pPr>
        <w:rPr>
          <w:ins w:id="2568" w:author="R4-1809471" w:date="2018-07-10T11:17:00Z"/>
          <w:highlight w:val="cyan"/>
        </w:rPr>
      </w:pPr>
      <w:ins w:id="2569" w:author="R4-1809471" w:date="2018-07-10T11:17:00Z">
        <w:r w:rsidRPr="00373112">
          <w:rPr>
            <w:lang w:eastAsia="zh-CN"/>
          </w:rPr>
          <w:t xml:space="preserve">For each </w:t>
        </w:r>
        <w:r w:rsidRPr="009F2154">
          <w:rPr>
            <w:i/>
            <w:lang w:eastAsia="zh-CN"/>
          </w:rPr>
          <w:t>single-band connector</w:t>
        </w:r>
        <w:r w:rsidRPr="009F2154">
          <w:rPr>
            <w:lang w:eastAsia="zh-CN"/>
          </w:rPr>
          <w:t xml:space="preserve"> or </w:t>
        </w:r>
        <w:r w:rsidRPr="009F2154">
          <w:rPr>
            <w:i/>
            <w:lang w:eastAsia="zh-CN"/>
          </w:rPr>
          <w:t>multi-band connector</w:t>
        </w:r>
        <w:r w:rsidRPr="009F2154">
          <w:rPr>
            <w:lang w:eastAsia="zh-CN"/>
          </w:rPr>
          <w:t xml:space="preserve"> under test</w:t>
        </w:r>
        <w:r w:rsidRPr="00373112">
          <w:rPr>
            <w:lang w:eastAsia="zh-CN"/>
          </w:rPr>
          <w:t xml:space="preserve">, </w:t>
        </w:r>
        <w:r w:rsidRPr="00373112">
          <w:t xml:space="preserve">the </w:t>
        </w:r>
        <w:r w:rsidRPr="009F2154">
          <w:t xml:space="preserve">power measured </w:t>
        </w:r>
        <w:r w:rsidRPr="00373112">
          <w:t xml:space="preserve">in subclause 6.2.4.2 </w:t>
        </w:r>
        <w:r w:rsidRPr="009F2154">
          <w:t xml:space="preserve">in step 3 </w:t>
        </w:r>
        <w:r w:rsidRPr="00373112">
          <w:t>shall remain within the values provided in table 6.2.5-1</w:t>
        </w:r>
        <w:r>
          <w:t xml:space="preserve"> for normal and extreme test environments</w:t>
        </w:r>
        <w:r w:rsidRPr="00373112">
          <w:t xml:space="preserve">, relative to the manufacturer's </w:t>
        </w:r>
        <w:r w:rsidRPr="00373112">
          <w:rPr>
            <w:lang w:eastAsia="zh-CN"/>
          </w:rPr>
          <w:t xml:space="preserve">declared </w:t>
        </w:r>
        <w:r w:rsidRPr="00373112">
          <w:t>P</w:t>
        </w:r>
        <w:r w:rsidRPr="00373112">
          <w:rPr>
            <w:vertAlign w:val="subscript"/>
          </w:rPr>
          <w:t>Rated</w:t>
        </w:r>
        <w:proofErr w:type="gramStart"/>
        <w:r w:rsidRPr="00373112">
          <w:rPr>
            <w:vertAlign w:val="subscript"/>
          </w:rPr>
          <w:t>,c,AC</w:t>
        </w:r>
        <w:proofErr w:type="gramEnd"/>
        <w:r w:rsidRPr="00373112">
          <w:rPr>
            <w:rFonts w:cs="v4.2.0"/>
          </w:rPr>
          <w:t xml:space="preserve"> for </w:t>
        </w:r>
        <w:r w:rsidRPr="009F2154">
          <w:rPr>
            <w:rFonts w:cs="v4.2.0"/>
            <w:i/>
          </w:rPr>
          <w:t>BS type 1-C</w:t>
        </w:r>
        <w:r w:rsidRPr="00373112">
          <w:rPr>
            <w:rFonts w:cs="v4.2.0"/>
          </w:rPr>
          <w:t xml:space="preserve">, or </w:t>
        </w:r>
        <w:r w:rsidRPr="009F2154">
          <w:t xml:space="preserve">relative to the manufacturer's </w:t>
        </w:r>
        <w:r w:rsidRPr="009F2154">
          <w:rPr>
            <w:lang w:eastAsia="zh-CN"/>
          </w:rPr>
          <w:t>declared</w:t>
        </w:r>
        <w:r w:rsidRPr="00373112">
          <w:rPr>
            <w:rFonts w:cs="v4.2.0"/>
          </w:rPr>
          <w:t xml:space="preserve"> </w:t>
        </w:r>
        <w:r w:rsidRPr="00373112">
          <w:t>P</w:t>
        </w:r>
        <w:r w:rsidRPr="00373112">
          <w:rPr>
            <w:vertAlign w:val="subscript"/>
          </w:rPr>
          <w:t>Rated,c,TABC</w:t>
        </w:r>
        <w:r w:rsidRPr="00373112">
          <w:rPr>
            <w:rFonts w:cs="v4.2.0"/>
          </w:rPr>
          <w:t xml:space="preserve"> for</w:t>
        </w:r>
        <w:r>
          <w:rPr>
            <w:rFonts w:cs="v4.2.0"/>
          </w:rPr>
          <w:t xml:space="preserve"> </w:t>
        </w:r>
        <w:r w:rsidRPr="009F2154">
          <w:rPr>
            <w:rFonts w:cs="v4.2.0"/>
            <w:i/>
          </w:rPr>
          <w:t>BS type 1-H</w:t>
        </w:r>
        <w:r w:rsidRPr="006113D0">
          <w:t xml:space="preserve"> (</w:t>
        </w:r>
        <w:r w:rsidRPr="00B11EE5">
          <w:t xml:space="preserve">see </w:t>
        </w:r>
        <w:r>
          <w:t xml:space="preserve">table </w:t>
        </w:r>
        <w:r>
          <w:rPr>
            <w:highlight w:val="yellow"/>
          </w:rPr>
          <w:t>4.6-1, D6.30</w:t>
        </w:r>
        <w:r w:rsidRPr="007E3D24">
          <w:t>):</w:t>
        </w:r>
      </w:ins>
    </w:p>
    <w:p w14:paraId="47A454B6" w14:textId="77777777" w:rsidR="00804D8D" w:rsidRPr="007E3D24" w:rsidRDefault="00804D8D" w:rsidP="00804D8D">
      <w:pPr>
        <w:pStyle w:val="TH"/>
        <w:rPr>
          <w:ins w:id="2570" w:author="R4-1809471" w:date="2018-07-10T11:17:00Z"/>
          <w:rFonts w:eastAsia="Yu Mincho"/>
        </w:rPr>
      </w:pPr>
      <w:ins w:id="2571" w:author="R4-1809471" w:date="2018-07-10T11:17:00Z">
        <w:r>
          <w:rPr>
            <w:rFonts w:eastAsia="Yu Mincho"/>
          </w:rPr>
          <w:t>Table 6.2</w:t>
        </w:r>
        <w:r w:rsidRPr="009F2154">
          <w:rPr>
            <w:rFonts w:eastAsia="Yu Mincho"/>
          </w:rPr>
          <w:t>.</w:t>
        </w:r>
        <w:r w:rsidRPr="007E3D24">
          <w:rPr>
            <w:rFonts w:eastAsia="Yu Mincho"/>
          </w:rPr>
          <w:t xml:space="preserve">5-1: Test requirement for </w:t>
        </w:r>
        <w:r w:rsidRPr="009F2154">
          <w:rPr>
            <w:rFonts w:eastAsia="Yu Mincho"/>
          </w:rPr>
          <w:t>conducted BS output</w:t>
        </w:r>
        <w:r w:rsidRPr="007E3D24">
          <w:t xml:space="preserve"> power</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760"/>
        <w:gridCol w:w="4476"/>
      </w:tblGrid>
      <w:tr w:rsidR="00804D8D" w:rsidRPr="00C263D2" w14:paraId="1B171F71" w14:textId="77777777" w:rsidTr="00081372">
        <w:trPr>
          <w:jc w:val="center"/>
          <w:ins w:id="2572" w:author="R4-1809471" w:date="2018-07-10T11:17:00Z"/>
        </w:trPr>
        <w:tc>
          <w:tcPr>
            <w:tcW w:w="0" w:type="auto"/>
            <w:tcBorders>
              <w:top w:val="single" w:sz="4" w:space="0" w:color="auto"/>
              <w:left w:val="single" w:sz="4" w:space="0" w:color="auto"/>
              <w:bottom w:val="single" w:sz="4" w:space="0" w:color="auto"/>
              <w:right w:val="single" w:sz="4" w:space="0" w:color="auto"/>
            </w:tcBorders>
            <w:hideMark/>
          </w:tcPr>
          <w:p w14:paraId="06529533" w14:textId="77777777" w:rsidR="00804D8D" w:rsidRPr="009F2154" w:rsidRDefault="00804D8D" w:rsidP="00081372">
            <w:pPr>
              <w:pStyle w:val="TAH"/>
              <w:rPr>
                <w:ins w:id="2573" w:author="R4-1809471" w:date="2018-07-10T11:17:00Z"/>
              </w:rPr>
            </w:pPr>
          </w:p>
        </w:tc>
        <w:tc>
          <w:tcPr>
            <w:tcW w:w="0" w:type="auto"/>
            <w:tcBorders>
              <w:top w:val="single" w:sz="4" w:space="0" w:color="auto"/>
              <w:left w:val="single" w:sz="4" w:space="0" w:color="auto"/>
              <w:bottom w:val="single" w:sz="4" w:space="0" w:color="auto"/>
              <w:right w:val="single" w:sz="4" w:space="0" w:color="auto"/>
            </w:tcBorders>
            <w:hideMark/>
          </w:tcPr>
          <w:p w14:paraId="29327928" w14:textId="77777777" w:rsidR="00804D8D" w:rsidRPr="009F2154" w:rsidRDefault="00804D8D" w:rsidP="00081372">
            <w:pPr>
              <w:pStyle w:val="TAH"/>
              <w:rPr>
                <w:ins w:id="2574" w:author="R4-1809471" w:date="2018-07-10T11:17:00Z"/>
                <w:lang w:eastAsia="ja-JP"/>
              </w:rPr>
            </w:pPr>
            <w:ins w:id="2575" w:author="R4-1809471" w:date="2018-07-10T11:17:00Z">
              <w:r w:rsidRPr="009F2154">
                <w:rPr>
                  <w:lang w:eastAsia="ja-JP"/>
                </w:rPr>
                <w:t xml:space="preserve">Normal </w:t>
              </w:r>
              <w:r w:rsidRPr="001F5BFE">
                <w:rPr>
                  <w:lang w:eastAsia="sv-SE"/>
                </w:rPr>
                <w:t>test environment</w:t>
              </w:r>
            </w:ins>
          </w:p>
        </w:tc>
        <w:tc>
          <w:tcPr>
            <w:tcW w:w="0" w:type="auto"/>
            <w:tcBorders>
              <w:top w:val="single" w:sz="4" w:space="0" w:color="auto"/>
              <w:left w:val="single" w:sz="4" w:space="0" w:color="auto"/>
              <w:bottom w:val="single" w:sz="4" w:space="0" w:color="auto"/>
              <w:right w:val="single" w:sz="4" w:space="0" w:color="auto"/>
            </w:tcBorders>
            <w:hideMark/>
          </w:tcPr>
          <w:p w14:paraId="105EACC8" w14:textId="77777777" w:rsidR="00804D8D" w:rsidRPr="009F2154" w:rsidRDefault="00804D8D" w:rsidP="00081372">
            <w:pPr>
              <w:pStyle w:val="TAH"/>
              <w:rPr>
                <w:ins w:id="2576" w:author="R4-1809471" w:date="2018-07-10T11:17:00Z"/>
              </w:rPr>
            </w:pPr>
            <w:ins w:id="2577" w:author="R4-1809471" w:date="2018-07-10T11:17:00Z">
              <w:r w:rsidRPr="001F5BFE">
                <w:t xml:space="preserve">Extreme </w:t>
              </w:r>
              <w:r w:rsidRPr="001F5BFE">
                <w:rPr>
                  <w:lang w:eastAsia="sv-SE"/>
                </w:rPr>
                <w:t>test environment</w:t>
              </w:r>
            </w:ins>
          </w:p>
        </w:tc>
      </w:tr>
      <w:tr w:rsidR="00804D8D" w:rsidRPr="00C263D2" w14:paraId="0E0AC356" w14:textId="77777777" w:rsidTr="00081372">
        <w:trPr>
          <w:jc w:val="center"/>
          <w:ins w:id="2578" w:author="R4-1809471" w:date="2018-07-10T11:17:00Z"/>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11E0106" w14:textId="77777777" w:rsidR="00804D8D" w:rsidRPr="007E3D24" w:rsidRDefault="00804D8D" w:rsidP="00081372">
            <w:pPr>
              <w:pStyle w:val="TAC"/>
              <w:rPr>
                <w:ins w:id="2579" w:author="R4-1809471" w:date="2018-07-10T11:17:00Z"/>
                <w:i/>
              </w:rPr>
            </w:pPr>
            <w:ins w:id="2580" w:author="R4-1809471" w:date="2018-07-10T11:17:00Z">
              <w:r w:rsidRPr="007E3D24">
                <w:rPr>
                  <w:i/>
                </w:rPr>
                <w:t>BS type 1-C</w:t>
              </w:r>
              <w:r w:rsidRPr="007E3D24">
                <w:t>,</w:t>
              </w:r>
            </w:ins>
          </w:p>
          <w:p w14:paraId="571A2E40" w14:textId="77777777" w:rsidR="00804D8D" w:rsidRPr="001F5BFE" w:rsidRDefault="00804D8D" w:rsidP="00081372">
            <w:pPr>
              <w:pStyle w:val="TAC"/>
              <w:rPr>
                <w:ins w:id="2581" w:author="R4-1809471" w:date="2018-07-10T11:17:00Z"/>
                <w:rFonts w:eastAsia="Yu Mincho"/>
                <w:i/>
              </w:rPr>
            </w:pPr>
            <w:ins w:id="2582" w:author="R4-1809471" w:date="2018-07-10T11:17:00Z">
              <w:r w:rsidRPr="001F5BFE">
                <w:rPr>
                  <w:i/>
                </w:rPr>
                <w:t>BS type 1-H</w:t>
              </w:r>
            </w:ins>
          </w:p>
        </w:tc>
        <w:tc>
          <w:tcPr>
            <w:tcW w:w="0" w:type="auto"/>
            <w:tcBorders>
              <w:top w:val="single" w:sz="4" w:space="0" w:color="auto"/>
              <w:left w:val="single" w:sz="4" w:space="0" w:color="auto"/>
              <w:bottom w:val="single" w:sz="4" w:space="0" w:color="auto"/>
              <w:right w:val="single" w:sz="4" w:space="0" w:color="auto"/>
            </w:tcBorders>
            <w:hideMark/>
          </w:tcPr>
          <w:p w14:paraId="226D3CBF" w14:textId="77777777" w:rsidR="00804D8D" w:rsidRPr="007E3D24" w:rsidRDefault="00804D8D" w:rsidP="00081372">
            <w:pPr>
              <w:pStyle w:val="TAC"/>
              <w:rPr>
                <w:ins w:id="2583" w:author="R4-1809471" w:date="2018-07-10T11:17:00Z"/>
                <w:lang w:val="en-US" w:eastAsia="ja-JP"/>
              </w:rPr>
            </w:pPr>
            <w:ins w:id="2584" w:author="R4-1809471" w:date="2018-07-10T11:17:00Z">
              <w:r w:rsidRPr="001F5BFE">
                <w:rPr>
                  <w:rFonts w:cs="v4.2.0"/>
                </w:rPr>
                <w:t xml:space="preserve">f  </w:t>
              </w:r>
              <w:r w:rsidRPr="001F5BFE">
                <w:rPr>
                  <w:rFonts w:cs="Arial"/>
                </w:rPr>
                <w:t>≤</w:t>
              </w:r>
              <w:r w:rsidRPr="001F5BFE">
                <w:rPr>
                  <w:rFonts w:cs="v4.2.0"/>
                </w:rPr>
                <w:t xml:space="preserve"> 3.0 GHz: </w:t>
              </w:r>
              <w:r w:rsidRPr="001F5BFE">
                <w:rPr>
                  <w:rFonts w:cs="Arial"/>
                </w:rPr>
                <w:t xml:space="preserve">± </w:t>
              </w:r>
              <w:r w:rsidRPr="001F5BFE">
                <w:rPr>
                  <w:rFonts w:cs="v4.2.0"/>
                </w:rPr>
                <w:t>2</w:t>
              </w:r>
              <w:r w:rsidRPr="009F2154">
                <w:rPr>
                  <w:rFonts w:cs="v4.2.0"/>
                </w:rPr>
                <w:t>.7</w:t>
              </w:r>
              <w:r w:rsidRPr="007E3D24">
                <w:rPr>
                  <w:rFonts w:cs="v4.2.0"/>
                </w:rPr>
                <w:t xml:space="preserve"> dB</w:t>
              </w:r>
            </w:ins>
          </w:p>
        </w:tc>
        <w:tc>
          <w:tcPr>
            <w:tcW w:w="0" w:type="auto"/>
            <w:tcBorders>
              <w:top w:val="single" w:sz="4" w:space="0" w:color="auto"/>
              <w:left w:val="single" w:sz="4" w:space="0" w:color="auto"/>
              <w:bottom w:val="single" w:sz="4" w:space="0" w:color="auto"/>
              <w:right w:val="single" w:sz="4" w:space="0" w:color="auto"/>
            </w:tcBorders>
            <w:hideMark/>
          </w:tcPr>
          <w:p w14:paraId="53C029A7" w14:textId="77777777" w:rsidR="00804D8D" w:rsidRPr="00804D8D" w:rsidRDefault="00804D8D" w:rsidP="00081372">
            <w:pPr>
              <w:pStyle w:val="TAC"/>
              <w:rPr>
                <w:ins w:id="2585" w:author="R4-1809471" w:date="2018-07-10T11:17:00Z"/>
                <w:rFonts w:eastAsia="Yu Mincho"/>
              </w:rPr>
            </w:pPr>
            <w:ins w:id="2586" w:author="R4-1809471" w:date="2018-07-10T11:17:00Z">
              <w:r w:rsidRPr="00804D8D">
                <w:rPr>
                  <w:rFonts w:cs="v4.2.0"/>
                </w:rPr>
                <w:t xml:space="preserve">f  </w:t>
              </w:r>
              <w:r w:rsidRPr="00804D8D">
                <w:rPr>
                  <w:rFonts w:cs="Arial"/>
                </w:rPr>
                <w:t>≤</w:t>
              </w:r>
              <w:r w:rsidRPr="00804D8D">
                <w:rPr>
                  <w:rFonts w:cs="v4.2.0"/>
                </w:rPr>
                <w:t xml:space="preserve"> 3.0 GHz: </w:t>
              </w:r>
              <w:r w:rsidRPr="005B02EA">
                <w:rPr>
                  <w:rFonts w:cs="Arial"/>
                </w:rPr>
                <w:t>± 3.2</w:t>
              </w:r>
              <w:del w:id="2587" w:author="Huawei_review" w:date="2018-07-04T22:45:00Z">
                <w:r w:rsidRPr="005B02EA" w:rsidDel="00030BC3">
                  <w:rPr>
                    <w:rFonts w:cs="Arial"/>
                  </w:rPr>
                  <w:delText>7</w:delText>
                </w:r>
              </w:del>
              <w:r w:rsidRPr="00804D8D">
                <w:rPr>
                  <w:rFonts w:cs="v4.2.0"/>
                </w:rPr>
                <w:t xml:space="preserve"> dB</w:t>
              </w:r>
            </w:ins>
          </w:p>
        </w:tc>
      </w:tr>
      <w:tr w:rsidR="00804D8D" w:rsidRPr="00C263D2" w14:paraId="4D9E7621" w14:textId="77777777" w:rsidTr="00081372">
        <w:trPr>
          <w:jc w:val="center"/>
          <w:ins w:id="2588" w:author="R4-1809471" w:date="2018-07-10T11:1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481A6" w14:textId="77777777" w:rsidR="00804D8D" w:rsidRPr="003D7F10" w:rsidRDefault="00804D8D" w:rsidP="00081372">
            <w:pPr>
              <w:pStyle w:val="TAC"/>
              <w:rPr>
                <w:ins w:id="2589" w:author="R4-1809471" w:date="2018-07-10T11:17:00Z"/>
                <w:rFonts w:eastAsia="Yu Mincho"/>
                <w:i/>
                <w:highlight w:val="cyan"/>
              </w:rPr>
            </w:pPr>
          </w:p>
        </w:tc>
        <w:tc>
          <w:tcPr>
            <w:tcW w:w="0" w:type="auto"/>
            <w:tcBorders>
              <w:top w:val="single" w:sz="4" w:space="0" w:color="auto"/>
              <w:left w:val="single" w:sz="4" w:space="0" w:color="auto"/>
              <w:bottom w:val="single" w:sz="4" w:space="0" w:color="auto"/>
              <w:right w:val="single" w:sz="4" w:space="0" w:color="auto"/>
            </w:tcBorders>
            <w:hideMark/>
          </w:tcPr>
          <w:p w14:paraId="381E9B1E" w14:textId="77777777" w:rsidR="00804D8D" w:rsidRPr="007E3D24" w:rsidRDefault="00804D8D" w:rsidP="00081372">
            <w:pPr>
              <w:pStyle w:val="TAC"/>
              <w:rPr>
                <w:ins w:id="2590" w:author="R4-1809471" w:date="2018-07-10T11:17:00Z"/>
                <w:lang w:val="en-US" w:eastAsia="ja-JP"/>
              </w:rPr>
            </w:pPr>
            <w:ins w:id="2591" w:author="R4-1809471" w:date="2018-07-10T11:17:00Z">
              <w:r w:rsidRPr="001F5BFE">
                <w:rPr>
                  <w:rFonts w:cs="v4.2.0"/>
                </w:rPr>
                <w:t xml:space="preserve">3.0 GHz &lt; f </w:t>
              </w:r>
              <w:r w:rsidRPr="001F5BFE">
                <w:rPr>
                  <w:rFonts w:cs="Arial"/>
                </w:rPr>
                <w:t>≤</w:t>
              </w:r>
              <w:r w:rsidRPr="001F5BFE">
                <w:rPr>
                  <w:rFonts w:cs="v4.2.0"/>
                </w:rPr>
                <w:t xml:space="preserve"> 4.2 GHz: </w:t>
              </w:r>
              <w:r w:rsidRPr="001F5BFE">
                <w:rPr>
                  <w:rFonts w:cs="Arial"/>
                </w:rPr>
                <w:t xml:space="preserve">± </w:t>
              </w:r>
              <w:r w:rsidRPr="009F2154">
                <w:rPr>
                  <w:rFonts w:cs="v4.2.0"/>
                </w:rPr>
                <w:t>3.0</w:t>
              </w:r>
              <w:r w:rsidRPr="007E3D24">
                <w:rPr>
                  <w:rFonts w:cs="v4.2.0"/>
                </w:rPr>
                <w:t xml:space="preserve"> dB</w:t>
              </w:r>
            </w:ins>
          </w:p>
        </w:tc>
        <w:tc>
          <w:tcPr>
            <w:tcW w:w="0" w:type="auto"/>
            <w:tcBorders>
              <w:top w:val="single" w:sz="4" w:space="0" w:color="auto"/>
              <w:left w:val="single" w:sz="4" w:space="0" w:color="auto"/>
              <w:bottom w:val="single" w:sz="4" w:space="0" w:color="auto"/>
              <w:right w:val="single" w:sz="4" w:space="0" w:color="auto"/>
            </w:tcBorders>
            <w:hideMark/>
          </w:tcPr>
          <w:p w14:paraId="09319143" w14:textId="77777777" w:rsidR="00804D8D" w:rsidRPr="00804D8D" w:rsidRDefault="00804D8D" w:rsidP="00081372">
            <w:pPr>
              <w:pStyle w:val="TAC"/>
              <w:rPr>
                <w:ins w:id="2592" w:author="R4-1809471" w:date="2018-07-10T11:17:00Z"/>
              </w:rPr>
            </w:pPr>
            <w:ins w:id="2593" w:author="R4-1809471" w:date="2018-07-10T11:17:00Z">
              <w:r w:rsidRPr="00804D8D">
                <w:rPr>
                  <w:rFonts w:cs="v4.2.0"/>
                </w:rPr>
                <w:t xml:space="preserve">3.0 GHz &lt; f </w:t>
              </w:r>
              <w:r w:rsidRPr="00804D8D">
                <w:rPr>
                  <w:rFonts w:cs="Arial"/>
                </w:rPr>
                <w:t>≤</w:t>
              </w:r>
              <w:r w:rsidRPr="00804D8D">
                <w:rPr>
                  <w:rFonts w:cs="v4.2.0"/>
                </w:rPr>
                <w:t xml:space="preserve"> 4.2 GHz: </w:t>
              </w:r>
              <w:r w:rsidRPr="005B02EA">
                <w:rPr>
                  <w:rFonts w:cs="Arial"/>
                </w:rPr>
                <w:t xml:space="preserve">± </w:t>
              </w:r>
              <w:del w:id="2594" w:author="Huawei_review" w:date="2018-07-04T22:45:00Z">
                <w:r w:rsidRPr="005B02EA" w:rsidDel="00030BC3">
                  <w:rPr>
                    <w:rFonts w:cs="Arial"/>
                  </w:rPr>
                  <w:delText>4.0</w:delText>
                </w:r>
              </w:del>
              <w:r w:rsidRPr="005B02EA">
                <w:rPr>
                  <w:rFonts w:cs="Arial"/>
                </w:rPr>
                <w:t>3.5</w:t>
              </w:r>
              <w:r w:rsidRPr="00804D8D">
                <w:rPr>
                  <w:rFonts w:cs="Arial"/>
                </w:rPr>
                <w:t xml:space="preserve"> </w:t>
              </w:r>
              <w:r w:rsidRPr="00804D8D">
                <w:rPr>
                  <w:rFonts w:cs="v4.2.0"/>
                </w:rPr>
                <w:t>dB</w:t>
              </w:r>
            </w:ins>
          </w:p>
        </w:tc>
      </w:tr>
      <w:tr w:rsidR="00804D8D" w:rsidRPr="00C263D2" w14:paraId="7F22A30B" w14:textId="77777777" w:rsidTr="00081372">
        <w:trPr>
          <w:jc w:val="center"/>
          <w:ins w:id="2595" w:author="R4-1809471" w:date="2018-07-10T11:1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26B212" w14:textId="77777777" w:rsidR="00804D8D" w:rsidRPr="003D7F10" w:rsidRDefault="00804D8D" w:rsidP="00081372">
            <w:pPr>
              <w:pStyle w:val="TAC"/>
              <w:rPr>
                <w:ins w:id="2596" w:author="R4-1809471" w:date="2018-07-10T11:17:00Z"/>
                <w:rFonts w:eastAsia="Yu Mincho"/>
                <w:i/>
                <w:highlight w:val="cyan"/>
              </w:rPr>
            </w:pPr>
          </w:p>
        </w:tc>
        <w:tc>
          <w:tcPr>
            <w:tcW w:w="0" w:type="auto"/>
            <w:tcBorders>
              <w:top w:val="single" w:sz="4" w:space="0" w:color="auto"/>
              <w:left w:val="single" w:sz="4" w:space="0" w:color="auto"/>
              <w:bottom w:val="single" w:sz="4" w:space="0" w:color="auto"/>
              <w:right w:val="single" w:sz="4" w:space="0" w:color="auto"/>
            </w:tcBorders>
            <w:hideMark/>
          </w:tcPr>
          <w:p w14:paraId="0E8A2D77" w14:textId="77777777" w:rsidR="00804D8D" w:rsidRPr="007E3D24" w:rsidRDefault="00804D8D" w:rsidP="00081372">
            <w:pPr>
              <w:pStyle w:val="TAC"/>
              <w:rPr>
                <w:ins w:id="2597" w:author="R4-1809471" w:date="2018-07-10T11:17:00Z"/>
                <w:rFonts w:cs="v4.2.0"/>
                <w:lang w:eastAsia="ja-JP"/>
              </w:rPr>
            </w:pPr>
            <w:ins w:id="2598" w:author="R4-1809471" w:date="2018-07-10T11:17:00Z">
              <w:r w:rsidRPr="007E3D24">
                <w:rPr>
                  <w:rFonts w:cs="v4.2.0"/>
                  <w:lang w:eastAsia="ja-JP"/>
                </w:rPr>
                <w:t xml:space="preserve">4.2 GHz &lt; f </w:t>
              </w:r>
              <w:r w:rsidRPr="001F5BFE">
                <w:rPr>
                  <w:rFonts w:cs="Arial"/>
                  <w:lang w:eastAsia="ja-JP"/>
                </w:rPr>
                <w:t>≤</w:t>
              </w:r>
              <w:r w:rsidRPr="009F2154">
                <w:rPr>
                  <w:rFonts w:cs="v4.2.0"/>
                  <w:lang w:eastAsia="ja-JP"/>
                </w:rPr>
                <w:t xml:space="preserve"> 6.0 GHz: </w:t>
              </w:r>
              <w:r w:rsidRPr="009F2154">
                <w:rPr>
                  <w:rFonts w:cs="Arial"/>
                </w:rPr>
                <w:t xml:space="preserve">± </w:t>
              </w:r>
              <w:r w:rsidRPr="009F2154">
                <w:rPr>
                  <w:rFonts w:cs="v4.2.0"/>
                </w:rPr>
                <w:t>3.5 dB</w:t>
              </w:r>
            </w:ins>
          </w:p>
        </w:tc>
        <w:tc>
          <w:tcPr>
            <w:tcW w:w="0" w:type="auto"/>
            <w:tcBorders>
              <w:top w:val="single" w:sz="4" w:space="0" w:color="auto"/>
              <w:left w:val="single" w:sz="4" w:space="0" w:color="auto"/>
              <w:bottom w:val="single" w:sz="4" w:space="0" w:color="auto"/>
              <w:right w:val="single" w:sz="4" w:space="0" w:color="auto"/>
            </w:tcBorders>
            <w:hideMark/>
          </w:tcPr>
          <w:p w14:paraId="65FEE84C" w14:textId="77777777" w:rsidR="00804D8D" w:rsidRPr="005B02EA" w:rsidRDefault="00804D8D" w:rsidP="00081372">
            <w:pPr>
              <w:pStyle w:val="TAC"/>
              <w:rPr>
                <w:ins w:id="2599" w:author="R4-1809471" w:date="2018-07-10T11:17:00Z"/>
                <w:rFonts w:cs="v4.2.0"/>
              </w:rPr>
            </w:pPr>
            <w:ins w:id="2600" w:author="R4-1809471" w:date="2018-07-10T11:17:00Z">
              <w:r w:rsidRPr="00804D8D">
                <w:rPr>
                  <w:rFonts w:cs="v4.2.0"/>
                  <w:lang w:eastAsia="ja-JP"/>
                </w:rPr>
                <w:t xml:space="preserve">4.2 GHz &lt; f </w:t>
              </w:r>
              <w:r w:rsidRPr="00804D8D">
                <w:rPr>
                  <w:rFonts w:cs="Arial"/>
                  <w:lang w:eastAsia="ja-JP"/>
                </w:rPr>
                <w:t>≤</w:t>
              </w:r>
              <w:r w:rsidRPr="00804D8D">
                <w:rPr>
                  <w:rFonts w:cs="v4.2.0"/>
                  <w:lang w:eastAsia="ja-JP"/>
                </w:rPr>
                <w:t xml:space="preserve"> 6.0 GHz</w:t>
              </w:r>
              <w:r w:rsidRPr="005B02EA">
                <w:rPr>
                  <w:rFonts w:cs="v4.2.0"/>
                  <w:lang w:eastAsia="ja-JP"/>
                </w:rPr>
                <w:t xml:space="preserve">: </w:t>
              </w:r>
              <w:r w:rsidRPr="005B02EA">
                <w:rPr>
                  <w:rFonts w:cs="Arial"/>
                </w:rPr>
                <w:t>± 4.0</w:t>
              </w:r>
              <w:del w:id="2601" w:author="Huawei_review" w:date="2018-07-04T22:45:00Z">
                <w:r w:rsidRPr="005B02EA" w:rsidDel="00030BC3">
                  <w:rPr>
                    <w:rFonts w:cs="Arial"/>
                  </w:rPr>
                  <w:delText>(2.5 + TT</w:delText>
                </w:r>
                <w:r w:rsidRPr="005B02EA" w:rsidDel="00030BC3">
                  <w:rPr>
                    <w:rFonts w:cs="Arial"/>
                    <w:vertAlign w:val="subscript"/>
                  </w:rPr>
                  <w:delText>4.2-6_EXTREME</w:delText>
                </w:r>
                <w:r w:rsidRPr="005B02EA" w:rsidDel="00030BC3">
                  <w:rPr>
                    <w:rFonts w:cs="v4.2.0"/>
                  </w:rPr>
                  <w:delText>)</w:delText>
                </w:r>
              </w:del>
              <w:r w:rsidRPr="00804D8D">
                <w:rPr>
                  <w:rFonts w:cs="v4.2.0"/>
                </w:rPr>
                <w:t xml:space="preserve"> dB</w:t>
              </w:r>
            </w:ins>
          </w:p>
        </w:tc>
      </w:tr>
    </w:tbl>
    <w:p w14:paraId="6A48FD5B" w14:textId="77777777" w:rsidR="00804D8D" w:rsidRDefault="00804D8D" w:rsidP="00775CF9">
      <w:pPr>
        <w:pStyle w:val="Guidance"/>
      </w:pPr>
    </w:p>
    <w:p w14:paraId="671908EC" w14:textId="77777777" w:rsidR="00D25FC8" w:rsidRDefault="00D25FC8" w:rsidP="00D25FC8">
      <w:pPr>
        <w:pStyle w:val="Heading2"/>
      </w:pPr>
      <w:bookmarkStart w:id="2602" w:name="_Toc519006060"/>
      <w:r>
        <w:t>6.3</w:t>
      </w:r>
      <w:r>
        <w:tab/>
        <w:t>Output power dynamics</w:t>
      </w:r>
      <w:bookmarkEnd w:id="2420"/>
      <w:bookmarkEnd w:id="2421"/>
      <w:bookmarkEnd w:id="2602"/>
    </w:p>
    <w:p w14:paraId="07F83522" w14:textId="6124D66F" w:rsidR="005B02EA" w:rsidRPr="008C4DFC" w:rsidRDefault="00775CF9" w:rsidP="005B02EA">
      <w:pPr>
        <w:pStyle w:val="Heading3"/>
        <w:rPr>
          <w:ins w:id="2603" w:author="R4-1809472" w:date="2018-07-10T11:20:00Z"/>
        </w:rPr>
      </w:pPr>
      <w:bookmarkStart w:id="2604" w:name="_Toc481653297"/>
      <w:bookmarkStart w:id="2605" w:name="_Toc481685291"/>
      <w:del w:id="2606" w:author="R4-1809472" w:date="2018-07-10T11:21:00Z">
        <w:r w:rsidDel="005B02EA">
          <w:delText>Detailed structure of the subclause is TBD.</w:delText>
        </w:r>
      </w:del>
      <w:bookmarkStart w:id="2607" w:name="_Toc500791653"/>
      <w:bookmarkStart w:id="2608" w:name="_Toc506829441"/>
      <w:bookmarkStart w:id="2609" w:name="_Toc519006061"/>
      <w:ins w:id="2610" w:author="R4-1809472" w:date="2018-07-10T11:20:00Z">
        <w:r w:rsidR="005B02EA" w:rsidRPr="008C4DFC">
          <w:t>6.3.1</w:t>
        </w:r>
        <w:r w:rsidR="005B02EA">
          <w:tab/>
        </w:r>
        <w:r w:rsidR="005B02EA">
          <w:tab/>
        </w:r>
        <w:r w:rsidR="005B02EA" w:rsidRPr="008C4DFC">
          <w:t>General</w:t>
        </w:r>
        <w:bookmarkEnd w:id="2607"/>
        <w:bookmarkEnd w:id="2608"/>
        <w:bookmarkEnd w:id="2609"/>
      </w:ins>
    </w:p>
    <w:p w14:paraId="581B1FB5" w14:textId="77777777" w:rsidR="005B02EA" w:rsidRPr="00DE0C39" w:rsidRDefault="005B02EA" w:rsidP="005B02EA">
      <w:pPr>
        <w:rPr>
          <w:ins w:id="2611" w:author="R4-1809472" w:date="2018-07-10T11:20:00Z"/>
        </w:rPr>
      </w:pPr>
      <w:ins w:id="2612" w:author="R4-1809472" w:date="2018-07-10T11:20:00Z">
        <w:r w:rsidRPr="00906C3C">
          <w:t xml:space="preserve">The requirements in </w:t>
        </w:r>
        <w:r w:rsidRPr="00DE0C39">
          <w:t xml:space="preserve">subclause 6.3 apply during the </w:t>
        </w:r>
        <w:r w:rsidRPr="00B237A0">
          <w:rPr>
            <w:i/>
          </w:rPr>
          <w:t>transmitter ON period</w:t>
        </w:r>
        <w:r w:rsidRPr="00DE0C39">
          <w:t xml:space="preserve">. Transmit signal quality </w:t>
        </w:r>
        <w:r>
          <w:t xml:space="preserve">requirements </w:t>
        </w:r>
        <w:r w:rsidRPr="00DE0C39">
          <w:t xml:space="preserve">(as specified in subclause 6.5) shall be maintained for the output power dynamics requirements of this </w:t>
        </w:r>
        <w:r>
          <w:t>subc</w:t>
        </w:r>
        <w:r w:rsidRPr="00DE0C39">
          <w:t>lause.</w:t>
        </w:r>
      </w:ins>
    </w:p>
    <w:p w14:paraId="239C5219" w14:textId="77777777" w:rsidR="005B02EA" w:rsidRPr="008C4DFC" w:rsidRDefault="005B02EA" w:rsidP="005B02EA">
      <w:pPr>
        <w:pStyle w:val="Heading3"/>
        <w:rPr>
          <w:ins w:id="2613" w:author="R4-1809472" w:date="2018-07-10T11:20:00Z"/>
        </w:rPr>
      </w:pPr>
      <w:bookmarkStart w:id="2614" w:name="_Toc500791654"/>
      <w:bookmarkStart w:id="2615" w:name="_Toc506829442"/>
      <w:bookmarkStart w:id="2616" w:name="_Toc519006062"/>
      <w:ins w:id="2617" w:author="R4-1809472" w:date="2018-07-10T11:20:00Z">
        <w:r w:rsidRPr="008C4DFC">
          <w:t>6.3.2</w:t>
        </w:r>
        <w:r w:rsidRPr="008C4DFC">
          <w:tab/>
        </w:r>
        <w:r>
          <w:tab/>
        </w:r>
        <w:r>
          <w:rPr>
            <w:rFonts w:hint="eastAsia"/>
          </w:rPr>
          <w:t>RE power control dynamic range</w:t>
        </w:r>
        <w:bookmarkEnd w:id="2614"/>
        <w:bookmarkEnd w:id="2615"/>
        <w:bookmarkEnd w:id="2616"/>
      </w:ins>
    </w:p>
    <w:p w14:paraId="3F065FC6" w14:textId="77777777" w:rsidR="005B02EA" w:rsidRPr="006113D0" w:rsidRDefault="005B02EA" w:rsidP="005B02EA">
      <w:pPr>
        <w:pStyle w:val="Heading4"/>
        <w:rPr>
          <w:ins w:id="2618" w:author="R4-1809472" w:date="2018-07-10T11:20:00Z"/>
        </w:rPr>
      </w:pPr>
      <w:bookmarkStart w:id="2619" w:name="_Toc494455200"/>
      <w:bookmarkStart w:id="2620" w:name="_Toc506829443"/>
      <w:bookmarkStart w:id="2621" w:name="_Toc500791655"/>
      <w:bookmarkStart w:id="2622" w:name="_Toc519006063"/>
      <w:ins w:id="2623" w:author="R4-1809472" w:date="2018-07-10T11:20:00Z">
        <w:r w:rsidRPr="006113D0">
          <w:t>6.3.</w:t>
        </w:r>
        <w:r>
          <w:t>2</w:t>
        </w:r>
        <w:r w:rsidRPr="006113D0">
          <w:t>.1</w:t>
        </w:r>
        <w:r w:rsidRPr="006113D0">
          <w:tab/>
          <w:t>Definition and applicability</w:t>
        </w:r>
        <w:bookmarkEnd w:id="2619"/>
        <w:bookmarkEnd w:id="2620"/>
        <w:bookmarkEnd w:id="2622"/>
      </w:ins>
    </w:p>
    <w:p w14:paraId="72950ED6" w14:textId="77777777" w:rsidR="005B02EA" w:rsidRPr="00DE0C39" w:rsidRDefault="005B02EA" w:rsidP="005B02EA">
      <w:pPr>
        <w:rPr>
          <w:ins w:id="2624" w:author="R4-1809472" w:date="2018-07-10T11:20:00Z"/>
          <w:lang w:eastAsia="zh-CN"/>
        </w:rPr>
      </w:pPr>
      <w:ins w:id="2625" w:author="R4-1809472" w:date="2018-07-10T11:20:00Z">
        <w:r w:rsidRPr="00906C3C">
          <w:t xml:space="preserve">The RE power control dynamic range is the difference between the power of an RE and the average RE power for a BS at </w:t>
        </w:r>
        <w:r w:rsidRPr="00D84A9D">
          <w:rPr>
            <w:i/>
          </w:rPr>
          <w:t>maximum carrier output power</w:t>
        </w:r>
        <w:r w:rsidRPr="00906C3C">
          <w:t xml:space="preserve"> </w:t>
        </w:r>
        <w:r>
          <w:rPr>
            <w:rFonts w:cs="v5.0.0"/>
          </w:rPr>
          <w:t>(</w:t>
        </w:r>
        <w:r>
          <w:t>P</w:t>
        </w:r>
        <w:r>
          <w:rPr>
            <w:vertAlign w:val="subscript"/>
          </w:rPr>
          <w:t>Rated</w:t>
        </w:r>
        <w:proofErr w:type="gramStart"/>
        <w:r>
          <w:rPr>
            <w:vertAlign w:val="subscript"/>
          </w:rPr>
          <w:t>,c,AC</w:t>
        </w:r>
        <w:proofErr w:type="gramEnd"/>
        <w:r>
          <w:t>, or P</w:t>
        </w:r>
        <w:r>
          <w:rPr>
            <w:vertAlign w:val="subscript"/>
          </w:rPr>
          <w:t>Rated,c,TABC</w:t>
        </w:r>
        <w:r>
          <w:t xml:space="preserve">) </w:t>
        </w:r>
        <w:r w:rsidRPr="00906C3C">
          <w:t xml:space="preserve">for a specified reference condition. </w:t>
        </w:r>
      </w:ins>
    </w:p>
    <w:p w14:paraId="5B6714C3" w14:textId="77777777" w:rsidR="005B02EA" w:rsidRDefault="005B02EA" w:rsidP="005B02EA">
      <w:pPr>
        <w:pStyle w:val="Heading4"/>
        <w:rPr>
          <w:ins w:id="2626" w:author="R4-1809472" w:date="2018-07-10T11:20:00Z"/>
        </w:rPr>
      </w:pPr>
      <w:bookmarkStart w:id="2627" w:name="_Toc494455201"/>
      <w:bookmarkStart w:id="2628" w:name="_Toc506829444"/>
      <w:bookmarkStart w:id="2629" w:name="_Toc519006064"/>
      <w:ins w:id="2630" w:author="R4-1809472" w:date="2018-07-10T11:20:00Z">
        <w:r w:rsidRPr="006113D0">
          <w:t>6.3.</w:t>
        </w:r>
        <w:r>
          <w:t>2</w:t>
        </w:r>
        <w:r w:rsidRPr="006113D0">
          <w:t>.2</w:t>
        </w:r>
        <w:r w:rsidRPr="006113D0">
          <w:tab/>
          <w:t>Minimum requirement</w:t>
        </w:r>
        <w:bookmarkEnd w:id="2627"/>
        <w:bookmarkEnd w:id="2628"/>
        <w:bookmarkEnd w:id="2629"/>
      </w:ins>
    </w:p>
    <w:p w14:paraId="1C9461C5" w14:textId="77777777" w:rsidR="005B02EA" w:rsidRPr="006113D0" w:rsidRDefault="005B02EA" w:rsidP="005B02EA">
      <w:pPr>
        <w:rPr>
          <w:ins w:id="2631" w:author="R4-1809472" w:date="2018-07-10T11:20:00Z"/>
          <w:lang w:eastAsia="zh-CN"/>
        </w:rPr>
      </w:pPr>
      <w:ins w:id="2632" w:author="R4-1809472" w:date="2018-07-10T11:20:00Z">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5E4D2F">
          <w:rPr>
            <w:rFonts w:cs="v5.0.0"/>
          </w:rPr>
          <w:t xml:space="preserve"> </w:t>
        </w:r>
        <w:r w:rsidRPr="00B04564">
          <w:rPr>
            <w:rFonts w:cs="v5.0.0"/>
          </w:rPr>
          <w:t xml:space="preserve">supporting transmission in the </w:t>
        </w:r>
        <w:r w:rsidRPr="00B04564">
          <w:rPr>
            <w:rFonts w:cs="v5.0.0"/>
            <w:i/>
            <w:iCs/>
          </w:rPr>
          <w:t>operating band</w:t>
        </w:r>
        <w:r>
          <w:rPr>
            <w:lang w:eastAsia="zh-CN"/>
          </w:rPr>
          <w:t>.</w:t>
        </w:r>
      </w:ins>
    </w:p>
    <w:p w14:paraId="03778FBF" w14:textId="77777777" w:rsidR="005B02EA" w:rsidRPr="00121357" w:rsidRDefault="005B02EA" w:rsidP="005B02EA">
      <w:pPr>
        <w:rPr>
          <w:ins w:id="2633" w:author="R4-1809472" w:date="2018-07-10T11:20:00Z"/>
        </w:rPr>
      </w:pPr>
      <w:bookmarkStart w:id="2634" w:name="_Toc494455202"/>
      <w:ins w:id="2635" w:author="R4-1809472" w:date="2018-07-10T11:20:00Z">
        <w:r w:rsidRPr="00121357">
          <w:t xml:space="preserve">The minimum requirement for </w:t>
        </w:r>
        <w:r w:rsidRPr="00D84A9D">
          <w:rPr>
            <w:i/>
          </w:rPr>
          <w:t>BS type 1-C</w:t>
        </w:r>
        <w:r w:rsidRPr="00121357">
          <w:t xml:space="preserve"> </w:t>
        </w:r>
        <w:r>
          <w:t xml:space="preserve">and for </w:t>
        </w:r>
        <w:r w:rsidRPr="001A322E">
          <w:rPr>
            <w:i/>
          </w:rPr>
          <w:t>BS type 1-H</w:t>
        </w:r>
        <w:r>
          <w:rPr>
            <w:i/>
          </w:rPr>
          <w:t xml:space="preserve"> </w:t>
        </w:r>
        <w:r w:rsidRPr="00121357">
          <w:t xml:space="preserve">is </w:t>
        </w:r>
        <w:r>
          <w:t xml:space="preserve">defined </w:t>
        </w:r>
        <w:r w:rsidRPr="00121357">
          <w:t>in TS 38.104 [</w:t>
        </w:r>
        <w:r>
          <w:t>2</w:t>
        </w:r>
        <w:r w:rsidRPr="00121357">
          <w:t>], subclause 6.</w:t>
        </w:r>
        <w:r>
          <w:t>3.</w:t>
        </w:r>
        <w:r w:rsidRPr="00121357">
          <w:t>2.2.</w:t>
        </w:r>
      </w:ins>
    </w:p>
    <w:p w14:paraId="1CD24950" w14:textId="77777777" w:rsidR="005B02EA" w:rsidRPr="006113D0" w:rsidRDefault="005B02EA" w:rsidP="005B02EA">
      <w:pPr>
        <w:pStyle w:val="Heading4"/>
        <w:rPr>
          <w:ins w:id="2636" w:author="R4-1809472" w:date="2018-07-10T11:20:00Z"/>
        </w:rPr>
      </w:pPr>
      <w:bookmarkStart w:id="2637" w:name="_Toc506829445"/>
      <w:bookmarkStart w:id="2638" w:name="_Toc519006065"/>
      <w:ins w:id="2639" w:author="R4-1809472" w:date="2018-07-10T11:20:00Z">
        <w:r w:rsidRPr="006113D0">
          <w:lastRenderedPageBreak/>
          <w:t>6.3.</w:t>
        </w:r>
        <w:r>
          <w:t>2</w:t>
        </w:r>
        <w:r w:rsidRPr="006113D0">
          <w:t>.3</w:t>
        </w:r>
        <w:r w:rsidRPr="006113D0">
          <w:tab/>
          <w:t>Test purpose</w:t>
        </w:r>
        <w:bookmarkEnd w:id="2634"/>
        <w:bookmarkEnd w:id="2637"/>
        <w:bookmarkEnd w:id="2638"/>
      </w:ins>
    </w:p>
    <w:p w14:paraId="4A533B02" w14:textId="77777777" w:rsidR="005B02EA" w:rsidRPr="006113D0" w:rsidRDefault="005B02EA" w:rsidP="005B02EA">
      <w:pPr>
        <w:rPr>
          <w:ins w:id="2640" w:author="R4-1809472" w:date="2018-07-10T11:20:00Z"/>
          <w:lang w:eastAsia="ja-JP"/>
        </w:rPr>
      </w:pPr>
      <w:bookmarkStart w:id="2641" w:name="_Toc494455203"/>
      <w:ins w:id="2642" w:author="R4-1809472" w:date="2018-07-10T11:20:00Z">
        <w:r w:rsidRPr="006113D0">
          <w:t xml:space="preserve">No specific test or test requirements are defined for </w:t>
        </w:r>
        <w:r>
          <w:t xml:space="preserve">conducted </w:t>
        </w:r>
        <w:r w:rsidRPr="006113D0">
          <w:rPr>
            <w:lang w:eastAsia="ja-JP"/>
          </w:rPr>
          <w:t xml:space="preserve">RE </w:t>
        </w:r>
        <w:r>
          <w:rPr>
            <w:lang w:eastAsia="ja-JP"/>
          </w:rPr>
          <w:t>p</w:t>
        </w:r>
        <w:r w:rsidRPr="006113D0">
          <w:rPr>
            <w:lang w:eastAsia="ja-JP"/>
          </w:rPr>
          <w:t>ower control dynamic range</w:t>
        </w:r>
        <w:r w:rsidRPr="006113D0">
          <w:t xml:space="preserve">. The Error Vector Magnitude (EVM) test, as described in subclause </w:t>
        </w:r>
        <w:r w:rsidRPr="008B5BC2">
          <w:rPr>
            <w:highlight w:val="yellow"/>
          </w:rPr>
          <w:t>6.</w:t>
        </w:r>
        <w:r w:rsidRPr="008B5BC2">
          <w:rPr>
            <w:highlight w:val="yellow"/>
            <w:lang w:eastAsia="ja-JP"/>
          </w:rPr>
          <w:t>5.4</w:t>
        </w:r>
        <w:r w:rsidRPr="006113D0">
          <w:t xml:space="preserve"> provides sufficient test coverage for this requirement.</w:t>
        </w:r>
      </w:ins>
    </w:p>
    <w:p w14:paraId="760B975C" w14:textId="77777777" w:rsidR="005B02EA" w:rsidRPr="008C4DFC" w:rsidRDefault="005B02EA" w:rsidP="005B02EA">
      <w:pPr>
        <w:pStyle w:val="Heading3"/>
        <w:rPr>
          <w:ins w:id="2643" w:author="R4-1809472" w:date="2018-07-10T11:20:00Z"/>
        </w:rPr>
      </w:pPr>
      <w:bookmarkStart w:id="2644" w:name="_Toc500791657"/>
      <w:bookmarkStart w:id="2645" w:name="_Toc506829446"/>
      <w:bookmarkStart w:id="2646" w:name="_Toc519006066"/>
      <w:bookmarkEnd w:id="2621"/>
      <w:bookmarkEnd w:id="2641"/>
      <w:ins w:id="2647" w:author="R4-1809472" w:date="2018-07-10T11:20:00Z">
        <w:r w:rsidRPr="008C4DFC">
          <w:t>6.3.3</w:t>
        </w:r>
        <w:r w:rsidRPr="008C4DFC">
          <w:tab/>
        </w:r>
        <w:r>
          <w:tab/>
        </w:r>
        <w:r>
          <w:rPr>
            <w:rFonts w:hint="eastAsia"/>
          </w:rPr>
          <w:t>Total power dynamic range</w:t>
        </w:r>
        <w:bookmarkEnd w:id="2644"/>
        <w:bookmarkEnd w:id="2645"/>
        <w:bookmarkEnd w:id="2646"/>
      </w:ins>
    </w:p>
    <w:p w14:paraId="35BAAA3F" w14:textId="77777777" w:rsidR="005B02EA" w:rsidRPr="006113D0" w:rsidRDefault="005B02EA" w:rsidP="005B02EA">
      <w:pPr>
        <w:pStyle w:val="Heading4"/>
        <w:rPr>
          <w:ins w:id="2648" w:author="R4-1809472" w:date="2018-07-10T11:20:00Z"/>
        </w:rPr>
      </w:pPr>
      <w:bookmarkStart w:id="2649" w:name="_Toc494455210"/>
      <w:bookmarkStart w:id="2650" w:name="_Toc506829447"/>
      <w:bookmarkStart w:id="2651" w:name="_Toc500791658"/>
      <w:bookmarkStart w:id="2652" w:name="_Toc519006067"/>
      <w:ins w:id="2653" w:author="R4-1809472" w:date="2018-07-10T11:20:00Z">
        <w:r w:rsidRPr="006113D0">
          <w:t>6.3.</w:t>
        </w:r>
        <w:r>
          <w:t>3</w:t>
        </w:r>
        <w:r w:rsidRPr="006113D0">
          <w:t>.1</w:t>
        </w:r>
        <w:r w:rsidRPr="006113D0">
          <w:tab/>
          <w:t>Definition and applicability</w:t>
        </w:r>
        <w:bookmarkEnd w:id="2649"/>
        <w:bookmarkEnd w:id="2650"/>
        <w:bookmarkEnd w:id="2652"/>
      </w:ins>
    </w:p>
    <w:p w14:paraId="5521F63F" w14:textId="77777777" w:rsidR="005B02EA" w:rsidRPr="00906C3C" w:rsidRDefault="005B02EA" w:rsidP="005B02EA">
      <w:pPr>
        <w:rPr>
          <w:ins w:id="2654" w:author="R4-1809472" w:date="2018-07-10T11:20:00Z"/>
        </w:rPr>
      </w:pPr>
      <w:bookmarkStart w:id="2655" w:name="_Toc494455211"/>
      <w:ins w:id="2656" w:author="R4-1809472" w:date="2018-07-10T11:20:00Z">
        <w:r w:rsidRPr="00906C3C">
          <w:t xml:space="preserve">The </w:t>
        </w:r>
        <w:r>
          <w:rPr>
            <w:rFonts w:hint="eastAsia"/>
          </w:rPr>
          <w:t>BS</w:t>
        </w:r>
        <w:r w:rsidRPr="00906C3C">
          <w:rPr>
            <w:rFonts w:hint="eastAsia"/>
          </w:rPr>
          <w:t xml:space="preserve"> </w:t>
        </w:r>
        <w:r w:rsidRPr="00906C3C">
          <w:t>total power dynamic range is the difference between the maximum and the minimum transmit power of an OFDM symbol for a specified reference condition.</w:t>
        </w:r>
      </w:ins>
    </w:p>
    <w:p w14:paraId="12F0B40B" w14:textId="77777777" w:rsidR="005B02EA" w:rsidRDefault="005B02EA" w:rsidP="005B02EA">
      <w:pPr>
        <w:pStyle w:val="NO"/>
        <w:rPr>
          <w:ins w:id="2657" w:author="R4-1809472" w:date="2018-07-10T11:20:00Z"/>
          <w:lang w:eastAsia="zh-CN"/>
        </w:rPr>
      </w:pPr>
      <w:ins w:id="2658" w:author="R4-1809472" w:date="2018-07-10T11:20:00Z">
        <w:r w:rsidRPr="001B6F36">
          <w:t>NOTE:</w:t>
        </w:r>
        <w:r w:rsidRPr="001B6F36">
          <w:tab/>
          <w:t xml:space="preserve">The upper limit of the dynamic range is the OFDM symbol power for a BS at maximum output power. </w:t>
        </w:r>
        <w:r w:rsidRPr="00022B76">
          <w:t>The lower limit of the</w:t>
        </w:r>
        <w:r>
          <w:t xml:space="preserve"> total power </w:t>
        </w:r>
        <w:r w:rsidRPr="00022B76">
          <w:t xml:space="preserve">dynamic range is the </w:t>
        </w:r>
        <w:r w:rsidRPr="00B237A0">
          <w:t>average power for single RB transmission</w:t>
        </w:r>
        <w:r>
          <w:t>.</w:t>
        </w:r>
        <w:r>
          <w:rPr>
            <w:rFonts w:hint="eastAsia"/>
            <w:lang w:eastAsia="zh-CN"/>
          </w:rPr>
          <w:t xml:space="preserve"> </w:t>
        </w:r>
        <w:r w:rsidRPr="001B6F36">
          <w:t>The OFDM symbol shall carry PDSCH and not contain RS, PBCH or synchronisation signals.</w:t>
        </w:r>
        <w:r w:rsidRPr="00906C3C">
          <w:t xml:space="preserve"> </w:t>
        </w:r>
      </w:ins>
    </w:p>
    <w:p w14:paraId="3737C5B7" w14:textId="77777777" w:rsidR="005B02EA" w:rsidRDefault="005B02EA" w:rsidP="005B02EA">
      <w:pPr>
        <w:pStyle w:val="Heading4"/>
        <w:rPr>
          <w:ins w:id="2659" w:author="R4-1809472" w:date="2018-07-10T11:20:00Z"/>
        </w:rPr>
      </w:pPr>
      <w:bookmarkStart w:id="2660" w:name="_Toc506829448"/>
      <w:bookmarkStart w:id="2661" w:name="_Toc519006068"/>
      <w:ins w:id="2662" w:author="R4-1809472" w:date="2018-07-10T11:20:00Z">
        <w:r w:rsidRPr="006113D0">
          <w:t>6.3.4.2</w:t>
        </w:r>
        <w:r w:rsidRPr="006113D0">
          <w:tab/>
          <w:t>Minimum requirement</w:t>
        </w:r>
        <w:bookmarkEnd w:id="2655"/>
        <w:bookmarkEnd w:id="2660"/>
        <w:bookmarkEnd w:id="2661"/>
      </w:ins>
    </w:p>
    <w:p w14:paraId="71A8CE66" w14:textId="77777777" w:rsidR="005B02EA" w:rsidRPr="006113D0" w:rsidRDefault="005B02EA" w:rsidP="005B02EA">
      <w:pPr>
        <w:rPr>
          <w:ins w:id="2663" w:author="R4-1809472" w:date="2018-07-10T11:20:00Z"/>
          <w:lang w:eastAsia="zh-CN"/>
        </w:rPr>
      </w:pPr>
      <w:ins w:id="2664" w:author="R4-1809472" w:date="2018-07-10T11:20:00Z">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Pr>
            <w:lang w:eastAsia="zh-CN"/>
          </w:rPr>
          <w:t>.</w:t>
        </w:r>
      </w:ins>
    </w:p>
    <w:p w14:paraId="740325D9" w14:textId="77777777" w:rsidR="005B02EA" w:rsidRPr="00121357" w:rsidRDefault="005B02EA" w:rsidP="005B02EA">
      <w:pPr>
        <w:rPr>
          <w:ins w:id="2665" w:author="R4-1809472" w:date="2018-07-10T11:20:00Z"/>
        </w:rPr>
      </w:pPr>
      <w:bookmarkStart w:id="2666" w:name="_Toc494455212"/>
      <w:ins w:id="2667" w:author="R4-1809472" w:date="2018-07-10T11:20:00Z">
        <w:r w:rsidRPr="00121357">
          <w:t xml:space="preserve">The minimum requirement for </w:t>
        </w:r>
        <w:r w:rsidRPr="001A322E">
          <w:rPr>
            <w:i/>
          </w:rPr>
          <w:t>BS type 1-C</w:t>
        </w:r>
        <w:r w:rsidRPr="00121357">
          <w:t xml:space="preserve"> </w:t>
        </w:r>
        <w:r>
          <w:t xml:space="preserve">and </w:t>
        </w:r>
        <w:r w:rsidRPr="00121357">
          <w:t xml:space="preserve">for </w:t>
        </w:r>
        <w:r w:rsidRPr="00D84A9D">
          <w:rPr>
            <w:i/>
          </w:rPr>
          <w:t>BS type 1-H</w:t>
        </w:r>
        <w:r w:rsidRPr="00121357">
          <w:t xml:space="preserve"> is in TS 38.104 [</w:t>
        </w:r>
        <w:r>
          <w:t>2</w:t>
        </w:r>
        <w:r w:rsidRPr="00121357">
          <w:t>], subclause 6.</w:t>
        </w:r>
        <w:r>
          <w:t>3.3</w:t>
        </w:r>
        <w:r w:rsidRPr="00121357">
          <w:t>.</w:t>
        </w:r>
        <w:r>
          <w:t>2</w:t>
        </w:r>
        <w:r w:rsidRPr="00121357">
          <w:t>.</w:t>
        </w:r>
      </w:ins>
    </w:p>
    <w:p w14:paraId="37CFED58" w14:textId="77777777" w:rsidR="005B02EA" w:rsidRPr="006113D0" w:rsidRDefault="005B02EA" w:rsidP="005B02EA">
      <w:pPr>
        <w:pStyle w:val="Heading4"/>
        <w:rPr>
          <w:ins w:id="2668" w:author="R4-1809472" w:date="2018-07-10T11:20:00Z"/>
        </w:rPr>
      </w:pPr>
      <w:bookmarkStart w:id="2669" w:name="_Toc506829449"/>
      <w:bookmarkStart w:id="2670" w:name="_Toc519006069"/>
      <w:ins w:id="2671" w:author="R4-1809472" w:date="2018-07-10T11:20:00Z">
        <w:r w:rsidRPr="006113D0">
          <w:t>6.3.4.3</w:t>
        </w:r>
        <w:r w:rsidRPr="006113D0">
          <w:tab/>
          <w:t>Test purpose</w:t>
        </w:r>
        <w:bookmarkEnd w:id="2666"/>
        <w:bookmarkEnd w:id="2669"/>
        <w:bookmarkEnd w:id="2670"/>
      </w:ins>
    </w:p>
    <w:p w14:paraId="3ED11805" w14:textId="77777777" w:rsidR="005B02EA" w:rsidRPr="006113D0" w:rsidRDefault="005B02EA" w:rsidP="005B02EA">
      <w:pPr>
        <w:rPr>
          <w:ins w:id="2672" w:author="R4-1809472" w:date="2018-07-10T11:20:00Z"/>
        </w:rPr>
      </w:pPr>
      <w:ins w:id="2673" w:author="R4-1809472" w:date="2018-07-10T11:20:00Z">
        <w:r w:rsidRPr="006113D0">
          <w:rPr>
            <w:rFonts w:cs="v4.2.0"/>
          </w:rPr>
          <w:t>The test purpose is to verify that the total power dynamic range is within the limits specified by the minimum requirement.</w:t>
        </w:r>
      </w:ins>
    </w:p>
    <w:p w14:paraId="7693437E" w14:textId="77777777" w:rsidR="005B02EA" w:rsidRPr="006113D0" w:rsidRDefault="005B02EA" w:rsidP="005B02EA">
      <w:pPr>
        <w:pStyle w:val="Heading4"/>
        <w:rPr>
          <w:ins w:id="2674" w:author="R4-1809472" w:date="2018-07-10T11:20:00Z"/>
        </w:rPr>
      </w:pPr>
      <w:bookmarkStart w:id="2675" w:name="_Toc494455213"/>
      <w:bookmarkStart w:id="2676" w:name="_Toc506829450"/>
      <w:bookmarkStart w:id="2677" w:name="_Toc519006070"/>
      <w:ins w:id="2678" w:author="R4-1809472" w:date="2018-07-10T11:20:00Z">
        <w:r w:rsidRPr="006113D0">
          <w:t>6.3.4.4</w:t>
        </w:r>
        <w:r w:rsidRPr="006113D0">
          <w:tab/>
          <w:t>Method of test</w:t>
        </w:r>
        <w:bookmarkEnd w:id="2675"/>
        <w:bookmarkEnd w:id="2676"/>
        <w:bookmarkEnd w:id="2677"/>
        <w:r w:rsidRPr="006113D0">
          <w:t xml:space="preserve"> </w:t>
        </w:r>
      </w:ins>
    </w:p>
    <w:p w14:paraId="0A912426" w14:textId="77777777" w:rsidR="005B02EA" w:rsidRPr="006113D0" w:rsidRDefault="005B02EA" w:rsidP="005B02EA">
      <w:pPr>
        <w:pStyle w:val="Heading5"/>
        <w:rPr>
          <w:ins w:id="2679" w:author="R4-1809472" w:date="2018-07-10T11:20:00Z"/>
        </w:rPr>
      </w:pPr>
      <w:bookmarkStart w:id="2680" w:name="_Toc494455214"/>
      <w:bookmarkStart w:id="2681" w:name="_Toc506829451"/>
      <w:bookmarkStart w:id="2682" w:name="_Toc519006071"/>
      <w:ins w:id="2683" w:author="R4-1809472" w:date="2018-07-10T11:20:00Z">
        <w:r w:rsidRPr="006113D0">
          <w:t>6.3.4.4.1</w:t>
        </w:r>
        <w:r w:rsidRPr="006113D0">
          <w:tab/>
          <w:t>Initial conditions</w:t>
        </w:r>
        <w:bookmarkEnd w:id="2680"/>
        <w:bookmarkEnd w:id="2681"/>
        <w:bookmarkEnd w:id="2682"/>
      </w:ins>
    </w:p>
    <w:p w14:paraId="7D248484" w14:textId="77777777" w:rsidR="005B02EA" w:rsidRPr="006113D0" w:rsidRDefault="005B02EA" w:rsidP="005B02EA">
      <w:pPr>
        <w:rPr>
          <w:ins w:id="2684" w:author="R4-1809472" w:date="2018-07-10T11:20:00Z"/>
        </w:rPr>
      </w:pPr>
      <w:ins w:id="2685" w:author="R4-1809472" w:date="2018-07-10T11:20:00Z">
        <w:r w:rsidRPr="006113D0">
          <w:t>Test environment:</w:t>
        </w:r>
        <w:r w:rsidRPr="00BD68A5">
          <w:t xml:space="preserve"> Normal, see annex B.2</w:t>
        </w:r>
        <w:r>
          <w:t>.</w:t>
        </w:r>
      </w:ins>
    </w:p>
    <w:p w14:paraId="7CFCBD6D" w14:textId="77777777" w:rsidR="005B02EA" w:rsidRPr="006113D0" w:rsidDel="007209F8" w:rsidRDefault="005B02EA" w:rsidP="005B02EA">
      <w:pPr>
        <w:rPr>
          <w:ins w:id="2686" w:author="R4-1809472" w:date="2018-07-10T11:20:00Z"/>
          <w:del w:id="2687" w:author="Huawei_review" w:date="2018-07-04T23:49:00Z"/>
        </w:rPr>
      </w:pPr>
      <w:ins w:id="2688" w:author="R4-1809472" w:date="2018-07-10T11:20:00Z">
        <w:r w:rsidRPr="006113D0">
          <w:t>RF channels to be tested:</w:t>
        </w:r>
      </w:ins>
    </w:p>
    <w:p w14:paraId="06FBFA02" w14:textId="77777777" w:rsidR="005B02EA" w:rsidRPr="006113D0" w:rsidRDefault="005B02EA" w:rsidP="005B02EA">
      <w:pPr>
        <w:rPr>
          <w:ins w:id="2689" w:author="R4-1809472" w:date="2018-07-10T11:20:00Z"/>
        </w:rPr>
      </w:pPr>
      <w:ins w:id="2690" w:author="R4-1809472" w:date="2018-07-10T11:20:00Z">
        <w:del w:id="2691" w:author="Huawei_review" w:date="2018-07-04T23:49:00Z">
          <w:r w:rsidRPr="006113D0" w:rsidDel="007209F8">
            <w:delText>-</w:delText>
          </w:r>
        </w:del>
        <w:r w:rsidRPr="006113D0">
          <w:tab/>
        </w:r>
        <w:r w:rsidRPr="00D142DF">
          <w:t>B, M and T;</w:t>
        </w:r>
        <w:r w:rsidRPr="006113D0">
          <w:t xml:space="preserve"> see subclause </w:t>
        </w:r>
        <w:r w:rsidRPr="00BD68A5">
          <w:rPr>
            <w:highlight w:val="yellow"/>
          </w:rPr>
          <w:t>4.9.1</w:t>
        </w:r>
        <w:r w:rsidRPr="006113D0">
          <w:t>.</w:t>
        </w:r>
      </w:ins>
    </w:p>
    <w:p w14:paraId="0BB2D880" w14:textId="77777777" w:rsidR="005B02EA" w:rsidRPr="006113D0" w:rsidRDefault="005B02EA" w:rsidP="005B02EA">
      <w:pPr>
        <w:pStyle w:val="B1"/>
        <w:ind w:left="0" w:firstLine="0"/>
        <w:rPr>
          <w:ins w:id="2692" w:author="R4-1809472" w:date="2018-07-10T11:20:00Z"/>
        </w:rPr>
      </w:pPr>
      <w:ins w:id="2693" w:author="R4-1809472" w:date="2018-07-10T11:20:00Z">
        <w:r w:rsidRPr="006113D0">
          <w:rPr>
            <w:rFonts w:eastAsia="MS P??" w:cs="v4.2.0"/>
          </w:rPr>
          <w:t xml:space="preserve">Set the </w:t>
        </w:r>
        <w:r>
          <w:t>c</w:t>
        </w:r>
        <w:r w:rsidRPr="006113D0">
          <w:t xml:space="preserve">hannel set-up </w:t>
        </w:r>
        <w:r w:rsidRPr="006113D0">
          <w:rPr>
            <w:rFonts w:eastAsia="MS P??" w:cs="v4.2.0"/>
          </w:rPr>
          <w:t>of the</w:t>
        </w:r>
        <w:r>
          <w:rPr>
            <w:rFonts w:eastAsia="MS P??" w:cs="v4.2.0"/>
          </w:rPr>
          <w:t xml:space="preserve"> connector under test</w:t>
        </w:r>
        <w:r w:rsidRPr="006113D0">
          <w:rPr>
            <w:rFonts w:eastAsia="MS P??" w:cs="v4.2.0"/>
          </w:rPr>
          <w:t xml:space="preserve"> transmitted signal </w:t>
        </w:r>
        <w:r w:rsidRPr="006113D0">
          <w:t xml:space="preserve">according to </w:t>
        </w:r>
        <w:r w:rsidRPr="00227CCE">
          <w:rPr>
            <w:highlight w:val="yellow"/>
          </w:rPr>
          <w:t>N-TM</w:t>
        </w:r>
        <w:r w:rsidRPr="00227CCE">
          <w:rPr>
            <w:highlight w:val="yellow"/>
            <w:lang w:eastAsia="ja-JP"/>
          </w:rPr>
          <w:t xml:space="preserve"> x.x</w:t>
        </w:r>
        <w:r w:rsidRPr="006113D0">
          <w:rPr>
            <w:lang w:eastAsia="ja-JP"/>
          </w:rPr>
          <w:t>.</w:t>
        </w:r>
      </w:ins>
    </w:p>
    <w:p w14:paraId="67285BB2" w14:textId="77777777" w:rsidR="005B02EA" w:rsidRPr="006113D0" w:rsidRDefault="005B02EA" w:rsidP="005B02EA">
      <w:pPr>
        <w:pStyle w:val="Heading5"/>
        <w:rPr>
          <w:ins w:id="2694" w:author="R4-1809472" w:date="2018-07-10T11:20:00Z"/>
        </w:rPr>
      </w:pPr>
      <w:bookmarkStart w:id="2695" w:name="_Toc494455215"/>
      <w:bookmarkStart w:id="2696" w:name="_Toc506829452"/>
      <w:bookmarkStart w:id="2697" w:name="_Toc519006072"/>
      <w:ins w:id="2698" w:author="R4-1809472" w:date="2018-07-10T11:20:00Z">
        <w:r w:rsidRPr="006113D0">
          <w:t>6.3.4.4.2</w:t>
        </w:r>
        <w:r w:rsidRPr="006113D0">
          <w:tab/>
          <w:t>Procedure</w:t>
        </w:r>
        <w:bookmarkEnd w:id="2695"/>
        <w:bookmarkEnd w:id="2696"/>
        <w:bookmarkEnd w:id="2697"/>
      </w:ins>
    </w:p>
    <w:p w14:paraId="1252BA85" w14:textId="77777777" w:rsidR="005B02EA" w:rsidRPr="009F2154" w:rsidRDefault="005B02EA" w:rsidP="005B02EA">
      <w:pPr>
        <w:pStyle w:val="B1"/>
        <w:ind w:left="0" w:firstLine="0"/>
        <w:rPr>
          <w:ins w:id="2699" w:author="R4-1809472" w:date="2018-07-10T11:20:00Z"/>
          <w:highlight w:val="yellow"/>
        </w:rPr>
      </w:pPr>
      <w:ins w:id="2700" w:author="R4-1809472" w:date="2018-07-10T11:20:00Z">
        <w:r w:rsidRPr="00582A34">
          <w:t xml:space="preserve">For </w:t>
        </w:r>
        <w:r w:rsidRPr="009F2154">
          <w:rPr>
            <w:i/>
          </w:rPr>
          <w:t>BS type 1-H</w:t>
        </w:r>
        <w:r w:rsidRPr="00582A34">
          <w:t xml:space="preserve"> where there may be multiple </w:t>
        </w:r>
        <w:r w:rsidRPr="00582A34">
          <w:rPr>
            <w:i/>
          </w:rPr>
          <w:t>TAB connectors</w:t>
        </w:r>
        <w:r w:rsidRPr="009F2154">
          <w:t>,</w:t>
        </w:r>
        <w:r w:rsidRPr="00582A34">
          <w:t xml:space="preserve"> they may be tested one at a time or multiple </w:t>
        </w:r>
        <w:r w:rsidRPr="00582A34">
          <w:rPr>
            <w:i/>
          </w:rPr>
          <w:t>TAB connectors</w:t>
        </w:r>
        <w:r w:rsidRPr="00582A34">
          <w:t xml:space="preserve"> may be tested in parallel as shown </w:t>
        </w:r>
        <w:r w:rsidRPr="00547831">
          <w:t xml:space="preserve">in annex </w:t>
        </w:r>
        <w:r w:rsidRPr="007E3D24">
          <w:rPr>
            <w:highlight w:val="yellow"/>
          </w:rPr>
          <w:t>X.x</w:t>
        </w:r>
        <w:r w:rsidRPr="00582A34">
          <w:t xml:space="preserve">. Whichever method is used the procedure is repeated until all </w:t>
        </w:r>
        <w:r w:rsidRPr="00582A34">
          <w:rPr>
            <w:i/>
          </w:rPr>
          <w:t>TAB connectors</w:t>
        </w:r>
        <w:r w:rsidRPr="00582A34">
          <w:t xml:space="preserve"> necessary to demonstrate conformance have been tested.</w:t>
        </w:r>
      </w:ins>
    </w:p>
    <w:p w14:paraId="0ACA47A7" w14:textId="77777777" w:rsidR="005B02EA" w:rsidRPr="006113D0" w:rsidRDefault="005B02EA" w:rsidP="005B02EA">
      <w:pPr>
        <w:pStyle w:val="B1"/>
        <w:rPr>
          <w:ins w:id="2701" w:author="R4-1809472" w:date="2018-07-10T11:20:00Z"/>
        </w:rPr>
      </w:pPr>
      <w:ins w:id="2702" w:author="R4-1809472" w:date="2018-07-10T11:20:00Z">
        <w:r w:rsidRPr="006113D0">
          <w:t>1)</w:t>
        </w:r>
        <w:r w:rsidRPr="006113D0">
          <w:tab/>
        </w:r>
        <w:r w:rsidRPr="00582A34">
          <w:t xml:space="preserve">Connect the </w:t>
        </w:r>
        <w:r w:rsidRPr="001F5BFE">
          <w:rPr>
            <w:i/>
            <w:lang w:eastAsia="zh-CN"/>
          </w:rPr>
          <w:t>single-band connector(s)</w:t>
        </w:r>
        <w:r w:rsidRPr="001F5BFE">
          <w:rPr>
            <w:lang w:eastAsia="zh-CN"/>
          </w:rPr>
          <w:t xml:space="preserve"> or </w:t>
        </w:r>
        <w:r w:rsidRPr="001F5BFE">
          <w:rPr>
            <w:i/>
            <w:lang w:eastAsia="zh-CN"/>
          </w:rPr>
          <w:t>multi-band connector(s)</w:t>
        </w:r>
        <w:r w:rsidRPr="001F5BFE">
          <w:t xml:space="preserve"> under test as</w:t>
        </w:r>
        <w:r w:rsidRPr="00582A34">
          <w:t xml:space="preserve"> shown </w:t>
        </w:r>
        <w:r w:rsidRPr="00547831">
          <w:t xml:space="preserve">in annex </w:t>
        </w:r>
        <w:r w:rsidRPr="007E3D24">
          <w:rPr>
            <w:highlight w:val="yellow"/>
          </w:rPr>
          <w:t>X.x</w:t>
        </w:r>
        <w:r w:rsidRPr="001F5BFE">
          <w:t>. All connectors not under te</w:t>
        </w:r>
        <w:r w:rsidRPr="00582A34">
          <w:t>st shall be terminated.</w:t>
        </w:r>
      </w:ins>
    </w:p>
    <w:p w14:paraId="0D2B8226" w14:textId="77777777" w:rsidR="005B02EA" w:rsidRDefault="005B02EA" w:rsidP="005B02EA">
      <w:pPr>
        <w:pStyle w:val="B1"/>
        <w:ind w:left="567" w:hanging="283"/>
        <w:rPr>
          <w:ins w:id="2703" w:author="R4-1809472" w:date="2018-07-10T11:20:00Z"/>
        </w:rPr>
      </w:pPr>
      <w:ins w:id="2704" w:author="R4-1809472" w:date="2018-07-10T11:20:00Z">
        <w:r w:rsidRPr="006113D0">
          <w:t>2)</w:t>
        </w:r>
        <w:r w:rsidRPr="006113D0">
          <w:tab/>
        </w:r>
        <w:r>
          <w:t>S</w:t>
        </w:r>
        <w:r w:rsidRPr="00547831">
          <w:t xml:space="preserve">et </w:t>
        </w:r>
        <w:r>
          <w:t>each</w:t>
        </w:r>
        <w:r w:rsidRPr="00547831">
          <w:t xml:space="preserve"> connector under test to transmit at </w:t>
        </w:r>
        <w:r w:rsidRPr="009F2154">
          <w:rPr>
            <w:i/>
          </w:rPr>
          <w:t>rated carrier output power</w:t>
        </w:r>
        <w:r w:rsidRPr="00547831">
          <w:t xml:space="preserve"> P</w:t>
        </w:r>
        <w:r w:rsidRPr="00547831">
          <w:rPr>
            <w:vertAlign w:val="subscript"/>
          </w:rPr>
          <w:t>rated,</w:t>
        </w:r>
        <w:r w:rsidRPr="009F2154">
          <w:rPr>
            <w:vertAlign w:val="subscript"/>
          </w:rPr>
          <w:t>c</w:t>
        </w:r>
        <w:r w:rsidRPr="00547831">
          <w:rPr>
            <w:vertAlign w:val="subscript"/>
          </w:rPr>
          <w:t>,AC</w:t>
        </w:r>
        <w:r w:rsidRPr="00547831">
          <w:t xml:space="preserve"> for </w:t>
        </w:r>
        <w:r w:rsidRPr="009F2154">
          <w:rPr>
            <w:i/>
          </w:rPr>
          <w:t>BS type 1-C</w:t>
        </w:r>
        <w:r w:rsidRPr="00547831">
          <w:t xml:space="preserve"> and P</w:t>
        </w:r>
        <w:r w:rsidRPr="00547831">
          <w:rPr>
            <w:vertAlign w:val="subscript"/>
          </w:rPr>
          <w:t>rated,</w:t>
        </w:r>
        <w:r w:rsidRPr="009F2154">
          <w:rPr>
            <w:vertAlign w:val="subscript"/>
          </w:rPr>
          <w:t>c</w:t>
        </w:r>
        <w:r w:rsidRPr="00547831">
          <w:rPr>
            <w:vertAlign w:val="subscript"/>
          </w:rPr>
          <w:t>,TABC</w:t>
        </w:r>
        <w:r w:rsidRPr="00547831">
          <w:t xml:space="preserve"> for </w:t>
        </w:r>
        <w:r w:rsidRPr="009F2154">
          <w:rPr>
            <w:i/>
          </w:rPr>
          <w:t>BS type 1-H</w:t>
        </w:r>
        <w:r w:rsidRPr="009F2154">
          <w:t xml:space="preserve"> </w:t>
        </w:r>
        <w:r w:rsidRPr="00547831">
          <w:t xml:space="preserve">(see table </w:t>
        </w:r>
        <w:r w:rsidRPr="009F2154">
          <w:t xml:space="preserve">4.6-1, </w:t>
        </w:r>
        <w:r>
          <w:rPr>
            <w:highlight w:val="yellow"/>
          </w:rPr>
          <w:t>D6.30</w:t>
        </w:r>
        <w:r w:rsidRPr="00547831">
          <w:t>).</w:t>
        </w:r>
      </w:ins>
    </w:p>
    <w:p w14:paraId="592CB349" w14:textId="77777777" w:rsidR="005B02EA" w:rsidRPr="006113D0" w:rsidRDefault="005B02EA" w:rsidP="005B02EA">
      <w:pPr>
        <w:pStyle w:val="B1"/>
        <w:rPr>
          <w:ins w:id="2705" w:author="R4-1809472" w:date="2018-07-10T11:20:00Z"/>
          <w:rFonts w:eastAsia="MS P??"/>
        </w:rPr>
      </w:pPr>
      <w:ins w:id="2706" w:author="R4-1809472" w:date="2018-07-10T11:20:00Z">
        <w:r>
          <w:t>3</w:t>
        </w:r>
        <w:r w:rsidRPr="006113D0">
          <w:t>)</w:t>
        </w:r>
        <w:r w:rsidRPr="006113D0">
          <w:tab/>
        </w:r>
        <w:r w:rsidRPr="006113D0">
          <w:rPr>
            <w:rFonts w:eastAsia="MS P??"/>
          </w:rPr>
          <w:t xml:space="preserve">Measure the average OFDM symbol power as defined in annex </w:t>
        </w:r>
        <w:r w:rsidRPr="00227CCE">
          <w:rPr>
            <w:rFonts w:eastAsia="MS P??"/>
            <w:highlight w:val="yellow"/>
          </w:rPr>
          <w:t>X.x</w:t>
        </w:r>
      </w:ins>
    </w:p>
    <w:p w14:paraId="22E6DC4D" w14:textId="77777777" w:rsidR="005B02EA" w:rsidRPr="006113D0" w:rsidRDefault="005B02EA" w:rsidP="005B02EA">
      <w:pPr>
        <w:pStyle w:val="B1"/>
        <w:rPr>
          <w:ins w:id="2707" w:author="R4-1809472" w:date="2018-07-10T11:20:00Z"/>
          <w:rFonts w:eastAsia="MS P??"/>
        </w:rPr>
      </w:pPr>
      <w:ins w:id="2708" w:author="R4-1809472" w:date="2018-07-10T11:20:00Z">
        <w:r>
          <w:t>4</w:t>
        </w:r>
        <w:r w:rsidRPr="006113D0">
          <w:t>)</w:t>
        </w:r>
        <w:r w:rsidRPr="006113D0">
          <w:tab/>
        </w:r>
        <w:r w:rsidRPr="006113D0">
          <w:rPr>
            <w:rFonts w:eastAsia="MS P??"/>
          </w:rPr>
          <w:t>Set the</w:t>
        </w:r>
        <w:r>
          <w:rPr>
            <w:rFonts w:eastAsia="MS P??"/>
          </w:rPr>
          <w:t xml:space="preserve"> connector under test</w:t>
        </w:r>
        <w:r w:rsidRPr="006113D0">
          <w:rPr>
            <w:rFonts w:eastAsia="MS P??"/>
          </w:rPr>
          <w:t xml:space="preserve"> to transmi</w:t>
        </w:r>
        <w:r>
          <w:rPr>
            <w:rFonts w:eastAsia="MS P??"/>
          </w:rPr>
          <w:t xml:space="preserve">t a signal according to </w:t>
        </w:r>
        <w:r w:rsidRPr="00227CCE">
          <w:rPr>
            <w:rFonts w:eastAsia="MS P??"/>
            <w:highlight w:val="yellow"/>
          </w:rPr>
          <w:t xml:space="preserve">N-TM </w:t>
        </w:r>
        <w:r>
          <w:rPr>
            <w:rFonts w:eastAsia="MS P??"/>
            <w:highlight w:val="yellow"/>
          </w:rPr>
          <w:t>x.x</w:t>
        </w:r>
        <w:r w:rsidRPr="00227CCE">
          <w:rPr>
            <w:rFonts w:eastAsia="MS P??"/>
            <w:highlight w:val="yellow"/>
          </w:rPr>
          <w:t>.</w:t>
        </w:r>
      </w:ins>
    </w:p>
    <w:p w14:paraId="0D9E3537" w14:textId="77777777" w:rsidR="005B02EA" w:rsidRPr="006113D0" w:rsidRDefault="005B02EA" w:rsidP="005B02EA">
      <w:pPr>
        <w:pStyle w:val="B1"/>
        <w:rPr>
          <w:ins w:id="2709" w:author="R4-1809472" w:date="2018-07-10T11:20:00Z"/>
          <w:rFonts w:eastAsia="MS P??" w:cs="v4.2.0"/>
        </w:rPr>
      </w:pPr>
      <w:ins w:id="2710" w:author="R4-1809472" w:date="2018-07-10T11:20:00Z">
        <w:r>
          <w:t>5</w:t>
        </w:r>
        <w:r w:rsidRPr="006113D0">
          <w:t>)</w:t>
        </w:r>
        <w:r w:rsidRPr="006113D0">
          <w:tab/>
        </w:r>
        <w:r w:rsidRPr="006113D0">
          <w:rPr>
            <w:rFonts w:eastAsia="MS P??" w:cs="v4.2.0"/>
          </w:rPr>
          <w:t xml:space="preserve">Measure the average OFDM symbol power as defined in </w:t>
        </w:r>
        <w:r w:rsidRPr="00D84A9D">
          <w:rPr>
            <w:rFonts w:eastAsia="MS P??" w:cs="v4.2.0"/>
          </w:rPr>
          <w:t xml:space="preserve">annex </w:t>
        </w:r>
        <w:r w:rsidRPr="00227CCE">
          <w:rPr>
            <w:rFonts w:eastAsia="MS P??" w:cs="v4.2.0"/>
            <w:highlight w:val="yellow"/>
          </w:rPr>
          <w:t>F</w:t>
        </w:r>
        <w:r>
          <w:rPr>
            <w:rFonts w:eastAsia="MS P??" w:cs="v4.2.0"/>
          </w:rPr>
          <w:t>.</w:t>
        </w:r>
        <w:r w:rsidRPr="006113D0">
          <w:rPr>
            <w:rFonts w:eastAsia="MS P??" w:cs="v4.2.0"/>
          </w:rPr>
          <w:t xml:space="preserve"> The measured OFDM symbols shall not </w:t>
        </w:r>
        <w:r w:rsidRPr="00227CCE">
          <w:rPr>
            <w:rFonts w:eastAsia="MS P??" w:cs="v4.2.0"/>
            <w:highlight w:val="yellow"/>
          </w:rPr>
          <w:t>contain RS, PBCH or synchronisation signals.</w:t>
        </w:r>
      </w:ins>
    </w:p>
    <w:p w14:paraId="096C3E26" w14:textId="77777777" w:rsidR="005B02EA" w:rsidRPr="006113D0" w:rsidRDefault="005B02EA" w:rsidP="005B02EA">
      <w:pPr>
        <w:pStyle w:val="B1"/>
        <w:rPr>
          <w:ins w:id="2711" w:author="R4-1809472" w:date="2018-07-10T11:20:00Z"/>
          <w:rFonts w:eastAsia="MS P??" w:cs="v4.2.0"/>
        </w:rPr>
      </w:pPr>
      <w:ins w:id="2712" w:author="R4-1809472" w:date="2018-07-10T11:20:00Z">
        <w:r>
          <w:rPr>
            <w:rFonts w:eastAsia="MS P??" w:cs="v4.2.0"/>
          </w:rPr>
          <w:t>6</w:t>
        </w:r>
        <w:r w:rsidRPr="006113D0">
          <w:rPr>
            <w:rFonts w:eastAsia="MS P??" w:cs="v4.2.0"/>
          </w:rPr>
          <w:t>)</w:t>
        </w:r>
        <w:r w:rsidRPr="006113D0">
          <w:rPr>
            <w:rFonts w:eastAsia="MS P??" w:cs="v4.2.0"/>
          </w:rPr>
          <w:tab/>
        </w:r>
        <w:r>
          <w:rPr>
            <w:rFonts w:eastAsia="MS P??" w:cs="v4.2.0"/>
          </w:rPr>
          <w:t xml:space="preserve">For </w:t>
        </w:r>
        <w:r w:rsidRPr="006113D0">
          <w:rPr>
            <w:rFonts w:eastAsia="MS P??" w:cs="v4.2.0"/>
          </w:rPr>
          <w:t>BS suppor</w:t>
        </w:r>
        <w:r>
          <w:rPr>
            <w:rFonts w:eastAsia="MS P??" w:cs="v4.2.0"/>
          </w:rPr>
          <w:t>ting</w:t>
        </w:r>
        <w:r w:rsidRPr="006113D0">
          <w:rPr>
            <w:rFonts w:eastAsia="MS P??" w:cs="v4.2.0"/>
          </w:rPr>
          <w:t xml:space="preserve"> 256QAM, set the </w:t>
        </w:r>
        <w:r w:rsidRPr="006113D0">
          <w:t xml:space="preserve">channel set-up </w:t>
        </w:r>
        <w:r w:rsidRPr="006113D0">
          <w:rPr>
            <w:rFonts w:eastAsia="MS P??" w:cs="v4.2.0"/>
          </w:rPr>
          <w:t>of the</w:t>
        </w:r>
        <w:r>
          <w:rPr>
            <w:rFonts w:eastAsia="MS P??" w:cs="v4.2.0"/>
          </w:rPr>
          <w:t xml:space="preserve"> connector under test</w:t>
        </w:r>
        <w:r w:rsidRPr="006113D0">
          <w:rPr>
            <w:rFonts w:eastAsia="MS P??" w:cs="v4.2.0"/>
          </w:rPr>
          <w:t xml:space="preserve"> transmitted signal </w:t>
        </w:r>
        <w:r w:rsidRPr="006113D0">
          <w:t xml:space="preserve">according to </w:t>
        </w:r>
        <w:r w:rsidRPr="00227CCE">
          <w:rPr>
            <w:highlight w:val="yellow"/>
          </w:rPr>
          <w:t>N-TM</w:t>
        </w:r>
        <w:r>
          <w:rPr>
            <w:highlight w:val="yellow"/>
            <w:lang w:eastAsia="ja-JP"/>
          </w:rPr>
          <w:t xml:space="preserve"> x.x </w:t>
        </w:r>
        <w:r w:rsidRPr="006113D0">
          <w:rPr>
            <w:lang w:eastAsia="ja-JP"/>
          </w:rPr>
          <w:t>and r</w:t>
        </w:r>
        <w:r>
          <w:rPr>
            <w:rFonts w:hint="eastAsia"/>
            <w:lang w:eastAsia="zh-CN"/>
          </w:rPr>
          <w:t xml:space="preserve">epeat step </w:t>
        </w:r>
        <w:r>
          <w:rPr>
            <w:lang w:eastAsia="zh-CN"/>
          </w:rPr>
          <w:t>3</w:t>
        </w:r>
        <w:r w:rsidRPr="006113D0">
          <w:rPr>
            <w:rFonts w:hint="eastAsia"/>
            <w:lang w:eastAsia="zh-CN"/>
          </w:rPr>
          <w:t>.</w:t>
        </w:r>
        <w:r w:rsidRPr="006113D0">
          <w:rPr>
            <w:lang w:eastAsia="zh-CN"/>
          </w:rPr>
          <w:t xml:space="preserve"> </w:t>
        </w:r>
        <w:r w:rsidRPr="006113D0">
          <w:rPr>
            <w:rFonts w:eastAsia="MS P??" w:cs="v4.2.0"/>
          </w:rPr>
          <w:t>Set the</w:t>
        </w:r>
        <w:r>
          <w:rPr>
            <w:rFonts w:eastAsia="MS P??" w:cs="v4.2.0"/>
          </w:rPr>
          <w:t xml:space="preserve"> connector under test</w:t>
        </w:r>
        <w:r w:rsidRPr="006113D0">
          <w:rPr>
            <w:rFonts w:eastAsia="MS P??" w:cs="v4.2.0"/>
          </w:rPr>
          <w:t xml:space="preserve"> to </w:t>
        </w:r>
        <w:r>
          <w:rPr>
            <w:rFonts w:eastAsia="MS P??" w:cs="v4.2.0"/>
          </w:rPr>
          <w:t xml:space="preserve">transmit a signal according to </w:t>
        </w:r>
        <w:r w:rsidRPr="00227CCE">
          <w:rPr>
            <w:rFonts w:eastAsia="MS P??" w:cs="v4.2.0"/>
            <w:highlight w:val="yellow"/>
          </w:rPr>
          <w:t>N-TM x.x</w:t>
        </w:r>
        <w:r w:rsidRPr="006113D0">
          <w:rPr>
            <w:rFonts w:eastAsia="MS P??" w:cs="v4.2.0"/>
          </w:rPr>
          <w:t xml:space="preserve"> and repeat step </w:t>
        </w:r>
        <w:r>
          <w:rPr>
            <w:rFonts w:eastAsia="MS P??" w:cs="v4.2.0"/>
          </w:rPr>
          <w:t>5</w:t>
        </w:r>
        <w:r w:rsidRPr="006113D0">
          <w:rPr>
            <w:rFonts w:eastAsia="MS P??" w:cs="v4.2.0"/>
          </w:rPr>
          <w:t>.</w:t>
        </w:r>
      </w:ins>
    </w:p>
    <w:p w14:paraId="1898F001" w14:textId="77777777" w:rsidR="005B02EA" w:rsidRPr="00582A34" w:rsidRDefault="005B02EA" w:rsidP="005B02EA">
      <w:pPr>
        <w:rPr>
          <w:ins w:id="2713" w:author="R4-1809472" w:date="2018-07-10T11:20:00Z"/>
        </w:rPr>
      </w:pPr>
      <w:bookmarkStart w:id="2714" w:name="_Toc494455216"/>
      <w:bookmarkStart w:id="2715" w:name="_Toc506829453"/>
      <w:ins w:id="2716" w:author="R4-1809472" w:date="2018-07-10T11:20:00Z">
        <w:r w:rsidRPr="00547831">
          <w:lastRenderedPageBreak/>
          <w:t xml:space="preserve">In addition, for </w:t>
        </w:r>
        <w:r w:rsidRPr="009F2154">
          <w:rPr>
            <w:rStyle w:val="B1Char"/>
            <w:i/>
          </w:rPr>
          <w:t>multi-band connector</w:t>
        </w:r>
        <w:r>
          <w:rPr>
            <w:rStyle w:val="B1Char"/>
            <w:i/>
          </w:rPr>
          <w:t>s</w:t>
        </w:r>
        <w:r w:rsidRPr="00582A34">
          <w:t>, the following steps shall apply:</w:t>
        </w:r>
      </w:ins>
    </w:p>
    <w:p w14:paraId="3E3C12AE" w14:textId="77777777" w:rsidR="005B02EA" w:rsidRPr="00582A34" w:rsidRDefault="005B02EA" w:rsidP="005B02EA">
      <w:pPr>
        <w:ind w:left="567" w:hanging="283"/>
        <w:rPr>
          <w:ins w:id="2717" w:author="R4-1809472" w:date="2018-07-10T11:20:00Z"/>
        </w:rPr>
      </w:pPr>
      <w:ins w:id="2718" w:author="R4-1809472" w:date="2018-07-10T11:20:00Z">
        <w:r>
          <w:t>7</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ins>
    </w:p>
    <w:p w14:paraId="21A57F85" w14:textId="77777777" w:rsidR="005B02EA" w:rsidRPr="006113D0" w:rsidRDefault="005B02EA" w:rsidP="005B02EA">
      <w:pPr>
        <w:pStyle w:val="Heading4"/>
        <w:rPr>
          <w:ins w:id="2719" w:author="R4-1809472" w:date="2018-07-10T11:20:00Z"/>
        </w:rPr>
      </w:pPr>
      <w:bookmarkStart w:id="2720" w:name="_Toc519006073"/>
      <w:ins w:id="2721" w:author="R4-1809472" w:date="2018-07-10T11:20:00Z">
        <w:r w:rsidRPr="006113D0">
          <w:t>6.3.4.5</w:t>
        </w:r>
        <w:r w:rsidRPr="006113D0">
          <w:tab/>
          <w:t>Test requirements</w:t>
        </w:r>
        <w:bookmarkEnd w:id="2714"/>
        <w:bookmarkEnd w:id="2715"/>
        <w:bookmarkEnd w:id="2720"/>
      </w:ins>
    </w:p>
    <w:p w14:paraId="6519D0C7" w14:textId="77777777" w:rsidR="005B02EA" w:rsidRPr="006113D0" w:rsidRDefault="005B02EA" w:rsidP="005B02EA">
      <w:pPr>
        <w:spacing w:line="240" w:lineRule="exact"/>
        <w:rPr>
          <w:ins w:id="2722" w:author="R4-1809472" w:date="2018-07-10T11:20:00Z"/>
          <w:rFonts w:cs="v5.0.0"/>
          <w:lang w:eastAsia="ja-JP"/>
        </w:rPr>
      </w:pPr>
      <w:ins w:id="2723" w:author="R4-1809472" w:date="2018-07-10T11:20:00Z">
        <w:r w:rsidRPr="006113D0">
          <w:rPr>
            <w:rFonts w:cs="v5.0.0"/>
          </w:rPr>
          <w:t xml:space="preserve">The downlink (DL) total power dynamic range </w:t>
        </w:r>
        <w:r w:rsidRPr="006113D0">
          <w:t>for each</w:t>
        </w:r>
        <w:r w:rsidRPr="006113D0">
          <w:rPr>
            <w:rFonts w:cs="v5.0.0"/>
          </w:rPr>
          <w:t xml:space="preserve"> </w:t>
        </w:r>
        <w:r>
          <w:t>NR</w:t>
        </w:r>
        <w:r w:rsidRPr="006113D0">
          <w:t xml:space="preserve"> carrier</w:t>
        </w:r>
        <w:r w:rsidRPr="006113D0">
          <w:rPr>
            <w:rFonts w:cs="v5.0.0"/>
          </w:rPr>
          <w:t xml:space="preserve"> shall be larger than or equal to </w:t>
        </w:r>
        <w:r w:rsidRPr="006113D0">
          <w:rPr>
            <w:lang w:eastAsia="ja-JP"/>
          </w:rPr>
          <w:t>the level in table 6.3.4.5-1.</w:t>
        </w:r>
      </w:ins>
    </w:p>
    <w:bookmarkEnd w:id="2651"/>
    <w:p w14:paraId="2A6B5CBA" w14:textId="77777777" w:rsidR="005B02EA" w:rsidRPr="000155A9" w:rsidRDefault="005B02EA" w:rsidP="005B02EA">
      <w:pPr>
        <w:pStyle w:val="TH"/>
        <w:rPr>
          <w:ins w:id="2724" w:author="R4-1809472" w:date="2018-07-10T11:20:00Z"/>
        </w:rPr>
      </w:pPr>
      <w:ins w:id="2725" w:author="R4-1809472" w:date="2018-07-10T11:20:00Z">
        <w:r w:rsidRPr="000155A9">
          <w:t>Table 6.3.</w:t>
        </w:r>
        <w:r>
          <w:rPr>
            <w:lang w:eastAsia="zh-CN"/>
          </w:rPr>
          <w:t>4.5</w:t>
        </w:r>
        <w:r w:rsidRPr="000155A9">
          <w:t>-1</w:t>
        </w:r>
        <w:r>
          <w:t>:</w:t>
        </w:r>
        <w:r w:rsidRPr="000155A9">
          <w:t xml:space="preserve"> </w:t>
        </w:r>
        <w:r>
          <w:rPr>
            <w:rFonts w:hint="eastAsia"/>
          </w:rPr>
          <w:t>BS</w:t>
        </w:r>
        <w:r w:rsidRPr="000155A9">
          <w:t xml:space="preserve"> total power dynamic </w:t>
        </w:r>
        <w:commentRangeStart w:id="2726"/>
        <w:r w:rsidRPr="000155A9">
          <w:t>range</w:t>
        </w:r>
        <w:commentRangeEnd w:id="2726"/>
        <w:r>
          <w:rPr>
            <w:rStyle w:val="CommentReference"/>
            <w:rFonts w:ascii="Times New Roman" w:hAnsi="Times New Roman"/>
          </w:rPr>
          <w:commentReference w:id="2726"/>
        </w:r>
      </w:ins>
    </w:p>
    <w:tbl>
      <w:tblPr>
        <w:tblW w:w="5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263"/>
        <w:gridCol w:w="1264"/>
        <w:gridCol w:w="1264"/>
      </w:tblGrid>
      <w:tr w:rsidR="005B02EA" w:rsidRPr="00B237A0" w14:paraId="6FA009F7" w14:textId="77777777" w:rsidTr="00081372">
        <w:trPr>
          <w:cantSplit/>
          <w:jc w:val="center"/>
          <w:ins w:id="2727" w:author="R4-1809472" w:date="2018-07-10T11:20:00Z"/>
        </w:trPr>
        <w:tc>
          <w:tcPr>
            <w:tcW w:w="1701" w:type="dxa"/>
            <w:vMerge w:val="restart"/>
          </w:tcPr>
          <w:p w14:paraId="73D11DC4" w14:textId="77777777" w:rsidR="005B02EA" w:rsidRPr="00EC7EC1" w:rsidRDefault="005B02EA" w:rsidP="00081372">
            <w:pPr>
              <w:pStyle w:val="TAH"/>
              <w:rPr>
                <w:ins w:id="2728" w:author="R4-1809472" w:date="2018-07-10T11:20:00Z"/>
                <w:rFonts w:cs="v5.0.0"/>
              </w:rPr>
            </w:pPr>
            <w:ins w:id="2729" w:author="R4-1809472" w:date="2018-07-10T11:20:00Z">
              <w:r>
                <w:rPr>
                  <w:rFonts w:cs="v5.0.0" w:hint="eastAsia"/>
                  <w:lang w:eastAsia="zh-CN"/>
                </w:rPr>
                <w:t>NR c</w:t>
              </w:r>
              <w:r>
                <w:rPr>
                  <w:rFonts w:cs="v5.0.0" w:hint="eastAsia"/>
                </w:rPr>
                <w:t xml:space="preserve">hannel bandwidth </w:t>
              </w:r>
              <w:r>
                <w:rPr>
                  <w:rFonts w:cs="v5.0.0"/>
                </w:rPr>
                <w:t>[</w:t>
              </w:r>
              <w:r>
                <w:rPr>
                  <w:rFonts w:cs="v5.0.0" w:hint="eastAsia"/>
                </w:rPr>
                <w:t>MHz</w:t>
              </w:r>
              <w:r>
                <w:rPr>
                  <w:rFonts w:cs="v5.0.0"/>
                </w:rPr>
                <w:t>]</w:t>
              </w:r>
            </w:ins>
          </w:p>
        </w:tc>
        <w:tc>
          <w:tcPr>
            <w:tcW w:w="3791" w:type="dxa"/>
            <w:gridSpan w:val="3"/>
            <w:vAlign w:val="center"/>
          </w:tcPr>
          <w:p w14:paraId="386FCC02" w14:textId="77777777" w:rsidR="005B02EA" w:rsidRDefault="005B02EA" w:rsidP="00081372">
            <w:pPr>
              <w:pStyle w:val="TAH"/>
              <w:rPr>
                <w:ins w:id="2730" w:author="R4-1809472" w:date="2018-07-10T11:20:00Z"/>
                <w:rFonts w:cs="v5.0.0"/>
                <w:lang w:eastAsia="zh-CN"/>
              </w:rPr>
            </w:pPr>
            <w:ins w:id="2731" w:author="R4-1809472" w:date="2018-07-10T11:20:00Z">
              <w:r>
                <w:rPr>
                  <w:rFonts w:cs="v5.0.0"/>
                </w:rPr>
                <w:t>T</w:t>
              </w:r>
              <w:r>
                <w:rPr>
                  <w:rFonts w:cs="v5.0.0" w:hint="eastAsia"/>
                </w:rPr>
                <w:t xml:space="preserve">otal </w:t>
              </w:r>
              <w:r>
                <w:rPr>
                  <w:rFonts w:cs="v5.0.0"/>
                </w:rPr>
                <w:t>power</w:t>
              </w:r>
              <w:r>
                <w:rPr>
                  <w:rFonts w:cs="v5.0.0" w:hint="eastAsia"/>
                </w:rPr>
                <w:t xml:space="preserve"> dynamic range</w:t>
              </w:r>
            </w:ins>
          </w:p>
          <w:p w14:paraId="33F24078" w14:textId="77777777" w:rsidR="005B02EA" w:rsidRPr="008959B7" w:rsidRDefault="005B02EA" w:rsidP="00081372">
            <w:pPr>
              <w:pStyle w:val="TAH"/>
              <w:rPr>
                <w:ins w:id="2732" w:author="R4-1809472" w:date="2018-07-10T11:20:00Z"/>
                <w:rFonts w:cs="v5.0.0"/>
              </w:rPr>
            </w:pPr>
            <w:ins w:id="2733" w:author="R4-1809472" w:date="2018-07-10T11:20:00Z">
              <w:r>
                <w:rPr>
                  <w:rFonts w:cs="v5.0.0"/>
                </w:rPr>
                <w:t>[</w:t>
              </w:r>
              <w:r>
                <w:rPr>
                  <w:rFonts w:cs="v5.0.0" w:hint="eastAsia"/>
                </w:rPr>
                <w:t>dB</w:t>
              </w:r>
              <w:r>
                <w:rPr>
                  <w:rFonts w:cs="v5.0.0"/>
                </w:rPr>
                <w:t>]</w:t>
              </w:r>
            </w:ins>
          </w:p>
        </w:tc>
      </w:tr>
      <w:tr w:rsidR="005B02EA" w:rsidRPr="00B237A0" w14:paraId="42EDA45C" w14:textId="77777777" w:rsidTr="00081372">
        <w:trPr>
          <w:cantSplit/>
          <w:jc w:val="center"/>
          <w:ins w:id="2734" w:author="R4-1809472" w:date="2018-07-10T11:20:00Z"/>
        </w:trPr>
        <w:tc>
          <w:tcPr>
            <w:tcW w:w="1701" w:type="dxa"/>
            <w:vMerge/>
          </w:tcPr>
          <w:p w14:paraId="69AB48C8" w14:textId="77777777" w:rsidR="005B02EA" w:rsidRPr="00EC7EC1" w:rsidRDefault="005B02EA" w:rsidP="00081372">
            <w:pPr>
              <w:pStyle w:val="TAH"/>
              <w:rPr>
                <w:ins w:id="2735" w:author="R4-1809472" w:date="2018-07-10T11:20:00Z"/>
                <w:rFonts w:cs="v5.0.0"/>
              </w:rPr>
            </w:pPr>
          </w:p>
        </w:tc>
        <w:tc>
          <w:tcPr>
            <w:tcW w:w="1263" w:type="dxa"/>
            <w:vAlign w:val="center"/>
          </w:tcPr>
          <w:p w14:paraId="6B140AD4" w14:textId="77777777" w:rsidR="005B02EA" w:rsidRPr="008959B7" w:rsidRDefault="005B02EA" w:rsidP="00081372">
            <w:pPr>
              <w:pStyle w:val="TAH"/>
              <w:rPr>
                <w:ins w:id="2736" w:author="R4-1809472" w:date="2018-07-10T11:20:00Z"/>
                <w:rFonts w:cs="v5.0.0"/>
              </w:rPr>
            </w:pPr>
            <w:ins w:id="2737" w:author="R4-1809472" w:date="2018-07-10T11:20:00Z">
              <w:r>
                <w:rPr>
                  <w:rFonts w:cs="v5.0.0" w:hint="eastAsia"/>
                </w:rPr>
                <w:t>15</w:t>
              </w:r>
              <w:r>
                <w:rPr>
                  <w:rFonts w:cs="v5.0.0" w:hint="eastAsia"/>
                  <w:lang w:eastAsia="zh-CN"/>
                </w:rPr>
                <w:t xml:space="preserve"> </w:t>
              </w:r>
              <w:r>
                <w:rPr>
                  <w:rFonts w:cs="v5.0.0" w:hint="eastAsia"/>
                </w:rPr>
                <w:t>kHz SCS</w:t>
              </w:r>
            </w:ins>
          </w:p>
        </w:tc>
        <w:tc>
          <w:tcPr>
            <w:tcW w:w="1264" w:type="dxa"/>
            <w:vAlign w:val="center"/>
          </w:tcPr>
          <w:p w14:paraId="7AF04F9D" w14:textId="77777777" w:rsidR="005B02EA" w:rsidRPr="008959B7" w:rsidRDefault="005B02EA" w:rsidP="00081372">
            <w:pPr>
              <w:pStyle w:val="TAH"/>
              <w:rPr>
                <w:ins w:id="2738" w:author="R4-1809472" w:date="2018-07-10T11:20:00Z"/>
                <w:rFonts w:cs="v5.0.0"/>
              </w:rPr>
            </w:pPr>
            <w:ins w:id="2739" w:author="R4-1809472" w:date="2018-07-10T11:20:00Z">
              <w:r>
                <w:rPr>
                  <w:rFonts w:cs="v5.0.0" w:hint="eastAsia"/>
                </w:rPr>
                <w:t>30</w:t>
              </w:r>
              <w:r>
                <w:rPr>
                  <w:rFonts w:cs="v5.0.0" w:hint="eastAsia"/>
                  <w:lang w:eastAsia="zh-CN"/>
                </w:rPr>
                <w:t xml:space="preserve"> </w:t>
              </w:r>
              <w:r>
                <w:rPr>
                  <w:rFonts w:cs="v5.0.0" w:hint="eastAsia"/>
                </w:rPr>
                <w:t>kHz SCS</w:t>
              </w:r>
            </w:ins>
          </w:p>
        </w:tc>
        <w:tc>
          <w:tcPr>
            <w:tcW w:w="1264" w:type="dxa"/>
            <w:vAlign w:val="center"/>
          </w:tcPr>
          <w:p w14:paraId="702B29C0" w14:textId="77777777" w:rsidR="005B02EA" w:rsidRPr="008959B7" w:rsidRDefault="005B02EA" w:rsidP="00081372">
            <w:pPr>
              <w:pStyle w:val="TAH"/>
              <w:rPr>
                <w:ins w:id="2740" w:author="R4-1809472" w:date="2018-07-10T11:20:00Z"/>
                <w:rFonts w:cs="v5.0.0"/>
              </w:rPr>
            </w:pPr>
            <w:ins w:id="2741" w:author="R4-1809472" w:date="2018-07-10T11:20:00Z">
              <w:r>
                <w:rPr>
                  <w:rFonts w:cs="v5.0.0" w:hint="eastAsia"/>
                </w:rPr>
                <w:t>60</w:t>
              </w:r>
              <w:r>
                <w:rPr>
                  <w:rFonts w:cs="v5.0.0" w:hint="eastAsia"/>
                  <w:lang w:eastAsia="zh-CN"/>
                </w:rPr>
                <w:t xml:space="preserve"> </w:t>
              </w:r>
              <w:r>
                <w:rPr>
                  <w:rFonts w:cs="v5.0.0" w:hint="eastAsia"/>
                </w:rPr>
                <w:t>kHz SCS</w:t>
              </w:r>
            </w:ins>
          </w:p>
        </w:tc>
      </w:tr>
      <w:tr w:rsidR="005B02EA" w:rsidRPr="00B237A0" w14:paraId="26404080" w14:textId="77777777" w:rsidTr="00081372">
        <w:trPr>
          <w:cantSplit/>
          <w:jc w:val="center"/>
          <w:ins w:id="2742" w:author="R4-1809472" w:date="2018-07-10T11:20:00Z"/>
        </w:trPr>
        <w:tc>
          <w:tcPr>
            <w:tcW w:w="1701" w:type="dxa"/>
          </w:tcPr>
          <w:p w14:paraId="31C72FC5" w14:textId="77777777" w:rsidR="005B02EA" w:rsidRPr="00B237A0" w:rsidRDefault="005B02EA" w:rsidP="00081372">
            <w:pPr>
              <w:pStyle w:val="TAL"/>
              <w:jc w:val="center"/>
              <w:rPr>
                <w:ins w:id="2743" w:author="R4-1809472" w:date="2018-07-10T11:20:00Z"/>
              </w:rPr>
            </w:pPr>
            <w:ins w:id="2744" w:author="R4-1809472" w:date="2018-07-10T11:20:00Z">
              <w:r w:rsidRPr="00B237A0">
                <w:rPr>
                  <w:rFonts w:hint="eastAsia"/>
                </w:rPr>
                <w:t>5</w:t>
              </w:r>
            </w:ins>
          </w:p>
        </w:tc>
        <w:tc>
          <w:tcPr>
            <w:tcW w:w="1263" w:type="dxa"/>
          </w:tcPr>
          <w:p w14:paraId="418063F2" w14:textId="77777777" w:rsidR="005B02EA" w:rsidRPr="00B237A0" w:rsidRDefault="005B02EA" w:rsidP="00081372">
            <w:pPr>
              <w:pStyle w:val="TAL"/>
              <w:jc w:val="center"/>
              <w:rPr>
                <w:ins w:id="2745" w:author="R4-1809472" w:date="2018-07-10T11:20:00Z"/>
              </w:rPr>
            </w:pPr>
            <w:ins w:id="2746" w:author="R4-1809472" w:date="2018-07-10T11:20:00Z">
              <w:r w:rsidRPr="0012153A">
                <w:t>13.5</w:t>
              </w:r>
            </w:ins>
          </w:p>
        </w:tc>
        <w:tc>
          <w:tcPr>
            <w:tcW w:w="1264" w:type="dxa"/>
          </w:tcPr>
          <w:p w14:paraId="75870A69" w14:textId="77777777" w:rsidR="005B02EA" w:rsidRPr="00B237A0" w:rsidRDefault="005B02EA" w:rsidP="00081372">
            <w:pPr>
              <w:pStyle w:val="TAL"/>
              <w:jc w:val="center"/>
              <w:rPr>
                <w:ins w:id="2747" w:author="R4-1809472" w:date="2018-07-10T11:20:00Z"/>
              </w:rPr>
            </w:pPr>
            <w:ins w:id="2748" w:author="R4-1809472" w:date="2018-07-10T11:20:00Z">
              <w:r w:rsidRPr="0012153A">
                <w:t>10</w:t>
              </w:r>
            </w:ins>
          </w:p>
        </w:tc>
        <w:tc>
          <w:tcPr>
            <w:tcW w:w="1264" w:type="dxa"/>
          </w:tcPr>
          <w:p w14:paraId="58A753A2" w14:textId="77777777" w:rsidR="005B02EA" w:rsidRPr="00DE0C39" w:rsidRDefault="005B02EA" w:rsidP="00081372">
            <w:pPr>
              <w:pStyle w:val="TAL"/>
              <w:jc w:val="center"/>
              <w:rPr>
                <w:ins w:id="2749" w:author="R4-1809472" w:date="2018-07-10T11:20:00Z"/>
              </w:rPr>
            </w:pPr>
            <w:ins w:id="2750" w:author="R4-1809472" w:date="2018-07-10T11:20:00Z">
              <w:r w:rsidRPr="0012153A">
                <w:t>N/A</w:t>
              </w:r>
            </w:ins>
          </w:p>
        </w:tc>
      </w:tr>
      <w:tr w:rsidR="005B02EA" w:rsidRPr="00DE0C39" w14:paraId="007938EE" w14:textId="77777777" w:rsidTr="00081372">
        <w:trPr>
          <w:cantSplit/>
          <w:jc w:val="center"/>
          <w:ins w:id="2751" w:author="R4-1809472" w:date="2018-07-10T11:20:00Z"/>
        </w:trPr>
        <w:tc>
          <w:tcPr>
            <w:tcW w:w="1701" w:type="dxa"/>
          </w:tcPr>
          <w:p w14:paraId="09F72F64" w14:textId="77777777" w:rsidR="005B02EA" w:rsidRPr="00B237A0" w:rsidRDefault="005B02EA" w:rsidP="00081372">
            <w:pPr>
              <w:pStyle w:val="TAL"/>
              <w:jc w:val="center"/>
              <w:rPr>
                <w:ins w:id="2752" w:author="R4-1809472" w:date="2018-07-10T11:20:00Z"/>
              </w:rPr>
            </w:pPr>
            <w:ins w:id="2753" w:author="R4-1809472" w:date="2018-07-10T11:20:00Z">
              <w:r w:rsidRPr="00B237A0">
                <w:rPr>
                  <w:rFonts w:hint="eastAsia"/>
                </w:rPr>
                <w:t>10</w:t>
              </w:r>
            </w:ins>
          </w:p>
        </w:tc>
        <w:tc>
          <w:tcPr>
            <w:tcW w:w="1263" w:type="dxa"/>
          </w:tcPr>
          <w:p w14:paraId="6AE1CE57" w14:textId="77777777" w:rsidR="005B02EA" w:rsidRPr="00B237A0" w:rsidRDefault="005B02EA" w:rsidP="00081372">
            <w:pPr>
              <w:pStyle w:val="TAL"/>
              <w:jc w:val="center"/>
              <w:rPr>
                <w:ins w:id="2754" w:author="R4-1809472" w:date="2018-07-10T11:20:00Z"/>
              </w:rPr>
            </w:pPr>
            <w:ins w:id="2755" w:author="R4-1809472" w:date="2018-07-10T11:20:00Z">
              <w:r w:rsidRPr="0012153A">
                <w:t>16.7</w:t>
              </w:r>
            </w:ins>
          </w:p>
        </w:tc>
        <w:tc>
          <w:tcPr>
            <w:tcW w:w="1264" w:type="dxa"/>
          </w:tcPr>
          <w:p w14:paraId="73B5D697" w14:textId="77777777" w:rsidR="005B02EA" w:rsidRPr="00B237A0" w:rsidRDefault="005B02EA" w:rsidP="00081372">
            <w:pPr>
              <w:pStyle w:val="TAL"/>
              <w:jc w:val="center"/>
              <w:rPr>
                <w:ins w:id="2756" w:author="R4-1809472" w:date="2018-07-10T11:20:00Z"/>
              </w:rPr>
            </w:pPr>
            <w:ins w:id="2757" w:author="R4-1809472" w:date="2018-07-10T11:20:00Z">
              <w:r w:rsidRPr="0012153A">
                <w:t>13.4</w:t>
              </w:r>
            </w:ins>
          </w:p>
        </w:tc>
        <w:tc>
          <w:tcPr>
            <w:tcW w:w="1264" w:type="dxa"/>
          </w:tcPr>
          <w:p w14:paraId="21F649C8" w14:textId="77777777" w:rsidR="005B02EA" w:rsidRPr="00B237A0" w:rsidRDefault="005B02EA" w:rsidP="00081372">
            <w:pPr>
              <w:pStyle w:val="TAL"/>
              <w:jc w:val="center"/>
              <w:rPr>
                <w:ins w:id="2758" w:author="R4-1809472" w:date="2018-07-10T11:20:00Z"/>
              </w:rPr>
            </w:pPr>
            <w:ins w:id="2759" w:author="R4-1809472" w:date="2018-07-10T11:20:00Z">
              <w:r w:rsidRPr="0012153A">
                <w:t>10</w:t>
              </w:r>
            </w:ins>
          </w:p>
        </w:tc>
      </w:tr>
      <w:tr w:rsidR="005B02EA" w:rsidRPr="00DE0C39" w14:paraId="265FE106" w14:textId="77777777" w:rsidTr="00081372">
        <w:trPr>
          <w:cantSplit/>
          <w:jc w:val="center"/>
          <w:ins w:id="2760" w:author="R4-1809472" w:date="2018-07-10T11:20:00Z"/>
        </w:trPr>
        <w:tc>
          <w:tcPr>
            <w:tcW w:w="1701" w:type="dxa"/>
          </w:tcPr>
          <w:p w14:paraId="4589A993" w14:textId="77777777" w:rsidR="005B02EA" w:rsidRPr="00B237A0" w:rsidRDefault="005B02EA" w:rsidP="00081372">
            <w:pPr>
              <w:pStyle w:val="TAL"/>
              <w:jc w:val="center"/>
              <w:rPr>
                <w:ins w:id="2761" w:author="R4-1809472" w:date="2018-07-10T11:20:00Z"/>
              </w:rPr>
            </w:pPr>
            <w:ins w:id="2762" w:author="R4-1809472" w:date="2018-07-10T11:20:00Z">
              <w:r w:rsidRPr="00B237A0">
                <w:rPr>
                  <w:rFonts w:hint="eastAsia"/>
                </w:rPr>
                <w:t>15</w:t>
              </w:r>
            </w:ins>
          </w:p>
        </w:tc>
        <w:tc>
          <w:tcPr>
            <w:tcW w:w="1263" w:type="dxa"/>
          </w:tcPr>
          <w:p w14:paraId="4D3B3F33" w14:textId="77777777" w:rsidR="005B02EA" w:rsidRPr="00B237A0" w:rsidRDefault="005B02EA" w:rsidP="00081372">
            <w:pPr>
              <w:pStyle w:val="TAL"/>
              <w:jc w:val="center"/>
              <w:rPr>
                <w:ins w:id="2763" w:author="R4-1809472" w:date="2018-07-10T11:20:00Z"/>
              </w:rPr>
            </w:pPr>
            <w:ins w:id="2764" w:author="R4-1809472" w:date="2018-07-10T11:20:00Z">
              <w:r w:rsidRPr="0012153A">
                <w:t>18.5</w:t>
              </w:r>
            </w:ins>
          </w:p>
        </w:tc>
        <w:tc>
          <w:tcPr>
            <w:tcW w:w="1264" w:type="dxa"/>
          </w:tcPr>
          <w:p w14:paraId="74F461D0" w14:textId="77777777" w:rsidR="005B02EA" w:rsidRPr="00B237A0" w:rsidRDefault="005B02EA" w:rsidP="00081372">
            <w:pPr>
              <w:pStyle w:val="TAL"/>
              <w:jc w:val="center"/>
              <w:rPr>
                <w:ins w:id="2765" w:author="R4-1809472" w:date="2018-07-10T11:20:00Z"/>
              </w:rPr>
            </w:pPr>
            <w:ins w:id="2766" w:author="R4-1809472" w:date="2018-07-10T11:20:00Z">
              <w:r w:rsidRPr="0012153A">
                <w:t>15.3</w:t>
              </w:r>
            </w:ins>
          </w:p>
        </w:tc>
        <w:tc>
          <w:tcPr>
            <w:tcW w:w="1264" w:type="dxa"/>
          </w:tcPr>
          <w:p w14:paraId="5E59640B" w14:textId="77777777" w:rsidR="005B02EA" w:rsidRPr="00B237A0" w:rsidRDefault="005B02EA" w:rsidP="00081372">
            <w:pPr>
              <w:pStyle w:val="TAL"/>
              <w:jc w:val="center"/>
              <w:rPr>
                <w:ins w:id="2767" w:author="R4-1809472" w:date="2018-07-10T11:20:00Z"/>
              </w:rPr>
            </w:pPr>
            <w:ins w:id="2768" w:author="R4-1809472" w:date="2018-07-10T11:20:00Z">
              <w:r w:rsidRPr="0012153A">
                <w:t>12.1</w:t>
              </w:r>
            </w:ins>
          </w:p>
        </w:tc>
      </w:tr>
      <w:tr w:rsidR="005B02EA" w:rsidRPr="00DE0C39" w14:paraId="5B6639A7" w14:textId="77777777" w:rsidTr="00081372">
        <w:trPr>
          <w:cantSplit/>
          <w:jc w:val="center"/>
          <w:ins w:id="2769" w:author="R4-1809472" w:date="2018-07-10T11:20:00Z"/>
        </w:trPr>
        <w:tc>
          <w:tcPr>
            <w:tcW w:w="1701" w:type="dxa"/>
          </w:tcPr>
          <w:p w14:paraId="474873A7" w14:textId="77777777" w:rsidR="005B02EA" w:rsidRPr="00B237A0" w:rsidRDefault="005B02EA" w:rsidP="00081372">
            <w:pPr>
              <w:pStyle w:val="TAL"/>
              <w:jc w:val="center"/>
              <w:rPr>
                <w:ins w:id="2770" w:author="R4-1809472" w:date="2018-07-10T11:20:00Z"/>
              </w:rPr>
            </w:pPr>
            <w:ins w:id="2771" w:author="R4-1809472" w:date="2018-07-10T11:20:00Z">
              <w:r w:rsidRPr="00B237A0">
                <w:rPr>
                  <w:rFonts w:hint="eastAsia"/>
                </w:rPr>
                <w:t>20</w:t>
              </w:r>
            </w:ins>
          </w:p>
        </w:tc>
        <w:tc>
          <w:tcPr>
            <w:tcW w:w="1263" w:type="dxa"/>
          </w:tcPr>
          <w:p w14:paraId="4189AAA7" w14:textId="77777777" w:rsidR="005B02EA" w:rsidRPr="00B237A0" w:rsidRDefault="005B02EA" w:rsidP="00081372">
            <w:pPr>
              <w:pStyle w:val="TAL"/>
              <w:jc w:val="center"/>
              <w:rPr>
                <w:ins w:id="2772" w:author="R4-1809472" w:date="2018-07-10T11:20:00Z"/>
              </w:rPr>
            </w:pPr>
            <w:ins w:id="2773" w:author="R4-1809472" w:date="2018-07-10T11:20:00Z">
              <w:r w:rsidRPr="0012153A">
                <w:t>19.8</w:t>
              </w:r>
            </w:ins>
          </w:p>
        </w:tc>
        <w:tc>
          <w:tcPr>
            <w:tcW w:w="1264" w:type="dxa"/>
          </w:tcPr>
          <w:p w14:paraId="5964B277" w14:textId="77777777" w:rsidR="005B02EA" w:rsidRPr="00B237A0" w:rsidRDefault="005B02EA" w:rsidP="00081372">
            <w:pPr>
              <w:pStyle w:val="TAL"/>
              <w:jc w:val="center"/>
              <w:rPr>
                <w:ins w:id="2774" w:author="R4-1809472" w:date="2018-07-10T11:20:00Z"/>
              </w:rPr>
            </w:pPr>
            <w:ins w:id="2775" w:author="R4-1809472" w:date="2018-07-10T11:20:00Z">
              <w:r w:rsidRPr="0012153A">
                <w:t>16.6</w:t>
              </w:r>
            </w:ins>
          </w:p>
        </w:tc>
        <w:tc>
          <w:tcPr>
            <w:tcW w:w="1264" w:type="dxa"/>
          </w:tcPr>
          <w:p w14:paraId="071F6B5B" w14:textId="77777777" w:rsidR="005B02EA" w:rsidRPr="00B237A0" w:rsidRDefault="005B02EA" w:rsidP="00081372">
            <w:pPr>
              <w:pStyle w:val="TAL"/>
              <w:jc w:val="center"/>
              <w:rPr>
                <w:ins w:id="2776" w:author="R4-1809472" w:date="2018-07-10T11:20:00Z"/>
              </w:rPr>
            </w:pPr>
            <w:ins w:id="2777" w:author="R4-1809472" w:date="2018-07-10T11:20:00Z">
              <w:r w:rsidRPr="0012153A">
                <w:t>13.4</w:t>
              </w:r>
            </w:ins>
          </w:p>
        </w:tc>
      </w:tr>
      <w:tr w:rsidR="005B02EA" w:rsidRPr="00DE0C39" w14:paraId="446280B1" w14:textId="77777777" w:rsidTr="00081372">
        <w:trPr>
          <w:cantSplit/>
          <w:jc w:val="center"/>
          <w:ins w:id="2778" w:author="R4-1809472" w:date="2018-07-10T11:20:00Z"/>
        </w:trPr>
        <w:tc>
          <w:tcPr>
            <w:tcW w:w="1701" w:type="dxa"/>
          </w:tcPr>
          <w:p w14:paraId="7BBEB353" w14:textId="77777777" w:rsidR="005B02EA" w:rsidRPr="00B237A0" w:rsidRDefault="005B02EA" w:rsidP="00081372">
            <w:pPr>
              <w:pStyle w:val="TAL"/>
              <w:jc w:val="center"/>
              <w:rPr>
                <w:ins w:id="2779" w:author="R4-1809472" w:date="2018-07-10T11:20:00Z"/>
              </w:rPr>
            </w:pPr>
            <w:ins w:id="2780" w:author="R4-1809472" w:date="2018-07-10T11:20:00Z">
              <w:r w:rsidRPr="00B237A0">
                <w:rPr>
                  <w:rFonts w:hint="eastAsia"/>
                </w:rPr>
                <w:t>25</w:t>
              </w:r>
            </w:ins>
          </w:p>
        </w:tc>
        <w:tc>
          <w:tcPr>
            <w:tcW w:w="1263" w:type="dxa"/>
          </w:tcPr>
          <w:p w14:paraId="5DF27A6D" w14:textId="77777777" w:rsidR="005B02EA" w:rsidRPr="00B237A0" w:rsidRDefault="005B02EA" w:rsidP="00081372">
            <w:pPr>
              <w:pStyle w:val="TAL"/>
              <w:jc w:val="center"/>
              <w:rPr>
                <w:ins w:id="2781" w:author="R4-1809472" w:date="2018-07-10T11:20:00Z"/>
              </w:rPr>
            </w:pPr>
            <w:ins w:id="2782" w:author="R4-1809472" w:date="2018-07-10T11:20:00Z">
              <w:r w:rsidRPr="0012153A">
                <w:t>20.8</w:t>
              </w:r>
            </w:ins>
          </w:p>
        </w:tc>
        <w:tc>
          <w:tcPr>
            <w:tcW w:w="1264" w:type="dxa"/>
          </w:tcPr>
          <w:p w14:paraId="3A4F8A6E" w14:textId="77777777" w:rsidR="005B02EA" w:rsidRPr="00B237A0" w:rsidRDefault="005B02EA" w:rsidP="00081372">
            <w:pPr>
              <w:pStyle w:val="TAL"/>
              <w:jc w:val="center"/>
              <w:rPr>
                <w:ins w:id="2783" w:author="R4-1809472" w:date="2018-07-10T11:20:00Z"/>
              </w:rPr>
            </w:pPr>
            <w:ins w:id="2784" w:author="R4-1809472" w:date="2018-07-10T11:20:00Z">
              <w:r w:rsidRPr="0012153A">
                <w:t>17.7</w:t>
              </w:r>
            </w:ins>
          </w:p>
        </w:tc>
        <w:tc>
          <w:tcPr>
            <w:tcW w:w="1264" w:type="dxa"/>
          </w:tcPr>
          <w:p w14:paraId="187E67D8" w14:textId="77777777" w:rsidR="005B02EA" w:rsidRPr="00B237A0" w:rsidRDefault="005B02EA" w:rsidP="00081372">
            <w:pPr>
              <w:pStyle w:val="TAL"/>
              <w:jc w:val="center"/>
              <w:rPr>
                <w:ins w:id="2785" w:author="R4-1809472" w:date="2018-07-10T11:20:00Z"/>
              </w:rPr>
            </w:pPr>
            <w:ins w:id="2786" w:author="R4-1809472" w:date="2018-07-10T11:20:00Z">
              <w:r w:rsidRPr="0012153A">
                <w:t>14.5</w:t>
              </w:r>
            </w:ins>
          </w:p>
        </w:tc>
      </w:tr>
      <w:tr w:rsidR="005B02EA" w:rsidRPr="00DE0C39" w14:paraId="02C06A5F" w14:textId="77777777" w:rsidTr="00081372">
        <w:trPr>
          <w:cantSplit/>
          <w:jc w:val="center"/>
          <w:ins w:id="2787" w:author="R4-1809472" w:date="2018-07-10T11:20:00Z"/>
        </w:trPr>
        <w:tc>
          <w:tcPr>
            <w:tcW w:w="1701" w:type="dxa"/>
          </w:tcPr>
          <w:p w14:paraId="11EFDB1F" w14:textId="77777777" w:rsidR="005B02EA" w:rsidRPr="00B237A0" w:rsidRDefault="005B02EA" w:rsidP="00081372">
            <w:pPr>
              <w:pStyle w:val="TAL"/>
              <w:jc w:val="center"/>
              <w:rPr>
                <w:ins w:id="2788" w:author="R4-1809472" w:date="2018-07-10T11:20:00Z"/>
              </w:rPr>
            </w:pPr>
            <w:ins w:id="2789" w:author="R4-1809472" w:date="2018-07-10T11:20:00Z">
              <w:r w:rsidRPr="00B237A0">
                <w:rPr>
                  <w:rFonts w:hint="eastAsia"/>
                </w:rPr>
                <w:t>30</w:t>
              </w:r>
            </w:ins>
          </w:p>
        </w:tc>
        <w:tc>
          <w:tcPr>
            <w:tcW w:w="1263" w:type="dxa"/>
          </w:tcPr>
          <w:p w14:paraId="39B5FF6A" w14:textId="77777777" w:rsidR="005B02EA" w:rsidRPr="00B237A0" w:rsidRDefault="005B02EA" w:rsidP="00081372">
            <w:pPr>
              <w:pStyle w:val="TAL"/>
              <w:jc w:val="center"/>
              <w:rPr>
                <w:ins w:id="2790" w:author="R4-1809472" w:date="2018-07-10T11:20:00Z"/>
              </w:rPr>
            </w:pPr>
            <w:ins w:id="2791" w:author="R4-1809472" w:date="2018-07-10T11:20:00Z">
              <w:r w:rsidRPr="0012153A">
                <w:t>21.6</w:t>
              </w:r>
            </w:ins>
          </w:p>
        </w:tc>
        <w:tc>
          <w:tcPr>
            <w:tcW w:w="1264" w:type="dxa"/>
          </w:tcPr>
          <w:p w14:paraId="16146678" w14:textId="77777777" w:rsidR="005B02EA" w:rsidRPr="00B237A0" w:rsidRDefault="005B02EA" w:rsidP="00081372">
            <w:pPr>
              <w:pStyle w:val="TAL"/>
              <w:jc w:val="center"/>
              <w:rPr>
                <w:ins w:id="2792" w:author="R4-1809472" w:date="2018-07-10T11:20:00Z"/>
              </w:rPr>
            </w:pPr>
            <w:ins w:id="2793" w:author="R4-1809472" w:date="2018-07-10T11:20:00Z">
              <w:r w:rsidRPr="0012153A">
                <w:t>18.5</w:t>
              </w:r>
            </w:ins>
          </w:p>
        </w:tc>
        <w:tc>
          <w:tcPr>
            <w:tcW w:w="1264" w:type="dxa"/>
          </w:tcPr>
          <w:p w14:paraId="27ABBEB8" w14:textId="77777777" w:rsidR="005B02EA" w:rsidRPr="00B237A0" w:rsidRDefault="005B02EA" w:rsidP="00081372">
            <w:pPr>
              <w:pStyle w:val="TAL"/>
              <w:jc w:val="center"/>
              <w:rPr>
                <w:ins w:id="2794" w:author="R4-1809472" w:date="2018-07-10T11:20:00Z"/>
              </w:rPr>
            </w:pPr>
            <w:ins w:id="2795" w:author="R4-1809472" w:date="2018-07-10T11:20:00Z">
              <w:r w:rsidRPr="0012153A">
                <w:t>15.3</w:t>
              </w:r>
            </w:ins>
          </w:p>
        </w:tc>
      </w:tr>
      <w:tr w:rsidR="005B02EA" w:rsidRPr="00DE0C39" w14:paraId="79CA9ED5" w14:textId="77777777" w:rsidTr="00081372">
        <w:trPr>
          <w:cantSplit/>
          <w:jc w:val="center"/>
          <w:ins w:id="2796" w:author="R4-1809472" w:date="2018-07-10T11:20:00Z"/>
        </w:trPr>
        <w:tc>
          <w:tcPr>
            <w:tcW w:w="1701" w:type="dxa"/>
          </w:tcPr>
          <w:p w14:paraId="2ABD639A" w14:textId="77777777" w:rsidR="005B02EA" w:rsidRPr="00B237A0" w:rsidRDefault="005B02EA" w:rsidP="00081372">
            <w:pPr>
              <w:pStyle w:val="TAL"/>
              <w:jc w:val="center"/>
              <w:rPr>
                <w:ins w:id="2797" w:author="R4-1809472" w:date="2018-07-10T11:20:00Z"/>
              </w:rPr>
            </w:pPr>
            <w:ins w:id="2798" w:author="R4-1809472" w:date="2018-07-10T11:20:00Z">
              <w:r w:rsidRPr="00B237A0">
                <w:rPr>
                  <w:rFonts w:hint="eastAsia"/>
                </w:rPr>
                <w:t>40</w:t>
              </w:r>
            </w:ins>
          </w:p>
        </w:tc>
        <w:tc>
          <w:tcPr>
            <w:tcW w:w="1263" w:type="dxa"/>
          </w:tcPr>
          <w:p w14:paraId="3EA2E16A" w14:textId="77777777" w:rsidR="005B02EA" w:rsidRPr="00B237A0" w:rsidRDefault="005B02EA" w:rsidP="00081372">
            <w:pPr>
              <w:pStyle w:val="TAL"/>
              <w:jc w:val="center"/>
              <w:rPr>
                <w:ins w:id="2799" w:author="R4-1809472" w:date="2018-07-10T11:20:00Z"/>
              </w:rPr>
            </w:pPr>
            <w:ins w:id="2800" w:author="R4-1809472" w:date="2018-07-10T11:20:00Z">
              <w:r w:rsidRPr="0012153A">
                <w:t>22.9</w:t>
              </w:r>
            </w:ins>
          </w:p>
        </w:tc>
        <w:tc>
          <w:tcPr>
            <w:tcW w:w="1264" w:type="dxa"/>
          </w:tcPr>
          <w:p w14:paraId="09AE8185" w14:textId="77777777" w:rsidR="005B02EA" w:rsidRPr="00B237A0" w:rsidRDefault="005B02EA" w:rsidP="00081372">
            <w:pPr>
              <w:pStyle w:val="TAL"/>
              <w:jc w:val="center"/>
              <w:rPr>
                <w:ins w:id="2801" w:author="R4-1809472" w:date="2018-07-10T11:20:00Z"/>
              </w:rPr>
            </w:pPr>
            <w:ins w:id="2802" w:author="R4-1809472" w:date="2018-07-10T11:20:00Z">
              <w:r w:rsidRPr="0012153A">
                <w:t>19.8</w:t>
              </w:r>
            </w:ins>
          </w:p>
        </w:tc>
        <w:tc>
          <w:tcPr>
            <w:tcW w:w="1264" w:type="dxa"/>
          </w:tcPr>
          <w:p w14:paraId="06AB6EE9" w14:textId="77777777" w:rsidR="005B02EA" w:rsidRPr="00B237A0" w:rsidRDefault="005B02EA" w:rsidP="00081372">
            <w:pPr>
              <w:pStyle w:val="TAL"/>
              <w:jc w:val="center"/>
              <w:rPr>
                <w:ins w:id="2803" w:author="R4-1809472" w:date="2018-07-10T11:20:00Z"/>
              </w:rPr>
            </w:pPr>
            <w:ins w:id="2804" w:author="R4-1809472" w:date="2018-07-10T11:20:00Z">
              <w:r w:rsidRPr="0012153A">
                <w:t>16.6</w:t>
              </w:r>
            </w:ins>
          </w:p>
        </w:tc>
      </w:tr>
      <w:tr w:rsidR="005B02EA" w:rsidRPr="00DE0C39" w14:paraId="5171F36B" w14:textId="77777777" w:rsidTr="00081372">
        <w:trPr>
          <w:cantSplit/>
          <w:jc w:val="center"/>
          <w:ins w:id="2805" w:author="R4-1809472" w:date="2018-07-10T11:20:00Z"/>
        </w:trPr>
        <w:tc>
          <w:tcPr>
            <w:tcW w:w="1701" w:type="dxa"/>
          </w:tcPr>
          <w:p w14:paraId="6D3C4870" w14:textId="77777777" w:rsidR="005B02EA" w:rsidRPr="00B237A0" w:rsidRDefault="005B02EA" w:rsidP="00081372">
            <w:pPr>
              <w:pStyle w:val="TAL"/>
              <w:jc w:val="center"/>
              <w:rPr>
                <w:ins w:id="2806" w:author="R4-1809472" w:date="2018-07-10T11:20:00Z"/>
              </w:rPr>
            </w:pPr>
            <w:ins w:id="2807" w:author="R4-1809472" w:date="2018-07-10T11:20:00Z">
              <w:r w:rsidRPr="00B237A0">
                <w:rPr>
                  <w:rFonts w:hint="eastAsia"/>
                </w:rPr>
                <w:t>50</w:t>
              </w:r>
            </w:ins>
          </w:p>
        </w:tc>
        <w:tc>
          <w:tcPr>
            <w:tcW w:w="1263" w:type="dxa"/>
          </w:tcPr>
          <w:p w14:paraId="3CB3E2A7" w14:textId="77777777" w:rsidR="005B02EA" w:rsidRPr="00B237A0" w:rsidRDefault="005B02EA" w:rsidP="00081372">
            <w:pPr>
              <w:pStyle w:val="TAL"/>
              <w:jc w:val="center"/>
              <w:rPr>
                <w:ins w:id="2808" w:author="R4-1809472" w:date="2018-07-10T11:20:00Z"/>
              </w:rPr>
            </w:pPr>
            <w:ins w:id="2809" w:author="R4-1809472" w:date="2018-07-10T11:20:00Z">
              <w:r w:rsidRPr="0012153A">
                <w:t>23.9</w:t>
              </w:r>
            </w:ins>
          </w:p>
        </w:tc>
        <w:tc>
          <w:tcPr>
            <w:tcW w:w="1264" w:type="dxa"/>
          </w:tcPr>
          <w:p w14:paraId="5C0B0525" w14:textId="77777777" w:rsidR="005B02EA" w:rsidRPr="00B237A0" w:rsidRDefault="005B02EA" w:rsidP="00081372">
            <w:pPr>
              <w:pStyle w:val="TAL"/>
              <w:jc w:val="center"/>
              <w:rPr>
                <w:ins w:id="2810" w:author="R4-1809472" w:date="2018-07-10T11:20:00Z"/>
              </w:rPr>
            </w:pPr>
            <w:ins w:id="2811" w:author="R4-1809472" w:date="2018-07-10T11:20:00Z">
              <w:r w:rsidRPr="0012153A">
                <w:t>20.8</w:t>
              </w:r>
            </w:ins>
          </w:p>
        </w:tc>
        <w:tc>
          <w:tcPr>
            <w:tcW w:w="1264" w:type="dxa"/>
          </w:tcPr>
          <w:p w14:paraId="2DD14C89" w14:textId="77777777" w:rsidR="005B02EA" w:rsidRPr="00B237A0" w:rsidRDefault="005B02EA" w:rsidP="00081372">
            <w:pPr>
              <w:pStyle w:val="TAL"/>
              <w:jc w:val="center"/>
              <w:rPr>
                <w:ins w:id="2812" w:author="R4-1809472" w:date="2018-07-10T11:20:00Z"/>
              </w:rPr>
            </w:pPr>
            <w:ins w:id="2813" w:author="R4-1809472" w:date="2018-07-10T11:20:00Z">
              <w:r w:rsidRPr="0012153A">
                <w:t>17.7</w:t>
              </w:r>
            </w:ins>
          </w:p>
        </w:tc>
      </w:tr>
      <w:tr w:rsidR="005B02EA" w:rsidRPr="00DE0C39" w14:paraId="7FD6C326" w14:textId="77777777" w:rsidTr="00081372">
        <w:trPr>
          <w:cantSplit/>
          <w:jc w:val="center"/>
          <w:ins w:id="2814" w:author="R4-1809472" w:date="2018-07-10T11:20:00Z"/>
        </w:trPr>
        <w:tc>
          <w:tcPr>
            <w:tcW w:w="1701" w:type="dxa"/>
          </w:tcPr>
          <w:p w14:paraId="1B942CEF" w14:textId="77777777" w:rsidR="005B02EA" w:rsidRPr="00B237A0" w:rsidRDefault="005B02EA" w:rsidP="00081372">
            <w:pPr>
              <w:pStyle w:val="TAL"/>
              <w:jc w:val="center"/>
              <w:rPr>
                <w:ins w:id="2815" w:author="R4-1809472" w:date="2018-07-10T11:20:00Z"/>
              </w:rPr>
            </w:pPr>
            <w:ins w:id="2816" w:author="R4-1809472" w:date="2018-07-10T11:20:00Z">
              <w:r w:rsidRPr="00B237A0">
                <w:rPr>
                  <w:rFonts w:hint="eastAsia"/>
                </w:rPr>
                <w:t>60</w:t>
              </w:r>
            </w:ins>
          </w:p>
        </w:tc>
        <w:tc>
          <w:tcPr>
            <w:tcW w:w="1263" w:type="dxa"/>
          </w:tcPr>
          <w:p w14:paraId="1E8C973B" w14:textId="77777777" w:rsidR="005B02EA" w:rsidRPr="00B237A0" w:rsidRDefault="005B02EA" w:rsidP="00081372">
            <w:pPr>
              <w:pStyle w:val="TAL"/>
              <w:jc w:val="center"/>
              <w:rPr>
                <w:ins w:id="2817" w:author="R4-1809472" w:date="2018-07-10T11:20:00Z"/>
              </w:rPr>
            </w:pPr>
            <w:ins w:id="2818" w:author="R4-1809472" w:date="2018-07-10T11:20:00Z">
              <w:r w:rsidRPr="0012153A">
                <w:t>N/A</w:t>
              </w:r>
            </w:ins>
          </w:p>
        </w:tc>
        <w:tc>
          <w:tcPr>
            <w:tcW w:w="1264" w:type="dxa"/>
          </w:tcPr>
          <w:p w14:paraId="12927413" w14:textId="77777777" w:rsidR="005B02EA" w:rsidRPr="00B237A0" w:rsidRDefault="005B02EA" w:rsidP="00081372">
            <w:pPr>
              <w:pStyle w:val="TAL"/>
              <w:jc w:val="center"/>
              <w:rPr>
                <w:ins w:id="2819" w:author="R4-1809472" w:date="2018-07-10T11:20:00Z"/>
              </w:rPr>
            </w:pPr>
            <w:ins w:id="2820" w:author="R4-1809472" w:date="2018-07-10T11:20:00Z">
              <w:r w:rsidRPr="0012153A">
                <w:t>21.6</w:t>
              </w:r>
            </w:ins>
          </w:p>
        </w:tc>
        <w:tc>
          <w:tcPr>
            <w:tcW w:w="1264" w:type="dxa"/>
          </w:tcPr>
          <w:p w14:paraId="177BB4E0" w14:textId="77777777" w:rsidR="005B02EA" w:rsidRPr="00B237A0" w:rsidRDefault="005B02EA" w:rsidP="00081372">
            <w:pPr>
              <w:pStyle w:val="TAL"/>
              <w:jc w:val="center"/>
              <w:rPr>
                <w:ins w:id="2821" w:author="R4-1809472" w:date="2018-07-10T11:20:00Z"/>
              </w:rPr>
            </w:pPr>
            <w:ins w:id="2822" w:author="R4-1809472" w:date="2018-07-10T11:20:00Z">
              <w:r w:rsidRPr="0012153A">
                <w:t>18.5</w:t>
              </w:r>
            </w:ins>
          </w:p>
        </w:tc>
      </w:tr>
      <w:tr w:rsidR="005B02EA" w:rsidRPr="00DE0C39" w14:paraId="2F0AD515" w14:textId="77777777" w:rsidTr="00081372">
        <w:trPr>
          <w:cantSplit/>
          <w:jc w:val="center"/>
          <w:ins w:id="2823" w:author="R4-1809472" w:date="2018-07-10T11:20:00Z"/>
        </w:trPr>
        <w:tc>
          <w:tcPr>
            <w:tcW w:w="1701" w:type="dxa"/>
          </w:tcPr>
          <w:p w14:paraId="6D097779" w14:textId="77777777" w:rsidR="005B02EA" w:rsidRPr="00B237A0" w:rsidRDefault="005B02EA" w:rsidP="00081372">
            <w:pPr>
              <w:pStyle w:val="TAL"/>
              <w:jc w:val="center"/>
              <w:rPr>
                <w:ins w:id="2824" w:author="R4-1809472" w:date="2018-07-10T11:20:00Z"/>
              </w:rPr>
            </w:pPr>
            <w:ins w:id="2825" w:author="R4-1809472" w:date="2018-07-10T11:20:00Z">
              <w:r w:rsidRPr="00B237A0">
                <w:rPr>
                  <w:rFonts w:hint="eastAsia"/>
                </w:rPr>
                <w:t>70</w:t>
              </w:r>
            </w:ins>
          </w:p>
        </w:tc>
        <w:tc>
          <w:tcPr>
            <w:tcW w:w="1263" w:type="dxa"/>
          </w:tcPr>
          <w:p w14:paraId="1F3941BD" w14:textId="77777777" w:rsidR="005B02EA" w:rsidRPr="00DE0C39" w:rsidRDefault="005B02EA" w:rsidP="00081372">
            <w:pPr>
              <w:pStyle w:val="TAL"/>
              <w:jc w:val="center"/>
              <w:rPr>
                <w:ins w:id="2826" w:author="R4-1809472" w:date="2018-07-10T11:20:00Z"/>
              </w:rPr>
            </w:pPr>
            <w:ins w:id="2827" w:author="R4-1809472" w:date="2018-07-10T11:20:00Z">
              <w:r w:rsidRPr="0012153A">
                <w:t>N/A</w:t>
              </w:r>
            </w:ins>
          </w:p>
        </w:tc>
        <w:tc>
          <w:tcPr>
            <w:tcW w:w="1264" w:type="dxa"/>
          </w:tcPr>
          <w:p w14:paraId="729BAEF9" w14:textId="77777777" w:rsidR="005B02EA" w:rsidRPr="00B237A0" w:rsidRDefault="005B02EA" w:rsidP="00081372">
            <w:pPr>
              <w:pStyle w:val="TAL"/>
              <w:jc w:val="center"/>
              <w:rPr>
                <w:ins w:id="2828" w:author="R4-1809472" w:date="2018-07-10T11:20:00Z"/>
              </w:rPr>
            </w:pPr>
            <w:ins w:id="2829" w:author="R4-1809472" w:date="2018-07-10T11:20:00Z">
              <w:r w:rsidRPr="0012153A">
                <w:t>22.3</w:t>
              </w:r>
            </w:ins>
          </w:p>
        </w:tc>
        <w:tc>
          <w:tcPr>
            <w:tcW w:w="1264" w:type="dxa"/>
          </w:tcPr>
          <w:p w14:paraId="599472F4" w14:textId="77777777" w:rsidR="005B02EA" w:rsidRPr="00B237A0" w:rsidRDefault="005B02EA" w:rsidP="00081372">
            <w:pPr>
              <w:pStyle w:val="TAL"/>
              <w:jc w:val="center"/>
              <w:rPr>
                <w:ins w:id="2830" w:author="R4-1809472" w:date="2018-07-10T11:20:00Z"/>
              </w:rPr>
            </w:pPr>
            <w:ins w:id="2831" w:author="R4-1809472" w:date="2018-07-10T11:20:00Z">
              <w:r w:rsidRPr="0012153A">
                <w:t>19.2</w:t>
              </w:r>
            </w:ins>
          </w:p>
        </w:tc>
      </w:tr>
      <w:tr w:rsidR="005B02EA" w:rsidRPr="00DE0C39" w14:paraId="48391621" w14:textId="77777777" w:rsidTr="00081372">
        <w:trPr>
          <w:cantSplit/>
          <w:jc w:val="center"/>
          <w:ins w:id="2832" w:author="R4-1809472" w:date="2018-07-10T11:20:00Z"/>
        </w:trPr>
        <w:tc>
          <w:tcPr>
            <w:tcW w:w="1701" w:type="dxa"/>
          </w:tcPr>
          <w:p w14:paraId="4D9D4352" w14:textId="77777777" w:rsidR="005B02EA" w:rsidRPr="00B237A0" w:rsidRDefault="005B02EA" w:rsidP="00081372">
            <w:pPr>
              <w:pStyle w:val="TAL"/>
              <w:jc w:val="center"/>
              <w:rPr>
                <w:ins w:id="2833" w:author="R4-1809472" w:date="2018-07-10T11:20:00Z"/>
              </w:rPr>
            </w:pPr>
            <w:ins w:id="2834" w:author="R4-1809472" w:date="2018-07-10T11:20:00Z">
              <w:r w:rsidRPr="00B237A0">
                <w:rPr>
                  <w:rFonts w:hint="eastAsia"/>
                </w:rPr>
                <w:t>80</w:t>
              </w:r>
            </w:ins>
          </w:p>
        </w:tc>
        <w:tc>
          <w:tcPr>
            <w:tcW w:w="1263" w:type="dxa"/>
          </w:tcPr>
          <w:p w14:paraId="252C7F93" w14:textId="77777777" w:rsidR="005B02EA" w:rsidRPr="00DE0C39" w:rsidRDefault="005B02EA" w:rsidP="00081372">
            <w:pPr>
              <w:pStyle w:val="TAL"/>
              <w:jc w:val="center"/>
              <w:rPr>
                <w:ins w:id="2835" w:author="R4-1809472" w:date="2018-07-10T11:20:00Z"/>
              </w:rPr>
            </w:pPr>
            <w:ins w:id="2836" w:author="R4-1809472" w:date="2018-07-10T11:20:00Z">
              <w:r w:rsidRPr="0012153A">
                <w:t>N/A</w:t>
              </w:r>
            </w:ins>
          </w:p>
        </w:tc>
        <w:tc>
          <w:tcPr>
            <w:tcW w:w="1264" w:type="dxa"/>
          </w:tcPr>
          <w:p w14:paraId="3726FBA0" w14:textId="77777777" w:rsidR="005B02EA" w:rsidRPr="00B237A0" w:rsidRDefault="005B02EA" w:rsidP="00081372">
            <w:pPr>
              <w:pStyle w:val="TAL"/>
              <w:jc w:val="center"/>
              <w:rPr>
                <w:ins w:id="2837" w:author="R4-1809472" w:date="2018-07-10T11:20:00Z"/>
              </w:rPr>
            </w:pPr>
            <w:ins w:id="2838" w:author="R4-1809472" w:date="2018-07-10T11:20:00Z">
              <w:r w:rsidRPr="0012153A">
                <w:t>22.9</w:t>
              </w:r>
            </w:ins>
          </w:p>
        </w:tc>
        <w:tc>
          <w:tcPr>
            <w:tcW w:w="1264" w:type="dxa"/>
          </w:tcPr>
          <w:p w14:paraId="6D8FFF11" w14:textId="77777777" w:rsidR="005B02EA" w:rsidRPr="00B237A0" w:rsidRDefault="005B02EA" w:rsidP="00081372">
            <w:pPr>
              <w:pStyle w:val="TAL"/>
              <w:jc w:val="center"/>
              <w:rPr>
                <w:ins w:id="2839" w:author="R4-1809472" w:date="2018-07-10T11:20:00Z"/>
              </w:rPr>
            </w:pPr>
            <w:ins w:id="2840" w:author="R4-1809472" w:date="2018-07-10T11:20:00Z">
              <w:r w:rsidRPr="0012153A">
                <w:t>19.8</w:t>
              </w:r>
            </w:ins>
          </w:p>
        </w:tc>
      </w:tr>
      <w:tr w:rsidR="005B02EA" w:rsidRPr="00DE0C39" w14:paraId="4CA9A913" w14:textId="77777777" w:rsidTr="00081372">
        <w:trPr>
          <w:cantSplit/>
          <w:jc w:val="center"/>
          <w:ins w:id="2841" w:author="R4-1809472" w:date="2018-07-10T11:20:00Z"/>
        </w:trPr>
        <w:tc>
          <w:tcPr>
            <w:tcW w:w="1701" w:type="dxa"/>
          </w:tcPr>
          <w:p w14:paraId="5112B9A4" w14:textId="77777777" w:rsidR="005B02EA" w:rsidRPr="00B237A0" w:rsidRDefault="005B02EA" w:rsidP="00081372">
            <w:pPr>
              <w:pStyle w:val="TAL"/>
              <w:jc w:val="center"/>
              <w:rPr>
                <w:ins w:id="2842" w:author="R4-1809472" w:date="2018-07-10T11:20:00Z"/>
              </w:rPr>
            </w:pPr>
            <w:ins w:id="2843" w:author="R4-1809472" w:date="2018-07-10T11:20:00Z">
              <w:r w:rsidRPr="00B237A0">
                <w:rPr>
                  <w:rFonts w:hint="eastAsia"/>
                </w:rPr>
                <w:t>90</w:t>
              </w:r>
            </w:ins>
          </w:p>
        </w:tc>
        <w:tc>
          <w:tcPr>
            <w:tcW w:w="1263" w:type="dxa"/>
          </w:tcPr>
          <w:p w14:paraId="5668B79F" w14:textId="77777777" w:rsidR="005B02EA" w:rsidRPr="00DE0C39" w:rsidRDefault="005B02EA" w:rsidP="00081372">
            <w:pPr>
              <w:pStyle w:val="TAL"/>
              <w:jc w:val="center"/>
              <w:rPr>
                <w:ins w:id="2844" w:author="R4-1809472" w:date="2018-07-10T11:20:00Z"/>
              </w:rPr>
            </w:pPr>
            <w:ins w:id="2845" w:author="R4-1809472" w:date="2018-07-10T11:20:00Z">
              <w:r w:rsidRPr="0012153A">
                <w:t>N/A</w:t>
              </w:r>
            </w:ins>
          </w:p>
        </w:tc>
        <w:tc>
          <w:tcPr>
            <w:tcW w:w="1264" w:type="dxa"/>
          </w:tcPr>
          <w:p w14:paraId="0A592FF3" w14:textId="77777777" w:rsidR="005B02EA" w:rsidRPr="00B237A0" w:rsidRDefault="005B02EA" w:rsidP="00081372">
            <w:pPr>
              <w:pStyle w:val="TAL"/>
              <w:jc w:val="center"/>
              <w:rPr>
                <w:ins w:id="2846" w:author="R4-1809472" w:date="2018-07-10T11:20:00Z"/>
              </w:rPr>
            </w:pPr>
            <w:ins w:id="2847" w:author="R4-1809472" w:date="2018-07-10T11:20:00Z">
              <w:r w:rsidRPr="0012153A">
                <w:t>23.4</w:t>
              </w:r>
            </w:ins>
          </w:p>
        </w:tc>
        <w:tc>
          <w:tcPr>
            <w:tcW w:w="1264" w:type="dxa"/>
          </w:tcPr>
          <w:p w14:paraId="1A9120F2" w14:textId="77777777" w:rsidR="005B02EA" w:rsidRPr="00B237A0" w:rsidRDefault="005B02EA" w:rsidP="00081372">
            <w:pPr>
              <w:pStyle w:val="TAL"/>
              <w:jc w:val="center"/>
              <w:rPr>
                <w:ins w:id="2848" w:author="R4-1809472" w:date="2018-07-10T11:20:00Z"/>
              </w:rPr>
            </w:pPr>
            <w:ins w:id="2849" w:author="R4-1809472" w:date="2018-07-10T11:20:00Z">
              <w:r w:rsidRPr="0012153A">
                <w:t>20.4</w:t>
              </w:r>
            </w:ins>
          </w:p>
        </w:tc>
      </w:tr>
      <w:tr w:rsidR="005B02EA" w:rsidRPr="00DE0C39" w14:paraId="69C83A80" w14:textId="77777777" w:rsidTr="00081372">
        <w:trPr>
          <w:cantSplit/>
          <w:jc w:val="center"/>
          <w:ins w:id="2850" w:author="R4-1809472" w:date="2018-07-10T11:20:00Z"/>
        </w:trPr>
        <w:tc>
          <w:tcPr>
            <w:tcW w:w="1701" w:type="dxa"/>
          </w:tcPr>
          <w:p w14:paraId="23C80A7B" w14:textId="77777777" w:rsidR="005B02EA" w:rsidRPr="00B237A0" w:rsidRDefault="005B02EA" w:rsidP="00081372">
            <w:pPr>
              <w:pStyle w:val="TAL"/>
              <w:jc w:val="center"/>
              <w:rPr>
                <w:ins w:id="2851" w:author="R4-1809472" w:date="2018-07-10T11:20:00Z"/>
              </w:rPr>
            </w:pPr>
            <w:ins w:id="2852" w:author="R4-1809472" w:date="2018-07-10T11:20:00Z">
              <w:r w:rsidRPr="00B237A0">
                <w:rPr>
                  <w:rFonts w:hint="eastAsia"/>
                </w:rPr>
                <w:t>100</w:t>
              </w:r>
            </w:ins>
          </w:p>
        </w:tc>
        <w:tc>
          <w:tcPr>
            <w:tcW w:w="1263" w:type="dxa"/>
          </w:tcPr>
          <w:p w14:paraId="4C46DC96" w14:textId="77777777" w:rsidR="005B02EA" w:rsidRPr="00DE0C39" w:rsidRDefault="005B02EA" w:rsidP="00081372">
            <w:pPr>
              <w:pStyle w:val="TAL"/>
              <w:jc w:val="center"/>
              <w:rPr>
                <w:ins w:id="2853" w:author="R4-1809472" w:date="2018-07-10T11:20:00Z"/>
              </w:rPr>
            </w:pPr>
            <w:ins w:id="2854" w:author="R4-1809472" w:date="2018-07-10T11:20:00Z">
              <w:r w:rsidRPr="0012153A">
                <w:t>N/A</w:t>
              </w:r>
            </w:ins>
          </w:p>
        </w:tc>
        <w:tc>
          <w:tcPr>
            <w:tcW w:w="1264" w:type="dxa"/>
          </w:tcPr>
          <w:p w14:paraId="55894068" w14:textId="77777777" w:rsidR="005B02EA" w:rsidRPr="00B237A0" w:rsidRDefault="005B02EA" w:rsidP="00081372">
            <w:pPr>
              <w:pStyle w:val="TAL"/>
              <w:jc w:val="center"/>
              <w:rPr>
                <w:ins w:id="2855" w:author="R4-1809472" w:date="2018-07-10T11:20:00Z"/>
              </w:rPr>
            </w:pPr>
            <w:ins w:id="2856" w:author="R4-1809472" w:date="2018-07-10T11:20:00Z">
              <w:r w:rsidRPr="0012153A">
                <w:t>23.9</w:t>
              </w:r>
            </w:ins>
          </w:p>
        </w:tc>
        <w:tc>
          <w:tcPr>
            <w:tcW w:w="1264" w:type="dxa"/>
          </w:tcPr>
          <w:p w14:paraId="0D78AE6D" w14:textId="77777777" w:rsidR="005B02EA" w:rsidRPr="00B237A0" w:rsidRDefault="005B02EA" w:rsidP="00081372">
            <w:pPr>
              <w:pStyle w:val="TAL"/>
              <w:jc w:val="center"/>
              <w:rPr>
                <w:ins w:id="2857" w:author="R4-1809472" w:date="2018-07-10T11:20:00Z"/>
              </w:rPr>
            </w:pPr>
            <w:ins w:id="2858" w:author="R4-1809472" w:date="2018-07-10T11:20:00Z">
              <w:r w:rsidRPr="0012153A">
                <w:t>20.9</w:t>
              </w:r>
            </w:ins>
          </w:p>
        </w:tc>
      </w:tr>
    </w:tbl>
    <w:p w14:paraId="41793577" w14:textId="77777777" w:rsidR="005B02EA" w:rsidRDefault="005B02EA" w:rsidP="005B02EA">
      <w:pPr>
        <w:rPr>
          <w:ins w:id="2859" w:author="R4-1809472" w:date="2018-07-10T11:20:00Z"/>
          <w:lang w:eastAsia="zh-CN"/>
        </w:rPr>
      </w:pPr>
    </w:p>
    <w:p w14:paraId="6204DE76" w14:textId="77777777" w:rsidR="005B02EA" w:rsidRPr="006113D0" w:rsidRDefault="005B02EA" w:rsidP="005B02EA">
      <w:pPr>
        <w:pStyle w:val="NO"/>
        <w:rPr>
          <w:ins w:id="2860" w:author="R4-1809472" w:date="2018-07-10T11:20:00Z"/>
        </w:rPr>
      </w:pPr>
      <w:ins w:id="2861" w:author="R4-1809472" w:date="2018-07-10T11:20:00Z">
        <w:r w:rsidRPr="006113D0">
          <w:t>NOTE 1:</w:t>
        </w:r>
        <w:r w:rsidRPr="006113D0">
          <w:tab/>
          <w:t xml:space="preserve">If the above Test Requirement differs from the Minimum Requirement then the Test Tolerance applied for this test is non-zero. The Test Tolerance for this test and the explanation of how the Minimum Requirement has been relaxed by the Test Tolerance is </w:t>
        </w:r>
        <w:r w:rsidRPr="00026729">
          <w:t xml:space="preserve">given in annex </w:t>
        </w:r>
        <w:r>
          <w:rPr>
            <w:highlight w:val="yellow"/>
          </w:rPr>
          <w:t>X.x</w:t>
        </w:r>
        <w:r w:rsidRPr="00227CCE">
          <w:rPr>
            <w:highlight w:val="yellow"/>
          </w:rPr>
          <w:t>.</w:t>
        </w:r>
      </w:ins>
    </w:p>
    <w:p w14:paraId="6FD7329A" w14:textId="77777777" w:rsidR="005B02EA" w:rsidRPr="005B02EA" w:rsidRDefault="005B02EA" w:rsidP="005B02EA">
      <w:pPr>
        <w:pStyle w:val="NO"/>
        <w:rPr>
          <w:ins w:id="2862" w:author="R4-1809472" w:date="2018-07-10T11:20:00Z"/>
        </w:rPr>
      </w:pPr>
      <w:ins w:id="2863" w:author="R4-1809472" w:date="2018-07-10T11:20:00Z">
        <w:r w:rsidRPr="006113D0">
          <w:t>NOTE 2:</w:t>
        </w:r>
        <w:r w:rsidRPr="006113D0">
          <w:tab/>
          <w:t>Additional test requirements for the EVM at t</w:t>
        </w:r>
        <w:r w:rsidRPr="005B02EA">
          <w:t>he lower limit of the dynamic range are defined in subclause 6.5.4.</w:t>
        </w:r>
      </w:ins>
    </w:p>
    <w:p w14:paraId="198AAD13" w14:textId="5D43561C" w:rsidR="005B02EA" w:rsidDel="005B02EA" w:rsidRDefault="005B02EA" w:rsidP="00775CF9">
      <w:pPr>
        <w:pStyle w:val="Guidance"/>
        <w:rPr>
          <w:del w:id="2864" w:author="R4-1809472" w:date="2018-07-10T11:21:00Z"/>
        </w:rPr>
      </w:pPr>
    </w:p>
    <w:p w14:paraId="0A4331DC" w14:textId="77777777" w:rsidR="00D25FC8" w:rsidRDefault="00D25FC8" w:rsidP="00D25FC8">
      <w:pPr>
        <w:pStyle w:val="Heading2"/>
      </w:pPr>
      <w:bookmarkStart w:id="2865" w:name="_Toc519006074"/>
      <w:r>
        <w:t>6.4</w:t>
      </w:r>
      <w:r>
        <w:tab/>
        <w:t>Transmit ON/OFF power</w:t>
      </w:r>
      <w:bookmarkEnd w:id="2604"/>
      <w:bookmarkEnd w:id="2605"/>
      <w:bookmarkEnd w:id="2865"/>
    </w:p>
    <w:p w14:paraId="4EDC8BA7" w14:textId="2377CF6C" w:rsidR="00775CF9" w:rsidDel="00DF3A8B" w:rsidRDefault="00775CF9" w:rsidP="00775CF9">
      <w:pPr>
        <w:pStyle w:val="Guidance"/>
        <w:rPr>
          <w:ins w:id="2866" w:author="R4-1809560" w:date="2018-07-10T15:11:00Z"/>
          <w:del w:id="2867" w:author="Huawei" w:date="2018-07-10T17:16:00Z"/>
        </w:rPr>
      </w:pPr>
      <w:bookmarkStart w:id="2868" w:name="_Toc481653298"/>
      <w:bookmarkStart w:id="2869" w:name="_Toc481685292"/>
      <w:del w:id="2870" w:author="Huawei" w:date="2018-07-10T17:16:00Z">
        <w:r w:rsidDel="00DF3A8B">
          <w:delText>Detailed structure of the subclause is TBD.</w:delText>
        </w:r>
      </w:del>
    </w:p>
    <w:p w14:paraId="01B922B7" w14:textId="77777777" w:rsidR="00ED720D" w:rsidRPr="00B71A6B" w:rsidRDefault="00ED720D" w:rsidP="00ED720D">
      <w:pPr>
        <w:pStyle w:val="Heading3"/>
        <w:rPr>
          <w:ins w:id="2871" w:author="R4-1809560" w:date="2018-07-10T15:11:00Z"/>
          <w:lang w:val="en-US" w:eastAsia="zh-CN"/>
        </w:rPr>
      </w:pPr>
      <w:bookmarkStart w:id="2872" w:name="_Toc519006075"/>
      <w:ins w:id="2873" w:author="R4-1809560" w:date="2018-07-10T15:11:00Z">
        <w:r w:rsidRPr="00B71A6B">
          <w:rPr>
            <w:lang w:val="en-US" w:eastAsia="zh-CN"/>
          </w:rPr>
          <w:t>6.4.1</w:t>
        </w:r>
        <w:r w:rsidRPr="00B71A6B">
          <w:rPr>
            <w:lang w:val="en-US" w:eastAsia="zh-CN"/>
          </w:rPr>
          <w:tab/>
          <w:t>Transmitter OFF power</w:t>
        </w:r>
        <w:bookmarkEnd w:id="2872"/>
      </w:ins>
    </w:p>
    <w:p w14:paraId="367575C3" w14:textId="77777777" w:rsidR="00ED720D" w:rsidRPr="00B71A6B" w:rsidRDefault="00ED720D" w:rsidP="00ED720D">
      <w:pPr>
        <w:pStyle w:val="Heading4"/>
        <w:rPr>
          <w:ins w:id="2874" w:author="R4-1809560" w:date="2018-07-10T15:11:00Z"/>
          <w:lang w:val="en-US" w:eastAsia="zh-CN"/>
        </w:rPr>
      </w:pPr>
      <w:bookmarkStart w:id="2875" w:name="_Toc494455234"/>
      <w:bookmarkStart w:id="2876" w:name="_Toc506829457"/>
      <w:bookmarkStart w:id="2877" w:name="_Toc494455241"/>
      <w:bookmarkStart w:id="2878" w:name="_Toc519006076"/>
      <w:ins w:id="2879" w:author="R4-1809560" w:date="2018-07-10T15:11:00Z">
        <w:r w:rsidRPr="00B71A6B">
          <w:rPr>
            <w:lang w:val="en-US" w:eastAsia="zh-CN"/>
          </w:rPr>
          <w:t>6.4.1.1</w:t>
        </w:r>
        <w:r w:rsidRPr="00B71A6B">
          <w:rPr>
            <w:lang w:val="en-US" w:eastAsia="zh-CN"/>
          </w:rPr>
          <w:tab/>
          <w:t>Definition and applicability</w:t>
        </w:r>
        <w:bookmarkEnd w:id="2875"/>
        <w:bookmarkEnd w:id="2876"/>
        <w:bookmarkEnd w:id="2878"/>
      </w:ins>
    </w:p>
    <w:p w14:paraId="533384EB" w14:textId="77777777" w:rsidR="00ED720D" w:rsidRPr="00B04564" w:rsidRDefault="00ED720D" w:rsidP="00ED720D">
      <w:pPr>
        <w:rPr>
          <w:ins w:id="2880" w:author="R4-1809560" w:date="2018-07-10T15:11:00Z"/>
        </w:rPr>
      </w:pPr>
      <w:bookmarkStart w:id="2881" w:name="_Toc494455235"/>
      <w:bookmarkStart w:id="2882" w:name="_Toc506829458"/>
      <w:ins w:id="2883" w:author="R4-1809560" w:date="2018-07-10T15:11:00Z">
        <w:r w:rsidRPr="00B04564">
          <w:t>Transmit OFF power requirements apply only to TDD operation of NR BS.</w:t>
        </w:r>
      </w:ins>
    </w:p>
    <w:p w14:paraId="7A7F1C5C" w14:textId="77777777" w:rsidR="00ED720D" w:rsidRPr="00B04564" w:rsidRDefault="00ED720D" w:rsidP="00ED720D">
      <w:pPr>
        <w:rPr>
          <w:ins w:id="2884" w:author="R4-1809560" w:date="2018-07-10T15:11:00Z"/>
        </w:rPr>
      </w:pPr>
      <w:ins w:id="2885" w:author="R4-1809560" w:date="2018-07-10T15:11:00Z">
        <w:r w:rsidRPr="00B04564">
          <w:t>Transmitter OFF power is defined as the mean power measured over 70/N us filtered with a square filter of bandwidth equal to the transmission bandwidth configuration of the BS (BW</w:t>
        </w:r>
        <w:r w:rsidRPr="00B04564">
          <w:rPr>
            <w:vertAlign w:val="subscript"/>
          </w:rPr>
          <w:t>Config</w:t>
        </w:r>
        <w:r w:rsidRPr="00B04564">
          <w:t xml:space="preserve">) centred on the assigned channel frequency during the </w:t>
        </w:r>
        <w:r w:rsidRPr="00B04564">
          <w:rPr>
            <w:i/>
          </w:rPr>
          <w:t>transmitter OFF period</w:t>
        </w:r>
        <w:r w:rsidRPr="00B04564">
          <w:t>. N = SCS/15, where SCS is Sub Carrier Spacing in kHz.</w:t>
        </w:r>
      </w:ins>
    </w:p>
    <w:p w14:paraId="796FF253" w14:textId="77777777" w:rsidR="00ED720D" w:rsidRPr="00B04564" w:rsidRDefault="00ED720D" w:rsidP="00ED720D">
      <w:pPr>
        <w:rPr>
          <w:ins w:id="2886" w:author="R4-1809560" w:date="2018-07-10T15:11:00Z"/>
        </w:rPr>
      </w:pPr>
      <w:ins w:id="2887" w:author="R4-1809560" w:date="2018-07-10T15:11:00Z">
        <w:r w:rsidRPr="00B04564">
          <w:t xml:space="preserve">For </w:t>
        </w:r>
        <w:r w:rsidRPr="00B04564">
          <w:rPr>
            <w:i/>
          </w:rPr>
          <w:t>multi-band connectors</w:t>
        </w:r>
        <w:r w:rsidRPr="00B04564">
          <w:t xml:space="preserve">, the requirement is only applicable during the </w:t>
        </w:r>
        <w:r w:rsidRPr="00B04564">
          <w:rPr>
            <w:i/>
          </w:rPr>
          <w:t>transmitter OFF period</w:t>
        </w:r>
        <w:r w:rsidRPr="00B04564">
          <w:t xml:space="preserve"> in all supported operating bands.</w:t>
        </w:r>
      </w:ins>
    </w:p>
    <w:p w14:paraId="56B05290" w14:textId="77777777" w:rsidR="00ED720D" w:rsidRPr="00B04564" w:rsidRDefault="00ED720D" w:rsidP="00ED720D">
      <w:pPr>
        <w:rPr>
          <w:ins w:id="2888" w:author="R4-1809560" w:date="2018-07-10T15:11:00Z"/>
        </w:rPr>
      </w:pPr>
      <w:ins w:id="2889" w:author="R4-1809560" w:date="2018-07-10T15:11:00Z">
        <w:r w:rsidRPr="00B04564">
          <w:t xml:space="preserve">For </w:t>
        </w:r>
        <w:r w:rsidRPr="00B04564">
          <w:rPr>
            <w:i/>
          </w:rPr>
          <w:t>single band</w:t>
        </w:r>
        <w:r w:rsidRPr="00B04564">
          <w:t xml:space="preserve"> </w:t>
        </w:r>
        <w:r w:rsidRPr="00B04564">
          <w:rPr>
            <w:i/>
          </w:rPr>
          <w:t xml:space="preserve">connectors </w:t>
        </w:r>
        <w:r w:rsidRPr="00B04564">
          <w:t>supporting transmission in multiple operating bands, the requirement is applicable per supported operating band.</w:t>
        </w:r>
      </w:ins>
    </w:p>
    <w:p w14:paraId="455C3441" w14:textId="77777777" w:rsidR="00ED720D" w:rsidRPr="00B04564" w:rsidRDefault="00ED720D" w:rsidP="00ED720D">
      <w:pPr>
        <w:rPr>
          <w:ins w:id="2890" w:author="R4-1809560" w:date="2018-07-10T15:11:00Z"/>
        </w:rPr>
      </w:pPr>
      <w:ins w:id="2891" w:author="R4-1809560" w:date="2018-07-10T15:11:00Z">
        <w:r w:rsidRPr="00B04564" w:rsidDel="00E51CAC">
          <w:t xml:space="preserve"> </w:t>
        </w:r>
        <w:r w:rsidRPr="00B04564">
          <w:rPr>
            <w:rFonts w:eastAsia="SimSun"/>
          </w:rPr>
          <w:t xml:space="preserve">For BS supporting </w:t>
        </w:r>
        <w:r w:rsidRPr="00B04564">
          <w:t xml:space="preserve">intra-band </w:t>
        </w:r>
        <w:r w:rsidRPr="00B04564">
          <w:rPr>
            <w:rFonts w:eastAsia="SimSun"/>
          </w:rPr>
          <w:t>contiguous CA, the transmitter OFF power is defined as the mean power measured over 70</w:t>
        </w:r>
        <w:r w:rsidRPr="00B04564">
          <w:rPr>
            <w:rFonts w:eastAsia="SimSun" w:hint="eastAsia"/>
            <w:lang w:val="en-US" w:eastAsia="zh-CN"/>
          </w:rPr>
          <w:t>/N</w:t>
        </w:r>
        <w:r w:rsidRPr="00B04564">
          <w:rPr>
            <w:rFonts w:eastAsia="SimSun"/>
          </w:rPr>
          <w:t xml:space="preserve"> us filtered with a square filter of bandwidth equal to the </w:t>
        </w:r>
        <w:r w:rsidRPr="00B04564">
          <w:rPr>
            <w:rFonts w:eastAsia="SimSun"/>
            <w:i/>
            <w:iCs/>
          </w:rPr>
          <w:t xml:space="preserve">Aggregated </w:t>
        </w:r>
        <w:r w:rsidRPr="00B04564">
          <w:rPr>
            <w:rFonts w:eastAsia="SimSun" w:hint="eastAsia"/>
            <w:i/>
            <w:iCs/>
            <w:lang w:val="en-US" w:eastAsia="zh-CN"/>
          </w:rPr>
          <w:t xml:space="preserve">BS </w:t>
        </w:r>
        <w:r w:rsidRPr="00B04564">
          <w:rPr>
            <w:rFonts w:eastAsia="SimSun"/>
            <w:i/>
            <w:iCs/>
          </w:rPr>
          <w:t>Channel Bandwidth</w:t>
        </w:r>
        <w:r w:rsidRPr="00B04564">
          <w:rPr>
            <w:rFonts w:eastAsia="SimSun"/>
          </w:rPr>
          <w:t xml:space="preserve"> </w:t>
        </w:r>
        <w:r w:rsidRPr="00B04564">
          <w:rPr>
            <w:bCs/>
          </w:rPr>
          <w:t>BW</w:t>
        </w:r>
        <w:r w:rsidRPr="00B04564">
          <w:rPr>
            <w:bCs/>
            <w:vertAlign w:val="subscript"/>
          </w:rPr>
          <w:t>Channel_CA</w:t>
        </w:r>
        <w:r w:rsidRPr="00B04564">
          <w:rPr>
            <w:rFonts w:eastAsia="SimSun"/>
            <w:bCs/>
          </w:rPr>
          <w:t xml:space="preserve"> centred on (F</w:t>
        </w:r>
        <w:r w:rsidRPr="00B04564">
          <w:rPr>
            <w:rFonts w:eastAsia="SimSun"/>
            <w:bCs/>
            <w:vertAlign w:val="subscript"/>
          </w:rPr>
          <w:t>edge_high</w:t>
        </w:r>
        <w:r w:rsidRPr="00B04564">
          <w:rPr>
            <w:rFonts w:eastAsia="SimSun"/>
            <w:bCs/>
          </w:rPr>
          <w:t>+F</w:t>
        </w:r>
        <w:r w:rsidRPr="00B04564">
          <w:rPr>
            <w:rFonts w:eastAsia="SimSun"/>
            <w:bCs/>
            <w:vertAlign w:val="subscript"/>
          </w:rPr>
          <w:t>edge_low</w:t>
        </w:r>
        <w:r w:rsidRPr="00B04564">
          <w:rPr>
            <w:rFonts w:eastAsia="SimSun"/>
            <w:bCs/>
          </w:rPr>
          <w:t xml:space="preserve">)/2 during the </w:t>
        </w:r>
        <w:r w:rsidRPr="00B04564">
          <w:rPr>
            <w:rFonts w:eastAsia="SimSun"/>
            <w:bCs/>
            <w:i/>
            <w:iCs/>
          </w:rPr>
          <w:t>transmitter OFF period</w:t>
        </w:r>
        <w:r w:rsidRPr="00B04564">
          <w:rPr>
            <w:rFonts w:eastAsia="SimSun"/>
            <w:bCs/>
          </w:rPr>
          <w:t>.</w:t>
        </w:r>
        <w:r w:rsidRPr="00B04564">
          <w:rPr>
            <w:rFonts w:eastAsia="SimSun" w:hint="eastAsia"/>
            <w:bCs/>
            <w:lang w:val="en-US" w:eastAsia="zh-CN"/>
          </w:rPr>
          <w:t xml:space="preserve"> </w:t>
        </w:r>
        <w:r w:rsidRPr="00B04564">
          <w:t>N = SCS/15, where SCS is Sub Carrier Spacing in kHz.</w:t>
        </w:r>
        <w:r w:rsidRPr="00B04564" w:rsidDel="00E51CAC">
          <w:t xml:space="preserve"> </w:t>
        </w:r>
      </w:ins>
    </w:p>
    <w:p w14:paraId="7D4D8890" w14:textId="77777777" w:rsidR="00ED720D" w:rsidRPr="00B71A6B" w:rsidRDefault="00ED720D" w:rsidP="00ED720D">
      <w:pPr>
        <w:pStyle w:val="Heading4"/>
        <w:rPr>
          <w:ins w:id="2892" w:author="R4-1809560" w:date="2018-07-10T15:11:00Z"/>
          <w:lang w:val="en-US" w:eastAsia="zh-CN"/>
        </w:rPr>
      </w:pPr>
      <w:bookmarkStart w:id="2893" w:name="_Toc519006077"/>
      <w:ins w:id="2894" w:author="R4-1809560" w:date="2018-07-10T15:11:00Z">
        <w:r w:rsidRPr="00B71A6B">
          <w:rPr>
            <w:lang w:val="en-US" w:eastAsia="zh-CN"/>
          </w:rPr>
          <w:lastRenderedPageBreak/>
          <w:t>6.4.1.2</w:t>
        </w:r>
        <w:r w:rsidRPr="00B71A6B">
          <w:rPr>
            <w:lang w:val="en-US" w:eastAsia="zh-CN"/>
          </w:rPr>
          <w:tab/>
          <w:t>Minimum requirement</w:t>
        </w:r>
        <w:bookmarkEnd w:id="2881"/>
        <w:bookmarkEnd w:id="2882"/>
        <w:bookmarkEnd w:id="2893"/>
      </w:ins>
    </w:p>
    <w:p w14:paraId="227CEC2F" w14:textId="77777777" w:rsidR="00ED720D" w:rsidRDefault="00ED720D" w:rsidP="00ED720D">
      <w:pPr>
        <w:rPr>
          <w:ins w:id="2895" w:author="R4-1809560" w:date="2018-07-10T15:11:00Z"/>
        </w:rPr>
      </w:pPr>
      <w:bookmarkStart w:id="2896" w:name="_Toc494455236"/>
      <w:bookmarkStart w:id="2897" w:name="_Toc506829459"/>
      <w:ins w:id="2898" w:author="R4-1809560" w:date="2018-07-10T15:11:00Z">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C</w:t>
        </w:r>
        <w:r>
          <w:rPr>
            <w:rFonts w:hint="eastAsia"/>
            <w:lang w:eastAsia="ja-JP"/>
          </w:rPr>
          <w:t xml:space="preserve"> </w:t>
        </w:r>
        <w:r>
          <w:t>is in 3</w:t>
        </w:r>
        <w:r w:rsidRPr="00481FD4">
          <w:t>GPP TS 3</w:t>
        </w:r>
        <w:r w:rsidRPr="00481FD4">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A86B87">
          <w:t xml:space="preserve">], subclause </w:t>
        </w:r>
        <w:r>
          <w:t>6.4.1.2</w:t>
        </w:r>
        <w:r w:rsidRPr="00A86B87">
          <w:t>.</w:t>
        </w:r>
      </w:ins>
    </w:p>
    <w:p w14:paraId="2D7D81E5" w14:textId="77777777" w:rsidR="00ED720D" w:rsidRPr="006442A7" w:rsidRDefault="00ED720D" w:rsidP="00ED720D">
      <w:pPr>
        <w:rPr>
          <w:ins w:id="2899" w:author="R4-1809560" w:date="2018-07-10T15:11:00Z"/>
        </w:rPr>
      </w:pPr>
      <w:ins w:id="2900" w:author="R4-1809560" w:date="2018-07-10T15:11:00Z">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H</w:t>
        </w:r>
        <w:r>
          <w:rPr>
            <w:rFonts w:hint="eastAsia"/>
            <w:lang w:eastAsia="ja-JP"/>
          </w:rPr>
          <w:t xml:space="preserve"> </w:t>
        </w:r>
        <w:r>
          <w:t>is in 3GPP TS 3</w:t>
        </w:r>
        <w:r>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481FD4">
          <w:t>],</w:t>
        </w:r>
        <w:r w:rsidRPr="00A86B87">
          <w:t xml:space="preserve"> subclause </w:t>
        </w:r>
        <w:r>
          <w:t>6.4.1.3</w:t>
        </w:r>
        <w:r w:rsidRPr="00A86B87">
          <w:t>.</w:t>
        </w:r>
      </w:ins>
    </w:p>
    <w:p w14:paraId="42ECF839" w14:textId="77777777" w:rsidR="00ED720D" w:rsidRPr="00B71A6B" w:rsidRDefault="00ED720D" w:rsidP="00ED720D">
      <w:pPr>
        <w:pStyle w:val="Heading4"/>
        <w:rPr>
          <w:ins w:id="2901" w:author="R4-1809560" w:date="2018-07-10T15:11:00Z"/>
          <w:lang w:val="en-US" w:eastAsia="zh-CN"/>
        </w:rPr>
      </w:pPr>
      <w:bookmarkStart w:id="2902" w:name="_Toc519006078"/>
      <w:ins w:id="2903" w:author="R4-1809560" w:date="2018-07-10T15:11:00Z">
        <w:r w:rsidRPr="00B71A6B">
          <w:rPr>
            <w:lang w:val="en-US" w:eastAsia="zh-CN"/>
          </w:rPr>
          <w:t>6.4.1.3</w:t>
        </w:r>
        <w:r w:rsidRPr="00B71A6B">
          <w:rPr>
            <w:lang w:val="en-US" w:eastAsia="zh-CN"/>
          </w:rPr>
          <w:tab/>
          <w:t>Test purpose</w:t>
        </w:r>
        <w:bookmarkEnd w:id="2896"/>
        <w:bookmarkEnd w:id="2897"/>
        <w:bookmarkEnd w:id="2902"/>
      </w:ins>
    </w:p>
    <w:p w14:paraId="17FB67DE" w14:textId="77777777" w:rsidR="00ED720D" w:rsidRPr="00B71A6B" w:rsidRDefault="00ED720D" w:rsidP="00ED720D">
      <w:pPr>
        <w:rPr>
          <w:ins w:id="2904" w:author="R4-1809560" w:date="2018-07-10T15:11:00Z"/>
          <w:lang w:eastAsia="zh-CN"/>
        </w:rPr>
      </w:pPr>
      <w:ins w:id="2905" w:author="R4-1809560" w:date="2018-07-10T15:11:00Z">
        <w:r w:rsidRPr="006113D0">
          <w:t>The purpose of this test is to verify the transmitter OFF power</w:t>
        </w:r>
        <w:r w:rsidRPr="006113D0">
          <w:rPr>
            <w:lang w:eastAsia="zh-CN"/>
          </w:rPr>
          <w:t xml:space="preserve"> is</w:t>
        </w:r>
        <w:r w:rsidRPr="006113D0">
          <w:t xml:space="preserve"> within the limit</w:t>
        </w:r>
        <w:r w:rsidRPr="006113D0">
          <w:rPr>
            <w:lang w:eastAsia="zh-CN"/>
          </w:rPr>
          <w:t>s</w:t>
        </w:r>
        <w:r w:rsidRPr="006113D0">
          <w:t xml:space="preserve"> of the minimum requirement</w:t>
        </w:r>
        <w:r w:rsidRPr="006113D0">
          <w:rPr>
            <w:lang w:eastAsia="zh-CN"/>
          </w:rPr>
          <w:t>s</w:t>
        </w:r>
        <w:r w:rsidRPr="00B71A6B">
          <w:t>.</w:t>
        </w:r>
      </w:ins>
    </w:p>
    <w:p w14:paraId="22CC7C3A" w14:textId="77777777" w:rsidR="00ED720D" w:rsidRPr="00B71A6B" w:rsidRDefault="00ED720D" w:rsidP="00ED720D">
      <w:pPr>
        <w:pStyle w:val="Heading4"/>
        <w:rPr>
          <w:ins w:id="2906" w:author="R4-1809560" w:date="2018-07-10T15:11:00Z"/>
          <w:lang w:val="en-US" w:eastAsia="zh-CN"/>
        </w:rPr>
      </w:pPr>
      <w:bookmarkStart w:id="2907" w:name="_Toc494455237"/>
      <w:bookmarkStart w:id="2908" w:name="_Toc506829460"/>
      <w:bookmarkStart w:id="2909" w:name="_Toc519006079"/>
      <w:ins w:id="2910" w:author="R4-1809560" w:date="2018-07-10T15:11:00Z">
        <w:r w:rsidRPr="00B71A6B">
          <w:rPr>
            <w:lang w:val="en-US" w:eastAsia="zh-CN"/>
          </w:rPr>
          <w:t>6.4.1.4</w:t>
        </w:r>
        <w:r w:rsidRPr="00B71A6B">
          <w:rPr>
            <w:lang w:val="en-US" w:eastAsia="zh-CN"/>
          </w:rPr>
          <w:tab/>
          <w:t>Method of test</w:t>
        </w:r>
        <w:bookmarkEnd w:id="2907"/>
        <w:bookmarkEnd w:id="2908"/>
        <w:bookmarkEnd w:id="2909"/>
        <w:r w:rsidRPr="00B71A6B">
          <w:rPr>
            <w:lang w:val="en-US" w:eastAsia="zh-CN"/>
          </w:rPr>
          <w:t xml:space="preserve"> </w:t>
        </w:r>
      </w:ins>
    </w:p>
    <w:p w14:paraId="19C688FA" w14:textId="77777777" w:rsidR="00ED720D" w:rsidRPr="006113D0" w:rsidRDefault="00ED720D" w:rsidP="00ED720D">
      <w:pPr>
        <w:rPr>
          <w:ins w:id="2911" w:author="R4-1809560" w:date="2018-07-10T15:11:00Z"/>
        </w:rPr>
      </w:pPr>
      <w:bookmarkStart w:id="2912" w:name="_Toc506829463"/>
      <w:ins w:id="2913" w:author="R4-1809560" w:date="2018-07-10T15:11:00Z">
        <w:r w:rsidRPr="000C55F6">
          <w:t xml:space="preserve">Requirement is tested together with transmitter transient period, as described in subclause </w:t>
        </w:r>
        <w:smartTag w:uri="urn:schemas-microsoft-com:office:smarttags" w:element="chsdate">
          <w:smartTagPr>
            <w:attr w:name="IsROCDate" w:val="False"/>
            <w:attr w:name="IsLunarDate" w:val="False"/>
            <w:attr w:name="Day" w:val="30"/>
            <w:attr w:name="Month" w:val="12"/>
            <w:attr w:name="Year" w:val="1899"/>
          </w:smartTagPr>
          <w:r w:rsidRPr="000C55F6">
            <w:t>6.4.2</w:t>
          </w:r>
        </w:smartTag>
        <w:r w:rsidRPr="000C55F6">
          <w:t>.4.</w:t>
        </w:r>
      </w:ins>
    </w:p>
    <w:p w14:paraId="7081925E" w14:textId="77777777" w:rsidR="00ED720D" w:rsidRPr="00B71A6B" w:rsidRDefault="00ED720D" w:rsidP="00ED720D">
      <w:pPr>
        <w:pStyle w:val="Heading4"/>
        <w:rPr>
          <w:ins w:id="2914" w:author="R4-1809560" w:date="2018-07-10T15:11:00Z"/>
          <w:lang w:val="en-US" w:eastAsia="zh-CN"/>
        </w:rPr>
      </w:pPr>
      <w:bookmarkStart w:id="2915" w:name="_Toc519006080"/>
      <w:ins w:id="2916" w:author="R4-1809560" w:date="2018-07-10T15:11:00Z">
        <w:r w:rsidRPr="00B71A6B">
          <w:rPr>
            <w:lang w:val="en-US" w:eastAsia="zh-CN"/>
          </w:rPr>
          <w:t>6.4.1.5</w:t>
        </w:r>
        <w:r w:rsidRPr="00B71A6B">
          <w:rPr>
            <w:lang w:val="en-US" w:eastAsia="zh-CN"/>
          </w:rPr>
          <w:tab/>
          <w:t>Test requirements</w:t>
        </w:r>
        <w:bookmarkEnd w:id="2912"/>
        <w:bookmarkEnd w:id="2915"/>
      </w:ins>
    </w:p>
    <w:p w14:paraId="35D91F27" w14:textId="77777777" w:rsidR="00ED720D" w:rsidRPr="000C55F6" w:rsidRDefault="00ED720D" w:rsidP="00ED720D">
      <w:pPr>
        <w:rPr>
          <w:ins w:id="2917" w:author="R4-1809560" w:date="2018-07-10T15:11:00Z"/>
        </w:rPr>
      </w:pPr>
      <w:bookmarkStart w:id="2918" w:name="_Toc506829464"/>
      <w:ins w:id="2919" w:author="R4-1809560" w:date="2018-07-10T15:11:00Z">
        <w:r w:rsidRPr="000C55F6">
          <w:t>The conformance testing of transmit OFF power is included in the conformance testing of transmit</w:t>
        </w:r>
        <w:r w:rsidRPr="000C55F6">
          <w:rPr>
            <w:lang w:eastAsia="zh-CN"/>
          </w:rPr>
          <w:t>ter transient period</w:t>
        </w:r>
        <w:r w:rsidRPr="000C55F6">
          <w:t xml:space="preserve">; therefore, see subclause </w:t>
        </w:r>
        <w:smartTag w:uri="urn:schemas-microsoft-com:office:smarttags" w:element="chsdate">
          <w:smartTagPr>
            <w:attr w:name="IsROCDate" w:val="False"/>
            <w:attr w:name="IsLunarDate" w:val="False"/>
            <w:attr w:name="Day" w:val="30"/>
            <w:attr w:name="Month" w:val="12"/>
            <w:attr w:name="Year" w:val="1899"/>
          </w:smartTagPr>
          <w:r w:rsidRPr="000C55F6">
            <w:t>6.</w:t>
          </w:r>
          <w:r w:rsidRPr="000C55F6">
            <w:rPr>
              <w:lang w:eastAsia="zh-CN"/>
            </w:rPr>
            <w:t>4</w:t>
          </w:r>
          <w:r w:rsidRPr="000C55F6">
            <w:t>.2</w:t>
          </w:r>
        </w:smartTag>
        <w:r w:rsidRPr="000C55F6">
          <w:t>.5 for test requirements.</w:t>
        </w:r>
      </w:ins>
    </w:p>
    <w:p w14:paraId="658CF082" w14:textId="77777777" w:rsidR="00ED720D" w:rsidRPr="00B71A6B" w:rsidRDefault="00ED720D" w:rsidP="00ED720D">
      <w:pPr>
        <w:pStyle w:val="Heading3"/>
        <w:rPr>
          <w:ins w:id="2920" w:author="R4-1809560" w:date="2018-07-10T15:11:00Z"/>
          <w:lang w:val="en-US" w:eastAsia="zh-CN"/>
        </w:rPr>
      </w:pPr>
      <w:bookmarkStart w:id="2921" w:name="_Toc519006081"/>
      <w:ins w:id="2922" w:author="R4-1809560" w:date="2018-07-10T15:11:00Z">
        <w:r w:rsidRPr="00B71A6B">
          <w:rPr>
            <w:lang w:val="en-US" w:eastAsia="zh-CN"/>
          </w:rPr>
          <w:t>6.4.2</w:t>
        </w:r>
        <w:r w:rsidRPr="00B71A6B">
          <w:rPr>
            <w:lang w:val="en-US" w:eastAsia="zh-CN"/>
          </w:rPr>
          <w:tab/>
          <w:t>Transmitter transient period</w:t>
        </w:r>
        <w:bookmarkEnd w:id="2877"/>
        <w:bookmarkEnd w:id="2918"/>
        <w:bookmarkEnd w:id="2921"/>
      </w:ins>
    </w:p>
    <w:p w14:paraId="6AF3A728" w14:textId="77777777" w:rsidR="00ED720D" w:rsidRPr="00B71A6B" w:rsidRDefault="00ED720D" w:rsidP="00ED720D">
      <w:pPr>
        <w:pStyle w:val="Heading4"/>
        <w:rPr>
          <w:ins w:id="2923" w:author="R4-1809560" w:date="2018-07-10T15:11:00Z"/>
          <w:lang w:val="en-US" w:eastAsia="zh-CN"/>
        </w:rPr>
      </w:pPr>
      <w:bookmarkStart w:id="2924" w:name="_Toc494455242"/>
      <w:bookmarkStart w:id="2925" w:name="_Toc506829465"/>
      <w:bookmarkStart w:id="2926" w:name="_Toc519006082"/>
      <w:ins w:id="2927" w:author="R4-1809560" w:date="2018-07-10T15:11:00Z">
        <w:r w:rsidRPr="00B71A6B">
          <w:rPr>
            <w:lang w:val="en-US" w:eastAsia="zh-CN"/>
          </w:rPr>
          <w:t>6.4.2.1</w:t>
        </w:r>
        <w:r w:rsidRPr="00B71A6B">
          <w:rPr>
            <w:lang w:val="en-US" w:eastAsia="zh-CN"/>
          </w:rPr>
          <w:tab/>
          <w:t>Definition and applicability</w:t>
        </w:r>
        <w:bookmarkEnd w:id="2924"/>
        <w:bookmarkEnd w:id="2925"/>
        <w:bookmarkEnd w:id="2926"/>
      </w:ins>
    </w:p>
    <w:p w14:paraId="20609402" w14:textId="77777777" w:rsidR="00ED720D" w:rsidRPr="00B04564" w:rsidRDefault="00ED720D" w:rsidP="00ED720D">
      <w:pPr>
        <w:rPr>
          <w:ins w:id="2928" w:author="R4-1809560" w:date="2018-07-10T15:11:00Z"/>
        </w:rPr>
      </w:pPr>
      <w:bookmarkStart w:id="2929" w:name="_Toc494455243"/>
      <w:ins w:id="2930" w:author="R4-1809560" w:date="2018-07-10T15:11:00Z">
        <w:r w:rsidRPr="005C668E">
          <w:rPr>
            <w:i/>
            <w:lang w:eastAsia="zh-CN"/>
          </w:rPr>
          <w:t>T</w:t>
        </w:r>
        <w:r w:rsidRPr="005C668E">
          <w:rPr>
            <w:i/>
          </w:rPr>
          <w:t>ransmitter transient period</w:t>
        </w:r>
        <w:r w:rsidRPr="005C668E">
          <w:t xml:space="preserve"> </w:t>
        </w:r>
        <w:r w:rsidRPr="005C668E">
          <w:rPr>
            <w:lang w:eastAsia="zh-CN"/>
          </w:rPr>
          <w:t>requirements</w:t>
        </w:r>
        <w:r w:rsidRPr="00FB6ECC">
          <w:t xml:space="preserve"> apply only to TDD operation of NR BS.</w:t>
        </w:r>
      </w:ins>
    </w:p>
    <w:p w14:paraId="341AC88D" w14:textId="77777777" w:rsidR="00ED720D" w:rsidRPr="006113D0" w:rsidRDefault="00ED720D" w:rsidP="00ED720D">
      <w:pPr>
        <w:rPr>
          <w:ins w:id="2931" w:author="R4-1809560" w:date="2018-07-10T15:11:00Z"/>
        </w:rPr>
      </w:pPr>
      <w:ins w:id="2932" w:author="R4-1809560" w:date="2018-07-10T15:11:00Z">
        <w:r w:rsidRPr="006113D0">
          <w:t xml:space="preserve">The </w:t>
        </w:r>
        <w:r w:rsidRPr="006113D0">
          <w:rPr>
            <w:i/>
          </w:rPr>
          <w:t>transmitter transient period</w:t>
        </w:r>
        <w:r w:rsidRPr="006113D0">
          <w:t xml:space="preserve"> is the time period during which the transmitter unit is changing from the OFF period to the ON period or vice versa. The </w:t>
        </w:r>
        <w:r w:rsidRPr="006113D0">
          <w:rPr>
            <w:i/>
          </w:rPr>
          <w:t>transmitter transient period</w:t>
        </w:r>
        <w:r>
          <w:t xml:space="preserve"> is illustrated in figure 6.4.2</w:t>
        </w:r>
        <w:r w:rsidRPr="006113D0">
          <w:t>.1-1.</w:t>
        </w:r>
      </w:ins>
    </w:p>
    <w:p w14:paraId="028C8911" w14:textId="77777777" w:rsidR="00ED720D" w:rsidRPr="00B71A6B" w:rsidRDefault="00ED720D" w:rsidP="00ED720D">
      <w:pPr>
        <w:rPr>
          <w:ins w:id="2933" w:author="R4-1809560" w:date="2018-07-10T15:11:00Z"/>
        </w:rPr>
      </w:pPr>
    </w:p>
    <w:p w14:paraId="6472FB5C" w14:textId="17313060" w:rsidR="00ED720D" w:rsidRPr="00B71A6B" w:rsidRDefault="00ED720D" w:rsidP="00ED720D">
      <w:pPr>
        <w:rPr>
          <w:ins w:id="2934" w:author="R4-1809560" w:date="2018-07-10T15:11:00Z"/>
          <w:rFonts w:eastAsia="SimSun"/>
        </w:rPr>
      </w:pPr>
      <w:ins w:id="2935" w:author="R4-1809560" w:date="2018-07-10T15:11:00Z">
        <w:r>
          <w:rPr>
            <w:noProof/>
            <w:lang w:val="en-US"/>
          </w:rPr>
          <mc:AlternateContent>
            <mc:Choice Requires="wpc">
              <w:drawing>
                <wp:inline distT="0" distB="0" distL="0" distR="0" wp14:anchorId="44F4E4E3" wp14:editId="21ECDEEF">
                  <wp:extent cx="6167755" cy="2980690"/>
                  <wp:effectExtent l="0" t="0" r="0" b="635"/>
                  <wp:docPr id="62"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Rectangle 64"/>
                          <wps:cNvSpPr>
                            <a:spLocks noChangeArrowheads="1"/>
                          </wps:cNvSpPr>
                          <wps:spPr bwMode="auto">
                            <a:xfrm>
                              <a:off x="6135370" y="27203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5DC7"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7" name="Freeform 65"/>
                          <wps:cNvSpPr>
                            <a:spLocks noEditPoints="1"/>
                          </wps:cNvSpPr>
                          <wps:spPr bwMode="auto">
                            <a:xfrm>
                              <a:off x="1200150" y="1534160"/>
                              <a:ext cx="4573905" cy="8890"/>
                            </a:xfrm>
                            <a:custGeom>
                              <a:avLst/>
                              <a:gdLst>
                                <a:gd name="T0" fmla="*/ 12502372 w 25050"/>
                                <a:gd name="T1" fmla="*/ 0 h 50"/>
                                <a:gd name="T2" fmla="*/ 29172019 w 25050"/>
                                <a:gd name="T3" fmla="*/ 0 h 50"/>
                                <a:gd name="T4" fmla="*/ 41674391 w 25050"/>
                                <a:gd name="T5" fmla="*/ 790321 h 50"/>
                                <a:gd name="T6" fmla="*/ 52509708 w 25050"/>
                                <a:gd name="T7" fmla="*/ 1580642 h 50"/>
                                <a:gd name="T8" fmla="*/ 59177566 w 25050"/>
                                <a:gd name="T9" fmla="*/ 1580642 h 50"/>
                                <a:gd name="T10" fmla="*/ 70012883 w 25050"/>
                                <a:gd name="T11" fmla="*/ 790321 h 50"/>
                                <a:gd name="T12" fmla="*/ 82515255 w 25050"/>
                                <a:gd name="T13" fmla="*/ 0 h 50"/>
                                <a:gd name="T14" fmla="*/ 105852760 w 25050"/>
                                <a:gd name="T15" fmla="*/ 0 h 50"/>
                                <a:gd name="T16" fmla="*/ 122522590 w 25050"/>
                                <a:gd name="T17" fmla="*/ 0 h 50"/>
                                <a:gd name="T18" fmla="*/ 135024962 w 25050"/>
                                <a:gd name="T19" fmla="*/ 790321 h 50"/>
                                <a:gd name="T20" fmla="*/ 145860278 w 25050"/>
                                <a:gd name="T21" fmla="*/ 1580642 h 50"/>
                                <a:gd name="T22" fmla="*/ 152528137 w 25050"/>
                                <a:gd name="T23" fmla="*/ 1580642 h 50"/>
                                <a:gd name="T24" fmla="*/ 163363453 w 25050"/>
                                <a:gd name="T25" fmla="*/ 790321 h 50"/>
                                <a:gd name="T26" fmla="*/ 175865826 w 25050"/>
                                <a:gd name="T27" fmla="*/ 0 h 50"/>
                                <a:gd name="T28" fmla="*/ 199203331 w 25050"/>
                                <a:gd name="T29" fmla="*/ 0 h 50"/>
                                <a:gd name="T30" fmla="*/ 215873161 w 25050"/>
                                <a:gd name="T31" fmla="*/ 0 h 50"/>
                                <a:gd name="T32" fmla="*/ 228375351 w 25050"/>
                                <a:gd name="T33" fmla="*/ 790321 h 50"/>
                                <a:gd name="T34" fmla="*/ 239210849 w 25050"/>
                                <a:gd name="T35" fmla="*/ 1580642 h 50"/>
                                <a:gd name="T36" fmla="*/ 245878708 w 25050"/>
                                <a:gd name="T37" fmla="*/ 1580642 h 50"/>
                                <a:gd name="T38" fmla="*/ 256714024 w 25050"/>
                                <a:gd name="T39" fmla="*/ 790321 h 50"/>
                                <a:gd name="T40" fmla="*/ 269216214 w 25050"/>
                                <a:gd name="T41" fmla="*/ 0 h 50"/>
                                <a:gd name="T42" fmla="*/ 292553902 w 25050"/>
                                <a:gd name="T43" fmla="*/ 0 h 50"/>
                                <a:gd name="T44" fmla="*/ 309223732 w 25050"/>
                                <a:gd name="T45" fmla="*/ 0 h 50"/>
                                <a:gd name="T46" fmla="*/ 321725921 w 25050"/>
                                <a:gd name="T47" fmla="*/ 790321 h 50"/>
                                <a:gd name="T48" fmla="*/ 332561238 w 25050"/>
                                <a:gd name="T49" fmla="*/ 1580642 h 50"/>
                                <a:gd name="T50" fmla="*/ 339229279 w 25050"/>
                                <a:gd name="T51" fmla="*/ 1580642 h 50"/>
                                <a:gd name="T52" fmla="*/ 350064595 w 25050"/>
                                <a:gd name="T53" fmla="*/ 790321 h 50"/>
                                <a:gd name="T54" fmla="*/ 362566785 w 25050"/>
                                <a:gd name="T55" fmla="*/ 0 h 50"/>
                                <a:gd name="T56" fmla="*/ 385904473 w 25050"/>
                                <a:gd name="T57" fmla="*/ 0 h 50"/>
                                <a:gd name="T58" fmla="*/ 402574303 w 25050"/>
                                <a:gd name="T59" fmla="*/ 0 h 50"/>
                                <a:gd name="T60" fmla="*/ 415076492 w 25050"/>
                                <a:gd name="T61" fmla="*/ 790321 h 50"/>
                                <a:gd name="T62" fmla="*/ 425911809 w 25050"/>
                                <a:gd name="T63" fmla="*/ 1580642 h 50"/>
                                <a:gd name="T64" fmla="*/ 432579667 w 25050"/>
                                <a:gd name="T65" fmla="*/ 1580642 h 50"/>
                                <a:gd name="T66" fmla="*/ 443415166 w 25050"/>
                                <a:gd name="T67" fmla="*/ 790321 h 50"/>
                                <a:gd name="T68" fmla="*/ 455917356 w 25050"/>
                                <a:gd name="T69" fmla="*/ 0 h 50"/>
                                <a:gd name="T70" fmla="*/ 479255044 w 25050"/>
                                <a:gd name="T71" fmla="*/ 0 h 50"/>
                                <a:gd name="T72" fmla="*/ 495924691 w 25050"/>
                                <a:gd name="T73" fmla="*/ 0 h 50"/>
                                <a:gd name="T74" fmla="*/ 508427063 w 25050"/>
                                <a:gd name="T75" fmla="*/ 790321 h 50"/>
                                <a:gd name="T76" fmla="*/ 519262379 w 25050"/>
                                <a:gd name="T77" fmla="*/ 1580642 h 50"/>
                                <a:gd name="T78" fmla="*/ 525930238 w 25050"/>
                                <a:gd name="T79" fmla="*/ 1580642 h 50"/>
                                <a:gd name="T80" fmla="*/ 536765554 w 25050"/>
                                <a:gd name="T81" fmla="*/ 790321 h 50"/>
                                <a:gd name="T82" fmla="*/ 549267927 w 25050"/>
                                <a:gd name="T83" fmla="*/ 0 h 50"/>
                                <a:gd name="T84" fmla="*/ 572605615 w 25050"/>
                                <a:gd name="T85" fmla="*/ 0 h 50"/>
                                <a:gd name="T86" fmla="*/ 589275262 w 25050"/>
                                <a:gd name="T87" fmla="*/ 0 h 50"/>
                                <a:gd name="T88" fmla="*/ 601777634 w 25050"/>
                                <a:gd name="T89" fmla="*/ 790321 h 50"/>
                                <a:gd name="T90" fmla="*/ 612612950 w 25050"/>
                                <a:gd name="T91" fmla="*/ 1580642 h 50"/>
                                <a:gd name="T92" fmla="*/ 619280809 w 25050"/>
                                <a:gd name="T93" fmla="*/ 1580642 h 50"/>
                                <a:gd name="T94" fmla="*/ 630116125 w 25050"/>
                                <a:gd name="T95" fmla="*/ 790321 h 50"/>
                                <a:gd name="T96" fmla="*/ 642618497 w 25050"/>
                                <a:gd name="T97" fmla="*/ 0 h 50"/>
                                <a:gd name="T98" fmla="*/ 665956186 w 25050"/>
                                <a:gd name="T99" fmla="*/ 0 h 50"/>
                                <a:gd name="T100" fmla="*/ 682625833 w 25050"/>
                                <a:gd name="T101" fmla="*/ 0 h 50"/>
                                <a:gd name="T102" fmla="*/ 695128205 w 25050"/>
                                <a:gd name="T103" fmla="*/ 790321 h 50"/>
                                <a:gd name="T104" fmla="*/ 705963521 w 25050"/>
                                <a:gd name="T105" fmla="*/ 1580642 h 50"/>
                                <a:gd name="T106" fmla="*/ 712631380 w 25050"/>
                                <a:gd name="T107" fmla="*/ 1580642 h 50"/>
                                <a:gd name="T108" fmla="*/ 723466696 w 25050"/>
                                <a:gd name="T109" fmla="*/ 790321 h 50"/>
                                <a:gd name="T110" fmla="*/ 735969068 w 25050"/>
                                <a:gd name="T111" fmla="*/ 0 h 50"/>
                                <a:gd name="T112" fmla="*/ 759306574 w 25050"/>
                                <a:gd name="T113" fmla="*/ 0 h 50"/>
                                <a:gd name="T114" fmla="*/ 775976404 w 25050"/>
                                <a:gd name="T115" fmla="*/ 0 h 50"/>
                                <a:gd name="T116" fmla="*/ 788478776 w 25050"/>
                                <a:gd name="T117" fmla="*/ 790321 h 50"/>
                                <a:gd name="T118" fmla="*/ 799314092 w 25050"/>
                                <a:gd name="T119" fmla="*/ 1580642 h 50"/>
                                <a:gd name="T120" fmla="*/ 805981951 w 25050"/>
                                <a:gd name="T121" fmla="*/ 1580642 h 50"/>
                                <a:gd name="T122" fmla="*/ 816817267 w 25050"/>
                                <a:gd name="T123" fmla="*/ 790321 h 50"/>
                                <a:gd name="T124" fmla="*/ 829319639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6"/>
                          <wps:cNvSpPr>
                            <a:spLocks noEditPoints="1"/>
                          </wps:cNvSpPr>
                          <wps:spPr bwMode="auto">
                            <a:xfrm>
                              <a:off x="1171575" y="1867535"/>
                              <a:ext cx="4689475" cy="73025"/>
                            </a:xfrm>
                            <a:custGeom>
                              <a:avLst/>
                              <a:gdLst>
                                <a:gd name="T0" fmla="*/ 1133838 w 25680"/>
                                <a:gd name="T1" fmla="*/ 5432695 h 400"/>
                                <a:gd name="T2" fmla="*/ 845249564 w 25680"/>
                                <a:gd name="T3" fmla="*/ 5532557 h 400"/>
                                <a:gd name="T4" fmla="*/ 846383402 w 25680"/>
                                <a:gd name="T5" fmla="*/ 6665905 h 400"/>
                                <a:gd name="T6" fmla="*/ 845249564 w 25680"/>
                                <a:gd name="T7" fmla="*/ 7765661 h 400"/>
                                <a:gd name="T8" fmla="*/ 1133838 w 25680"/>
                                <a:gd name="T9" fmla="*/ 7665617 h 400"/>
                                <a:gd name="T10" fmla="*/ 0 w 25680"/>
                                <a:gd name="T11" fmla="*/ 6532451 h 400"/>
                                <a:gd name="T12" fmla="*/ 1133838 w 25680"/>
                                <a:gd name="T13" fmla="*/ 5432695 h 400"/>
                                <a:gd name="T14" fmla="*/ 843015307 w 25680"/>
                                <a:gd name="T15" fmla="*/ 0 h 400"/>
                                <a:gd name="T16" fmla="*/ 856354197 w 25680"/>
                                <a:gd name="T17" fmla="*/ 6665905 h 400"/>
                                <a:gd name="T18" fmla="*/ 843015307 w 25680"/>
                                <a:gd name="T19" fmla="*/ 13331627 h 400"/>
                                <a:gd name="T20" fmla="*/ 843015307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67"/>
                          <wps:cNvSpPr>
                            <a:spLocks noEditPoints="1"/>
                          </wps:cNvSpPr>
                          <wps:spPr bwMode="auto">
                            <a:xfrm>
                              <a:off x="1269365" y="36195"/>
                              <a:ext cx="73025" cy="1927860"/>
                            </a:xfrm>
                            <a:custGeom>
                              <a:avLst/>
                              <a:gdLst>
                                <a:gd name="T0" fmla="*/ 2716347 w 800"/>
                                <a:gd name="T1" fmla="*/ 175088683 h 21160"/>
                                <a:gd name="T2" fmla="*/ 2774676 w 800"/>
                                <a:gd name="T3" fmla="*/ 5536584 h 21160"/>
                                <a:gd name="T4" fmla="*/ 3332952 w 800"/>
                                <a:gd name="T5" fmla="*/ 4980457 h 21160"/>
                                <a:gd name="T6" fmla="*/ 3882831 w 800"/>
                                <a:gd name="T7" fmla="*/ 5536584 h 21160"/>
                                <a:gd name="T8" fmla="*/ 3832808 w 800"/>
                                <a:gd name="T9" fmla="*/ 175088683 h 21160"/>
                                <a:gd name="T10" fmla="*/ 3274624 w 800"/>
                                <a:gd name="T11" fmla="*/ 175644810 h 21160"/>
                                <a:gd name="T12" fmla="*/ 2716347 w 800"/>
                                <a:gd name="T13" fmla="*/ 175088683 h 21160"/>
                                <a:gd name="T14" fmla="*/ 0 w 800"/>
                                <a:gd name="T15" fmla="*/ 6640640 h 21160"/>
                                <a:gd name="T16" fmla="*/ 3332952 w 800"/>
                                <a:gd name="T17" fmla="*/ 0 h 21160"/>
                                <a:gd name="T18" fmla="*/ 6665813 w 800"/>
                                <a:gd name="T19" fmla="*/ 6640640 h 21160"/>
                                <a:gd name="T20" fmla="*/ 0 w 800"/>
                                <a:gd name="T21" fmla="*/ 6640640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0" name="Freeform 68"/>
                          <wps:cNvSpPr>
                            <a:spLocks noEditPoints="1"/>
                          </wps:cNvSpPr>
                          <wps:spPr bwMode="auto">
                            <a:xfrm>
                              <a:off x="2405380" y="1206500"/>
                              <a:ext cx="9525" cy="729615"/>
                            </a:xfrm>
                            <a:custGeom>
                              <a:avLst/>
                              <a:gdLst>
                                <a:gd name="T0" fmla="*/ 800367 w 107"/>
                                <a:gd name="T1" fmla="*/ 2906159 h 8007"/>
                                <a:gd name="T2" fmla="*/ 7923 w 107"/>
                                <a:gd name="T3" fmla="*/ 2914451 h 8007"/>
                                <a:gd name="T4" fmla="*/ 396222 w 107"/>
                                <a:gd name="T5" fmla="*/ 0 h 8007"/>
                                <a:gd name="T6" fmla="*/ 800367 w 107"/>
                                <a:gd name="T7" fmla="*/ 6227470 h 8007"/>
                                <a:gd name="T8" fmla="*/ 404145 w 107"/>
                                <a:gd name="T9" fmla="*/ 9133537 h 8007"/>
                                <a:gd name="T10" fmla="*/ 7923 w 107"/>
                                <a:gd name="T11" fmla="*/ 6235762 h 8007"/>
                                <a:gd name="T12" fmla="*/ 800367 w 107"/>
                                <a:gd name="T13" fmla="*/ 6227470 h 8007"/>
                                <a:gd name="T14" fmla="*/ 808290 w 107"/>
                                <a:gd name="T15" fmla="*/ 14530701 h 8007"/>
                                <a:gd name="T16" fmla="*/ 15845 w 107"/>
                                <a:gd name="T17" fmla="*/ 14538994 h 8007"/>
                                <a:gd name="T18" fmla="*/ 412068 w 107"/>
                                <a:gd name="T19" fmla="*/ 11624543 h 8007"/>
                                <a:gd name="T20" fmla="*/ 808290 w 107"/>
                                <a:gd name="T21" fmla="*/ 17852012 h 8007"/>
                                <a:gd name="T22" fmla="*/ 419990 w 107"/>
                                <a:gd name="T23" fmla="*/ 20758080 h 8007"/>
                                <a:gd name="T24" fmla="*/ 15845 w 107"/>
                                <a:gd name="T25" fmla="*/ 17860305 h 8007"/>
                                <a:gd name="T26" fmla="*/ 808290 w 107"/>
                                <a:gd name="T27" fmla="*/ 17852012 h 8007"/>
                                <a:gd name="T28" fmla="*/ 816212 w 107"/>
                                <a:gd name="T29" fmla="*/ 26155244 h 8007"/>
                                <a:gd name="T30" fmla="*/ 23768 w 107"/>
                                <a:gd name="T31" fmla="*/ 26163536 h 8007"/>
                                <a:gd name="T32" fmla="*/ 419990 w 107"/>
                                <a:gd name="T33" fmla="*/ 23249086 h 8007"/>
                                <a:gd name="T34" fmla="*/ 816212 w 107"/>
                                <a:gd name="T35" fmla="*/ 29476555 h 8007"/>
                                <a:gd name="T36" fmla="*/ 427913 w 107"/>
                                <a:gd name="T37" fmla="*/ 32382623 h 8007"/>
                                <a:gd name="T38" fmla="*/ 23768 w 107"/>
                                <a:gd name="T39" fmla="*/ 29484847 h 8007"/>
                                <a:gd name="T40" fmla="*/ 816212 w 107"/>
                                <a:gd name="T41" fmla="*/ 29476555 h 8007"/>
                                <a:gd name="T42" fmla="*/ 824135 w 107"/>
                                <a:gd name="T43" fmla="*/ 37779787 h 8007"/>
                                <a:gd name="T44" fmla="*/ 31691 w 107"/>
                                <a:gd name="T45" fmla="*/ 37788079 h 8007"/>
                                <a:gd name="T46" fmla="*/ 427913 w 107"/>
                                <a:gd name="T47" fmla="*/ 34873629 h 8007"/>
                                <a:gd name="T48" fmla="*/ 832058 w 107"/>
                                <a:gd name="T49" fmla="*/ 41101098 h 8007"/>
                                <a:gd name="T50" fmla="*/ 435836 w 107"/>
                                <a:gd name="T51" fmla="*/ 44007166 h 8007"/>
                                <a:gd name="T52" fmla="*/ 39613 w 107"/>
                                <a:gd name="T53" fmla="*/ 41109390 h 8007"/>
                                <a:gd name="T54" fmla="*/ 832058 w 107"/>
                                <a:gd name="T55" fmla="*/ 41101098 h 8007"/>
                                <a:gd name="T56" fmla="*/ 832058 w 107"/>
                                <a:gd name="T57" fmla="*/ 49404330 h 8007"/>
                                <a:gd name="T58" fmla="*/ 39613 w 107"/>
                                <a:gd name="T59" fmla="*/ 49412622 h 8007"/>
                                <a:gd name="T60" fmla="*/ 435836 w 107"/>
                                <a:gd name="T61" fmla="*/ 46498172 h 8007"/>
                                <a:gd name="T62" fmla="*/ 839980 w 107"/>
                                <a:gd name="T63" fmla="*/ 52725641 h 8007"/>
                                <a:gd name="T64" fmla="*/ 443758 w 107"/>
                                <a:gd name="T65" fmla="*/ 55631709 h 8007"/>
                                <a:gd name="T66" fmla="*/ 47536 w 107"/>
                                <a:gd name="T67" fmla="*/ 52733933 h 8007"/>
                                <a:gd name="T68" fmla="*/ 839980 w 107"/>
                                <a:gd name="T69" fmla="*/ 52725641 h 8007"/>
                                <a:gd name="T70" fmla="*/ 847903 w 107"/>
                                <a:gd name="T71" fmla="*/ 61028873 h 8007"/>
                                <a:gd name="T72" fmla="*/ 55459 w 107"/>
                                <a:gd name="T73" fmla="*/ 61037165 h 8007"/>
                                <a:gd name="T74" fmla="*/ 443758 w 107"/>
                                <a:gd name="T75" fmla="*/ 58122715 h 8007"/>
                                <a:gd name="T76" fmla="*/ 847903 w 107"/>
                                <a:gd name="T77" fmla="*/ 64350184 h 8007"/>
                                <a:gd name="T78" fmla="*/ 451681 w 107"/>
                                <a:gd name="T79" fmla="*/ 66484082 h 8007"/>
                                <a:gd name="T80" fmla="*/ 55459 w 107"/>
                                <a:gd name="T81" fmla="*/ 64358476 h 8007"/>
                                <a:gd name="T82" fmla="*/ 847903 w 107"/>
                                <a:gd name="T83" fmla="*/ 64350184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Freeform 69"/>
                          <wps:cNvSpPr>
                            <a:spLocks noEditPoints="1"/>
                          </wps:cNvSpPr>
                          <wps:spPr bwMode="auto">
                            <a:xfrm>
                              <a:off x="2733675" y="222250"/>
                              <a:ext cx="10160" cy="1694815"/>
                            </a:xfrm>
                            <a:custGeom>
                              <a:avLst/>
                              <a:gdLst>
                                <a:gd name="T0" fmla="*/ 459859 w 107"/>
                                <a:gd name="T1" fmla="*/ 3321108 h 18600"/>
                                <a:gd name="T2" fmla="*/ 450838 w 107"/>
                                <a:gd name="T3" fmla="*/ 0 h 18600"/>
                                <a:gd name="T4" fmla="*/ 910602 w 107"/>
                                <a:gd name="T5" fmla="*/ 8717819 h 18600"/>
                                <a:gd name="T6" fmla="*/ 9021 w 107"/>
                                <a:gd name="T7" fmla="*/ 6226987 h 18600"/>
                                <a:gd name="T8" fmla="*/ 910602 w 107"/>
                                <a:gd name="T9" fmla="*/ 12038927 h 18600"/>
                                <a:gd name="T10" fmla="*/ 9021 w 107"/>
                                <a:gd name="T11" fmla="*/ 14529667 h 18600"/>
                                <a:gd name="T12" fmla="*/ 910602 w 107"/>
                                <a:gd name="T13" fmla="*/ 12038927 h 18600"/>
                                <a:gd name="T14" fmla="*/ 459859 w 107"/>
                                <a:gd name="T15" fmla="*/ 20756746 h 18600"/>
                                <a:gd name="T16" fmla="*/ 459859 w 107"/>
                                <a:gd name="T17" fmla="*/ 17435637 h 18600"/>
                                <a:gd name="T18" fmla="*/ 919622 w 107"/>
                                <a:gd name="T19" fmla="*/ 26153456 h 18600"/>
                                <a:gd name="T20" fmla="*/ 9021 w 107"/>
                                <a:gd name="T21" fmla="*/ 23662624 h 18600"/>
                                <a:gd name="T22" fmla="*/ 919622 w 107"/>
                                <a:gd name="T23" fmla="*/ 29474564 h 18600"/>
                                <a:gd name="T24" fmla="*/ 18041 w 107"/>
                                <a:gd name="T25" fmla="*/ 31965304 h 18600"/>
                                <a:gd name="T26" fmla="*/ 919622 w 107"/>
                                <a:gd name="T27" fmla="*/ 29474564 h 18600"/>
                                <a:gd name="T28" fmla="*/ 468879 w 107"/>
                                <a:gd name="T29" fmla="*/ 38192383 h 18600"/>
                                <a:gd name="T30" fmla="*/ 468879 w 107"/>
                                <a:gd name="T31" fmla="*/ 34871274 h 18600"/>
                                <a:gd name="T32" fmla="*/ 919622 w 107"/>
                                <a:gd name="T33" fmla="*/ 43589093 h 18600"/>
                                <a:gd name="T34" fmla="*/ 18041 w 107"/>
                                <a:gd name="T35" fmla="*/ 41098261 h 18600"/>
                                <a:gd name="T36" fmla="*/ 919622 w 107"/>
                                <a:gd name="T37" fmla="*/ 46910201 h 18600"/>
                                <a:gd name="T38" fmla="*/ 27062 w 107"/>
                                <a:gd name="T39" fmla="*/ 49401033 h 18600"/>
                                <a:gd name="T40" fmla="*/ 919622 w 107"/>
                                <a:gd name="T41" fmla="*/ 46910201 h 18600"/>
                                <a:gd name="T42" fmla="*/ 477900 w 107"/>
                                <a:gd name="T43" fmla="*/ 55628020 h 18600"/>
                                <a:gd name="T44" fmla="*/ 477900 w 107"/>
                                <a:gd name="T45" fmla="*/ 52306911 h 18600"/>
                                <a:gd name="T46" fmla="*/ 928643 w 107"/>
                                <a:gd name="T47" fmla="*/ 61024730 h 18600"/>
                                <a:gd name="T48" fmla="*/ 27062 w 107"/>
                                <a:gd name="T49" fmla="*/ 58533990 h 18600"/>
                                <a:gd name="T50" fmla="*/ 928643 w 107"/>
                                <a:gd name="T51" fmla="*/ 64345838 h 18600"/>
                                <a:gd name="T52" fmla="*/ 27062 w 107"/>
                                <a:gd name="T53" fmla="*/ 66836670 h 18600"/>
                                <a:gd name="T54" fmla="*/ 928643 w 107"/>
                                <a:gd name="T55" fmla="*/ 64345838 h 18600"/>
                                <a:gd name="T56" fmla="*/ 486825 w 107"/>
                                <a:gd name="T57" fmla="*/ 73063657 h 18600"/>
                                <a:gd name="T58" fmla="*/ 477900 w 107"/>
                                <a:gd name="T59" fmla="*/ 69742548 h 18600"/>
                                <a:gd name="T60" fmla="*/ 937664 w 107"/>
                                <a:gd name="T61" fmla="*/ 78460367 h 18600"/>
                                <a:gd name="T62" fmla="*/ 36082 w 107"/>
                                <a:gd name="T63" fmla="*/ 75969627 h 18600"/>
                                <a:gd name="T64" fmla="*/ 937664 w 107"/>
                                <a:gd name="T65" fmla="*/ 81781475 h 18600"/>
                                <a:gd name="T66" fmla="*/ 36082 w 107"/>
                                <a:gd name="T67" fmla="*/ 84272307 h 18600"/>
                                <a:gd name="T68" fmla="*/ 937664 w 107"/>
                                <a:gd name="T69" fmla="*/ 81781475 h 18600"/>
                                <a:gd name="T70" fmla="*/ 486825 w 107"/>
                                <a:gd name="T71" fmla="*/ 90499294 h 18600"/>
                                <a:gd name="T72" fmla="*/ 486825 w 107"/>
                                <a:gd name="T73" fmla="*/ 87178186 h 18600"/>
                                <a:gd name="T74" fmla="*/ 946684 w 107"/>
                                <a:gd name="T75" fmla="*/ 95896004 h 18600"/>
                                <a:gd name="T76" fmla="*/ 36082 w 107"/>
                                <a:gd name="T77" fmla="*/ 93405264 h 18600"/>
                                <a:gd name="T78" fmla="*/ 946684 w 107"/>
                                <a:gd name="T79" fmla="*/ 99217113 h 18600"/>
                                <a:gd name="T80" fmla="*/ 45103 w 107"/>
                                <a:gd name="T81" fmla="*/ 101707944 h 18600"/>
                                <a:gd name="T82" fmla="*/ 946684 w 107"/>
                                <a:gd name="T83" fmla="*/ 99217113 h 18600"/>
                                <a:gd name="T84" fmla="*/ 495846 w 107"/>
                                <a:gd name="T85" fmla="*/ 107934931 h 18600"/>
                                <a:gd name="T86" fmla="*/ 495846 w 107"/>
                                <a:gd name="T87" fmla="*/ 104613823 h 18600"/>
                                <a:gd name="T88" fmla="*/ 946684 w 107"/>
                                <a:gd name="T89" fmla="*/ 113331732 h 18600"/>
                                <a:gd name="T90" fmla="*/ 45103 w 107"/>
                                <a:gd name="T91" fmla="*/ 110840901 h 18600"/>
                                <a:gd name="T92" fmla="*/ 946684 w 107"/>
                                <a:gd name="T93" fmla="*/ 116652750 h 18600"/>
                                <a:gd name="T94" fmla="*/ 54123 w 107"/>
                                <a:gd name="T95" fmla="*/ 119143581 h 18600"/>
                                <a:gd name="T96" fmla="*/ 946684 w 107"/>
                                <a:gd name="T97" fmla="*/ 116652750 h 18600"/>
                                <a:gd name="T98" fmla="*/ 504867 w 107"/>
                                <a:gd name="T99" fmla="*/ 125370568 h 18600"/>
                                <a:gd name="T100" fmla="*/ 504867 w 107"/>
                                <a:gd name="T101" fmla="*/ 122049551 h 18600"/>
                                <a:gd name="T102" fmla="*/ 955705 w 107"/>
                                <a:gd name="T103" fmla="*/ 130767369 h 18600"/>
                                <a:gd name="T104" fmla="*/ 54123 w 107"/>
                                <a:gd name="T105" fmla="*/ 128276538 h 18600"/>
                                <a:gd name="T106" fmla="*/ 955705 w 107"/>
                                <a:gd name="T107" fmla="*/ 134088387 h 18600"/>
                                <a:gd name="T108" fmla="*/ 54123 w 107"/>
                                <a:gd name="T109" fmla="*/ 136579218 h 18600"/>
                                <a:gd name="T110" fmla="*/ 955705 w 107"/>
                                <a:gd name="T111" fmla="*/ 134088387 h 18600"/>
                                <a:gd name="T112" fmla="*/ 513887 w 107"/>
                                <a:gd name="T113" fmla="*/ 142806205 h 18600"/>
                                <a:gd name="T114" fmla="*/ 504867 w 107"/>
                                <a:gd name="T115" fmla="*/ 139485188 h 18600"/>
                                <a:gd name="T116" fmla="*/ 964725 w 107"/>
                                <a:gd name="T117" fmla="*/ 148203007 h 18600"/>
                                <a:gd name="T118" fmla="*/ 63144 w 107"/>
                                <a:gd name="T119" fmla="*/ 145712175 h 18600"/>
                                <a:gd name="T120" fmla="*/ 964725 w 107"/>
                                <a:gd name="T121" fmla="*/ 151524024 h 18600"/>
                                <a:gd name="T122" fmla="*/ 63144 w 107"/>
                                <a:gd name="T123" fmla="*/ 154014855 h 18600"/>
                                <a:gd name="T124" fmla="*/ 964725 w 107"/>
                                <a:gd name="T125" fmla="*/ 151524024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2" name="Freeform 70"/>
                          <wps:cNvSpPr>
                            <a:spLocks noEditPoints="1"/>
                          </wps:cNvSpPr>
                          <wps:spPr bwMode="auto">
                            <a:xfrm>
                              <a:off x="4157980" y="222250"/>
                              <a:ext cx="10160" cy="1694815"/>
                            </a:xfrm>
                            <a:custGeom>
                              <a:avLst/>
                              <a:gdLst>
                                <a:gd name="T0" fmla="*/ 920421 w 54"/>
                                <a:gd name="T1" fmla="*/ 6642217 h 9300"/>
                                <a:gd name="T2" fmla="*/ 885049 w 54"/>
                                <a:gd name="T3" fmla="*/ 0 h 9300"/>
                                <a:gd name="T4" fmla="*/ 1805470 w 54"/>
                                <a:gd name="T5" fmla="*/ 17435637 h 9300"/>
                                <a:gd name="T6" fmla="*/ 35372 w 54"/>
                                <a:gd name="T7" fmla="*/ 12453974 h 9300"/>
                                <a:gd name="T8" fmla="*/ 1805470 w 54"/>
                                <a:gd name="T9" fmla="*/ 24077854 h 9300"/>
                                <a:gd name="T10" fmla="*/ 35372 w 54"/>
                                <a:gd name="T11" fmla="*/ 29059334 h 9300"/>
                                <a:gd name="T12" fmla="*/ 1805470 w 54"/>
                                <a:gd name="T13" fmla="*/ 24077854 h 9300"/>
                                <a:gd name="T14" fmla="*/ 920421 w 54"/>
                                <a:gd name="T15" fmla="*/ 41513491 h 9300"/>
                                <a:gd name="T16" fmla="*/ 920421 w 54"/>
                                <a:gd name="T17" fmla="*/ 34871274 h 9300"/>
                                <a:gd name="T18" fmla="*/ 1805470 w 54"/>
                                <a:gd name="T19" fmla="*/ 52306911 h 9300"/>
                                <a:gd name="T20" fmla="*/ 35372 w 54"/>
                                <a:gd name="T21" fmla="*/ 47325249 h 9300"/>
                                <a:gd name="T22" fmla="*/ 1805470 w 54"/>
                                <a:gd name="T23" fmla="*/ 58949128 h 9300"/>
                                <a:gd name="T24" fmla="*/ 35372 w 54"/>
                                <a:gd name="T25" fmla="*/ 63930609 h 9300"/>
                                <a:gd name="T26" fmla="*/ 1805470 w 54"/>
                                <a:gd name="T27" fmla="*/ 58949128 h 9300"/>
                                <a:gd name="T28" fmla="*/ 920421 w 54"/>
                                <a:gd name="T29" fmla="*/ 76384765 h 9300"/>
                                <a:gd name="T30" fmla="*/ 920421 w 54"/>
                                <a:gd name="T31" fmla="*/ 69742548 h 9300"/>
                                <a:gd name="T32" fmla="*/ 1805470 w 54"/>
                                <a:gd name="T33" fmla="*/ 87178186 h 9300"/>
                                <a:gd name="T34" fmla="*/ 35372 w 54"/>
                                <a:gd name="T35" fmla="*/ 82196523 h 9300"/>
                                <a:gd name="T36" fmla="*/ 1805470 w 54"/>
                                <a:gd name="T37" fmla="*/ 93820402 h 9300"/>
                                <a:gd name="T38" fmla="*/ 70744 w 54"/>
                                <a:gd name="T39" fmla="*/ 98802065 h 9300"/>
                                <a:gd name="T40" fmla="*/ 1805470 w 54"/>
                                <a:gd name="T41" fmla="*/ 93820402 h 9300"/>
                                <a:gd name="T42" fmla="*/ 955793 w 54"/>
                                <a:gd name="T43" fmla="*/ 111256040 h 9300"/>
                                <a:gd name="T44" fmla="*/ 955793 w 54"/>
                                <a:gd name="T45" fmla="*/ 104613823 h 9300"/>
                                <a:gd name="T46" fmla="*/ 1840841 w 54"/>
                                <a:gd name="T47" fmla="*/ 122049460 h 9300"/>
                                <a:gd name="T48" fmla="*/ 70744 w 54"/>
                                <a:gd name="T49" fmla="*/ 117067979 h 9300"/>
                                <a:gd name="T50" fmla="*/ 1840841 w 54"/>
                                <a:gd name="T51" fmla="*/ 128691677 h 9300"/>
                                <a:gd name="T52" fmla="*/ 70744 w 54"/>
                                <a:gd name="T53" fmla="*/ 133673339 h 9300"/>
                                <a:gd name="T54" fmla="*/ 1840841 w 54"/>
                                <a:gd name="T55" fmla="*/ 128691677 h 9300"/>
                                <a:gd name="T56" fmla="*/ 955793 w 54"/>
                                <a:gd name="T57" fmla="*/ 146127314 h 9300"/>
                                <a:gd name="T58" fmla="*/ 955793 w 54"/>
                                <a:gd name="T59" fmla="*/ 139485097 h 9300"/>
                                <a:gd name="T60" fmla="*/ 1840841 w 54"/>
                                <a:gd name="T61" fmla="*/ 156920734 h 9300"/>
                                <a:gd name="T62" fmla="*/ 70744 w 54"/>
                                <a:gd name="T63" fmla="*/ 151939254 h 9300"/>
                                <a:gd name="T64" fmla="*/ 1840841 w 54"/>
                                <a:gd name="T65" fmla="*/ 163562951 h 9300"/>
                                <a:gd name="T66" fmla="*/ 70744 w 54"/>
                                <a:gd name="T67" fmla="*/ 168544614 h 9300"/>
                                <a:gd name="T68" fmla="*/ 1840841 w 54"/>
                                <a:gd name="T69" fmla="*/ 163562951 h 9300"/>
                                <a:gd name="T70" fmla="*/ 955793 w 54"/>
                                <a:gd name="T71" fmla="*/ 180998588 h 9300"/>
                                <a:gd name="T72" fmla="*/ 955793 w 54"/>
                                <a:gd name="T73" fmla="*/ 174356371 h 9300"/>
                                <a:gd name="T74" fmla="*/ 1840841 w 54"/>
                                <a:gd name="T75" fmla="*/ 191792008 h 9300"/>
                                <a:gd name="T76" fmla="*/ 70744 w 54"/>
                                <a:gd name="T77" fmla="*/ 186810528 h 9300"/>
                                <a:gd name="T78" fmla="*/ 1876213 w 54"/>
                                <a:gd name="T79" fmla="*/ 198434225 h 9300"/>
                                <a:gd name="T80" fmla="*/ 106116 w 54"/>
                                <a:gd name="T81" fmla="*/ 203415888 h 9300"/>
                                <a:gd name="T82" fmla="*/ 1876213 w 54"/>
                                <a:gd name="T83" fmla="*/ 198434225 h 9300"/>
                                <a:gd name="T84" fmla="*/ 991164 w 54"/>
                                <a:gd name="T85" fmla="*/ 215869862 h 9300"/>
                                <a:gd name="T86" fmla="*/ 991164 w 54"/>
                                <a:gd name="T87" fmla="*/ 209227645 h 9300"/>
                                <a:gd name="T88" fmla="*/ 1876213 w 54"/>
                                <a:gd name="T89" fmla="*/ 226663465 h 9300"/>
                                <a:gd name="T90" fmla="*/ 106116 w 54"/>
                                <a:gd name="T91" fmla="*/ 221681802 h 9300"/>
                                <a:gd name="T92" fmla="*/ 1876213 w 54"/>
                                <a:gd name="T93" fmla="*/ 233305499 h 9300"/>
                                <a:gd name="T94" fmla="*/ 106116 w 54"/>
                                <a:gd name="T95" fmla="*/ 238287162 h 9300"/>
                                <a:gd name="T96" fmla="*/ 1876213 w 54"/>
                                <a:gd name="T97" fmla="*/ 233305499 h 9300"/>
                                <a:gd name="T98" fmla="*/ 991164 w 54"/>
                                <a:gd name="T99" fmla="*/ 250741136 h 9300"/>
                                <a:gd name="T100" fmla="*/ 991164 w 54"/>
                                <a:gd name="T101" fmla="*/ 244099102 h 9300"/>
                                <a:gd name="T102" fmla="*/ 1876213 w 54"/>
                                <a:gd name="T103" fmla="*/ 261534739 h 9300"/>
                                <a:gd name="T104" fmla="*/ 106116 w 54"/>
                                <a:gd name="T105" fmla="*/ 256553076 h 9300"/>
                                <a:gd name="T106" fmla="*/ 1876213 w 54"/>
                                <a:gd name="T107" fmla="*/ 268176774 h 9300"/>
                                <a:gd name="T108" fmla="*/ 106116 w 54"/>
                                <a:gd name="T109" fmla="*/ 273158436 h 9300"/>
                                <a:gd name="T110" fmla="*/ 1876213 w 54"/>
                                <a:gd name="T111" fmla="*/ 268176774 h 9300"/>
                                <a:gd name="T112" fmla="*/ 1026536 w 54"/>
                                <a:gd name="T113" fmla="*/ 285612411 h 9300"/>
                                <a:gd name="T114" fmla="*/ 991164 w 54"/>
                                <a:gd name="T115" fmla="*/ 278970376 h 9300"/>
                                <a:gd name="T116" fmla="*/ 1911585 w 54"/>
                                <a:gd name="T117" fmla="*/ 296406013 h 9300"/>
                                <a:gd name="T118" fmla="*/ 141676 w 54"/>
                                <a:gd name="T119" fmla="*/ 291424350 h 9300"/>
                                <a:gd name="T120" fmla="*/ 1911585 w 54"/>
                                <a:gd name="T121" fmla="*/ 303048048 h 9300"/>
                                <a:gd name="T122" fmla="*/ 141676 w 54"/>
                                <a:gd name="T123" fmla="*/ 308029710 h 9300"/>
                                <a:gd name="T124" fmla="*/ 1911585 w 54"/>
                                <a:gd name="T125" fmla="*/ 303048048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3" name="Freeform 71"/>
                          <wps:cNvSpPr>
                            <a:spLocks noEditPoints="1"/>
                          </wps:cNvSpPr>
                          <wps:spPr bwMode="auto">
                            <a:xfrm>
                              <a:off x="4596130" y="1206500"/>
                              <a:ext cx="10160" cy="729615"/>
                            </a:xfrm>
                            <a:custGeom>
                              <a:avLst/>
                              <a:gdLst>
                                <a:gd name="T0" fmla="*/ 1805470 w 54"/>
                                <a:gd name="T1" fmla="*/ 5810862 h 4004"/>
                                <a:gd name="T2" fmla="*/ 35372 w 54"/>
                                <a:gd name="T3" fmla="*/ 5810862 h 4004"/>
                                <a:gd name="T4" fmla="*/ 885049 w 54"/>
                                <a:gd name="T5" fmla="*/ 0 h 4004"/>
                                <a:gd name="T6" fmla="*/ 1805470 w 54"/>
                                <a:gd name="T7" fmla="*/ 12451744 h 4004"/>
                                <a:gd name="T8" fmla="*/ 920421 w 54"/>
                                <a:gd name="T9" fmla="*/ 18262606 h 4004"/>
                                <a:gd name="T10" fmla="*/ 35372 w 54"/>
                                <a:gd name="T11" fmla="*/ 12451744 h 4004"/>
                                <a:gd name="T12" fmla="*/ 1805470 w 54"/>
                                <a:gd name="T13" fmla="*/ 12451744 h 4004"/>
                                <a:gd name="T14" fmla="*/ 1805470 w 54"/>
                                <a:gd name="T15" fmla="*/ 29054129 h 4004"/>
                                <a:gd name="T16" fmla="*/ 35372 w 54"/>
                                <a:gd name="T17" fmla="*/ 29054129 h 4004"/>
                                <a:gd name="T18" fmla="*/ 920421 w 54"/>
                                <a:gd name="T19" fmla="*/ 23243267 h 4004"/>
                                <a:gd name="T20" fmla="*/ 1805470 w 54"/>
                                <a:gd name="T21" fmla="*/ 35695011 h 4004"/>
                                <a:gd name="T22" fmla="*/ 920421 w 54"/>
                                <a:gd name="T23" fmla="*/ 41505873 h 4004"/>
                                <a:gd name="T24" fmla="*/ 35372 w 54"/>
                                <a:gd name="T25" fmla="*/ 35695011 h 4004"/>
                                <a:gd name="T26" fmla="*/ 1805470 w 54"/>
                                <a:gd name="T27" fmla="*/ 35695011 h 4004"/>
                                <a:gd name="T28" fmla="*/ 1840841 w 54"/>
                                <a:gd name="T29" fmla="*/ 52297396 h 4004"/>
                                <a:gd name="T30" fmla="*/ 70744 w 54"/>
                                <a:gd name="T31" fmla="*/ 52297396 h 4004"/>
                                <a:gd name="T32" fmla="*/ 955793 w 54"/>
                                <a:gd name="T33" fmla="*/ 46486534 h 4004"/>
                                <a:gd name="T34" fmla="*/ 1840841 w 54"/>
                                <a:gd name="T35" fmla="*/ 58938278 h 4004"/>
                                <a:gd name="T36" fmla="*/ 955793 w 54"/>
                                <a:gd name="T37" fmla="*/ 64749140 h 4004"/>
                                <a:gd name="T38" fmla="*/ 70744 w 54"/>
                                <a:gd name="T39" fmla="*/ 58938278 h 4004"/>
                                <a:gd name="T40" fmla="*/ 1840841 w 54"/>
                                <a:gd name="T41" fmla="*/ 58938278 h 4004"/>
                                <a:gd name="T42" fmla="*/ 1840841 w 54"/>
                                <a:gd name="T43" fmla="*/ 75540664 h 4004"/>
                                <a:gd name="T44" fmla="*/ 70744 w 54"/>
                                <a:gd name="T45" fmla="*/ 75540664 h 4004"/>
                                <a:gd name="T46" fmla="*/ 955793 w 54"/>
                                <a:gd name="T47" fmla="*/ 69729801 h 4004"/>
                                <a:gd name="T48" fmla="*/ 1876213 w 54"/>
                                <a:gd name="T49" fmla="*/ 82181545 h 4004"/>
                                <a:gd name="T50" fmla="*/ 991164 w 54"/>
                                <a:gd name="T51" fmla="*/ 87992407 h 4004"/>
                                <a:gd name="T52" fmla="*/ 106116 w 54"/>
                                <a:gd name="T53" fmla="*/ 82181545 h 4004"/>
                                <a:gd name="T54" fmla="*/ 1876213 w 54"/>
                                <a:gd name="T55" fmla="*/ 82181545 h 4004"/>
                                <a:gd name="T56" fmla="*/ 1876213 w 54"/>
                                <a:gd name="T57" fmla="*/ 98783931 h 4004"/>
                                <a:gd name="T58" fmla="*/ 106116 w 54"/>
                                <a:gd name="T59" fmla="*/ 98783931 h 4004"/>
                                <a:gd name="T60" fmla="*/ 991164 w 54"/>
                                <a:gd name="T61" fmla="*/ 92973068 h 4004"/>
                                <a:gd name="T62" fmla="*/ 1876213 w 54"/>
                                <a:gd name="T63" fmla="*/ 105424812 h 4004"/>
                                <a:gd name="T64" fmla="*/ 991164 w 54"/>
                                <a:gd name="T65" fmla="*/ 111235674 h 4004"/>
                                <a:gd name="T66" fmla="*/ 106116 w 54"/>
                                <a:gd name="T67" fmla="*/ 105424812 h 4004"/>
                                <a:gd name="T68" fmla="*/ 1876213 w 54"/>
                                <a:gd name="T69" fmla="*/ 105424812 h 4004"/>
                                <a:gd name="T70" fmla="*/ 1911585 w 54"/>
                                <a:gd name="T71" fmla="*/ 122027198 h 4004"/>
                                <a:gd name="T72" fmla="*/ 141676 w 54"/>
                                <a:gd name="T73" fmla="*/ 122027198 h 4004"/>
                                <a:gd name="T74" fmla="*/ 991164 w 54"/>
                                <a:gd name="T75" fmla="*/ 116216335 h 4004"/>
                                <a:gd name="T76" fmla="*/ 1911585 w 54"/>
                                <a:gd name="T77" fmla="*/ 128668079 h 4004"/>
                                <a:gd name="T78" fmla="*/ 1026536 w 54"/>
                                <a:gd name="T79" fmla="*/ 132951560 h 4004"/>
                                <a:gd name="T80" fmla="*/ 141676 w 54"/>
                                <a:gd name="T81" fmla="*/ 128668079 h 4004"/>
                                <a:gd name="T82" fmla="*/ 1911585 w 54"/>
                                <a:gd name="T83" fmla="*/ 128668079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4" name="Rectangle 72"/>
                          <wps:cNvSpPr>
                            <a:spLocks noChangeArrowheads="1"/>
                          </wps:cNvSpPr>
                          <wps:spPr bwMode="auto">
                            <a:xfrm>
                              <a:off x="1421130" y="0"/>
                              <a:ext cx="129794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346F" w14:textId="77777777" w:rsidR="00EA1A17" w:rsidRDefault="00EA1A17" w:rsidP="00ED720D">
                                <w:r>
                                  <w:rPr>
                                    <w:color w:val="000000"/>
                                  </w:rPr>
                                  <w:t>Transmitter output power</w:t>
                                </w:r>
                              </w:p>
                            </w:txbxContent>
                          </wps:txbx>
                          <wps:bodyPr rot="0" vert="horz" wrap="none" lIns="0" tIns="0" rIns="0" bIns="0" anchor="t" anchorCtr="0" upright="1">
                            <a:spAutoFit/>
                          </wps:bodyPr>
                        </wps:wsp>
                        <wps:wsp>
                          <wps:cNvPr id="15" name="Rectangle 73"/>
                          <wps:cNvSpPr>
                            <a:spLocks noChangeArrowheads="1"/>
                          </wps:cNvSpPr>
                          <wps:spPr bwMode="auto">
                            <a:xfrm>
                              <a:off x="2698115" y="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10B5B"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16" name="Rectangle 74"/>
                          <wps:cNvSpPr>
                            <a:spLocks noChangeArrowheads="1"/>
                          </wps:cNvSpPr>
                          <wps:spPr bwMode="auto">
                            <a:xfrm>
                              <a:off x="5455920" y="2021840"/>
                              <a:ext cx="2686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75380" w14:textId="77777777" w:rsidR="00EA1A17" w:rsidRDefault="00EA1A17" w:rsidP="00ED720D">
                                <w:r>
                                  <w:rPr>
                                    <w:color w:val="000000"/>
                                  </w:rPr>
                                  <w:t>Time</w:t>
                                </w:r>
                              </w:p>
                            </w:txbxContent>
                          </wps:txbx>
                          <wps:bodyPr rot="0" vert="horz" wrap="none" lIns="0" tIns="0" rIns="0" bIns="0" anchor="t" anchorCtr="0" upright="1">
                            <a:spAutoFit/>
                          </wps:bodyPr>
                        </wps:wsp>
                        <wps:wsp>
                          <wps:cNvPr id="17" name="Rectangle 75"/>
                          <wps:cNvSpPr>
                            <a:spLocks noChangeArrowheads="1"/>
                          </wps:cNvSpPr>
                          <wps:spPr bwMode="auto">
                            <a:xfrm>
                              <a:off x="5711825" y="20218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50AE"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18" name="Freeform 76"/>
                          <wps:cNvSpPr>
                            <a:spLocks/>
                          </wps:cNvSpPr>
                          <wps:spPr bwMode="auto">
                            <a:xfrm>
                              <a:off x="1397000" y="347345"/>
                              <a:ext cx="3870960" cy="1440180"/>
                            </a:xfrm>
                            <a:custGeom>
                              <a:avLst/>
                              <a:gdLst>
                                <a:gd name="T0" fmla="*/ 0 w 6096"/>
                                <a:gd name="T1" fmla="*/ 889514350 h 2268"/>
                                <a:gd name="T2" fmla="*/ 87096600 w 6096"/>
                                <a:gd name="T3" fmla="*/ 901207875 h 2268"/>
                                <a:gd name="T4" fmla="*/ 295563925 w 6096"/>
                                <a:gd name="T5" fmla="*/ 889514350 h 2268"/>
                                <a:gd name="T6" fmla="*/ 452015225 w 6096"/>
                                <a:gd name="T7" fmla="*/ 889514350 h 2268"/>
                                <a:gd name="T8" fmla="*/ 591127850 w 6096"/>
                                <a:gd name="T9" fmla="*/ 883869200 h 2268"/>
                                <a:gd name="T10" fmla="*/ 626208425 w 6096"/>
                                <a:gd name="T11" fmla="*/ 860885375 h 2268"/>
                                <a:gd name="T12" fmla="*/ 660885775 w 6096"/>
                                <a:gd name="T13" fmla="*/ 773788775 h 2268"/>
                                <a:gd name="T14" fmla="*/ 689917975 w 6096"/>
                                <a:gd name="T15" fmla="*/ 640724525 h 2268"/>
                                <a:gd name="T16" fmla="*/ 724595325 w 6096"/>
                                <a:gd name="T17" fmla="*/ 461289400 h 2268"/>
                                <a:gd name="T18" fmla="*/ 747982375 w 6096"/>
                                <a:gd name="T19" fmla="*/ 172177075 h 2268"/>
                                <a:gd name="T20" fmla="*/ 770966200 w 6096"/>
                                <a:gd name="T21" fmla="*/ 68145025 h 2268"/>
                                <a:gd name="T22" fmla="*/ 788304875 w 6096"/>
                                <a:gd name="T23" fmla="*/ 62096650 h 2268"/>
                                <a:gd name="T24" fmla="*/ 945159400 w 6096"/>
                                <a:gd name="T25" fmla="*/ 33467675 h 2268"/>
                                <a:gd name="T26" fmla="*/ 1541932400 w 6096"/>
                                <a:gd name="T27" fmla="*/ 56451500 h 2268"/>
                                <a:gd name="T28" fmla="*/ 1611690325 w 6096"/>
                                <a:gd name="T29" fmla="*/ 21774150 h 2268"/>
                                <a:gd name="T30" fmla="*/ 1802818975 w 6096"/>
                                <a:gd name="T31" fmla="*/ 56451500 h 2268"/>
                                <a:gd name="T32" fmla="*/ 1901609100 w 6096"/>
                                <a:gd name="T33" fmla="*/ 253225300 h 2268"/>
                                <a:gd name="T34" fmla="*/ 1942334825 w 6096"/>
                                <a:gd name="T35" fmla="*/ 386289550 h 2268"/>
                                <a:gd name="T36" fmla="*/ 1947979975 w 6096"/>
                                <a:gd name="T37" fmla="*/ 554031150 h 2268"/>
                                <a:gd name="T38" fmla="*/ 1970963800 w 6096"/>
                                <a:gd name="T39" fmla="*/ 814514500 h 2268"/>
                                <a:gd name="T40" fmla="*/ 2081447450 w 6096"/>
                                <a:gd name="T41" fmla="*/ 883869200 h 2268"/>
                                <a:gd name="T42" fmla="*/ 2147483646 w 6096"/>
                                <a:gd name="T43" fmla="*/ 901207875 h 2268"/>
                                <a:gd name="T44" fmla="*/ 2147483646 w 6096"/>
                                <a:gd name="T45" fmla="*/ 912901400 h 2268"/>
                                <a:gd name="T46" fmla="*/ 2147483646 w 6096"/>
                                <a:gd name="T47" fmla="*/ 912901400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7"/>
                          <wps:cNvSpPr>
                            <a:spLocks noEditPoints="1"/>
                          </wps:cNvSpPr>
                          <wps:spPr bwMode="auto">
                            <a:xfrm>
                              <a:off x="1354455" y="2223135"/>
                              <a:ext cx="1055370" cy="73025"/>
                            </a:xfrm>
                            <a:custGeom>
                              <a:avLst/>
                              <a:gdLst>
                                <a:gd name="T0" fmla="*/ 558451 w 11560"/>
                                <a:gd name="T1" fmla="*/ 2724654 h 800"/>
                                <a:gd name="T2" fmla="*/ 90799068 w 11560"/>
                                <a:gd name="T3" fmla="*/ 2782983 h 800"/>
                                <a:gd name="T4" fmla="*/ 91349121 w 11560"/>
                                <a:gd name="T5" fmla="*/ 3332952 h 800"/>
                                <a:gd name="T6" fmla="*/ 90799068 w 11560"/>
                                <a:gd name="T7" fmla="*/ 3891137 h 800"/>
                                <a:gd name="T8" fmla="*/ 558451 w 11560"/>
                                <a:gd name="T9" fmla="*/ 3841206 h 800"/>
                                <a:gd name="T10" fmla="*/ 0 w 11560"/>
                                <a:gd name="T11" fmla="*/ 3282930 h 800"/>
                                <a:gd name="T12" fmla="*/ 558451 w 11560"/>
                                <a:gd name="T13" fmla="*/ 2724654 h 800"/>
                                <a:gd name="T14" fmla="*/ 89690473 w 11560"/>
                                <a:gd name="T15" fmla="*/ 0 h 800"/>
                                <a:gd name="T16" fmla="*/ 96349986 w 11560"/>
                                <a:gd name="T17" fmla="*/ 3341259 h 800"/>
                                <a:gd name="T18" fmla="*/ 89682166 w 11560"/>
                                <a:gd name="T19" fmla="*/ 6665813 h 800"/>
                                <a:gd name="T20" fmla="*/ 89690473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0" name="Freeform 78"/>
                          <wps:cNvSpPr>
                            <a:spLocks noEditPoints="1"/>
                          </wps:cNvSpPr>
                          <wps:spPr bwMode="auto">
                            <a:xfrm>
                              <a:off x="2738120" y="1064895"/>
                              <a:ext cx="1424305" cy="73660"/>
                            </a:xfrm>
                            <a:custGeom>
                              <a:avLst/>
                              <a:gdLst>
                                <a:gd name="T0" fmla="*/ 11136787 w 7800"/>
                                <a:gd name="T1" fmla="*/ 5545702 h 403"/>
                                <a:gd name="T2" fmla="*/ 248979105 w 7800"/>
                                <a:gd name="T3" fmla="*/ 5646048 h 403"/>
                                <a:gd name="T4" fmla="*/ 250079472 w 7800"/>
                                <a:gd name="T5" fmla="*/ 6781838 h 403"/>
                                <a:gd name="T6" fmla="*/ 248979105 w 7800"/>
                                <a:gd name="T7" fmla="*/ 7884362 h 403"/>
                                <a:gd name="T8" fmla="*/ 11136787 w 7800"/>
                                <a:gd name="T9" fmla="*/ 7784199 h 403"/>
                                <a:gd name="T10" fmla="*/ 10003186 w 7800"/>
                                <a:gd name="T11" fmla="*/ 6681675 h 403"/>
                                <a:gd name="T12" fmla="*/ 11136787 w 7800"/>
                                <a:gd name="T13" fmla="*/ 5545702 h 403"/>
                                <a:gd name="T14" fmla="*/ 13337521 w 7800"/>
                                <a:gd name="T15" fmla="*/ 13363350 h 403"/>
                                <a:gd name="T16" fmla="*/ 0 w 7800"/>
                                <a:gd name="T17" fmla="*/ 6648226 h 403"/>
                                <a:gd name="T18" fmla="*/ 13370937 w 7800"/>
                                <a:gd name="T19" fmla="*/ 0 h 403"/>
                                <a:gd name="T20" fmla="*/ 13337521 w 7800"/>
                                <a:gd name="T21" fmla="*/ 13363350 h 403"/>
                                <a:gd name="T22" fmla="*/ 246778371 w 7800"/>
                                <a:gd name="T23" fmla="*/ 100163 h 403"/>
                                <a:gd name="T24" fmla="*/ 260082658 w 7800"/>
                                <a:gd name="T25" fmla="*/ 6781838 h 403"/>
                                <a:gd name="T26" fmla="*/ 246745137 w 7800"/>
                                <a:gd name="T27" fmla="*/ 13463513 h 403"/>
                                <a:gd name="T28" fmla="*/ 246778371 w 7800"/>
                                <a:gd name="T29" fmla="*/ 100163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1" name="Rectangle 79"/>
                          <wps:cNvSpPr>
                            <a:spLocks noChangeArrowheads="1"/>
                          </wps:cNvSpPr>
                          <wps:spPr bwMode="auto">
                            <a:xfrm>
                              <a:off x="2892425" y="755015"/>
                              <a:ext cx="116395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CA5D" w14:textId="77777777" w:rsidR="00EA1A17" w:rsidRDefault="00EA1A17" w:rsidP="00ED720D">
                                <w:r>
                                  <w:rPr>
                                    <w:color w:val="000000"/>
                                  </w:rPr>
                                  <w:t>Transmitter ON period</w:t>
                                </w:r>
                              </w:p>
                            </w:txbxContent>
                          </wps:txbx>
                          <wps:bodyPr rot="0" vert="horz" wrap="none" lIns="0" tIns="0" rIns="0" bIns="0" anchor="t" anchorCtr="0" upright="1">
                            <a:spAutoFit/>
                          </wps:bodyPr>
                        </wps:wsp>
                        <wps:wsp>
                          <wps:cNvPr id="22" name="Rectangle 80"/>
                          <wps:cNvSpPr>
                            <a:spLocks noChangeArrowheads="1"/>
                          </wps:cNvSpPr>
                          <wps:spPr bwMode="auto">
                            <a:xfrm>
                              <a:off x="400875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32E6"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23" name="Rectangle 81"/>
                          <wps:cNvSpPr>
                            <a:spLocks noChangeArrowheads="1"/>
                          </wps:cNvSpPr>
                          <wps:spPr bwMode="auto">
                            <a:xfrm>
                              <a:off x="2912745" y="895350"/>
                              <a:ext cx="10985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56424" w14:textId="77777777" w:rsidR="00EA1A17" w:rsidRDefault="00EA1A17" w:rsidP="00ED720D">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4" name="Rectangle 82"/>
                          <wps:cNvSpPr>
                            <a:spLocks noChangeArrowheads="1"/>
                          </wps:cNvSpPr>
                          <wps:spPr bwMode="auto">
                            <a:xfrm>
                              <a:off x="413575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7AB5B"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25" name="Rectangle 83"/>
                          <wps:cNvSpPr>
                            <a:spLocks noChangeArrowheads="1"/>
                          </wps:cNvSpPr>
                          <wps:spPr bwMode="auto">
                            <a:xfrm>
                              <a:off x="4792980" y="2350135"/>
                              <a:ext cx="8572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E8BCF" w14:textId="77777777" w:rsidR="00EA1A17" w:rsidRDefault="00EA1A17" w:rsidP="00ED720D">
                                <w:r>
                                  <w:rPr>
                                    <w:color w:val="000000"/>
                                  </w:rPr>
                                  <w:t xml:space="preserve">Transmitter OFF </w:t>
                                </w:r>
                              </w:p>
                            </w:txbxContent>
                          </wps:txbx>
                          <wps:bodyPr rot="0" vert="horz" wrap="none" lIns="0" tIns="0" rIns="0" bIns="0" anchor="t" anchorCtr="0" upright="1">
                            <a:spAutoFit/>
                          </wps:bodyPr>
                        </wps:wsp>
                        <wps:wsp>
                          <wps:cNvPr id="26" name="Rectangle 84"/>
                          <wps:cNvSpPr>
                            <a:spLocks noChangeArrowheads="1"/>
                          </wps:cNvSpPr>
                          <wps:spPr bwMode="auto">
                            <a:xfrm>
                              <a:off x="5046980" y="2489835"/>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0AA3" w14:textId="77777777" w:rsidR="00EA1A17" w:rsidRDefault="00EA1A17" w:rsidP="00ED720D">
                                <w:proofErr w:type="gramStart"/>
                                <w:r>
                                  <w:rPr>
                                    <w:color w:val="000000"/>
                                  </w:rPr>
                                  <w:t>period</w:t>
                                </w:r>
                                <w:proofErr w:type="gramEnd"/>
                              </w:p>
                            </w:txbxContent>
                          </wps:txbx>
                          <wps:bodyPr rot="0" vert="horz" wrap="none" lIns="0" tIns="0" rIns="0" bIns="0" anchor="t" anchorCtr="0" upright="1">
                            <a:spAutoFit/>
                          </wps:bodyPr>
                        </wps:wsp>
                        <wps:wsp>
                          <wps:cNvPr id="27" name="Rectangle 85"/>
                          <wps:cNvSpPr>
                            <a:spLocks noChangeArrowheads="1"/>
                          </wps:cNvSpPr>
                          <wps:spPr bwMode="auto">
                            <a:xfrm>
                              <a:off x="5360035" y="248983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DB1D8"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28" name="Rectangle 86"/>
                          <wps:cNvSpPr>
                            <a:spLocks noChangeArrowheads="1"/>
                          </wps:cNvSpPr>
                          <wps:spPr bwMode="auto">
                            <a:xfrm>
                              <a:off x="1396365" y="2350135"/>
                              <a:ext cx="8572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68121" w14:textId="77777777" w:rsidR="00EA1A17" w:rsidRDefault="00EA1A17" w:rsidP="00ED720D">
                                <w:r>
                                  <w:rPr>
                                    <w:color w:val="000000"/>
                                  </w:rPr>
                                  <w:t xml:space="preserve">Transmitter OFF </w:t>
                                </w:r>
                              </w:p>
                            </w:txbxContent>
                          </wps:txbx>
                          <wps:bodyPr rot="0" vert="horz" wrap="none" lIns="0" tIns="0" rIns="0" bIns="0" anchor="t" anchorCtr="0" upright="1">
                            <a:spAutoFit/>
                          </wps:bodyPr>
                        </wps:wsp>
                        <wps:wsp>
                          <wps:cNvPr id="29" name="Rectangle 87"/>
                          <wps:cNvSpPr>
                            <a:spLocks noChangeArrowheads="1"/>
                          </wps:cNvSpPr>
                          <wps:spPr bwMode="auto">
                            <a:xfrm>
                              <a:off x="1651000" y="2489835"/>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181CB" w14:textId="77777777" w:rsidR="00EA1A17" w:rsidRDefault="00EA1A17" w:rsidP="00ED720D">
                                <w:proofErr w:type="gramStart"/>
                                <w:r>
                                  <w:rPr>
                                    <w:color w:val="000000"/>
                                  </w:rPr>
                                  <w:t>period</w:t>
                                </w:r>
                                <w:proofErr w:type="gramEnd"/>
                              </w:p>
                            </w:txbxContent>
                          </wps:txbx>
                          <wps:bodyPr rot="0" vert="horz" wrap="none" lIns="0" tIns="0" rIns="0" bIns="0" anchor="t" anchorCtr="0" upright="1">
                            <a:spAutoFit/>
                          </wps:bodyPr>
                        </wps:wsp>
                        <wps:wsp>
                          <wps:cNvPr id="30" name="Rectangle 88"/>
                          <wps:cNvSpPr>
                            <a:spLocks noChangeArrowheads="1"/>
                          </wps:cNvSpPr>
                          <wps:spPr bwMode="auto">
                            <a:xfrm>
                              <a:off x="1963420" y="248983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2BF0D"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31" name="Freeform 89"/>
                          <wps:cNvSpPr>
                            <a:spLocks noEditPoints="1"/>
                          </wps:cNvSpPr>
                          <wps:spPr bwMode="auto">
                            <a:xfrm>
                              <a:off x="4610735" y="2223135"/>
                              <a:ext cx="1174750" cy="73025"/>
                            </a:xfrm>
                            <a:custGeom>
                              <a:avLst/>
                              <a:gdLst>
                                <a:gd name="T0" fmla="*/ 11104702 w 6433"/>
                                <a:gd name="T1" fmla="*/ 5565966 h 400"/>
                                <a:gd name="T2" fmla="*/ 213424300 w 6433"/>
                                <a:gd name="T3" fmla="*/ 5666010 h 400"/>
                                <a:gd name="T4" fmla="*/ 214524726 w 6433"/>
                                <a:gd name="T5" fmla="*/ 6765766 h 400"/>
                                <a:gd name="T6" fmla="*/ 213424300 w 6433"/>
                                <a:gd name="T7" fmla="*/ 7865705 h 400"/>
                                <a:gd name="T8" fmla="*/ 11104702 w 6433"/>
                                <a:gd name="T9" fmla="*/ 7765661 h 400"/>
                                <a:gd name="T10" fmla="*/ 10004275 w 6433"/>
                                <a:gd name="T11" fmla="*/ 6665905 h 400"/>
                                <a:gd name="T12" fmla="*/ 11104702 w 6433"/>
                                <a:gd name="T13" fmla="*/ 5565966 h 400"/>
                                <a:gd name="T14" fmla="*/ 13338973 w 6433"/>
                                <a:gd name="T15" fmla="*/ 13331627 h 400"/>
                                <a:gd name="T16" fmla="*/ 0 w 6433"/>
                                <a:gd name="T17" fmla="*/ 6665905 h 400"/>
                                <a:gd name="T18" fmla="*/ 13338973 w 6433"/>
                                <a:gd name="T19" fmla="*/ 0 h 400"/>
                                <a:gd name="T20" fmla="*/ 13338973 w 6433"/>
                                <a:gd name="T21" fmla="*/ 13331627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 name="Freeform 90"/>
                          <wps:cNvSpPr>
                            <a:spLocks noEditPoints="1"/>
                          </wps:cNvSpPr>
                          <wps:spPr bwMode="auto">
                            <a:xfrm>
                              <a:off x="2409825" y="2223135"/>
                              <a:ext cx="356235" cy="73025"/>
                            </a:xfrm>
                            <a:custGeom>
                              <a:avLst/>
                              <a:gdLst>
                                <a:gd name="T0" fmla="*/ 5545121 w 3907"/>
                                <a:gd name="T1" fmla="*/ 2755331 h 804"/>
                                <a:gd name="T2" fmla="*/ 26944204 w 3907"/>
                                <a:gd name="T3" fmla="*/ 2788392 h 804"/>
                                <a:gd name="T4" fmla="*/ 27492917 w 3907"/>
                                <a:gd name="T5" fmla="*/ 3341075 h 804"/>
                                <a:gd name="T6" fmla="*/ 26935907 w 3907"/>
                                <a:gd name="T7" fmla="*/ 3885584 h 804"/>
                                <a:gd name="T8" fmla="*/ 5545121 w 3907"/>
                                <a:gd name="T9" fmla="*/ 3852523 h 804"/>
                                <a:gd name="T10" fmla="*/ 4988111 w 3907"/>
                                <a:gd name="T11" fmla="*/ 3299840 h 804"/>
                                <a:gd name="T12" fmla="*/ 5545121 w 3907"/>
                                <a:gd name="T13" fmla="*/ 2755331 h 804"/>
                                <a:gd name="T14" fmla="*/ 6650845 w 3907"/>
                                <a:gd name="T15" fmla="*/ 6599680 h 804"/>
                                <a:gd name="T16" fmla="*/ 0 w 3907"/>
                                <a:gd name="T17" fmla="*/ 3291575 h 804"/>
                                <a:gd name="T18" fmla="*/ 6659142 w 3907"/>
                                <a:gd name="T19" fmla="*/ 0 h 804"/>
                                <a:gd name="T20" fmla="*/ 6650845 w 3907"/>
                                <a:gd name="T21" fmla="*/ 6599680 h 804"/>
                                <a:gd name="T22" fmla="*/ 25838480 w 3907"/>
                                <a:gd name="T23" fmla="*/ 32970 h 804"/>
                                <a:gd name="T24" fmla="*/ 32481028 w 3907"/>
                                <a:gd name="T25" fmla="*/ 3349341 h 804"/>
                                <a:gd name="T26" fmla="*/ 25821886 w 3907"/>
                                <a:gd name="T27" fmla="*/ 6632650 h 804"/>
                                <a:gd name="T28" fmla="*/ 25838480 w 3907"/>
                                <a:gd name="T29" fmla="*/ 3297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 name="Freeform 91"/>
                          <wps:cNvSpPr>
                            <a:spLocks noEditPoints="1"/>
                          </wps:cNvSpPr>
                          <wps:spPr bwMode="auto">
                            <a:xfrm>
                              <a:off x="4180840" y="2223135"/>
                              <a:ext cx="421005" cy="73025"/>
                            </a:xfrm>
                            <a:custGeom>
                              <a:avLst/>
                              <a:gdLst>
                                <a:gd name="T0" fmla="*/ 11152064 w 2304"/>
                                <a:gd name="T1" fmla="*/ 5483398 h 403"/>
                                <a:gd name="T2" fmla="*/ 65810720 w 2304"/>
                                <a:gd name="T3" fmla="*/ 5548994 h 403"/>
                                <a:gd name="T4" fmla="*/ 66912569 w 2304"/>
                                <a:gd name="T5" fmla="*/ 6665389 h 403"/>
                                <a:gd name="T6" fmla="*/ 65777280 w 2304"/>
                                <a:gd name="T7" fmla="*/ 7748985 h 403"/>
                                <a:gd name="T8" fmla="*/ 11152064 w 2304"/>
                                <a:gd name="T9" fmla="*/ 7683390 h 403"/>
                                <a:gd name="T10" fmla="*/ 10016776 w 2304"/>
                                <a:gd name="T11" fmla="*/ 6566995 h 403"/>
                                <a:gd name="T12" fmla="*/ 11152064 w 2304"/>
                                <a:gd name="T13" fmla="*/ 5483398 h 403"/>
                                <a:gd name="T14" fmla="*/ 13355762 w 2304"/>
                                <a:gd name="T15" fmla="*/ 13133809 h 403"/>
                                <a:gd name="T16" fmla="*/ 0 w 2304"/>
                                <a:gd name="T17" fmla="*/ 6566995 h 403"/>
                                <a:gd name="T18" fmla="*/ 13389202 w 2304"/>
                                <a:gd name="T19" fmla="*/ 0 h 403"/>
                                <a:gd name="T20" fmla="*/ 13355762 w 2304"/>
                                <a:gd name="T21" fmla="*/ 13133809 h 403"/>
                                <a:gd name="T22" fmla="*/ 63573582 w 2304"/>
                                <a:gd name="T23" fmla="*/ 98575 h 403"/>
                                <a:gd name="T24" fmla="*/ 76929345 w 2304"/>
                                <a:gd name="T25" fmla="*/ 6665389 h 403"/>
                                <a:gd name="T26" fmla="*/ 63573582 w 2304"/>
                                <a:gd name="T27" fmla="*/ 13232384 h 403"/>
                                <a:gd name="T28" fmla="*/ 63573582 w 2304"/>
                                <a:gd name="T29" fmla="*/ 98575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4" name="Rectangle 92"/>
                          <wps:cNvSpPr>
                            <a:spLocks noChangeArrowheads="1"/>
                          </wps:cNvSpPr>
                          <wps:spPr bwMode="auto">
                            <a:xfrm>
                              <a:off x="2941955" y="1949450"/>
                              <a:ext cx="106172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B53AF" w14:textId="77777777" w:rsidR="00EA1A17" w:rsidRDefault="00EA1A17" w:rsidP="00ED720D">
                                <w:r>
                                  <w:rPr>
                                    <w:color w:val="000000"/>
                                  </w:rPr>
                                  <w:t xml:space="preserve">Transmitter transient </w:t>
                                </w:r>
                              </w:p>
                            </w:txbxContent>
                          </wps:txbx>
                          <wps:bodyPr rot="0" vert="horz" wrap="none" lIns="0" tIns="0" rIns="0" bIns="0" anchor="t" anchorCtr="0" upright="1">
                            <a:spAutoFit/>
                          </wps:bodyPr>
                        </wps:wsp>
                        <wps:wsp>
                          <wps:cNvPr id="35" name="Rectangle 93"/>
                          <wps:cNvSpPr>
                            <a:spLocks noChangeArrowheads="1"/>
                          </wps:cNvSpPr>
                          <wps:spPr bwMode="auto">
                            <a:xfrm>
                              <a:off x="3294380" y="2089150"/>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781BA" w14:textId="77777777" w:rsidR="00EA1A17" w:rsidRDefault="00EA1A17" w:rsidP="00ED720D">
                                <w:proofErr w:type="gramStart"/>
                                <w:r>
                                  <w:rPr>
                                    <w:color w:val="000000"/>
                                  </w:rPr>
                                  <w:t>period</w:t>
                                </w:r>
                                <w:proofErr w:type="gramEnd"/>
                              </w:p>
                            </w:txbxContent>
                          </wps:txbx>
                          <wps:bodyPr rot="0" vert="horz" wrap="none" lIns="0" tIns="0" rIns="0" bIns="0" anchor="t" anchorCtr="0" upright="1">
                            <a:spAutoFit/>
                          </wps:bodyPr>
                        </wps:wsp>
                        <wps:wsp>
                          <wps:cNvPr id="36" name="Rectangle 94"/>
                          <wps:cNvSpPr>
                            <a:spLocks noChangeArrowheads="1"/>
                          </wps:cNvSpPr>
                          <wps:spPr bwMode="auto">
                            <a:xfrm>
                              <a:off x="3606800" y="20891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E747B"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37" name="Line 95"/>
                          <wps:cNvCnPr>
                            <a:cxnSpLocks noChangeShapeType="1"/>
                          </wps:cNvCnPr>
                          <wps:spPr bwMode="auto">
                            <a:xfrm flipV="1">
                              <a:off x="2500630" y="2022475"/>
                              <a:ext cx="383540" cy="21844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8" name="Line 96"/>
                          <wps:cNvCnPr>
                            <a:cxnSpLocks noChangeShapeType="1"/>
                          </wps:cNvCnPr>
                          <wps:spPr bwMode="auto">
                            <a:xfrm flipH="1" flipV="1">
                              <a:off x="4026535" y="2022475"/>
                              <a:ext cx="373380" cy="21844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97" descr="宽上对角线"/>
                          <wps:cNvSpPr>
                            <a:spLocks noChangeArrowheads="1"/>
                          </wps:cNvSpPr>
                          <wps:spPr bwMode="auto">
                            <a:xfrm>
                              <a:off x="1313815" y="1320165"/>
                              <a:ext cx="1096010" cy="21844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98"/>
                          <wps:cNvCnPr>
                            <a:cxnSpLocks noChangeShapeType="1"/>
                          </wps:cNvCnPr>
                          <wps:spPr bwMode="auto">
                            <a:xfrm>
                              <a:off x="1313815" y="1538605"/>
                              <a:ext cx="1096010" cy="635"/>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1" name="Line 99"/>
                          <wps:cNvCnPr>
                            <a:cxnSpLocks noChangeShapeType="1"/>
                          </wps:cNvCnPr>
                          <wps:spPr bwMode="auto">
                            <a:xfrm flipV="1">
                              <a:off x="2409825" y="1320165"/>
                              <a:ext cx="635" cy="21844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00" descr="宽上对角线"/>
                          <wps:cNvSpPr>
                            <a:spLocks noChangeArrowheads="1"/>
                          </wps:cNvSpPr>
                          <wps:spPr bwMode="auto">
                            <a:xfrm>
                              <a:off x="4600575" y="1320165"/>
                              <a:ext cx="1096010" cy="21844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101"/>
                          <wps:cNvCnPr>
                            <a:cxnSpLocks noChangeShapeType="1"/>
                          </wps:cNvCnPr>
                          <wps:spPr bwMode="auto">
                            <a:xfrm>
                              <a:off x="4600575" y="1538605"/>
                              <a:ext cx="1096010" cy="635"/>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2"/>
                          <wps:cNvCnPr>
                            <a:cxnSpLocks noChangeShapeType="1"/>
                          </wps:cNvCnPr>
                          <wps:spPr bwMode="auto">
                            <a:xfrm flipV="1">
                              <a:off x="4600575" y="1320165"/>
                              <a:ext cx="1270" cy="21844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03"/>
                          <wps:cNvSpPr>
                            <a:spLocks noChangeArrowheads="1"/>
                          </wps:cNvSpPr>
                          <wps:spPr bwMode="auto">
                            <a:xfrm>
                              <a:off x="306705" y="1475105"/>
                              <a:ext cx="8610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C4188" w14:textId="77777777" w:rsidR="00EA1A17" w:rsidRDefault="00EA1A17" w:rsidP="00ED720D">
                                <w:r>
                                  <w:rPr>
                                    <w:color w:val="000000"/>
                                  </w:rPr>
                                  <w:t>OFF power level</w:t>
                                </w:r>
                              </w:p>
                            </w:txbxContent>
                          </wps:txbx>
                          <wps:bodyPr rot="0" vert="horz" wrap="none" lIns="0" tIns="0" rIns="0" bIns="0" anchor="t" anchorCtr="0" upright="1">
                            <a:spAutoFit/>
                          </wps:bodyPr>
                        </wps:wsp>
                        <wps:wsp>
                          <wps:cNvPr id="46" name="Rectangle 104"/>
                          <wps:cNvSpPr>
                            <a:spLocks noChangeArrowheads="1"/>
                          </wps:cNvSpPr>
                          <wps:spPr bwMode="auto">
                            <a:xfrm>
                              <a:off x="1130935" y="147510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42DC2"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47" name="Rectangle 105"/>
                          <wps:cNvSpPr>
                            <a:spLocks noChangeArrowheads="1"/>
                          </wps:cNvSpPr>
                          <wps:spPr bwMode="auto">
                            <a:xfrm>
                              <a:off x="306705" y="16154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93CEF"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48" name="Rectangle 106"/>
                          <wps:cNvSpPr>
                            <a:spLocks noChangeArrowheads="1"/>
                          </wps:cNvSpPr>
                          <wps:spPr bwMode="auto">
                            <a:xfrm>
                              <a:off x="268605" y="272415"/>
                              <a:ext cx="81153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00835" w14:textId="77777777" w:rsidR="00EA1A17" w:rsidRDefault="00EA1A17" w:rsidP="00ED720D">
                                <w:r>
                                  <w:rPr>
                                    <w:color w:val="000000"/>
                                  </w:rPr>
                                  <w:t>ON power level</w:t>
                                </w:r>
                              </w:p>
                            </w:txbxContent>
                          </wps:txbx>
                          <wps:bodyPr rot="0" vert="horz" wrap="none" lIns="0" tIns="0" rIns="0" bIns="0" anchor="t" anchorCtr="0" upright="1">
                            <a:spAutoFit/>
                          </wps:bodyPr>
                        </wps:wsp>
                        <wps:wsp>
                          <wps:cNvPr id="49" name="Rectangle 107"/>
                          <wps:cNvSpPr>
                            <a:spLocks noChangeArrowheads="1"/>
                          </wps:cNvSpPr>
                          <wps:spPr bwMode="auto">
                            <a:xfrm>
                              <a:off x="1044575" y="2724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ED820"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0" name="Rectangle 109"/>
                          <wps:cNvSpPr>
                            <a:spLocks noChangeArrowheads="1"/>
                          </wps:cNvSpPr>
                          <wps:spPr bwMode="auto">
                            <a:xfrm>
                              <a:off x="984885" y="4127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BDEE"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1" name="Freeform 110"/>
                          <wps:cNvSpPr>
                            <a:spLocks noEditPoints="1"/>
                          </wps:cNvSpPr>
                          <wps:spPr bwMode="auto">
                            <a:xfrm>
                              <a:off x="1200150" y="440690"/>
                              <a:ext cx="2966720" cy="10160"/>
                            </a:xfrm>
                            <a:custGeom>
                              <a:avLst/>
                              <a:gdLst>
                                <a:gd name="T0" fmla="*/ 0 w 16250"/>
                                <a:gd name="T1" fmla="*/ 885049 h 54"/>
                                <a:gd name="T2" fmla="*/ 12499111 w 16250"/>
                                <a:gd name="T3" fmla="*/ 1805470 h 54"/>
                                <a:gd name="T4" fmla="*/ 29164409 w 16250"/>
                                <a:gd name="T5" fmla="*/ 1805470 h 54"/>
                                <a:gd name="T6" fmla="*/ 41663520 w 16250"/>
                                <a:gd name="T7" fmla="*/ 920421 h 54"/>
                                <a:gd name="T8" fmla="*/ 52496156 w 16250"/>
                                <a:gd name="T9" fmla="*/ 35372 h 54"/>
                                <a:gd name="T10" fmla="*/ 59162239 w 16250"/>
                                <a:gd name="T11" fmla="*/ 35372 h 54"/>
                                <a:gd name="T12" fmla="*/ 59162239 w 16250"/>
                                <a:gd name="T13" fmla="*/ 35372 h 54"/>
                                <a:gd name="T14" fmla="*/ 69994875 w 16250"/>
                                <a:gd name="T15" fmla="*/ 920421 h 54"/>
                                <a:gd name="T16" fmla="*/ 82493803 w 16250"/>
                                <a:gd name="T17" fmla="*/ 1805470 h 54"/>
                                <a:gd name="T18" fmla="*/ 99159284 w 16250"/>
                                <a:gd name="T19" fmla="*/ 1805470 h 54"/>
                                <a:gd name="T20" fmla="*/ 111658395 w 16250"/>
                                <a:gd name="T21" fmla="*/ 920421 h 54"/>
                                <a:gd name="T22" fmla="*/ 122490848 w 16250"/>
                                <a:gd name="T23" fmla="*/ 35372 h 54"/>
                                <a:gd name="T24" fmla="*/ 129157114 w 16250"/>
                                <a:gd name="T25" fmla="*/ 35372 h 54"/>
                                <a:gd name="T26" fmla="*/ 129157114 w 16250"/>
                                <a:gd name="T27" fmla="*/ 35372 h 54"/>
                                <a:gd name="T28" fmla="*/ 139989567 w 16250"/>
                                <a:gd name="T29" fmla="*/ 920421 h 54"/>
                                <a:gd name="T30" fmla="*/ 152488678 w 16250"/>
                                <a:gd name="T31" fmla="*/ 1805470 h 54"/>
                                <a:gd name="T32" fmla="*/ 169153976 w 16250"/>
                                <a:gd name="T33" fmla="*/ 1840841 h 54"/>
                                <a:gd name="T34" fmla="*/ 181653087 w 16250"/>
                                <a:gd name="T35" fmla="*/ 955793 h 54"/>
                                <a:gd name="T36" fmla="*/ 192485723 w 16250"/>
                                <a:gd name="T37" fmla="*/ 70744 h 54"/>
                                <a:gd name="T38" fmla="*/ 199151806 w 16250"/>
                                <a:gd name="T39" fmla="*/ 70744 h 54"/>
                                <a:gd name="T40" fmla="*/ 199151806 w 16250"/>
                                <a:gd name="T41" fmla="*/ 70744 h 54"/>
                                <a:gd name="T42" fmla="*/ 209984442 w 16250"/>
                                <a:gd name="T43" fmla="*/ 955793 h 54"/>
                                <a:gd name="T44" fmla="*/ 222483370 w 16250"/>
                                <a:gd name="T45" fmla="*/ 1840841 h 54"/>
                                <a:gd name="T46" fmla="*/ 239148851 w 16250"/>
                                <a:gd name="T47" fmla="*/ 1840841 h 54"/>
                                <a:gd name="T48" fmla="*/ 251647962 w 16250"/>
                                <a:gd name="T49" fmla="*/ 955793 h 54"/>
                                <a:gd name="T50" fmla="*/ 262480415 w 16250"/>
                                <a:gd name="T51" fmla="*/ 70744 h 54"/>
                                <a:gd name="T52" fmla="*/ 269146681 w 16250"/>
                                <a:gd name="T53" fmla="*/ 70744 h 54"/>
                                <a:gd name="T54" fmla="*/ 269146681 w 16250"/>
                                <a:gd name="T55" fmla="*/ 70744 h 54"/>
                                <a:gd name="T56" fmla="*/ 279979134 w 16250"/>
                                <a:gd name="T57" fmla="*/ 955793 h 54"/>
                                <a:gd name="T58" fmla="*/ 292478245 w 16250"/>
                                <a:gd name="T59" fmla="*/ 1840841 h 54"/>
                                <a:gd name="T60" fmla="*/ 309143543 w 16250"/>
                                <a:gd name="T61" fmla="*/ 1840841 h 54"/>
                                <a:gd name="T62" fmla="*/ 321642654 w 16250"/>
                                <a:gd name="T63" fmla="*/ 955793 h 54"/>
                                <a:gd name="T64" fmla="*/ 332475290 w 16250"/>
                                <a:gd name="T65" fmla="*/ 106116 h 54"/>
                                <a:gd name="T66" fmla="*/ 339141373 w 16250"/>
                                <a:gd name="T67" fmla="*/ 106116 h 54"/>
                                <a:gd name="T68" fmla="*/ 339141373 w 16250"/>
                                <a:gd name="T69" fmla="*/ 106116 h 54"/>
                                <a:gd name="T70" fmla="*/ 349974008 w 16250"/>
                                <a:gd name="T71" fmla="*/ 991164 h 54"/>
                                <a:gd name="T72" fmla="*/ 362472937 w 16250"/>
                                <a:gd name="T73" fmla="*/ 1876213 h 54"/>
                                <a:gd name="T74" fmla="*/ 379138418 w 16250"/>
                                <a:gd name="T75" fmla="*/ 1876213 h 54"/>
                                <a:gd name="T76" fmla="*/ 391637529 w 16250"/>
                                <a:gd name="T77" fmla="*/ 991164 h 54"/>
                                <a:gd name="T78" fmla="*/ 402469982 w 16250"/>
                                <a:gd name="T79" fmla="*/ 106116 h 54"/>
                                <a:gd name="T80" fmla="*/ 409136247 w 16250"/>
                                <a:gd name="T81" fmla="*/ 106116 h 54"/>
                                <a:gd name="T82" fmla="*/ 409136247 w 16250"/>
                                <a:gd name="T83" fmla="*/ 106116 h 54"/>
                                <a:gd name="T84" fmla="*/ 419968701 w 16250"/>
                                <a:gd name="T85" fmla="*/ 991164 h 54"/>
                                <a:gd name="T86" fmla="*/ 432467811 w 16250"/>
                                <a:gd name="T87" fmla="*/ 1876213 h 54"/>
                                <a:gd name="T88" fmla="*/ 449133293 w 16250"/>
                                <a:gd name="T89" fmla="*/ 1876213 h 54"/>
                                <a:gd name="T90" fmla="*/ 461632221 w 16250"/>
                                <a:gd name="T91" fmla="*/ 991164 h 54"/>
                                <a:gd name="T92" fmla="*/ 472464857 w 16250"/>
                                <a:gd name="T93" fmla="*/ 106116 h 54"/>
                                <a:gd name="T94" fmla="*/ 479130940 w 16250"/>
                                <a:gd name="T95" fmla="*/ 106116 h 54"/>
                                <a:gd name="T96" fmla="*/ 479130940 w 16250"/>
                                <a:gd name="T97" fmla="*/ 106116 h 54"/>
                                <a:gd name="T98" fmla="*/ 489963575 w 16250"/>
                                <a:gd name="T99" fmla="*/ 991164 h 54"/>
                                <a:gd name="T100" fmla="*/ 502462504 w 16250"/>
                                <a:gd name="T101" fmla="*/ 1911585 h 54"/>
                                <a:gd name="T102" fmla="*/ 519127985 w 16250"/>
                                <a:gd name="T103" fmla="*/ 1911585 h 54"/>
                                <a:gd name="T104" fmla="*/ 531627096 w 16250"/>
                                <a:gd name="T105" fmla="*/ 1026536 h 54"/>
                                <a:gd name="T106" fmla="*/ 540793074 w 16250"/>
                                <a:gd name="T107" fmla="*/ 141676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2" name="Freeform 111"/>
                          <wps:cNvSpPr>
                            <a:spLocks noEditPoints="1"/>
                          </wps:cNvSpPr>
                          <wps:spPr bwMode="auto">
                            <a:xfrm>
                              <a:off x="1308100" y="1065530"/>
                              <a:ext cx="1430020" cy="73025"/>
                            </a:xfrm>
                            <a:custGeom>
                              <a:avLst/>
                              <a:gdLst>
                                <a:gd name="T0" fmla="*/ 549973 w 15666"/>
                                <a:gd name="T1" fmla="*/ 2724654 h 800"/>
                                <a:gd name="T2" fmla="*/ 124985355 w 15666"/>
                                <a:gd name="T3" fmla="*/ 2774676 h 800"/>
                                <a:gd name="T4" fmla="*/ 125535327 w 15666"/>
                                <a:gd name="T5" fmla="*/ 3332952 h 800"/>
                                <a:gd name="T6" fmla="*/ 124985355 w 15666"/>
                                <a:gd name="T7" fmla="*/ 3891137 h 800"/>
                                <a:gd name="T8" fmla="*/ 549973 w 15666"/>
                                <a:gd name="T9" fmla="*/ 3832808 h 800"/>
                                <a:gd name="T10" fmla="*/ 0 w 15666"/>
                                <a:gd name="T11" fmla="*/ 3274624 h 800"/>
                                <a:gd name="T12" fmla="*/ 549973 w 15666"/>
                                <a:gd name="T13" fmla="*/ 2724654 h 800"/>
                                <a:gd name="T14" fmla="*/ 123877194 w 15666"/>
                                <a:gd name="T15" fmla="*/ 0 h 800"/>
                                <a:gd name="T16" fmla="*/ 130534738 w 15666"/>
                                <a:gd name="T17" fmla="*/ 3332952 h 800"/>
                                <a:gd name="T18" fmla="*/ 123868887 w 15666"/>
                                <a:gd name="T19" fmla="*/ 6665813 h 800"/>
                                <a:gd name="T20" fmla="*/ 123877194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3" name="Freeform 112"/>
                          <wps:cNvSpPr>
                            <a:spLocks noEditPoints="1"/>
                          </wps:cNvSpPr>
                          <wps:spPr bwMode="auto">
                            <a:xfrm>
                              <a:off x="4162425" y="1064895"/>
                              <a:ext cx="1540510" cy="73025"/>
                            </a:xfrm>
                            <a:custGeom>
                              <a:avLst/>
                              <a:gdLst>
                                <a:gd name="T0" fmla="*/ 11143217 w 8434"/>
                                <a:gd name="T1" fmla="*/ 5532557 h 400"/>
                                <a:gd name="T2" fmla="*/ 280247154 w 8434"/>
                                <a:gd name="T3" fmla="*/ 5632601 h 400"/>
                                <a:gd name="T4" fmla="*/ 281381439 w 8434"/>
                                <a:gd name="T5" fmla="*/ 6765766 h 400"/>
                                <a:gd name="T6" fmla="*/ 280247154 w 8434"/>
                                <a:gd name="T7" fmla="*/ 7865705 h 400"/>
                                <a:gd name="T8" fmla="*/ 11143217 w 8434"/>
                                <a:gd name="T9" fmla="*/ 7765661 h 400"/>
                                <a:gd name="T10" fmla="*/ 10008749 w 8434"/>
                                <a:gd name="T11" fmla="*/ 6665905 h 400"/>
                                <a:gd name="T12" fmla="*/ 11143217 w 8434"/>
                                <a:gd name="T13" fmla="*/ 5532557 h 400"/>
                                <a:gd name="T14" fmla="*/ 13345120 w 8434"/>
                                <a:gd name="T15" fmla="*/ 13331627 h 400"/>
                                <a:gd name="T16" fmla="*/ 0 w 8434"/>
                                <a:gd name="T17" fmla="*/ 6632496 h 400"/>
                                <a:gd name="T18" fmla="*/ 13378546 w 8434"/>
                                <a:gd name="T19" fmla="*/ 0 h 400"/>
                                <a:gd name="T20" fmla="*/ 13345120 w 8434"/>
                                <a:gd name="T21" fmla="*/ 13331627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4" name="Rectangle 113"/>
                          <wps:cNvSpPr>
                            <a:spLocks noChangeArrowheads="1"/>
                          </wps:cNvSpPr>
                          <wps:spPr bwMode="auto">
                            <a:xfrm>
                              <a:off x="202628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5531C"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5" name="Rectangle 114"/>
                          <wps:cNvSpPr>
                            <a:spLocks noChangeArrowheads="1"/>
                          </wps:cNvSpPr>
                          <wps:spPr bwMode="auto">
                            <a:xfrm>
                              <a:off x="1586865" y="895350"/>
                              <a:ext cx="84328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F42A" w14:textId="77777777" w:rsidR="00EA1A17" w:rsidRDefault="00EA1A17" w:rsidP="00ED720D">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56" name="Rectangle 115"/>
                          <wps:cNvSpPr>
                            <a:spLocks noChangeArrowheads="1"/>
                          </wps:cNvSpPr>
                          <wps:spPr bwMode="auto">
                            <a:xfrm>
                              <a:off x="235902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E156C"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7" name="Rectangle 116"/>
                          <wps:cNvSpPr>
                            <a:spLocks noChangeArrowheads="1"/>
                          </wps:cNvSpPr>
                          <wps:spPr bwMode="auto">
                            <a:xfrm>
                              <a:off x="498411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11FF4"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8" name="Rectangle 117"/>
                          <wps:cNvSpPr>
                            <a:spLocks noChangeArrowheads="1"/>
                          </wps:cNvSpPr>
                          <wps:spPr bwMode="auto">
                            <a:xfrm>
                              <a:off x="4608830" y="895350"/>
                              <a:ext cx="1175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B5BDF" w14:textId="77777777" w:rsidR="00EA1A17" w:rsidRDefault="00EA1A17" w:rsidP="00ED720D">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59" name="Rectangle 118"/>
                          <wps:cNvSpPr>
                            <a:spLocks noChangeArrowheads="1"/>
                          </wps:cNvSpPr>
                          <wps:spPr bwMode="auto">
                            <a:xfrm>
                              <a:off x="536130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4169"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60" name="Freeform 119"/>
                          <wps:cNvSpPr>
                            <a:spLocks noEditPoints="1"/>
                          </wps:cNvSpPr>
                          <wps:spPr bwMode="auto">
                            <a:xfrm>
                              <a:off x="5692140" y="1096645"/>
                              <a:ext cx="100330" cy="10160"/>
                            </a:xfrm>
                            <a:custGeom>
                              <a:avLst/>
                              <a:gdLst>
                                <a:gd name="T0" fmla="*/ 862000 w 551"/>
                                <a:gd name="T1" fmla="*/ 0 h 53"/>
                                <a:gd name="T2" fmla="*/ 5835346 w 551"/>
                                <a:gd name="T3" fmla="*/ 36806 h 53"/>
                                <a:gd name="T4" fmla="*/ 6631066 w 551"/>
                                <a:gd name="T5" fmla="*/ 955423 h 53"/>
                                <a:gd name="T6" fmla="*/ 5802206 w 551"/>
                                <a:gd name="T7" fmla="*/ 1874232 h 53"/>
                                <a:gd name="T8" fmla="*/ 828861 w 551"/>
                                <a:gd name="T9" fmla="*/ 1837426 h 53"/>
                                <a:gd name="T10" fmla="*/ 0 w 551"/>
                                <a:gd name="T11" fmla="*/ 918617 h 53"/>
                                <a:gd name="T12" fmla="*/ 862000 w 551"/>
                                <a:gd name="T13" fmla="*/ 0 h 53"/>
                                <a:gd name="T14" fmla="*/ 12466594 w 551"/>
                                <a:gd name="T15" fmla="*/ 73420 h 53"/>
                                <a:gd name="T16" fmla="*/ 17439940 w 551"/>
                                <a:gd name="T17" fmla="*/ 110226 h 53"/>
                                <a:gd name="T18" fmla="*/ 18235660 w 551"/>
                                <a:gd name="T19" fmla="*/ 1029035 h 53"/>
                                <a:gd name="T20" fmla="*/ 17406800 w 551"/>
                                <a:gd name="T21" fmla="*/ 1947653 h 53"/>
                                <a:gd name="T22" fmla="*/ 12433454 w 551"/>
                                <a:gd name="T23" fmla="*/ 1910847 h 53"/>
                                <a:gd name="T24" fmla="*/ 11604412 w 551"/>
                                <a:gd name="T25" fmla="*/ 992229 h 53"/>
                                <a:gd name="T26" fmla="*/ 12466594 w 551"/>
                                <a:gd name="T27" fmla="*/ 73420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1" name="Freeform 120"/>
                          <wps:cNvSpPr>
                            <a:spLocks noEditPoints="1"/>
                          </wps:cNvSpPr>
                          <wps:spPr bwMode="auto">
                            <a:xfrm>
                              <a:off x="1200150" y="1096645"/>
                              <a:ext cx="100330" cy="9525"/>
                            </a:xfrm>
                            <a:custGeom>
                              <a:avLst/>
                              <a:gdLst>
                                <a:gd name="T0" fmla="*/ 423464 w 1101"/>
                                <a:gd name="T1" fmla="*/ 0 h 105"/>
                                <a:gd name="T2" fmla="*/ 2914673 w 1101"/>
                                <a:gd name="T3" fmla="*/ 16419 h 105"/>
                                <a:gd name="T4" fmla="*/ 3321552 w 1101"/>
                                <a:gd name="T5" fmla="*/ 427899 h 105"/>
                                <a:gd name="T6" fmla="*/ 2906381 w 1101"/>
                                <a:gd name="T7" fmla="*/ 839379 h 105"/>
                                <a:gd name="T8" fmla="*/ 415171 w 1101"/>
                                <a:gd name="T9" fmla="*/ 822869 h 105"/>
                                <a:gd name="T10" fmla="*/ 0 w 1101"/>
                                <a:gd name="T11" fmla="*/ 411480 h 105"/>
                                <a:gd name="T12" fmla="*/ 423464 w 1101"/>
                                <a:gd name="T13" fmla="*/ 0 h 105"/>
                                <a:gd name="T14" fmla="*/ 6236316 w 1101"/>
                                <a:gd name="T15" fmla="*/ 32929 h 105"/>
                                <a:gd name="T16" fmla="*/ 8727525 w 1101"/>
                                <a:gd name="T17" fmla="*/ 41184 h 105"/>
                                <a:gd name="T18" fmla="*/ 9134404 w 1101"/>
                                <a:gd name="T19" fmla="*/ 460829 h 105"/>
                                <a:gd name="T20" fmla="*/ 8719233 w 1101"/>
                                <a:gd name="T21" fmla="*/ 864054 h 105"/>
                                <a:gd name="T22" fmla="*/ 6228023 w 1101"/>
                                <a:gd name="T23" fmla="*/ 855799 h 105"/>
                                <a:gd name="T24" fmla="*/ 5812761 w 1101"/>
                                <a:gd name="T25" fmla="*/ 444409 h 105"/>
                                <a:gd name="T26" fmla="*/ 6236316 w 1101"/>
                                <a:gd name="T27" fmla="*/ 32929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44F4E4E3" id="Canvas 62" o:spid="_x0000_s1026" editas="canvas" style="width:485.65pt;height:234.7pt;mso-position-horizontal-relative:char;mso-position-vertical-relative:line" coordsize="61677,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">
                  <v:shape id="_x0000_s1027" type="#_x0000_t75" style="position:absolute;width:61677;height:29806;visibility:visible;mso-wrap-style:square">
                    <v:fill o:detectmouseclick="t"/>
                    <v:path o:connecttype="none"/>
                  </v:shape>
                  <v:rect id="Rectangle 64" o:spid="_x0000_s1028" style="position:absolute;left:61353;top:27203;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14:paraId="7DEA5DC7" w14:textId="77777777" w:rsidR="00EA1A17" w:rsidRDefault="00EA1A17" w:rsidP="00ED720D">
                          <w:r>
                            <w:rPr>
                              <w:color w:val="000000"/>
                            </w:rPr>
                            <w:t xml:space="preserve"> </w:t>
                          </w:r>
                        </w:p>
                      </w:txbxContent>
                    </v:textbox>
                  </v:rect>
                  <v:shape id="Freeform 65" o:spid="_x0000_s1029" style="position:absolute;left:12001;top:15341;width:45739;height:89;visibility:visible;mso-wrap-style:square;v-text-anchor:top" coordsize="250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5XMQA&#10;AADaAAAADwAAAGRycy9kb3ducmV2LnhtbESPQWvCQBSE74X+h+UVeqsbS1CJrmJLQws9NQbF2yP7&#10;TKLZt0t2q/HfdwuCx2FmvmEWq8F04ky9by0rGI8SEMSV1S3XCspN/jID4QOyxs4yKbiSh9Xy8WGB&#10;mbYX/qFzEWoRIewzVNCE4DIpfdWQQT+yjjh6B9sbDFH2tdQ9XiLcdPI1SSbSYMtxoUFH7w1Vp+LX&#10;KNjuy4+3XVrkx8/OfKepc+U+d0o9Pw3rOYhAQ7iHb+0vrWAK/1fiD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OVzEAAAA2gAAAA8AAAAAAAAAAAAAAAAAmAIAAGRycy9k&#10;b3ducmV2LnhtbFBLBQYAAAAABAAEAPUAAACJAw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H78A&#10;AADaAAAADwAAAGRycy9kb3ducmV2LnhtbERPPWvDMBDdC/kP4gLdarkdktaxbEKg0K3YTUrGw7pY&#10;Sq2TsZTE/ffRUOj4eN9lPbtBXGkK1rOC5ywHQdx5bblXsP96f3oFESKyxsEzKfilAHW1eCix0P7G&#10;DV3b2IsUwqFABSbGsZAydIYchsyPxIk7+clhTHDqpZ7wlsLdIF/yfCUdWk4NBkfaGep+2otTQJfv&#10;w25vxmZrP8/ro3H2bZVbpR6X83YDItIc/8V/7g+tIG1NV9IN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4q8fvwAAANoAAAAPAAAAAAAAAAAAAAAAAJgCAABkcnMvZG93bnJl&#10;di54bWxQSwUGAAAAAAQABAD1AAAAhAMAAAAA&#10;" path="m34,163r25313,3c25366,166,25381,181,25381,200v,18,-15,33,-34,33l34,230c15,230,,215,,196,,178,15,163,34,163xm25280,r400,200l25280,400r,-400xe" fillcolor="black" strokeweight=".1pt">
                    <v:stroke joinstyle="bevel"/>
                    <v:path arrowok="t" o:connecttype="custom" o:connectlocs="207052374,991806381;2147483646,1010037437;2147483646,1216944282;2147483646,1417718486;207052374,1399454204;0,1192580586;207052374,991806381;2147483646,0;2147483646,121694428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SKsIA&#10;AADaAAAADwAAAGRycy9kb3ducmV2LnhtbESPT4vCMBTE7wt+h/AEb2uqiGg1in8QRJYVqwePj+bZ&#10;VpuX0kSt336zIHgcZuY3zHTemFI8qHaFZQW9bgSCOLW64EzB6bj5HoFwHlljaZkUvMjBfNb6mmKs&#10;7ZMP9Eh8JgKEXYwKcu+rWEqX5mTQdW1FHLyLrQ36IOtM6hqfAW5K2Y+ioTRYcFjIsaJVTuktuRsF&#10;9/UgsctisL/uf439uR62Je7OSnXazWICwlPjP+F3e6sVjOH/Srg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RIqwgAAANoAAAAPAAAAAAAAAAAAAAAAAJgCAABkcnMvZG93&#10;bnJldi54bWxQSwUGAAAAAAQABAD1AAAAhwMAAAAA&#10;" path="m326,21093l333,667v,-37,30,-67,67,-67c436,600,466,630,466,667r-6,20426c460,21130,430,21160,393,21160v-37,,-67,-30,-67,-67xm,800l400,,800,800,,800xe" fillcolor="black" strokeweight=".1pt">
                    <v:stroke joinstyle="bevel"/>
                    <v:path arrowok="t" o:connecttype="custom" o:connectlocs="247951550,2147483646;253275894,504430947;304236025,453762941;354429667,504430947;349863505,2147483646;298911772,2147483646;247951550,2147483646;0,605020049;304236025,0;608463743,605020049;0,605020049" o:connectangles="0,0,0,0,0,0,0,0,0,0,0"/>
                    <o:lock v:ext="edit" verticies="t"/>
                  </v:shape>
                  <v:shape id="Freeform 68" o:spid="_x0000_s1032" style="position:absolute;left:24053;top:12065;width:96;height:7296;visibility:visible;mso-wrap-style:square;v-text-anchor:top" coordsize="10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4f88MA&#10;AADbAAAADwAAAGRycy9kb3ducmV2LnhtbESPQWvCQBCF7wX/wzKCt7pRpJTUVaIgiJ60LXocstMk&#10;bXY2ZFcT/fWdg+BthvfmvW/my97V6kptqDwbmIwTUMS5txUXBr4+N6/voEJEtlh7JgM3CrBcDF7m&#10;mFrf8YGux1goCeGQooEyxibVOuQlOQxj3xCL9uNbh1HWttC2xU7CXa2nSfKmHVYsDSU2tC4p/zte&#10;nAHedqvp4fvenfa/Z9zPbGbtLjNmNOyzD1CR+vg0P66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4f88MAAADbAAAADwAAAAAAAAAAAAAAAACYAgAAZHJzL2Rv&#10;d25yZXYueG1sUEsFBgAAAAAEAAQA9QAAAIgDA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1247623,264815436;705295,265571021;35271164,0;71247623,567460413;35976459,832267466;705295,568215997;71247623,567460413;71952918,1324068616;1410501,1324824292;36681754,1059253271;71952918,1626713593;37386960,1891520737;1410501,1627469268;71952918,1626713593;72658124,2147483646;2115796,2147483646;37386960,2118506542;72658124,2147483646;38092255,2147483646;2115796,2147483646;72658124,2147483646;73363419,2147483646;2821091,2147483646;38092255,2147483646;74068714,2147483646;38797550,2147483646;3526297,2147483646;74068714,2147483646;74068714,2147483646;3526297,2147483646;38797550,2147483646;74773921,2147483646;39502757,2147483646;4231593,2147483646;74773921,2147483646;75479216,2147483646;4936888,2147483646;39502757,2147483646;75479216,2147483646;40208052,2147483646;4936888,2147483646;75479216,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6TsEA&#10;AADbAAAADwAAAGRycy9kb3ducmV2LnhtbERPS4vCMBC+C/sfwix401QPPqpR1oWihx58LHidbca2&#10;bDPpNtHWf28Ewdt8fM9ZrjtTiRs1rrSsYDSMQBBnVpecK/g5JYMZCOeRNVaWScGdHKxXH70lxtq2&#10;fKDb0ecihLCLUUHhfR1L6bKCDLqhrYkDd7GNQR9gk0vdYBvCTSXHUTSRBksODQXW9F1Q9ne8GgXp&#10;tuIDp/t5m266zf58Tv5/p4lS/c/uawHCU+ff4pd7p8P8ETx/C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mOk7BAAAA2wAAAA8AAAAAAAAAAAAAAAAAmAIAAGRycy9kb3du&#10;cmV2LnhtbFBLBQYAAAAABAAEAPUAAACGAw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3665116,302616326;42808543,0;86464639,794359699;856573,567397364;86464639,1096976025;856573,1323929977;86464639,1096976025;43665116,1891335724;43665116,1588719308;87321117,2147483646;856573,2147483646;87321117,2147483646;1713052,2147483646;87321117,2147483646;44521595,2147483646;44521595,2147483646;87321117,2147483646;1713052,2147483646;87321117,2147483646;2569625,2147483646;87321117,2147483646;45378168,2147483646;45378168,2147483646;88177690,2147483646;2569625,2147483646;88177690,2147483646;2569625,2147483646;88177690,2147483646;46225626,2147483646;45378168,2147483646;89034264,2147483646;3426104,2147483646;89034264,2147483646;3426104,2147483646;89034264,2147483646;46225626,2147483646;46225626,2147483646;89890742,2147483646;3426104,2147483646;89890742,2147483646;4282677,2147483646;89890742,2147483646;47082200,2147483646;47082200,2147483646;89890742,2147483646;4282677,2147483646;89890742,2147483646;5139156,2147483646;89890742,2147483646;47938773,2147483646;47938773,2147483646;90747316,2147483646;5139156,2147483646;90747316,2147483646;5139156,2147483646;90747316,2147483646;48795252,2147483646;47938773,2147483646;91603794,2147483646;5995729,2147483646;91603794,2147483646;5995729,2147483646;91603794,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DsMMA&#10;AADbAAAADwAAAGRycy9kb3ducmV2LnhtbERPTWsCMRC9C/6HMEIvUrN6aJetWdFCafEitR48Dptx&#10;s+xmsk2irv31plDobR7vc5arwXbiQj40jhXMZxkI4srphmsFh6+3xxxEiMgaO8ek4EYBVuV4tMRC&#10;uyt/0mUfa5FCOBSowMTYF1KGypDFMHM9ceJOzluMCfpaao/XFG47uciyJ2mx4dRgsKdXQ1W7P1sF&#10;XT9f83Fqvm/nfLN7/2m27bPfKvUwGdYvICIN8V/85/7Qaf4Cfn9JB8j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DsMMAAADbAAAADwAAAAAAAAAAAAAAAACYAgAAZHJzL2Rv&#10;d25yZXYueG1sUEsFBgAAAAAEAAQA9QAAAIgDA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3175507,1210465484;166520330,0;339695837,2147483646;6655176,2147483646;339695837,2147483646;6655176,2147483646;339695837,2147483646;173175507,2147483646;173175507,2147483646;339695837,2147483646;6655176,2147483646;339695837,2147483646;6655176,2147483646;339695837,2147483646;173175507,2147483646;173175507,2147483646;339695837,2147483646;6655176,2147483646;339695837,2147483646;13310353,2147483646;339695837,2147483646;179830683,2147483646;179830683,2147483646;346350825,2147483646;13310353,2147483646;346350825,2147483646;13310353,2147483646;346350825,2147483646;179830683,2147483646;179830683,2147483646;346350825,2147483646;13310353,2147483646;346350825,2147483646;13310353,2147483646;346350825,2147483646;179830683,2147483646;179830683,2147483646;346350825,2147483646;13310353,2147483646;353006001,2147483646;19965529,2147483646;353006001,2147483646;186485671,2147483646;186485671,2147483646;353006001,2147483646;19965529,2147483646;353006001,2147483646;19965529,2147483646;353006001,2147483646;186485671,2147483646;186485671,2147483646;353006001,2147483646;19965529,2147483646;353006001,2147483646;19965529,2147483646;353006001,2147483646;193140847,2147483646;186485671,2147483646;359661178,2147483646;26656077,2147483646;359661178,2147483646;26656077,2147483646;359661178,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S5cAA&#10;AADbAAAADwAAAGRycy9kb3ducmV2LnhtbERPS2vCQBC+F/oflin0VjfaIpJmIyIIXnpoFPE4zU4e&#10;mp0N2TWPf98VBG/z8T0nWY+mET11rrasYD6LQBDnVtdcKjgedh8rEM4ja2wsk4KJHKzT15cEY20H&#10;/qU+86UIIexiVFB538ZSurwig25mW+LAFbYz6APsSqk7HEK4aeQiipbSYM2hocKWthXl1+xmFOx6&#10;unydT+fihuXP3zabpM19odT727j5BuFp9E/xw73XYf4n3H8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QS5cAAAADbAAAADwAAAAAAAAAAAAAAAACYAgAAZHJzL2Rvd25y&#10;ZXYueG1sUEsFBgAAAAAEAAQA9QAAAIUDA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9695837,1058864155;6655176,1058864155;166520330,0;339695837,2147483646;173175507,2147483646;6655176,2147483646;339695837,2147483646;339695837,2147483646;6655176,2147483646;173175507,2147483646;339695837,2147483646;173175507,2147483646;6655176,2147483646;339695837,2147483646;346350825,2147483646;13310353,2147483646;179830683,2147483646;346350825,2147483646;179830683,2147483646;13310353,2147483646;346350825,2147483646;346350825,2147483646;13310353,2147483646;179830683,2147483646;353006001,2147483646;186485671,2147483646;19965529,2147483646;353006001,2147483646;353006001,2147483646;19965529,2147483646;186485671,2147483646;353006001,2147483646;186485671,2147483646;19965529,2147483646;353006001,2147483646;359661178,2147483646;26656077,2147483646;186485671,2147483646;359661178,2147483646;193140847,2147483646;26656077,2147483646;359661178,2147483646" o:connectangles="0,0,0,0,0,0,0,0,0,0,0,0,0,0,0,0,0,0,0,0,0,0,0,0,0,0,0,0,0,0,0,0,0,0,0,0,0,0,0,0,0,0"/>
                    <o:lock v:ext="edit" verticies="t"/>
                  </v:shape>
                  <v:rect id="Rectangle 72" o:spid="_x0000_s1036" style="position:absolute;left:14211;width:12979;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1C83346F" w14:textId="77777777" w:rsidR="00EA1A17" w:rsidRDefault="00EA1A17" w:rsidP="00ED720D">
                          <w:r>
                            <w:rPr>
                              <w:color w:val="000000"/>
                            </w:rPr>
                            <w:t>Transmitter output power</w:t>
                          </w:r>
                        </w:p>
                      </w:txbxContent>
                    </v:textbox>
                  </v:rect>
                  <v:rect id="Rectangle 73" o:spid="_x0000_s1037" style="position:absolute;left:26981;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5D910B5B" w14:textId="77777777" w:rsidR="00EA1A17" w:rsidRDefault="00EA1A17" w:rsidP="00ED720D">
                          <w:r>
                            <w:rPr>
                              <w:color w:val="000000"/>
                            </w:rPr>
                            <w:t xml:space="preserve"> </w:t>
                          </w:r>
                        </w:p>
                      </w:txbxContent>
                    </v:textbox>
                  </v:rect>
                  <v:rect id="Rectangle 74" o:spid="_x0000_s1038" style="position:absolute;left:54559;top:20218;width:2686;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26675380" w14:textId="77777777" w:rsidR="00EA1A17" w:rsidRDefault="00EA1A17" w:rsidP="00ED720D">
                          <w:r>
                            <w:rPr>
                              <w:color w:val="000000"/>
                            </w:rPr>
                            <w:t>Time</w:t>
                          </w:r>
                        </w:p>
                      </w:txbxContent>
                    </v:textbox>
                  </v:rect>
                  <v:rect id="Rectangle 75" o:spid="_x0000_s1039" style="position:absolute;left:57118;top:2021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105750AE" w14:textId="77777777" w:rsidR="00EA1A17" w:rsidRDefault="00EA1A17" w:rsidP="00ED720D">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YR8UA&#10;AADbAAAADwAAAGRycy9kb3ducmV2LnhtbESPQWvCQBCF70L/wzKCF2k2LUVK6ipSahGh0kbJechO&#10;k2B2NmZXTf995yB4m+G9ee+b+XJwrbpQHxrPBp6SFBRx6W3DlYHDfv34CipEZIutZzLwRwGWi4fR&#10;HDPrr/xDlzxWSkI4ZGigjrHLtA5lTQ5D4jti0X597zDK2lfa9niVcNfq5zSdaYcNS0ONHb3XVB7z&#10;szNw+jr77e4wHL9bN93rTVN8vBSfxkzGw+oNVKQh3s23640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dhHxQAAANsAAAAPAAAAAAAAAAAAAAAAAJgCAABkcnMv&#10;ZG93bnJldi54bWxQSwUGAAAAAAQABAD1AAAAigM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ZmcAA&#10;AADbAAAADwAAAGRycy9kb3ducmV2LnhtbERP24rCMBB9X/Afwgj7tqaKLto1ingBEVaw+gFDMzZl&#10;m0lpoq1/vxEE3+ZwrjNfdrYSd2p86VjBcJCAIM6dLrlQcDnvvqYgfEDWWDkmBQ/ysFz0PuaYatfy&#10;ie5ZKEQMYZ+iAhNCnUrpc0MW/cDVxJG7usZiiLAppG6wjeG2kqMk+ZYWS44NBmtaG8r/sptVMNlv&#10;zWGTOLnaZr+PWTuh3XV8VOqz361+QATqwlv8cu91nD+D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gZmcAAAADbAAAADwAAAAAAAAAAAAAAAACYAgAAZHJzL2Rvd25y&#10;ZXYueG1sUEsFBgAAAAAEAAQA9QAAAIUDAAAAAA==&#10;" path="m67,327r10827,7c10931,334,10960,364,10960,400v,37,-29,67,-66,67l67,461c30,461,,431,,394,,357,30,327,67,327xm10761,r799,401l10760,800,10761,xe" fillcolor="black" strokeweight=".1pt">
                    <v:stroke joinstyle="bevel"/>
                    <v:path arrowok="t" o:connecttype="custom" o:connectlocs="50983774,248709823;2147483646,254034167;2147483646,304236025;2147483646,355187849;50983774,350630085;0,299669954;50983774,248709823;2147483646,0;2147483646,304994298;2147483646,608463743;2147483646,0" o:connectangles="0,0,0,0,0,0,0,0,0,0,0"/>
                    <o:lock v:ext="edit" verticies="t"/>
                  </v:shape>
                  <v:shape id="Freeform 78" o:spid="_x0000_s1042" style="position:absolute;left:27381;top:10648;width:14243;height:737;visibility:visible;mso-wrap-style:square;v-text-anchor:top" coordsize="7800,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0b4sAA&#10;AADbAAAADwAAAGRycy9kb3ducmV2LnhtbERPTYvCMBC9C/6HMMLebKoHWatRRFAUT+uK4G1sxra0&#10;mZQk1q6/fnNY2OPjfS/XvWlER85XlhVMkhQEcW51xYWCy/du/AnCB2SNjWVS8EMe1qvhYImZti/+&#10;ou4cChFD2GeooAyhzaT0eUkGfWJb4sg9rDMYInSF1A5fMdw0cpqmM2mw4thQYkvbkvL6/DQKumJ+&#10;PO2peWtfPZ29y3p+u9ZKfYz6zQJEoD78i//cB61gGtfHL/E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0b4sAAAADbAAAADwAAAAAAAAAAAAAAAACYAgAAZHJzL2Rvd25y&#10;ZXYueG1sUEsFBgAAAAAEAAQA9QAAAIUDAAAAAA==&#10;" path="m334,166r7133,3c7486,169,7500,184,7500,203v,18,-14,33,-33,33l334,233v-19,,-34,-15,-34,-33c300,181,315,166,334,166xm400,400l,199,401,r-1,400xm7401,3r399,200l7400,403,7401,3xe" fillcolor="black" strokeweight=".1pt">
                    <v:stroke joinstyle="bevel"/>
                    <v:path arrowok="t" o:connecttype="custom" o:connectlocs="2033613001,1013638733;2147483646,1031979890;2147483646,1239578628;2147483646,1441097035;2033613001,1422789326;1826613825,1221270919;2033613001,1013638733;2147483646,2147483646;0,1215157139;2147483646,0;2147483646,2147483646;2147483646,18307709;2147483646,1239578628;2147483646,2147483646;2147483646,18307709" o:connectangles="0,0,0,0,0,0,0,0,0,0,0,0,0,0,0"/>
                    <o:lock v:ext="edit" verticies="t"/>
                  </v:shape>
                  <v:rect id="Rectangle 79" o:spid="_x0000_s1043" style="position:absolute;left:28924;top:7550;width:11639;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377ACA5D" w14:textId="77777777" w:rsidR="00EA1A17" w:rsidRDefault="00EA1A17" w:rsidP="00ED720D">
                          <w:r>
                            <w:rPr>
                              <w:color w:val="000000"/>
                            </w:rPr>
                            <w:t>Transmitter ON period</w:t>
                          </w:r>
                        </w:p>
                      </w:txbxContent>
                    </v:textbox>
                  </v:rect>
                  <v:rect id="Rectangle 80" o:spid="_x0000_s1044" style="position:absolute;left:40087;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5A8B32E6" w14:textId="77777777" w:rsidR="00EA1A17" w:rsidRDefault="00EA1A17" w:rsidP="00ED720D">
                          <w:r>
                            <w:rPr>
                              <w:color w:val="000000"/>
                            </w:rPr>
                            <w:t xml:space="preserve"> </w:t>
                          </w:r>
                        </w:p>
                      </w:txbxContent>
                    </v:textbox>
                  </v:rect>
                  <v:rect id="Rectangle 81" o:spid="_x0000_s1045" style="position:absolute;left:29127;top:8953;width:1098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yAsUA&#10;AADbAAAADwAAAGRycy9kb3ducmV2LnhtbESPQWvCQBSE7wX/w/IEL0U3plA0zUZEEDwIxbQHvT2y&#10;r9m02bchu5rYX98tFHocZuYbJt+MthU36n3jWMFykYAgrpxuuFbw/rafr0D4gKyxdUwK7uRhU0we&#10;csy0G/hEtzLUIkLYZ6jAhNBlUvrKkEW/cB1x9D5cbzFE2ddS9zhEuG1lmiTP0mLDccFgRztD1Vd5&#10;tQr2r+eG+FueHterwX1W6aU0x06p2XTcvoAINIb/8F/7oBWkT/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vICxQAAANsAAAAPAAAAAAAAAAAAAAAAAJgCAABkcnMv&#10;ZG93bnJldi54bWxQSwUGAAAAAAQABAD1AAAAigMAAAAA&#10;" filled="f" stroked="f">
                    <v:textbox style="mso-fit-shape-to-text:t" inset="0,0,0,0">
                      <w:txbxContent>
                        <w:p w14:paraId="2A756424" w14:textId="77777777" w:rsidR="00EA1A17" w:rsidRDefault="00EA1A17" w:rsidP="00ED720D">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40E7AB5B" w14:textId="77777777" w:rsidR="00EA1A17" w:rsidRDefault="00EA1A17" w:rsidP="00ED720D">
                          <w:r>
                            <w:rPr>
                              <w:color w:val="000000"/>
                            </w:rPr>
                            <w:t xml:space="preserve"> </w:t>
                          </w:r>
                        </w:p>
                      </w:txbxContent>
                    </v:textbox>
                  </v:rect>
                  <v:rect id="Rectangle 83" o:spid="_x0000_s1047" style="position:absolute;left:47929;top:23501;width:857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776E8BCF" w14:textId="77777777" w:rsidR="00EA1A17" w:rsidRDefault="00EA1A17" w:rsidP="00ED720D">
                          <w:r>
                            <w:rPr>
                              <w:color w:val="000000"/>
                            </w:rPr>
                            <w:t xml:space="preserve">Transmitter OFF </w:t>
                          </w:r>
                        </w:p>
                      </w:txbxContent>
                    </v:textbox>
                  </v:rect>
                  <v:rect id="Rectangle 84" o:spid="_x0000_s1048" style="position:absolute;left:50469;top:24898;width:324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18650AA3" w14:textId="77777777" w:rsidR="00EA1A17" w:rsidRDefault="00EA1A17" w:rsidP="00ED720D">
                          <w:proofErr w:type="gramStart"/>
                          <w:r>
                            <w:rPr>
                              <w:color w:val="000000"/>
                            </w:rPr>
                            <w:t>period</w:t>
                          </w:r>
                          <w:proofErr w:type="gramEnd"/>
                        </w:p>
                      </w:txbxContent>
                    </v:textbox>
                  </v:rect>
                  <v:rect id="Rectangle 85" o:spid="_x0000_s1049" style="position:absolute;left:53600;top:2489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14:paraId="301DB1D8" w14:textId="77777777" w:rsidR="00EA1A17" w:rsidRDefault="00EA1A17" w:rsidP="00ED720D">
                          <w:r>
                            <w:rPr>
                              <w:color w:val="000000"/>
                            </w:rPr>
                            <w:t xml:space="preserve"> </w:t>
                          </w:r>
                        </w:p>
                      </w:txbxContent>
                    </v:textbox>
                  </v:rect>
                  <v:rect id="Rectangle 86" o:spid="_x0000_s1050" style="position:absolute;left:13963;top:23501;width:857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14:paraId="72268121" w14:textId="77777777" w:rsidR="00EA1A17" w:rsidRDefault="00EA1A17" w:rsidP="00ED720D">
                          <w:r>
                            <w:rPr>
                              <w:color w:val="000000"/>
                            </w:rPr>
                            <w:t xml:space="preserve">Transmitter OFF </w:t>
                          </w:r>
                        </w:p>
                      </w:txbxContent>
                    </v:textbox>
                  </v:rect>
                  <v:rect id="Rectangle 87" o:spid="_x0000_s1051" style="position:absolute;left:16510;top:24898;width:32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63C181CB" w14:textId="77777777" w:rsidR="00EA1A17" w:rsidRDefault="00EA1A17" w:rsidP="00ED720D">
                          <w:proofErr w:type="gramStart"/>
                          <w:r>
                            <w:rPr>
                              <w:color w:val="000000"/>
                            </w:rPr>
                            <w:t>period</w:t>
                          </w:r>
                          <w:proofErr w:type="gramEnd"/>
                        </w:p>
                      </w:txbxContent>
                    </v:textbox>
                  </v:rect>
                  <v:rect id="Rectangle 88" o:spid="_x0000_s1052" style="position:absolute;left:19634;top:2489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14:paraId="54E2BF0D" w14:textId="77777777" w:rsidR="00EA1A17" w:rsidRDefault="00EA1A17" w:rsidP="00ED720D">
                          <w:r>
                            <w:rPr>
                              <w:color w:val="000000"/>
                            </w:rPr>
                            <w:t xml:space="preserve"> </w:t>
                          </w:r>
                        </w:p>
                      </w:txbxContent>
                    </v:textbox>
                  </v:rect>
                  <v:shape id="Freeform 89" o:spid="_x0000_s1053" style="position:absolute;left:46107;top:22231;width:11747;height:730;visibility:visible;mso-wrap-style:square;v-text-anchor:top" coordsize="64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JmMMA&#10;AADbAAAADwAAAGRycy9kb3ducmV2LnhtbESPwW7CMBBE75X6D9ZW6q04lIBKiEFA1YortB+wipc4&#10;IV6nsSEpX48rIfU4mpk3mnw12EZcqPOVYwXjUQKCuHC64lLB99fHyxsIH5A1No5JwS95WC0fH3LM&#10;tOt5T5dDKEWEsM9QgQmhzaT0hSGLfuRa4ugdXWcxRNmVUnfYR7ht5GuSzKTFiuOCwZa2horT4WwV&#10;DMlPf033c51u6ul69lm798KkSj0/DesFiEBD+A/f2zutYDKGvy/x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WJmMMAAADbAAAADwAAAAAAAAAAAAAAAACYAgAAZHJzL2Rv&#10;d25yZXYueG1sUEsFBgAAAAAEAAQA9QAAAIgDAAAAAA==&#10;" path="m333,167r6067,3c6418,170,6433,185,6433,203v,19,-15,33,-33,33l333,233v-18,,-33,-15,-33,-33c300,182,315,167,333,167xm400,400l,200,400,r,400xe" fillcolor="black" strokeweight=".1pt">
                    <v:stroke joinstyle="bevel"/>
                    <v:path arrowok="t" o:connecttype="custom" o:connectlocs="2027863932,1016136668;2147483646,1034400951;2147483646,1235175155;2147483646,1435982769;2027863932,1417718486;1826911559,1216944282;2027863932,1016136668;2147483646,2147483646;0,121694428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sAcMA&#10;AADbAAAADwAAAGRycy9kb3ducmV2LnhtbESPQWvCQBSE74X+h+UVvNVNUxtKmo2USlHsSQ30+si+&#10;Jkuzb0N2jfHfu4LgcZiZb5hiOdlOjDR441jByzwBQVw7bbhRUB2+n99B+ICssXNMCs7kYVk+PhSY&#10;a3fiHY370IgIYZ+jgjaEPpfS1y1Z9HPXE0fvzw0WQ5RDI/WApwi3nUyTJJMWDceFFnv6aqn+3x+t&#10;ApOt3s7r7OeXqsRUdToutp43Ss2eps8PEIGmcA/f2hut4DWF65f4A2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sAcMAAADbAAAADwAAAAAAAAAAAAAAAACYAgAAZHJzL2Rv&#10;d25yZXYueG1sUEsFBgAAAAAEAAQA9QAAAIgDAAAAAA==&#10;" path="m667,334r2574,4c3277,338,3307,368,3307,405v,37,-30,66,-67,66l667,467v-37,,-67,-30,-67,-67c601,363,630,334,667,334xm800,800l,399,801,r-1,800xm3108,4r799,402l3106,804,3108,4xe" fillcolor="black" strokeweight=".1pt">
                    <v:stroke joinstyle="bevel"/>
                    <v:path arrowok="t" o:connecttype="custom" o:connectlocs="505596667,250258764;2147483646,253261599;2147483646,303460201;2147483646,352916383;505596667,349913547;454809245,299714945;505596667,250258764;606415093,599429891;0,298964259;607171602,0;606415093,599429891;2147483646,2994570;2147483646,304210978;2147483646,602424461;2147483646,2994570" o:connectangles="0,0,0,0,0,0,0,0,0,0,0,0,0,0,0"/>
                    <o:lock v:ext="edit" verticies="t"/>
                  </v:shape>
                  <v:shape id="Freeform 91" o:spid="_x0000_s1055" style="position:absolute;left:41808;top:22231;width:4210;height:730;visibility:visible;mso-wrap-style:square;v-text-anchor:top" coordsize="230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ipsEA&#10;AADbAAAADwAAAGRycy9kb3ducmV2LnhtbESP0WoCMRRE3wX/IdxC3zRbF6SsRikFQfChuPUDLpvr&#10;ZjW5WZK4rn9vhEIfh5k5w6y3o7NioBA7zwo+5gUI4sbrjlsFp9/d7BNETMgarWdS8KAI2810ssZK&#10;+zsfaahTKzKEY4UKTEp9JWVsDDmMc98TZ+/sg8OUZWilDnjPcGfloiiW0mHHecFgT9+Gmmt9cwrG&#10;5c+jlN6czrVdtHY42HDprFLvb+PXCkSiMf2H/9p7raAs4fUl/w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fIqbBAAAA2wAAAA8AAAAAAAAAAAAAAAAAmAIAAGRycy9kb3du&#10;cmV2LnhtbFBLBQYAAAAABAAEAPUAAACGAwAAAAA=&#10;" path="m334,167r1637,2c1989,169,2004,184,2004,203v,18,-15,33,-34,33l334,234v-19,,-34,-15,-34,-34c300,182,315,167,334,167xm400,400l,200,401,r-1,400xm1904,3r400,200l1904,403r,-400xe" fillcolor="black" strokeweight=".1pt">
                    <v:stroke joinstyle="bevel"/>
                    <v:path arrowok="t" o:connecttype="custom" o:connectlocs="2037792840,993610767;2147483646,1005496990;2147483646,1207791642;2147483646,1404143002;2037792840,1392256960;1830344088,1189962307;2037792840,993610767;2147483646,2147483646;0,1189962307;2147483646,0;2147483646,2147483646;2147483646,17862132;2147483646,1207791642;2147483646,2147483646;2147483646,17862132" o:connectangles="0,0,0,0,0,0,0,0,0,0,0,0,0,0,0"/>
                    <o:lock v:ext="edit" verticies="t"/>
                  </v:shape>
                  <v:rect id="Rectangle 92" o:spid="_x0000_s1056" style="position:absolute;left:29419;top:19494;width:1061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304B53AF" w14:textId="77777777" w:rsidR="00EA1A17" w:rsidRDefault="00EA1A17" w:rsidP="00ED720D">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372781BA" w14:textId="77777777" w:rsidR="00EA1A17" w:rsidRDefault="00EA1A17" w:rsidP="00ED720D">
                          <w:proofErr w:type="gramStart"/>
                          <w:r>
                            <w:rPr>
                              <w:color w:val="000000"/>
                            </w:rPr>
                            <w:t>period</w:t>
                          </w:r>
                          <w:proofErr w:type="gramEnd"/>
                        </w:p>
                      </w:txbxContent>
                    </v:textbox>
                  </v:rect>
                  <v:rect id="Rectangle 94" o:spid="_x0000_s1058" style="position:absolute;left:36068;top:20891;width:32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3ADE747B" w14:textId="77777777" w:rsidR="00EA1A17" w:rsidRDefault="00EA1A17" w:rsidP="00ED720D">
                          <w:r>
                            <w:rPr>
                              <w:color w:val="000000"/>
                            </w:rPr>
                            <w:t xml:space="preserve"> </w:t>
                          </w:r>
                        </w:p>
                      </w:txbxContent>
                    </v:textbox>
                  </v:rect>
                  <v:line id="Line 95" o:spid="_x0000_s1059" style="position:absolute;flip:y;visibility:visible;mso-wrap-style:square" from="25006,20224" to="28841,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aFLL8AAADbAAAADwAAAGRycy9kb3ducmV2LnhtbESPS6vCMBCF94L/IYzgTlMVvVqNIj7A&#10;rV7B7dBMH9hMShO1+uuNILg8nMfHWawaU4o71a6wrGDQj0AQJ1YXnCk4/+97UxDOI2ssLZOCJzlY&#10;LdutBcbaPvhI95PPRBhhF6OC3PsqltIlORl0fVsRBy+1tUEfZJ1JXeMjjJtSDqNoIg0WHAg5VrTJ&#10;KbmebiZwR9lVRmP5mm3Xl92RXinbTapUt9Os5yA8Nf4X/rYPWsHoDz5fwg+Qy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aFLL8AAADbAAAADwAAAAAAAAAAAAAAAACh&#10;AgAAZHJzL2Rvd25yZXYueG1sUEsFBgAAAAAEAAQA+QAAAI0DAAAAAA==&#10;" strokeweight=".7pt">
                    <v:stroke endcap="round"/>
                  </v:line>
                  <v:line id="Line 96" o:spid="_x0000_s1060" style="position:absolute;flip:x y;visibility:visible;mso-wrap-style:square" from="40265,20224" to="43999,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YwfMMAAADbAAAADwAAAGRycy9kb3ducmV2LnhtbESPwWrCQBCG74W+wzIFb82mSq1EN6EU&#10;hEJ7MRb0OGbHJDY7G7JbjW/fOQgeh3/+b+ZbFaPr1JmG0Ho28JKkoIgrb1uuDfxs188LUCEiW+w8&#10;k4ErBSjyx4cVZtZfeEPnMtZKIBwyNNDE2Gdah6ohhyHxPbFkRz84jDIOtbYDXgTuOj1N07l22LJc&#10;aLCnj4aq3/LPCSWse9/ud6+nr+uC8Tu8+Wl5MGbyNL4vQUUa43351v60BmbyrLiIB+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MHzDAAAA2wAAAA8AAAAAAAAAAAAA&#10;AAAAoQIAAGRycy9kb3ducmV2LnhtbFBLBQYAAAAABAAEAPkAAACRAwAAAAA=&#10;" strokeweight=".7pt">
                    <v:stroke endcap="round"/>
                  </v:line>
                  <v:rect id="Rectangle 97" o:spid="_x0000_s1061" alt="宽上对角线" style="position:absolute;left:13138;top:13201;width:1096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zL8YA&#10;AADbAAAADwAAAGRycy9kb3ducmV2LnhtbESPT2vCQBTE74V+h+UVeqsbLfVPdBUtLSiCqMklt0f2&#10;mQSzb9PsVuO3d4VCj8PM/IaZLTpTiwu1rrKsoN+LQBDnVldcKEiT77cxCOeRNdaWScGNHCzmz08z&#10;jLW98oEuR1+IAGEXo4LS+yaW0uUlGXQ92xAH72Rbgz7ItpC6xWuAm1oOomgoDVYcFkps6LOk/Hz8&#10;NQom29tyWK/cR/rzNchGya7ZJ5tMqdeXbjkF4anz/+G/9loreJ/A40v4A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DzL8YAAADbAAAADwAAAAAAAAAAAAAAAACYAgAAZHJz&#10;L2Rvd25yZXYueG1sUEsFBgAAAAAEAAQA9QAAAIsDAAAAAA==&#10;" fillcolor="black" stroked="f">
                    <v:fill r:id="rId23" o:title="" type="pattern"/>
                  </v:rect>
                  <v:line id="Line 98" o:spid="_x0000_s1062" style="position:absolute;visibility:visible;mso-wrap-style:square" from="13138,15386" to="24098,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V6sAAAADbAAAADwAAAGRycy9kb3ducmV2LnhtbERPTUvDQBC9C/6HZYTe7EZpi8RuSxEs&#10;BS82CuJt2J1mQ7KzIbtt4r93DoUeH+97vZ1Cpy40pCaygad5AYrYRtdwbeD76/3xBVTKyA67yGTg&#10;jxJsN/d3ayxdHPlIlyrXSkI4lWjA59yXWifrKWCax55YuFMcAmaBQ63dgKOEh04/F8VKB2xYGjz2&#10;9ObJttU5GFiMrtofPtvU2db/fNTLX4t2aczsYdq9gso05Zv46j448cl6+SI/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u1erAAAAA2wAAAA8AAAAAAAAAAAAAAAAA&#10;oQIAAGRycy9kb3ducmV2LnhtbFBLBQYAAAAABAAEAPkAAACOAwAAAAA=&#10;" strokeweight="1.45pt"/>
                  <v:line id="Line 99" o:spid="_x0000_s1063" style="position:absolute;flip:y;visibility:visible;mso-wrap-style:square" from="24098,13201" to="24104,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962cUAAADbAAAADwAAAGRycy9kb3ducmV2LnhtbESPQWvCQBSE7wX/w/KE3uomoqVGV4kF&#10;qYdC0US8PrLPJJh9G7LbGP313UKhx2FmvmFWm8E0oqfO1ZYVxJMIBHFhdc2lgjzbvbyBcB5ZY2OZ&#10;FNzJwWY9elphou2ND9QffSkChF2CCirv20RKV1Rk0E1sSxy8i+0M+iC7UuoObwFuGjmNoldpsOaw&#10;UGFL7xUV1+O3UfD48J/nQ7pdzFs35HeZ9fw4fSn1PB7SJQhPg/8P/7X3WsEsht8v4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962cUAAADbAAAADwAAAAAAAAAA&#10;AAAAAAChAgAAZHJzL2Rvd25yZXYueG1sUEsFBgAAAAAEAAQA+QAAAJMDAAAAAA==&#10;" strokeweight="1.45pt"/>
                  <v:rect id="Rectangle 100" o:spid="_x0000_s1064" alt="宽上对角线" style="position:absolute;left:46005;top:13201;width:1096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SI8YA&#10;AADbAAAADwAAAGRycy9kb3ducmV2LnhtbESPQWvCQBSE74X+h+UVvNVNg9oaXcUWBUWQ1uSS2yP7&#10;moRm36bZVeO/d4VCj8PMfMPMl71pxJk6V1tW8DKMQBAXVtdcKsjSzfMbCOeRNTaWScGVHCwXjw9z&#10;TLS98Bedj74UAcIuQQWV920ipSsqMuiGtiUO3rftDPogu1LqDi8BbhoZR9FEGqw5LFTY0kdFxc/x&#10;ZBRM99fVpHl34+x3Heev6aH9THe5UoOnfjUD4an3/+G/9lYrGMV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ISI8YAAADbAAAADwAAAAAAAAAAAAAAAACYAgAAZHJz&#10;L2Rvd25yZXYueG1sUEsFBgAAAAAEAAQA9QAAAIsDAAAAAA==&#10;" fillcolor="black" stroked="f">
                    <v:fill r:id="rId23" o:title="" type="pattern"/>
                  </v:rect>
                  <v:line id="Line 101" o:spid="_x0000_s1065" style="position:absolute;visibility:visible;mso-wrap-style:square" from="46005,15386" to="56965,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xLncMAAADbAAAADwAAAGRycy9kb3ducmV2LnhtbESPQWsCMRSE74X+h/AK3mq2VousRimC&#10;RfBit4Xi7ZE8N8tuXpZNdNd/bwShx2Hmm2GW68E14kJdqDwreBtnIIi1NxWXCn5/tq9zECEiG2w8&#10;k4IrBVivnp+WmBvf8zddiliKVMIhRwU2xjaXMmhLDsPYt8TJO/nOYUyyK6XpsE/lrpGTLPuQDitO&#10;CxZb2ljSdXF2Cqa9Kb52hzo0urZ/+3J21KhnSo1ehs8FiEhD/A8/6J1J3Dvcv6Qf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8S53DAAAA2wAAAA8AAAAAAAAAAAAA&#10;AAAAoQIAAGRycy9kb3ducmV2LnhtbFBLBQYAAAAABAAEAPkAAACRAwAAAAA=&#10;" strokeweight="1.45pt"/>
                  <v:line id="Line 102" o:spid="_x0000_s1066" style="position:absolute;flip:y;visibility:visible;mso-wrap-style:square" from="46005,13201" to="46018,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jZQcUAAADbAAAADwAAAGRycy9kb3ducmV2LnhtbESPQWvCQBSE7wX/w/KE3upGidJGV4lC&#10;qYdCSbR4fWRfk9Ds25Ddxphf3y0IPQ4z8w2z2Q2mET11rrasYD6LQBAXVtdcKjifXp+eQTiPrLGx&#10;TApu5GC3nTxsMNH2yhn1uS9FgLBLUEHlfZtI6YqKDLqZbYmD92U7gz7IrpS6w2uAm0YuomglDdYc&#10;Fips6VBR8Z3/GAXjm3+/ZOn+Zdm64XyTp57Hzw+lHqdDugbhafD/4Xv7qBXEMfx9CT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jZQcUAAADbAAAADwAAAAAAAAAA&#10;AAAAAAChAgAAZHJzL2Rvd25yZXYueG1sUEsFBgAAAAAEAAQA+QAAAJMDAAAAAA==&#10;" strokeweight="1.45pt"/>
                  <v:rect id="Rectangle 103" o:spid="_x0000_s1067" style="position:absolute;left:3067;top:14751;width:861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1B8C4188" w14:textId="77777777" w:rsidR="00EA1A17" w:rsidRDefault="00EA1A17" w:rsidP="00ED720D">
                          <w:r>
                            <w:rPr>
                              <w:color w:val="000000"/>
                            </w:rPr>
                            <w:t>OFF power level</w:t>
                          </w:r>
                        </w:p>
                      </w:txbxContent>
                    </v:textbox>
                  </v:rect>
                  <v:rect id="Rectangle 104" o:spid="_x0000_s1068" style="position:absolute;left:11309;top:14751;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E942DC2" w14:textId="77777777" w:rsidR="00EA1A17" w:rsidRDefault="00EA1A17" w:rsidP="00ED720D">
                          <w:r>
                            <w:rPr>
                              <w:color w:val="000000"/>
                            </w:rPr>
                            <w:t xml:space="preserve"> </w:t>
                          </w:r>
                        </w:p>
                      </w:txbxContent>
                    </v:textbox>
                  </v:rect>
                  <v:rect id="Rectangle 105" o:spid="_x0000_s1069" style="position:absolute;left:3067;top:16154;width:32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18293CEF" w14:textId="77777777" w:rsidR="00EA1A17" w:rsidRDefault="00EA1A17" w:rsidP="00ED720D">
                          <w:r>
                            <w:rPr>
                              <w:color w:val="000000"/>
                            </w:rPr>
                            <w:t xml:space="preserve"> </w:t>
                          </w:r>
                        </w:p>
                      </w:txbxContent>
                    </v:textbox>
                  </v:rect>
                  <v:rect id="Rectangle 106" o:spid="_x0000_s1070" style="position:absolute;left:2686;top:2724;width:811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60100835" w14:textId="77777777" w:rsidR="00EA1A17" w:rsidRDefault="00EA1A17" w:rsidP="00ED720D">
                          <w:r>
                            <w:rPr>
                              <w:color w:val="000000"/>
                            </w:rPr>
                            <w:t>ON power level</w:t>
                          </w:r>
                        </w:p>
                      </w:txbxContent>
                    </v:textbox>
                  </v:rect>
                  <v:rect id="Rectangle 107" o:spid="_x0000_s1071" style="position:absolute;left:10445;top:2724;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456ED820" w14:textId="77777777" w:rsidR="00EA1A17" w:rsidRDefault="00EA1A17" w:rsidP="00ED720D">
                          <w:r>
                            <w:rPr>
                              <w:color w:val="000000"/>
                            </w:rPr>
                            <w:t xml:space="preserve"> </w:t>
                          </w:r>
                        </w:p>
                      </w:txbxContent>
                    </v:textbox>
                  </v:rect>
                  <v:rect id="Rectangle 109" o:spid="_x0000_s1072" style="position:absolute;left:9848;top:4127;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1214BDEE" w14:textId="77777777" w:rsidR="00EA1A17" w:rsidRDefault="00EA1A17" w:rsidP="00ED720D">
                          <w:r>
                            <w:rPr>
                              <w:color w:val="000000"/>
                            </w:rPr>
                            <w:t xml:space="preserve"> </w:t>
                          </w:r>
                        </w:p>
                      </w:txbxContent>
                    </v:textbox>
                  </v:rect>
                  <v:shape id="Freeform 110" o:spid="_x0000_s1073" style="position:absolute;left:12001;top:4406;width:29667;height:102;visibility:visible;mso-wrap-style:square;v-text-anchor:top" coordsize="1625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VlcMA&#10;AADbAAAADwAAAGRycy9kb3ducmV2LnhtbESPT4vCMBTE74LfITzBi6ypQlW6RhHBdWEv/mPPj+Zt&#10;W01euk3U+u03C4LHYWZ+w8yXrTXiRo2vHCsYDRMQxLnTFRcKTsfN2wyED8gajWNS8CAPy0W3M8dM&#10;uzvv6XYIhYgQ9hkqKEOoMyl9XpJFP3Q1cfR+XGMxRNkUUjd4j3Br5DhJJtJixXGhxJrWJeWXw9Uq&#10;0OnvGb+m6YZ35vvjsT3RAA0p1e+1q3cQgdrwCj/bn1pBOoL/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VlcMAAADbAAAADwAAAAAAAAAAAAAAAACYAgAAZHJzL2Rv&#10;d25yZXYueG1sUEsFBgAAAAAEAAQA9QAAAIgD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6520330;2147483646,339695837;2147483646,339695837;2147483646,173175507;2147483646,6655176;2147483646,6655176;2147483646,6655176;2147483646,173175507;2147483646,339695837;2147483646,339695837;2147483646,173175507;2147483646,6655176;2147483646,6655176;2147483646,6655176;2147483646,173175507;2147483646,339695837;2147483646,346350825;2147483646,179830683;2147483646,13310353;2147483646,13310353;2147483646,13310353;2147483646,179830683;2147483646,346350825;2147483646,346350825;2147483646,179830683;2147483646,13310353;2147483646,13310353;2147483646,13310353;2147483646,179830683;2147483646,346350825;2147483646,346350825;2147483646,179830683;2147483646,19965529;2147483646,19965529;2147483646,19965529;2147483646,186485671;2147483646,353006001;2147483646,353006001;2147483646,186485671;2147483646,19965529;2147483646,19965529;2147483646,19965529;2147483646,186485671;2147483646,353006001;2147483646,353006001;2147483646,186485671;2147483646,19965529;2147483646,19965529;2147483646,19965529;2147483646,186485671;2147483646,359661178;2147483646,359661178;2147483646,193140847;2147483646,26656077" o:connectangles="0,0,0,0,0,0,0,0,0,0,0,0,0,0,0,0,0,0,0,0,0,0,0,0,0,0,0,0,0,0,0,0,0,0,0,0,0,0,0,0,0,0,0,0,0,0,0,0,0,0,0,0,0,0"/>
                    <o:lock v:ext="edit" verticies="t"/>
                  </v:shape>
                  <v:shape id="Freeform 111" o:spid="_x0000_s1074" style="position:absolute;left:13081;top:10655;width:14300;height:730;visibility:visible;mso-wrap-style:square;v-text-anchor:top" coordsize="156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jncQA&#10;AADbAAAADwAAAGRycy9kb3ducmV2LnhtbESPzWrDMBCE74W8g9hAL6GWE2gJjmVTCiWll1LHl9y2&#10;1sY2tVbGkn/y9lUg0OMwM98wab6YTkw0uNaygm0UgyCurG65VlCe3p/2IJxH1thZJgVXcpBnq4cU&#10;E21n/qap8LUIEHYJKmi87xMpXdWQQRfZnjh4FzsY9EEOtdQDzgFuOrmL4xdpsOWw0GBPbw1Vv8Vo&#10;FPDG/Zhje6VxOpey+vJjYT43Sj2ul9cDCE+L/w/f2x9awfMObl/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8453EAAAA2wAAAA8AAAAAAAAAAAAAAAAAmAIAAGRycy9k&#10;b3ducmV2LnhtbFBLBQYAAAAABAAEAPUAAACJAwAAAAA=&#10;" path="m66,327r14934,6c15037,333,15066,363,15066,400v,37,-29,67,-66,67l66,460c30,460,,430,,393,,357,30,327,66,327xm14867,r799,400l14866,800,14867,xe" fillcolor="black" strokeweight=".1pt">
                    <v:stroke joinstyle="bevel"/>
                    <v:path arrowok="t" o:connecttype="custom" o:connectlocs="50202502,248709823;2147483646,253275894;2147483646,304236025;2147483646,355187849;50202502,349863505;0,298911772;50202502,248709823;2147483646,0;2147483646,304236025;2147483646,608463743;2147483646,0" o:connectangles="0,0,0,0,0,0,0,0,0,0,0"/>
                    <o:lock v:ext="edit" verticies="t"/>
                  </v:shape>
                  <v:shape id="Freeform 112" o:spid="_x0000_s1075" style="position:absolute;left:41624;top:10648;width:15405;height:731;visibility:visible;mso-wrap-style:square;v-text-anchor:top" coordsize="843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hHcQA&#10;AADbAAAADwAAAGRycy9kb3ducmV2LnhtbESPzW7CMBCE75V4B2uReisOVK1QikGIvwK3Quh5iZck&#10;Il4H20D69jVSpR5HM/ONZjRpTS1u5HxlWUG/l4Agzq2uuFCQ7ZcvQxA+IGusLZOCH/IwGXeeRphq&#10;e+cvuu1CISKEfYoKyhCaVEqfl2TQ92xDHL2TdQZDlK6Q2uE9wk0tB0nyLg1WHBdKbGhWUn7eXY2C&#10;xXG42nwPyLjD53y6nVXZmi+ZUs/ddvoBIlAb/sN/7bVW8PYKjy/xB8j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4R3EAAAA2wAAAA8AAAAAAAAAAAAAAAAAmAIAAGRycy9k&#10;b3ducmV2LnhtbFBLBQYAAAAABAAEAPUAAACJAwAAAAA=&#10;" path="m334,166r8066,3c8419,169,8434,184,8434,203v,18,-15,33,-34,33l334,233v-19,,-34,-15,-34,-33c300,181,315,166,334,166xm400,400l,199,401,r-1,400xe" fillcolor="black" strokeweight=".1pt">
                    <v:stroke joinstyle="bevel"/>
                    <v:path arrowok="t" o:connecttype="custom" o:connectlocs="2035361302,1010037437;2147483646,1028301720;2147483646,1235175155;2147483646,1435982769;2035361302,1417718486;1828145355,1216944282;2035361302,1010037437;2147483646,2147483646;0,1210845051;2147483646,0;2147483646,2147483646" o:connectangles="0,0,0,0,0,0,0,0,0,0,0"/>
                    <o:lock v:ext="edit" verticies="t"/>
                  </v:shape>
                  <v:rect id="Rectangle 113" o:spid="_x0000_s1076" style="position:absolute;left:20262;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2EB5531C" w14:textId="77777777" w:rsidR="00EA1A17" w:rsidRDefault="00EA1A17" w:rsidP="00ED720D">
                          <w:r>
                            <w:rPr>
                              <w:color w:val="000000"/>
                            </w:rPr>
                            <w:t xml:space="preserve"> </w:t>
                          </w:r>
                        </w:p>
                      </w:txbxContent>
                    </v:textbox>
                  </v:rect>
                  <v:rect id="Rectangle 114" o:spid="_x0000_s1077" style="position:absolute;left:15868;top:8953;width:843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6EF0F42A" w14:textId="77777777" w:rsidR="00EA1A17" w:rsidRDefault="00EA1A17" w:rsidP="00ED720D">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8" style="position:absolute;left:23590;top:8953;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596E156C" w14:textId="77777777" w:rsidR="00EA1A17" w:rsidRDefault="00EA1A17" w:rsidP="00ED720D">
                          <w:r>
                            <w:rPr>
                              <w:color w:val="000000"/>
                            </w:rPr>
                            <w:t xml:space="preserve"> </w:t>
                          </w:r>
                        </w:p>
                      </w:txbxContent>
                    </v:textbox>
                  </v:rect>
                  <v:rect id="Rectangle 116" o:spid="_x0000_s1079" style="position:absolute;left:49841;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6FC11FF4" w14:textId="77777777" w:rsidR="00EA1A17" w:rsidRDefault="00EA1A17" w:rsidP="00ED720D">
                          <w:r>
                            <w:rPr>
                              <w:color w:val="000000"/>
                            </w:rPr>
                            <w:t xml:space="preserve"> </w:t>
                          </w:r>
                        </w:p>
                      </w:txbxContent>
                    </v:textbox>
                  </v:rect>
                  <v:rect id="Rectangle 117" o:spid="_x0000_s1080" style="position:absolute;left:46088;top:8953;width:1175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4AAB5BDF" w14:textId="77777777" w:rsidR="00EA1A17" w:rsidRDefault="00EA1A17" w:rsidP="00ED720D">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1" style="position:absolute;left:53613;top:8953;width:32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61044169" w14:textId="77777777" w:rsidR="00EA1A17" w:rsidRDefault="00EA1A17" w:rsidP="00ED720D">
                          <w:r>
                            <w:rPr>
                              <w:color w:val="000000"/>
                            </w:rPr>
                            <w:t xml:space="preserve"> </w:t>
                          </w:r>
                        </w:p>
                      </w:txbxContent>
                    </v:textbox>
                  </v:rect>
                  <v:shape id="Freeform 119" o:spid="_x0000_s1082" style="position:absolute;left:56921;top:10966;width:1003;height:102;visibility:visible;mso-wrap-style:square;v-text-anchor:top" coordsize="55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G7wA&#10;AADbAAAADwAAAGRycy9kb3ducmV2LnhtbERPSwrCMBDdC94hjOBOUxWlVKNoRXDrB3E5NGNbbCa1&#10;iVpvbxaCy8f7L1atqcSLGldaVjAaRiCIM6tLzhWcT7tBDMJ5ZI2VZVLwIQerZbezwETbNx/odfS5&#10;CCHsElRQeF8nUrqsIINuaGviwN1sY9AH2ORSN/gO4aaS4yiaSYMlh4YCa0oLyu7Hp1GQuqs8+Itd&#10;T6ptvJnG9HmUcapUv9eu5yA8tf4v/rn3WsEsrA9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n8UbvAAAANsAAAAPAAAAAAAAAAAAAAAAAJgCAABkcnMvZG93bnJldi54&#10;bWxQSwUGAAAAAAQABAD1AAAAgQMAAAAA&#10;" path="m26,l176,1v13,,25,12,24,25c200,40,189,51,175,51l25,50c12,50,,39,,25,1,12,12,,26,xm376,2l526,3v13,,25,11,24,25c550,42,539,53,525,53l375,52c362,52,350,41,350,27,351,13,362,2,376,2xe" fillcolor="black" strokeweight=".1pt">
                    <v:stroke joinstyle="bevel"/>
                    <v:path arrowok="t" o:connecttype="custom" o:connectlocs="156959093,0;1062541314,7055641;1207431673,183152786;1056506947,359286738;150924908,352231097;0,176097146;156959093,0;2147483646,14074475;2147483646,21130116;2147483646,197264068;2147483646,373361405;2147483646,366305765;2113013895,190208427;2147483646,14074475" o:connectangles="0,0,0,0,0,0,0,0,0,0,0,0,0,0"/>
                    <o:lock v:ext="edit" verticies="t"/>
                  </v:shape>
                  <v:shape id="Freeform 120" o:spid="_x0000_s1083" style="position:absolute;left:12001;top:10966;width:1003;height:95;visibility:visible;mso-wrap-style:square;v-text-anchor:top" coordsize="110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wcQA&#10;AADbAAAADwAAAGRycy9kb3ducmV2LnhtbESPT4vCMBTE7wt+h/AEb2vqKiLVKKIsWGEX/HPw+Eye&#10;bbF5KU2q9dtvFhb2OMzMb5jFqrOVeFDjS8cKRsMEBLF2puRcwfn0+T4D4QOywcoxKXiRh9Wy97bA&#10;1LgnH+hxDLmIEPYpKihCqFMpvS7Ioh+6mjh6N9dYDFE2uTQNPiPcVvIjSabSYslxocCaNgXp+7G1&#10;CurrWJ9yf9ETlC77/mqzdrvPlBr0u/UcRKAu/If/2jujYDqC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cHEAAAA2wAAAA8AAAAAAAAAAAAAAAAAmAIAAGRycy9k&#10;b3ducmV2LnhtbFBLBQYAAAAABAAEAPUAAACJAwAAAAA=&#10;" path="m51,l351,2v27,,50,23,49,50c400,80,378,102,350,102l50,100c23,100,,78,,50,1,23,23,,51,xm751,4r300,1c1078,5,1101,28,1100,56v,27,-22,49,-50,49l750,104v-27,,-50,-23,-50,-50c701,26,723,4,751,4xe" fillcolor="black" strokeweight=".1pt">
                    <v:stroke joinstyle="bevel"/>
                    <v:path arrowok="t" o:connecttype="custom" o:connectlocs="38588686,0;265603217,1489438;302680574,38816552;264847598,76143666;37832976,74645974;0,37327114;38588686,0;568292084,2987131;795306615,3735977;832383972,41803774;794550996,78382041;567536374,77633195;529695105,40314245;568292084,2987131" o:connectangles="0,0,0,0,0,0,0,0,0,0,0,0,0,0"/>
                    <o:lock v:ext="edit" verticies="t"/>
                  </v:shape>
                  <w10:anchorlock/>
                </v:group>
              </w:pict>
            </mc:Fallback>
          </mc:AlternateContent>
        </w:r>
      </w:ins>
    </w:p>
    <w:p w14:paraId="2A21DC61" w14:textId="77777777" w:rsidR="00ED720D" w:rsidRPr="006113D0" w:rsidRDefault="00ED720D" w:rsidP="00ED720D">
      <w:pPr>
        <w:pStyle w:val="TF"/>
        <w:rPr>
          <w:ins w:id="2936" w:author="R4-1809560" w:date="2018-07-10T15:11:00Z"/>
        </w:rPr>
      </w:pPr>
      <w:ins w:id="2937" w:author="R4-1809560" w:date="2018-07-10T15:11:00Z">
        <w:r>
          <w:t>Figure 6.4.2</w:t>
        </w:r>
        <w:r w:rsidRPr="006113D0">
          <w:t>.1-1: Illustration of the relations of transmitter ON period</w:t>
        </w:r>
        <w:proofErr w:type="gramStart"/>
        <w:r w:rsidRPr="006113D0">
          <w:t>,</w:t>
        </w:r>
        <w:proofErr w:type="gramEnd"/>
        <w:r w:rsidRPr="006113D0">
          <w:br/>
          <w:t>transmitter OFF period and transmitter transient period</w:t>
        </w:r>
      </w:ins>
    </w:p>
    <w:p w14:paraId="70104B8E" w14:textId="77777777" w:rsidR="00ED720D" w:rsidRPr="006113D0" w:rsidRDefault="00ED720D" w:rsidP="00ED720D">
      <w:pPr>
        <w:rPr>
          <w:ins w:id="2938" w:author="R4-1809560" w:date="2018-07-10T15:11:00Z"/>
        </w:rPr>
      </w:pPr>
      <w:bookmarkStart w:id="2939" w:name="_Toc506829466"/>
      <w:ins w:id="2940" w:author="R4-1809560" w:date="2018-07-10T15:11:00Z">
        <w:r w:rsidRPr="006113D0">
          <w:t>This requirement applies at each</w:t>
        </w:r>
        <w:r>
          <w:t xml:space="preserve"> </w:t>
        </w:r>
        <w:r w:rsidRPr="00B04564">
          <w:rPr>
            <w:i/>
          </w:rPr>
          <w:t>antenna connector</w:t>
        </w:r>
        <w:r>
          <w:rPr>
            <w:i/>
          </w:rPr>
          <w:t xml:space="preserve"> </w:t>
        </w:r>
        <w:r>
          <w:t>or</w:t>
        </w:r>
        <w:r w:rsidRPr="006113D0">
          <w:t xml:space="preserve"> </w:t>
        </w:r>
        <w:r w:rsidRPr="006113D0">
          <w:rPr>
            <w:i/>
          </w:rPr>
          <w:t>TAB connector</w:t>
        </w:r>
        <w:r w:rsidRPr="006113D0">
          <w:rPr>
            <w:rFonts w:cs="v5.0.0"/>
          </w:rPr>
          <w:t xml:space="preserve"> supporting transmission in the operating band</w:t>
        </w:r>
        <w:r w:rsidRPr="006113D0">
          <w:t>.</w:t>
        </w:r>
      </w:ins>
    </w:p>
    <w:p w14:paraId="3C2F6A04" w14:textId="77777777" w:rsidR="00ED720D" w:rsidRPr="00B71A6B" w:rsidRDefault="00ED720D" w:rsidP="00ED720D">
      <w:pPr>
        <w:pStyle w:val="Heading4"/>
        <w:rPr>
          <w:ins w:id="2941" w:author="R4-1809560" w:date="2018-07-10T15:11:00Z"/>
          <w:lang w:val="en-US" w:eastAsia="zh-CN"/>
        </w:rPr>
      </w:pPr>
      <w:bookmarkStart w:id="2942" w:name="_Toc519006083"/>
      <w:ins w:id="2943" w:author="R4-1809560" w:date="2018-07-10T15:11:00Z">
        <w:r w:rsidRPr="00B71A6B">
          <w:rPr>
            <w:lang w:val="en-US" w:eastAsia="zh-CN"/>
          </w:rPr>
          <w:t>6.4.2.2</w:t>
        </w:r>
        <w:r w:rsidRPr="00B71A6B">
          <w:rPr>
            <w:lang w:val="en-US" w:eastAsia="zh-CN"/>
          </w:rPr>
          <w:tab/>
          <w:t>Minimum requirement</w:t>
        </w:r>
        <w:bookmarkEnd w:id="2929"/>
        <w:bookmarkEnd w:id="2939"/>
        <w:bookmarkEnd w:id="2942"/>
      </w:ins>
    </w:p>
    <w:p w14:paraId="0202F6CB" w14:textId="77777777" w:rsidR="00ED720D" w:rsidRPr="006113D0" w:rsidRDefault="00ED720D" w:rsidP="00ED720D">
      <w:pPr>
        <w:rPr>
          <w:ins w:id="2944" w:author="R4-1809560" w:date="2018-07-10T15:11:00Z"/>
          <w:rFonts w:cs="v4.2.0"/>
        </w:rPr>
      </w:pPr>
      <w:bookmarkStart w:id="2945" w:name="_Toc494455244"/>
      <w:bookmarkStart w:id="2946" w:name="_Toc506829467"/>
      <w:ins w:id="2947" w:author="R4-1809560" w:date="2018-07-10T15:11:00Z">
        <w:r w:rsidRPr="006113D0">
          <w:t xml:space="preserve">The minimum requirement for </w:t>
        </w:r>
        <w:r w:rsidRPr="00FB6ECC">
          <w:rPr>
            <w:rFonts w:cs="v4.2.0"/>
            <w:i/>
            <w:lang w:eastAsia="ja-JP"/>
          </w:rPr>
          <w:t>BS type 1-</w:t>
        </w:r>
        <w:r>
          <w:rPr>
            <w:rFonts w:cs="v4.2.0"/>
            <w:i/>
            <w:lang w:eastAsia="ja-JP"/>
          </w:rPr>
          <w:t>C</w:t>
        </w:r>
        <w:r w:rsidRPr="006113D0">
          <w:t xml:space="preserve"> </w:t>
        </w:r>
        <w:r>
          <w:t xml:space="preserve">and </w:t>
        </w:r>
        <w:r w:rsidRPr="00FB6ECC">
          <w:rPr>
            <w:rFonts w:cs="v4.2.0"/>
            <w:i/>
            <w:lang w:eastAsia="ja-JP"/>
          </w:rPr>
          <w:t>BS type 1-</w:t>
        </w:r>
        <w:r>
          <w:rPr>
            <w:rFonts w:cs="v4.2.0"/>
            <w:i/>
            <w:lang w:eastAsia="ja-JP"/>
          </w:rPr>
          <w:t>H</w:t>
        </w:r>
        <w:r>
          <w:rPr>
            <w:rFonts w:cs="v4.2.0" w:hint="eastAsia"/>
            <w:lang w:eastAsia="ja-JP"/>
          </w:rPr>
          <w:t xml:space="preserve"> </w:t>
        </w:r>
        <w:r w:rsidRPr="006113D0">
          <w:t xml:space="preserve">is in </w:t>
        </w:r>
        <w:r>
          <w:rPr>
            <w:rFonts w:cs="v4.2.0"/>
          </w:rPr>
          <w:t>3GPP TS 38.104 [</w:t>
        </w:r>
        <w:r w:rsidRPr="006113D0">
          <w:rPr>
            <w:rFonts w:cs="v4.2.0"/>
          </w:rPr>
          <w:t>2], subclause 6.4.2.</w:t>
        </w:r>
        <w:r>
          <w:rPr>
            <w:rFonts w:cs="v4.2.0"/>
          </w:rPr>
          <w:t>2</w:t>
        </w:r>
        <w:r w:rsidRPr="006113D0">
          <w:rPr>
            <w:rFonts w:cs="v4.2.0"/>
          </w:rPr>
          <w:t>.</w:t>
        </w:r>
      </w:ins>
    </w:p>
    <w:p w14:paraId="46C28D55" w14:textId="77777777" w:rsidR="00ED720D" w:rsidRPr="00B71A6B" w:rsidRDefault="00ED720D" w:rsidP="00ED720D">
      <w:pPr>
        <w:pStyle w:val="Heading4"/>
        <w:rPr>
          <w:ins w:id="2948" w:author="R4-1809560" w:date="2018-07-10T15:11:00Z"/>
          <w:lang w:val="en-US" w:eastAsia="zh-CN"/>
        </w:rPr>
      </w:pPr>
      <w:bookmarkStart w:id="2949" w:name="_Toc519006084"/>
      <w:ins w:id="2950" w:author="R4-1809560" w:date="2018-07-10T15:11:00Z">
        <w:r w:rsidRPr="00B71A6B">
          <w:rPr>
            <w:lang w:val="en-US" w:eastAsia="zh-CN"/>
          </w:rPr>
          <w:lastRenderedPageBreak/>
          <w:t>6.4.2.3</w:t>
        </w:r>
        <w:r w:rsidRPr="00B71A6B">
          <w:rPr>
            <w:lang w:val="en-US" w:eastAsia="zh-CN"/>
          </w:rPr>
          <w:tab/>
          <w:t>Test purpose</w:t>
        </w:r>
        <w:bookmarkEnd w:id="2945"/>
        <w:bookmarkEnd w:id="2946"/>
        <w:bookmarkEnd w:id="2949"/>
      </w:ins>
    </w:p>
    <w:p w14:paraId="30B4C994" w14:textId="77777777" w:rsidR="00ED720D" w:rsidRPr="006113D0" w:rsidRDefault="00ED720D" w:rsidP="00ED720D">
      <w:pPr>
        <w:rPr>
          <w:ins w:id="2951" w:author="R4-1809560" w:date="2018-07-10T15:11:00Z"/>
          <w:lang w:eastAsia="zh-CN"/>
        </w:rPr>
      </w:pPr>
      <w:bookmarkStart w:id="2952" w:name="_Toc494455245"/>
      <w:bookmarkStart w:id="2953" w:name="_Toc506829468"/>
      <w:ins w:id="2954" w:author="R4-1809560" w:date="2018-07-10T15:11:00Z">
        <w:r w:rsidRPr="006113D0">
          <w:t>The purpose of this test is to verify the transmitter transient periods are within the limit</w:t>
        </w:r>
        <w:r w:rsidRPr="006113D0">
          <w:rPr>
            <w:lang w:eastAsia="zh-CN"/>
          </w:rPr>
          <w:t>s</w:t>
        </w:r>
        <w:r w:rsidRPr="006113D0">
          <w:t xml:space="preserve"> of the minimum requirement</w:t>
        </w:r>
        <w:r w:rsidRPr="006113D0">
          <w:rPr>
            <w:lang w:eastAsia="zh-CN"/>
          </w:rPr>
          <w:t>s</w:t>
        </w:r>
        <w:r w:rsidRPr="006113D0">
          <w:t>.</w:t>
        </w:r>
      </w:ins>
    </w:p>
    <w:p w14:paraId="22A5F920" w14:textId="77777777" w:rsidR="00ED720D" w:rsidRPr="00B71A6B" w:rsidRDefault="00ED720D" w:rsidP="00ED720D">
      <w:pPr>
        <w:pStyle w:val="Heading4"/>
        <w:rPr>
          <w:ins w:id="2955" w:author="R4-1809560" w:date="2018-07-10T15:11:00Z"/>
          <w:lang w:val="en-US" w:eastAsia="zh-CN"/>
        </w:rPr>
      </w:pPr>
      <w:bookmarkStart w:id="2956" w:name="_Toc519006085"/>
      <w:ins w:id="2957" w:author="R4-1809560" w:date="2018-07-10T15:11:00Z">
        <w:r w:rsidRPr="00B71A6B">
          <w:rPr>
            <w:lang w:val="en-US" w:eastAsia="zh-CN"/>
          </w:rPr>
          <w:t>6.4.2.4</w:t>
        </w:r>
        <w:r w:rsidRPr="00B71A6B">
          <w:rPr>
            <w:lang w:val="en-US" w:eastAsia="zh-CN"/>
          </w:rPr>
          <w:tab/>
          <w:t>Method of test</w:t>
        </w:r>
        <w:bookmarkEnd w:id="2952"/>
        <w:bookmarkEnd w:id="2953"/>
        <w:bookmarkEnd w:id="2956"/>
        <w:r w:rsidRPr="00B71A6B">
          <w:rPr>
            <w:lang w:val="en-US" w:eastAsia="zh-CN"/>
          </w:rPr>
          <w:t xml:space="preserve"> </w:t>
        </w:r>
      </w:ins>
    </w:p>
    <w:p w14:paraId="5453099B" w14:textId="77777777" w:rsidR="00ED720D" w:rsidRPr="00B71A6B" w:rsidRDefault="00ED720D" w:rsidP="00ED720D">
      <w:pPr>
        <w:pStyle w:val="Heading5"/>
        <w:rPr>
          <w:ins w:id="2958" w:author="R4-1809560" w:date="2018-07-10T15:11:00Z"/>
          <w:lang w:val="en-US" w:eastAsia="zh-CN"/>
        </w:rPr>
      </w:pPr>
      <w:bookmarkStart w:id="2959" w:name="_Toc494455246"/>
      <w:bookmarkStart w:id="2960" w:name="_Toc506829469"/>
      <w:bookmarkStart w:id="2961" w:name="_Toc519006086"/>
      <w:ins w:id="2962" w:author="R4-1809560" w:date="2018-07-10T15:11:00Z">
        <w:r w:rsidRPr="00B71A6B">
          <w:rPr>
            <w:lang w:val="en-US" w:eastAsia="zh-CN"/>
          </w:rPr>
          <w:t>6.4.2.4.1</w:t>
        </w:r>
        <w:r w:rsidRPr="00B71A6B">
          <w:rPr>
            <w:lang w:val="en-US" w:eastAsia="zh-CN"/>
          </w:rPr>
          <w:tab/>
          <w:t>Initial conditions</w:t>
        </w:r>
        <w:bookmarkEnd w:id="2959"/>
        <w:bookmarkEnd w:id="2960"/>
        <w:bookmarkEnd w:id="2961"/>
      </w:ins>
    </w:p>
    <w:p w14:paraId="10A45601" w14:textId="77777777" w:rsidR="00ED720D" w:rsidRPr="006113D0" w:rsidRDefault="00ED720D" w:rsidP="00ED720D">
      <w:pPr>
        <w:rPr>
          <w:ins w:id="2963" w:author="R4-1809560" w:date="2018-07-10T15:11:00Z"/>
        </w:rPr>
      </w:pPr>
      <w:bookmarkStart w:id="2964" w:name="_Toc494455247"/>
      <w:bookmarkStart w:id="2965" w:name="_Toc506829470"/>
      <w:ins w:id="2966" w:author="R4-1809560" w:date="2018-07-10T15:11:00Z">
        <w:r w:rsidRPr="006113D0">
          <w:t>Test environment:</w:t>
        </w:r>
      </w:ins>
    </w:p>
    <w:p w14:paraId="0B841DE9" w14:textId="77777777" w:rsidR="00ED720D" w:rsidRPr="006113D0" w:rsidRDefault="00ED720D" w:rsidP="00ED720D">
      <w:pPr>
        <w:pStyle w:val="B1"/>
        <w:rPr>
          <w:ins w:id="2967" w:author="R4-1809560" w:date="2018-07-10T15:11:00Z"/>
        </w:rPr>
      </w:pPr>
      <w:ins w:id="2968" w:author="R4-1809560" w:date="2018-07-10T15:11:00Z">
        <w:r w:rsidRPr="006113D0">
          <w:t>-</w:t>
        </w:r>
        <w:r w:rsidRPr="006113D0">
          <w:tab/>
        </w:r>
        <w:proofErr w:type="gramStart"/>
        <w:r w:rsidRPr="006113D0">
          <w:t>normal</w:t>
        </w:r>
        <w:proofErr w:type="gramEnd"/>
        <w:r w:rsidRPr="006113D0">
          <w:t xml:space="preserve">; see clause </w:t>
        </w:r>
        <w:r w:rsidRPr="00E332AB">
          <w:rPr>
            <w:highlight w:val="yellow"/>
          </w:rPr>
          <w:t>B.2</w:t>
        </w:r>
        <w:r w:rsidRPr="006113D0">
          <w:t>.</w:t>
        </w:r>
      </w:ins>
    </w:p>
    <w:p w14:paraId="667C3A4D" w14:textId="77777777" w:rsidR="00ED720D" w:rsidRPr="006113D0" w:rsidRDefault="00ED720D" w:rsidP="00ED720D">
      <w:pPr>
        <w:rPr>
          <w:ins w:id="2969" w:author="R4-1809560" w:date="2018-07-10T15:11:00Z"/>
        </w:rPr>
      </w:pPr>
      <w:ins w:id="2970" w:author="R4-1809560" w:date="2018-07-10T15:11:00Z">
        <w:r w:rsidRPr="006113D0">
          <w:t>RF channels to be tested for single carrier:</w:t>
        </w:r>
      </w:ins>
    </w:p>
    <w:p w14:paraId="46D580D3" w14:textId="77777777" w:rsidR="00ED720D" w:rsidRPr="006113D0" w:rsidRDefault="00ED720D" w:rsidP="00ED720D">
      <w:pPr>
        <w:pStyle w:val="B1"/>
        <w:rPr>
          <w:ins w:id="2971" w:author="R4-1809560" w:date="2018-07-10T15:11:00Z"/>
          <w:lang w:eastAsia="ja-JP"/>
        </w:rPr>
      </w:pPr>
      <w:ins w:id="2972" w:author="R4-1809560" w:date="2018-07-10T15:11:00Z">
        <w:r w:rsidRPr="006113D0">
          <w:t>-</w:t>
        </w:r>
        <w:r w:rsidRPr="006113D0">
          <w:tab/>
          <w:t xml:space="preserve">M; see subclause </w:t>
        </w:r>
        <w:r w:rsidRPr="00E332AB">
          <w:rPr>
            <w:highlight w:val="yellow"/>
          </w:rPr>
          <w:t>4.</w:t>
        </w:r>
        <w:r>
          <w:rPr>
            <w:highlight w:val="yellow"/>
          </w:rPr>
          <w:t>9</w:t>
        </w:r>
        <w:r w:rsidRPr="00E332AB">
          <w:rPr>
            <w:highlight w:val="yellow"/>
          </w:rPr>
          <w:t>.1</w:t>
        </w:r>
        <w:r w:rsidRPr="00E332AB">
          <w:rPr>
            <w:highlight w:val="yellow"/>
            <w:lang w:eastAsia="ja-JP"/>
          </w:rPr>
          <w:t>.</w:t>
        </w:r>
      </w:ins>
    </w:p>
    <w:p w14:paraId="07BC0B3A" w14:textId="77777777" w:rsidR="00ED720D" w:rsidRPr="006113D0" w:rsidRDefault="00ED720D" w:rsidP="00ED720D">
      <w:pPr>
        <w:rPr>
          <w:ins w:id="2973" w:author="R4-1809560" w:date="2018-07-10T15:11:00Z"/>
          <w:rFonts w:cs="v4.2.0"/>
        </w:rPr>
      </w:pPr>
      <w:ins w:id="2974" w:author="R4-1809560" w:date="2018-07-10T15:11:00Z">
        <w:r w:rsidRPr="006113D0">
          <w:t xml:space="preserve">RF bandwidth positions </w:t>
        </w:r>
        <w:r w:rsidRPr="006113D0">
          <w:rPr>
            <w:rFonts w:cs="v4.2.0"/>
          </w:rPr>
          <w:t>to be tested for multi-carrier and/or CA:</w:t>
        </w:r>
      </w:ins>
    </w:p>
    <w:p w14:paraId="54076B1D" w14:textId="77777777" w:rsidR="00ED720D" w:rsidRDefault="00ED720D" w:rsidP="00ED720D">
      <w:pPr>
        <w:pStyle w:val="B1"/>
        <w:rPr>
          <w:ins w:id="2975" w:author="R4-1809560" w:date="2018-07-10T15:11:00Z"/>
        </w:rPr>
      </w:pPr>
      <w:ins w:id="2976" w:author="R4-1809560" w:date="2018-07-10T15:11:00Z">
        <w:r w:rsidRPr="006113D0">
          <w:rPr>
            <w:rFonts w:cs="v4.2.0"/>
          </w:rPr>
          <w:t>-</w:t>
        </w:r>
        <w:r w:rsidRPr="006113D0">
          <w:rPr>
            <w:rFonts w:cs="v4.2.0"/>
          </w:rPr>
          <w:tab/>
        </w:r>
        <w:r w:rsidRPr="006113D0">
          <w:t>M</w:t>
        </w:r>
        <w:r w:rsidRPr="006113D0">
          <w:rPr>
            <w:vertAlign w:val="subscript"/>
          </w:rPr>
          <w:t>RFBW</w:t>
        </w:r>
        <w:r w:rsidRPr="006113D0">
          <w:t xml:space="preserve"> in single-band operation,</w:t>
        </w:r>
        <w:r w:rsidRPr="006113D0">
          <w:rPr>
            <w:rFonts w:cs="v4.2.0"/>
          </w:rPr>
          <w:t xml:space="preserve"> see </w:t>
        </w:r>
        <w:r w:rsidRPr="006113D0">
          <w:t xml:space="preserve">subclause </w:t>
        </w:r>
        <w:r w:rsidRPr="00E332AB">
          <w:rPr>
            <w:highlight w:val="yellow"/>
          </w:rPr>
          <w:t>4.</w:t>
        </w:r>
        <w:r>
          <w:rPr>
            <w:highlight w:val="yellow"/>
          </w:rPr>
          <w:t>9</w:t>
        </w:r>
        <w:r w:rsidRPr="00E332AB">
          <w:rPr>
            <w:highlight w:val="yellow"/>
          </w:rPr>
          <w:t>.1</w:t>
        </w:r>
        <w:r w:rsidRPr="00E332AB">
          <w:rPr>
            <w:rFonts w:cs="v4.2.0"/>
            <w:highlight w:val="yellow"/>
          </w:rPr>
          <w:t>;</w:t>
        </w:r>
        <w:r w:rsidRPr="006113D0">
          <w:t xml:space="preserve"> </w:t>
        </w:r>
      </w:ins>
    </w:p>
    <w:p w14:paraId="3BA51678" w14:textId="77777777" w:rsidR="00ED720D" w:rsidRPr="006113D0" w:rsidRDefault="00ED720D" w:rsidP="00ED720D">
      <w:pPr>
        <w:pStyle w:val="B1"/>
        <w:rPr>
          <w:ins w:id="2977" w:author="R4-1809560" w:date="2018-07-10T15:11:00Z"/>
          <w:rFonts w:eastAsia="MS PMincho"/>
        </w:rPr>
      </w:pPr>
      <w:ins w:id="2978" w:author="R4-1809560" w:date="2018-07-10T15:11:00Z">
        <w:r w:rsidRPr="006113D0">
          <w:rPr>
            <w:rFonts w:cs="v4.2.0"/>
          </w:rPr>
          <w:t>-</w:t>
        </w:r>
        <w:r w:rsidRPr="006113D0">
          <w:rPr>
            <w:rFonts w:cs="v4.2.0"/>
          </w:rPr>
          <w:tab/>
        </w:r>
        <w:r w:rsidRPr="006113D0">
          <w:t>B</w:t>
        </w:r>
        <w:r w:rsidRPr="006113D0">
          <w:rPr>
            <w:vertAlign w:val="subscript"/>
          </w:rPr>
          <w:t>RFBW</w:t>
        </w:r>
        <w:r w:rsidRPr="006113D0">
          <w:t>_T</w:t>
        </w:r>
        <w:r w:rsidRPr="006113D0">
          <w:rPr>
            <w:lang w:eastAsia="zh-CN"/>
          </w:rPr>
          <w:t>'</w:t>
        </w:r>
        <w:r w:rsidRPr="006113D0">
          <w:rPr>
            <w:vertAlign w:val="subscript"/>
          </w:rPr>
          <w:t>RFBW</w:t>
        </w:r>
        <w:r w:rsidRPr="006113D0">
          <w:rPr>
            <w:rFonts w:hint="eastAsia"/>
            <w:lang w:eastAsia="zh-CN"/>
          </w:rPr>
          <w:t xml:space="preserve"> and</w:t>
        </w:r>
        <w:r w:rsidRPr="006113D0">
          <w:t xml:space="preserve"> B</w:t>
        </w:r>
        <w:r w:rsidRPr="006113D0">
          <w:rPr>
            <w:lang w:eastAsia="zh-CN"/>
          </w:rPr>
          <w:t>'</w:t>
        </w:r>
        <w:r w:rsidRPr="006113D0">
          <w:rPr>
            <w:vertAlign w:val="subscript"/>
          </w:rPr>
          <w:t>RFBW</w:t>
        </w:r>
        <w:r w:rsidRPr="006113D0">
          <w:t>_T</w:t>
        </w:r>
        <w:r w:rsidRPr="006113D0">
          <w:rPr>
            <w:vertAlign w:val="subscript"/>
          </w:rPr>
          <w:t>RFBW</w:t>
        </w:r>
        <w:r w:rsidRPr="006113D0">
          <w:t xml:space="preserve"> </w:t>
        </w:r>
        <w:r w:rsidRPr="006113D0">
          <w:rPr>
            <w:rFonts w:hint="eastAsia"/>
            <w:lang w:eastAsia="zh-CN"/>
          </w:rPr>
          <w:t>in multi-band operation,</w:t>
        </w:r>
        <w:r w:rsidRPr="006113D0">
          <w:t xml:space="preserve"> see subclause </w:t>
        </w:r>
        <w:r w:rsidRPr="00E332AB">
          <w:rPr>
            <w:highlight w:val="yellow"/>
          </w:rPr>
          <w:t>4.</w:t>
        </w:r>
        <w:r>
          <w:rPr>
            <w:highlight w:val="yellow"/>
          </w:rPr>
          <w:t>9</w:t>
        </w:r>
        <w:r w:rsidRPr="00E332AB">
          <w:rPr>
            <w:highlight w:val="yellow"/>
          </w:rPr>
          <w:t>.1</w:t>
        </w:r>
        <w:r w:rsidRPr="00E332AB">
          <w:rPr>
            <w:rFonts w:cs="v4.2.0"/>
            <w:highlight w:val="yellow"/>
          </w:rPr>
          <w:t>.</w:t>
        </w:r>
      </w:ins>
    </w:p>
    <w:p w14:paraId="475BD8C1" w14:textId="77777777" w:rsidR="00ED720D" w:rsidRPr="00B71A6B" w:rsidRDefault="00ED720D" w:rsidP="00ED720D">
      <w:pPr>
        <w:pStyle w:val="Heading5"/>
        <w:rPr>
          <w:ins w:id="2979" w:author="R4-1809560" w:date="2018-07-10T15:11:00Z"/>
          <w:lang w:val="en-US" w:eastAsia="zh-CN"/>
        </w:rPr>
      </w:pPr>
      <w:bookmarkStart w:id="2980" w:name="_Toc519006087"/>
      <w:ins w:id="2981" w:author="R4-1809560" w:date="2018-07-10T15:11:00Z">
        <w:r w:rsidRPr="00B71A6B">
          <w:rPr>
            <w:lang w:val="en-US" w:eastAsia="zh-CN"/>
          </w:rPr>
          <w:t>6.4.2.4.2</w:t>
        </w:r>
        <w:r w:rsidRPr="00B71A6B">
          <w:rPr>
            <w:lang w:val="en-US" w:eastAsia="zh-CN"/>
          </w:rPr>
          <w:tab/>
          <w:t>Procedure</w:t>
        </w:r>
        <w:bookmarkEnd w:id="2964"/>
        <w:bookmarkEnd w:id="2965"/>
        <w:bookmarkEnd w:id="2980"/>
      </w:ins>
    </w:p>
    <w:p w14:paraId="299731D1" w14:textId="77777777" w:rsidR="00ED720D" w:rsidRPr="006113D0" w:rsidRDefault="00ED720D" w:rsidP="00ED720D">
      <w:pPr>
        <w:rPr>
          <w:ins w:id="2982" w:author="R4-1809560" w:date="2018-07-10T15:11:00Z"/>
        </w:rPr>
      </w:pPr>
      <w:bookmarkStart w:id="2983" w:name="_Toc494455248"/>
      <w:bookmarkStart w:id="2984" w:name="_Toc506829471"/>
      <w:ins w:id="2985" w:author="R4-1809560" w:date="2018-07-10T15:11:00Z">
        <w:r w:rsidRPr="006113D0">
          <w:t xml:space="preserve">The minimum requirement is applied to all </w:t>
        </w:r>
        <w:r w:rsidRPr="00B04564">
          <w:rPr>
            <w:i/>
          </w:rPr>
          <w:t>antenna connector</w:t>
        </w:r>
        <w:r>
          <w:rPr>
            <w:i/>
          </w:rPr>
          <w:t xml:space="preserve">s </w:t>
        </w:r>
        <w:r>
          <w:t>or</w:t>
        </w:r>
        <w:r w:rsidRPr="006113D0">
          <w:rPr>
            <w:i/>
          </w:rPr>
          <w:t xml:space="preserve"> TAB connectors</w:t>
        </w:r>
        <w:r w:rsidRPr="006113D0">
          <w:t xml:space="preserve">, they may be tested one at a time or multiple </w:t>
        </w:r>
        <w:r w:rsidRPr="00B04564">
          <w:rPr>
            <w:i/>
          </w:rPr>
          <w:t>antenna connector</w:t>
        </w:r>
        <w:r>
          <w:rPr>
            <w:i/>
          </w:rPr>
          <w:t xml:space="preserve">s </w:t>
        </w:r>
        <w:r>
          <w:t>or</w:t>
        </w:r>
        <w:r w:rsidRPr="006113D0">
          <w:rPr>
            <w:i/>
          </w:rPr>
          <w:t xml:space="preserve"> TAB connectors</w:t>
        </w:r>
        <w:r w:rsidRPr="006113D0">
          <w:t xml:space="preserve"> may be tested in parallel as shown in subclause </w:t>
        </w:r>
        <w:r w:rsidRPr="00481FD4">
          <w:rPr>
            <w:highlight w:val="yellow"/>
          </w:rPr>
          <w:t>D.1.1</w:t>
        </w:r>
        <w:r w:rsidRPr="006113D0">
          <w:t xml:space="preserve">. Whichever method is used the procedure is repeated until all </w:t>
        </w:r>
        <w:r w:rsidRPr="00B04564">
          <w:rPr>
            <w:i/>
          </w:rPr>
          <w:t>antenna connector</w:t>
        </w:r>
        <w:r>
          <w:rPr>
            <w:i/>
          </w:rPr>
          <w:t xml:space="preserve">s </w:t>
        </w:r>
        <w:r>
          <w:t>or</w:t>
        </w:r>
        <w:r w:rsidRPr="006113D0">
          <w:rPr>
            <w:i/>
          </w:rPr>
          <w:t xml:space="preserve"> TAB connectors</w:t>
        </w:r>
        <w:r w:rsidRPr="006113D0">
          <w:t xml:space="preserve"> necessary to demonstrate conformance have been tested.</w:t>
        </w:r>
      </w:ins>
    </w:p>
    <w:p w14:paraId="285EE044" w14:textId="77777777" w:rsidR="00ED720D" w:rsidRPr="006113D0" w:rsidRDefault="00ED720D" w:rsidP="00ED720D">
      <w:pPr>
        <w:pStyle w:val="B1"/>
        <w:rPr>
          <w:ins w:id="2986" w:author="R4-1809560" w:date="2018-07-10T15:11:00Z"/>
        </w:rPr>
      </w:pPr>
      <w:ins w:id="2987" w:author="R4-1809560" w:date="2018-07-10T15:11:00Z">
        <w:r w:rsidRPr="006113D0">
          <w:t>1)</w:t>
        </w:r>
        <w:r w:rsidRPr="006113D0">
          <w:tab/>
          <w:t xml:space="preserve">Connect </w:t>
        </w:r>
        <w:r w:rsidRPr="00B04564">
          <w:rPr>
            <w:i/>
          </w:rPr>
          <w:t>antenna connector</w:t>
        </w:r>
        <w:r>
          <w:rPr>
            <w:i/>
          </w:rPr>
          <w:t xml:space="preserve"> </w:t>
        </w:r>
        <w:r>
          <w:t>or</w:t>
        </w:r>
        <w:r w:rsidRPr="006113D0">
          <w:rPr>
            <w:i/>
          </w:rPr>
          <w:t xml:space="preserve"> TAB connector</w:t>
        </w:r>
        <w:r w:rsidRPr="006113D0">
          <w:t xml:space="preserve"> to measurement equipment as shown in subclause </w:t>
        </w:r>
        <w:r w:rsidRPr="00481FD4">
          <w:rPr>
            <w:highlight w:val="yellow"/>
          </w:rPr>
          <w:t>D.1.1</w:t>
        </w:r>
        <w:r w:rsidRPr="006113D0">
          <w:t xml:space="preserve">. All </w:t>
        </w:r>
        <w:r w:rsidRPr="00B04564">
          <w:rPr>
            <w:i/>
          </w:rPr>
          <w:t>antenna connector</w:t>
        </w:r>
        <w:r>
          <w:rPr>
            <w:i/>
          </w:rPr>
          <w:t xml:space="preserve">s </w:t>
        </w:r>
        <w:r>
          <w:t>or</w:t>
        </w:r>
        <w:r w:rsidRPr="006113D0">
          <w:rPr>
            <w:i/>
          </w:rPr>
          <w:t xml:space="preserve"> TAB connectors</w:t>
        </w:r>
        <w:r w:rsidRPr="006113D0">
          <w:t xml:space="preserve"> not under test shall be terminated.</w:t>
        </w:r>
      </w:ins>
    </w:p>
    <w:p w14:paraId="5ACE532A" w14:textId="77777777" w:rsidR="00ED720D" w:rsidRPr="006113D0" w:rsidRDefault="00ED720D" w:rsidP="00ED720D">
      <w:pPr>
        <w:pStyle w:val="B1"/>
        <w:rPr>
          <w:ins w:id="2988" w:author="R4-1809560" w:date="2018-07-10T15:11:00Z"/>
        </w:rPr>
      </w:pPr>
      <w:ins w:id="2989" w:author="R4-1809560" w:date="2018-07-10T15:11:00Z">
        <w:r w:rsidRPr="006113D0">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ins>
    </w:p>
    <w:p w14:paraId="38595085" w14:textId="77777777" w:rsidR="00ED720D" w:rsidRPr="006113D0" w:rsidRDefault="00ED720D" w:rsidP="00ED720D">
      <w:pPr>
        <w:pStyle w:val="B1"/>
        <w:rPr>
          <w:ins w:id="2990" w:author="R4-1809560" w:date="2018-07-10T15:11:00Z"/>
        </w:rPr>
      </w:pPr>
      <w:ins w:id="2991" w:author="R4-1809560" w:date="2018-07-10T15:11:00Z">
        <w:r w:rsidRPr="006113D0">
          <w:rPr>
            <w:rFonts w:cs="v4.2.0"/>
            <w:snapToGrid w:val="0"/>
          </w:rPr>
          <w:t>2)</w:t>
        </w:r>
        <w:r w:rsidRPr="006113D0">
          <w:rPr>
            <w:rFonts w:cs="v4.2.0"/>
            <w:snapToGrid w:val="0"/>
          </w:rPr>
          <w:tab/>
          <w:t xml:space="preserve">For a </w:t>
        </w:r>
        <w:r w:rsidRPr="006113D0">
          <w:t xml:space="preserve">Set each </w:t>
        </w:r>
        <w:r w:rsidRPr="00B04564">
          <w:rPr>
            <w:i/>
          </w:rPr>
          <w:t>antenna connector</w:t>
        </w:r>
        <w:r>
          <w:rPr>
            <w:i/>
          </w:rPr>
          <w:t xml:space="preserve"> </w:t>
        </w:r>
        <w:r>
          <w:t>or</w:t>
        </w:r>
        <w:r w:rsidRPr="006113D0">
          <w:rPr>
            <w:i/>
          </w:rPr>
          <w:t xml:space="preserve"> TAB connector</w:t>
        </w:r>
        <w:r w:rsidRPr="006113D0">
          <w:t xml:space="preserve"> to output </w:t>
        </w:r>
        <w:r w:rsidRPr="006113D0">
          <w:rPr>
            <w:rFonts w:cs="v4.2.0"/>
            <w:snapToGrid w:val="0"/>
          </w:rPr>
          <w:t>according to the applicable test configuration in clause 5</w:t>
        </w:r>
        <w:r w:rsidRPr="006113D0">
          <w:t xml:space="preserve"> using the corresponding test models or set of physical channels in subclause </w:t>
        </w:r>
        <w:r w:rsidRPr="00481FD4">
          <w:rPr>
            <w:highlight w:val="yellow"/>
          </w:rPr>
          <w:t>4.</w:t>
        </w:r>
        <w:r>
          <w:rPr>
            <w:highlight w:val="yellow"/>
          </w:rPr>
          <w:t>9</w:t>
        </w:r>
        <w:r w:rsidRPr="00481FD4">
          <w:rPr>
            <w:highlight w:val="yellow"/>
          </w:rPr>
          <w:t>.2</w:t>
        </w:r>
        <w:r w:rsidRPr="006113D0">
          <w:t>. For single carrier s</w:t>
        </w:r>
        <w:r w:rsidRPr="006113D0">
          <w:rPr>
            <w:rFonts w:cs="v4.2.0"/>
            <w:snapToGrid w:val="0"/>
          </w:rPr>
          <w:t xml:space="preserve">et the </w:t>
        </w:r>
        <w:r w:rsidRPr="00B04564">
          <w:rPr>
            <w:i/>
          </w:rPr>
          <w:t>antenna connector</w:t>
        </w:r>
        <w:r>
          <w:rPr>
            <w:i/>
          </w:rPr>
          <w:t xml:space="preserve"> </w:t>
        </w:r>
        <w:r>
          <w:t>or</w:t>
        </w:r>
        <w:r w:rsidRPr="006113D0">
          <w:rPr>
            <w:rFonts w:cs="v4.2.0"/>
            <w:i/>
            <w:snapToGrid w:val="0"/>
          </w:rPr>
          <w:t xml:space="preserve"> TAB connector</w:t>
        </w:r>
        <w:r w:rsidRPr="006113D0">
          <w:rPr>
            <w:rFonts w:cs="v4.2.0"/>
            <w:snapToGrid w:val="0"/>
          </w:rPr>
          <w:t xml:space="preserve"> to transmit at </w:t>
        </w:r>
        <w:r w:rsidRPr="006113D0">
          <w:t xml:space="preserve">manufacturers declared </w:t>
        </w:r>
        <w:r w:rsidRPr="006113D0">
          <w:rPr>
            <w:i/>
          </w:rPr>
          <w:t xml:space="preserve">rated carrier output power per </w:t>
        </w:r>
        <w:r w:rsidRPr="00B04564">
          <w:rPr>
            <w:i/>
          </w:rPr>
          <w:t>antenna connector</w:t>
        </w:r>
        <w:r>
          <w:rPr>
            <w:i/>
          </w:rPr>
          <w:t xml:space="preserve"> </w:t>
        </w:r>
        <w:r w:rsidRPr="006113D0">
          <w:t>(P</w:t>
        </w:r>
        <w:r w:rsidRPr="006113D0">
          <w:rPr>
            <w:vertAlign w:val="subscript"/>
          </w:rPr>
          <w:t>Rated,c,AC</w:t>
        </w:r>
        <w:r w:rsidRPr="006113D0">
          <w:t>)</w:t>
        </w:r>
        <w:r>
          <w:rPr>
            <w:i/>
          </w:rPr>
          <w:t xml:space="preserve"> </w:t>
        </w:r>
        <w:r>
          <w:t>or</w:t>
        </w:r>
        <w:r w:rsidRPr="006113D0">
          <w:rPr>
            <w:i/>
          </w:rPr>
          <w:t xml:space="preserve"> TAB connector </w:t>
        </w:r>
        <w:r w:rsidRPr="006113D0">
          <w:t>(P</w:t>
        </w:r>
        <w:r w:rsidRPr="006113D0">
          <w:rPr>
            <w:vertAlign w:val="subscript"/>
          </w:rPr>
          <w:t>Rated,c,TABC</w:t>
        </w:r>
        <w:r w:rsidRPr="006113D0">
          <w:t>).</w:t>
        </w:r>
      </w:ins>
    </w:p>
    <w:p w14:paraId="5572C51F" w14:textId="77777777" w:rsidR="00ED720D" w:rsidRPr="006113D0" w:rsidRDefault="00ED720D" w:rsidP="00ED720D">
      <w:pPr>
        <w:pStyle w:val="B1"/>
        <w:rPr>
          <w:ins w:id="2992" w:author="R4-1809560" w:date="2018-07-10T15:11:00Z"/>
          <w:snapToGrid w:val="0"/>
        </w:rPr>
      </w:pPr>
      <w:ins w:id="2993" w:author="R4-1809560" w:date="2018-07-10T15:11:00Z">
        <w:r w:rsidRPr="006113D0">
          <w:rPr>
            <w:snapToGrid w:val="0"/>
          </w:rPr>
          <w:t>3)</w:t>
        </w:r>
        <w:r w:rsidRPr="006113D0">
          <w:rPr>
            <w:snapToGrid w:val="0"/>
          </w:rPr>
          <w:tab/>
          <w:t>Measure the mean power spectral density over 70</w:t>
        </w:r>
        <w:r>
          <w:rPr>
            <w:snapToGrid w:val="0"/>
          </w:rPr>
          <w:t xml:space="preserve">/N </w:t>
        </w:r>
        <w:r w:rsidRPr="006113D0">
          <w:rPr>
            <w:snapToGrid w:val="0"/>
          </w:rPr>
          <w:t xml:space="preserve">μs filtered with a square filter of bandwidth equal to the RF bandwidth of the </w:t>
        </w:r>
        <w:r w:rsidRPr="00B04564">
          <w:rPr>
            <w:i/>
          </w:rPr>
          <w:t>antenna connector</w:t>
        </w:r>
        <w:r>
          <w:rPr>
            <w:i/>
          </w:rPr>
          <w:t xml:space="preserve"> </w:t>
        </w:r>
        <w:r>
          <w:t>or</w:t>
        </w:r>
        <w:r w:rsidRPr="006113D0">
          <w:rPr>
            <w:i/>
          </w:rPr>
          <w:t xml:space="preserve"> </w:t>
        </w:r>
        <w:r w:rsidRPr="006113D0">
          <w:rPr>
            <w:i/>
            <w:snapToGrid w:val="0"/>
          </w:rPr>
          <w:t>TAB connector</w:t>
        </w:r>
        <w:r w:rsidRPr="006113D0">
          <w:rPr>
            <w:snapToGrid w:val="0"/>
          </w:rPr>
          <w:t xml:space="preserve"> centred on the central frequency of the RF bandwidth. 70</w:t>
        </w:r>
        <w:r>
          <w:rPr>
            <w:snapToGrid w:val="0"/>
          </w:rPr>
          <w:t xml:space="preserve">/N </w:t>
        </w:r>
        <w:r w:rsidRPr="006113D0">
          <w:rPr>
            <w:snapToGrid w:val="0"/>
          </w:rPr>
          <w:t>μs average window centre is set from 35</w:t>
        </w:r>
        <w:r>
          <w:rPr>
            <w:snapToGrid w:val="0"/>
          </w:rPr>
          <w:t xml:space="preserve">/N </w:t>
        </w:r>
        <w:r w:rsidRPr="006113D0">
          <w:rPr>
            <w:snapToGrid w:val="0"/>
          </w:rPr>
          <w:t>μs after end of one transmitter ON period</w:t>
        </w:r>
        <w:r>
          <w:rPr>
            <w:snapToGrid w:val="0"/>
          </w:rPr>
          <w:t xml:space="preserve"> + 10</w:t>
        </w:r>
        <w:r w:rsidRPr="006113D0">
          <w:rPr>
            <w:snapToGrid w:val="0"/>
          </w:rPr>
          <w:t xml:space="preserve"> μs to 35</w:t>
        </w:r>
        <w:r>
          <w:rPr>
            <w:snapToGrid w:val="0"/>
          </w:rPr>
          <w:t>/N</w:t>
        </w:r>
        <w:r w:rsidRPr="006113D0">
          <w:rPr>
            <w:snapToGrid w:val="0"/>
          </w:rPr>
          <w:t xml:space="preserve"> μs before start of next transmitter ON period </w:t>
        </w:r>
        <w:r>
          <w:rPr>
            <w:snapToGrid w:val="0"/>
          </w:rPr>
          <w:t>– 10</w:t>
        </w:r>
        <w:r w:rsidRPr="006113D0">
          <w:rPr>
            <w:snapToGrid w:val="0"/>
          </w:rPr>
          <w:t xml:space="preserve"> μs.</w:t>
        </w:r>
        <w:r>
          <w:rPr>
            <w:snapToGrid w:val="0"/>
          </w:rPr>
          <w:t xml:space="preserve"> </w:t>
        </w:r>
        <w:r w:rsidRPr="00B04564">
          <w:t>N = SCS/15, where SCS is Sub Carrier Spacing in kHz.</w:t>
        </w:r>
      </w:ins>
    </w:p>
    <w:p w14:paraId="2F01290E" w14:textId="77777777" w:rsidR="00ED720D" w:rsidRPr="006113D0" w:rsidRDefault="00ED720D" w:rsidP="00ED720D">
      <w:pPr>
        <w:pStyle w:val="B1"/>
        <w:rPr>
          <w:ins w:id="2994" w:author="R4-1809560" w:date="2018-07-10T15:11:00Z"/>
        </w:rPr>
      </w:pPr>
      <w:ins w:id="2995" w:author="R4-1809560" w:date="2018-07-10T15:11:00Z">
        <w:r w:rsidRPr="006113D0">
          <w:rPr>
            <w:snapToGrid w:val="0"/>
          </w:rPr>
          <w:t>4)</w:t>
        </w:r>
        <w:r w:rsidRPr="006113D0">
          <w:rPr>
            <w:snapToGrid w:val="0"/>
          </w:rPr>
          <w:tab/>
          <w:t>For a</w:t>
        </w:r>
        <w:r>
          <w:rPr>
            <w:snapToGrid w:val="0"/>
          </w:rPr>
          <w:t>n</w:t>
        </w:r>
        <w:r w:rsidRPr="006113D0">
          <w:rPr>
            <w:snapToGrid w:val="0"/>
          </w:rPr>
          <w:t xml:space="preserve"> </w:t>
        </w:r>
        <w:r w:rsidRPr="00B04564">
          <w:rPr>
            <w:i/>
          </w:rPr>
          <w:t>antenna connector</w:t>
        </w:r>
        <w:r>
          <w:rPr>
            <w:i/>
          </w:rPr>
          <w:t xml:space="preserve"> </w:t>
        </w:r>
        <w:r>
          <w:t>or</w:t>
        </w:r>
        <w:r w:rsidRPr="006113D0">
          <w:rPr>
            <w:i/>
          </w:rPr>
          <w:t xml:space="preserve"> </w:t>
        </w:r>
        <w:r w:rsidRPr="006113D0">
          <w:rPr>
            <w:i/>
            <w:snapToGrid w:val="0"/>
          </w:rPr>
          <w:t>TAB connector</w:t>
        </w:r>
        <w:r w:rsidRPr="006113D0">
          <w:rPr>
            <w:snapToGrid w:val="0"/>
          </w:rPr>
          <w:t xml:space="preserve"> supporting contiguous CA, measure the mean power spectral density over 70</w:t>
        </w:r>
        <w:r>
          <w:rPr>
            <w:snapToGrid w:val="0"/>
          </w:rPr>
          <w:t>/N</w:t>
        </w:r>
        <w:r w:rsidRPr="006113D0">
          <w:rPr>
            <w:snapToGrid w:val="0"/>
          </w:rPr>
          <w:t xml:space="preserve"> μs filtered with a square filter of bandwidth equal to the Aggregated Channel Bandwidth BW</w:t>
        </w:r>
        <w:r w:rsidRPr="006113D0">
          <w:rPr>
            <w:snapToGrid w:val="0"/>
            <w:vertAlign w:val="subscript"/>
          </w:rPr>
          <w:t>Channel_CA</w:t>
        </w:r>
        <w:r w:rsidRPr="006113D0">
          <w:rPr>
            <w:snapToGrid w:val="0"/>
          </w:rPr>
          <w:t xml:space="preserve"> centred on (F</w:t>
        </w:r>
        <w:r w:rsidRPr="006113D0">
          <w:rPr>
            <w:snapToGrid w:val="0"/>
            <w:vertAlign w:val="subscript"/>
          </w:rPr>
          <w:t>edge_high</w:t>
        </w:r>
        <w:r w:rsidRPr="006113D0">
          <w:rPr>
            <w:snapToGrid w:val="0"/>
          </w:rPr>
          <w:t>+F</w:t>
        </w:r>
        <w:r w:rsidRPr="006113D0">
          <w:rPr>
            <w:snapToGrid w:val="0"/>
            <w:vertAlign w:val="subscript"/>
          </w:rPr>
          <w:t>edge_low</w:t>
        </w:r>
        <w:r w:rsidRPr="006113D0">
          <w:rPr>
            <w:snapToGrid w:val="0"/>
          </w:rPr>
          <w:t>)/2. 70</w:t>
        </w:r>
        <w:r>
          <w:rPr>
            <w:snapToGrid w:val="0"/>
          </w:rPr>
          <w:t>/N</w:t>
        </w:r>
        <w:r w:rsidRPr="006113D0">
          <w:rPr>
            <w:snapToGrid w:val="0"/>
          </w:rPr>
          <w:t xml:space="preserve"> μs average window centre is set from 35</w:t>
        </w:r>
        <w:r>
          <w:rPr>
            <w:snapToGrid w:val="0"/>
          </w:rPr>
          <w:t>/N</w:t>
        </w:r>
        <w:r w:rsidRPr="006113D0">
          <w:rPr>
            <w:snapToGrid w:val="0"/>
          </w:rPr>
          <w:t xml:space="preserve"> μs after end o</w:t>
        </w:r>
        <w:r>
          <w:rPr>
            <w:snapToGrid w:val="0"/>
          </w:rPr>
          <w:t>f one transmitter ON period + 10</w:t>
        </w:r>
        <w:r w:rsidRPr="006113D0">
          <w:rPr>
            <w:snapToGrid w:val="0"/>
          </w:rPr>
          <w:t> μs to 35</w:t>
        </w:r>
        <w:r>
          <w:rPr>
            <w:snapToGrid w:val="0"/>
          </w:rPr>
          <w:t xml:space="preserve">/N </w:t>
        </w:r>
        <w:r w:rsidRPr="006113D0">
          <w:rPr>
            <w:snapToGrid w:val="0"/>
          </w:rPr>
          <w:t xml:space="preserve">μs before start of next transmitter ON period </w:t>
        </w:r>
        <w:r>
          <w:rPr>
            <w:snapToGrid w:val="0"/>
          </w:rPr>
          <w:t>– 10</w:t>
        </w:r>
        <w:r w:rsidRPr="006113D0">
          <w:rPr>
            <w:snapToGrid w:val="0"/>
          </w:rPr>
          <w:t xml:space="preserve"> μs.</w:t>
        </w:r>
      </w:ins>
    </w:p>
    <w:p w14:paraId="5A90BC0D" w14:textId="77777777" w:rsidR="00ED720D" w:rsidRPr="006113D0" w:rsidRDefault="00ED720D" w:rsidP="00ED720D">
      <w:pPr>
        <w:rPr>
          <w:ins w:id="2996" w:author="R4-1809560" w:date="2018-07-10T15:11:00Z"/>
        </w:rPr>
      </w:pPr>
      <w:ins w:id="2997" w:author="R4-1809560" w:date="2018-07-10T15:11:00Z">
        <w:r w:rsidRPr="006113D0">
          <w:t xml:space="preserve">In addition, for </w:t>
        </w:r>
        <w:r w:rsidRPr="006113D0">
          <w:rPr>
            <w:i/>
          </w:rPr>
          <w:t xml:space="preserve">multi-band </w:t>
        </w:r>
        <w:r w:rsidRPr="006113D0">
          <w:rPr>
            <w:i/>
            <w:lang w:eastAsia="zh-CN"/>
          </w:rPr>
          <w:t>connector(s)</w:t>
        </w:r>
        <w:r w:rsidRPr="006113D0">
          <w:t>, the following steps shall apply:</w:t>
        </w:r>
      </w:ins>
    </w:p>
    <w:p w14:paraId="7D8B20E0" w14:textId="77777777" w:rsidR="00ED720D" w:rsidRPr="006113D0" w:rsidRDefault="00ED720D" w:rsidP="00ED720D">
      <w:pPr>
        <w:pStyle w:val="B1"/>
        <w:rPr>
          <w:ins w:id="2998" w:author="R4-1809560" w:date="2018-07-10T15:11:00Z"/>
        </w:rPr>
      </w:pPr>
      <w:ins w:id="2999" w:author="R4-1809560" w:date="2018-07-10T15:11:00Z">
        <w:r w:rsidRPr="006113D0">
          <w:t>5)</w:t>
        </w:r>
        <w:r w:rsidRPr="006113D0">
          <w:tab/>
          <w:t xml:space="preserve">For </w:t>
        </w:r>
        <w:r w:rsidRPr="006113D0">
          <w:rPr>
            <w:i/>
          </w:rPr>
          <w:t xml:space="preserve">multi-band </w:t>
        </w:r>
        <w:r w:rsidRPr="006113D0">
          <w:rPr>
            <w:i/>
            <w:lang w:eastAsia="zh-CN"/>
          </w:rPr>
          <w:t>connectors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5D792FA1" w14:textId="77777777" w:rsidR="00ED720D" w:rsidRPr="00B71A6B" w:rsidRDefault="00ED720D" w:rsidP="00ED720D">
      <w:pPr>
        <w:pStyle w:val="Heading4"/>
        <w:rPr>
          <w:ins w:id="3000" w:author="R4-1809560" w:date="2018-07-10T15:11:00Z"/>
          <w:lang w:val="en-US" w:eastAsia="zh-CN"/>
        </w:rPr>
      </w:pPr>
      <w:bookmarkStart w:id="3001" w:name="_Toc519006088"/>
      <w:ins w:id="3002" w:author="R4-1809560" w:date="2018-07-10T15:11:00Z">
        <w:r w:rsidRPr="00B71A6B">
          <w:rPr>
            <w:lang w:val="en-US" w:eastAsia="zh-CN"/>
          </w:rPr>
          <w:t>6.4.2.5</w:t>
        </w:r>
        <w:r w:rsidRPr="00B71A6B">
          <w:rPr>
            <w:lang w:val="en-US" w:eastAsia="zh-CN"/>
          </w:rPr>
          <w:tab/>
          <w:t>Test requirements</w:t>
        </w:r>
        <w:bookmarkEnd w:id="2983"/>
        <w:bookmarkEnd w:id="2984"/>
        <w:bookmarkEnd w:id="3001"/>
      </w:ins>
    </w:p>
    <w:p w14:paraId="0D250FE1" w14:textId="77777777" w:rsidR="00ED720D" w:rsidRPr="006113D0" w:rsidRDefault="00ED720D" w:rsidP="00ED720D">
      <w:pPr>
        <w:rPr>
          <w:ins w:id="3003" w:author="R4-1809560" w:date="2018-07-10T15:11:00Z"/>
          <w:lang w:eastAsia="zh-CN"/>
        </w:rPr>
      </w:pPr>
      <w:ins w:id="3004" w:author="R4-1809560" w:date="2018-07-10T15:11:00Z">
        <w:r w:rsidRPr="006113D0">
          <w:rPr>
            <w:lang w:eastAsia="zh-CN"/>
          </w:rPr>
          <w:t>The measured mean power spectral density according to subclause 6.</w:t>
        </w:r>
        <w:r>
          <w:rPr>
            <w:lang w:eastAsia="zh-CN"/>
          </w:rPr>
          <w:t>4.2.4.2</w:t>
        </w:r>
        <w:r w:rsidRPr="006113D0">
          <w:rPr>
            <w:lang w:eastAsia="zh-CN"/>
          </w:rPr>
          <w:t xml:space="preserve"> shall be less than </w:t>
        </w:r>
        <w:r>
          <w:rPr>
            <w:highlight w:val="yellow"/>
            <w:lang w:eastAsia="zh-CN"/>
          </w:rPr>
          <w:t>-83</w:t>
        </w:r>
        <w:r w:rsidRPr="006113D0">
          <w:rPr>
            <w:lang w:eastAsia="zh-CN"/>
          </w:rPr>
          <w:t xml:space="preserve"> dBm/MHz </w:t>
        </w:r>
        <w:r w:rsidRPr="006113D0">
          <w:rPr>
            <w:rFonts w:cs="v4.2.0"/>
          </w:rPr>
          <w:t xml:space="preserve">for carrier frequency f </w:t>
        </w:r>
        <w:r w:rsidRPr="006113D0">
          <w:rPr>
            <w:rFonts w:cs="Arial"/>
          </w:rPr>
          <w:t>≤</w:t>
        </w:r>
        <w:r w:rsidRPr="006113D0">
          <w:rPr>
            <w:rFonts w:cs="v4.2.0"/>
          </w:rPr>
          <w:t xml:space="preserve"> 3.0 GHz</w:t>
        </w:r>
        <w:r w:rsidRPr="006113D0">
          <w:rPr>
            <w:lang w:eastAsia="zh-CN"/>
          </w:rPr>
          <w:t>.</w:t>
        </w:r>
      </w:ins>
    </w:p>
    <w:p w14:paraId="61DEDCCA" w14:textId="77777777" w:rsidR="00ED720D" w:rsidRDefault="00ED720D" w:rsidP="00ED720D">
      <w:pPr>
        <w:rPr>
          <w:ins w:id="3005" w:author="R4-1809560" w:date="2018-07-10T15:11:00Z"/>
        </w:rPr>
      </w:pPr>
      <w:ins w:id="3006" w:author="R4-1809560" w:date="2018-07-10T15:11:00Z">
        <w:r w:rsidRPr="006113D0">
          <w:lastRenderedPageBreak/>
          <w:t xml:space="preserve">The measured </w:t>
        </w:r>
        <w:r w:rsidRPr="006113D0">
          <w:rPr>
            <w:lang w:eastAsia="zh-CN"/>
          </w:rPr>
          <w:t>mean</w:t>
        </w:r>
        <w:r w:rsidRPr="006113D0">
          <w:t xml:space="preserve"> power</w:t>
        </w:r>
        <w:r w:rsidRPr="006113D0">
          <w:rPr>
            <w:lang w:eastAsia="zh-CN"/>
          </w:rPr>
          <w:t xml:space="preserve"> spectral density</w:t>
        </w:r>
        <w:r w:rsidRPr="006113D0">
          <w:t xml:space="preserve"> </w:t>
        </w:r>
        <w:r w:rsidRPr="006113D0">
          <w:rPr>
            <w:lang w:eastAsia="zh-CN"/>
          </w:rPr>
          <w:t>according to subclause 6.</w:t>
        </w:r>
        <w:r>
          <w:rPr>
            <w:lang w:eastAsia="zh-CN"/>
          </w:rPr>
          <w:t>4.2.4.2</w:t>
        </w:r>
        <w:r w:rsidRPr="006113D0">
          <w:rPr>
            <w:lang w:eastAsia="zh-CN"/>
          </w:rPr>
          <w:t xml:space="preserve"> </w:t>
        </w:r>
        <w:r w:rsidRPr="006113D0">
          <w:t xml:space="preserve">shall be less than </w:t>
        </w:r>
        <w:r>
          <w:rPr>
            <w:highlight w:val="yellow"/>
            <w:lang w:eastAsia="zh-CN"/>
          </w:rPr>
          <w:t>-82.5</w:t>
        </w:r>
        <w:r w:rsidRPr="006113D0">
          <w:rPr>
            <w:lang w:eastAsia="zh-CN"/>
          </w:rPr>
          <w:t xml:space="preserve"> dBm/MHz</w:t>
        </w:r>
        <w:r w:rsidRPr="006113D0">
          <w:rPr>
            <w:rFonts w:cs="v4.2.0"/>
          </w:rPr>
          <w:t xml:space="preserve"> for carrier frequency 3.0 GHz &lt; f </w:t>
        </w:r>
        <w:r w:rsidRPr="006113D0">
          <w:rPr>
            <w:rFonts w:cs="Arial"/>
          </w:rPr>
          <w:t>≤</w:t>
        </w:r>
        <w:r w:rsidRPr="006113D0">
          <w:rPr>
            <w:rFonts w:cs="v4.2.0"/>
          </w:rPr>
          <w:t xml:space="preserve"> 4.2 GHz</w:t>
        </w:r>
        <w:r w:rsidRPr="006113D0">
          <w:t>.</w:t>
        </w:r>
      </w:ins>
    </w:p>
    <w:p w14:paraId="3DC9181C" w14:textId="77777777" w:rsidR="00ED720D" w:rsidRPr="00F53358" w:rsidRDefault="00ED720D" w:rsidP="00ED720D">
      <w:pPr>
        <w:rPr>
          <w:ins w:id="3007" w:author="R4-1809560" w:date="2018-07-10T15:11:00Z"/>
        </w:rPr>
      </w:pPr>
      <w:ins w:id="3008" w:author="R4-1809560" w:date="2018-07-10T15:11:00Z">
        <w:r w:rsidRPr="006113D0">
          <w:t xml:space="preserve">The measured </w:t>
        </w:r>
        <w:r w:rsidRPr="006113D0">
          <w:rPr>
            <w:lang w:eastAsia="zh-CN"/>
          </w:rPr>
          <w:t>mean</w:t>
        </w:r>
        <w:r w:rsidRPr="006113D0">
          <w:t xml:space="preserve"> power</w:t>
        </w:r>
        <w:r w:rsidRPr="006113D0">
          <w:rPr>
            <w:lang w:eastAsia="zh-CN"/>
          </w:rPr>
          <w:t xml:space="preserve"> spectral density</w:t>
        </w:r>
        <w:r w:rsidRPr="006113D0">
          <w:t xml:space="preserve"> </w:t>
        </w:r>
        <w:r w:rsidRPr="006113D0">
          <w:rPr>
            <w:lang w:eastAsia="zh-CN"/>
          </w:rPr>
          <w:t>according to subclause 6.</w:t>
        </w:r>
        <w:r>
          <w:rPr>
            <w:lang w:eastAsia="zh-CN"/>
          </w:rPr>
          <w:t>4.2.4.2</w:t>
        </w:r>
        <w:r w:rsidRPr="006113D0">
          <w:rPr>
            <w:lang w:eastAsia="zh-CN"/>
          </w:rPr>
          <w:t xml:space="preserve"> </w:t>
        </w:r>
        <w:r w:rsidRPr="006113D0">
          <w:t xml:space="preserve">shall be less than </w:t>
        </w:r>
        <w:r>
          <w:rPr>
            <w:highlight w:val="yellow"/>
            <w:lang w:eastAsia="zh-CN"/>
          </w:rPr>
          <w:t>-82</w:t>
        </w:r>
        <w:r>
          <w:rPr>
            <w:lang w:eastAsia="zh-CN"/>
          </w:rPr>
          <w:t xml:space="preserve"> </w:t>
        </w:r>
        <w:r w:rsidRPr="006113D0">
          <w:rPr>
            <w:lang w:eastAsia="zh-CN"/>
          </w:rPr>
          <w:t>dBm/MHz</w:t>
        </w:r>
        <w:r>
          <w:rPr>
            <w:rFonts w:cs="v4.2.0"/>
          </w:rPr>
          <w:t xml:space="preserve"> for carrier frequency 4.2</w:t>
        </w:r>
        <w:r w:rsidRPr="006113D0">
          <w:rPr>
            <w:rFonts w:cs="v4.2.0"/>
          </w:rPr>
          <w:t xml:space="preserve"> GHz &lt; f </w:t>
        </w:r>
        <w:r w:rsidRPr="006113D0">
          <w:rPr>
            <w:rFonts w:cs="Arial"/>
          </w:rPr>
          <w:t>≤</w:t>
        </w:r>
        <w:r w:rsidRPr="006113D0">
          <w:rPr>
            <w:rFonts w:cs="v4.2.0"/>
          </w:rPr>
          <w:t xml:space="preserve"> </w:t>
        </w:r>
        <w:r>
          <w:rPr>
            <w:rFonts w:cs="v4.2.0"/>
          </w:rPr>
          <w:t>6</w:t>
        </w:r>
        <w:r w:rsidRPr="006113D0">
          <w:rPr>
            <w:rFonts w:cs="v4.2.0"/>
          </w:rPr>
          <w:t>.</w:t>
        </w:r>
        <w:r>
          <w:rPr>
            <w:rFonts w:cs="v4.2.0"/>
          </w:rPr>
          <w:t>0</w:t>
        </w:r>
        <w:r w:rsidRPr="006113D0">
          <w:rPr>
            <w:rFonts w:cs="v4.2.0"/>
          </w:rPr>
          <w:t xml:space="preserve"> GHz</w:t>
        </w:r>
        <w:r w:rsidRPr="006113D0">
          <w:t>.</w:t>
        </w:r>
      </w:ins>
    </w:p>
    <w:p w14:paraId="66AEC522" w14:textId="77777777" w:rsidR="00ED720D" w:rsidRPr="006113D0" w:rsidRDefault="00ED720D" w:rsidP="00ED720D">
      <w:pPr>
        <w:rPr>
          <w:ins w:id="3009" w:author="R4-1809560" w:date="2018-07-10T15:11:00Z"/>
        </w:rPr>
      </w:pPr>
      <w:ins w:id="3010" w:author="R4-1809560" w:date="2018-07-10T15:11:00Z">
        <w:r w:rsidRPr="006113D0">
          <w:rPr>
            <w:rFonts w:hint="eastAsia"/>
            <w:lang w:eastAsia="zh-CN"/>
          </w:rPr>
          <w:t xml:space="preserve">For </w:t>
        </w:r>
        <w:r w:rsidRPr="006113D0">
          <w:rPr>
            <w:i/>
            <w:lang w:eastAsia="zh-CN"/>
          </w:rPr>
          <w:t>multi-band connector</w:t>
        </w:r>
        <w:r w:rsidRPr="006113D0">
          <w:rPr>
            <w:rFonts w:hint="eastAsia"/>
            <w:lang w:eastAsia="zh-CN"/>
          </w:rPr>
          <w:t xml:space="preserve">, the requirement is only applicable </w:t>
        </w:r>
        <w:r w:rsidRPr="006113D0">
          <w:rPr>
            <w:lang w:eastAsia="zh-CN"/>
          </w:rPr>
          <w:t xml:space="preserve">during </w:t>
        </w:r>
        <w:r w:rsidRPr="006113D0">
          <w:rPr>
            <w:rFonts w:hint="eastAsia"/>
            <w:lang w:eastAsia="zh-CN"/>
          </w:rPr>
          <w:t>the transmitter OFF</w:t>
        </w:r>
        <w:r w:rsidRPr="006113D0">
          <w:rPr>
            <w:lang w:eastAsia="zh-CN"/>
          </w:rPr>
          <w:t xml:space="preserve"> period</w:t>
        </w:r>
        <w:r w:rsidRPr="006113D0">
          <w:rPr>
            <w:rFonts w:hint="eastAsia"/>
            <w:lang w:eastAsia="zh-CN"/>
          </w:rPr>
          <w:t xml:space="preserve"> in all supported operating bands.</w:t>
        </w:r>
      </w:ins>
    </w:p>
    <w:p w14:paraId="69F112B0" w14:textId="59CD96D2" w:rsidR="00ED720D" w:rsidRDefault="00ED720D">
      <w:pPr>
        <w:pStyle w:val="NO"/>
        <w:pPrChange w:id="3011" w:author="R4-1809560" w:date="2018-07-10T15:11:00Z">
          <w:pPr>
            <w:pStyle w:val="Guidance"/>
          </w:pPr>
        </w:pPrChange>
      </w:pPr>
      <w:ins w:id="3012" w:author="R4-1809560" w:date="2018-07-10T15:11:00Z">
        <w:r w:rsidRPr="006113D0">
          <w:t>NOTE:</w:t>
        </w:r>
        <w:r w:rsidRPr="006113D0">
          <w:tab/>
          <w:t>If the above Test Requirement differs from the Minimum Requirement then the Test Tolerance applied for this test is non-zero. The Test Tolerance for this test is defined in subcl</w:t>
        </w:r>
        <w:r w:rsidRPr="00550EE2">
          <w:t>ause 4.1.2 an</w:t>
        </w:r>
        <w:r w:rsidRPr="006113D0">
          <w:t>d the explanation of how the Minimum Requirement has been relaxed by the Test Tolerance is given in annex C.</w:t>
        </w:r>
      </w:ins>
    </w:p>
    <w:p w14:paraId="7DE6717C" w14:textId="77777777" w:rsidR="00D25FC8" w:rsidRDefault="00D25FC8" w:rsidP="00D25FC8">
      <w:pPr>
        <w:pStyle w:val="Heading2"/>
      </w:pPr>
      <w:bookmarkStart w:id="3013" w:name="_Toc519006089"/>
      <w:r>
        <w:t>6.5</w:t>
      </w:r>
      <w:r>
        <w:tab/>
        <w:t>Transmitted signal quality</w:t>
      </w:r>
      <w:bookmarkEnd w:id="2868"/>
      <w:bookmarkEnd w:id="2869"/>
      <w:bookmarkEnd w:id="3013"/>
    </w:p>
    <w:p w14:paraId="0C9CB0DD" w14:textId="68E5720F" w:rsidR="00775CF9" w:rsidDel="00DF3A8B" w:rsidRDefault="00775CF9" w:rsidP="00775CF9">
      <w:pPr>
        <w:pStyle w:val="Guidance"/>
        <w:rPr>
          <w:ins w:id="3014" w:author="R4-1809474" w:date="2018-07-10T13:05:00Z"/>
          <w:del w:id="3015" w:author="Huawei" w:date="2018-07-10T17:16:00Z"/>
        </w:rPr>
      </w:pPr>
      <w:bookmarkStart w:id="3016" w:name="_Toc481653299"/>
      <w:bookmarkStart w:id="3017" w:name="_Toc481685293"/>
      <w:del w:id="3018" w:author="Huawei" w:date="2018-07-10T17:16:00Z">
        <w:r w:rsidDel="00DF3A8B">
          <w:delText>Detailed structure of the subclause is TBD.</w:delText>
        </w:r>
      </w:del>
    </w:p>
    <w:p w14:paraId="2F1C3178" w14:textId="77777777" w:rsidR="0088404A" w:rsidRDefault="0088404A" w:rsidP="0088404A">
      <w:pPr>
        <w:pStyle w:val="Heading3"/>
        <w:rPr>
          <w:ins w:id="3019" w:author="R4-1809474" w:date="2018-07-10T13:05:00Z"/>
        </w:rPr>
      </w:pPr>
      <w:bookmarkStart w:id="3020" w:name="_Toc510693968"/>
      <w:bookmarkStart w:id="3021" w:name="_Toc519006090"/>
      <w:ins w:id="3022" w:author="R4-1809474" w:date="2018-07-10T13:05:00Z">
        <w:r w:rsidRPr="00B04564">
          <w:t>6.5.1</w:t>
        </w:r>
        <w:r w:rsidRPr="00B04564">
          <w:tab/>
        </w:r>
        <w:r>
          <w:t>General</w:t>
        </w:r>
        <w:bookmarkEnd w:id="3021"/>
      </w:ins>
    </w:p>
    <w:p w14:paraId="67A296D1" w14:textId="77777777" w:rsidR="0088404A" w:rsidRPr="002C70C0" w:rsidRDefault="0088404A" w:rsidP="0088404A">
      <w:pPr>
        <w:rPr>
          <w:ins w:id="3023" w:author="R4-1809474" w:date="2018-07-10T13:05:00Z"/>
        </w:rPr>
      </w:pPr>
      <w:ins w:id="3024" w:author="R4-1809474" w:date="2018-07-10T13:05:00Z">
        <w:r w:rsidRPr="002C70C0">
          <w:t xml:space="preserve">Unless otherwise stated, the requirements in clause </w:t>
        </w:r>
        <w:r>
          <w:t>6</w:t>
        </w:r>
        <w:r w:rsidRPr="002C70C0">
          <w:t>.</w:t>
        </w:r>
        <w:r>
          <w:t>5</w:t>
        </w:r>
        <w:r w:rsidRPr="002C70C0">
          <w:t xml:space="preserve"> apply during the </w:t>
        </w:r>
        <w:r w:rsidRPr="002C70C0">
          <w:rPr>
            <w:i/>
          </w:rPr>
          <w:t>transmitter ON period</w:t>
        </w:r>
        <w:r w:rsidRPr="002C70C0">
          <w:t>.</w:t>
        </w:r>
      </w:ins>
    </w:p>
    <w:p w14:paraId="6380C20A" w14:textId="77777777" w:rsidR="0088404A" w:rsidRDefault="0088404A" w:rsidP="0088404A">
      <w:pPr>
        <w:pStyle w:val="Heading3"/>
        <w:rPr>
          <w:ins w:id="3025" w:author="R4-1809474" w:date="2018-07-10T13:05:00Z"/>
        </w:rPr>
      </w:pPr>
      <w:bookmarkStart w:id="3026" w:name="_Toc519006091"/>
      <w:ins w:id="3027" w:author="R4-1809474" w:date="2018-07-10T13:05:00Z">
        <w:r>
          <w:t>6.5.2</w:t>
        </w:r>
        <w:r w:rsidRPr="00B04564">
          <w:tab/>
          <w:t>Frequency error</w:t>
        </w:r>
        <w:bookmarkEnd w:id="3020"/>
        <w:bookmarkEnd w:id="3026"/>
      </w:ins>
    </w:p>
    <w:p w14:paraId="5DA0EBF9" w14:textId="77777777" w:rsidR="0088404A" w:rsidRPr="006113D0" w:rsidRDefault="0088404A" w:rsidP="0088404A">
      <w:pPr>
        <w:pStyle w:val="Heading4"/>
        <w:rPr>
          <w:ins w:id="3028" w:author="R4-1809474" w:date="2018-07-10T13:05:00Z"/>
        </w:rPr>
      </w:pPr>
      <w:bookmarkStart w:id="3029" w:name="_Toc494455255"/>
      <w:bookmarkStart w:id="3030" w:name="_Toc519006092"/>
      <w:ins w:id="3031" w:author="R4-1809474" w:date="2018-07-10T13:05:00Z">
        <w:r w:rsidRPr="006113D0">
          <w:t>6.5.2.1</w:t>
        </w:r>
        <w:r w:rsidRPr="006113D0">
          <w:tab/>
          <w:t>Definition and applicability</w:t>
        </w:r>
        <w:bookmarkEnd w:id="3029"/>
        <w:bookmarkEnd w:id="3030"/>
      </w:ins>
    </w:p>
    <w:p w14:paraId="01899058" w14:textId="77777777" w:rsidR="0088404A" w:rsidRPr="006113D0" w:rsidRDefault="0088404A" w:rsidP="0088404A">
      <w:pPr>
        <w:rPr>
          <w:ins w:id="3032" w:author="R4-1809474" w:date="2018-07-10T13:05:00Z"/>
          <w:rFonts w:cs="v4.2.0"/>
        </w:rPr>
      </w:pPr>
      <w:ins w:id="3033" w:author="R4-1809474" w:date="2018-07-10T13:05:00Z">
        <w:r w:rsidRPr="006113D0">
          <w:rPr>
            <w:rFonts w:cs="v4.2.0"/>
          </w:rPr>
          <w:t xml:space="preserve">Frequency error is the measure of the difference between the actual </w:t>
        </w:r>
        <w:r>
          <w:rPr>
            <w:rFonts w:cs="v4.2.0"/>
          </w:rPr>
          <w:t>NR</w:t>
        </w:r>
        <w:r w:rsidRPr="006113D0">
          <w:rPr>
            <w:rFonts w:cs="v4.2.0"/>
          </w:rPr>
          <w:t xml:space="preserve"> BS transmit frequency and the assigned frequency. The same source shall be used for RF frequency and data clock generation.</w:t>
        </w:r>
      </w:ins>
    </w:p>
    <w:p w14:paraId="15732E21" w14:textId="77777777" w:rsidR="0088404A" w:rsidRPr="006113D0" w:rsidRDefault="0088404A" w:rsidP="0088404A">
      <w:pPr>
        <w:rPr>
          <w:ins w:id="3034" w:author="R4-1809474" w:date="2018-07-10T13:05:00Z"/>
          <w:rFonts w:cs="v4.2.0"/>
        </w:rPr>
      </w:pPr>
      <w:ins w:id="3035" w:author="R4-1809474" w:date="2018-07-10T13:05:00Z">
        <w:r w:rsidRPr="006113D0">
          <w:rPr>
            <w:rFonts w:cs="v4.2.0"/>
          </w:rPr>
          <w:t>It is not possible to verify by testing that the data clock is derived from the same frequency source as used for RF generation. This may be confirmed by the manufacturer's declaration.</w:t>
        </w:r>
      </w:ins>
    </w:p>
    <w:p w14:paraId="7EBD5744" w14:textId="77777777" w:rsidR="0088404A" w:rsidRPr="00B04564" w:rsidRDefault="0088404A" w:rsidP="0088404A">
      <w:pPr>
        <w:rPr>
          <w:ins w:id="3036" w:author="R4-1809474" w:date="2018-07-10T13:05:00Z"/>
          <w:rFonts w:cs="v5.0.0"/>
        </w:rPr>
      </w:pPr>
      <w:ins w:id="3037" w:author="R4-1809474" w:date="2018-07-10T13:05:00Z">
        <w:r w:rsidRPr="00B04564">
          <w:rPr>
            <w:rFonts w:cs="v5.0.0"/>
          </w:rPr>
          <w:t xml:space="preserve">For </w:t>
        </w:r>
        <w:r w:rsidRPr="00B04564">
          <w:rPr>
            <w:rFonts w:cs="v5.0.0"/>
            <w:i/>
            <w:iCs/>
          </w:rPr>
          <w:t xml:space="preserve">BS type 1-C </w:t>
        </w:r>
        <w:r w:rsidRPr="00B04564">
          <w:rPr>
            <w:rFonts w:cs="v5.0.0"/>
          </w:rPr>
          <w:t xml:space="preserve">this requirement </w:t>
        </w:r>
        <w:r w:rsidRPr="00B04564">
          <w:rPr>
            <w:rFonts w:eastAsia="SimSun" w:cs="v5.0.0" w:hint="eastAsia"/>
            <w:lang w:val="en-US" w:eastAsia="zh-CN"/>
          </w:rPr>
          <w:t xml:space="preserve">shall be applied </w:t>
        </w:r>
        <w:r w:rsidRPr="00B04564">
          <w:rPr>
            <w:rFonts w:cs="v5.0.0"/>
          </w:rPr>
          <w:t>at the</w:t>
        </w:r>
        <w:r w:rsidRPr="00B04564">
          <w:rPr>
            <w:rFonts w:cs="v5.0.0"/>
            <w:i/>
          </w:rPr>
          <w:t xml:space="preserve"> antenna connector</w:t>
        </w:r>
        <w:r w:rsidRPr="00B04564">
          <w:rPr>
            <w:rFonts w:cs="v5.0.0"/>
          </w:rPr>
          <w:t xml:space="preserve"> supporting transmission in the </w:t>
        </w:r>
        <w:r w:rsidRPr="00B04564">
          <w:rPr>
            <w:rFonts w:cs="v5.0.0"/>
            <w:i/>
            <w:iCs/>
          </w:rPr>
          <w:t>operating band</w:t>
        </w:r>
        <w:r w:rsidRPr="00B04564">
          <w:rPr>
            <w:rFonts w:cs="v5.0.0"/>
          </w:rPr>
          <w:t>.</w:t>
        </w:r>
      </w:ins>
    </w:p>
    <w:p w14:paraId="40C9C8A5" w14:textId="77777777" w:rsidR="0088404A" w:rsidRPr="00B04564" w:rsidRDefault="0088404A" w:rsidP="0088404A">
      <w:pPr>
        <w:rPr>
          <w:ins w:id="3038" w:author="R4-1809474" w:date="2018-07-10T13:05:00Z"/>
          <w:rFonts w:cs="v5.0.0"/>
        </w:rPr>
      </w:pPr>
      <w:ins w:id="3039" w:author="R4-1809474" w:date="2018-07-10T13:05:00Z">
        <w:r w:rsidRPr="00B04564">
          <w:rPr>
            <w:rFonts w:cs="v5.0.0"/>
          </w:rPr>
          <w:t xml:space="preserve">For </w:t>
        </w:r>
        <w:r w:rsidRPr="00B04564">
          <w:rPr>
            <w:rFonts w:cs="v5.0.0"/>
            <w:i/>
            <w:iCs/>
          </w:rPr>
          <w:t>BS type 1-H</w:t>
        </w:r>
        <w:r w:rsidRPr="00B04564">
          <w:rPr>
            <w:rFonts w:cs="v5.0.0"/>
          </w:rPr>
          <w:t xml:space="preserve"> this requirement </w:t>
        </w:r>
        <w:r w:rsidRPr="00B04564">
          <w:rPr>
            <w:rFonts w:eastAsia="SimSun" w:cs="v5.0.0" w:hint="eastAsia"/>
            <w:lang w:val="en-US" w:eastAsia="zh-CN"/>
          </w:rPr>
          <w:t xml:space="preserve">shall be applied </w:t>
        </w:r>
        <w:r w:rsidRPr="00B04564">
          <w:rPr>
            <w:rFonts w:cs="v5.0.0"/>
          </w:rPr>
          <w:t xml:space="preserve">at each </w:t>
        </w:r>
        <w:r w:rsidRPr="00B04564">
          <w:rPr>
            <w:rFonts w:cs="v5.0.0"/>
            <w:i/>
          </w:rPr>
          <w:t>TAB connector</w:t>
        </w:r>
        <w:r w:rsidRPr="00B04564">
          <w:rPr>
            <w:rFonts w:cs="v5.0.0"/>
          </w:rPr>
          <w:t xml:space="preserve"> supporting transmission in the </w:t>
        </w:r>
        <w:r w:rsidRPr="00B04564">
          <w:rPr>
            <w:rFonts w:cs="v5.0.0"/>
            <w:i/>
            <w:iCs/>
          </w:rPr>
          <w:t>operating band.</w:t>
        </w:r>
      </w:ins>
    </w:p>
    <w:p w14:paraId="18234A9E" w14:textId="77777777" w:rsidR="0088404A" w:rsidRPr="006113D0" w:rsidRDefault="0088404A" w:rsidP="0088404A">
      <w:pPr>
        <w:pStyle w:val="Heading4"/>
        <w:rPr>
          <w:ins w:id="3040" w:author="R4-1809474" w:date="2018-07-10T13:05:00Z"/>
        </w:rPr>
      </w:pPr>
      <w:bookmarkStart w:id="3041" w:name="_Toc494455256"/>
      <w:bookmarkStart w:id="3042" w:name="_Toc510693970"/>
      <w:bookmarkStart w:id="3043" w:name="_Toc519006093"/>
      <w:ins w:id="3044" w:author="R4-1809474" w:date="2018-07-10T13:05:00Z">
        <w:r w:rsidRPr="006113D0">
          <w:t>6.5.2.2</w:t>
        </w:r>
        <w:r w:rsidRPr="006113D0">
          <w:tab/>
          <w:t>Minimum Requirement</w:t>
        </w:r>
        <w:bookmarkEnd w:id="3041"/>
        <w:bookmarkEnd w:id="3043"/>
      </w:ins>
    </w:p>
    <w:p w14:paraId="1CF25FB9" w14:textId="77777777" w:rsidR="0088404A" w:rsidRPr="006113D0" w:rsidRDefault="0088404A" w:rsidP="0088404A">
      <w:pPr>
        <w:rPr>
          <w:ins w:id="3045" w:author="R4-1809474" w:date="2018-07-10T13:05:00Z"/>
        </w:rPr>
      </w:pPr>
      <w:ins w:id="3046" w:author="R4-1809474" w:date="2018-07-10T13:05:00Z">
        <w:r w:rsidRPr="006113D0">
          <w:t>The minimum requirement is in 3GPP TS 3</w:t>
        </w:r>
        <w:r>
          <w:t>8.104</w:t>
        </w:r>
        <w:r w:rsidRPr="006113D0">
          <w:t xml:space="preserve"> [</w:t>
        </w:r>
        <w:r>
          <w:t>2</w:t>
        </w:r>
        <w:r w:rsidRPr="006113D0">
          <w:t>], subclause 6.5.</w:t>
        </w:r>
        <w:r>
          <w:t>1.2</w:t>
        </w:r>
        <w:r w:rsidRPr="006113D0">
          <w:t>.</w:t>
        </w:r>
      </w:ins>
    </w:p>
    <w:p w14:paraId="194F0B42" w14:textId="77777777" w:rsidR="0088404A" w:rsidRPr="006113D0" w:rsidRDefault="0088404A" w:rsidP="0088404A">
      <w:pPr>
        <w:pStyle w:val="Heading4"/>
        <w:rPr>
          <w:ins w:id="3047" w:author="R4-1809474" w:date="2018-07-10T13:05:00Z"/>
        </w:rPr>
      </w:pPr>
      <w:bookmarkStart w:id="3048" w:name="_Toc494455257"/>
      <w:bookmarkStart w:id="3049" w:name="_Toc519006094"/>
      <w:ins w:id="3050" w:author="R4-1809474" w:date="2018-07-10T13:05:00Z">
        <w:r w:rsidRPr="006113D0">
          <w:t>6.5.2.3</w:t>
        </w:r>
        <w:r w:rsidRPr="006113D0">
          <w:tab/>
          <w:t>Test purpose</w:t>
        </w:r>
        <w:bookmarkEnd w:id="3048"/>
        <w:bookmarkEnd w:id="3049"/>
      </w:ins>
    </w:p>
    <w:p w14:paraId="086FAEA8" w14:textId="77777777" w:rsidR="0088404A" w:rsidRPr="006113D0" w:rsidRDefault="0088404A" w:rsidP="0088404A">
      <w:pPr>
        <w:rPr>
          <w:ins w:id="3051" w:author="R4-1809474" w:date="2018-07-10T13:05:00Z"/>
          <w:rFonts w:cs="v4.2.0"/>
        </w:rPr>
      </w:pPr>
      <w:ins w:id="3052" w:author="R4-1809474" w:date="2018-07-10T13:05:00Z">
        <w:r w:rsidRPr="006113D0">
          <w:rPr>
            <w:rFonts w:eastAsia="MS P??" w:cs="v4.2.0"/>
          </w:rPr>
          <w:t>The test purpose is</w:t>
        </w:r>
        <w:r w:rsidRPr="006113D0">
          <w:rPr>
            <w:rFonts w:cs="v4.2.0"/>
          </w:rPr>
          <w:t xml:space="preserve"> to verify that frequency error is within the limit specified by the minimum requirement.</w:t>
        </w:r>
      </w:ins>
    </w:p>
    <w:p w14:paraId="3F8C280A" w14:textId="77777777" w:rsidR="0088404A" w:rsidRPr="006113D0" w:rsidRDefault="0088404A" w:rsidP="0088404A">
      <w:pPr>
        <w:pStyle w:val="Heading4"/>
        <w:rPr>
          <w:ins w:id="3053" w:author="R4-1809474" w:date="2018-07-10T13:05:00Z"/>
        </w:rPr>
      </w:pPr>
      <w:bookmarkStart w:id="3054" w:name="_Toc494455258"/>
      <w:bookmarkStart w:id="3055" w:name="_Toc519006095"/>
      <w:ins w:id="3056" w:author="R4-1809474" w:date="2018-07-10T13:05:00Z">
        <w:r w:rsidRPr="006113D0">
          <w:t>6.5.2.4</w:t>
        </w:r>
        <w:r w:rsidRPr="006113D0">
          <w:tab/>
          <w:t>Method of test</w:t>
        </w:r>
        <w:bookmarkEnd w:id="3054"/>
        <w:bookmarkEnd w:id="3055"/>
      </w:ins>
    </w:p>
    <w:p w14:paraId="7EE8ECA2" w14:textId="77777777" w:rsidR="0088404A" w:rsidRPr="006113D0" w:rsidRDefault="0088404A" w:rsidP="0088404A">
      <w:pPr>
        <w:rPr>
          <w:ins w:id="3057" w:author="R4-1809474" w:date="2018-07-10T13:05:00Z"/>
        </w:rPr>
      </w:pPr>
      <w:ins w:id="3058" w:author="R4-1809474" w:date="2018-07-10T13:05:00Z">
        <w:r w:rsidRPr="006113D0">
          <w:t>Requirement is tested together with modulation quality test, as described in subclause 6.5.</w:t>
        </w:r>
        <w:r>
          <w:t>3</w:t>
        </w:r>
        <w:r w:rsidRPr="006113D0">
          <w:t>.</w:t>
        </w:r>
      </w:ins>
    </w:p>
    <w:p w14:paraId="48CAFD5C" w14:textId="77777777" w:rsidR="0088404A" w:rsidRPr="006113D0" w:rsidRDefault="0088404A" w:rsidP="0088404A">
      <w:pPr>
        <w:pStyle w:val="Heading4"/>
        <w:rPr>
          <w:ins w:id="3059" w:author="R4-1809474" w:date="2018-07-10T13:05:00Z"/>
        </w:rPr>
      </w:pPr>
      <w:bookmarkStart w:id="3060" w:name="_Toc494455259"/>
      <w:bookmarkStart w:id="3061" w:name="_Toc519006096"/>
      <w:ins w:id="3062" w:author="R4-1809474" w:date="2018-07-10T13:05:00Z">
        <w:r w:rsidRPr="006113D0">
          <w:t>6.5.2.5</w:t>
        </w:r>
        <w:r w:rsidRPr="006113D0">
          <w:tab/>
          <w:t>Test Requirements</w:t>
        </w:r>
        <w:bookmarkEnd w:id="3060"/>
        <w:bookmarkEnd w:id="3061"/>
      </w:ins>
    </w:p>
    <w:p w14:paraId="2E668BAA" w14:textId="77777777" w:rsidR="0088404A" w:rsidRPr="006113D0" w:rsidRDefault="0088404A" w:rsidP="0088404A">
      <w:pPr>
        <w:rPr>
          <w:ins w:id="3063" w:author="R4-1809474" w:date="2018-07-10T13:05:00Z"/>
        </w:rPr>
      </w:pPr>
      <w:ins w:id="3064" w:author="R4-1809474" w:date="2018-07-10T13:05:00Z">
        <w:r w:rsidRPr="006113D0">
          <w:t xml:space="preserve">The modulated carrier frequency of each </w:t>
        </w:r>
        <w:r>
          <w:t xml:space="preserve">NR </w:t>
        </w:r>
        <w:r w:rsidRPr="006113D0">
          <w:t xml:space="preserve">carrier </w:t>
        </w:r>
        <w:r w:rsidRPr="006113D0">
          <w:rPr>
            <w:rFonts w:hint="eastAsia"/>
          </w:rPr>
          <w:t xml:space="preserve">configured </w:t>
        </w:r>
        <w:r w:rsidRPr="006113D0">
          <w:t xml:space="preserve">by the BS shall be accurate to within </w:t>
        </w:r>
        <w:r w:rsidRPr="006113D0">
          <w:rPr>
            <w:rFonts w:cs="v5.0.0"/>
          </w:rPr>
          <w:t>the accuracy range given in table 6.</w:t>
        </w:r>
        <w:r>
          <w:rPr>
            <w:rFonts w:cs="v5.0.0"/>
            <w:lang w:eastAsia="zh-CN"/>
          </w:rPr>
          <w:t>5.2.5</w:t>
        </w:r>
        <w:r w:rsidRPr="006113D0">
          <w:rPr>
            <w:rFonts w:cs="v5.0.0"/>
            <w:lang w:eastAsia="zh-CN"/>
          </w:rPr>
          <w:t>-1</w:t>
        </w:r>
        <w:r w:rsidRPr="006113D0" w:rsidDel="00856C1E">
          <w:t xml:space="preserve"> </w:t>
        </w:r>
        <w:r w:rsidRPr="006113D0">
          <w:rPr>
            <w:rStyle w:val="msoins0"/>
            <w:rFonts w:cs="v5.0.0"/>
          </w:rPr>
          <w:t xml:space="preserve">observed over </w:t>
        </w:r>
        <w:r w:rsidRPr="006113D0">
          <w:t>1 ms</w:t>
        </w:r>
        <w:r w:rsidRPr="006113D0">
          <w:rPr>
            <w:rStyle w:val="msoins0"/>
          </w:rPr>
          <w:t>.</w:t>
        </w:r>
      </w:ins>
    </w:p>
    <w:p w14:paraId="2F08B90C" w14:textId="77777777" w:rsidR="0088404A" w:rsidRPr="006113D0" w:rsidRDefault="0088404A" w:rsidP="0088404A">
      <w:pPr>
        <w:pStyle w:val="TH"/>
        <w:rPr>
          <w:ins w:id="3065" w:author="R4-1809474" w:date="2018-07-10T13:05:00Z"/>
        </w:rPr>
      </w:pPr>
      <w:ins w:id="3066" w:author="R4-1809474" w:date="2018-07-10T13:05:00Z">
        <w:r w:rsidRPr="006113D0">
          <w:t>Table 6.</w:t>
        </w:r>
        <w:r>
          <w:rPr>
            <w:lang w:eastAsia="ja-JP"/>
          </w:rPr>
          <w:t>5.2.5</w:t>
        </w:r>
        <w:r w:rsidRPr="006113D0">
          <w:rPr>
            <w:lang w:eastAsia="ja-JP"/>
          </w:rPr>
          <w:t>-1</w:t>
        </w:r>
        <w:r w:rsidRPr="006113D0">
          <w:t>: Frequency error test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88404A" w:rsidRPr="006113D0" w14:paraId="01550B73" w14:textId="77777777" w:rsidTr="00081372">
        <w:trPr>
          <w:jc w:val="center"/>
          <w:ins w:id="3067" w:author="R4-1809474" w:date="2018-07-10T13:05:00Z"/>
        </w:trPr>
        <w:tc>
          <w:tcPr>
            <w:tcW w:w="2518" w:type="dxa"/>
          </w:tcPr>
          <w:p w14:paraId="7CAFD55A" w14:textId="77777777" w:rsidR="0088404A" w:rsidRPr="006113D0" w:rsidRDefault="0088404A" w:rsidP="00081372">
            <w:pPr>
              <w:pStyle w:val="TAH"/>
              <w:rPr>
                <w:ins w:id="3068" w:author="R4-1809474" w:date="2018-07-10T13:05:00Z"/>
              </w:rPr>
            </w:pPr>
            <w:ins w:id="3069" w:author="R4-1809474" w:date="2018-07-10T13:05:00Z">
              <w:r w:rsidRPr="006113D0">
                <w:t>BS class</w:t>
              </w:r>
            </w:ins>
          </w:p>
        </w:tc>
        <w:tc>
          <w:tcPr>
            <w:tcW w:w="2091" w:type="dxa"/>
          </w:tcPr>
          <w:p w14:paraId="0098CF4A" w14:textId="77777777" w:rsidR="0088404A" w:rsidRPr="006113D0" w:rsidRDefault="0088404A" w:rsidP="00081372">
            <w:pPr>
              <w:pStyle w:val="TAH"/>
              <w:rPr>
                <w:ins w:id="3070" w:author="R4-1809474" w:date="2018-07-10T13:05:00Z"/>
              </w:rPr>
            </w:pPr>
            <w:ins w:id="3071" w:author="R4-1809474" w:date="2018-07-10T13:05:00Z">
              <w:r w:rsidRPr="006113D0">
                <w:t>Accuracy</w:t>
              </w:r>
            </w:ins>
          </w:p>
        </w:tc>
      </w:tr>
      <w:tr w:rsidR="0088404A" w:rsidRPr="006113D0" w14:paraId="535E19B3" w14:textId="77777777" w:rsidTr="00081372">
        <w:trPr>
          <w:jc w:val="center"/>
          <w:ins w:id="3072" w:author="R4-1809474" w:date="2018-07-10T13:05:00Z"/>
        </w:trPr>
        <w:tc>
          <w:tcPr>
            <w:tcW w:w="2518" w:type="dxa"/>
          </w:tcPr>
          <w:p w14:paraId="36A4EBC8" w14:textId="77777777" w:rsidR="0088404A" w:rsidRPr="006113D0" w:rsidRDefault="0088404A" w:rsidP="00081372">
            <w:pPr>
              <w:pStyle w:val="TAC"/>
              <w:rPr>
                <w:ins w:id="3073" w:author="R4-1809474" w:date="2018-07-10T13:05:00Z"/>
              </w:rPr>
            </w:pPr>
            <w:ins w:id="3074" w:author="R4-1809474" w:date="2018-07-10T13:05:00Z">
              <w:r w:rsidRPr="006113D0">
                <w:t>Wide Area BS</w:t>
              </w:r>
            </w:ins>
          </w:p>
        </w:tc>
        <w:tc>
          <w:tcPr>
            <w:tcW w:w="2091" w:type="dxa"/>
          </w:tcPr>
          <w:p w14:paraId="6FF6350D" w14:textId="77777777" w:rsidR="0088404A" w:rsidRPr="006113D0" w:rsidRDefault="0088404A" w:rsidP="00081372">
            <w:pPr>
              <w:pStyle w:val="TAC"/>
              <w:rPr>
                <w:ins w:id="3075" w:author="R4-1809474" w:date="2018-07-10T13:05:00Z"/>
              </w:rPr>
            </w:pPr>
            <w:ins w:id="3076" w:author="R4-1809474" w:date="2018-07-10T13:05:00Z">
              <w:r w:rsidRPr="006113D0">
                <w:t xml:space="preserve">±(0.05 ppm + </w:t>
              </w:r>
              <w:r w:rsidRPr="001B2584">
                <w:rPr>
                  <w:highlight w:val="yellow"/>
                </w:rPr>
                <w:t>12</w:t>
              </w:r>
              <w:r w:rsidRPr="006113D0">
                <w:t xml:space="preserve"> Hz)</w:t>
              </w:r>
            </w:ins>
          </w:p>
        </w:tc>
      </w:tr>
      <w:tr w:rsidR="0088404A" w:rsidRPr="006113D0" w14:paraId="63DD2A26" w14:textId="77777777" w:rsidTr="00081372">
        <w:trPr>
          <w:jc w:val="center"/>
          <w:ins w:id="3077" w:author="R4-1809474" w:date="2018-07-10T13:05:00Z"/>
        </w:trPr>
        <w:tc>
          <w:tcPr>
            <w:tcW w:w="2518" w:type="dxa"/>
          </w:tcPr>
          <w:p w14:paraId="5C0CCA1B" w14:textId="77777777" w:rsidR="0088404A" w:rsidRPr="006113D0" w:rsidRDefault="0088404A" w:rsidP="00081372">
            <w:pPr>
              <w:pStyle w:val="TAC"/>
              <w:rPr>
                <w:ins w:id="3078" w:author="R4-1809474" w:date="2018-07-10T13:05:00Z"/>
              </w:rPr>
            </w:pPr>
            <w:ins w:id="3079" w:author="R4-1809474" w:date="2018-07-10T13:05:00Z">
              <w:r w:rsidRPr="006113D0">
                <w:t>Medium Range BS</w:t>
              </w:r>
            </w:ins>
          </w:p>
        </w:tc>
        <w:tc>
          <w:tcPr>
            <w:tcW w:w="2091" w:type="dxa"/>
          </w:tcPr>
          <w:p w14:paraId="71B26517" w14:textId="77777777" w:rsidR="0088404A" w:rsidRPr="006113D0" w:rsidRDefault="0088404A" w:rsidP="00081372">
            <w:pPr>
              <w:pStyle w:val="TAC"/>
              <w:rPr>
                <w:ins w:id="3080" w:author="R4-1809474" w:date="2018-07-10T13:05:00Z"/>
              </w:rPr>
            </w:pPr>
            <w:ins w:id="3081" w:author="R4-1809474" w:date="2018-07-10T13:05:00Z">
              <w:r w:rsidRPr="006113D0">
                <w:t>±</w:t>
              </w:r>
              <w:r w:rsidRPr="006113D0">
                <w:rPr>
                  <w:rFonts w:hint="eastAsia"/>
                </w:rPr>
                <w:t>(</w:t>
              </w:r>
              <w:r w:rsidRPr="006113D0">
                <w:t>0.1 ppm</w:t>
              </w:r>
              <w:r w:rsidRPr="006113D0">
                <w:rPr>
                  <w:rFonts w:hint="eastAsia"/>
                </w:rPr>
                <w:t xml:space="preserve"> + </w:t>
              </w:r>
              <w:r w:rsidRPr="001B2584">
                <w:rPr>
                  <w:rFonts w:hint="eastAsia"/>
                  <w:highlight w:val="yellow"/>
                </w:rPr>
                <w:t>12</w:t>
              </w:r>
              <w:r w:rsidRPr="006113D0">
                <w:rPr>
                  <w:rFonts w:hint="eastAsia"/>
                </w:rPr>
                <w:t xml:space="preserve"> Hz)</w:t>
              </w:r>
            </w:ins>
          </w:p>
        </w:tc>
      </w:tr>
      <w:tr w:rsidR="0088404A" w:rsidRPr="006113D0" w14:paraId="20A5A121" w14:textId="77777777" w:rsidTr="00081372">
        <w:trPr>
          <w:jc w:val="center"/>
          <w:ins w:id="3082" w:author="R4-1809474" w:date="2018-07-10T13:05:00Z"/>
        </w:trPr>
        <w:tc>
          <w:tcPr>
            <w:tcW w:w="2518" w:type="dxa"/>
          </w:tcPr>
          <w:p w14:paraId="36A6EB51" w14:textId="77777777" w:rsidR="0088404A" w:rsidRPr="006113D0" w:rsidRDefault="0088404A" w:rsidP="00081372">
            <w:pPr>
              <w:pStyle w:val="TAC"/>
              <w:rPr>
                <w:ins w:id="3083" w:author="R4-1809474" w:date="2018-07-10T13:05:00Z"/>
              </w:rPr>
            </w:pPr>
            <w:ins w:id="3084" w:author="R4-1809474" w:date="2018-07-10T13:05:00Z">
              <w:r w:rsidRPr="006113D0">
                <w:t>Local Area BS</w:t>
              </w:r>
            </w:ins>
          </w:p>
        </w:tc>
        <w:tc>
          <w:tcPr>
            <w:tcW w:w="2091" w:type="dxa"/>
          </w:tcPr>
          <w:p w14:paraId="3C9E5167" w14:textId="77777777" w:rsidR="0088404A" w:rsidRPr="006113D0" w:rsidRDefault="0088404A" w:rsidP="00081372">
            <w:pPr>
              <w:pStyle w:val="TAC"/>
              <w:rPr>
                <w:ins w:id="3085" w:author="R4-1809474" w:date="2018-07-10T13:05:00Z"/>
              </w:rPr>
            </w:pPr>
            <w:ins w:id="3086" w:author="R4-1809474" w:date="2018-07-10T13:05:00Z">
              <w:r w:rsidRPr="006113D0">
                <w:t xml:space="preserve">±(0.1 ppm + </w:t>
              </w:r>
              <w:r w:rsidRPr="001B2584">
                <w:rPr>
                  <w:highlight w:val="yellow"/>
                </w:rPr>
                <w:t>12</w:t>
              </w:r>
              <w:r w:rsidRPr="006113D0">
                <w:t xml:space="preserve"> Hz)</w:t>
              </w:r>
            </w:ins>
          </w:p>
        </w:tc>
      </w:tr>
    </w:tbl>
    <w:p w14:paraId="0D23381F" w14:textId="77777777" w:rsidR="0088404A" w:rsidRPr="006113D0" w:rsidRDefault="0088404A" w:rsidP="0088404A">
      <w:pPr>
        <w:rPr>
          <w:ins w:id="3087" w:author="R4-1809474" w:date="2018-07-10T13:05:00Z"/>
          <w:rFonts w:cs="v4.2.0"/>
          <w:lang w:eastAsia="zh-CN"/>
        </w:rPr>
      </w:pPr>
    </w:p>
    <w:p w14:paraId="1B2CBB88" w14:textId="77777777" w:rsidR="0088404A" w:rsidRPr="004E3C1B" w:rsidRDefault="0088404A" w:rsidP="0088404A">
      <w:pPr>
        <w:pStyle w:val="NO"/>
        <w:rPr>
          <w:ins w:id="3088" w:author="R4-1809474" w:date="2018-07-10T13:05:00Z"/>
        </w:rPr>
      </w:pPr>
      <w:ins w:id="3089" w:author="R4-1809474" w:date="2018-07-10T13:05:00Z">
        <w:r w:rsidRPr="006113D0">
          <w:lastRenderedPageBreak/>
          <w:t>NOTE:</w:t>
        </w:r>
        <w:r w:rsidRPr="006113D0">
          <w:tab/>
          <w:t>If the above Test Requirement differs from the Minimum Requirement then the Test Tolerance applied for this test is non-zero. The Test Tolerance for this test is define</w:t>
        </w:r>
        <w:r w:rsidRPr="008221AA">
          <w:t>d in subclause 4.1.2 and</w:t>
        </w:r>
        <w:r w:rsidRPr="006113D0">
          <w:t xml:space="preserve"> </w:t>
        </w:r>
        <w:r w:rsidRPr="008221AA">
          <w:t>the explanation of how the Minimum Requirement has been relaxed by the Test Tolerance is given in annex C.</w:t>
        </w:r>
        <w:bookmarkEnd w:id="3042"/>
      </w:ins>
    </w:p>
    <w:p w14:paraId="74F14E40" w14:textId="77777777" w:rsidR="00787B48" w:rsidRPr="00B04564" w:rsidRDefault="00787B48" w:rsidP="00787B48">
      <w:pPr>
        <w:pStyle w:val="Heading3"/>
        <w:rPr>
          <w:ins w:id="3090" w:author="R4-1809475" w:date="2018-07-10T13:07:00Z"/>
        </w:rPr>
      </w:pPr>
      <w:bookmarkStart w:id="3091" w:name="_Toc519006097"/>
      <w:ins w:id="3092" w:author="R4-1809475" w:date="2018-07-10T13:07:00Z">
        <w:r>
          <w:t>6.5.3</w:t>
        </w:r>
        <w:r w:rsidRPr="00B04564">
          <w:tab/>
        </w:r>
        <w:r>
          <w:t>Modulation quality</w:t>
        </w:r>
        <w:bookmarkEnd w:id="3091"/>
      </w:ins>
    </w:p>
    <w:p w14:paraId="6853E49C" w14:textId="77777777" w:rsidR="00787B48" w:rsidRPr="006113D0" w:rsidRDefault="00787B48" w:rsidP="00787B48">
      <w:pPr>
        <w:pStyle w:val="Heading4"/>
        <w:rPr>
          <w:ins w:id="3093" w:author="R4-1809475" w:date="2018-07-10T13:07:00Z"/>
          <w:lang w:eastAsia="ja-JP"/>
        </w:rPr>
      </w:pPr>
      <w:bookmarkStart w:id="3094" w:name="_Toc494455275"/>
      <w:bookmarkStart w:id="3095" w:name="_Toc519006098"/>
      <w:ins w:id="3096" w:author="R4-1809475" w:date="2018-07-10T13:07:00Z">
        <w:r>
          <w:t>6.5.3</w:t>
        </w:r>
        <w:r w:rsidRPr="006113D0">
          <w:t>.1</w:t>
        </w:r>
        <w:r w:rsidRPr="006113D0">
          <w:tab/>
          <w:t>Definition and applicability</w:t>
        </w:r>
        <w:bookmarkEnd w:id="3094"/>
        <w:bookmarkEnd w:id="3095"/>
      </w:ins>
    </w:p>
    <w:p w14:paraId="75761C25" w14:textId="77777777" w:rsidR="00787B48" w:rsidRPr="00B04564" w:rsidRDefault="00787B48" w:rsidP="00787B48">
      <w:pPr>
        <w:rPr>
          <w:ins w:id="3097" w:author="R4-1809475" w:date="2018-07-10T13:07:00Z"/>
        </w:rPr>
      </w:pPr>
      <w:ins w:id="3098" w:author="R4-1809475" w:date="2018-07-10T13:07:00Z">
        <w:r w:rsidRPr="00B04564">
          <w:t>Modulation quality is defined by the difference between the measured carrier signal and a reference signal. Modulation quality can e.g. be expressed as Error Vector Magnitude (EVM). The Error Vector Magnitude is a measure of the difference between the ideal symbols and the measured symbols after the equalization. This difference is called the error vector.</w:t>
        </w:r>
      </w:ins>
    </w:p>
    <w:p w14:paraId="4F22B1B9" w14:textId="77777777" w:rsidR="00787B48" w:rsidRPr="00B04564" w:rsidRDefault="00787B48" w:rsidP="00787B48">
      <w:pPr>
        <w:rPr>
          <w:ins w:id="3099" w:author="R4-1809475" w:date="2018-07-10T13:07:00Z"/>
          <w:rFonts w:cs="v5.0.0"/>
        </w:rPr>
      </w:pPr>
      <w:ins w:id="3100" w:author="R4-1809475" w:date="2018-07-10T13:07:00Z">
        <w:r w:rsidRPr="00B04564">
          <w:rPr>
            <w:rFonts w:cs="v5.0.0"/>
          </w:rPr>
          <w:t xml:space="preserve">For </w:t>
        </w:r>
        <w:r w:rsidRPr="00B04564">
          <w:rPr>
            <w:rFonts w:cs="v5.0.0"/>
            <w:i/>
            <w:iCs/>
          </w:rPr>
          <w:t xml:space="preserve">BS type 1-C </w:t>
        </w:r>
        <w:r w:rsidRPr="00B04564">
          <w:rPr>
            <w:rFonts w:cs="v5.0.0"/>
          </w:rPr>
          <w:t xml:space="preserve">this requirement </w:t>
        </w:r>
        <w:r w:rsidRPr="00B04564">
          <w:rPr>
            <w:rFonts w:eastAsia="SimSun" w:cs="v5.0.0" w:hint="eastAsia"/>
            <w:lang w:val="en-US" w:eastAsia="zh-CN"/>
          </w:rPr>
          <w:t xml:space="preserve">shall be applied </w:t>
        </w:r>
        <w:r w:rsidRPr="00B04564">
          <w:rPr>
            <w:rFonts w:cs="v5.0.0"/>
          </w:rPr>
          <w:t>at the</w:t>
        </w:r>
        <w:r w:rsidRPr="00B04564">
          <w:rPr>
            <w:rFonts w:cs="v5.0.0"/>
            <w:i/>
          </w:rPr>
          <w:t xml:space="preserve"> antenna connector</w:t>
        </w:r>
        <w:r w:rsidRPr="00B04564">
          <w:rPr>
            <w:rFonts w:cs="v5.0.0"/>
          </w:rPr>
          <w:t xml:space="preserve"> supporting transmission in the </w:t>
        </w:r>
        <w:r w:rsidRPr="00B04564">
          <w:rPr>
            <w:rFonts w:cs="v5.0.0"/>
            <w:i/>
            <w:iCs/>
          </w:rPr>
          <w:t>operating band</w:t>
        </w:r>
        <w:r w:rsidRPr="00B04564">
          <w:rPr>
            <w:rFonts w:cs="v5.0.0"/>
          </w:rPr>
          <w:t>.</w:t>
        </w:r>
      </w:ins>
    </w:p>
    <w:p w14:paraId="0108F0D6" w14:textId="77777777" w:rsidR="00787B48" w:rsidRDefault="00787B48" w:rsidP="00787B48">
      <w:pPr>
        <w:rPr>
          <w:ins w:id="3101" w:author="R4-1809475" w:date="2018-07-10T13:07:00Z"/>
          <w:rFonts w:cs="v5.0.0"/>
          <w:i/>
          <w:iCs/>
        </w:rPr>
      </w:pPr>
      <w:ins w:id="3102" w:author="R4-1809475" w:date="2018-07-10T13:07:00Z">
        <w:r w:rsidRPr="00B04564">
          <w:rPr>
            <w:rFonts w:cs="v5.0.0"/>
          </w:rPr>
          <w:t xml:space="preserve">For </w:t>
        </w:r>
        <w:r w:rsidRPr="00B04564">
          <w:rPr>
            <w:rFonts w:cs="v5.0.0"/>
            <w:i/>
            <w:iCs/>
          </w:rPr>
          <w:t>BS type 1-H</w:t>
        </w:r>
        <w:r w:rsidRPr="00B04564">
          <w:rPr>
            <w:rFonts w:cs="v5.0.0"/>
          </w:rPr>
          <w:t xml:space="preserve"> this requirement </w:t>
        </w:r>
        <w:r w:rsidRPr="00B04564">
          <w:rPr>
            <w:rFonts w:eastAsia="SimSun" w:cs="v5.0.0" w:hint="eastAsia"/>
            <w:lang w:val="en-US" w:eastAsia="zh-CN"/>
          </w:rPr>
          <w:t xml:space="preserve">shall be applied </w:t>
        </w:r>
        <w:r w:rsidRPr="00B04564">
          <w:rPr>
            <w:rFonts w:cs="v5.0.0"/>
          </w:rPr>
          <w:t xml:space="preserve">at each </w:t>
        </w:r>
        <w:r w:rsidRPr="00B04564">
          <w:rPr>
            <w:rFonts w:cs="v5.0.0"/>
            <w:i/>
          </w:rPr>
          <w:t>TAB connector</w:t>
        </w:r>
        <w:r w:rsidRPr="00B04564">
          <w:rPr>
            <w:rFonts w:cs="v5.0.0"/>
          </w:rPr>
          <w:t xml:space="preserve"> supporting transmission in the </w:t>
        </w:r>
        <w:r w:rsidRPr="00B04564">
          <w:rPr>
            <w:rFonts w:cs="v5.0.0"/>
            <w:i/>
            <w:iCs/>
          </w:rPr>
          <w:t>operating band.</w:t>
        </w:r>
      </w:ins>
    </w:p>
    <w:p w14:paraId="4F0BE110" w14:textId="77777777" w:rsidR="00787B48" w:rsidRPr="006113D0" w:rsidRDefault="00787B48" w:rsidP="00787B48">
      <w:pPr>
        <w:pStyle w:val="Heading4"/>
        <w:rPr>
          <w:ins w:id="3103" w:author="R4-1809475" w:date="2018-07-10T13:07:00Z"/>
        </w:rPr>
      </w:pPr>
      <w:bookmarkStart w:id="3104" w:name="_Toc494455276"/>
      <w:bookmarkStart w:id="3105" w:name="_Toc519006099"/>
      <w:ins w:id="3106" w:author="R4-1809475" w:date="2018-07-10T13:07:00Z">
        <w:r>
          <w:t>6.5.3</w:t>
        </w:r>
        <w:r w:rsidRPr="006113D0">
          <w:t>.2</w:t>
        </w:r>
        <w:r w:rsidRPr="006113D0">
          <w:tab/>
          <w:t>Minimum Requirement</w:t>
        </w:r>
        <w:bookmarkEnd w:id="3104"/>
        <w:bookmarkEnd w:id="3105"/>
      </w:ins>
    </w:p>
    <w:p w14:paraId="15C5F9CF" w14:textId="77777777" w:rsidR="00787B48" w:rsidRPr="006113D0" w:rsidRDefault="00787B48" w:rsidP="00787B48">
      <w:pPr>
        <w:rPr>
          <w:ins w:id="3107" w:author="R4-1809475" w:date="2018-07-10T13:07:00Z"/>
        </w:rPr>
      </w:pPr>
      <w:bookmarkStart w:id="3108" w:name="_Toc494455277"/>
      <w:ins w:id="3109" w:author="R4-1809475" w:date="2018-07-10T13:07:00Z">
        <w:r w:rsidRPr="006113D0">
          <w:t>The minimum requirement is in 3GPP TS 3</w:t>
        </w:r>
        <w:r>
          <w:t>8.104</w:t>
        </w:r>
        <w:r w:rsidRPr="006113D0">
          <w:t xml:space="preserve"> [</w:t>
        </w:r>
        <w:r>
          <w:t>2</w:t>
        </w:r>
        <w:r w:rsidRPr="006113D0">
          <w:t>], subclause 6.5.</w:t>
        </w:r>
        <w:r>
          <w:t>2.2</w:t>
        </w:r>
        <w:r w:rsidRPr="006113D0">
          <w:t>.</w:t>
        </w:r>
      </w:ins>
    </w:p>
    <w:p w14:paraId="670D34B7" w14:textId="77777777" w:rsidR="00787B48" w:rsidRPr="006113D0" w:rsidRDefault="00787B48" w:rsidP="00787B48">
      <w:pPr>
        <w:pStyle w:val="Heading4"/>
        <w:rPr>
          <w:ins w:id="3110" w:author="R4-1809475" w:date="2018-07-10T13:07:00Z"/>
        </w:rPr>
      </w:pPr>
      <w:bookmarkStart w:id="3111" w:name="_Toc519006100"/>
      <w:ins w:id="3112" w:author="R4-1809475" w:date="2018-07-10T13:07:00Z">
        <w:r>
          <w:t>6.5.3</w:t>
        </w:r>
        <w:r w:rsidRPr="006113D0">
          <w:t>.3</w:t>
        </w:r>
        <w:r w:rsidRPr="006113D0">
          <w:tab/>
          <w:t>Test purpose</w:t>
        </w:r>
        <w:bookmarkEnd w:id="3108"/>
        <w:bookmarkEnd w:id="3111"/>
      </w:ins>
    </w:p>
    <w:p w14:paraId="00AC4B5E" w14:textId="77777777" w:rsidR="00787B48" w:rsidRDefault="00787B48" w:rsidP="00787B48">
      <w:pPr>
        <w:rPr>
          <w:ins w:id="3113" w:author="R4-1809475" w:date="2018-07-10T13:07:00Z"/>
          <w:rFonts w:cs="v4.2.0"/>
        </w:rPr>
      </w:pPr>
      <w:ins w:id="3114" w:author="R4-1809475" w:date="2018-07-10T13:07:00Z">
        <w:r w:rsidRPr="006113D0">
          <w:rPr>
            <w:rFonts w:eastAsia="MS P??" w:cs="v4.2.0"/>
          </w:rPr>
          <w:t>The test purpose is</w:t>
        </w:r>
        <w:r w:rsidRPr="006113D0">
          <w:rPr>
            <w:rFonts w:cs="v4.2.0"/>
          </w:rPr>
          <w:t xml:space="preserve"> to verify that modulation quality is within the limit specified by the minimum requirement.</w:t>
        </w:r>
      </w:ins>
    </w:p>
    <w:p w14:paraId="6CD4046D" w14:textId="77777777" w:rsidR="00787B48" w:rsidRPr="006113D0" w:rsidRDefault="00787B48" w:rsidP="00787B48">
      <w:pPr>
        <w:pStyle w:val="Heading4"/>
        <w:rPr>
          <w:ins w:id="3115" w:author="R4-1809475" w:date="2018-07-10T13:07:00Z"/>
        </w:rPr>
      </w:pPr>
      <w:bookmarkStart w:id="3116" w:name="_Toc494455284"/>
      <w:bookmarkStart w:id="3117" w:name="_Toc519006101"/>
      <w:ins w:id="3118" w:author="R4-1809475" w:date="2018-07-10T13:07:00Z">
        <w:r>
          <w:t>6.5.3.4</w:t>
        </w:r>
        <w:r>
          <w:tab/>
        </w:r>
        <w:r w:rsidRPr="006113D0">
          <w:t>Method of test</w:t>
        </w:r>
        <w:bookmarkEnd w:id="3116"/>
        <w:bookmarkEnd w:id="3117"/>
      </w:ins>
    </w:p>
    <w:p w14:paraId="1CBABB0B" w14:textId="77777777" w:rsidR="00787B48" w:rsidRPr="006113D0" w:rsidRDefault="00787B48" w:rsidP="00787B48">
      <w:pPr>
        <w:pStyle w:val="Heading5"/>
        <w:rPr>
          <w:ins w:id="3119" w:author="R4-1809475" w:date="2018-07-10T13:07:00Z"/>
        </w:rPr>
      </w:pPr>
      <w:bookmarkStart w:id="3120" w:name="_Toc494455285"/>
      <w:bookmarkStart w:id="3121" w:name="_Toc519006102"/>
      <w:ins w:id="3122" w:author="R4-1809475" w:date="2018-07-10T13:07:00Z">
        <w:r>
          <w:t>6.5.3.4</w:t>
        </w:r>
        <w:r w:rsidRPr="006113D0">
          <w:t>.1</w:t>
        </w:r>
        <w:r w:rsidRPr="006113D0">
          <w:tab/>
          <w:t>Initial conditions</w:t>
        </w:r>
        <w:bookmarkEnd w:id="3120"/>
        <w:bookmarkEnd w:id="3121"/>
      </w:ins>
    </w:p>
    <w:p w14:paraId="42A65429" w14:textId="77777777" w:rsidR="00787B48" w:rsidRPr="006113D0" w:rsidRDefault="00787B48" w:rsidP="00787B48">
      <w:pPr>
        <w:rPr>
          <w:ins w:id="3123" w:author="R4-1809475" w:date="2018-07-10T13:07:00Z"/>
          <w:rFonts w:cs="v4.2.0"/>
        </w:rPr>
      </w:pPr>
      <w:ins w:id="3124" w:author="R4-1809475" w:date="2018-07-10T13:07:00Z">
        <w:r w:rsidRPr="006113D0">
          <w:rPr>
            <w:rFonts w:cs="v4.2.0"/>
          </w:rPr>
          <w:t>Test environment:</w:t>
        </w:r>
      </w:ins>
    </w:p>
    <w:p w14:paraId="01F78775" w14:textId="77777777" w:rsidR="00787B48" w:rsidRPr="006113D0" w:rsidRDefault="00787B48" w:rsidP="00787B48">
      <w:pPr>
        <w:pStyle w:val="B1"/>
        <w:rPr>
          <w:ins w:id="3125" w:author="R4-1809475" w:date="2018-07-10T13:07:00Z"/>
        </w:rPr>
      </w:pPr>
      <w:ins w:id="3126" w:author="R4-1809475" w:date="2018-07-10T13:07:00Z">
        <w:r w:rsidRPr="006113D0">
          <w:t>-</w:t>
        </w:r>
        <w:r w:rsidRPr="006113D0">
          <w:tab/>
        </w:r>
        <w:proofErr w:type="gramStart"/>
        <w:r w:rsidRPr="006113D0">
          <w:t>normal</w:t>
        </w:r>
        <w:proofErr w:type="gramEnd"/>
        <w:r w:rsidRPr="006113D0">
          <w:t xml:space="preserve">; see clause </w:t>
        </w:r>
        <w:r w:rsidRPr="00B11C2D">
          <w:rPr>
            <w:highlight w:val="yellow"/>
          </w:rPr>
          <w:t>B.2</w:t>
        </w:r>
        <w:r w:rsidRPr="006113D0">
          <w:t>.</w:t>
        </w:r>
      </w:ins>
    </w:p>
    <w:p w14:paraId="10144FD3" w14:textId="77777777" w:rsidR="00787B48" w:rsidRPr="006113D0" w:rsidRDefault="00787B48" w:rsidP="00787B48">
      <w:pPr>
        <w:rPr>
          <w:ins w:id="3127" w:author="R4-1809475" w:date="2018-07-10T13:07:00Z"/>
          <w:rFonts w:cs="v4.2.0"/>
        </w:rPr>
      </w:pPr>
      <w:ins w:id="3128" w:author="R4-1809475" w:date="2018-07-10T13:07:00Z">
        <w:r w:rsidRPr="006113D0">
          <w:rPr>
            <w:rFonts w:cs="v4.2.0"/>
          </w:rPr>
          <w:t>RF channels to be tested for single carrier:</w:t>
        </w:r>
      </w:ins>
    </w:p>
    <w:p w14:paraId="76470D98" w14:textId="77777777" w:rsidR="00787B48" w:rsidRPr="006113D0" w:rsidRDefault="00787B48" w:rsidP="00787B48">
      <w:pPr>
        <w:pStyle w:val="B1"/>
        <w:rPr>
          <w:ins w:id="3129" w:author="R4-1809475" w:date="2018-07-10T13:07:00Z"/>
          <w:lang w:eastAsia="ja-JP"/>
        </w:rPr>
      </w:pPr>
      <w:ins w:id="3130" w:author="R4-1809475" w:date="2018-07-10T13:07:00Z">
        <w:r w:rsidRPr="006113D0">
          <w:t>-</w:t>
        </w:r>
        <w:r w:rsidRPr="006113D0">
          <w:tab/>
        </w:r>
        <w:r w:rsidRPr="00B11C2D">
          <w:rPr>
            <w:highlight w:val="yellow"/>
          </w:rPr>
          <w:t>B, M and T</w:t>
        </w:r>
        <w:r w:rsidRPr="006113D0">
          <w:t xml:space="preserve">; see subclause </w:t>
        </w:r>
        <w:r w:rsidRPr="00B11C2D">
          <w:rPr>
            <w:highlight w:val="yellow"/>
          </w:rPr>
          <w:t>4.</w:t>
        </w:r>
        <w:r>
          <w:rPr>
            <w:highlight w:val="yellow"/>
            <w:lang w:eastAsia="ja-JP"/>
          </w:rPr>
          <w:t>9</w:t>
        </w:r>
        <w:r w:rsidRPr="00B11C2D">
          <w:rPr>
            <w:highlight w:val="yellow"/>
            <w:lang w:eastAsia="ja-JP"/>
          </w:rPr>
          <w:t>.1.</w:t>
        </w:r>
      </w:ins>
    </w:p>
    <w:p w14:paraId="1EE17D0D" w14:textId="77777777" w:rsidR="00787B48" w:rsidRPr="006113D0" w:rsidRDefault="00787B48" w:rsidP="00787B48">
      <w:pPr>
        <w:rPr>
          <w:ins w:id="3131" w:author="R4-1809475" w:date="2018-07-10T13:07:00Z"/>
          <w:rFonts w:cs="v4.2.0"/>
        </w:rPr>
      </w:pPr>
      <w:ins w:id="3132" w:author="R4-1809475" w:date="2018-07-10T13:07:00Z">
        <w:r w:rsidRPr="006113D0">
          <w:t xml:space="preserve">RF bandwidth positions </w:t>
        </w:r>
        <w:r w:rsidRPr="006113D0">
          <w:rPr>
            <w:rFonts w:cs="v4.2.0"/>
          </w:rPr>
          <w:t>to be tested for multi-carrier and/or CA:</w:t>
        </w:r>
      </w:ins>
    </w:p>
    <w:p w14:paraId="4B8726E0" w14:textId="77777777" w:rsidR="00787B48" w:rsidRPr="006113D0" w:rsidRDefault="00787B48" w:rsidP="00787B48">
      <w:pPr>
        <w:pStyle w:val="B1"/>
        <w:rPr>
          <w:ins w:id="3133" w:author="R4-1809475" w:date="2018-07-10T13:07:00Z"/>
          <w:rFonts w:eastAsia="MS PMincho" w:cs="v4.2.0"/>
          <w:lang w:eastAsia="ja-JP"/>
        </w:rPr>
      </w:pPr>
      <w:ins w:id="3134" w:author="R4-1809475" w:date="2018-07-10T13:07:00Z">
        <w:r w:rsidRPr="006113D0">
          <w:rPr>
            <w:rFonts w:cs="v4.2.0"/>
          </w:rPr>
          <w:t>-</w:t>
        </w:r>
        <w:r w:rsidRPr="006113D0">
          <w:rPr>
            <w:rFonts w:cs="v4.2.0"/>
          </w:rPr>
          <w:tab/>
        </w:r>
        <w:r w:rsidRPr="00B11C2D">
          <w:rPr>
            <w:highlight w:val="yellow"/>
          </w:rPr>
          <w:t>B</w:t>
        </w:r>
        <w:r w:rsidRPr="00B11C2D">
          <w:rPr>
            <w:highlight w:val="yellow"/>
            <w:vertAlign w:val="subscript"/>
          </w:rPr>
          <w:t>RFBW</w:t>
        </w:r>
        <w:r w:rsidRPr="00B11C2D">
          <w:rPr>
            <w:highlight w:val="yellow"/>
          </w:rPr>
          <w:t>, M</w:t>
        </w:r>
        <w:r w:rsidRPr="00B11C2D">
          <w:rPr>
            <w:highlight w:val="yellow"/>
            <w:vertAlign w:val="subscript"/>
          </w:rPr>
          <w:t>RFBW</w:t>
        </w:r>
        <w:r w:rsidRPr="00B11C2D">
          <w:rPr>
            <w:highlight w:val="yellow"/>
          </w:rPr>
          <w:t xml:space="preserve"> and T</w:t>
        </w:r>
        <w:r w:rsidRPr="00B11C2D">
          <w:rPr>
            <w:highlight w:val="yellow"/>
            <w:vertAlign w:val="subscript"/>
          </w:rPr>
          <w:t>RFBW</w:t>
        </w:r>
        <w:r w:rsidRPr="006113D0">
          <w:t xml:space="preserve"> in single-band operation,</w:t>
        </w:r>
        <w:r w:rsidRPr="006113D0">
          <w:rPr>
            <w:rFonts w:cs="v4.2.0"/>
          </w:rPr>
          <w:t xml:space="preserve"> see subclause </w:t>
        </w:r>
        <w:r w:rsidRPr="00B11C2D">
          <w:rPr>
            <w:rFonts w:cs="v4.2.0"/>
            <w:highlight w:val="yellow"/>
          </w:rPr>
          <w:t>4.</w:t>
        </w:r>
        <w:r>
          <w:rPr>
            <w:rFonts w:cs="v4.2.0"/>
            <w:highlight w:val="yellow"/>
          </w:rPr>
          <w:t>9</w:t>
        </w:r>
        <w:r w:rsidRPr="00B11C2D">
          <w:rPr>
            <w:rFonts w:cs="v4.2.0"/>
            <w:highlight w:val="yellow"/>
          </w:rPr>
          <w:t>.1</w:t>
        </w:r>
        <w:r w:rsidRPr="006113D0">
          <w:rPr>
            <w:rFonts w:cs="v4.2.0"/>
          </w:rPr>
          <w:t>;</w:t>
        </w:r>
        <w:r w:rsidRPr="006113D0">
          <w:t xml:space="preserve"> </w:t>
        </w:r>
        <w:r w:rsidRPr="00B11C2D">
          <w:rPr>
            <w:highlight w:val="yellow"/>
          </w:rPr>
          <w:t>B</w:t>
        </w:r>
        <w:r w:rsidRPr="00B11C2D">
          <w:rPr>
            <w:highlight w:val="yellow"/>
            <w:vertAlign w:val="subscript"/>
          </w:rPr>
          <w:t>RFBW</w:t>
        </w:r>
        <w:r w:rsidRPr="00B11C2D">
          <w:rPr>
            <w:highlight w:val="yellow"/>
          </w:rPr>
          <w:t>_T</w:t>
        </w:r>
        <w:r w:rsidRPr="00B11C2D">
          <w:rPr>
            <w:highlight w:val="yellow"/>
            <w:lang w:eastAsia="zh-CN"/>
          </w:rPr>
          <w:t>'</w:t>
        </w:r>
        <w:r w:rsidRPr="00B11C2D">
          <w:rPr>
            <w:highlight w:val="yellow"/>
            <w:vertAlign w:val="subscript"/>
          </w:rPr>
          <w:t>RFBW</w:t>
        </w:r>
        <w:r w:rsidRPr="00B11C2D">
          <w:rPr>
            <w:rFonts w:hint="eastAsia"/>
            <w:highlight w:val="yellow"/>
            <w:lang w:eastAsia="zh-CN"/>
          </w:rPr>
          <w:t xml:space="preserve"> and</w:t>
        </w:r>
        <w:r w:rsidRPr="00B11C2D">
          <w:rPr>
            <w:highlight w:val="yellow"/>
          </w:rPr>
          <w:t xml:space="preserve"> B</w:t>
        </w:r>
        <w:r w:rsidRPr="00B11C2D">
          <w:rPr>
            <w:highlight w:val="yellow"/>
            <w:lang w:eastAsia="zh-CN"/>
          </w:rPr>
          <w:t>'</w:t>
        </w:r>
        <w:r w:rsidRPr="00B11C2D">
          <w:rPr>
            <w:highlight w:val="yellow"/>
            <w:vertAlign w:val="subscript"/>
          </w:rPr>
          <w:t>RFBW</w:t>
        </w:r>
        <w:r w:rsidRPr="00B11C2D">
          <w:rPr>
            <w:highlight w:val="yellow"/>
          </w:rPr>
          <w:t>_T</w:t>
        </w:r>
        <w:r w:rsidRPr="00B11C2D">
          <w:rPr>
            <w:highlight w:val="yellow"/>
            <w:vertAlign w:val="subscript"/>
          </w:rPr>
          <w:t>RFBW</w:t>
        </w:r>
        <w:r w:rsidRPr="006113D0">
          <w:t xml:space="preserve"> </w:t>
        </w:r>
        <w:r w:rsidRPr="006113D0">
          <w:rPr>
            <w:rFonts w:hint="eastAsia"/>
            <w:lang w:eastAsia="zh-CN"/>
          </w:rPr>
          <w:t>in multi-band operation,</w:t>
        </w:r>
        <w:r w:rsidRPr="006113D0">
          <w:t xml:space="preserve"> see subclause </w:t>
        </w:r>
        <w:r w:rsidRPr="00B11C2D">
          <w:rPr>
            <w:highlight w:val="yellow"/>
          </w:rPr>
          <w:t>4.</w:t>
        </w:r>
        <w:r>
          <w:rPr>
            <w:highlight w:val="yellow"/>
          </w:rPr>
          <w:t>9</w:t>
        </w:r>
        <w:r w:rsidRPr="00B11C2D">
          <w:rPr>
            <w:highlight w:val="yellow"/>
          </w:rPr>
          <w:t>.1</w:t>
        </w:r>
        <w:r w:rsidRPr="006113D0">
          <w:rPr>
            <w:rFonts w:cs="v4.2.0"/>
          </w:rPr>
          <w:t>.</w:t>
        </w:r>
      </w:ins>
    </w:p>
    <w:p w14:paraId="1AEB4056" w14:textId="77777777" w:rsidR="00787B48" w:rsidRPr="006113D0" w:rsidRDefault="00787B48" w:rsidP="00787B48">
      <w:pPr>
        <w:pStyle w:val="Heading5"/>
        <w:rPr>
          <w:ins w:id="3135" w:author="R4-1809475" w:date="2018-07-10T13:07:00Z"/>
        </w:rPr>
      </w:pPr>
      <w:bookmarkStart w:id="3136" w:name="_Toc494455286"/>
      <w:bookmarkStart w:id="3137" w:name="_Toc519006103"/>
      <w:ins w:id="3138" w:author="R4-1809475" w:date="2018-07-10T13:07:00Z">
        <w:r>
          <w:t>6.5.3.4</w:t>
        </w:r>
        <w:r w:rsidRPr="006113D0">
          <w:t>.2</w:t>
        </w:r>
        <w:r w:rsidRPr="006113D0">
          <w:tab/>
          <w:t>Procedure</w:t>
        </w:r>
        <w:bookmarkEnd w:id="3136"/>
        <w:bookmarkEnd w:id="3137"/>
      </w:ins>
    </w:p>
    <w:p w14:paraId="4E0FD85E" w14:textId="77777777" w:rsidR="00787B48" w:rsidRPr="006113D0" w:rsidRDefault="00787B48" w:rsidP="00787B48">
      <w:pPr>
        <w:pStyle w:val="B1"/>
        <w:ind w:left="0" w:firstLine="0"/>
        <w:rPr>
          <w:ins w:id="3139" w:author="R4-1809475" w:date="2018-07-10T13:07:00Z"/>
        </w:rPr>
      </w:pPr>
      <w:ins w:id="3140" w:author="R4-1809475" w:date="2018-07-10T13:07:00Z">
        <w:r w:rsidRPr="006113D0">
          <w:t>The minimum requirement is applied to all</w:t>
        </w:r>
        <w:r>
          <w:t xml:space="preserve">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they may be tested one at a time or multiple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may be tested in parallel as shown in subclause </w:t>
        </w:r>
        <w:r w:rsidRPr="00AD7653">
          <w:rPr>
            <w:highlight w:val="yellow"/>
          </w:rPr>
          <w:t>D.1.1</w:t>
        </w:r>
        <w:r w:rsidRPr="006113D0">
          <w:t xml:space="preserve">. Whichever method is used the procedure is repeated until all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necessary to demonstrate conformance have been tested.</w:t>
        </w:r>
      </w:ins>
    </w:p>
    <w:p w14:paraId="50EC5FAB" w14:textId="77777777" w:rsidR="00787B48" w:rsidRPr="006113D0" w:rsidRDefault="00787B48" w:rsidP="00787B48">
      <w:pPr>
        <w:pStyle w:val="B1"/>
        <w:rPr>
          <w:ins w:id="3141" w:author="R4-1809475" w:date="2018-07-10T13:07:00Z"/>
          <w:lang w:eastAsia="zh-CN"/>
        </w:rPr>
      </w:pPr>
      <w:ins w:id="3142" w:author="R4-1809475" w:date="2018-07-10T13:07:00Z">
        <w:r w:rsidRPr="006113D0">
          <w:rPr>
            <w:rFonts w:cs="v4.2.0"/>
            <w:lang w:eastAsia="zh-CN"/>
          </w:rPr>
          <w:t>1)</w:t>
        </w:r>
        <w:r w:rsidRPr="006113D0">
          <w:rPr>
            <w:rFonts w:cs="v4.2.0"/>
            <w:lang w:eastAsia="zh-CN"/>
          </w:rPr>
          <w:tab/>
        </w:r>
        <w:r w:rsidRPr="006113D0">
          <w:rPr>
            <w:rFonts w:cs="v4.2.0" w:hint="eastAsia"/>
            <w:lang w:eastAsia="zh-CN"/>
          </w:rPr>
          <w:t>For a</w:t>
        </w:r>
        <w:r>
          <w:rPr>
            <w:rFonts w:cs="v4.2.0"/>
            <w:lang w:eastAsia="zh-CN"/>
          </w:rPr>
          <w:t>n</w:t>
        </w:r>
        <w:r w:rsidRPr="006113D0">
          <w:rPr>
            <w:rFonts w:cs="v4.2.0" w:hint="eastAsia"/>
            <w:lang w:eastAsia="zh-CN"/>
          </w:rPr>
          <w:t xml:space="preserve"> </w:t>
        </w:r>
        <w:r w:rsidRPr="00B04564">
          <w:rPr>
            <w:rFonts w:cs="v5.0.0"/>
            <w:i/>
          </w:rPr>
          <w:t>antenna connector</w:t>
        </w:r>
        <w:r w:rsidRPr="00B04564">
          <w:rPr>
            <w:rFonts w:cs="v5.0.0"/>
          </w:rPr>
          <w:t xml:space="preserve"> </w:t>
        </w:r>
        <w:r>
          <w:t>or</w:t>
        </w:r>
        <w:r w:rsidRPr="006113D0">
          <w:t xml:space="preserve"> </w:t>
        </w:r>
        <w:r w:rsidRPr="006113D0">
          <w:rPr>
            <w:rFonts w:cs="v4.2.0"/>
            <w:i/>
            <w:lang w:eastAsia="zh-CN"/>
          </w:rPr>
          <w:t>TAB connector</w:t>
        </w:r>
        <w:r w:rsidRPr="006113D0">
          <w:rPr>
            <w:rFonts w:cs="v4.2.0" w:hint="eastAsia"/>
            <w:lang w:eastAsia="zh-CN"/>
          </w:rPr>
          <w:t xml:space="preserve"> declared to be capable of single carrier operation only</w:t>
        </w:r>
        <w:r w:rsidRPr="006113D0">
          <w:rPr>
            <w:rFonts w:hint="eastAsia"/>
            <w:lang w:eastAsia="zh-CN"/>
          </w:rPr>
          <w:t>, s</w:t>
        </w:r>
        <w:r w:rsidRPr="006113D0">
          <w:t xml:space="preserve">et the </w:t>
        </w:r>
        <w:r w:rsidRPr="00B04564">
          <w:rPr>
            <w:rFonts w:cs="v5.0.0"/>
            <w:i/>
          </w:rPr>
          <w:t>antenna connector</w:t>
        </w:r>
        <w:r w:rsidRPr="00B04564">
          <w:rPr>
            <w:rFonts w:cs="v5.0.0"/>
          </w:rPr>
          <w:t xml:space="preserve"> </w:t>
        </w:r>
        <w:r>
          <w:t>or the</w:t>
        </w:r>
        <w:r w:rsidRPr="006113D0">
          <w:t xml:space="preserve"> </w:t>
        </w:r>
        <w:r w:rsidRPr="006113D0">
          <w:rPr>
            <w:rFonts w:cs="v4.2.0"/>
            <w:i/>
            <w:lang w:eastAsia="zh-CN"/>
          </w:rPr>
          <w:t>TAB connector</w:t>
        </w:r>
        <w:r w:rsidRPr="006113D0">
          <w:rPr>
            <w:rFonts w:cs="v4.2.0" w:hint="eastAsia"/>
            <w:lang w:eastAsia="zh-CN"/>
          </w:rPr>
          <w:t xml:space="preserve"> </w:t>
        </w:r>
        <w:r w:rsidRPr="006113D0">
          <w:t xml:space="preserve">to </w:t>
        </w:r>
        <w:r>
          <w:t xml:space="preserve">transmit a signal according to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t xml:space="preserve"> at manufacturer's declared rated output power.</w:t>
        </w:r>
      </w:ins>
    </w:p>
    <w:p w14:paraId="171F14F1" w14:textId="77777777" w:rsidR="00787B48" w:rsidRDefault="00787B48" w:rsidP="00787B48">
      <w:pPr>
        <w:pStyle w:val="B1"/>
        <w:rPr>
          <w:ins w:id="3143" w:author="R4-1809475" w:date="2018-07-10T13:07:00Z"/>
          <w:rFonts w:cs="v4.2.0"/>
          <w:lang w:eastAsia="zh-CN"/>
        </w:rPr>
      </w:pPr>
      <w:ins w:id="3144" w:author="R4-1809475" w:date="2018-07-10T13:07:00Z">
        <w:r w:rsidRPr="006113D0">
          <w:rPr>
            <w:rFonts w:cs="v4.2.0"/>
            <w:lang w:eastAsia="zh-CN"/>
          </w:rPr>
          <w:tab/>
        </w:r>
        <w:r w:rsidRPr="006113D0">
          <w:rPr>
            <w:rFonts w:cs="v4.2.0" w:hint="eastAsia"/>
            <w:lang w:eastAsia="zh-CN"/>
          </w:rPr>
          <w:t>For a</w:t>
        </w:r>
        <w:r>
          <w:rPr>
            <w:rFonts w:cs="v4.2.0"/>
            <w:lang w:eastAsia="zh-CN"/>
          </w:rPr>
          <w:t>n</w:t>
        </w:r>
        <w:r w:rsidRPr="006113D0">
          <w:rPr>
            <w:rFonts w:cs="v4.2.0" w:hint="eastAsia"/>
            <w:lang w:eastAsia="zh-CN"/>
          </w:rPr>
          <w:t xml:space="preserve"> </w:t>
        </w:r>
        <w:r w:rsidRPr="00B04564">
          <w:rPr>
            <w:rFonts w:cs="v5.0.0"/>
            <w:i/>
          </w:rPr>
          <w:t>antenna connector</w:t>
        </w:r>
        <w:r w:rsidRPr="00B04564">
          <w:rPr>
            <w:rFonts w:cs="v5.0.0"/>
          </w:rPr>
          <w:t xml:space="preserve"> </w:t>
        </w:r>
        <w:r>
          <w:t>or</w:t>
        </w:r>
        <w:r w:rsidRPr="006113D0">
          <w:rPr>
            <w:rFonts w:cs="v4.2.0" w:hint="eastAsia"/>
            <w:lang w:eastAsia="zh-CN"/>
          </w:rPr>
          <w:t xml:space="preserve"> </w:t>
        </w:r>
        <w:r w:rsidRPr="006113D0">
          <w:rPr>
            <w:rFonts w:cs="v4.2.0"/>
            <w:i/>
            <w:lang w:eastAsia="zh-CN"/>
          </w:rPr>
          <w:t>TAB connector</w:t>
        </w:r>
        <w:r w:rsidRPr="006113D0">
          <w:rPr>
            <w:rFonts w:cs="v4.2.0" w:hint="eastAsia"/>
            <w:lang w:eastAsia="zh-CN"/>
          </w:rPr>
          <w:t xml:space="preserve"> declared to be capable of multi-carrier</w:t>
        </w:r>
        <w:r w:rsidRPr="006113D0">
          <w:rPr>
            <w:rFonts w:cs="v4.2.0"/>
          </w:rPr>
          <w:t xml:space="preserve"> and/or CA</w:t>
        </w:r>
        <w:r w:rsidRPr="006113D0">
          <w:rPr>
            <w:rFonts w:cs="v4.2.0" w:hint="eastAsia"/>
            <w:lang w:eastAsia="zh-CN"/>
          </w:rPr>
          <w:t xml:space="preserve"> operation, set the </w:t>
        </w:r>
        <w:r w:rsidRPr="00B04564">
          <w:rPr>
            <w:rFonts w:cs="v5.0.0"/>
            <w:i/>
          </w:rPr>
          <w:t>antenna connector</w:t>
        </w:r>
        <w:r w:rsidRPr="00B04564">
          <w:rPr>
            <w:rFonts w:cs="v5.0.0"/>
          </w:rPr>
          <w:t xml:space="preserve"> </w:t>
        </w:r>
        <w:r>
          <w:t>or the</w:t>
        </w:r>
        <w:r w:rsidRPr="006113D0">
          <w:rPr>
            <w:rFonts w:cs="v4.2.0"/>
            <w:i/>
            <w:lang w:eastAsia="zh-CN"/>
          </w:rPr>
          <w:t xml:space="preserve"> TAB connector</w:t>
        </w:r>
        <w:r w:rsidRPr="006113D0">
          <w:rPr>
            <w:rFonts w:cs="v4.2.0" w:hint="eastAsia"/>
            <w:lang w:eastAsia="zh-CN"/>
          </w:rPr>
          <w:t xml:space="preserve"> to transmit according to</w:t>
        </w:r>
        <w:r w:rsidRPr="00922B0A">
          <w:rPr>
            <w:highlight w:val="yellow"/>
          </w:rPr>
          <w:t xml:space="preserve">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rPr>
            <w:rFonts w:cs="v4.2.0" w:hint="eastAsia"/>
            <w:lang w:eastAsia="zh-CN"/>
          </w:rPr>
          <w:t xml:space="preserve"> on all carriers configured </w:t>
        </w:r>
        <w:r w:rsidRPr="006113D0">
          <w:rPr>
            <w:rFonts w:cs="v4.2.0"/>
            <w:lang w:eastAsia="zh-CN"/>
          </w:rPr>
          <w:t>using the applicable test configuration and corresponding power setting specified</w:t>
        </w:r>
        <w:r w:rsidRPr="006113D0">
          <w:rPr>
            <w:rFonts w:cs="v4.2.0" w:hint="eastAsia"/>
            <w:lang w:eastAsia="zh-CN"/>
          </w:rPr>
          <w:t xml:space="preserve"> in subclause </w:t>
        </w:r>
        <w:r w:rsidRPr="00EE4C95">
          <w:rPr>
            <w:rFonts w:cs="v4.2.0" w:hint="eastAsia"/>
            <w:highlight w:val="yellow"/>
            <w:lang w:eastAsia="zh-CN"/>
          </w:rPr>
          <w:t>4.</w:t>
        </w:r>
        <w:r>
          <w:rPr>
            <w:rFonts w:cs="v4.2.0"/>
            <w:highlight w:val="yellow"/>
            <w:lang w:eastAsia="zh-CN"/>
          </w:rPr>
          <w:t>7</w:t>
        </w:r>
        <w:r w:rsidRPr="006113D0">
          <w:rPr>
            <w:rFonts w:cs="v4.2.0"/>
            <w:lang w:eastAsia="zh-CN"/>
          </w:rPr>
          <w:t xml:space="preserve"> and </w:t>
        </w:r>
        <w:r w:rsidRPr="00EE4C95">
          <w:rPr>
            <w:rFonts w:cs="v4.2.0"/>
            <w:highlight w:val="yellow"/>
            <w:lang w:eastAsia="zh-CN"/>
          </w:rPr>
          <w:t>4.</w:t>
        </w:r>
        <w:r>
          <w:rPr>
            <w:rFonts w:cs="v4.2.0"/>
            <w:highlight w:val="yellow"/>
            <w:lang w:eastAsia="zh-CN"/>
          </w:rPr>
          <w:t>x</w:t>
        </w:r>
        <w:r w:rsidRPr="006113D0">
          <w:rPr>
            <w:rFonts w:cs="v4.2.0" w:hint="eastAsia"/>
            <w:lang w:eastAsia="zh-CN"/>
          </w:rPr>
          <w:t>.</w:t>
        </w:r>
      </w:ins>
    </w:p>
    <w:p w14:paraId="1E7311A8" w14:textId="77777777" w:rsidR="00787B48" w:rsidRPr="006113D0" w:rsidRDefault="00787B48" w:rsidP="00787B48">
      <w:pPr>
        <w:pStyle w:val="B1"/>
        <w:ind w:firstLine="0"/>
        <w:rPr>
          <w:ins w:id="3145" w:author="R4-1809475" w:date="2018-07-10T13:07:00Z"/>
        </w:rPr>
      </w:pPr>
      <w:ins w:id="3146" w:author="R4-1809475" w:date="2018-07-10T13:07:00Z">
        <w:r w:rsidRPr="00922B0A">
          <w:t xml:space="preserve">For </w:t>
        </w:r>
        <w:r w:rsidRPr="00922B0A">
          <w:rPr>
            <w:highlight w:val="yellow"/>
          </w:rPr>
          <w:t>NR-TM 3.1</w:t>
        </w:r>
        <w:r w:rsidRPr="00922B0A">
          <w:t xml:space="preserve"> and </w:t>
        </w:r>
        <w:r w:rsidRPr="00922B0A">
          <w:rPr>
            <w:highlight w:val="yellow"/>
          </w:rPr>
          <w:t>NR-TM 3.1a</w:t>
        </w:r>
        <w:r w:rsidRPr="00922B0A">
          <w:t>, power back-off shall be applied if it is declared.</w:t>
        </w:r>
      </w:ins>
    </w:p>
    <w:p w14:paraId="3F792509" w14:textId="77777777" w:rsidR="00787B48" w:rsidRPr="006113D0" w:rsidRDefault="00787B48" w:rsidP="00787B48">
      <w:pPr>
        <w:pStyle w:val="B1"/>
        <w:rPr>
          <w:ins w:id="3147" w:author="R4-1809475" w:date="2018-07-10T13:07:00Z"/>
        </w:rPr>
      </w:pPr>
      <w:ins w:id="3148" w:author="R4-1809475" w:date="2018-07-10T13:07:00Z">
        <w:r w:rsidRPr="006113D0">
          <w:lastRenderedPageBreak/>
          <w:t>2)</w:t>
        </w:r>
        <w:r w:rsidRPr="006113D0">
          <w:tab/>
          <w:t xml:space="preserve">Measure the EVM and frequency error as defined in </w:t>
        </w:r>
        <w:r w:rsidRPr="00EE4C95">
          <w:rPr>
            <w:highlight w:val="yellow"/>
          </w:rPr>
          <w:t>annex F</w:t>
        </w:r>
        <w:r w:rsidRPr="006113D0">
          <w:t>.</w:t>
        </w:r>
      </w:ins>
    </w:p>
    <w:p w14:paraId="258E9D4B" w14:textId="77777777" w:rsidR="00787B48" w:rsidRPr="006113D0" w:rsidRDefault="00787B48" w:rsidP="00787B48">
      <w:pPr>
        <w:pStyle w:val="B1"/>
        <w:rPr>
          <w:ins w:id="3149" w:author="R4-1809475" w:date="2018-07-10T13:07:00Z"/>
          <w:lang w:eastAsia="ja-JP"/>
        </w:rPr>
      </w:pPr>
      <w:ins w:id="3150" w:author="R4-1809475" w:date="2018-07-10T13:07:00Z">
        <w:r w:rsidRPr="006113D0">
          <w:t>3)</w:t>
        </w:r>
        <w:r w:rsidRPr="006113D0">
          <w:tab/>
        </w:r>
        <w:r w:rsidRPr="00480A19">
          <w:t xml:space="preserve">Repeat steps 1 and 2 for </w:t>
        </w:r>
        <w:r w:rsidRPr="00480A19">
          <w:rPr>
            <w:highlight w:val="yellow"/>
          </w:rPr>
          <w:t>NR-TM 2</w:t>
        </w:r>
        <w:r w:rsidRPr="00480A19">
          <w:t xml:space="preserve"> if 256QAM is not supported by BS</w:t>
        </w:r>
        <w:r>
          <w:t xml:space="preserve"> or</w:t>
        </w:r>
        <w:r w:rsidRPr="00480A19">
          <w:t xml:space="preserve"> for </w:t>
        </w:r>
        <w:r w:rsidRPr="00480A19">
          <w:rPr>
            <w:highlight w:val="yellow"/>
          </w:rPr>
          <w:t>NR-TM 2a</w:t>
        </w:r>
        <w:r w:rsidRPr="00480A19">
          <w:t xml:space="preserve"> if 256QAM is supported by BS. For </w:t>
        </w:r>
        <w:r w:rsidRPr="00480A19">
          <w:rPr>
            <w:highlight w:val="yellow"/>
          </w:rPr>
          <w:t>NR-TM 2</w:t>
        </w:r>
        <w:r w:rsidRPr="00480A19">
          <w:t xml:space="preserve"> and </w:t>
        </w:r>
        <w:r w:rsidRPr="00480A19">
          <w:rPr>
            <w:highlight w:val="yellow"/>
          </w:rPr>
          <w:t>NR-TM 2a</w:t>
        </w:r>
        <w:r w:rsidRPr="00480A19">
          <w:t xml:space="preserve"> the OFDM symbol power shall be at the lower limit of the dynamic range according to the test procedure in subclause </w:t>
        </w:r>
        <w:r w:rsidRPr="00480A19">
          <w:rPr>
            <w:highlight w:val="yellow"/>
          </w:rPr>
          <w:t>6.3.2.4</w:t>
        </w:r>
        <w:r w:rsidRPr="00480A19">
          <w:t xml:space="preserve"> and test requirements in subclause </w:t>
        </w:r>
        <w:r w:rsidRPr="00480A19">
          <w:rPr>
            <w:highlight w:val="yellow"/>
          </w:rPr>
          <w:t>6.3.2.5</w:t>
        </w:r>
        <w:r w:rsidRPr="00480A19">
          <w:t>.</w:t>
        </w:r>
        <w:r>
          <w:t xml:space="preserve"> </w:t>
        </w:r>
      </w:ins>
    </w:p>
    <w:p w14:paraId="6B35039C" w14:textId="77777777" w:rsidR="00787B48" w:rsidRPr="006113D0" w:rsidRDefault="00787B48" w:rsidP="00787B48">
      <w:pPr>
        <w:rPr>
          <w:ins w:id="3151" w:author="R4-1809475" w:date="2018-07-10T13:07:00Z"/>
        </w:rPr>
      </w:pPr>
      <w:ins w:id="3152" w:author="R4-1809475" w:date="2018-07-10T13:07:00Z">
        <w:r w:rsidRPr="006113D0">
          <w:t xml:space="preserve">In addition, for </w:t>
        </w:r>
        <w:r w:rsidRPr="006113D0">
          <w:rPr>
            <w:i/>
          </w:rPr>
          <w:t xml:space="preserve">multi-band </w:t>
        </w:r>
        <w:r w:rsidRPr="006113D0">
          <w:rPr>
            <w:i/>
            <w:lang w:eastAsia="zh-CN"/>
          </w:rPr>
          <w:t>connector(s)</w:t>
        </w:r>
        <w:r w:rsidRPr="006113D0">
          <w:t>, the following steps shall apply:</w:t>
        </w:r>
      </w:ins>
    </w:p>
    <w:p w14:paraId="6BD86ECE" w14:textId="77777777" w:rsidR="00787B48" w:rsidRPr="006113D0" w:rsidRDefault="00787B48" w:rsidP="00787B48">
      <w:pPr>
        <w:pStyle w:val="B1"/>
        <w:rPr>
          <w:ins w:id="3153" w:author="R4-1809475" w:date="2018-07-10T13:07:00Z"/>
        </w:rPr>
      </w:pPr>
      <w:ins w:id="3154" w:author="R4-1809475" w:date="2018-07-10T13:07:00Z">
        <w:r w:rsidRPr="006113D0">
          <w:t>4)</w:t>
        </w:r>
        <w:r w:rsidRPr="006113D0">
          <w:tab/>
          <w:t xml:space="preserve">For </w:t>
        </w:r>
        <w:r w:rsidRPr="006113D0">
          <w:rPr>
            <w:i/>
          </w:rPr>
          <w:t xml:space="preserve">multi-band </w:t>
        </w:r>
        <w:r w:rsidRPr="006113D0">
          <w:rPr>
            <w:i/>
            <w:lang w:eastAsia="zh-CN"/>
          </w:rPr>
          <w:t>connectors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691FCDD8" w14:textId="77777777" w:rsidR="00787B48" w:rsidRPr="006113D0" w:rsidRDefault="00787B48" w:rsidP="00787B48">
      <w:pPr>
        <w:pStyle w:val="Heading4"/>
        <w:rPr>
          <w:ins w:id="3155" w:author="R4-1809475" w:date="2018-07-10T13:07:00Z"/>
        </w:rPr>
      </w:pPr>
      <w:bookmarkStart w:id="3156" w:name="_Toc494455240"/>
      <w:bookmarkStart w:id="3157" w:name="_Toc519006104"/>
      <w:ins w:id="3158" w:author="R4-1809475" w:date="2018-07-10T13:07:00Z">
        <w:r>
          <w:t>6.4.3</w:t>
        </w:r>
        <w:r w:rsidRPr="006113D0">
          <w:t>.5</w:t>
        </w:r>
        <w:r w:rsidRPr="006113D0">
          <w:tab/>
          <w:t>Test requirements</w:t>
        </w:r>
        <w:bookmarkEnd w:id="3156"/>
        <w:bookmarkEnd w:id="3157"/>
      </w:ins>
    </w:p>
    <w:p w14:paraId="0428BECD" w14:textId="77777777" w:rsidR="00787B48" w:rsidRPr="006113D0" w:rsidRDefault="00787B48" w:rsidP="00787B48">
      <w:pPr>
        <w:rPr>
          <w:ins w:id="3159" w:author="R4-1809475" w:date="2018-07-10T13:07:00Z"/>
        </w:rPr>
      </w:pPr>
      <w:ins w:id="3160" w:author="R4-1809475" w:date="2018-07-10T13:07:00Z">
        <w:r w:rsidRPr="006113D0">
          <w:t>The EVM of ea</w:t>
        </w:r>
        <w:r>
          <w:rPr>
            <w:rFonts w:hint="eastAsia"/>
          </w:rPr>
          <w:t>ch NR</w:t>
        </w:r>
        <w:r w:rsidRPr="006113D0">
          <w:rPr>
            <w:rFonts w:hint="eastAsia"/>
          </w:rPr>
          <w:t xml:space="preserve"> carrier </w:t>
        </w:r>
        <w:r w:rsidRPr="006113D0">
          <w:t>for different modulation schemes on PDSCH shall be less than the limits in table 6.</w:t>
        </w:r>
        <w:r>
          <w:t>4.3.5</w:t>
        </w:r>
        <w:r w:rsidRPr="006113D0">
          <w:t>-1.</w:t>
        </w:r>
      </w:ins>
    </w:p>
    <w:p w14:paraId="2A2C5E18" w14:textId="77777777" w:rsidR="00787B48" w:rsidRPr="006113D0" w:rsidRDefault="00787B48" w:rsidP="00787B48">
      <w:pPr>
        <w:pStyle w:val="TH"/>
        <w:rPr>
          <w:ins w:id="3161" w:author="R4-1809475" w:date="2018-07-10T13:07:00Z"/>
        </w:rPr>
      </w:pPr>
      <w:ins w:id="3162" w:author="R4-1809475" w:date="2018-07-10T13:07:00Z">
        <w:r w:rsidRPr="006113D0">
          <w:t>Table 6.</w:t>
        </w:r>
        <w:r>
          <w:t>4.3.5</w:t>
        </w:r>
        <w:r w:rsidRPr="006113D0">
          <w:t>-1 EVM requirements</w:t>
        </w:r>
        <w:r>
          <w:t xml:space="preserve"> </w:t>
        </w:r>
        <w:r w:rsidRPr="00B04564">
          <w:t xml:space="preserve">for </w:t>
        </w:r>
        <w:r w:rsidRPr="00B04564">
          <w:rPr>
            <w:i/>
          </w:rPr>
          <w:t>BS type 1-C</w:t>
        </w:r>
        <w:r w:rsidRPr="00B04564">
          <w:t xml:space="preserve"> and </w:t>
        </w:r>
        <w:r w:rsidRPr="00B04564">
          <w:rPr>
            <w:i/>
          </w:rPr>
          <w:t>BS type 1-H</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787B48" w:rsidRPr="006113D0" w14:paraId="475B479E" w14:textId="77777777" w:rsidTr="00081372">
        <w:trPr>
          <w:jc w:val="center"/>
          <w:ins w:id="3163" w:author="R4-1809475" w:date="2018-07-10T13:07:00Z"/>
        </w:trPr>
        <w:tc>
          <w:tcPr>
            <w:tcW w:w="3214" w:type="dxa"/>
          </w:tcPr>
          <w:p w14:paraId="03228B39" w14:textId="77777777" w:rsidR="00787B48" w:rsidRPr="006113D0" w:rsidRDefault="00787B48" w:rsidP="00081372">
            <w:pPr>
              <w:pStyle w:val="TAH"/>
              <w:rPr>
                <w:ins w:id="3164" w:author="R4-1809475" w:date="2018-07-10T13:07:00Z"/>
              </w:rPr>
            </w:pPr>
            <w:ins w:id="3165" w:author="R4-1809475" w:date="2018-07-10T13:07:00Z">
              <w:r w:rsidRPr="006113D0">
                <w:t>Modulation scheme for PDSCH</w:t>
              </w:r>
            </w:ins>
          </w:p>
        </w:tc>
        <w:tc>
          <w:tcPr>
            <w:tcW w:w="2583" w:type="dxa"/>
          </w:tcPr>
          <w:p w14:paraId="5F43CEA4" w14:textId="77777777" w:rsidR="00787B48" w:rsidRPr="006113D0" w:rsidRDefault="00787B48" w:rsidP="00081372">
            <w:pPr>
              <w:pStyle w:val="TAH"/>
              <w:rPr>
                <w:ins w:id="3166" w:author="R4-1809475" w:date="2018-07-10T13:07:00Z"/>
              </w:rPr>
            </w:pPr>
            <w:ins w:id="3167" w:author="R4-1809475" w:date="2018-07-10T13:07:00Z">
              <w:r w:rsidRPr="006113D0">
                <w:t>Required EVM (%)</w:t>
              </w:r>
            </w:ins>
          </w:p>
        </w:tc>
      </w:tr>
      <w:tr w:rsidR="00787B48" w:rsidRPr="006113D0" w14:paraId="13F4AC7B" w14:textId="77777777" w:rsidTr="00081372">
        <w:trPr>
          <w:jc w:val="center"/>
          <w:ins w:id="3168" w:author="R4-1809475" w:date="2018-07-10T13:07:00Z"/>
        </w:trPr>
        <w:tc>
          <w:tcPr>
            <w:tcW w:w="3214" w:type="dxa"/>
          </w:tcPr>
          <w:p w14:paraId="13D7414F" w14:textId="77777777" w:rsidR="00787B48" w:rsidRPr="006113D0" w:rsidRDefault="00787B48" w:rsidP="00081372">
            <w:pPr>
              <w:pStyle w:val="TAC"/>
              <w:rPr>
                <w:ins w:id="3169" w:author="R4-1809475" w:date="2018-07-10T13:07:00Z"/>
              </w:rPr>
            </w:pPr>
            <w:ins w:id="3170" w:author="R4-1809475" w:date="2018-07-10T13:07:00Z">
              <w:r w:rsidRPr="006113D0">
                <w:t>QPSK</w:t>
              </w:r>
            </w:ins>
          </w:p>
        </w:tc>
        <w:tc>
          <w:tcPr>
            <w:tcW w:w="2583" w:type="dxa"/>
          </w:tcPr>
          <w:p w14:paraId="43F11D0F" w14:textId="77777777" w:rsidR="00787B48" w:rsidRPr="006113D0" w:rsidRDefault="00787B48" w:rsidP="00081372">
            <w:pPr>
              <w:pStyle w:val="TAC"/>
              <w:rPr>
                <w:ins w:id="3171" w:author="R4-1809475" w:date="2018-07-10T13:07:00Z"/>
              </w:rPr>
            </w:pPr>
            <w:ins w:id="3172" w:author="R4-1809475" w:date="2018-07-10T13:07:00Z">
              <w:r w:rsidRPr="00E258A2">
                <w:rPr>
                  <w:highlight w:val="yellow"/>
                </w:rPr>
                <w:t>[18.5]</w:t>
              </w:r>
              <w:r w:rsidRPr="006113D0">
                <w:t xml:space="preserve"> %</w:t>
              </w:r>
            </w:ins>
          </w:p>
        </w:tc>
      </w:tr>
      <w:tr w:rsidR="00787B48" w:rsidRPr="006113D0" w14:paraId="5446D29F" w14:textId="77777777" w:rsidTr="00081372">
        <w:trPr>
          <w:jc w:val="center"/>
          <w:ins w:id="3173" w:author="R4-1809475" w:date="2018-07-10T13:07:00Z"/>
        </w:trPr>
        <w:tc>
          <w:tcPr>
            <w:tcW w:w="3214" w:type="dxa"/>
          </w:tcPr>
          <w:p w14:paraId="2C89B0F8" w14:textId="77777777" w:rsidR="00787B48" w:rsidRPr="006113D0" w:rsidRDefault="00787B48" w:rsidP="00081372">
            <w:pPr>
              <w:pStyle w:val="TAC"/>
              <w:rPr>
                <w:ins w:id="3174" w:author="R4-1809475" w:date="2018-07-10T13:07:00Z"/>
              </w:rPr>
            </w:pPr>
            <w:ins w:id="3175" w:author="R4-1809475" w:date="2018-07-10T13:07:00Z">
              <w:r w:rsidRPr="006113D0">
                <w:t>16QAM</w:t>
              </w:r>
            </w:ins>
          </w:p>
        </w:tc>
        <w:tc>
          <w:tcPr>
            <w:tcW w:w="2583" w:type="dxa"/>
          </w:tcPr>
          <w:p w14:paraId="3956DC1B" w14:textId="77777777" w:rsidR="00787B48" w:rsidRPr="006113D0" w:rsidRDefault="00787B48" w:rsidP="00081372">
            <w:pPr>
              <w:pStyle w:val="TAC"/>
              <w:rPr>
                <w:ins w:id="3176" w:author="R4-1809475" w:date="2018-07-10T13:07:00Z"/>
              </w:rPr>
            </w:pPr>
            <w:ins w:id="3177" w:author="R4-1809475" w:date="2018-07-10T13:07:00Z">
              <w:r w:rsidRPr="00E258A2">
                <w:rPr>
                  <w:highlight w:val="yellow"/>
                </w:rPr>
                <w:t>[13.5]</w:t>
              </w:r>
              <w:r w:rsidRPr="006113D0">
                <w:t xml:space="preserve"> %</w:t>
              </w:r>
            </w:ins>
          </w:p>
        </w:tc>
      </w:tr>
      <w:tr w:rsidR="00787B48" w:rsidRPr="006113D0" w14:paraId="0E0B167B" w14:textId="77777777" w:rsidTr="00081372">
        <w:trPr>
          <w:jc w:val="center"/>
          <w:ins w:id="3178" w:author="R4-1809475" w:date="2018-07-10T13:07:00Z"/>
        </w:trPr>
        <w:tc>
          <w:tcPr>
            <w:tcW w:w="3214" w:type="dxa"/>
          </w:tcPr>
          <w:p w14:paraId="3C0AFD4C" w14:textId="77777777" w:rsidR="00787B48" w:rsidRPr="006113D0" w:rsidRDefault="00787B48" w:rsidP="00081372">
            <w:pPr>
              <w:pStyle w:val="TAC"/>
              <w:rPr>
                <w:ins w:id="3179" w:author="R4-1809475" w:date="2018-07-10T13:07:00Z"/>
              </w:rPr>
            </w:pPr>
            <w:ins w:id="3180" w:author="R4-1809475" w:date="2018-07-10T13:07:00Z">
              <w:r w:rsidRPr="006113D0">
                <w:t>64QAM</w:t>
              </w:r>
            </w:ins>
          </w:p>
        </w:tc>
        <w:tc>
          <w:tcPr>
            <w:tcW w:w="2583" w:type="dxa"/>
          </w:tcPr>
          <w:p w14:paraId="0CA416CB" w14:textId="77777777" w:rsidR="00787B48" w:rsidRPr="006113D0" w:rsidRDefault="00787B48" w:rsidP="00081372">
            <w:pPr>
              <w:pStyle w:val="TAC"/>
              <w:rPr>
                <w:ins w:id="3181" w:author="R4-1809475" w:date="2018-07-10T13:07:00Z"/>
              </w:rPr>
            </w:pPr>
            <w:ins w:id="3182" w:author="R4-1809475" w:date="2018-07-10T13:07:00Z">
              <w:r w:rsidRPr="00E258A2">
                <w:rPr>
                  <w:highlight w:val="yellow"/>
                </w:rPr>
                <w:t>[9]</w:t>
              </w:r>
              <w:r w:rsidRPr="006113D0">
                <w:t xml:space="preserve"> %</w:t>
              </w:r>
            </w:ins>
          </w:p>
        </w:tc>
      </w:tr>
      <w:tr w:rsidR="00787B48" w:rsidRPr="006113D0" w14:paraId="64602376" w14:textId="77777777" w:rsidTr="00081372">
        <w:trPr>
          <w:jc w:val="center"/>
          <w:ins w:id="3183" w:author="R4-1809475" w:date="2018-07-10T13:07:00Z"/>
        </w:trPr>
        <w:tc>
          <w:tcPr>
            <w:tcW w:w="3214" w:type="dxa"/>
            <w:tcBorders>
              <w:top w:val="single" w:sz="4" w:space="0" w:color="auto"/>
              <w:left w:val="single" w:sz="4" w:space="0" w:color="auto"/>
              <w:bottom w:val="single" w:sz="4" w:space="0" w:color="auto"/>
              <w:right w:val="single" w:sz="4" w:space="0" w:color="auto"/>
            </w:tcBorders>
          </w:tcPr>
          <w:p w14:paraId="5A6A3104" w14:textId="77777777" w:rsidR="00787B48" w:rsidRPr="006113D0" w:rsidRDefault="00787B48" w:rsidP="00081372">
            <w:pPr>
              <w:pStyle w:val="TAC"/>
              <w:rPr>
                <w:ins w:id="3184" w:author="R4-1809475" w:date="2018-07-10T13:07:00Z"/>
              </w:rPr>
            </w:pPr>
            <w:ins w:id="3185" w:author="R4-1809475" w:date="2018-07-10T13:07:00Z">
              <w:r w:rsidRPr="006113D0">
                <w:t>256QAM</w:t>
              </w:r>
            </w:ins>
          </w:p>
        </w:tc>
        <w:tc>
          <w:tcPr>
            <w:tcW w:w="2583" w:type="dxa"/>
            <w:tcBorders>
              <w:top w:val="single" w:sz="4" w:space="0" w:color="auto"/>
              <w:left w:val="single" w:sz="4" w:space="0" w:color="auto"/>
              <w:bottom w:val="single" w:sz="4" w:space="0" w:color="auto"/>
              <w:right w:val="single" w:sz="4" w:space="0" w:color="auto"/>
            </w:tcBorders>
          </w:tcPr>
          <w:p w14:paraId="36E75978" w14:textId="77777777" w:rsidR="00787B48" w:rsidRPr="006113D0" w:rsidRDefault="00787B48" w:rsidP="00081372">
            <w:pPr>
              <w:pStyle w:val="TAC"/>
              <w:rPr>
                <w:ins w:id="3186" w:author="R4-1809475" w:date="2018-07-10T13:07:00Z"/>
              </w:rPr>
            </w:pPr>
            <w:ins w:id="3187" w:author="R4-1809475" w:date="2018-07-10T13:07:00Z">
              <w:r w:rsidRPr="00E258A2">
                <w:rPr>
                  <w:highlight w:val="yellow"/>
                </w:rPr>
                <w:t>[4.5]</w:t>
              </w:r>
              <w:r w:rsidRPr="006113D0">
                <w:t xml:space="preserve"> %</w:t>
              </w:r>
            </w:ins>
          </w:p>
        </w:tc>
      </w:tr>
    </w:tbl>
    <w:p w14:paraId="573D6206" w14:textId="77777777" w:rsidR="00787B48" w:rsidRPr="006113D0" w:rsidRDefault="00787B48" w:rsidP="00787B48">
      <w:pPr>
        <w:rPr>
          <w:ins w:id="3188" w:author="R4-1809475" w:date="2018-07-10T13:07:00Z"/>
          <w:lang w:eastAsia="ja-JP"/>
        </w:rPr>
      </w:pPr>
    </w:p>
    <w:p w14:paraId="68E65931" w14:textId="77777777" w:rsidR="00787B48" w:rsidRPr="00CC3104" w:rsidRDefault="00787B48" w:rsidP="00787B48">
      <w:pPr>
        <w:rPr>
          <w:ins w:id="3189" w:author="R4-1809475" w:date="2018-07-10T13:07:00Z"/>
        </w:rPr>
      </w:pPr>
      <w:ins w:id="3190" w:author="R4-1809475" w:date="2018-07-10T13:07:00Z">
        <w:r w:rsidRPr="00CC3104">
          <w:t>EVM shall be evaluated for each NR carrier over all allocated resource blocks and downlink subframes and with RS density configuration of DM-RS of comb 2 (every other subcarrier) in symbol 3 and 11. Different modulation schemes listed in table 6.</w:t>
        </w:r>
        <w:r>
          <w:t>4.3.5</w:t>
        </w:r>
        <w:r w:rsidRPr="00CC3104">
          <w:t>-1 shall be considered for rank 1.</w:t>
        </w:r>
      </w:ins>
    </w:p>
    <w:p w14:paraId="67F8A4E9" w14:textId="77777777" w:rsidR="00787B48" w:rsidRPr="00CC3104" w:rsidRDefault="00787B48" w:rsidP="00787B48">
      <w:pPr>
        <w:rPr>
          <w:ins w:id="3191" w:author="R4-1809475" w:date="2018-07-10T13:07:00Z"/>
        </w:rPr>
      </w:pPr>
      <w:ins w:id="3192" w:author="R4-1809475" w:date="2018-07-10T13:07:00Z">
        <w:r w:rsidRPr="00CC3104">
          <w:t>For NR, for all bandwidths, the EVM measurement shall be performed</w:t>
        </w:r>
        <w:r w:rsidRPr="00CC3104">
          <w:rPr>
            <w:rFonts w:eastAsia="SimSun"/>
          </w:rPr>
          <w:t xml:space="preserve"> for each NR carrier</w:t>
        </w:r>
        <w:r w:rsidRPr="00CC3104">
          <w:t xml:space="preserve"> over all allocated resource blocks and downlink subframes within 10 ms measurement periods. </w:t>
        </w:r>
        <w:r w:rsidRPr="00CC3104">
          <w:rPr>
            <w:rFonts w:eastAsia="SimSun"/>
          </w:rPr>
          <w:t>The boundaries of the EVM measurement periods need not be aligned with radio frame boundaries.</w:t>
        </w:r>
      </w:ins>
    </w:p>
    <w:p w14:paraId="48DB5F01" w14:textId="77777777" w:rsidR="00787B48" w:rsidRPr="00B04564" w:rsidRDefault="00787B48" w:rsidP="00787B48">
      <w:pPr>
        <w:rPr>
          <w:ins w:id="3193" w:author="R4-1809475" w:date="2018-07-10T13:07:00Z"/>
        </w:rPr>
      </w:pPr>
      <w:ins w:id="3194" w:author="R4-1809475" w:date="2018-07-10T13:07:00Z">
        <w:r w:rsidRPr="00B04564">
          <w:t xml:space="preserve">Table </w:t>
        </w:r>
        <w:r>
          <w:t>6.4.3.5-2</w:t>
        </w:r>
        <w:r w:rsidRPr="00B04564">
          <w:t xml:space="preserve">, </w:t>
        </w:r>
        <w:r>
          <w:t>6.4.3.5-3, 6.4.3.5-4</w:t>
        </w:r>
        <w:r w:rsidRPr="00B04564">
          <w:t xml:space="preserve"> below specify EVM window length (W) for normal CP, the cyclic prefix length for each corresponding bandwidth and subcarrier spacing</w:t>
        </w:r>
        <w:r>
          <w:t xml:space="preserve"> for </w:t>
        </w:r>
        <w:r w:rsidRPr="00B04564">
          <w:rPr>
            <w:i/>
          </w:rPr>
          <w:t>BS type 1-</w:t>
        </w:r>
        <w:r>
          <w:rPr>
            <w:i/>
          </w:rPr>
          <w:t xml:space="preserve">C </w:t>
        </w:r>
        <w:r w:rsidRPr="00B04564">
          <w:t xml:space="preserve">and </w:t>
        </w:r>
        <w:r w:rsidRPr="00B04564">
          <w:rPr>
            <w:i/>
          </w:rPr>
          <w:t>BS type 1-H</w:t>
        </w:r>
        <w:r w:rsidRPr="00B04564">
          <w:t>.</w:t>
        </w:r>
      </w:ins>
    </w:p>
    <w:p w14:paraId="22D87378" w14:textId="77777777" w:rsidR="00787B48" w:rsidRPr="00B04564" w:rsidRDefault="00787B48" w:rsidP="00787B48">
      <w:pPr>
        <w:pStyle w:val="TH"/>
        <w:rPr>
          <w:ins w:id="3195" w:author="R4-1809475" w:date="2018-07-10T13:07:00Z"/>
        </w:rPr>
      </w:pPr>
      <w:ins w:id="3196" w:author="R4-1809475" w:date="2018-07-10T13:07:00Z">
        <w:r w:rsidRPr="00B04564">
          <w:t xml:space="preserve">Table </w:t>
        </w:r>
        <w:r>
          <w:t>6.4.3.5-2</w:t>
        </w:r>
        <w:r w:rsidRPr="00B04564">
          <w:t xml:space="preserve"> EVM window length for normal CP for </w:t>
        </w:r>
        <w:r>
          <w:t xml:space="preserve">FR1 and 15 </w:t>
        </w:r>
        <w:r w:rsidRPr="00B04564">
          <w:t>kHz SCS</w:t>
        </w:r>
      </w:ins>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7D1D4BAA" w14:textId="77777777" w:rsidTr="00081372">
        <w:trPr>
          <w:jc w:val="center"/>
          <w:ins w:id="3197" w:author="R4-1809475" w:date="2018-07-10T13:07:00Z"/>
        </w:trPr>
        <w:tc>
          <w:tcPr>
            <w:tcW w:w="1170" w:type="dxa"/>
            <w:shd w:val="clear" w:color="auto" w:fill="F3F3F3"/>
            <w:vAlign w:val="center"/>
          </w:tcPr>
          <w:p w14:paraId="64D28EB8" w14:textId="77777777" w:rsidR="00787B48" w:rsidRPr="00B04564" w:rsidRDefault="00787B48" w:rsidP="00081372">
            <w:pPr>
              <w:pStyle w:val="TAH"/>
              <w:rPr>
                <w:ins w:id="3198" w:author="R4-1809475" w:date="2018-07-10T13:07:00Z"/>
              </w:rPr>
            </w:pPr>
            <w:ins w:id="3199" w:author="R4-1809475" w:date="2018-07-10T13:07:00Z">
              <w:r w:rsidRPr="00B04564">
                <w:t>Channel</w:t>
              </w:r>
              <w:r w:rsidRPr="00B04564">
                <w:br/>
                <w:t>Bandwidth MHz</w:t>
              </w:r>
            </w:ins>
          </w:p>
        </w:tc>
        <w:tc>
          <w:tcPr>
            <w:tcW w:w="1170" w:type="dxa"/>
            <w:shd w:val="clear" w:color="auto" w:fill="F3F3F3"/>
            <w:vAlign w:val="center"/>
          </w:tcPr>
          <w:p w14:paraId="7CBA17A9" w14:textId="77777777" w:rsidR="00787B48" w:rsidRPr="00B04564" w:rsidRDefault="00787B48" w:rsidP="00081372">
            <w:pPr>
              <w:pStyle w:val="TAH"/>
              <w:rPr>
                <w:ins w:id="3200" w:author="R4-1809475" w:date="2018-07-10T13:07:00Z"/>
              </w:rPr>
            </w:pPr>
            <w:ins w:id="3201" w:author="R4-1809475" w:date="2018-07-10T13:07:00Z">
              <w:r w:rsidRPr="00B04564">
                <w:t>FFT size</w:t>
              </w:r>
            </w:ins>
          </w:p>
        </w:tc>
        <w:tc>
          <w:tcPr>
            <w:tcW w:w="1170" w:type="dxa"/>
            <w:shd w:val="clear" w:color="auto" w:fill="F3F3F3"/>
            <w:vAlign w:val="center"/>
          </w:tcPr>
          <w:p w14:paraId="0A2AA10A" w14:textId="77777777" w:rsidR="00787B48" w:rsidRPr="00B04564" w:rsidRDefault="00787B48" w:rsidP="00081372">
            <w:pPr>
              <w:pStyle w:val="TAH"/>
              <w:rPr>
                <w:ins w:id="3202" w:author="R4-1809475" w:date="2018-07-10T13:07:00Z"/>
              </w:rPr>
            </w:pPr>
            <w:ins w:id="3203" w:author="R4-1809475" w:date="2018-07-10T13:07:00Z">
              <w:r w:rsidRPr="00B04564">
                <w:t>Cyclic prefix length for symbols 1</w:t>
              </w:r>
              <w:r w:rsidRPr="00B04564">
                <w:noBreakHyphen/>
                <w:t>6 in FFT samples</w:t>
              </w:r>
            </w:ins>
          </w:p>
        </w:tc>
        <w:tc>
          <w:tcPr>
            <w:tcW w:w="1170" w:type="dxa"/>
            <w:shd w:val="clear" w:color="auto" w:fill="F3F3F3"/>
            <w:vAlign w:val="center"/>
          </w:tcPr>
          <w:p w14:paraId="2070ACD0" w14:textId="77777777" w:rsidR="00787B48" w:rsidRPr="00B04564" w:rsidRDefault="00787B48" w:rsidP="00081372">
            <w:pPr>
              <w:pStyle w:val="TAH"/>
              <w:rPr>
                <w:ins w:id="3204" w:author="R4-1809475" w:date="2018-07-10T13:07:00Z"/>
              </w:rPr>
            </w:pPr>
            <w:ins w:id="3205" w:author="R4-1809475" w:date="2018-07-10T13:07:00Z">
              <w:r w:rsidRPr="00B04564">
                <w:t xml:space="preserve">EVM window length </w:t>
              </w:r>
              <w:r w:rsidRPr="00B04564">
                <w:rPr>
                  <w:i/>
                </w:rPr>
                <w:t>W</w:t>
              </w:r>
            </w:ins>
          </w:p>
        </w:tc>
        <w:tc>
          <w:tcPr>
            <w:tcW w:w="1170" w:type="dxa"/>
            <w:shd w:val="clear" w:color="auto" w:fill="F3F3F3"/>
            <w:vAlign w:val="center"/>
          </w:tcPr>
          <w:p w14:paraId="1DA27989" w14:textId="77777777" w:rsidR="00787B48" w:rsidRPr="00B04564" w:rsidRDefault="00787B48" w:rsidP="00081372">
            <w:pPr>
              <w:pStyle w:val="TAH"/>
              <w:rPr>
                <w:ins w:id="3206" w:author="R4-1809475" w:date="2018-07-10T13:07:00Z"/>
              </w:rPr>
            </w:pPr>
            <w:ins w:id="3207" w:author="R4-1809475" w:date="2018-07-10T13:07:00Z">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ins>
          </w:p>
        </w:tc>
      </w:tr>
      <w:tr w:rsidR="00787B48" w:rsidRPr="00B04564" w14:paraId="58FEB517" w14:textId="77777777" w:rsidTr="00081372">
        <w:trPr>
          <w:jc w:val="center"/>
          <w:ins w:id="3208" w:author="R4-1809475" w:date="2018-07-10T13:07:00Z"/>
        </w:trPr>
        <w:tc>
          <w:tcPr>
            <w:tcW w:w="1170" w:type="dxa"/>
            <w:vAlign w:val="center"/>
          </w:tcPr>
          <w:p w14:paraId="67ECC339" w14:textId="77777777" w:rsidR="00787B48" w:rsidRPr="00B04564" w:rsidRDefault="00787B48" w:rsidP="00081372">
            <w:pPr>
              <w:pStyle w:val="TAC"/>
              <w:rPr>
                <w:ins w:id="3209" w:author="R4-1809475" w:date="2018-07-10T13:07:00Z"/>
              </w:rPr>
            </w:pPr>
            <w:ins w:id="3210" w:author="R4-1809475" w:date="2018-07-10T13:07:00Z">
              <w:r w:rsidRPr="00B04564">
                <w:t>5</w:t>
              </w:r>
            </w:ins>
          </w:p>
        </w:tc>
        <w:tc>
          <w:tcPr>
            <w:tcW w:w="1170" w:type="dxa"/>
            <w:vAlign w:val="center"/>
          </w:tcPr>
          <w:p w14:paraId="010A5553" w14:textId="77777777" w:rsidR="00787B48" w:rsidRPr="00B04564" w:rsidRDefault="00787B48" w:rsidP="00081372">
            <w:pPr>
              <w:pStyle w:val="TAC"/>
              <w:rPr>
                <w:ins w:id="3211" w:author="R4-1809475" w:date="2018-07-10T13:07:00Z"/>
              </w:rPr>
            </w:pPr>
            <w:ins w:id="3212" w:author="R4-1809475" w:date="2018-07-10T13:07:00Z">
              <w:r w:rsidRPr="00B04564">
                <w:t>512</w:t>
              </w:r>
            </w:ins>
          </w:p>
        </w:tc>
        <w:tc>
          <w:tcPr>
            <w:tcW w:w="1170" w:type="dxa"/>
            <w:vAlign w:val="center"/>
          </w:tcPr>
          <w:p w14:paraId="04780F0C" w14:textId="77777777" w:rsidR="00787B48" w:rsidRPr="00B04564" w:rsidRDefault="00787B48" w:rsidP="00081372">
            <w:pPr>
              <w:pStyle w:val="TAC"/>
              <w:rPr>
                <w:ins w:id="3213" w:author="R4-1809475" w:date="2018-07-10T13:07:00Z"/>
              </w:rPr>
            </w:pPr>
            <w:ins w:id="3214" w:author="R4-1809475" w:date="2018-07-10T13:07:00Z">
              <w:r w:rsidRPr="00B04564">
                <w:rPr>
                  <w:rFonts w:cs="Calibri"/>
                  <w:color w:val="000000"/>
                  <w:lang w:val="en-US"/>
                </w:rPr>
                <w:t>36</w:t>
              </w:r>
            </w:ins>
          </w:p>
        </w:tc>
        <w:tc>
          <w:tcPr>
            <w:tcW w:w="1170" w:type="dxa"/>
            <w:vAlign w:val="center"/>
          </w:tcPr>
          <w:p w14:paraId="0CE5F430" w14:textId="77777777" w:rsidR="00787B48" w:rsidRPr="00B04564" w:rsidRDefault="00787B48" w:rsidP="00081372">
            <w:pPr>
              <w:pStyle w:val="TAC"/>
              <w:rPr>
                <w:ins w:id="3215" w:author="R4-1809475" w:date="2018-07-10T13:07:00Z"/>
              </w:rPr>
            </w:pPr>
            <w:ins w:id="3216" w:author="R4-1809475" w:date="2018-07-10T13:07:00Z">
              <w:r w:rsidRPr="00B04564">
                <w:t>14</w:t>
              </w:r>
            </w:ins>
          </w:p>
        </w:tc>
        <w:tc>
          <w:tcPr>
            <w:tcW w:w="1170" w:type="dxa"/>
            <w:vAlign w:val="center"/>
          </w:tcPr>
          <w:p w14:paraId="6CD59695" w14:textId="77777777" w:rsidR="00787B48" w:rsidRPr="00B04564" w:rsidRDefault="00787B48" w:rsidP="00081372">
            <w:pPr>
              <w:pStyle w:val="TAC"/>
              <w:rPr>
                <w:ins w:id="3217" w:author="R4-1809475" w:date="2018-07-10T13:07:00Z"/>
              </w:rPr>
            </w:pPr>
            <w:ins w:id="3218" w:author="R4-1809475" w:date="2018-07-10T13:07:00Z">
              <w:r w:rsidRPr="00B04564">
                <w:t>40</w:t>
              </w:r>
            </w:ins>
          </w:p>
        </w:tc>
      </w:tr>
      <w:tr w:rsidR="00787B48" w:rsidRPr="00B04564" w14:paraId="1B8106BE" w14:textId="77777777" w:rsidTr="00081372">
        <w:trPr>
          <w:jc w:val="center"/>
          <w:ins w:id="3219" w:author="R4-1809475" w:date="2018-07-10T13:07:00Z"/>
        </w:trPr>
        <w:tc>
          <w:tcPr>
            <w:tcW w:w="1170" w:type="dxa"/>
            <w:vAlign w:val="center"/>
          </w:tcPr>
          <w:p w14:paraId="3E76130A" w14:textId="77777777" w:rsidR="00787B48" w:rsidRPr="00B04564" w:rsidRDefault="00787B48" w:rsidP="00081372">
            <w:pPr>
              <w:pStyle w:val="TAC"/>
              <w:rPr>
                <w:ins w:id="3220" w:author="R4-1809475" w:date="2018-07-10T13:07:00Z"/>
              </w:rPr>
            </w:pPr>
            <w:ins w:id="3221" w:author="R4-1809475" w:date="2018-07-10T13:07:00Z">
              <w:r w:rsidRPr="00B04564">
                <w:t>10</w:t>
              </w:r>
            </w:ins>
          </w:p>
        </w:tc>
        <w:tc>
          <w:tcPr>
            <w:tcW w:w="1170" w:type="dxa"/>
            <w:vAlign w:val="center"/>
          </w:tcPr>
          <w:p w14:paraId="52C53EBF" w14:textId="77777777" w:rsidR="00787B48" w:rsidRPr="00B04564" w:rsidRDefault="00787B48" w:rsidP="00081372">
            <w:pPr>
              <w:pStyle w:val="TAC"/>
              <w:rPr>
                <w:ins w:id="3222" w:author="R4-1809475" w:date="2018-07-10T13:07:00Z"/>
              </w:rPr>
            </w:pPr>
            <w:ins w:id="3223" w:author="R4-1809475" w:date="2018-07-10T13:07:00Z">
              <w:r w:rsidRPr="00B04564">
                <w:t>1024</w:t>
              </w:r>
            </w:ins>
          </w:p>
        </w:tc>
        <w:tc>
          <w:tcPr>
            <w:tcW w:w="1170" w:type="dxa"/>
            <w:vAlign w:val="center"/>
          </w:tcPr>
          <w:p w14:paraId="7405169A" w14:textId="77777777" w:rsidR="00787B48" w:rsidRPr="00B04564" w:rsidRDefault="00787B48" w:rsidP="00081372">
            <w:pPr>
              <w:pStyle w:val="TAC"/>
              <w:rPr>
                <w:ins w:id="3224" w:author="R4-1809475" w:date="2018-07-10T13:07:00Z"/>
              </w:rPr>
            </w:pPr>
            <w:ins w:id="3225" w:author="R4-1809475" w:date="2018-07-10T13:07:00Z">
              <w:r w:rsidRPr="00B04564">
                <w:rPr>
                  <w:rFonts w:cs="Calibri"/>
                  <w:color w:val="000000"/>
                  <w:lang w:val="en-US"/>
                </w:rPr>
                <w:t>72</w:t>
              </w:r>
            </w:ins>
          </w:p>
        </w:tc>
        <w:tc>
          <w:tcPr>
            <w:tcW w:w="1170" w:type="dxa"/>
            <w:vAlign w:val="center"/>
          </w:tcPr>
          <w:p w14:paraId="0240FD66" w14:textId="77777777" w:rsidR="00787B48" w:rsidRPr="00B04564" w:rsidRDefault="00787B48" w:rsidP="00081372">
            <w:pPr>
              <w:pStyle w:val="TAC"/>
              <w:rPr>
                <w:ins w:id="3226" w:author="R4-1809475" w:date="2018-07-10T13:07:00Z"/>
              </w:rPr>
            </w:pPr>
            <w:ins w:id="3227" w:author="R4-1809475" w:date="2018-07-10T13:07:00Z">
              <w:r w:rsidRPr="00B04564">
                <w:t>28</w:t>
              </w:r>
            </w:ins>
          </w:p>
        </w:tc>
        <w:tc>
          <w:tcPr>
            <w:tcW w:w="1170" w:type="dxa"/>
            <w:vAlign w:val="center"/>
          </w:tcPr>
          <w:p w14:paraId="1245D174" w14:textId="77777777" w:rsidR="00787B48" w:rsidRPr="00B04564" w:rsidRDefault="00787B48" w:rsidP="00081372">
            <w:pPr>
              <w:pStyle w:val="TAC"/>
              <w:rPr>
                <w:ins w:id="3228" w:author="R4-1809475" w:date="2018-07-10T13:07:00Z"/>
              </w:rPr>
            </w:pPr>
            <w:ins w:id="3229" w:author="R4-1809475" w:date="2018-07-10T13:07:00Z">
              <w:r w:rsidRPr="00B04564">
                <w:t>40</w:t>
              </w:r>
            </w:ins>
          </w:p>
        </w:tc>
      </w:tr>
      <w:tr w:rsidR="00787B48" w:rsidRPr="00B04564" w14:paraId="1247023B" w14:textId="77777777" w:rsidTr="00081372">
        <w:trPr>
          <w:jc w:val="center"/>
          <w:ins w:id="3230" w:author="R4-1809475" w:date="2018-07-10T13:07:00Z"/>
        </w:trPr>
        <w:tc>
          <w:tcPr>
            <w:tcW w:w="1170" w:type="dxa"/>
            <w:vAlign w:val="center"/>
          </w:tcPr>
          <w:p w14:paraId="3FEC68F6" w14:textId="77777777" w:rsidR="00787B48" w:rsidRPr="00B04564" w:rsidRDefault="00787B48" w:rsidP="00081372">
            <w:pPr>
              <w:pStyle w:val="TAC"/>
              <w:rPr>
                <w:ins w:id="3231" w:author="R4-1809475" w:date="2018-07-10T13:07:00Z"/>
              </w:rPr>
            </w:pPr>
            <w:ins w:id="3232" w:author="R4-1809475" w:date="2018-07-10T13:07:00Z">
              <w:r w:rsidRPr="00B04564">
                <w:t>15</w:t>
              </w:r>
            </w:ins>
          </w:p>
        </w:tc>
        <w:tc>
          <w:tcPr>
            <w:tcW w:w="1170" w:type="dxa"/>
            <w:vAlign w:val="center"/>
          </w:tcPr>
          <w:p w14:paraId="6B837936" w14:textId="77777777" w:rsidR="00787B48" w:rsidRPr="00B04564" w:rsidRDefault="00787B48" w:rsidP="00081372">
            <w:pPr>
              <w:pStyle w:val="TAC"/>
              <w:rPr>
                <w:ins w:id="3233" w:author="R4-1809475" w:date="2018-07-10T13:07:00Z"/>
              </w:rPr>
            </w:pPr>
            <w:ins w:id="3234" w:author="R4-1809475" w:date="2018-07-10T13:07:00Z">
              <w:r w:rsidRPr="00B04564">
                <w:t>1536</w:t>
              </w:r>
            </w:ins>
          </w:p>
        </w:tc>
        <w:tc>
          <w:tcPr>
            <w:tcW w:w="1170" w:type="dxa"/>
            <w:vAlign w:val="center"/>
          </w:tcPr>
          <w:p w14:paraId="2DCDF046" w14:textId="77777777" w:rsidR="00787B48" w:rsidRPr="00B04564" w:rsidRDefault="00787B48" w:rsidP="00081372">
            <w:pPr>
              <w:pStyle w:val="TAC"/>
              <w:rPr>
                <w:ins w:id="3235" w:author="R4-1809475" w:date="2018-07-10T13:07:00Z"/>
              </w:rPr>
            </w:pPr>
            <w:ins w:id="3236" w:author="R4-1809475" w:date="2018-07-10T13:07:00Z">
              <w:r w:rsidRPr="00B04564">
                <w:rPr>
                  <w:rFonts w:cs="Calibri"/>
                  <w:color w:val="000000"/>
                  <w:lang w:val="en-US"/>
                </w:rPr>
                <w:t>108</w:t>
              </w:r>
            </w:ins>
          </w:p>
        </w:tc>
        <w:tc>
          <w:tcPr>
            <w:tcW w:w="1170" w:type="dxa"/>
            <w:vAlign w:val="center"/>
          </w:tcPr>
          <w:p w14:paraId="50877762" w14:textId="77777777" w:rsidR="00787B48" w:rsidRPr="00B04564" w:rsidRDefault="00787B48" w:rsidP="00081372">
            <w:pPr>
              <w:pStyle w:val="TAC"/>
              <w:rPr>
                <w:ins w:id="3237" w:author="R4-1809475" w:date="2018-07-10T13:07:00Z"/>
              </w:rPr>
            </w:pPr>
            <w:ins w:id="3238" w:author="R4-1809475" w:date="2018-07-10T13:07:00Z">
              <w:r w:rsidRPr="00B04564">
                <w:t>44</w:t>
              </w:r>
            </w:ins>
          </w:p>
        </w:tc>
        <w:tc>
          <w:tcPr>
            <w:tcW w:w="1170" w:type="dxa"/>
            <w:vAlign w:val="center"/>
          </w:tcPr>
          <w:p w14:paraId="77FBCF27" w14:textId="77777777" w:rsidR="00787B48" w:rsidRPr="00B04564" w:rsidRDefault="00787B48" w:rsidP="00081372">
            <w:pPr>
              <w:pStyle w:val="TAC"/>
              <w:rPr>
                <w:ins w:id="3239" w:author="R4-1809475" w:date="2018-07-10T13:07:00Z"/>
              </w:rPr>
            </w:pPr>
            <w:ins w:id="3240" w:author="R4-1809475" w:date="2018-07-10T13:07:00Z">
              <w:r w:rsidRPr="00B04564">
                <w:t>40</w:t>
              </w:r>
            </w:ins>
          </w:p>
        </w:tc>
      </w:tr>
      <w:tr w:rsidR="00787B48" w:rsidRPr="00B04564" w14:paraId="59246EA0" w14:textId="77777777" w:rsidTr="00081372">
        <w:trPr>
          <w:jc w:val="center"/>
          <w:ins w:id="3241" w:author="R4-1809475" w:date="2018-07-10T13:07:00Z"/>
        </w:trPr>
        <w:tc>
          <w:tcPr>
            <w:tcW w:w="1170" w:type="dxa"/>
            <w:vAlign w:val="center"/>
          </w:tcPr>
          <w:p w14:paraId="492D5D09" w14:textId="77777777" w:rsidR="00787B48" w:rsidRPr="00B04564" w:rsidRDefault="00787B48" w:rsidP="00081372">
            <w:pPr>
              <w:pStyle w:val="TAC"/>
              <w:rPr>
                <w:ins w:id="3242" w:author="R4-1809475" w:date="2018-07-10T13:07:00Z"/>
              </w:rPr>
            </w:pPr>
            <w:ins w:id="3243" w:author="R4-1809475" w:date="2018-07-10T13:07:00Z">
              <w:r w:rsidRPr="00B04564">
                <w:t>20</w:t>
              </w:r>
            </w:ins>
          </w:p>
        </w:tc>
        <w:tc>
          <w:tcPr>
            <w:tcW w:w="1170" w:type="dxa"/>
            <w:vAlign w:val="center"/>
          </w:tcPr>
          <w:p w14:paraId="6C5706AC" w14:textId="77777777" w:rsidR="00787B48" w:rsidRPr="00B04564" w:rsidRDefault="00787B48" w:rsidP="00081372">
            <w:pPr>
              <w:pStyle w:val="TAC"/>
              <w:rPr>
                <w:ins w:id="3244" w:author="R4-1809475" w:date="2018-07-10T13:07:00Z"/>
              </w:rPr>
            </w:pPr>
            <w:ins w:id="3245" w:author="R4-1809475" w:date="2018-07-10T13:07:00Z">
              <w:r w:rsidRPr="00B04564">
                <w:t>2048</w:t>
              </w:r>
            </w:ins>
          </w:p>
        </w:tc>
        <w:tc>
          <w:tcPr>
            <w:tcW w:w="1170" w:type="dxa"/>
            <w:vAlign w:val="center"/>
          </w:tcPr>
          <w:p w14:paraId="61A7DD9B" w14:textId="77777777" w:rsidR="00787B48" w:rsidRPr="00B04564" w:rsidRDefault="00787B48" w:rsidP="00081372">
            <w:pPr>
              <w:pStyle w:val="TAC"/>
              <w:rPr>
                <w:ins w:id="3246" w:author="R4-1809475" w:date="2018-07-10T13:07:00Z"/>
              </w:rPr>
            </w:pPr>
            <w:ins w:id="3247" w:author="R4-1809475" w:date="2018-07-10T13:07:00Z">
              <w:r w:rsidRPr="00B04564">
                <w:rPr>
                  <w:rFonts w:cs="Calibri"/>
                  <w:color w:val="000000"/>
                  <w:lang w:val="en-US"/>
                </w:rPr>
                <w:t>144</w:t>
              </w:r>
            </w:ins>
          </w:p>
        </w:tc>
        <w:tc>
          <w:tcPr>
            <w:tcW w:w="1170" w:type="dxa"/>
            <w:vAlign w:val="center"/>
          </w:tcPr>
          <w:p w14:paraId="7FED7D83" w14:textId="77777777" w:rsidR="00787B48" w:rsidRPr="00B04564" w:rsidRDefault="00787B48" w:rsidP="00081372">
            <w:pPr>
              <w:pStyle w:val="TAC"/>
              <w:rPr>
                <w:ins w:id="3248" w:author="R4-1809475" w:date="2018-07-10T13:07:00Z"/>
              </w:rPr>
            </w:pPr>
            <w:ins w:id="3249" w:author="R4-1809475" w:date="2018-07-10T13:07:00Z">
              <w:r w:rsidRPr="00B04564">
                <w:t>58</w:t>
              </w:r>
            </w:ins>
          </w:p>
        </w:tc>
        <w:tc>
          <w:tcPr>
            <w:tcW w:w="1170" w:type="dxa"/>
            <w:vAlign w:val="center"/>
          </w:tcPr>
          <w:p w14:paraId="54F5149B" w14:textId="77777777" w:rsidR="00787B48" w:rsidRPr="00B04564" w:rsidRDefault="00787B48" w:rsidP="00081372">
            <w:pPr>
              <w:pStyle w:val="TAC"/>
              <w:rPr>
                <w:ins w:id="3250" w:author="R4-1809475" w:date="2018-07-10T13:07:00Z"/>
              </w:rPr>
            </w:pPr>
            <w:ins w:id="3251" w:author="R4-1809475" w:date="2018-07-10T13:07:00Z">
              <w:r w:rsidRPr="00B04564">
                <w:t>40</w:t>
              </w:r>
            </w:ins>
          </w:p>
        </w:tc>
      </w:tr>
      <w:tr w:rsidR="00787B48" w:rsidRPr="00B04564" w14:paraId="380DB272" w14:textId="77777777" w:rsidTr="00081372">
        <w:trPr>
          <w:jc w:val="center"/>
          <w:ins w:id="3252" w:author="R4-1809475" w:date="2018-07-10T13:07:00Z"/>
        </w:trPr>
        <w:tc>
          <w:tcPr>
            <w:tcW w:w="1170" w:type="dxa"/>
            <w:vAlign w:val="center"/>
          </w:tcPr>
          <w:p w14:paraId="65B4D4AD" w14:textId="77777777" w:rsidR="00787B48" w:rsidRPr="00B04564" w:rsidRDefault="00787B48" w:rsidP="00081372">
            <w:pPr>
              <w:pStyle w:val="TAC"/>
              <w:rPr>
                <w:ins w:id="3253" w:author="R4-1809475" w:date="2018-07-10T13:07:00Z"/>
              </w:rPr>
            </w:pPr>
            <w:ins w:id="3254" w:author="R4-1809475" w:date="2018-07-10T13:07:00Z">
              <w:r w:rsidRPr="00B04564">
                <w:t>25</w:t>
              </w:r>
            </w:ins>
          </w:p>
        </w:tc>
        <w:tc>
          <w:tcPr>
            <w:tcW w:w="1170" w:type="dxa"/>
            <w:vAlign w:val="center"/>
          </w:tcPr>
          <w:p w14:paraId="654FE7E8" w14:textId="77777777" w:rsidR="00787B48" w:rsidRPr="00B04564" w:rsidRDefault="00787B48" w:rsidP="00081372">
            <w:pPr>
              <w:pStyle w:val="TAC"/>
              <w:rPr>
                <w:ins w:id="3255" w:author="R4-1809475" w:date="2018-07-10T13:07:00Z"/>
              </w:rPr>
            </w:pPr>
            <w:ins w:id="3256" w:author="R4-1809475" w:date="2018-07-10T13:07:00Z">
              <w:r w:rsidRPr="00B04564">
                <w:t>2048</w:t>
              </w:r>
            </w:ins>
          </w:p>
        </w:tc>
        <w:tc>
          <w:tcPr>
            <w:tcW w:w="1170" w:type="dxa"/>
            <w:vAlign w:val="center"/>
          </w:tcPr>
          <w:p w14:paraId="4580A12C" w14:textId="77777777" w:rsidR="00787B48" w:rsidRPr="00B04564" w:rsidRDefault="00787B48" w:rsidP="00081372">
            <w:pPr>
              <w:pStyle w:val="TAC"/>
              <w:rPr>
                <w:ins w:id="3257" w:author="R4-1809475" w:date="2018-07-10T13:07:00Z"/>
              </w:rPr>
            </w:pPr>
            <w:ins w:id="3258" w:author="R4-1809475" w:date="2018-07-10T13:07:00Z">
              <w:r w:rsidRPr="00B04564">
                <w:rPr>
                  <w:rFonts w:cs="Calibri"/>
                  <w:color w:val="000000"/>
                  <w:lang w:val="en-US"/>
                </w:rPr>
                <w:t>144</w:t>
              </w:r>
            </w:ins>
          </w:p>
        </w:tc>
        <w:tc>
          <w:tcPr>
            <w:tcW w:w="1170" w:type="dxa"/>
            <w:vAlign w:val="center"/>
          </w:tcPr>
          <w:p w14:paraId="72B3F26B" w14:textId="77777777" w:rsidR="00787B48" w:rsidRPr="00B04564" w:rsidRDefault="00787B48" w:rsidP="00081372">
            <w:pPr>
              <w:pStyle w:val="TAC"/>
              <w:rPr>
                <w:ins w:id="3259" w:author="R4-1809475" w:date="2018-07-10T13:07:00Z"/>
              </w:rPr>
            </w:pPr>
            <w:ins w:id="3260" w:author="R4-1809475" w:date="2018-07-10T13:07:00Z">
              <w:r w:rsidRPr="00B04564">
                <w:t>72</w:t>
              </w:r>
            </w:ins>
          </w:p>
        </w:tc>
        <w:tc>
          <w:tcPr>
            <w:tcW w:w="1170" w:type="dxa"/>
            <w:vAlign w:val="center"/>
          </w:tcPr>
          <w:p w14:paraId="7C67E01D" w14:textId="77777777" w:rsidR="00787B48" w:rsidRPr="00B04564" w:rsidRDefault="00787B48" w:rsidP="00081372">
            <w:pPr>
              <w:pStyle w:val="TAC"/>
              <w:rPr>
                <w:ins w:id="3261" w:author="R4-1809475" w:date="2018-07-10T13:07:00Z"/>
              </w:rPr>
            </w:pPr>
            <w:ins w:id="3262" w:author="R4-1809475" w:date="2018-07-10T13:07:00Z">
              <w:r w:rsidRPr="00B04564">
                <w:t>50</w:t>
              </w:r>
            </w:ins>
          </w:p>
        </w:tc>
      </w:tr>
      <w:tr w:rsidR="00787B48" w:rsidRPr="00B04564" w14:paraId="2F2121E8" w14:textId="77777777" w:rsidTr="00081372">
        <w:trPr>
          <w:jc w:val="center"/>
          <w:ins w:id="3263" w:author="R4-1809475" w:date="2018-07-10T13:07:00Z"/>
        </w:trPr>
        <w:tc>
          <w:tcPr>
            <w:tcW w:w="1170" w:type="dxa"/>
            <w:vAlign w:val="center"/>
          </w:tcPr>
          <w:p w14:paraId="00838746" w14:textId="77777777" w:rsidR="00787B48" w:rsidRPr="00B04564" w:rsidRDefault="00787B48" w:rsidP="00081372">
            <w:pPr>
              <w:pStyle w:val="TAC"/>
              <w:rPr>
                <w:ins w:id="3264" w:author="R4-1809475" w:date="2018-07-10T13:07:00Z"/>
              </w:rPr>
            </w:pPr>
            <w:ins w:id="3265" w:author="R4-1809475" w:date="2018-07-10T13:07:00Z">
              <w:r w:rsidRPr="00B04564">
                <w:t>30</w:t>
              </w:r>
            </w:ins>
          </w:p>
        </w:tc>
        <w:tc>
          <w:tcPr>
            <w:tcW w:w="1170" w:type="dxa"/>
            <w:vAlign w:val="center"/>
          </w:tcPr>
          <w:p w14:paraId="50E94353" w14:textId="77777777" w:rsidR="00787B48" w:rsidRPr="00B04564" w:rsidRDefault="00787B48" w:rsidP="00081372">
            <w:pPr>
              <w:pStyle w:val="TAC"/>
              <w:rPr>
                <w:ins w:id="3266" w:author="R4-1809475" w:date="2018-07-10T13:07:00Z"/>
              </w:rPr>
            </w:pPr>
            <w:ins w:id="3267" w:author="R4-1809475" w:date="2018-07-10T13:07:00Z">
              <w:r w:rsidRPr="00B04564">
                <w:t>3072</w:t>
              </w:r>
            </w:ins>
          </w:p>
        </w:tc>
        <w:tc>
          <w:tcPr>
            <w:tcW w:w="1170" w:type="dxa"/>
            <w:vAlign w:val="center"/>
          </w:tcPr>
          <w:p w14:paraId="1FC89827" w14:textId="77777777" w:rsidR="00787B48" w:rsidRPr="00B04564" w:rsidRDefault="00787B48" w:rsidP="00081372">
            <w:pPr>
              <w:pStyle w:val="TAC"/>
              <w:rPr>
                <w:ins w:id="3268" w:author="R4-1809475" w:date="2018-07-10T13:07:00Z"/>
                <w:rFonts w:cs="Calibri"/>
                <w:color w:val="000000"/>
                <w:lang w:val="en-US"/>
              </w:rPr>
            </w:pPr>
            <w:ins w:id="3269" w:author="R4-1809475" w:date="2018-07-10T13:07:00Z">
              <w:r w:rsidRPr="00B04564">
                <w:rPr>
                  <w:rFonts w:cs="Calibri"/>
                  <w:color w:val="000000"/>
                  <w:lang w:val="en-US"/>
                </w:rPr>
                <w:t>216</w:t>
              </w:r>
            </w:ins>
          </w:p>
        </w:tc>
        <w:tc>
          <w:tcPr>
            <w:tcW w:w="1170" w:type="dxa"/>
            <w:vAlign w:val="center"/>
          </w:tcPr>
          <w:p w14:paraId="6D81DCAB" w14:textId="77777777" w:rsidR="00787B48" w:rsidRPr="00B04564" w:rsidRDefault="00787B48" w:rsidP="00081372">
            <w:pPr>
              <w:pStyle w:val="TAC"/>
              <w:rPr>
                <w:ins w:id="3270" w:author="R4-1809475" w:date="2018-07-10T13:07:00Z"/>
              </w:rPr>
            </w:pPr>
            <w:ins w:id="3271" w:author="R4-1809475" w:date="2018-07-10T13:07:00Z">
              <w:r w:rsidRPr="00B04564">
                <w:t>108</w:t>
              </w:r>
            </w:ins>
          </w:p>
        </w:tc>
        <w:tc>
          <w:tcPr>
            <w:tcW w:w="1170" w:type="dxa"/>
            <w:vAlign w:val="center"/>
          </w:tcPr>
          <w:p w14:paraId="29FB776C" w14:textId="77777777" w:rsidR="00787B48" w:rsidRPr="00B04564" w:rsidRDefault="00787B48" w:rsidP="00081372">
            <w:pPr>
              <w:pStyle w:val="TAC"/>
              <w:rPr>
                <w:ins w:id="3272" w:author="R4-1809475" w:date="2018-07-10T13:07:00Z"/>
              </w:rPr>
            </w:pPr>
            <w:ins w:id="3273" w:author="R4-1809475" w:date="2018-07-10T13:07:00Z">
              <w:r w:rsidRPr="00B04564">
                <w:t>50</w:t>
              </w:r>
            </w:ins>
          </w:p>
        </w:tc>
      </w:tr>
      <w:tr w:rsidR="00787B48" w:rsidRPr="00B04564" w14:paraId="124AD7AD" w14:textId="77777777" w:rsidTr="00081372">
        <w:trPr>
          <w:jc w:val="center"/>
          <w:ins w:id="3274" w:author="R4-1809475" w:date="2018-07-10T13:07:00Z"/>
        </w:trPr>
        <w:tc>
          <w:tcPr>
            <w:tcW w:w="1170" w:type="dxa"/>
            <w:vAlign w:val="center"/>
          </w:tcPr>
          <w:p w14:paraId="251E998C" w14:textId="77777777" w:rsidR="00787B48" w:rsidRPr="00B04564" w:rsidRDefault="00787B48" w:rsidP="00081372">
            <w:pPr>
              <w:pStyle w:val="TAC"/>
              <w:rPr>
                <w:ins w:id="3275" w:author="R4-1809475" w:date="2018-07-10T13:07:00Z"/>
              </w:rPr>
            </w:pPr>
            <w:ins w:id="3276" w:author="R4-1809475" w:date="2018-07-10T13:07:00Z">
              <w:r w:rsidRPr="00B04564">
                <w:t>40</w:t>
              </w:r>
            </w:ins>
          </w:p>
        </w:tc>
        <w:tc>
          <w:tcPr>
            <w:tcW w:w="1170" w:type="dxa"/>
            <w:vAlign w:val="center"/>
          </w:tcPr>
          <w:p w14:paraId="21F568A7" w14:textId="77777777" w:rsidR="00787B48" w:rsidRPr="00B04564" w:rsidRDefault="00787B48" w:rsidP="00081372">
            <w:pPr>
              <w:pStyle w:val="TAC"/>
              <w:rPr>
                <w:ins w:id="3277" w:author="R4-1809475" w:date="2018-07-10T13:07:00Z"/>
              </w:rPr>
            </w:pPr>
            <w:ins w:id="3278" w:author="R4-1809475" w:date="2018-07-10T13:07:00Z">
              <w:r w:rsidRPr="00B04564">
                <w:t>4096</w:t>
              </w:r>
            </w:ins>
          </w:p>
        </w:tc>
        <w:tc>
          <w:tcPr>
            <w:tcW w:w="1170" w:type="dxa"/>
            <w:vAlign w:val="center"/>
          </w:tcPr>
          <w:p w14:paraId="5EBC8B82" w14:textId="77777777" w:rsidR="00787B48" w:rsidRPr="00B04564" w:rsidRDefault="00787B48" w:rsidP="00081372">
            <w:pPr>
              <w:pStyle w:val="TAC"/>
              <w:rPr>
                <w:ins w:id="3279" w:author="R4-1809475" w:date="2018-07-10T13:07:00Z"/>
              </w:rPr>
            </w:pPr>
            <w:ins w:id="3280" w:author="R4-1809475" w:date="2018-07-10T13:07:00Z">
              <w:r w:rsidRPr="00B04564">
                <w:rPr>
                  <w:rFonts w:cs="Calibri"/>
                  <w:color w:val="000000"/>
                  <w:lang w:val="en-US"/>
                </w:rPr>
                <w:t>288</w:t>
              </w:r>
            </w:ins>
          </w:p>
        </w:tc>
        <w:tc>
          <w:tcPr>
            <w:tcW w:w="1170" w:type="dxa"/>
            <w:vAlign w:val="center"/>
          </w:tcPr>
          <w:p w14:paraId="0240E6F4" w14:textId="77777777" w:rsidR="00787B48" w:rsidRPr="00B04564" w:rsidRDefault="00787B48" w:rsidP="00081372">
            <w:pPr>
              <w:pStyle w:val="TAC"/>
              <w:rPr>
                <w:ins w:id="3281" w:author="R4-1809475" w:date="2018-07-10T13:07:00Z"/>
              </w:rPr>
            </w:pPr>
            <w:ins w:id="3282" w:author="R4-1809475" w:date="2018-07-10T13:07:00Z">
              <w:r w:rsidRPr="00B04564">
                <w:t>144</w:t>
              </w:r>
            </w:ins>
          </w:p>
        </w:tc>
        <w:tc>
          <w:tcPr>
            <w:tcW w:w="1170" w:type="dxa"/>
            <w:vAlign w:val="center"/>
          </w:tcPr>
          <w:p w14:paraId="0EE8C143" w14:textId="77777777" w:rsidR="00787B48" w:rsidRPr="00B04564" w:rsidRDefault="00787B48" w:rsidP="00081372">
            <w:pPr>
              <w:pStyle w:val="TAC"/>
              <w:rPr>
                <w:ins w:id="3283" w:author="R4-1809475" w:date="2018-07-10T13:07:00Z"/>
              </w:rPr>
            </w:pPr>
            <w:ins w:id="3284" w:author="R4-1809475" w:date="2018-07-10T13:07:00Z">
              <w:r w:rsidRPr="00B04564">
                <w:t>50</w:t>
              </w:r>
            </w:ins>
          </w:p>
        </w:tc>
      </w:tr>
      <w:tr w:rsidR="00787B48" w:rsidRPr="00B04564" w14:paraId="22BBEC73" w14:textId="77777777" w:rsidTr="00081372">
        <w:trPr>
          <w:jc w:val="center"/>
          <w:ins w:id="3285" w:author="R4-1809475" w:date="2018-07-10T13:07:00Z"/>
        </w:trPr>
        <w:tc>
          <w:tcPr>
            <w:tcW w:w="1170" w:type="dxa"/>
            <w:vAlign w:val="center"/>
          </w:tcPr>
          <w:p w14:paraId="5C40B208" w14:textId="77777777" w:rsidR="00787B48" w:rsidRPr="00B04564" w:rsidRDefault="00787B48" w:rsidP="00081372">
            <w:pPr>
              <w:pStyle w:val="TAC"/>
              <w:rPr>
                <w:ins w:id="3286" w:author="R4-1809475" w:date="2018-07-10T13:07:00Z"/>
              </w:rPr>
            </w:pPr>
            <w:ins w:id="3287" w:author="R4-1809475" w:date="2018-07-10T13:07:00Z">
              <w:r w:rsidRPr="00B04564">
                <w:t>50</w:t>
              </w:r>
            </w:ins>
          </w:p>
        </w:tc>
        <w:tc>
          <w:tcPr>
            <w:tcW w:w="1170" w:type="dxa"/>
            <w:vAlign w:val="center"/>
          </w:tcPr>
          <w:p w14:paraId="38FAC0DD" w14:textId="77777777" w:rsidR="00787B48" w:rsidRPr="00B04564" w:rsidRDefault="00787B48" w:rsidP="00081372">
            <w:pPr>
              <w:pStyle w:val="TAC"/>
              <w:rPr>
                <w:ins w:id="3288" w:author="R4-1809475" w:date="2018-07-10T13:07:00Z"/>
              </w:rPr>
            </w:pPr>
            <w:ins w:id="3289" w:author="R4-1809475" w:date="2018-07-10T13:07:00Z">
              <w:r w:rsidRPr="00B04564">
                <w:t>4096</w:t>
              </w:r>
            </w:ins>
          </w:p>
        </w:tc>
        <w:tc>
          <w:tcPr>
            <w:tcW w:w="1170" w:type="dxa"/>
            <w:vAlign w:val="center"/>
          </w:tcPr>
          <w:p w14:paraId="06C59D9A" w14:textId="77777777" w:rsidR="00787B48" w:rsidRPr="00B04564" w:rsidRDefault="00787B48" w:rsidP="00081372">
            <w:pPr>
              <w:pStyle w:val="TAC"/>
              <w:rPr>
                <w:ins w:id="3290" w:author="R4-1809475" w:date="2018-07-10T13:07:00Z"/>
              </w:rPr>
            </w:pPr>
            <w:ins w:id="3291" w:author="R4-1809475" w:date="2018-07-10T13:07:00Z">
              <w:r w:rsidRPr="00B04564">
                <w:rPr>
                  <w:rFonts w:cs="Calibri"/>
                  <w:color w:val="000000"/>
                  <w:lang w:val="en-US"/>
                </w:rPr>
                <w:t>288</w:t>
              </w:r>
            </w:ins>
          </w:p>
        </w:tc>
        <w:tc>
          <w:tcPr>
            <w:tcW w:w="1170" w:type="dxa"/>
            <w:vAlign w:val="center"/>
          </w:tcPr>
          <w:p w14:paraId="663BE314" w14:textId="77777777" w:rsidR="00787B48" w:rsidRPr="00B04564" w:rsidRDefault="00787B48" w:rsidP="00081372">
            <w:pPr>
              <w:pStyle w:val="TAC"/>
              <w:rPr>
                <w:ins w:id="3292" w:author="R4-1809475" w:date="2018-07-10T13:07:00Z"/>
              </w:rPr>
            </w:pPr>
            <w:ins w:id="3293" w:author="R4-1809475" w:date="2018-07-10T13:07:00Z">
              <w:r w:rsidRPr="00B04564">
                <w:t>144</w:t>
              </w:r>
            </w:ins>
          </w:p>
        </w:tc>
        <w:tc>
          <w:tcPr>
            <w:tcW w:w="1170" w:type="dxa"/>
            <w:vAlign w:val="center"/>
          </w:tcPr>
          <w:p w14:paraId="228350B5" w14:textId="77777777" w:rsidR="00787B48" w:rsidRPr="00B04564" w:rsidRDefault="00787B48" w:rsidP="00081372">
            <w:pPr>
              <w:pStyle w:val="TAC"/>
              <w:rPr>
                <w:ins w:id="3294" w:author="R4-1809475" w:date="2018-07-10T13:07:00Z"/>
              </w:rPr>
            </w:pPr>
            <w:ins w:id="3295" w:author="R4-1809475" w:date="2018-07-10T13:07:00Z">
              <w:r w:rsidRPr="00B04564">
                <w:t>50</w:t>
              </w:r>
            </w:ins>
          </w:p>
        </w:tc>
      </w:tr>
    </w:tbl>
    <w:p w14:paraId="1E6AB033" w14:textId="77777777" w:rsidR="00787B48" w:rsidRPr="00B04564" w:rsidRDefault="00787B48" w:rsidP="00787B48">
      <w:pPr>
        <w:rPr>
          <w:ins w:id="3296" w:author="R4-1809475" w:date="2018-07-10T13:07:00Z"/>
        </w:rPr>
      </w:pPr>
    </w:p>
    <w:p w14:paraId="7DF665BF" w14:textId="77777777" w:rsidR="00787B48" w:rsidRPr="00B04564" w:rsidRDefault="00787B48" w:rsidP="00787B48">
      <w:pPr>
        <w:pStyle w:val="TH"/>
        <w:rPr>
          <w:ins w:id="3297" w:author="R4-1809475" w:date="2018-07-10T13:07:00Z"/>
        </w:rPr>
      </w:pPr>
      <w:ins w:id="3298" w:author="R4-1809475" w:date="2018-07-10T13:07:00Z">
        <w:r w:rsidRPr="00B04564">
          <w:lastRenderedPageBreak/>
          <w:t xml:space="preserve">Table </w:t>
        </w:r>
        <w:r>
          <w:t>6.4.3.5-3</w:t>
        </w:r>
        <w:r w:rsidRPr="00B04564">
          <w:t xml:space="preserve"> EVM window length for normal CP for </w:t>
        </w:r>
        <w:r>
          <w:t>FR1 and 3</w:t>
        </w:r>
        <w:r w:rsidRPr="00B04564">
          <w:t>0</w:t>
        </w:r>
        <w:r>
          <w:t xml:space="preserve"> </w:t>
        </w:r>
        <w:r w:rsidRPr="00B04564">
          <w:t>kHz SCS</w:t>
        </w:r>
      </w:ins>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3101053C" w14:textId="77777777" w:rsidTr="00081372">
        <w:trPr>
          <w:jc w:val="center"/>
          <w:ins w:id="3299" w:author="R4-1809475" w:date="2018-07-10T13:07:00Z"/>
        </w:trPr>
        <w:tc>
          <w:tcPr>
            <w:tcW w:w="1170" w:type="dxa"/>
            <w:shd w:val="clear" w:color="auto" w:fill="F3F3F3"/>
            <w:vAlign w:val="center"/>
          </w:tcPr>
          <w:p w14:paraId="70AA4CB1" w14:textId="77777777" w:rsidR="00787B48" w:rsidRPr="00B04564" w:rsidRDefault="00787B48" w:rsidP="00081372">
            <w:pPr>
              <w:pStyle w:val="TAH"/>
              <w:rPr>
                <w:ins w:id="3300" w:author="R4-1809475" w:date="2018-07-10T13:07:00Z"/>
              </w:rPr>
            </w:pPr>
            <w:ins w:id="3301" w:author="R4-1809475" w:date="2018-07-10T13:07:00Z">
              <w:r w:rsidRPr="00B04564">
                <w:t>Channel</w:t>
              </w:r>
              <w:r w:rsidRPr="00B04564">
                <w:br/>
                <w:t>Bandwidth MHz</w:t>
              </w:r>
            </w:ins>
          </w:p>
        </w:tc>
        <w:tc>
          <w:tcPr>
            <w:tcW w:w="1170" w:type="dxa"/>
            <w:shd w:val="clear" w:color="auto" w:fill="F3F3F3"/>
            <w:vAlign w:val="center"/>
          </w:tcPr>
          <w:p w14:paraId="504D0954" w14:textId="77777777" w:rsidR="00787B48" w:rsidRPr="00B04564" w:rsidRDefault="00787B48" w:rsidP="00081372">
            <w:pPr>
              <w:pStyle w:val="TAH"/>
              <w:rPr>
                <w:ins w:id="3302" w:author="R4-1809475" w:date="2018-07-10T13:07:00Z"/>
              </w:rPr>
            </w:pPr>
            <w:ins w:id="3303" w:author="R4-1809475" w:date="2018-07-10T13:07:00Z">
              <w:r w:rsidRPr="00B04564">
                <w:t>FFT size</w:t>
              </w:r>
            </w:ins>
          </w:p>
        </w:tc>
        <w:tc>
          <w:tcPr>
            <w:tcW w:w="1170" w:type="dxa"/>
            <w:shd w:val="clear" w:color="auto" w:fill="F3F3F3"/>
            <w:vAlign w:val="center"/>
          </w:tcPr>
          <w:p w14:paraId="366BAC10" w14:textId="77777777" w:rsidR="00787B48" w:rsidRPr="00B04564" w:rsidRDefault="00787B48" w:rsidP="00081372">
            <w:pPr>
              <w:pStyle w:val="TAH"/>
              <w:rPr>
                <w:ins w:id="3304" w:author="R4-1809475" w:date="2018-07-10T13:07:00Z"/>
              </w:rPr>
            </w:pPr>
            <w:ins w:id="3305" w:author="R4-1809475" w:date="2018-07-10T13:07:00Z">
              <w:r w:rsidRPr="00B04564">
                <w:t>Cyclic prefix length for symbols 1</w:t>
              </w:r>
              <w:r w:rsidRPr="00B04564">
                <w:noBreakHyphen/>
                <w:t>13 in FFT samples</w:t>
              </w:r>
            </w:ins>
          </w:p>
        </w:tc>
        <w:tc>
          <w:tcPr>
            <w:tcW w:w="1170" w:type="dxa"/>
            <w:shd w:val="clear" w:color="auto" w:fill="F3F3F3"/>
            <w:vAlign w:val="center"/>
          </w:tcPr>
          <w:p w14:paraId="5BB4C5C4" w14:textId="77777777" w:rsidR="00787B48" w:rsidRPr="00B04564" w:rsidRDefault="00787B48" w:rsidP="00081372">
            <w:pPr>
              <w:pStyle w:val="TAH"/>
              <w:rPr>
                <w:ins w:id="3306" w:author="R4-1809475" w:date="2018-07-10T13:07:00Z"/>
              </w:rPr>
            </w:pPr>
            <w:ins w:id="3307" w:author="R4-1809475" w:date="2018-07-10T13:07:00Z">
              <w:r w:rsidRPr="00B04564">
                <w:t xml:space="preserve">EVM window length </w:t>
              </w:r>
              <w:r w:rsidRPr="00B04564">
                <w:rPr>
                  <w:i/>
                </w:rPr>
                <w:t>W</w:t>
              </w:r>
            </w:ins>
          </w:p>
        </w:tc>
        <w:tc>
          <w:tcPr>
            <w:tcW w:w="1170" w:type="dxa"/>
            <w:shd w:val="clear" w:color="auto" w:fill="F3F3F3"/>
            <w:vAlign w:val="center"/>
          </w:tcPr>
          <w:p w14:paraId="4113D5E2" w14:textId="77777777" w:rsidR="00787B48" w:rsidRPr="00B04564" w:rsidRDefault="00787B48" w:rsidP="00081372">
            <w:pPr>
              <w:pStyle w:val="TAH"/>
              <w:rPr>
                <w:ins w:id="3308" w:author="R4-1809475" w:date="2018-07-10T13:07:00Z"/>
              </w:rPr>
            </w:pPr>
            <w:ins w:id="3309" w:author="R4-1809475" w:date="2018-07-10T13:07:00Z">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ins>
          </w:p>
        </w:tc>
      </w:tr>
      <w:tr w:rsidR="00787B48" w:rsidRPr="00B04564" w14:paraId="6815DF3B" w14:textId="77777777" w:rsidTr="00081372">
        <w:trPr>
          <w:jc w:val="center"/>
          <w:ins w:id="3310" w:author="R4-1809475" w:date="2018-07-10T13:07:00Z"/>
        </w:trPr>
        <w:tc>
          <w:tcPr>
            <w:tcW w:w="1170" w:type="dxa"/>
          </w:tcPr>
          <w:p w14:paraId="0F32A93D" w14:textId="77777777" w:rsidR="00787B48" w:rsidRPr="00B04564" w:rsidRDefault="00787B48" w:rsidP="00081372">
            <w:pPr>
              <w:pStyle w:val="TAC"/>
              <w:rPr>
                <w:ins w:id="3311" w:author="R4-1809475" w:date="2018-07-10T13:07:00Z"/>
              </w:rPr>
            </w:pPr>
            <w:ins w:id="3312" w:author="R4-1809475" w:date="2018-07-10T13:07:00Z">
              <w:r w:rsidRPr="00B04564">
                <w:t>5</w:t>
              </w:r>
            </w:ins>
          </w:p>
        </w:tc>
        <w:tc>
          <w:tcPr>
            <w:tcW w:w="1170" w:type="dxa"/>
          </w:tcPr>
          <w:p w14:paraId="259345DB" w14:textId="77777777" w:rsidR="00787B48" w:rsidRPr="00B04564" w:rsidRDefault="00787B48" w:rsidP="00081372">
            <w:pPr>
              <w:pStyle w:val="TAC"/>
              <w:rPr>
                <w:ins w:id="3313" w:author="R4-1809475" w:date="2018-07-10T13:07:00Z"/>
              </w:rPr>
            </w:pPr>
            <w:ins w:id="3314" w:author="R4-1809475" w:date="2018-07-10T13:07:00Z">
              <w:r w:rsidRPr="00B04564">
                <w:t>256</w:t>
              </w:r>
            </w:ins>
          </w:p>
        </w:tc>
        <w:tc>
          <w:tcPr>
            <w:tcW w:w="1170" w:type="dxa"/>
          </w:tcPr>
          <w:p w14:paraId="1DEB9AFB" w14:textId="77777777" w:rsidR="00787B48" w:rsidRPr="00B04564" w:rsidRDefault="00787B48" w:rsidP="00081372">
            <w:pPr>
              <w:pStyle w:val="TAC"/>
              <w:rPr>
                <w:ins w:id="3315" w:author="R4-1809475" w:date="2018-07-10T13:07:00Z"/>
              </w:rPr>
            </w:pPr>
            <w:ins w:id="3316" w:author="R4-1809475" w:date="2018-07-10T13:07:00Z">
              <w:r w:rsidRPr="00B04564">
                <w:t>18</w:t>
              </w:r>
            </w:ins>
          </w:p>
        </w:tc>
        <w:tc>
          <w:tcPr>
            <w:tcW w:w="1170" w:type="dxa"/>
            <w:vAlign w:val="center"/>
          </w:tcPr>
          <w:p w14:paraId="72A56067" w14:textId="77777777" w:rsidR="00787B48" w:rsidRPr="00B04564" w:rsidRDefault="00787B48" w:rsidP="00081372">
            <w:pPr>
              <w:pStyle w:val="TAC"/>
              <w:rPr>
                <w:ins w:id="3317" w:author="R4-1809475" w:date="2018-07-10T13:07:00Z"/>
              </w:rPr>
            </w:pPr>
            <w:ins w:id="3318" w:author="R4-1809475" w:date="2018-07-10T13:07:00Z">
              <w:r w:rsidRPr="00B04564">
                <w:t>8</w:t>
              </w:r>
            </w:ins>
          </w:p>
        </w:tc>
        <w:tc>
          <w:tcPr>
            <w:tcW w:w="1170" w:type="dxa"/>
          </w:tcPr>
          <w:p w14:paraId="4D704BB9" w14:textId="77777777" w:rsidR="00787B48" w:rsidRPr="00B04564" w:rsidRDefault="00787B48" w:rsidP="00081372">
            <w:pPr>
              <w:pStyle w:val="TAC"/>
              <w:rPr>
                <w:ins w:id="3319" w:author="R4-1809475" w:date="2018-07-10T13:07:00Z"/>
              </w:rPr>
            </w:pPr>
            <w:ins w:id="3320" w:author="R4-1809475" w:date="2018-07-10T13:07:00Z">
              <w:r w:rsidRPr="00B04564">
                <w:t>40</w:t>
              </w:r>
            </w:ins>
          </w:p>
        </w:tc>
      </w:tr>
      <w:tr w:rsidR="00787B48" w:rsidRPr="00B04564" w14:paraId="5F1E669A" w14:textId="77777777" w:rsidTr="00081372">
        <w:trPr>
          <w:jc w:val="center"/>
          <w:ins w:id="3321" w:author="R4-1809475" w:date="2018-07-10T13:07:00Z"/>
        </w:trPr>
        <w:tc>
          <w:tcPr>
            <w:tcW w:w="1170" w:type="dxa"/>
          </w:tcPr>
          <w:p w14:paraId="2A21D146" w14:textId="77777777" w:rsidR="00787B48" w:rsidRPr="00B04564" w:rsidRDefault="00787B48" w:rsidP="00081372">
            <w:pPr>
              <w:pStyle w:val="TAC"/>
              <w:rPr>
                <w:ins w:id="3322" w:author="R4-1809475" w:date="2018-07-10T13:07:00Z"/>
              </w:rPr>
            </w:pPr>
            <w:ins w:id="3323" w:author="R4-1809475" w:date="2018-07-10T13:07:00Z">
              <w:r w:rsidRPr="00B04564">
                <w:t>10</w:t>
              </w:r>
            </w:ins>
          </w:p>
        </w:tc>
        <w:tc>
          <w:tcPr>
            <w:tcW w:w="1170" w:type="dxa"/>
          </w:tcPr>
          <w:p w14:paraId="6E66210D" w14:textId="77777777" w:rsidR="00787B48" w:rsidRPr="00B04564" w:rsidRDefault="00787B48" w:rsidP="00081372">
            <w:pPr>
              <w:pStyle w:val="TAC"/>
              <w:rPr>
                <w:ins w:id="3324" w:author="R4-1809475" w:date="2018-07-10T13:07:00Z"/>
              </w:rPr>
            </w:pPr>
            <w:ins w:id="3325" w:author="R4-1809475" w:date="2018-07-10T13:07:00Z">
              <w:r w:rsidRPr="00B04564">
                <w:t>512</w:t>
              </w:r>
            </w:ins>
          </w:p>
        </w:tc>
        <w:tc>
          <w:tcPr>
            <w:tcW w:w="1170" w:type="dxa"/>
          </w:tcPr>
          <w:p w14:paraId="5F0ED985" w14:textId="77777777" w:rsidR="00787B48" w:rsidRPr="00B04564" w:rsidRDefault="00787B48" w:rsidP="00081372">
            <w:pPr>
              <w:pStyle w:val="TAC"/>
              <w:rPr>
                <w:ins w:id="3326" w:author="R4-1809475" w:date="2018-07-10T13:07:00Z"/>
              </w:rPr>
            </w:pPr>
            <w:ins w:id="3327" w:author="R4-1809475" w:date="2018-07-10T13:07:00Z">
              <w:r w:rsidRPr="00B04564">
                <w:t>36</w:t>
              </w:r>
            </w:ins>
          </w:p>
        </w:tc>
        <w:tc>
          <w:tcPr>
            <w:tcW w:w="1170" w:type="dxa"/>
            <w:vAlign w:val="center"/>
          </w:tcPr>
          <w:p w14:paraId="57BBAF70" w14:textId="77777777" w:rsidR="00787B48" w:rsidRPr="00B04564" w:rsidRDefault="00787B48" w:rsidP="00081372">
            <w:pPr>
              <w:pStyle w:val="TAC"/>
              <w:rPr>
                <w:ins w:id="3328" w:author="R4-1809475" w:date="2018-07-10T13:07:00Z"/>
              </w:rPr>
            </w:pPr>
            <w:ins w:id="3329" w:author="R4-1809475" w:date="2018-07-10T13:07:00Z">
              <w:r w:rsidRPr="00B04564">
                <w:t>14</w:t>
              </w:r>
            </w:ins>
          </w:p>
        </w:tc>
        <w:tc>
          <w:tcPr>
            <w:tcW w:w="1170" w:type="dxa"/>
          </w:tcPr>
          <w:p w14:paraId="564639A6" w14:textId="77777777" w:rsidR="00787B48" w:rsidRPr="00B04564" w:rsidRDefault="00787B48" w:rsidP="00081372">
            <w:pPr>
              <w:pStyle w:val="TAC"/>
              <w:rPr>
                <w:ins w:id="3330" w:author="R4-1809475" w:date="2018-07-10T13:07:00Z"/>
              </w:rPr>
            </w:pPr>
            <w:ins w:id="3331" w:author="R4-1809475" w:date="2018-07-10T13:07:00Z">
              <w:r w:rsidRPr="00B04564">
                <w:t>40</w:t>
              </w:r>
            </w:ins>
          </w:p>
        </w:tc>
      </w:tr>
      <w:tr w:rsidR="00787B48" w:rsidRPr="00B04564" w14:paraId="1B156141" w14:textId="77777777" w:rsidTr="00081372">
        <w:trPr>
          <w:jc w:val="center"/>
          <w:ins w:id="3332" w:author="R4-1809475" w:date="2018-07-10T13:07:00Z"/>
        </w:trPr>
        <w:tc>
          <w:tcPr>
            <w:tcW w:w="1170" w:type="dxa"/>
          </w:tcPr>
          <w:p w14:paraId="2C52FEDC" w14:textId="77777777" w:rsidR="00787B48" w:rsidRPr="00B04564" w:rsidRDefault="00787B48" w:rsidP="00081372">
            <w:pPr>
              <w:pStyle w:val="TAC"/>
              <w:rPr>
                <w:ins w:id="3333" w:author="R4-1809475" w:date="2018-07-10T13:07:00Z"/>
              </w:rPr>
            </w:pPr>
            <w:ins w:id="3334" w:author="R4-1809475" w:date="2018-07-10T13:07:00Z">
              <w:r w:rsidRPr="00B04564">
                <w:t>15</w:t>
              </w:r>
            </w:ins>
          </w:p>
        </w:tc>
        <w:tc>
          <w:tcPr>
            <w:tcW w:w="1170" w:type="dxa"/>
          </w:tcPr>
          <w:p w14:paraId="0707FA65" w14:textId="77777777" w:rsidR="00787B48" w:rsidRPr="00B04564" w:rsidRDefault="00787B48" w:rsidP="00081372">
            <w:pPr>
              <w:pStyle w:val="TAC"/>
              <w:rPr>
                <w:ins w:id="3335" w:author="R4-1809475" w:date="2018-07-10T13:07:00Z"/>
              </w:rPr>
            </w:pPr>
            <w:ins w:id="3336" w:author="R4-1809475" w:date="2018-07-10T13:07:00Z">
              <w:r w:rsidRPr="00B04564">
                <w:t>768</w:t>
              </w:r>
            </w:ins>
          </w:p>
        </w:tc>
        <w:tc>
          <w:tcPr>
            <w:tcW w:w="1170" w:type="dxa"/>
          </w:tcPr>
          <w:p w14:paraId="581D9835" w14:textId="77777777" w:rsidR="00787B48" w:rsidRPr="00B04564" w:rsidRDefault="00787B48" w:rsidP="00081372">
            <w:pPr>
              <w:pStyle w:val="TAC"/>
              <w:rPr>
                <w:ins w:id="3337" w:author="R4-1809475" w:date="2018-07-10T13:07:00Z"/>
              </w:rPr>
            </w:pPr>
            <w:ins w:id="3338" w:author="R4-1809475" w:date="2018-07-10T13:07:00Z">
              <w:r w:rsidRPr="00B04564">
                <w:t>54</w:t>
              </w:r>
            </w:ins>
          </w:p>
        </w:tc>
        <w:tc>
          <w:tcPr>
            <w:tcW w:w="1170" w:type="dxa"/>
            <w:vAlign w:val="center"/>
          </w:tcPr>
          <w:p w14:paraId="026506D8" w14:textId="77777777" w:rsidR="00787B48" w:rsidRPr="00B04564" w:rsidRDefault="00787B48" w:rsidP="00081372">
            <w:pPr>
              <w:pStyle w:val="TAC"/>
              <w:rPr>
                <w:ins w:id="3339" w:author="R4-1809475" w:date="2018-07-10T13:07:00Z"/>
              </w:rPr>
            </w:pPr>
            <w:ins w:id="3340" w:author="R4-1809475" w:date="2018-07-10T13:07:00Z">
              <w:r w:rsidRPr="00B04564">
                <w:t>22</w:t>
              </w:r>
            </w:ins>
          </w:p>
        </w:tc>
        <w:tc>
          <w:tcPr>
            <w:tcW w:w="1170" w:type="dxa"/>
          </w:tcPr>
          <w:p w14:paraId="78C43AEC" w14:textId="77777777" w:rsidR="00787B48" w:rsidRPr="00B04564" w:rsidRDefault="00787B48" w:rsidP="00081372">
            <w:pPr>
              <w:pStyle w:val="TAC"/>
              <w:rPr>
                <w:ins w:id="3341" w:author="R4-1809475" w:date="2018-07-10T13:07:00Z"/>
              </w:rPr>
            </w:pPr>
            <w:ins w:id="3342" w:author="R4-1809475" w:date="2018-07-10T13:07:00Z">
              <w:r w:rsidRPr="00B04564">
                <w:t>40</w:t>
              </w:r>
            </w:ins>
          </w:p>
        </w:tc>
      </w:tr>
      <w:tr w:rsidR="00787B48" w:rsidRPr="00B04564" w14:paraId="3A4D14B0" w14:textId="77777777" w:rsidTr="00081372">
        <w:trPr>
          <w:jc w:val="center"/>
          <w:ins w:id="3343" w:author="R4-1809475" w:date="2018-07-10T13:07:00Z"/>
        </w:trPr>
        <w:tc>
          <w:tcPr>
            <w:tcW w:w="1170" w:type="dxa"/>
          </w:tcPr>
          <w:p w14:paraId="1E40CC36" w14:textId="77777777" w:rsidR="00787B48" w:rsidRPr="00B04564" w:rsidRDefault="00787B48" w:rsidP="00081372">
            <w:pPr>
              <w:pStyle w:val="TAC"/>
              <w:rPr>
                <w:ins w:id="3344" w:author="R4-1809475" w:date="2018-07-10T13:07:00Z"/>
              </w:rPr>
            </w:pPr>
            <w:ins w:id="3345" w:author="R4-1809475" w:date="2018-07-10T13:07:00Z">
              <w:r w:rsidRPr="00B04564">
                <w:t>20</w:t>
              </w:r>
            </w:ins>
          </w:p>
        </w:tc>
        <w:tc>
          <w:tcPr>
            <w:tcW w:w="1170" w:type="dxa"/>
          </w:tcPr>
          <w:p w14:paraId="36E7060A" w14:textId="77777777" w:rsidR="00787B48" w:rsidRPr="00B04564" w:rsidRDefault="00787B48" w:rsidP="00081372">
            <w:pPr>
              <w:pStyle w:val="TAC"/>
              <w:rPr>
                <w:ins w:id="3346" w:author="R4-1809475" w:date="2018-07-10T13:07:00Z"/>
              </w:rPr>
            </w:pPr>
            <w:ins w:id="3347" w:author="R4-1809475" w:date="2018-07-10T13:07:00Z">
              <w:r w:rsidRPr="00B04564">
                <w:t>1024</w:t>
              </w:r>
            </w:ins>
          </w:p>
        </w:tc>
        <w:tc>
          <w:tcPr>
            <w:tcW w:w="1170" w:type="dxa"/>
          </w:tcPr>
          <w:p w14:paraId="57DF7FFA" w14:textId="77777777" w:rsidR="00787B48" w:rsidRPr="00B04564" w:rsidRDefault="00787B48" w:rsidP="00081372">
            <w:pPr>
              <w:pStyle w:val="TAC"/>
              <w:rPr>
                <w:ins w:id="3348" w:author="R4-1809475" w:date="2018-07-10T13:07:00Z"/>
              </w:rPr>
            </w:pPr>
            <w:ins w:id="3349" w:author="R4-1809475" w:date="2018-07-10T13:07:00Z">
              <w:r w:rsidRPr="00B04564">
                <w:t>72</w:t>
              </w:r>
            </w:ins>
          </w:p>
        </w:tc>
        <w:tc>
          <w:tcPr>
            <w:tcW w:w="1170" w:type="dxa"/>
            <w:vAlign w:val="center"/>
          </w:tcPr>
          <w:p w14:paraId="343D8B90" w14:textId="77777777" w:rsidR="00787B48" w:rsidRPr="00B04564" w:rsidRDefault="00787B48" w:rsidP="00081372">
            <w:pPr>
              <w:pStyle w:val="TAC"/>
              <w:rPr>
                <w:ins w:id="3350" w:author="R4-1809475" w:date="2018-07-10T13:07:00Z"/>
              </w:rPr>
            </w:pPr>
            <w:ins w:id="3351" w:author="R4-1809475" w:date="2018-07-10T13:07:00Z">
              <w:r w:rsidRPr="00B04564">
                <w:t>28</w:t>
              </w:r>
            </w:ins>
          </w:p>
        </w:tc>
        <w:tc>
          <w:tcPr>
            <w:tcW w:w="1170" w:type="dxa"/>
          </w:tcPr>
          <w:p w14:paraId="381FE2D0" w14:textId="77777777" w:rsidR="00787B48" w:rsidRPr="00B04564" w:rsidRDefault="00787B48" w:rsidP="00081372">
            <w:pPr>
              <w:pStyle w:val="TAC"/>
              <w:rPr>
                <w:ins w:id="3352" w:author="R4-1809475" w:date="2018-07-10T13:07:00Z"/>
              </w:rPr>
            </w:pPr>
            <w:ins w:id="3353" w:author="R4-1809475" w:date="2018-07-10T13:07:00Z">
              <w:r w:rsidRPr="00B04564">
                <w:t>40</w:t>
              </w:r>
            </w:ins>
          </w:p>
        </w:tc>
      </w:tr>
      <w:tr w:rsidR="00787B48" w:rsidRPr="00B04564" w14:paraId="2ACA7338" w14:textId="77777777" w:rsidTr="00081372">
        <w:trPr>
          <w:jc w:val="center"/>
          <w:ins w:id="3354" w:author="R4-1809475" w:date="2018-07-10T13:07:00Z"/>
        </w:trPr>
        <w:tc>
          <w:tcPr>
            <w:tcW w:w="1170" w:type="dxa"/>
          </w:tcPr>
          <w:p w14:paraId="3A1F7696" w14:textId="77777777" w:rsidR="00787B48" w:rsidRPr="00B04564" w:rsidRDefault="00787B48" w:rsidP="00081372">
            <w:pPr>
              <w:pStyle w:val="TAC"/>
              <w:rPr>
                <w:ins w:id="3355" w:author="R4-1809475" w:date="2018-07-10T13:07:00Z"/>
              </w:rPr>
            </w:pPr>
            <w:ins w:id="3356" w:author="R4-1809475" w:date="2018-07-10T13:07:00Z">
              <w:r w:rsidRPr="00B04564">
                <w:t>25</w:t>
              </w:r>
            </w:ins>
          </w:p>
        </w:tc>
        <w:tc>
          <w:tcPr>
            <w:tcW w:w="1170" w:type="dxa"/>
          </w:tcPr>
          <w:p w14:paraId="64151961" w14:textId="77777777" w:rsidR="00787B48" w:rsidRPr="00B04564" w:rsidRDefault="00787B48" w:rsidP="00081372">
            <w:pPr>
              <w:pStyle w:val="TAC"/>
              <w:rPr>
                <w:ins w:id="3357" w:author="R4-1809475" w:date="2018-07-10T13:07:00Z"/>
              </w:rPr>
            </w:pPr>
            <w:ins w:id="3358" w:author="R4-1809475" w:date="2018-07-10T13:07:00Z">
              <w:r w:rsidRPr="00B04564">
                <w:t>1024</w:t>
              </w:r>
            </w:ins>
          </w:p>
        </w:tc>
        <w:tc>
          <w:tcPr>
            <w:tcW w:w="1170" w:type="dxa"/>
          </w:tcPr>
          <w:p w14:paraId="187B839E" w14:textId="77777777" w:rsidR="00787B48" w:rsidRPr="00B04564" w:rsidRDefault="00787B48" w:rsidP="00081372">
            <w:pPr>
              <w:pStyle w:val="TAC"/>
              <w:rPr>
                <w:ins w:id="3359" w:author="R4-1809475" w:date="2018-07-10T13:07:00Z"/>
              </w:rPr>
            </w:pPr>
            <w:ins w:id="3360" w:author="R4-1809475" w:date="2018-07-10T13:07:00Z">
              <w:r w:rsidRPr="00B04564">
                <w:t>72</w:t>
              </w:r>
            </w:ins>
          </w:p>
        </w:tc>
        <w:tc>
          <w:tcPr>
            <w:tcW w:w="1170" w:type="dxa"/>
            <w:vAlign w:val="center"/>
          </w:tcPr>
          <w:p w14:paraId="55751505" w14:textId="77777777" w:rsidR="00787B48" w:rsidRPr="00B04564" w:rsidRDefault="00787B48" w:rsidP="00081372">
            <w:pPr>
              <w:pStyle w:val="TAC"/>
              <w:rPr>
                <w:ins w:id="3361" w:author="R4-1809475" w:date="2018-07-10T13:07:00Z"/>
              </w:rPr>
            </w:pPr>
            <w:ins w:id="3362" w:author="R4-1809475" w:date="2018-07-10T13:07:00Z">
              <w:r w:rsidRPr="00B04564">
                <w:t>36</w:t>
              </w:r>
            </w:ins>
          </w:p>
        </w:tc>
        <w:tc>
          <w:tcPr>
            <w:tcW w:w="1170" w:type="dxa"/>
          </w:tcPr>
          <w:p w14:paraId="07B44BBE" w14:textId="77777777" w:rsidR="00787B48" w:rsidRPr="00B04564" w:rsidRDefault="00787B48" w:rsidP="00081372">
            <w:pPr>
              <w:pStyle w:val="TAC"/>
              <w:rPr>
                <w:ins w:id="3363" w:author="R4-1809475" w:date="2018-07-10T13:07:00Z"/>
              </w:rPr>
            </w:pPr>
            <w:ins w:id="3364" w:author="R4-1809475" w:date="2018-07-10T13:07:00Z">
              <w:r w:rsidRPr="00B04564">
                <w:t>50</w:t>
              </w:r>
            </w:ins>
          </w:p>
        </w:tc>
      </w:tr>
      <w:tr w:rsidR="00787B48" w:rsidRPr="00B04564" w14:paraId="1E0F418C" w14:textId="77777777" w:rsidTr="00081372">
        <w:trPr>
          <w:jc w:val="center"/>
          <w:ins w:id="3365" w:author="R4-1809475" w:date="2018-07-10T13:07:00Z"/>
        </w:trPr>
        <w:tc>
          <w:tcPr>
            <w:tcW w:w="1170" w:type="dxa"/>
          </w:tcPr>
          <w:p w14:paraId="33B2F1DA" w14:textId="77777777" w:rsidR="00787B48" w:rsidRPr="00B04564" w:rsidRDefault="00787B48" w:rsidP="00081372">
            <w:pPr>
              <w:pStyle w:val="TAC"/>
              <w:rPr>
                <w:ins w:id="3366" w:author="R4-1809475" w:date="2018-07-10T13:07:00Z"/>
              </w:rPr>
            </w:pPr>
            <w:ins w:id="3367" w:author="R4-1809475" w:date="2018-07-10T13:07:00Z">
              <w:r w:rsidRPr="00B04564">
                <w:t>30</w:t>
              </w:r>
            </w:ins>
          </w:p>
        </w:tc>
        <w:tc>
          <w:tcPr>
            <w:tcW w:w="1170" w:type="dxa"/>
          </w:tcPr>
          <w:p w14:paraId="72F50F1C" w14:textId="77777777" w:rsidR="00787B48" w:rsidRPr="00B04564" w:rsidRDefault="00787B48" w:rsidP="00081372">
            <w:pPr>
              <w:pStyle w:val="TAC"/>
              <w:rPr>
                <w:ins w:id="3368" w:author="R4-1809475" w:date="2018-07-10T13:07:00Z"/>
              </w:rPr>
            </w:pPr>
            <w:ins w:id="3369" w:author="R4-1809475" w:date="2018-07-10T13:07:00Z">
              <w:r w:rsidRPr="00B04564">
                <w:t>1536</w:t>
              </w:r>
            </w:ins>
          </w:p>
        </w:tc>
        <w:tc>
          <w:tcPr>
            <w:tcW w:w="1170" w:type="dxa"/>
          </w:tcPr>
          <w:p w14:paraId="3E5199FC" w14:textId="77777777" w:rsidR="00787B48" w:rsidRPr="00B04564" w:rsidRDefault="00787B48" w:rsidP="00081372">
            <w:pPr>
              <w:pStyle w:val="TAC"/>
              <w:rPr>
                <w:ins w:id="3370" w:author="R4-1809475" w:date="2018-07-10T13:07:00Z"/>
              </w:rPr>
            </w:pPr>
            <w:ins w:id="3371" w:author="R4-1809475" w:date="2018-07-10T13:07:00Z">
              <w:r w:rsidRPr="00B04564">
                <w:t>108</w:t>
              </w:r>
            </w:ins>
          </w:p>
        </w:tc>
        <w:tc>
          <w:tcPr>
            <w:tcW w:w="1170" w:type="dxa"/>
            <w:vAlign w:val="center"/>
          </w:tcPr>
          <w:p w14:paraId="5B8D3947" w14:textId="77777777" w:rsidR="00787B48" w:rsidRPr="00B04564" w:rsidRDefault="00787B48" w:rsidP="00081372">
            <w:pPr>
              <w:pStyle w:val="TAC"/>
              <w:rPr>
                <w:ins w:id="3372" w:author="R4-1809475" w:date="2018-07-10T13:07:00Z"/>
              </w:rPr>
            </w:pPr>
            <w:ins w:id="3373" w:author="R4-1809475" w:date="2018-07-10T13:07:00Z">
              <w:r w:rsidRPr="00B04564">
                <w:t>54</w:t>
              </w:r>
            </w:ins>
          </w:p>
        </w:tc>
        <w:tc>
          <w:tcPr>
            <w:tcW w:w="1170" w:type="dxa"/>
          </w:tcPr>
          <w:p w14:paraId="53DB45BD" w14:textId="77777777" w:rsidR="00787B48" w:rsidRPr="00B04564" w:rsidRDefault="00787B48" w:rsidP="00081372">
            <w:pPr>
              <w:pStyle w:val="TAC"/>
              <w:rPr>
                <w:ins w:id="3374" w:author="R4-1809475" w:date="2018-07-10T13:07:00Z"/>
              </w:rPr>
            </w:pPr>
            <w:ins w:id="3375" w:author="R4-1809475" w:date="2018-07-10T13:07:00Z">
              <w:r w:rsidRPr="00B04564">
                <w:t>50</w:t>
              </w:r>
            </w:ins>
          </w:p>
        </w:tc>
      </w:tr>
      <w:tr w:rsidR="00787B48" w:rsidRPr="00B04564" w14:paraId="67289216" w14:textId="77777777" w:rsidTr="00081372">
        <w:trPr>
          <w:jc w:val="center"/>
          <w:ins w:id="3376" w:author="R4-1809475" w:date="2018-07-10T13:07:00Z"/>
        </w:trPr>
        <w:tc>
          <w:tcPr>
            <w:tcW w:w="1170" w:type="dxa"/>
          </w:tcPr>
          <w:p w14:paraId="4A526230" w14:textId="77777777" w:rsidR="00787B48" w:rsidRPr="00B04564" w:rsidRDefault="00787B48" w:rsidP="00081372">
            <w:pPr>
              <w:pStyle w:val="TAC"/>
              <w:rPr>
                <w:ins w:id="3377" w:author="R4-1809475" w:date="2018-07-10T13:07:00Z"/>
              </w:rPr>
            </w:pPr>
            <w:ins w:id="3378" w:author="R4-1809475" w:date="2018-07-10T13:07:00Z">
              <w:r w:rsidRPr="00B04564">
                <w:t>40</w:t>
              </w:r>
            </w:ins>
          </w:p>
        </w:tc>
        <w:tc>
          <w:tcPr>
            <w:tcW w:w="1170" w:type="dxa"/>
          </w:tcPr>
          <w:p w14:paraId="558DAC78" w14:textId="77777777" w:rsidR="00787B48" w:rsidRPr="00B04564" w:rsidRDefault="00787B48" w:rsidP="00081372">
            <w:pPr>
              <w:pStyle w:val="TAC"/>
              <w:rPr>
                <w:ins w:id="3379" w:author="R4-1809475" w:date="2018-07-10T13:07:00Z"/>
              </w:rPr>
            </w:pPr>
            <w:ins w:id="3380" w:author="R4-1809475" w:date="2018-07-10T13:07:00Z">
              <w:r w:rsidRPr="00B04564">
                <w:t>2048</w:t>
              </w:r>
            </w:ins>
          </w:p>
        </w:tc>
        <w:tc>
          <w:tcPr>
            <w:tcW w:w="1170" w:type="dxa"/>
          </w:tcPr>
          <w:p w14:paraId="371E5A0D" w14:textId="77777777" w:rsidR="00787B48" w:rsidRPr="00B04564" w:rsidRDefault="00787B48" w:rsidP="00081372">
            <w:pPr>
              <w:pStyle w:val="TAC"/>
              <w:rPr>
                <w:ins w:id="3381" w:author="R4-1809475" w:date="2018-07-10T13:07:00Z"/>
              </w:rPr>
            </w:pPr>
            <w:ins w:id="3382" w:author="R4-1809475" w:date="2018-07-10T13:07:00Z">
              <w:r w:rsidRPr="00B04564">
                <w:t>144</w:t>
              </w:r>
            </w:ins>
          </w:p>
        </w:tc>
        <w:tc>
          <w:tcPr>
            <w:tcW w:w="1170" w:type="dxa"/>
            <w:vAlign w:val="center"/>
          </w:tcPr>
          <w:p w14:paraId="22717220" w14:textId="77777777" w:rsidR="00787B48" w:rsidRPr="00B04564" w:rsidRDefault="00787B48" w:rsidP="00081372">
            <w:pPr>
              <w:pStyle w:val="TAC"/>
              <w:rPr>
                <w:ins w:id="3383" w:author="R4-1809475" w:date="2018-07-10T13:07:00Z"/>
              </w:rPr>
            </w:pPr>
            <w:ins w:id="3384" w:author="R4-1809475" w:date="2018-07-10T13:07:00Z">
              <w:r w:rsidRPr="00B04564">
                <w:t>72</w:t>
              </w:r>
            </w:ins>
          </w:p>
        </w:tc>
        <w:tc>
          <w:tcPr>
            <w:tcW w:w="1170" w:type="dxa"/>
          </w:tcPr>
          <w:p w14:paraId="75340173" w14:textId="77777777" w:rsidR="00787B48" w:rsidRPr="00B04564" w:rsidRDefault="00787B48" w:rsidP="00081372">
            <w:pPr>
              <w:pStyle w:val="TAC"/>
              <w:rPr>
                <w:ins w:id="3385" w:author="R4-1809475" w:date="2018-07-10T13:07:00Z"/>
              </w:rPr>
            </w:pPr>
            <w:ins w:id="3386" w:author="R4-1809475" w:date="2018-07-10T13:07:00Z">
              <w:r w:rsidRPr="00B04564">
                <w:t>50</w:t>
              </w:r>
            </w:ins>
          </w:p>
        </w:tc>
      </w:tr>
      <w:tr w:rsidR="00787B48" w:rsidRPr="00B04564" w14:paraId="466E1D87" w14:textId="77777777" w:rsidTr="00081372">
        <w:trPr>
          <w:jc w:val="center"/>
          <w:ins w:id="3387" w:author="R4-1809475" w:date="2018-07-10T13:07:00Z"/>
        </w:trPr>
        <w:tc>
          <w:tcPr>
            <w:tcW w:w="1170" w:type="dxa"/>
          </w:tcPr>
          <w:p w14:paraId="1A7932D5" w14:textId="77777777" w:rsidR="00787B48" w:rsidRPr="00B04564" w:rsidRDefault="00787B48" w:rsidP="00081372">
            <w:pPr>
              <w:pStyle w:val="TAC"/>
              <w:rPr>
                <w:ins w:id="3388" w:author="R4-1809475" w:date="2018-07-10T13:07:00Z"/>
              </w:rPr>
            </w:pPr>
            <w:ins w:id="3389" w:author="R4-1809475" w:date="2018-07-10T13:07:00Z">
              <w:r w:rsidRPr="00B04564">
                <w:t>50</w:t>
              </w:r>
            </w:ins>
          </w:p>
        </w:tc>
        <w:tc>
          <w:tcPr>
            <w:tcW w:w="1170" w:type="dxa"/>
          </w:tcPr>
          <w:p w14:paraId="369FCAE1" w14:textId="77777777" w:rsidR="00787B48" w:rsidRPr="00B04564" w:rsidRDefault="00787B48" w:rsidP="00081372">
            <w:pPr>
              <w:pStyle w:val="TAC"/>
              <w:rPr>
                <w:ins w:id="3390" w:author="R4-1809475" w:date="2018-07-10T13:07:00Z"/>
              </w:rPr>
            </w:pPr>
            <w:ins w:id="3391" w:author="R4-1809475" w:date="2018-07-10T13:07:00Z">
              <w:r w:rsidRPr="00B04564">
                <w:t>2048</w:t>
              </w:r>
            </w:ins>
          </w:p>
        </w:tc>
        <w:tc>
          <w:tcPr>
            <w:tcW w:w="1170" w:type="dxa"/>
          </w:tcPr>
          <w:p w14:paraId="2B36E7BD" w14:textId="77777777" w:rsidR="00787B48" w:rsidRPr="00B04564" w:rsidRDefault="00787B48" w:rsidP="00081372">
            <w:pPr>
              <w:pStyle w:val="TAC"/>
              <w:rPr>
                <w:ins w:id="3392" w:author="R4-1809475" w:date="2018-07-10T13:07:00Z"/>
                <w:rFonts w:cs="Calibri"/>
                <w:color w:val="000000"/>
                <w:lang w:val="en-US"/>
              </w:rPr>
            </w:pPr>
            <w:ins w:id="3393" w:author="R4-1809475" w:date="2018-07-10T13:07:00Z">
              <w:r w:rsidRPr="00B04564">
                <w:t>144</w:t>
              </w:r>
            </w:ins>
          </w:p>
        </w:tc>
        <w:tc>
          <w:tcPr>
            <w:tcW w:w="1170" w:type="dxa"/>
            <w:vAlign w:val="center"/>
          </w:tcPr>
          <w:p w14:paraId="74651ADE" w14:textId="77777777" w:rsidR="00787B48" w:rsidRPr="00B04564" w:rsidRDefault="00787B48" w:rsidP="00081372">
            <w:pPr>
              <w:pStyle w:val="TAC"/>
              <w:rPr>
                <w:ins w:id="3394" w:author="R4-1809475" w:date="2018-07-10T13:07:00Z"/>
              </w:rPr>
            </w:pPr>
            <w:ins w:id="3395" w:author="R4-1809475" w:date="2018-07-10T13:07:00Z">
              <w:r w:rsidRPr="00B04564">
                <w:t>72</w:t>
              </w:r>
            </w:ins>
          </w:p>
        </w:tc>
        <w:tc>
          <w:tcPr>
            <w:tcW w:w="1170" w:type="dxa"/>
          </w:tcPr>
          <w:p w14:paraId="65C4B55A" w14:textId="77777777" w:rsidR="00787B48" w:rsidRPr="00B04564" w:rsidRDefault="00787B48" w:rsidP="00081372">
            <w:pPr>
              <w:pStyle w:val="TAC"/>
              <w:rPr>
                <w:ins w:id="3396" w:author="R4-1809475" w:date="2018-07-10T13:07:00Z"/>
                <w:rFonts w:cs="Calibri"/>
                <w:color w:val="000000"/>
                <w:lang w:val="en-US"/>
              </w:rPr>
            </w:pPr>
            <w:ins w:id="3397" w:author="R4-1809475" w:date="2018-07-10T13:07:00Z">
              <w:r w:rsidRPr="00B04564">
                <w:rPr>
                  <w:rFonts w:cs="Calibri"/>
                  <w:color w:val="000000"/>
                  <w:lang w:val="en-US"/>
                </w:rPr>
                <w:t>50</w:t>
              </w:r>
            </w:ins>
          </w:p>
        </w:tc>
      </w:tr>
      <w:tr w:rsidR="00787B48" w:rsidRPr="00B04564" w14:paraId="5C5BB0FB" w14:textId="77777777" w:rsidTr="00081372">
        <w:trPr>
          <w:jc w:val="center"/>
          <w:ins w:id="3398" w:author="R4-1809475" w:date="2018-07-10T13:07:00Z"/>
        </w:trPr>
        <w:tc>
          <w:tcPr>
            <w:tcW w:w="1170" w:type="dxa"/>
          </w:tcPr>
          <w:p w14:paraId="096FAA19" w14:textId="77777777" w:rsidR="00787B48" w:rsidRPr="00B04564" w:rsidRDefault="00787B48" w:rsidP="00081372">
            <w:pPr>
              <w:pStyle w:val="TAC"/>
              <w:rPr>
                <w:ins w:id="3399" w:author="R4-1809475" w:date="2018-07-10T13:07:00Z"/>
              </w:rPr>
            </w:pPr>
            <w:ins w:id="3400" w:author="R4-1809475" w:date="2018-07-10T13:07:00Z">
              <w:r w:rsidRPr="00B04564">
                <w:t>60</w:t>
              </w:r>
            </w:ins>
          </w:p>
        </w:tc>
        <w:tc>
          <w:tcPr>
            <w:tcW w:w="1170" w:type="dxa"/>
          </w:tcPr>
          <w:p w14:paraId="1BDD43B2" w14:textId="77777777" w:rsidR="00787B48" w:rsidRPr="00B04564" w:rsidRDefault="00787B48" w:rsidP="00081372">
            <w:pPr>
              <w:pStyle w:val="TAC"/>
              <w:rPr>
                <w:ins w:id="3401" w:author="R4-1809475" w:date="2018-07-10T13:07:00Z"/>
              </w:rPr>
            </w:pPr>
            <w:ins w:id="3402" w:author="R4-1809475" w:date="2018-07-10T13:07:00Z">
              <w:r w:rsidRPr="00B04564">
                <w:t>3072</w:t>
              </w:r>
            </w:ins>
          </w:p>
        </w:tc>
        <w:tc>
          <w:tcPr>
            <w:tcW w:w="1170" w:type="dxa"/>
          </w:tcPr>
          <w:p w14:paraId="127AC980" w14:textId="77777777" w:rsidR="00787B48" w:rsidRPr="00B04564" w:rsidRDefault="00787B48" w:rsidP="00081372">
            <w:pPr>
              <w:pStyle w:val="TAC"/>
              <w:rPr>
                <w:ins w:id="3403" w:author="R4-1809475" w:date="2018-07-10T13:07:00Z"/>
                <w:rFonts w:cs="Calibri"/>
                <w:color w:val="000000"/>
                <w:lang w:val="en-US"/>
              </w:rPr>
            </w:pPr>
            <w:ins w:id="3404" w:author="R4-1809475" w:date="2018-07-10T13:07:00Z">
              <w:r w:rsidRPr="00B04564">
                <w:t>216</w:t>
              </w:r>
            </w:ins>
          </w:p>
        </w:tc>
        <w:tc>
          <w:tcPr>
            <w:tcW w:w="1170" w:type="dxa"/>
            <w:vAlign w:val="center"/>
          </w:tcPr>
          <w:p w14:paraId="0B90F212" w14:textId="77777777" w:rsidR="00787B48" w:rsidRPr="00B04564" w:rsidRDefault="00787B48" w:rsidP="00081372">
            <w:pPr>
              <w:pStyle w:val="TAC"/>
              <w:rPr>
                <w:ins w:id="3405" w:author="R4-1809475" w:date="2018-07-10T13:07:00Z"/>
              </w:rPr>
            </w:pPr>
            <w:ins w:id="3406" w:author="R4-1809475" w:date="2018-07-10T13:07:00Z">
              <w:r w:rsidRPr="00B04564">
                <w:t>130</w:t>
              </w:r>
            </w:ins>
          </w:p>
        </w:tc>
        <w:tc>
          <w:tcPr>
            <w:tcW w:w="1170" w:type="dxa"/>
          </w:tcPr>
          <w:p w14:paraId="52A3435A" w14:textId="77777777" w:rsidR="00787B48" w:rsidRPr="00B04564" w:rsidRDefault="00787B48" w:rsidP="00081372">
            <w:pPr>
              <w:pStyle w:val="TAC"/>
              <w:rPr>
                <w:ins w:id="3407" w:author="R4-1809475" w:date="2018-07-10T13:07:00Z"/>
                <w:rFonts w:cs="Calibri"/>
                <w:color w:val="000000"/>
                <w:lang w:val="en-US"/>
              </w:rPr>
            </w:pPr>
            <w:ins w:id="3408" w:author="R4-1809475" w:date="2018-07-10T13:07:00Z">
              <w:r w:rsidRPr="00B04564">
                <w:rPr>
                  <w:rFonts w:cs="Calibri"/>
                  <w:color w:val="000000"/>
                  <w:lang w:val="en-US"/>
                </w:rPr>
                <w:t>60</w:t>
              </w:r>
            </w:ins>
          </w:p>
        </w:tc>
      </w:tr>
      <w:tr w:rsidR="00787B48" w:rsidRPr="00B04564" w14:paraId="7C3AA582" w14:textId="77777777" w:rsidTr="00081372">
        <w:trPr>
          <w:jc w:val="center"/>
          <w:ins w:id="3409" w:author="R4-1809475" w:date="2018-07-10T13:07:00Z"/>
        </w:trPr>
        <w:tc>
          <w:tcPr>
            <w:tcW w:w="1170" w:type="dxa"/>
          </w:tcPr>
          <w:p w14:paraId="44A16C7E" w14:textId="77777777" w:rsidR="00787B48" w:rsidRPr="00B04564" w:rsidRDefault="00787B48" w:rsidP="00081372">
            <w:pPr>
              <w:pStyle w:val="TAC"/>
              <w:rPr>
                <w:ins w:id="3410" w:author="R4-1809475" w:date="2018-07-10T13:07:00Z"/>
              </w:rPr>
            </w:pPr>
            <w:ins w:id="3411" w:author="R4-1809475" w:date="2018-07-10T13:07:00Z">
              <w:r w:rsidRPr="00B04564">
                <w:t>70</w:t>
              </w:r>
            </w:ins>
          </w:p>
        </w:tc>
        <w:tc>
          <w:tcPr>
            <w:tcW w:w="1170" w:type="dxa"/>
          </w:tcPr>
          <w:p w14:paraId="7FCBF968" w14:textId="77777777" w:rsidR="00787B48" w:rsidRPr="00B04564" w:rsidRDefault="00787B48" w:rsidP="00081372">
            <w:pPr>
              <w:pStyle w:val="TAC"/>
              <w:rPr>
                <w:ins w:id="3412" w:author="R4-1809475" w:date="2018-07-10T13:07:00Z"/>
              </w:rPr>
            </w:pPr>
            <w:ins w:id="3413" w:author="R4-1809475" w:date="2018-07-10T13:07:00Z">
              <w:r w:rsidRPr="00B04564">
                <w:t>3072</w:t>
              </w:r>
            </w:ins>
          </w:p>
        </w:tc>
        <w:tc>
          <w:tcPr>
            <w:tcW w:w="1170" w:type="dxa"/>
          </w:tcPr>
          <w:p w14:paraId="4F2C109A" w14:textId="77777777" w:rsidR="00787B48" w:rsidRPr="00B04564" w:rsidRDefault="00787B48" w:rsidP="00081372">
            <w:pPr>
              <w:pStyle w:val="TAC"/>
              <w:rPr>
                <w:ins w:id="3414" w:author="R4-1809475" w:date="2018-07-10T13:07:00Z"/>
                <w:rFonts w:cs="Calibri"/>
                <w:color w:val="000000"/>
                <w:lang w:val="en-US"/>
              </w:rPr>
            </w:pPr>
            <w:ins w:id="3415" w:author="R4-1809475" w:date="2018-07-10T13:07:00Z">
              <w:r w:rsidRPr="00B04564">
                <w:t>216</w:t>
              </w:r>
            </w:ins>
          </w:p>
        </w:tc>
        <w:tc>
          <w:tcPr>
            <w:tcW w:w="1170" w:type="dxa"/>
            <w:vAlign w:val="center"/>
          </w:tcPr>
          <w:p w14:paraId="6885CDAB" w14:textId="77777777" w:rsidR="00787B48" w:rsidRPr="00B04564" w:rsidRDefault="00787B48" w:rsidP="00081372">
            <w:pPr>
              <w:pStyle w:val="TAC"/>
              <w:rPr>
                <w:ins w:id="3416" w:author="R4-1809475" w:date="2018-07-10T13:07:00Z"/>
              </w:rPr>
            </w:pPr>
            <w:ins w:id="3417" w:author="R4-1809475" w:date="2018-07-10T13:07:00Z">
              <w:r w:rsidRPr="00B04564">
                <w:t>130</w:t>
              </w:r>
            </w:ins>
          </w:p>
        </w:tc>
        <w:tc>
          <w:tcPr>
            <w:tcW w:w="1170" w:type="dxa"/>
          </w:tcPr>
          <w:p w14:paraId="702FFE46" w14:textId="77777777" w:rsidR="00787B48" w:rsidRPr="00B04564" w:rsidRDefault="00787B48" w:rsidP="00081372">
            <w:pPr>
              <w:pStyle w:val="TAC"/>
              <w:rPr>
                <w:ins w:id="3418" w:author="R4-1809475" w:date="2018-07-10T13:07:00Z"/>
                <w:rFonts w:cs="Calibri"/>
                <w:color w:val="000000"/>
                <w:lang w:val="en-US"/>
              </w:rPr>
            </w:pPr>
            <w:ins w:id="3419" w:author="R4-1809475" w:date="2018-07-10T13:07:00Z">
              <w:r w:rsidRPr="00B04564">
                <w:rPr>
                  <w:rFonts w:cs="Calibri"/>
                  <w:color w:val="000000"/>
                  <w:lang w:val="en-US"/>
                </w:rPr>
                <w:t>60</w:t>
              </w:r>
            </w:ins>
          </w:p>
        </w:tc>
      </w:tr>
      <w:tr w:rsidR="00787B48" w:rsidRPr="00B04564" w14:paraId="536B6F74" w14:textId="77777777" w:rsidTr="00081372">
        <w:trPr>
          <w:jc w:val="center"/>
          <w:ins w:id="3420" w:author="R4-1809475" w:date="2018-07-10T13:07:00Z"/>
        </w:trPr>
        <w:tc>
          <w:tcPr>
            <w:tcW w:w="1170" w:type="dxa"/>
          </w:tcPr>
          <w:p w14:paraId="70EC6396" w14:textId="77777777" w:rsidR="00787B48" w:rsidRPr="00B04564" w:rsidRDefault="00787B48" w:rsidP="00081372">
            <w:pPr>
              <w:pStyle w:val="TAC"/>
              <w:rPr>
                <w:ins w:id="3421" w:author="R4-1809475" w:date="2018-07-10T13:07:00Z"/>
              </w:rPr>
            </w:pPr>
            <w:ins w:id="3422" w:author="R4-1809475" w:date="2018-07-10T13:07:00Z">
              <w:r w:rsidRPr="00B04564">
                <w:t>80</w:t>
              </w:r>
            </w:ins>
          </w:p>
        </w:tc>
        <w:tc>
          <w:tcPr>
            <w:tcW w:w="1170" w:type="dxa"/>
          </w:tcPr>
          <w:p w14:paraId="37B558F8" w14:textId="77777777" w:rsidR="00787B48" w:rsidRPr="00B04564" w:rsidRDefault="00787B48" w:rsidP="00081372">
            <w:pPr>
              <w:pStyle w:val="TAC"/>
              <w:rPr>
                <w:ins w:id="3423" w:author="R4-1809475" w:date="2018-07-10T13:07:00Z"/>
              </w:rPr>
            </w:pPr>
            <w:ins w:id="3424" w:author="R4-1809475" w:date="2018-07-10T13:07:00Z">
              <w:r w:rsidRPr="00B04564">
                <w:t>4096</w:t>
              </w:r>
            </w:ins>
          </w:p>
        </w:tc>
        <w:tc>
          <w:tcPr>
            <w:tcW w:w="1170" w:type="dxa"/>
          </w:tcPr>
          <w:p w14:paraId="4322F617" w14:textId="77777777" w:rsidR="00787B48" w:rsidRPr="00B04564" w:rsidRDefault="00787B48" w:rsidP="00081372">
            <w:pPr>
              <w:pStyle w:val="TAC"/>
              <w:rPr>
                <w:ins w:id="3425" w:author="R4-1809475" w:date="2018-07-10T13:07:00Z"/>
                <w:rFonts w:cs="Calibri"/>
                <w:color w:val="000000"/>
                <w:lang w:val="en-US"/>
              </w:rPr>
            </w:pPr>
            <w:ins w:id="3426" w:author="R4-1809475" w:date="2018-07-10T13:07:00Z">
              <w:r w:rsidRPr="00B04564">
                <w:t>288</w:t>
              </w:r>
            </w:ins>
          </w:p>
        </w:tc>
        <w:tc>
          <w:tcPr>
            <w:tcW w:w="1170" w:type="dxa"/>
            <w:vAlign w:val="center"/>
          </w:tcPr>
          <w:p w14:paraId="2F479B96" w14:textId="77777777" w:rsidR="00787B48" w:rsidRPr="00B04564" w:rsidRDefault="00787B48" w:rsidP="00081372">
            <w:pPr>
              <w:pStyle w:val="TAC"/>
              <w:rPr>
                <w:ins w:id="3427" w:author="R4-1809475" w:date="2018-07-10T13:07:00Z"/>
              </w:rPr>
            </w:pPr>
            <w:ins w:id="3428" w:author="R4-1809475" w:date="2018-07-10T13:07:00Z">
              <w:r w:rsidRPr="00B04564">
                <w:t>172</w:t>
              </w:r>
            </w:ins>
          </w:p>
        </w:tc>
        <w:tc>
          <w:tcPr>
            <w:tcW w:w="1170" w:type="dxa"/>
          </w:tcPr>
          <w:p w14:paraId="69288B0D" w14:textId="77777777" w:rsidR="00787B48" w:rsidRPr="00B04564" w:rsidRDefault="00787B48" w:rsidP="00081372">
            <w:pPr>
              <w:pStyle w:val="TAC"/>
              <w:rPr>
                <w:ins w:id="3429" w:author="R4-1809475" w:date="2018-07-10T13:07:00Z"/>
                <w:rFonts w:cs="Calibri"/>
                <w:color w:val="000000"/>
                <w:lang w:val="en-US"/>
              </w:rPr>
            </w:pPr>
            <w:ins w:id="3430" w:author="R4-1809475" w:date="2018-07-10T13:07:00Z">
              <w:r w:rsidRPr="00B04564">
                <w:rPr>
                  <w:rFonts w:cs="Calibri"/>
                  <w:color w:val="000000"/>
                  <w:lang w:val="en-US"/>
                </w:rPr>
                <w:t>60</w:t>
              </w:r>
            </w:ins>
          </w:p>
        </w:tc>
      </w:tr>
      <w:tr w:rsidR="00787B48" w:rsidRPr="00B04564" w14:paraId="4C5BB309" w14:textId="77777777" w:rsidTr="00081372">
        <w:trPr>
          <w:jc w:val="center"/>
          <w:ins w:id="3431" w:author="R4-1809475" w:date="2018-07-10T13:07:00Z"/>
        </w:trPr>
        <w:tc>
          <w:tcPr>
            <w:tcW w:w="1170" w:type="dxa"/>
          </w:tcPr>
          <w:p w14:paraId="5B9F8709" w14:textId="77777777" w:rsidR="00787B48" w:rsidRPr="00B04564" w:rsidRDefault="00787B48" w:rsidP="00081372">
            <w:pPr>
              <w:pStyle w:val="TAC"/>
              <w:rPr>
                <w:ins w:id="3432" w:author="R4-1809475" w:date="2018-07-10T13:07:00Z"/>
              </w:rPr>
            </w:pPr>
            <w:ins w:id="3433" w:author="R4-1809475" w:date="2018-07-10T13:07:00Z">
              <w:r w:rsidRPr="00B04564">
                <w:t>90</w:t>
              </w:r>
            </w:ins>
          </w:p>
        </w:tc>
        <w:tc>
          <w:tcPr>
            <w:tcW w:w="1170" w:type="dxa"/>
          </w:tcPr>
          <w:p w14:paraId="120C5291" w14:textId="77777777" w:rsidR="00787B48" w:rsidRPr="00B04564" w:rsidRDefault="00787B48" w:rsidP="00081372">
            <w:pPr>
              <w:pStyle w:val="TAC"/>
              <w:rPr>
                <w:ins w:id="3434" w:author="R4-1809475" w:date="2018-07-10T13:07:00Z"/>
              </w:rPr>
            </w:pPr>
            <w:ins w:id="3435" w:author="R4-1809475" w:date="2018-07-10T13:07:00Z">
              <w:r w:rsidRPr="00B04564">
                <w:t>4096</w:t>
              </w:r>
            </w:ins>
          </w:p>
        </w:tc>
        <w:tc>
          <w:tcPr>
            <w:tcW w:w="1170" w:type="dxa"/>
          </w:tcPr>
          <w:p w14:paraId="7DC84689" w14:textId="77777777" w:rsidR="00787B48" w:rsidRPr="00B04564" w:rsidRDefault="00787B48" w:rsidP="00081372">
            <w:pPr>
              <w:pStyle w:val="TAC"/>
              <w:rPr>
                <w:ins w:id="3436" w:author="R4-1809475" w:date="2018-07-10T13:07:00Z"/>
                <w:rFonts w:cs="Calibri"/>
                <w:color w:val="000000"/>
                <w:lang w:val="en-US"/>
              </w:rPr>
            </w:pPr>
            <w:ins w:id="3437" w:author="R4-1809475" w:date="2018-07-10T13:07:00Z">
              <w:r w:rsidRPr="00B04564">
                <w:t>288</w:t>
              </w:r>
            </w:ins>
          </w:p>
        </w:tc>
        <w:tc>
          <w:tcPr>
            <w:tcW w:w="1170" w:type="dxa"/>
            <w:vAlign w:val="center"/>
          </w:tcPr>
          <w:p w14:paraId="0746E903" w14:textId="77777777" w:rsidR="00787B48" w:rsidRPr="00B04564" w:rsidRDefault="00787B48" w:rsidP="00081372">
            <w:pPr>
              <w:pStyle w:val="TAC"/>
              <w:rPr>
                <w:ins w:id="3438" w:author="R4-1809475" w:date="2018-07-10T13:07:00Z"/>
              </w:rPr>
            </w:pPr>
            <w:ins w:id="3439" w:author="R4-1809475" w:date="2018-07-10T13:07:00Z">
              <w:r w:rsidRPr="00B04564">
                <w:t>172</w:t>
              </w:r>
            </w:ins>
          </w:p>
        </w:tc>
        <w:tc>
          <w:tcPr>
            <w:tcW w:w="1170" w:type="dxa"/>
          </w:tcPr>
          <w:p w14:paraId="4665D9A7" w14:textId="77777777" w:rsidR="00787B48" w:rsidRPr="00B04564" w:rsidRDefault="00787B48" w:rsidP="00081372">
            <w:pPr>
              <w:pStyle w:val="TAC"/>
              <w:rPr>
                <w:ins w:id="3440" w:author="R4-1809475" w:date="2018-07-10T13:07:00Z"/>
                <w:rFonts w:cs="Calibri"/>
                <w:color w:val="000000"/>
                <w:lang w:val="en-US"/>
              </w:rPr>
            </w:pPr>
            <w:ins w:id="3441" w:author="R4-1809475" w:date="2018-07-10T13:07:00Z">
              <w:r w:rsidRPr="00B04564">
                <w:rPr>
                  <w:rFonts w:cs="Calibri"/>
                  <w:color w:val="000000"/>
                  <w:lang w:val="en-US"/>
                </w:rPr>
                <w:t>60</w:t>
              </w:r>
            </w:ins>
          </w:p>
        </w:tc>
      </w:tr>
      <w:tr w:rsidR="00787B48" w:rsidRPr="00B04564" w14:paraId="2B1E9CD8" w14:textId="77777777" w:rsidTr="00081372">
        <w:trPr>
          <w:jc w:val="center"/>
          <w:ins w:id="3442" w:author="R4-1809475" w:date="2018-07-10T13:07:00Z"/>
        </w:trPr>
        <w:tc>
          <w:tcPr>
            <w:tcW w:w="1170" w:type="dxa"/>
          </w:tcPr>
          <w:p w14:paraId="74F0322A" w14:textId="77777777" w:rsidR="00787B48" w:rsidRPr="00B04564" w:rsidRDefault="00787B48" w:rsidP="00081372">
            <w:pPr>
              <w:pStyle w:val="TAC"/>
              <w:rPr>
                <w:ins w:id="3443" w:author="R4-1809475" w:date="2018-07-10T13:07:00Z"/>
              </w:rPr>
            </w:pPr>
            <w:ins w:id="3444" w:author="R4-1809475" w:date="2018-07-10T13:07:00Z">
              <w:r w:rsidRPr="00B04564">
                <w:t>100</w:t>
              </w:r>
            </w:ins>
          </w:p>
        </w:tc>
        <w:tc>
          <w:tcPr>
            <w:tcW w:w="1170" w:type="dxa"/>
          </w:tcPr>
          <w:p w14:paraId="3DC1638D" w14:textId="77777777" w:rsidR="00787B48" w:rsidRPr="00B04564" w:rsidRDefault="00787B48" w:rsidP="00081372">
            <w:pPr>
              <w:pStyle w:val="TAC"/>
              <w:rPr>
                <w:ins w:id="3445" w:author="R4-1809475" w:date="2018-07-10T13:07:00Z"/>
              </w:rPr>
            </w:pPr>
            <w:ins w:id="3446" w:author="R4-1809475" w:date="2018-07-10T13:07:00Z">
              <w:r w:rsidRPr="00B04564">
                <w:t>4096</w:t>
              </w:r>
            </w:ins>
          </w:p>
        </w:tc>
        <w:tc>
          <w:tcPr>
            <w:tcW w:w="1170" w:type="dxa"/>
          </w:tcPr>
          <w:p w14:paraId="3F150073" w14:textId="77777777" w:rsidR="00787B48" w:rsidRPr="00B04564" w:rsidRDefault="00787B48" w:rsidP="00081372">
            <w:pPr>
              <w:pStyle w:val="TAC"/>
              <w:rPr>
                <w:ins w:id="3447" w:author="R4-1809475" w:date="2018-07-10T13:07:00Z"/>
                <w:rFonts w:cs="Calibri"/>
                <w:color w:val="000000"/>
                <w:lang w:val="en-US"/>
              </w:rPr>
            </w:pPr>
            <w:ins w:id="3448" w:author="R4-1809475" w:date="2018-07-10T13:07:00Z">
              <w:r w:rsidRPr="00B04564">
                <w:t>288</w:t>
              </w:r>
            </w:ins>
          </w:p>
        </w:tc>
        <w:tc>
          <w:tcPr>
            <w:tcW w:w="1170" w:type="dxa"/>
            <w:vAlign w:val="center"/>
          </w:tcPr>
          <w:p w14:paraId="23BF08A8" w14:textId="77777777" w:rsidR="00787B48" w:rsidRPr="00B04564" w:rsidRDefault="00787B48" w:rsidP="00081372">
            <w:pPr>
              <w:pStyle w:val="TAC"/>
              <w:rPr>
                <w:ins w:id="3449" w:author="R4-1809475" w:date="2018-07-10T13:07:00Z"/>
              </w:rPr>
            </w:pPr>
            <w:ins w:id="3450" w:author="R4-1809475" w:date="2018-07-10T13:07:00Z">
              <w:r w:rsidRPr="00B04564">
                <w:t>172</w:t>
              </w:r>
            </w:ins>
          </w:p>
        </w:tc>
        <w:tc>
          <w:tcPr>
            <w:tcW w:w="1170" w:type="dxa"/>
          </w:tcPr>
          <w:p w14:paraId="72BBD671" w14:textId="77777777" w:rsidR="00787B48" w:rsidRPr="00B04564" w:rsidRDefault="00787B48" w:rsidP="00081372">
            <w:pPr>
              <w:pStyle w:val="TAC"/>
              <w:rPr>
                <w:ins w:id="3451" w:author="R4-1809475" w:date="2018-07-10T13:07:00Z"/>
                <w:rFonts w:cs="Calibri"/>
                <w:color w:val="000000"/>
                <w:lang w:val="en-US"/>
              </w:rPr>
            </w:pPr>
            <w:ins w:id="3452" w:author="R4-1809475" w:date="2018-07-10T13:07:00Z">
              <w:r w:rsidRPr="00B04564">
                <w:rPr>
                  <w:rFonts w:cs="Calibri"/>
                  <w:color w:val="000000"/>
                  <w:lang w:val="en-US"/>
                </w:rPr>
                <w:t>60</w:t>
              </w:r>
            </w:ins>
          </w:p>
        </w:tc>
      </w:tr>
    </w:tbl>
    <w:p w14:paraId="5073E49B" w14:textId="77777777" w:rsidR="00787B48" w:rsidRPr="00B04564" w:rsidRDefault="00787B48" w:rsidP="00787B48">
      <w:pPr>
        <w:rPr>
          <w:ins w:id="3453" w:author="R4-1809475" w:date="2018-07-10T13:07:00Z"/>
        </w:rPr>
      </w:pPr>
    </w:p>
    <w:p w14:paraId="0915FBDC" w14:textId="77777777" w:rsidR="00787B48" w:rsidRPr="00B04564" w:rsidRDefault="00787B48" w:rsidP="00787B48">
      <w:pPr>
        <w:pStyle w:val="TH"/>
        <w:rPr>
          <w:ins w:id="3454" w:author="R4-1809475" w:date="2018-07-10T13:07:00Z"/>
        </w:rPr>
      </w:pPr>
      <w:ins w:id="3455" w:author="R4-1809475" w:date="2018-07-10T13:07:00Z">
        <w:r w:rsidRPr="00B04564">
          <w:t xml:space="preserve">Table </w:t>
        </w:r>
        <w:r>
          <w:t>6.4.3.5-4</w:t>
        </w:r>
        <w:r w:rsidRPr="00B04564">
          <w:t xml:space="preserve"> EVM window length for normal CP for </w:t>
        </w:r>
        <w:r>
          <w:t xml:space="preserve">FR1 and </w:t>
        </w:r>
        <w:r w:rsidRPr="00B04564">
          <w:t>60</w:t>
        </w:r>
        <w:r>
          <w:t xml:space="preserve"> </w:t>
        </w:r>
        <w:r w:rsidRPr="00B04564">
          <w:t>kHz SCS</w:t>
        </w:r>
      </w:ins>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31A4FC94" w14:textId="77777777" w:rsidTr="00081372">
        <w:trPr>
          <w:jc w:val="center"/>
          <w:ins w:id="3456" w:author="R4-1809475" w:date="2018-07-10T13:07:00Z"/>
        </w:trPr>
        <w:tc>
          <w:tcPr>
            <w:tcW w:w="1170" w:type="dxa"/>
            <w:shd w:val="clear" w:color="auto" w:fill="F3F3F3"/>
            <w:vAlign w:val="center"/>
          </w:tcPr>
          <w:p w14:paraId="2B6BC977" w14:textId="77777777" w:rsidR="00787B48" w:rsidRPr="00B04564" w:rsidRDefault="00787B48" w:rsidP="00081372">
            <w:pPr>
              <w:pStyle w:val="TAH"/>
              <w:rPr>
                <w:ins w:id="3457" w:author="R4-1809475" w:date="2018-07-10T13:07:00Z"/>
              </w:rPr>
            </w:pPr>
            <w:ins w:id="3458" w:author="R4-1809475" w:date="2018-07-10T13:07:00Z">
              <w:r w:rsidRPr="00B04564">
                <w:t>Channel</w:t>
              </w:r>
              <w:r w:rsidRPr="00B04564">
                <w:br/>
                <w:t>Bandwidth MHz</w:t>
              </w:r>
            </w:ins>
          </w:p>
        </w:tc>
        <w:tc>
          <w:tcPr>
            <w:tcW w:w="1170" w:type="dxa"/>
            <w:shd w:val="clear" w:color="auto" w:fill="F3F3F3"/>
            <w:vAlign w:val="center"/>
          </w:tcPr>
          <w:p w14:paraId="611CA9F4" w14:textId="77777777" w:rsidR="00787B48" w:rsidRPr="00B04564" w:rsidRDefault="00787B48" w:rsidP="00081372">
            <w:pPr>
              <w:pStyle w:val="TAH"/>
              <w:rPr>
                <w:ins w:id="3459" w:author="R4-1809475" w:date="2018-07-10T13:07:00Z"/>
              </w:rPr>
            </w:pPr>
            <w:ins w:id="3460" w:author="R4-1809475" w:date="2018-07-10T13:07:00Z">
              <w:r w:rsidRPr="00B04564">
                <w:t>FFT size</w:t>
              </w:r>
            </w:ins>
          </w:p>
        </w:tc>
        <w:tc>
          <w:tcPr>
            <w:tcW w:w="1170" w:type="dxa"/>
            <w:shd w:val="clear" w:color="auto" w:fill="F3F3F3"/>
            <w:vAlign w:val="center"/>
          </w:tcPr>
          <w:p w14:paraId="23B0D9AC" w14:textId="77777777" w:rsidR="00787B48" w:rsidRPr="00B04564" w:rsidRDefault="00787B48" w:rsidP="00081372">
            <w:pPr>
              <w:pStyle w:val="TAH"/>
              <w:rPr>
                <w:ins w:id="3461" w:author="R4-1809475" w:date="2018-07-10T13:07:00Z"/>
              </w:rPr>
            </w:pPr>
            <w:ins w:id="3462" w:author="R4-1809475" w:date="2018-07-10T13:07:00Z">
              <w:r w:rsidRPr="00B04564">
                <w:t>Cyclic prefix length for symbols 1</w:t>
              </w:r>
              <w:r w:rsidRPr="00B04564">
                <w:noBreakHyphen/>
                <w:t>27 in FFT samples</w:t>
              </w:r>
            </w:ins>
          </w:p>
        </w:tc>
        <w:tc>
          <w:tcPr>
            <w:tcW w:w="1170" w:type="dxa"/>
            <w:shd w:val="clear" w:color="auto" w:fill="F3F3F3"/>
            <w:vAlign w:val="center"/>
          </w:tcPr>
          <w:p w14:paraId="529B61C4" w14:textId="77777777" w:rsidR="00787B48" w:rsidRPr="00B04564" w:rsidRDefault="00787B48" w:rsidP="00081372">
            <w:pPr>
              <w:pStyle w:val="TAH"/>
              <w:rPr>
                <w:ins w:id="3463" w:author="R4-1809475" w:date="2018-07-10T13:07:00Z"/>
              </w:rPr>
            </w:pPr>
            <w:ins w:id="3464" w:author="R4-1809475" w:date="2018-07-10T13:07:00Z">
              <w:r w:rsidRPr="00B04564">
                <w:t xml:space="preserve">EVM window length </w:t>
              </w:r>
              <w:r w:rsidRPr="00B04564">
                <w:rPr>
                  <w:i/>
                </w:rPr>
                <w:t>W</w:t>
              </w:r>
            </w:ins>
          </w:p>
        </w:tc>
        <w:tc>
          <w:tcPr>
            <w:tcW w:w="1170" w:type="dxa"/>
            <w:shd w:val="clear" w:color="auto" w:fill="F3F3F3"/>
            <w:vAlign w:val="center"/>
          </w:tcPr>
          <w:p w14:paraId="2E028494" w14:textId="77777777" w:rsidR="00787B48" w:rsidRPr="00B04564" w:rsidRDefault="00787B48" w:rsidP="00081372">
            <w:pPr>
              <w:pStyle w:val="TAH"/>
              <w:rPr>
                <w:ins w:id="3465" w:author="R4-1809475" w:date="2018-07-10T13:07:00Z"/>
              </w:rPr>
            </w:pPr>
            <w:ins w:id="3466" w:author="R4-1809475" w:date="2018-07-10T13:07:00Z">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ins>
          </w:p>
        </w:tc>
      </w:tr>
      <w:tr w:rsidR="00787B48" w:rsidRPr="00B04564" w14:paraId="7B38CD48" w14:textId="77777777" w:rsidTr="00081372">
        <w:trPr>
          <w:jc w:val="center"/>
          <w:ins w:id="3467" w:author="R4-1809475" w:date="2018-07-10T13:07:00Z"/>
        </w:trPr>
        <w:tc>
          <w:tcPr>
            <w:tcW w:w="1170" w:type="dxa"/>
          </w:tcPr>
          <w:p w14:paraId="217A994D" w14:textId="77777777" w:rsidR="00787B48" w:rsidRPr="00B04564" w:rsidRDefault="00787B48" w:rsidP="00081372">
            <w:pPr>
              <w:pStyle w:val="TAC"/>
              <w:rPr>
                <w:ins w:id="3468" w:author="R4-1809475" w:date="2018-07-10T13:07:00Z"/>
              </w:rPr>
            </w:pPr>
            <w:ins w:id="3469" w:author="R4-1809475" w:date="2018-07-10T13:07:00Z">
              <w:r w:rsidRPr="00B04564">
                <w:t>10</w:t>
              </w:r>
            </w:ins>
          </w:p>
        </w:tc>
        <w:tc>
          <w:tcPr>
            <w:tcW w:w="1170" w:type="dxa"/>
          </w:tcPr>
          <w:p w14:paraId="7757E926" w14:textId="77777777" w:rsidR="00787B48" w:rsidRPr="00B04564" w:rsidRDefault="00787B48" w:rsidP="00081372">
            <w:pPr>
              <w:pStyle w:val="TAC"/>
              <w:rPr>
                <w:ins w:id="3470" w:author="R4-1809475" w:date="2018-07-10T13:07:00Z"/>
              </w:rPr>
            </w:pPr>
            <w:ins w:id="3471" w:author="R4-1809475" w:date="2018-07-10T13:07:00Z">
              <w:r w:rsidRPr="00B04564">
                <w:t>256</w:t>
              </w:r>
            </w:ins>
          </w:p>
        </w:tc>
        <w:tc>
          <w:tcPr>
            <w:tcW w:w="1170" w:type="dxa"/>
          </w:tcPr>
          <w:p w14:paraId="02985044" w14:textId="77777777" w:rsidR="00787B48" w:rsidRPr="00B04564" w:rsidRDefault="00787B48" w:rsidP="00081372">
            <w:pPr>
              <w:pStyle w:val="TAC"/>
              <w:rPr>
                <w:ins w:id="3472" w:author="R4-1809475" w:date="2018-07-10T13:07:00Z"/>
              </w:rPr>
            </w:pPr>
            <w:ins w:id="3473" w:author="R4-1809475" w:date="2018-07-10T13:07:00Z">
              <w:r w:rsidRPr="00B04564">
                <w:t>18</w:t>
              </w:r>
            </w:ins>
          </w:p>
        </w:tc>
        <w:tc>
          <w:tcPr>
            <w:tcW w:w="1170" w:type="dxa"/>
            <w:vAlign w:val="center"/>
          </w:tcPr>
          <w:p w14:paraId="284C051D" w14:textId="77777777" w:rsidR="00787B48" w:rsidRPr="00B04564" w:rsidRDefault="00787B48" w:rsidP="00081372">
            <w:pPr>
              <w:pStyle w:val="TAC"/>
              <w:rPr>
                <w:ins w:id="3474" w:author="R4-1809475" w:date="2018-07-10T13:07:00Z"/>
              </w:rPr>
            </w:pPr>
            <w:ins w:id="3475" w:author="R4-1809475" w:date="2018-07-10T13:07:00Z">
              <w:r w:rsidRPr="00B04564">
                <w:t>8</w:t>
              </w:r>
            </w:ins>
          </w:p>
        </w:tc>
        <w:tc>
          <w:tcPr>
            <w:tcW w:w="1170" w:type="dxa"/>
          </w:tcPr>
          <w:p w14:paraId="076CFD29" w14:textId="77777777" w:rsidR="00787B48" w:rsidRPr="00B04564" w:rsidRDefault="00787B48" w:rsidP="00081372">
            <w:pPr>
              <w:pStyle w:val="TAC"/>
              <w:rPr>
                <w:ins w:id="3476" w:author="R4-1809475" w:date="2018-07-10T13:07:00Z"/>
              </w:rPr>
            </w:pPr>
            <w:ins w:id="3477" w:author="R4-1809475" w:date="2018-07-10T13:07:00Z">
              <w:r w:rsidRPr="00B04564">
                <w:t>40</w:t>
              </w:r>
            </w:ins>
          </w:p>
        </w:tc>
      </w:tr>
      <w:tr w:rsidR="00787B48" w:rsidRPr="00B04564" w14:paraId="745D2A52" w14:textId="77777777" w:rsidTr="00081372">
        <w:trPr>
          <w:jc w:val="center"/>
          <w:ins w:id="3478" w:author="R4-1809475" w:date="2018-07-10T13:07:00Z"/>
        </w:trPr>
        <w:tc>
          <w:tcPr>
            <w:tcW w:w="1170" w:type="dxa"/>
          </w:tcPr>
          <w:p w14:paraId="4D28369F" w14:textId="77777777" w:rsidR="00787B48" w:rsidRPr="00B04564" w:rsidRDefault="00787B48" w:rsidP="00081372">
            <w:pPr>
              <w:pStyle w:val="TAC"/>
              <w:rPr>
                <w:ins w:id="3479" w:author="R4-1809475" w:date="2018-07-10T13:07:00Z"/>
              </w:rPr>
            </w:pPr>
            <w:ins w:id="3480" w:author="R4-1809475" w:date="2018-07-10T13:07:00Z">
              <w:r w:rsidRPr="00B04564">
                <w:t>15</w:t>
              </w:r>
            </w:ins>
          </w:p>
        </w:tc>
        <w:tc>
          <w:tcPr>
            <w:tcW w:w="1170" w:type="dxa"/>
          </w:tcPr>
          <w:p w14:paraId="1AC44828" w14:textId="77777777" w:rsidR="00787B48" w:rsidRPr="00B04564" w:rsidRDefault="00787B48" w:rsidP="00081372">
            <w:pPr>
              <w:pStyle w:val="TAC"/>
              <w:rPr>
                <w:ins w:id="3481" w:author="R4-1809475" w:date="2018-07-10T13:07:00Z"/>
              </w:rPr>
            </w:pPr>
            <w:ins w:id="3482" w:author="R4-1809475" w:date="2018-07-10T13:07:00Z">
              <w:r w:rsidRPr="00B04564">
                <w:t>384</w:t>
              </w:r>
            </w:ins>
          </w:p>
        </w:tc>
        <w:tc>
          <w:tcPr>
            <w:tcW w:w="1170" w:type="dxa"/>
          </w:tcPr>
          <w:p w14:paraId="7710EA90" w14:textId="77777777" w:rsidR="00787B48" w:rsidRPr="00B04564" w:rsidRDefault="00787B48" w:rsidP="00081372">
            <w:pPr>
              <w:pStyle w:val="TAC"/>
              <w:rPr>
                <w:ins w:id="3483" w:author="R4-1809475" w:date="2018-07-10T13:07:00Z"/>
              </w:rPr>
            </w:pPr>
            <w:ins w:id="3484" w:author="R4-1809475" w:date="2018-07-10T13:07:00Z">
              <w:r w:rsidRPr="00B04564">
                <w:t>27</w:t>
              </w:r>
            </w:ins>
          </w:p>
        </w:tc>
        <w:tc>
          <w:tcPr>
            <w:tcW w:w="1170" w:type="dxa"/>
            <w:vAlign w:val="center"/>
          </w:tcPr>
          <w:p w14:paraId="5F0393D1" w14:textId="77777777" w:rsidR="00787B48" w:rsidRPr="00B04564" w:rsidRDefault="00787B48" w:rsidP="00081372">
            <w:pPr>
              <w:pStyle w:val="TAC"/>
              <w:rPr>
                <w:ins w:id="3485" w:author="R4-1809475" w:date="2018-07-10T13:07:00Z"/>
              </w:rPr>
            </w:pPr>
            <w:ins w:id="3486" w:author="R4-1809475" w:date="2018-07-10T13:07:00Z">
              <w:r w:rsidRPr="00B04564">
                <w:t>11</w:t>
              </w:r>
            </w:ins>
          </w:p>
        </w:tc>
        <w:tc>
          <w:tcPr>
            <w:tcW w:w="1170" w:type="dxa"/>
          </w:tcPr>
          <w:p w14:paraId="274A9C5C" w14:textId="77777777" w:rsidR="00787B48" w:rsidRPr="00B04564" w:rsidRDefault="00787B48" w:rsidP="00081372">
            <w:pPr>
              <w:pStyle w:val="TAC"/>
              <w:rPr>
                <w:ins w:id="3487" w:author="R4-1809475" w:date="2018-07-10T13:07:00Z"/>
              </w:rPr>
            </w:pPr>
            <w:ins w:id="3488" w:author="R4-1809475" w:date="2018-07-10T13:07:00Z">
              <w:r w:rsidRPr="00B04564">
                <w:t>40</w:t>
              </w:r>
            </w:ins>
          </w:p>
        </w:tc>
      </w:tr>
      <w:tr w:rsidR="00787B48" w:rsidRPr="00B04564" w14:paraId="6AD00102" w14:textId="77777777" w:rsidTr="00081372">
        <w:trPr>
          <w:jc w:val="center"/>
          <w:ins w:id="3489" w:author="R4-1809475" w:date="2018-07-10T13:07:00Z"/>
        </w:trPr>
        <w:tc>
          <w:tcPr>
            <w:tcW w:w="1170" w:type="dxa"/>
          </w:tcPr>
          <w:p w14:paraId="352D6EC5" w14:textId="77777777" w:rsidR="00787B48" w:rsidRPr="00B04564" w:rsidRDefault="00787B48" w:rsidP="00081372">
            <w:pPr>
              <w:pStyle w:val="TAC"/>
              <w:rPr>
                <w:ins w:id="3490" w:author="R4-1809475" w:date="2018-07-10T13:07:00Z"/>
              </w:rPr>
            </w:pPr>
            <w:ins w:id="3491" w:author="R4-1809475" w:date="2018-07-10T13:07:00Z">
              <w:r w:rsidRPr="00B04564">
                <w:t>20</w:t>
              </w:r>
            </w:ins>
          </w:p>
        </w:tc>
        <w:tc>
          <w:tcPr>
            <w:tcW w:w="1170" w:type="dxa"/>
          </w:tcPr>
          <w:p w14:paraId="2AFF5375" w14:textId="77777777" w:rsidR="00787B48" w:rsidRPr="00B04564" w:rsidRDefault="00787B48" w:rsidP="00081372">
            <w:pPr>
              <w:pStyle w:val="TAC"/>
              <w:rPr>
                <w:ins w:id="3492" w:author="R4-1809475" w:date="2018-07-10T13:07:00Z"/>
              </w:rPr>
            </w:pPr>
            <w:ins w:id="3493" w:author="R4-1809475" w:date="2018-07-10T13:07:00Z">
              <w:r w:rsidRPr="00B04564">
                <w:t>512</w:t>
              </w:r>
            </w:ins>
          </w:p>
        </w:tc>
        <w:tc>
          <w:tcPr>
            <w:tcW w:w="1170" w:type="dxa"/>
          </w:tcPr>
          <w:p w14:paraId="20318BD1" w14:textId="77777777" w:rsidR="00787B48" w:rsidRPr="00B04564" w:rsidRDefault="00787B48" w:rsidP="00081372">
            <w:pPr>
              <w:pStyle w:val="TAC"/>
              <w:rPr>
                <w:ins w:id="3494" w:author="R4-1809475" w:date="2018-07-10T13:07:00Z"/>
              </w:rPr>
            </w:pPr>
            <w:ins w:id="3495" w:author="R4-1809475" w:date="2018-07-10T13:07:00Z">
              <w:r w:rsidRPr="00B04564">
                <w:t>36</w:t>
              </w:r>
            </w:ins>
          </w:p>
        </w:tc>
        <w:tc>
          <w:tcPr>
            <w:tcW w:w="1170" w:type="dxa"/>
            <w:vAlign w:val="center"/>
          </w:tcPr>
          <w:p w14:paraId="27CDA260" w14:textId="77777777" w:rsidR="00787B48" w:rsidRPr="00B04564" w:rsidRDefault="00787B48" w:rsidP="00081372">
            <w:pPr>
              <w:pStyle w:val="TAC"/>
              <w:rPr>
                <w:ins w:id="3496" w:author="R4-1809475" w:date="2018-07-10T13:07:00Z"/>
              </w:rPr>
            </w:pPr>
            <w:ins w:id="3497" w:author="R4-1809475" w:date="2018-07-10T13:07:00Z">
              <w:r w:rsidRPr="00B04564">
                <w:t>14</w:t>
              </w:r>
            </w:ins>
          </w:p>
        </w:tc>
        <w:tc>
          <w:tcPr>
            <w:tcW w:w="1170" w:type="dxa"/>
          </w:tcPr>
          <w:p w14:paraId="16DB015D" w14:textId="77777777" w:rsidR="00787B48" w:rsidRPr="00B04564" w:rsidRDefault="00787B48" w:rsidP="00081372">
            <w:pPr>
              <w:pStyle w:val="TAC"/>
              <w:rPr>
                <w:ins w:id="3498" w:author="R4-1809475" w:date="2018-07-10T13:07:00Z"/>
              </w:rPr>
            </w:pPr>
            <w:ins w:id="3499" w:author="R4-1809475" w:date="2018-07-10T13:07:00Z">
              <w:r w:rsidRPr="00B04564">
                <w:t>40</w:t>
              </w:r>
            </w:ins>
          </w:p>
        </w:tc>
      </w:tr>
      <w:tr w:rsidR="00787B48" w:rsidRPr="00B04564" w14:paraId="6FF80055" w14:textId="77777777" w:rsidTr="00081372">
        <w:trPr>
          <w:jc w:val="center"/>
          <w:ins w:id="3500" w:author="R4-1809475" w:date="2018-07-10T13:07:00Z"/>
        </w:trPr>
        <w:tc>
          <w:tcPr>
            <w:tcW w:w="1170" w:type="dxa"/>
          </w:tcPr>
          <w:p w14:paraId="48C39AB8" w14:textId="77777777" w:rsidR="00787B48" w:rsidRPr="00B04564" w:rsidRDefault="00787B48" w:rsidP="00081372">
            <w:pPr>
              <w:pStyle w:val="TAC"/>
              <w:rPr>
                <w:ins w:id="3501" w:author="R4-1809475" w:date="2018-07-10T13:07:00Z"/>
              </w:rPr>
            </w:pPr>
            <w:ins w:id="3502" w:author="R4-1809475" w:date="2018-07-10T13:07:00Z">
              <w:r w:rsidRPr="00B04564">
                <w:t>25</w:t>
              </w:r>
            </w:ins>
          </w:p>
        </w:tc>
        <w:tc>
          <w:tcPr>
            <w:tcW w:w="1170" w:type="dxa"/>
          </w:tcPr>
          <w:p w14:paraId="13135B64" w14:textId="77777777" w:rsidR="00787B48" w:rsidRPr="00B04564" w:rsidRDefault="00787B48" w:rsidP="00081372">
            <w:pPr>
              <w:pStyle w:val="TAC"/>
              <w:rPr>
                <w:ins w:id="3503" w:author="R4-1809475" w:date="2018-07-10T13:07:00Z"/>
              </w:rPr>
            </w:pPr>
            <w:ins w:id="3504" w:author="R4-1809475" w:date="2018-07-10T13:07:00Z">
              <w:r w:rsidRPr="00B04564">
                <w:t>512</w:t>
              </w:r>
            </w:ins>
          </w:p>
        </w:tc>
        <w:tc>
          <w:tcPr>
            <w:tcW w:w="1170" w:type="dxa"/>
          </w:tcPr>
          <w:p w14:paraId="68A5B6EF" w14:textId="77777777" w:rsidR="00787B48" w:rsidRPr="00B04564" w:rsidRDefault="00787B48" w:rsidP="00081372">
            <w:pPr>
              <w:pStyle w:val="TAC"/>
              <w:rPr>
                <w:ins w:id="3505" w:author="R4-1809475" w:date="2018-07-10T13:07:00Z"/>
              </w:rPr>
            </w:pPr>
            <w:ins w:id="3506" w:author="R4-1809475" w:date="2018-07-10T13:07:00Z">
              <w:r w:rsidRPr="00B04564">
                <w:t>36</w:t>
              </w:r>
            </w:ins>
          </w:p>
        </w:tc>
        <w:tc>
          <w:tcPr>
            <w:tcW w:w="1170" w:type="dxa"/>
            <w:vAlign w:val="center"/>
          </w:tcPr>
          <w:p w14:paraId="3867E416" w14:textId="77777777" w:rsidR="00787B48" w:rsidRPr="00B04564" w:rsidRDefault="00787B48" w:rsidP="00081372">
            <w:pPr>
              <w:pStyle w:val="TAC"/>
              <w:rPr>
                <w:ins w:id="3507" w:author="R4-1809475" w:date="2018-07-10T13:07:00Z"/>
              </w:rPr>
            </w:pPr>
            <w:ins w:id="3508" w:author="R4-1809475" w:date="2018-07-10T13:07:00Z">
              <w:r w:rsidRPr="00B04564">
                <w:t>18</w:t>
              </w:r>
            </w:ins>
          </w:p>
        </w:tc>
        <w:tc>
          <w:tcPr>
            <w:tcW w:w="1170" w:type="dxa"/>
          </w:tcPr>
          <w:p w14:paraId="04A6041A" w14:textId="77777777" w:rsidR="00787B48" w:rsidRPr="00B04564" w:rsidRDefault="00787B48" w:rsidP="00081372">
            <w:pPr>
              <w:pStyle w:val="TAC"/>
              <w:rPr>
                <w:ins w:id="3509" w:author="R4-1809475" w:date="2018-07-10T13:07:00Z"/>
              </w:rPr>
            </w:pPr>
            <w:ins w:id="3510" w:author="R4-1809475" w:date="2018-07-10T13:07:00Z">
              <w:r w:rsidRPr="00B04564">
                <w:t>50</w:t>
              </w:r>
            </w:ins>
          </w:p>
        </w:tc>
      </w:tr>
      <w:tr w:rsidR="00787B48" w:rsidRPr="00B04564" w14:paraId="33CBA015" w14:textId="77777777" w:rsidTr="00081372">
        <w:trPr>
          <w:jc w:val="center"/>
          <w:ins w:id="3511" w:author="R4-1809475" w:date="2018-07-10T13:07:00Z"/>
        </w:trPr>
        <w:tc>
          <w:tcPr>
            <w:tcW w:w="1170" w:type="dxa"/>
          </w:tcPr>
          <w:p w14:paraId="1831A123" w14:textId="77777777" w:rsidR="00787B48" w:rsidRPr="00B04564" w:rsidRDefault="00787B48" w:rsidP="00081372">
            <w:pPr>
              <w:pStyle w:val="TAC"/>
              <w:rPr>
                <w:ins w:id="3512" w:author="R4-1809475" w:date="2018-07-10T13:07:00Z"/>
              </w:rPr>
            </w:pPr>
            <w:ins w:id="3513" w:author="R4-1809475" w:date="2018-07-10T13:07:00Z">
              <w:r w:rsidRPr="00B04564">
                <w:t>30</w:t>
              </w:r>
            </w:ins>
          </w:p>
        </w:tc>
        <w:tc>
          <w:tcPr>
            <w:tcW w:w="1170" w:type="dxa"/>
          </w:tcPr>
          <w:p w14:paraId="42FF70B0" w14:textId="77777777" w:rsidR="00787B48" w:rsidRPr="00B04564" w:rsidRDefault="00787B48" w:rsidP="00081372">
            <w:pPr>
              <w:pStyle w:val="TAC"/>
              <w:rPr>
                <w:ins w:id="3514" w:author="R4-1809475" w:date="2018-07-10T13:07:00Z"/>
              </w:rPr>
            </w:pPr>
            <w:ins w:id="3515" w:author="R4-1809475" w:date="2018-07-10T13:07:00Z">
              <w:r w:rsidRPr="00B04564">
                <w:t>768</w:t>
              </w:r>
            </w:ins>
          </w:p>
        </w:tc>
        <w:tc>
          <w:tcPr>
            <w:tcW w:w="1170" w:type="dxa"/>
          </w:tcPr>
          <w:p w14:paraId="5C92F9E2" w14:textId="77777777" w:rsidR="00787B48" w:rsidRPr="00B04564" w:rsidRDefault="00787B48" w:rsidP="00081372">
            <w:pPr>
              <w:pStyle w:val="TAC"/>
              <w:rPr>
                <w:ins w:id="3516" w:author="R4-1809475" w:date="2018-07-10T13:07:00Z"/>
              </w:rPr>
            </w:pPr>
            <w:ins w:id="3517" w:author="R4-1809475" w:date="2018-07-10T13:07:00Z">
              <w:r w:rsidRPr="00B04564">
                <w:t>54</w:t>
              </w:r>
            </w:ins>
          </w:p>
        </w:tc>
        <w:tc>
          <w:tcPr>
            <w:tcW w:w="1170" w:type="dxa"/>
            <w:vAlign w:val="center"/>
          </w:tcPr>
          <w:p w14:paraId="0D894D2A" w14:textId="77777777" w:rsidR="00787B48" w:rsidRPr="00B04564" w:rsidRDefault="00787B48" w:rsidP="00081372">
            <w:pPr>
              <w:pStyle w:val="TAC"/>
              <w:rPr>
                <w:ins w:id="3518" w:author="R4-1809475" w:date="2018-07-10T13:07:00Z"/>
              </w:rPr>
            </w:pPr>
            <w:ins w:id="3519" w:author="R4-1809475" w:date="2018-07-10T13:07:00Z">
              <w:r w:rsidRPr="00B04564">
                <w:t>26</w:t>
              </w:r>
            </w:ins>
          </w:p>
        </w:tc>
        <w:tc>
          <w:tcPr>
            <w:tcW w:w="1170" w:type="dxa"/>
          </w:tcPr>
          <w:p w14:paraId="6761F39C" w14:textId="77777777" w:rsidR="00787B48" w:rsidRPr="00B04564" w:rsidRDefault="00787B48" w:rsidP="00081372">
            <w:pPr>
              <w:pStyle w:val="TAC"/>
              <w:rPr>
                <w:ins w:id="3520" w:author="R4-1809475" w:date="2018-07-10T13:07:00Z"/>
              </w:rPr>
            </w:pPr>
            <w:ins w:id="3521" w:author="R4-1809475" w:date="2018-07-10T13:07:00Z">
              <w:r w:rsidRPr="00B04564">
                <w:t>50</w:t>
              </w:r>
            </w:ins>
          </w:p>
        </w:tc>
      </w:tr>
      <w:tr w:rsidR="00787B48" w:rsidRPr="00B04564" w14:paraId="6A113CED" w14:textId="77777777" w:rsidTr="00081372">
        <w:trPr>
          <w:jc w:val="center"/>
          <w:ins w:id="3522" w:author="R4-1809475" w:date="2018-07-10T13:07:00Z"/>
        </w:trPr>
        <w:tc>
          <w:tcPr>
            <w:tcW w:w="1170" w:type="dxa"/>
          </w:tcPr>
          <w:p w14:paraId="25C91B80" w14:textId="77777777" w:rsidR="00787B48" w:rsidRPr="00B04564" w:rsidRDefault="00787B48" w:rsidP="00081372">
            <w:pPr>
              <w:pStyle w:val="TAC"/>
              <w:rPr>
                <w:ins w:id="3523" w:author="R4-1809475" w:date="2018-07-10T13:07:00Z"/>
              </w:rPr>
            </w:pPr>
            <w:ins w:id="3524" w:author="R4-1809475" w:date="2018-07-10T13:07:00Z">
              <w:r w:rsidRPr="00B04564">
                <w:t>40</w:t>
              </w:r>
            </w:ins>
          </w:p>
        </w:tc>
        <w:tc>
          <w:tcPr>
            <w:tcW w:w="1170" w:type="dxa"/>
          </w:tcPr>
          <w:p w14:paraId="2F30B71F" w14:textId="77777777" w:rsidR="00787B48" w:rsidRPr="00B04564" w:rsidRDefault="00787B48" w:rsidP="00081372">
            <w:pPr>
              <w:pStyle w:val="TAC"/>
              <w:rPr>
                <w:ins w:id="3525" w:author="R4-1809475" w:date="2018-07-10T13:07:00Z"/>
              </w:rPr>
            </w:pPr>
            <w:ins w:id="3526" w:author="R4-1809475" w:date="2018-07-10T13:07:00Z">
              <w:r w:rsidRPr="00B04564">
                <w:t>1024</w:t>
              </w:r>
            </w:ins>
          </w:p>
        </w:tc>
        <w:tc>
          <w:tcPr>
            <w:tcW w:w="1170" w:type="dxa"/>
          </w:tcPr>
          <w:p w14:paraId="7AEDEDE2" w14:textId="77777777" w:rsidR="00787B48" w:rsidRPr="00B04564" w:rsidRDefault="00787B48" w:rsidP="00081372">
            <w:pPr>
              <w:pStyle w:val="TAC"/>
              <w:rPr>
                <w:ins w:id="3527" w:author="R4-1809475" w:date="2018-07-10T13:07:00Z"/>
              </w:rPr>
            </w:pPr>
            <w:ins w:id="3528" w:author="R4-1809475" w:date="2018-07-10T13:07:00Z">
              <w:r w:rsidRPr="00B04564">
                <w:t>72</w:t>
              </w:r>
            </w:ins>
          </w:p>
        </w:tc>
        <w:tc>
          <w:tcPr>
            <w:tcW w:w="1170" w:type="dxa"/>
            <w:vAlign w:val="center"/>
          </w:tcPr>
          <w:p w14:paraId="14CBFE33" w14:textId="77777777" w:rsidR="00787B48" w:rsidRPr="00B04564" w:rsidRDefault="00787B48" w:rsidP="00081372">
            <w:pPr>
              <w:pStyle w:val="TAC"/>
              <w:rPr>
                <w:ins w:id="3529" w:author="R4-1809475" w:date="2018-07-10T13:07:00Z"/>
              </w:rPr>
            </w:pPr>
            <w:ins w:id="3530" w:author="R4-1809475" w:date="2018-07-10T13:07:00Z">
              <w:r w:rsidRPr="00B04564">
                <w:t>36</w:t>
              </w:r>
            </w:ins>
          </w:p>
        </w:tc>
        <w:tc>
          <w:tcPr>
            <w:tcW w:w="1170" w:type="dxa"/>
          </w:tcPr>
          <w:p w14:paraId="70E3B12F" w14:textId="77777777" w:rsidR="00787B48" w:rsidRPr="00B04564" w:rsidRDefault="00787B48" w:rsidP="00081372">
            <w:pPr>
              <w:pStyle w:val="TAC"/>
              <w:rPr>
                <w:ins w:id="3531" w:author="R4-1809475" w:date="2018-07-10T13:07:00Z"/>
              </w:rPr>
            </w:pPr>
            <w:ins w:id="3532" w:author="R4-1809475" w:date="2018-07-10T13:07:00Z">
              <w:r w:rsidRPr="00B04564">
                <w:t>50</w:t>
              </w:r>
            </w:ins>
          </w:p>
        </w:tc>
      </w:tr>
      <w:tr w:rsidR="00787B48" w:rsidRPr="00B04564" w14:paraId="129E4E82" w14:textId="77777777" w:rsidTr="00081372">
        <w:trPr>
          <w:jc w:val="center"/>
          <w:ins w:id="3533" w:author="R4-1809475" w:date="2018-07-10T13:07:00Z"/>
        </w:trPr>
        <w:tc>
          <w:tcPr>
            <w:tcW w:w="1170" w:type="dxa"/>
          </w:tcPr>
          <w:p w14:paraId="325B3CD2" w14:textId="77777777" w:rsidR="00787B48" w:rsidRPr="00B04564" w:rsidRDefault="00787B48" w:rsidP="00081372">
            <w:pPr>
              <w:pStyle w:val="TAC"/>
              <w:rPr>
                <w:ins w:id="3534" w:author="R4-1809475" w:date="2018-07-10T13:07:00Z"/>
              </w:rPr>
            </w:pPr>
            <w:ins w:id="3535" w:author="R4-1809475" w:date="2018-07-10T13:07:00Z">
              <w:r w:rsidRPr="00B04564">
                <w:t>50</w:t>
              </w:r>
            </w:ins>
          </w:p>
        </w:tc>
        <w:tc>
          <w:tcPr>
            <w:tcW w:w="1170" w:type="dxa"/>
          </w:tcPr>
          <w:p w14:paraId="71390D44" w14:textId="77777777" w:rsidR="00787B48" w:rsidRPr="00B04564" w:rsidRDefault="00787B48" w:rsidP="00081372">
            <w:pPr>
              <w:pStyle w:val="TAC"/>
              <w:rPr>
                <w:ins w:id="3536" w:author="R4-1809475" w:date="2018-07-10T13:07:00Z"/>
              </w:rPr>
            </w:pPr>
            <w:ins w:id="3537" w:author="R4-1809475" w:date="2018-07-10T13:07:00Z">
              <w:r w:rsidRPr="00B04564">
                <w:t>1024</w:t>
              </w:r>
            </w:ins>
          </w:p>
        </w:tc>
        <w:tc>
          <w:tcPr>
            <w:tcW w:w="1170" w:type="dxa"/>
          </w:tcPr>
          <w:p w14:paraId="34BEE6C2" w14:textId="77777777" w:rsidR="00787B48" w:rsidRPr="00B04564" w:rsidRDefault="00787B48" w:rsidP="00081372">
            <w:pPr>
              <w:pStyle w:val="TAC"/>
              <w:rPr>
                <w:ins w:id="3538" w:author="R4-1809475" w:date="2018-07-10T13:07:00Z"/>
              </w:rPr>
            </w:pPr>
            <w:ins w:id="3539" w:author="R4-1809475" w:date="2018-07-10T13:07:00Z">
              <w:r w:rsidRPr="00B04564">
                <w:t>72</w:t>
              </w:r>
            </w:ins>
          </w:p>
        </w:tc>
        <w:tc>
          <w:tcPr>
            <w:tcW w:w="1170" w:type="dxa"/>
            <w:vAlign w:val="center"/>
          </w:tcPr>
          <w:p w14:paraId="1AA78076" w14:textId="77777777" w:rsidR="00787B48" w:rsidRPr="00B04564" w:rsidRDefault="00787B48" w:rsidP="00081372">
            <w:pPr>
              <w:pStyle w:val="TAC"/>
              <w:rPr>
                <w:ins w:id="3540" w:author="R4-1809475" w:date="2018-07-10T13:07:00Z"/>
              </w:rPr>
            </w:pPr>
            <w:ins w:id="3541" w:author="R4-1809475" w:date="2018-07-10T13:07:00Z">
              <w:r w:rsidRPr="00B04564">
                <w:t>36</w:t>
              </w:r>
            </w:ins>
          </w:p>
        </w:tc>
        <w:tc>
          <w:tcPr>
            <w:tcW w:w="1170" w:type="dxa"/>
          </w:tcPr>
          <w:p w14:paraId="26F7FC7F" w14:textId="77777777" w:rsidR="00787B48" w:rsidRPr="00B04564" w:rsidRDefault="00787B48" w:rsidP="00081372">
            <w:pPr>
              <w:pStyle w:val="TAC"/>
              <w:rPr>
                <w:ins w:id="3542" w:author="R4-1809475" w:date="2018-07-10T13:07:00Z"/>
              </w:rPr>
            </w:pPr>
            <w:ins w:id="3543" w:author="R4-1809475" w:date="2018-07-10T13:07:00Z">
              <w:r w:rsidRPr="00B04564">
                <w:t>50</w:t>
              </w:r>
            </w:ins>
          </w:p>
        </w:tc>
      </w:tr>
      <w:tr w:rsidR="00787B48" w:rsidRPr="00B04564" w14:paraId="238084A9" w14:textId="77777777" w:rsidTr="00081372">
        <w:trPr>
          <w:jc w:val="center"/>
          <w:ins w:id="3544" w:author="R4-1809475" w:date="2018-07-10T13:07:00Z"/>
        </w:trPr>
        <w:tc>
          <w:tcPr>
            <w:tcW w:w="1170" w:type="dxa"/>
          </w:tcPr>
          <w:p w14:paraId="5E3697CF" w14:textId="77777777" w:rsidR="00787B48" w:rsidRPr="00B04564" w:rsidRDefault="00787B48" w:rsidP="00081372">
            <w:pPr>
              <w:pStyle w:val="TAC"/>
              <w:rPr>
                <w:ins w:id="3545" w:author="R4-1809475" w:date="2018-07-10T13:07:00Z"/>
              </w:rPr>
            </w:pPr>
            <w:ins w:id="3546" w:author="R4-1809475" w:date="2018-07-10T13:07:00Z">
              <w:r w:rsidRPr="00B04564">
                <w:t>60</w:t>
              </w:r>
            </w:ins>
          </w:p>
        </w:tc>
        <w:tc>
          <w:tcPr>
            <w:tcW w:w="1170" w:type="dxa"/>
          </w:tcPr>
          <w:p w14:paraId="6F6ABE15" w14:textId="77777777" w:rsidR="00787B48" w:rsidRPr="00B04564" w:rsidRDefault="00787B48" w:rsidP="00081372">
            <w:pPr>
              <w:pStyle w:val="TAC"/>
              <w:rPr>
                <w:ins w:id="3547" w:author="R4-1809475" w:date="2018-07-10T13:07:00Z"/>
              </w:rPr>
            </w:pPr>
            <w:ins w:id="3548" w:author="R4-1809475" w:date="2018-07-10T13:07:00Z">
              <w:r w:rsidRPr="00B04564">
                <w:t>1536</w:t>
              </w:r>
            </w:ins>
          </w:p>
        </w:tc>
        <w:tc>
          <w:tcPr>
            <w:tcW w:w="1170" w:type="dxa"/>
          </w:tcPr>
          <w:p w14:paraId="6D0B1C52" w14:textId="77777777" w:rsidR="00787B48" w:rsidRPr="00B04564" w:rsidRDefault="00787B48" w:rsidP="00081372">
            <w:pPr>
              <w:pStyle w:val="TAC"/>
              <w:rPr>
                <w:ins w:id="3549" w:author="R4-1809475" w:date="2018-07-10T13:07:00Z"/>
              </w:rPr>
            </w:pPr>
            <w:ins w:id="3550" w:author="R4-1809475" w:date="2018-07-10T13:07:00Z">
              <w:r w:rsidRPr="00B04564">
                <w:t>108</w:t>
              </w:r>
            </w:ins>
          </w:p>
        </w:tc>
        <w:tc>
          <w:tcPr>
            <w:tcW w:w="1170" w:type="dxa"/>
            <w:vAlign w:val="center"/>
          </w:tcPr>
          <w:p w14:paraId="5E4A56D2" w14:textId="77777777" w:rsidR="00787B48" w:rsidRPr="00B04564" w:rsidRDefault="00787B48" w:rsidP="00081372">
            <w:pPr>
              <w:pStyle w:val="TAC"/>
              <w:rPr>
                <w:ins w:id="3551" w:author="R4-1809475" w:date="2018-07-10T13:07:00Z"/>
              </w:rPr>
            </w:pPr>
            <w:ins w:id="3552" w:author="R4-1809475" w:date="2018-07-10T13:07:00Z">
              <w:r w:rsidRPr="00B04564">
                <w:t>64</w:t>
              </w:r>
            </w:ins>
          </w:p>
        </w:tc>
        <w:tc>
          <w:tcPr>
            <w:tcW w:w="1170" w:type="dxa"/>
          </w:tcPr>
          <w:p w14:paraId="64F198D1" w14:textId="77777777" w:rsidR="00787B48" w:rsidRPr="00B04564" w:rsidRDefault="00787B48" w:rsidP="00081372">
            <w:pPr>
              <w:pStyle w:val="TAC"/>
              <w:rPr>
                <w:ins w:id="3553" w:author="R4-1809475" w:date="2018-07-10T13:07:00Z"/>
              </w:rPr>
            </w:pPr>
            <w:ins w:id="3554" w:author="R4-1809475" w:date="2018-07-10T13:07:00Z">
              <w:r w:rsidRPr="00B04564">
                <w:t>60</w:t>
              </w:r>
            </w:ins>
          </w:p>
        </w:tc>
      </w:tr>
      <w:tr w:rsidR="00787B48" w:rsidRPr="00B04564" w14:paraId="09D58A32" w14:textId="77777777" w:rsidTr="00081372">
        <w:trPr>
          <w:jc w:val="center"/>
          <w:ins w:id="3555" w:author="R4-1809475" w:date="2018-07-10T13:07:00Z"/>
        </w:trPr>
        <w:tc>
          <w:tcPr>
            <w:tcW w:w="1170" w:type="dxa"/>
          </w:tcPr>
          <w:p w14:paraId="146E0F1B" w14:textId="77777777" w:rsidR="00787B48" w:rsidRPr="00B04564" w:rsidRDefault="00787B48" w:rsidP="00081372">
            <w:pPr>
              <w:pStyle w:val="TAC"/>
              <w:rPr>
                <w:ins w:id="3556" w:author="R4-1809475" w:date="2018-07-10T13:07:00Z"/>
              </w:rPr>
            </w:pPr>
            <w:ins w:id="3557" w:author="R4-1809475" w:date="2018-07-10T13:07:00Z">
              <w:r w:rsidRPr="00B04564">
                <w:t>70</w:t>
              </w:r>
            </w:ins>
          </w:p>
        </w:tc>
        <w:tc>
          <w:tcPr>
            <w:tcW w:w="1170" w:type="dxa"/>
          </w:tcPr>
          <w:p w14:paraId="5D462BC4" w14:textId="77777777" w:rsidR="00787B48" w:rsidRPr="00B04564" w:rsidRDefault="00787B48" w:rsidP="00081372">
            <w:pPr>
              <w:pStyle w:val="TAC"/>
              <w:rPr>
                <w:ins w:id="3558" w:author="R4-1809475" w:date="2018-07-10T13:07:00Z"/>
              </w:rPr>
            </w:pPr>
            <w:ins w:id="3559" w:author="R4-1809475" w:date="2018-07-10T13:07:00Z">
              <w:r w:rsidRPr="00B04564">
                <w:t>1536</w:t>
              </w:r>
            </w:ins>
          </w:p>
        </w:tc>
        <w:tc>
          <w:tcPr>
            <w:tcW w:w="1170" w:type="dxa"/>
          </w:tcPr>
          <w:p w14:paraId="6809D771" w14:textId="77777777" w:rsidR="00787B48" w:rsidRPr="00B04564" w:rsidRDefault="00787B48" w:rsidP="00081372">
            <w:pPr>
              <w:pStyle w:val="TAC"/>
              <w:rPr>
                <w:ins w:id="3560" w:author="R4-1809475" w:date="2018-07-10T13:07:00Z"/>
              </w:rPr>
            </w:pPr>
            <w:ins w:id="3561" w:author="R4-1809475" w:date="2018-07-10T13:07:00Z">
              <w:r w:rsidRPr="00B04564">
                <w:t>108</w:t>
              </w:r>
            </w:ins>
          </w:p>
        </w:tc>
        <w:tc>
          <w:tcPr>
            <w:tcW w:w="1170" w:type="dxa"/>
            <w:vAlign w:val="center"/>
          </w:tcPr>
          <w:p w14:paraId="5C9AF0B3" w14:textId="77777777" w:rsidR="00787B48" w:rsidRPr="00B04564" w:rsidRDefault="00787B48" w:rsidP="00081372">
            <w:pPr>
              <w:pStyle w:val="TAC"/>
              <w:rPr>
                <w:ins w:id="3562" w:author="R4-1809475" w:date="2018-07-10T13:07:00Z"/>
              </w:rPr>
            </w:pPr>
            <w:ins w:id="3563" w:author="R4-1809475" w:date="2018-07-10T13:07:00Z">
              <w:r w:rsidRPr="00B04564">
                <w:t>64</w:t>
              </w:r>
            </w:ins>
          </w:p>
        </w:tc>
        <w:tc>
          <w:tcPr>
            <w:tcW w:w="1170" w:type="dxa"/>
          </w:tcPr>
          <w:p w14:paraId="3F10FD63" w14:textId="77777777" w:rsidR="00787B48" w:rsidRPr="00B04564" w:rsidRDefault="00787B48" w:rsidP="00081372">
            <w:pPr>
              <w:pStyle w:val="TAC"/>
              <w:rPr>
                <w:ins w:id="3564" w:author="R4-1809475" w:date="2018-07-10T13:07:00Z"/>
                <w:rFonts w:cs="Calibri"/>
                <w:color w:val="000000"/>
                <w:lang w:val="en-US"/>
              </w:rPr>
            </w:pPr>
            <w:ins w:id="3565" w:author="R4-1809475" w:date="2018-07-10T13:07:00Z">
              <w:r w:rsidRPr="00B04564">
                <w:rPr>
                  <w:rFonts w:cs="Calibri"/>
                  <w:color w:val="000000"/>
                  <w:lang w:val="en-US"/>
                </w:rPr>
                <w:t>60</w:t>
              </w:r>
            </w:ins>
          </w:p>
        </w:tc>
      </w:tr>
      <w:tr w:rsidR="00787B48" w:rsidRPr="00B04564" w14:paraId="780DF63E" w14:textId="77777777" w:rsidTr="00081372">
        <w:trPr>
          <w:jc w:val="center"/>
          <w:ins w:id="3566" w:author="R4-1809475" w:date="2018-07-10T13:07:00Z"/>
        </w:trPr>
        <w:tc>
          <w:tcPr>
            <w:tcW w:w="1170" w:type="dxa"/>
          </w:tcPr>
          <w:p w14:paraId="602361BA" w14:textId="77777777" w:rsidR="00787B48" w:rsidRPr="00B04564" w:rsidRDefault="00787B48" w:rsidP="00081372">
            <w:pPr>
              <w:pStyle w:val="TAC"/>
              <w:rPr>
                <w:ins w:id="3567" w:author="R4-1809475" w:date="2018-07-10T13:07:00Z"/>
              </w:rPr>
            </w:pPr>
            <w:ins w:id="3568" w:author="R4-1809475" w:date="2018-07-10T13:07:00Z">
              <w:r w:rsidRPr="00B04564">
                <w:t>80</w:t>
              </w:r>
            </w:ins>
          </w:p>
        </w:tc>
        <w:tc>
          <w:tcPr>
            <w:tcW w:w="1170" w:type="dxa"/>
          </w:tcPr>
          <w:p w14:paraId="4868F3F0" w14:textId="77777777" w:rsidR="00787B48" w:rsidRPr="00B04564" w:rsidRDefault="00787B48" w:rsidP="00081372">
            <w:pPr>
              <w:pStyle w:val="TAC"/>
              <w:rPr>
                <w:ins w:id="3569" w:author="R4-1809475" w:date="2018-07-10T13:07:00Z"/>
              </w:rPr>
            </w:pPr>
            <w:ins w:id="3570" w:author="R4-1809475" w:date="2018-07-10T13:07:00Z">
              <w:r w:rsidRPr="00B04564">
                <w:t>2048</w:t>
              </w:r>
            </w:ins>
          </w:p>
        </w:tc>
        <w:tc>
          <w:tcPr>
            <w:tcW w:w="1170" w:type="dxa"/>
          </w:tcPr>
          <w:p w14:paraId="7D631015" w14:textId="77777777" w:rsidR="00787B48" w:rsidRPr="00B04564" w:rsidRDefault="00787B48" w:rsidP="00081372">
            <w:pPr>
              <w:pStyle w:val="TAC"/>
              <w:rPr>
                <w:ins w:id="3571" w:author="R4-1809475" w:date="2018-07-10T13:07:00Z"/>
                <w:rFonts w:cs="Calibri"/>
                <w:color w:val="000000"/>
                <w:lang w:val="en-US"/>
              </w:rPr>
            </w:pPr>
            <w:ins w:id="3572" w:author="R4-1809475" w:date="2018-07-10T13:07:00Z">
              <w:r w:rsidRPr="00B04564">
                <w:rPr>
                  <w:rFonts w:cs="Calibri"/>
                  <w:color w:val="000000"/>
                  <w:lang w:val="en-US"/>
                </w:rPr>
                <w:t>144</w:t>
              </w:r>
            </w:ins>
          </w:p>
        </w:tc>
        <w:tc>
          <w:tcPr>
            <w:tcW w:w="1170" w:type="dxa"/>
            <w:vAlign w:val="center"/>
          </w:tcPr>
          <w:p w14:paraId="5C6CE3EC" w14:textId="77777777" w:rsidR="00787B48" w:rsidRPr="00B04564" w:rsidRDefault="00787B48" w:rsidP="00081372">
            <w:pPr>
              <w:pStyle w:val="TAC"/>
              <w:rPr>
                <w:ins w:id="3573" w:author="R4-1809475" w:date="2018-07-10T13:07:00Z"/>
              </w:rPr>
            </w:pPr>
            <w:ins w:id="3574" w:author="R4-1809475" w:date="2018-07-10T13:07:00Z">
              <w:r w:rsidRPr="00B04564">
                <w:t>86</w:t>
              </w:r>
            </w:ins>
          </w:p>
        </w:tc>
        <w:tc>
          <w:tcPr>
            <w:tcW w:w="1170" w:type="dxa"/>
          </w:tcPr>
          <w:p w14:paraId="5870BCF5" w14:textId="77777777" w:rsidR="00787B48" w:rsidRPr="00B04564" w:rsidRDefault="00787B48" w:rsidP="00081372">
            <w:pPr>
              <w:pStyle w:val="TAC"/>
              <w:rPr>
                <w:ins w:id="3575" w:author="R4-1809475" w:date="2018-07-10T13:07:00Z"/>
                <w:rFonts w:cs="Calibri"/>
                <w:color w:val="000000"/>
                <w:lang w:val="en-US"/>
              </w:rPr>
            </w:pPr>
            <w:ins w:id="3576" w:author="R4-1809475" w:date="2018-07-10T13:07:00Z">
              <w:r w:rsidRPr="00B04564">
                <w:rPr>
                  <w:rFonts w:cs="Calibri"/>
                  <w:color w:val="000000"/>
                  <w:lang w:val="en-US"/>
                </w:rPr>
                <w:t>60</w:t>
              </w:r>
            </w:ins>
          </w:p>
        </w:tc>
      </w:tr>
      <w:tr w:rsidR="00787B48" w:rsidRPr="00B04564" w14:paraId="07F06513" w14:textId="77777777" w:rsidTr="00081372">
        <w:trPr>
          <w:jc w:val="center"/>
          <w:ins w:id="3577" w:author="R4-1809475" w:date="2018-07-10T13:07:00Z"/>
        </w:trPr>
        <w:tc>
          <w:tcPr>
            <w:tcW w:w="1170" w:type="dxa"/>
          </w:tcPr>
          <w:p w14:paraId="4AAC904C" w14:textId="77777777" w:rsidR="00787B48" w:rsidRPr="00B04564" w:rsidRDefault="00787B48" w:rsidP="00081372">
            <w:pPr>
              <w:pStyle w:val="TAC"/>
              <w:rPr>
                <w:ins w:id="3578" w:author="R4-1809475" w:date="2018-07-10T13:07:00Z"/>
              </w:rPr>
            </w:pPr>
            <w:ins w:id="3579" w:author="R4-1809475" w:date="2018-07-10T13:07:00Z">
              <w:r w:rsidRPr="00B04564">
                <w:t>90</w:t>
              </w:r>
            </w:ins>
          </w:p>
        </w:tc>
        <w:tc>
          <w:tcPr>
            <w:tcW w:w="1170" w:type="dxa"/>
          </w:tcPr>
          <w:p w14:paraId="5928A37A" w14:textId="77777777" w:rsidR="00787B48" w:rsidRPr="00B04564" w:rsidRDefault="00787B48" w:rsidP="00081372">
            <w:pPr>
              <w:pStyle w:val="TAC"/>
              <w:rPr>
                <w:ins w:id="3580" w:author="R4-1809475" w:date="2018-07-10T13:07:00Z"/>
              </w:rPr>
            </w:pPr>
            <w:ins w:id="3581" w:author="R4-1809475" w:date="2018-07-10T13:07:00Z">
              <w:r w:rsidRPr="00B04564">
                <w:t>2048</w:t>
              </w:r>
            </w:ins>
          </w:p>
        </w:tc>
        <w:tc>
          <w:tcPr>
            <w:tcW w:w="1170" w:type="dxa"/>
          </w:tcPr>
          <w:p w14:paraId="0714606E" w14:textId="77777777" w:rsidR="00787B48" w:rsidRPr="00B04564" w:rsidRDefault="00787B48" w:rsidP="00081372">
            <w:pPr>
              <w:pStyle w:val="TAC"/>
              <w:rPr>
                <w:ins w:id="3582" w:author="R4-1809475" w:date="2018-07-10T13:07:00Z"/>
                <w:rFonts w:cs="Calibri"/>
                <w:color w:val="000000"/>
                <w:lang w:val="en-US"/>
              </w:rPr>
            </w:pPr>
            <w:ins w:id="3583" w:author="R4-1809475" w:date="2018-07-10T13:07:00Z">
              <w:r w:rsidRPr="00B04564">
                <w:rPr>
                  <w:rFonts w:cs="Calibri"/>
                  <w:color w:val="000000"/>
                  <w:lang w:val="en-US"/>
                </w:rPr>
                <w:t>144</w:t>
              </w:r>
            </w:ins>
          </w:p>
        </w:tc>
        <w:tc>
          <w:tcPr>
            <w:tcW w:w="1170" w:type="dxa"/>
            <w:vAlign w:val="center"/>
          </w:tcPr>
          <w:p w14:paraId="33C41F06" w14:textId="77777777" w:rsidR="00787B48" w:rsidRPr="00B04564" w:rsidRDefault="00787B48" w:rsidP="00081372">
            <w:pPr>
              <w:pStyle w:val="TAC"/>
              <w:rPr>
                <w:ins w:id="3584" w:author="R4-1809475" w:date="2018-07-10T13:07:00Z"/>
              </w:rPr>
            </w:pPr>
            <w:ins w:id="3585" w:author="R4-1809475" w:date="2018-07-10T13:07:00Z">
              <w:r w:rsidRPr="00B04564">
                <w:t>86</w:t>
              </w:r>
            </w:ins>
          </w:p>
        </w:tc>
        <w:tc>
          <w:tcPr>
            <w:tcW w:w="1170" w:type="dxa"/>
          </w:tcPr>
          <w:p w14:paraId="05E6F277" w14:textId="77777777" w:rsidR="00787B48" w:rsidRPr="00B04564" w:rsidRDefault="00787B48" w:rsidP="00081372">
            <w:pPr>
              <w:pStyle w:val="TAC"/>
              <w:rPr>
                <w:ins w:id="3586" w:author="R4-1809475" w:date="2018-07-10T13:07:00Z"/>
                <w:rFonts w:cs="Calibri"/>
                <w:color w:val="000000"/>
                <w:lang w:val="en-US"/>
              </w:rPr>
            </w:pPr>
            <w:ins w:id="3587" w:author="R4-1809475" w:date="2018-07-10T13:07:00Z">
              <w:r w:rsidRPr="00B04564">
                <w:rPr>
                  <w:rFonts w:cs="Calibri"/>
                  <w:color w:val="000000"/>
                  <w:lang w:val="en-US"/>
                </w:rPr>
                <w:t>60</w:t>
              </w:r>
            </w:ins>
          </w:p>
        </w:tc>
      </w:tr>
      <w:tr w:rsidR="00787B48" w:rsidRPr="00B04564" w14:paraId="22C9AFD0" w14:textId="77777777" w:rsidTr="00081372">
        <w:trPr>
          <w:jc w:val="center"/>
          <w:ins w:id="3588" w:author="R4-1809475" w:date="2018-07-10T13:07:00Z"/>
        </w:trPr>
        <w:tc>
          <w:tcPr>
            <w:tcW w:w="1170" w:type="dxa"/>
          </w:tcPr>
          <w:p w14:paraId="2C6232F7" w14:textId="77777777" w:rsidR="00787B48" w:rsidRPr="00B04564" w:rsidRDefault="00787B48" w:rsidP="00081372">
            <w:pPr>
              <w:pStyle w:val="TAC"/>
              <w:rPr>
                <w:ins w:id="3589" w:author="R4-1809475" w:date="2018-07-10T13:07:00Z"/>
              </w:rPr>
            </w:pPr>
            <w:ins w:id="3590" w:author="R4-1809475" w:date="2018-07-10T13:07:00Z">
              <w:r w:rsidRPr="00B04564">
                <w:t>100</w:t>
              </w:r>
            </w:ins>
          </w:p>
        </w:tc>
        <w:tc>
          <w:tcPr>
            <w:tcW w:w="1170" w:type="dxa"/>
          </w:tcPr>
          <w:p w14:paraId="4E49F5E3" w14:textId="77777777" w:rsidR="00787B48" w:rsidRPr="00B04564" w:rsidRDefault="00787B48" w:rsidP="00081372">
            <w:pPr>
              <w:pStyle w:val="TAC"/>
              <w:rPr>
                <w:ins w:id="3591" w:author="R4-1809475" w:date="2018-07-10T13:07:00Z"/>
              </w:rPr>
            </w:pPr>
            <w:ins w:id="3592" w:author="R4-1809475" w:date="2018-07-10T13:07:00Z">
              <w:r w:rsidRPr="00B04564">
                <w:t>2048</w:t>
              </w:r>
            </w:ins>
          </w:p>
        </w:tc>
        <w:tc>
          <w:tcPr>
            <w:tcW w:w="1170" w:type="dxa"/>
          </w:tcPr>
          <w:p w14:paraId="066ADC3C" w14:textId="77777777" w:rsidR="00787B48" w:rsidRPr="00B04564" w:rsidRDefault="00787B48" w:rsidP="00081372">
            <w:pPr>
              <w:pStyle w:val="TAC"/>
              <w:rPr>
                <w:ins w:id="3593" w:author="R4-1809475" w:date="2018-07-10T13:07:00Z"/>
                <w:rFonts w:cs="Calibri"/>
                <w:color w:val="000000"/>
                <w:lang w:val="en-US"/>
              </w:rPr>
            </w:pPr>
            <w:ins w:id="3594" w:author="R4-1809475" w:date="2018-07-10T13:07:00Z">
              <w:r w:rsidRPr="00B04564">
                <w:rPr>
                  <w:rFonts w:cs="Calibri"/>
                  <w:color w:val="000000"/>
                  <w:lang w:val="en-US"/>
                </w:rPr>
                <w:t>144</w:t>
              </w:r>
            </w:ins>
          </w:p>
        </w:tc>
        <w:tc>
          <w:tcPr>
            <w:tcW w:w="1170" w:type="dxa"/>
            <w:vAlign w:val="center"/>
          </w:tcPr>
          <w:p w14:paraId="4C8FAA4F" w14:textId="77777777" w:rsidR="00787B48" w:rsidRPr="00B04564" w:rsidRDefault="00787B48" w:rsidP="00081372">
            <w:pPr>
              <w:pStyle w:val="TAC"/>
              <w:rPr>
                <w:ins w:id="3595" w:author="R4-1809475" w:date="2018-07-10T13:07:00Z"/>
              </w:rPr>
            </w:pPr>
            <w:ins w:id="3596" w:author="R4-1809475" w:date="2018-07-10T13:07:00Z">
              <w:r w:rsidRPr="00B04564">
                <w:t>86</w:t>
              </w:r>
            </w:ins>
          </w:p>
        </w:tc>
        <w:tc>
          <w:tcPr>
            <w:tcW w:w="1170" w:type="dxa"/>
          </w:tcPr>
          <w:p w14:paraId="3E858199" w14:textId="77777777" w:rsidR="00787B48" w:rsidRPr="00B04564" w:rsidRDefault="00787B48" w:rsidP="00081372">
            <w:pPr>
              <w:pStyle w:val="TAC"/>
              <w:rPr>
                <w:ins w:id="3597" w:author="R4-1809475" w:date="2018-07-10T13:07:00Z"/>
                <w:rFonts w:cs="Calibri"/>
                <w:color w:val="000000"/>
                <w:lang w:val="en-US"/>
              </w:rPr>
            </w:pPr>
            <w:ins w:id="3598" w:author="R4-1809475" w:date="2018-07-10T13:07:00Z">
              <w:r w:rsidRPr="00B04564">
                <w:rPr>
                  <w:rFonts w:cs="Calibri"/>
                  <w:color w:val="000000"/>
                  <w:lang w:val="en-US"/>
                </w:rPr>
                <w:t>60</w:t>
              </w:r>
            </w:ins>
          </w:p>
        </w:tc>
      </w:tr>
    </w:tbl>
    <w:p w14:paraId="2E6A8140" w14:textId="77777777" w:rsidR="00787B48" w:rsidRPr="006113D0" w:rsidRDefault="00787B48" w:rsidP="00787B48">
      <w:pPr>
        <w:rPr>
          <w:ins w:id="3599" w:author="R4-1809475" w:date="2018-07-10T13:07:00Z"/>
        </w:rPr>
      </w:pPr>
    </w:p>
    <w:p w14:paraId="46ED410D" w14:textId="77777777" w:rsidR="00787B48" w:rsidRPr="00CC3104" w:rsidRDefault="00787B48" w:rsidP="00787B48">
      <w:pPr>
        <w:pStyle w:val="NO"/>
        <w:rPr>
          <w:ins w:id="3600" w:author="R4-1809475" w:date="2018-07-10T13:07:00Z"/>
        </w:rPr>
      </w:pPr>
      <w:ins w:id="3601" w:author="R4-1809475" w:date="2018-07-10T13:07:00Z">
        <w:r w:rsidRPr="006113D0">
          <w:t>NOTE:</w:t>
        </w:r>
        <w:r w:rsidRPr="006113D0">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ins>
    </w:p>
    <w:p w14:paraId="574C8F24" w14:textId="1E2301B6" w:rsidR="0088404A" w:rsidDel="0088404A" w:rsidRDefault="0088404A" w:rsidP="00775CF9">
      <w:pPr>
        <w:pStyle w:val="Guidance"/>
        <w:rPr>
          <w:del w:id="3602" w:author="R4-1809474" w:date="2018-07-10T13:05:00Z"/>
        </w:rPr>
      </w:pPr>
    </w:p>
    <w:p w14:paraId="123287CF" w14:textId="77777777" w:rsidR="000C7A40" w:rsidRPr="00A21DCA" w:rsidRDefault="000C7A40" w:rsidP="000C7A40">
      <w:pPr>
        <w:pStyle w:val="Heading3"/>
        <w:rPr>
          <w:ins w:id="3603" w:author="R4-1808980" w:date="2018-07-09T13:42:00Z"/>
          <w:color w:val="000000" w:themeColor="text1"/>
        </w:rPr>
      </w:pPr>
      <w:bookmarkStart w:id="3604" w:name="_Toc494455263"/>
      <w:bookmarkStart w:id="3605" w:name="_Toc506829488"/>
      <w:bookmarkStart w:id="3606" w:name="_Toc519006105"/>
      <w:ins w:id="3607" w:author="R4-1808980" w:date="2018-07-09T13:42:00Z">
        <w:r w:rsidRPr="00682098">
          <w:rPr>
            <w:color w:val="000000" w:themeColor="text1"/>
          </w:rPr>
          <w:t>6.5.4</w:t>
        </w:r>
        <w:r w:rsidRPr="00682098">
          <w:rPr>
            <w:color w:val="000000" w:themeColor="text1"/>
          </w:rPr>
          <w:tab/>
        </w:r>
        <w:r>
          <w:rPr>
            <w:color w:val="000000" w:themeColor="text1"/>
          </w:rPr>
          <w:tab/>
        </w:r>
        <w:r w:rsidRPr="00A21DCA">
          <w:rPr>
            <w:color w:val="000000" w:themeColor="text1"/>
          </w:rPr>
          <w:t>Time alignment error</w:t>
        </w:r>
        <w:bookmarkEnd w:id="3604"/>
        <w:bookmarkEnd w:id="3605"/>
        <w:bookmarkEnd w:id="3606"/>
      </w:ins>
    </w:p>
    <w:p w14:paraId="3790D848" w14:textId="77777777" w:rsidR="000C7A40" w:rsidRPr="00427C11" w:rsidRDefault="000C7A40" w:rsidP="000C7A40">
      <w:pPr>
        <w:pStyle w:val="Heading4"/>
        <w:rPr>
          <w:ins w:id="3608" w:author="R4-1808980" w:date="2018-07-09T13:42:00Z"/>
          <w:color w:val="000000" w:themeColor="text1"/>
        </w:rPr>
      </w:pPr>
      <w:bookmarkStart w:id="3609" w:name="_Toc494455264"/>
      <w:bookmarkStart w:id="3610" w:name="_Toc506829489"/>
      <w:bookmarkStart w:id="3611" w:name="_Toc519006106"/>
      <w:ins w:id="3612" w:author="R4-1808980" w:date="2018-07-09T13:42:00Z">
        <w:r w:rsidRPr="00427C11">
          <w:rPr>
            <w:color w:val="000000" w:themeColor="text1"/>
          </w:rPr>
          <w:t>6.5.4.1</w:t>
        </w:r>
        <w:r w:rsidRPr="00427C11">
          <w:rPr>
            <w:color w:val="000000" w:themeColor="text1"/>
          </w:rPr>
          <w:tab/>
          <w:t>Definition and applicability</w:t>
        </w:r>
        <w:bookmarkEnd w:id="3609"/>
        <w:bookmarkEnd w:id="3610"/>
        <w:bookmarkEnd w:id="3611"/>
      </w:ins>
    </w:p>
    <w:p w14:paraId="4AC611F4" w14:textId="77777777" w:rsidR="000C7A40" w:rsidRPr="00427C11" w:rsidRDefault="000C7A40" w:rsidP="000C7A40">
      <w:pPr>
        <w:rPr>
          <w:ins w:id="3613" w:author="R4-1808980" w:date="2018-07-09T13:42:00Z"/>
          <w:color w:val="000000" w:themeColor="text1"/>
        </w:rPr>
      </w:pPr>
      <w:bookmarkStart w:id="3614" w:name="_Toc494455265"/>
      <w:ins w:id="3615" w:author="R4-1808980" w:date="2018-07-09T13:42:00Z">
        <w:r w:rsidRPr="00427C11">
          <w:rPr>
            <w:color w:val="000000" w:themeColor="text1"/>
          </w:rPr>
          <w:t>This requirement applies to frame timing in TX diversity, MIMO transmission, carrier aggregation and their combinations.</w:t>
        </w:r>
      </w:ins>
    </w:p>
    <w:p w14:paraId="2BABA8A4" w14:textId="77777777" w:rsidR="000C7A40" w:rsidRPr="00427C11" w:rsidRDefault="000C7A40" w:rsidP="000C7A40">
      <w:pPr>
        <w:rPr>
          <w:ins w:id="3616" w:author="R4-1808980" w:date="2018-07-09T13:42:00Z"/>
          <w:color w:val="000000" w:themeColor="text1"/>
        </w:rPr>
      </w:pPr>
      <w:ins w:id="3617" w:author="R4-1808980" w:date="2018-07-09T13:42:00Z">
        <w:r w:rsidRPr="00427C11">
          <w:rPr>
            <w:color w:val="000000" w:themeColor="text1"/>
          </w:rPr>
          <w:t xml:space="preserve">Frames of the NR signals present at the BS transmitter </w:t>
        </w:r>
        <w:r w:rsidRPr="00427C11">
          <w:rPr>
            <w:i/>
            <w:color w:val="000000" w:themeColor="text1"/>
          </w:rPr>
          <w:t>antenna connectors</w:t>
        </w:r>
        <w:r w:rsidRPr="00427C11">
          <w:rPr>
            <w:color w:val="000000" w:themeColor="text1"/>
          </w:rPr>
          <w:t xml:space="preserve"> or </w:t>
        </w:r>
        <w:r w:rsidRPr="00427C11">
          <w:rPr>
            <w:i/>
            <w:color w:val="000000" w:themeColor="text1"/>
          </w:rPr>
          <w:t>TAB connectors</w:t>
        </w:r>
        <w:r w:rsidRPr="00427C11">
          <w:rPr>
            <w:color w:val="000000" w:themeColor="text1"/>
          </w:rPr>
          <w:t xml:space="preserve"> are not perfectly aligned in time and may experience certain timing differences in relation to each other.</w:t>
        </w:r>
      </w:ins>
    </w:p>
    <w:p w14:paraId="73715DBD" w14:textId="77777777" w:rsidR="000C7A40" w:rsidRPr="00427C11" w:rsidRDefault="000C7A40" w:rsidP="000C7A40">
      <w:pPr>
        <w:rPr>
          <w:ins w:id="3618" w:author="R4-1808980" w:date="2018-07-09T13:42:00Z"/>
          <w:color w:val="000000" w:themeColor="text1"/>
        </w:rPr>
      </w:pPr>
      <w:ins w:id="3619" w:author="R4-1808980" w:date="2018-07-09T13:42:00Z">
        <w:r w:rsidRPr="00427C11">
          <w:rPr>
            <w:color w:val="000000" w:themeColor="text1"/>
          </w:rPr>
          <w:t xml:space="preserve">For </w:t>
        </w:r>
        <w:r w:rsidRPr="00427C11">
          <w:rPr>
            <w:i/>
            <w:color w:val="000000" w:themeColor="text1"/>
          </w:rPr>
          <w:t>BS type 1-C</w:t>
        </w:r>
        <w:r w:rsidRPr="00427C11">
          <w:rPr>
            <w:color w:val="000000" w:themeColor="text1"/>
          </w:rPr>
          <w:t xml:space="preserve">, the TAE is defined as the largest timing difference between any two signals belonging to different </w:t>
        </w:r>
        <w:r w:rsidRPr="00427C11">
          <w:rPr>
            <w:i/>
            <w:color w:val="000000" w:themeColor="text1"/>
          </w:rPr>
          <w:t>antenna connectors</w:t>
        </w:r>
        <w:r w:rsidRPr="00427C11">
          <w:rPr>
            <w:color w:val="000000" w:themeColor="text1"/>
          </w:rPr>
          <w:t xml:space="preserve"> for a specific set of signals/transmitter configuration/transmission mode.</w:t>
        </w:r>
      </w:ins>
    </w:p>
    <w:p w14:paraId="5F260469" w14:textId="77777777" w:rsidR="000C7A40" w:rsidRPr="00427C11" w:rsidRDefault="000C7A40" w:rsidP="000C7A40">
      <w:pPr>
        <w:rPr>
          <w:ins w:id="3620" w:author="R4-1808980" w:date="2018-07-09T13:42:00Z"/>
          <w:color w:val="000000" w:themeColor="text1"/>
        </w:rPr>
      </w:pPr>
      <w:ins w:id="3621" w:author="R4-1808980" w:date="2018-07-09T13:42:00Z">
        <w:r w:rsidRPr="00427C11">
          <w:rPr>
            <w:color w:val="000000" w:themeColor="text1"/>
          </w:rPr>
          <w:lastRenderedPageBreak/>
          <w:t xml:space="preserve">For </w:t>
        </w:r>
        <w:r w:rsidRPr="00427C11">
          <w:rPr>
            <w:i/>
            <w:color w:val="000000" w:themeColor="text1"/>
          </w:rPr>
          <w:t>BS type 1-H</w:t>
        </w:r>
        <w:r w:rsidRPr="00427C11">
          <w:rPr>
            <w:color w:val="000000" w:themeColor="text1"/>
          </w:rPr>
          <w:t xml:space="preserve">, the TAE is defined as the largest timing difference between any two signals belonging to </w:t>
        </w:r>
        <w:r w:rsidRPr="00427C11">
          <w:rPr>
            <w:i/>
            <w:color w:val="000000" w:themeColor="text1"/>
          </w:rPr>
          <w:t>TAB connectors</w:t>
        </w:r>
        <w:r w:rsidRPr="00427C11">
          <w:rPr>
            <w:color w:val="000000" w:themeColor="text1"/>
          </w:rPr>
          <w:t xml:space="preserve"> belonging to different transmitter groups at the </w:t>
        </w:r>
        <w:r w:rsidRPr="00427C11">
          <w:rPr>
            <w:i/>
            <w:color w:val="000000" w:themeColor="text1"/>
          </w:rPr>
          <w:t>transceiver array boundary</w:t>
        </w:r>
        <w:r w:rsidRPr="00427C11">
          <w:rPr>
            <w:color w:val="000000" w:themeColor="text1"/>
          </w:rPr>
          <w:t xml:space="preserve">, where transmitter groups are associated with the </w:t>
        </w:r>
        <w:r w:rsidRPr="00427C11">
          <w:rPr>
            <w:i/>
            <w:color w:val="000000" w:themeColor="text1"/>
          </w:rPr>
          <w:t>TAB connectors</w:t>
        </w:r>
        <w:r w:rsidRPr="00427C11">
          <w:rPr>
            <w:color w:val="000000" w:themeColor="text1"/>
          </w:rPr>
          <w:t xml:space="preserve"> in the transceiver unit array corresponding to TX diversity, MIMO transmission, </w:t>
        </w:r>
        <w:r w:rsidRPr="00427C11">
          <w:rPr>
            <w:i/>
            <w:color w:val="000000" w:themeColor="text1"/>
          </w:rPr>
          <w:t>carrier aggregation</w:t>
        </w:r>
        <w:r w:rsidRPr="00427C11">
          <w:rPr>
            <w:color w:val="000000" w:themeColor="text1"/>
          </w:rPr>
          <w:t xml:space="preserve"> for a specific set of signals/transmitter configuration/transmission mode.</w:t>
        </w:r>
      </w:ins>
    </w:p>
    <w:p w14:paraId="50840796" w14:textId="77777777" w:rsidR="000C7A40" w:rsidRPr="00427C11" w:rsidRDefault="000C7A40" w:rsidP="000C7A40">
      <w:pPr>
        <w:pStyle w:val="Heading4"/>
        <w:rPr>
          <w:ins w:id="3622" w:author="R4-1808980" w:date="2018-07-09T13:42:00Z"/>
          <w:color w:val="000000" w:themeColor="text1"/>
        </w:rPr>
      </w:pPr>
      <w:bookmarkStart w:id="3623" w:name="_Toc506829490"/>
      <w:bookmarkStart w:id="3624" w:name="_Toc519006107"/>
      <w:ins w:id="3625" w:author="R4-1808980" w:date="2018-07-09T13:42:00Z">
        <w:r w:rsidRPr="00427C11">
          <w:rPr>
            <w:color w:val="000000" w:themeColor="text1"/>
          </w:rPr>
          <w:t>6.5.4.2</w:t>
        </w:r>
        <w:r w:rsidRPr="00427C11">
          <w:rPr>
            <w:color w:val="000000" w:themeColor="text1"/>
          </w:rPr>
          <w:tab/>
          <w:t>Minimum requirement</w:t>
        </w:r>
        <w:bookmarkEnd w:id="3614"/>
        <w:bookmarkEnd w:id="3623"/>
        <w:bookmarkEnd w:id="3624"/>
      </w:ins>
    </w:p>
    <w:p w14:paraId="7423DE5B" w14:textId="77777777" w:rsidR="000C7A40" w:rsidRPr="00427C11" w:rsidRDefault="000C7A40" w:rsidP="000C7A40">
      <w:pPr>
        <w:rPr>
          <w:ins w:id="3626" w:author="R4-1808980" w:date="2018-07-09T13:42:00Z"/>
          <w:color w:val="000000" w:themeColor="text1"/>
        </w:rPr>
      </w:pPr>
      <w:bookmarkStart w:id="3627" w:name="_Toc494455266"/>
      <w:ins w:id="3628" w:author="R4-1808980" w:date="2018-07-09T13:42:00Z">
        <w:r w:rsidRPr="00427C11">
          <w:rPr>
            <w:color w:val="000000" w:themeColor="text1"/>
          </w:rPr>
          <w:t xml:space="preserve">The minimum requirements for </w:t>
        </w:r>
        <w:r w:rsidRPr="00427C11">
          <w:rPr>
            <w:i/>
            <w:color w:val="000000" w:themeColor="text1"/>
          </w:rPr>
          <w:t>BS type 1-C</w:t>
        </w:r>
        <w:r w:rsidRPr="00427C11">
          <w:rPr>
            <w:color w:val="000000" w:themeColor="text1"/>
          </w:rPr>
          <w:t xml:space="preserve"> and </w:t>
        </w:r>
        <w:r w:rsidRPr="00427C11">
          <w:rPr>
            <w:i/>
            <w:color w:val="000000" w:themeColor="text1"/>
          </w:rPr>
          <w:t>BS type 1-H</w:t>
        </w:r>
        <w:r w:rsidRPr="00427C11">
          <w:rPr>
            <w:color w:val="000000" w:themeColor="text1"/>
          </w:rPr>
          <w:t xml:space="preserve"> are in TS 38.104 [2], subclause 6.5.3.2.</w:t>
        </w:r>
      </w:ins>
    </w:p>
    <w:p w14:paraId="1F16333C" w14:textId="77777777" w:rsidR="000C7A40" w:rsidRPr="00427C11" w:rsidRDefault="000C7A40" w:rsidP="000C7A40">
      <w:pPr>
        <w:pStyle w:val="Heading4"/>
        <w:rPr>
          <w:ins w:id="3629" w:author="R4-1808980" w:date="2018-07-09T13:42:00Z"/>
          <w:color w:val="000000" w:themeColor="text1"/>
        </w:rPr>
      </w:pPr>
      <w:bookmarkStart w:id="3630" w:name="_Toc506829491"/>
      <w:bookmarkStart w:id="3631" w:name="_Toc519006108"/>
      <w:ins w:id="3632" w:author="R4-1808980" w:date="2018-07-09T13:42:00Z">
        <w:r w:rsidRPr="00427C11">
          <w:rPr>
            <w:color w:val="000000" w:themeColor="text1"/>
          </w:rPr>
          <w:t>6.5.4.3</w:t>
        </w:r>
        <w:r w:rsidRPr="00427C11">
          <w:rPr>
            <w:color w:val="000000" w:themeColor="text1"/>
          </w:rPr>
          <w:tab/>
          <w:t>Test purpose</w:t>
        </w:r>
        <w:bookmarkEnd w:id="3627"/>
        <w:bookmarkEnd w:id="3630"/>
        <w:bookmarkEnd w:id="3631"/>
      </w:ins>
    </w:p>
    <w:p w14:paraId="31B8471C" w14:textId="77777777" w:rsidR="000C7A40" w:rsidRPr="00427C11" w:rsidRDefault="000C7A40" w:rsidP="000C7A40">
      <w:pPr>
        <w:rPr>
          <w:ins w:id="3633" w:author="R4-1808980" w:date="2018-07-09T13:42:00Z"/>
          <w:color w:val="000000" w:themeColor="text1"/>
        </w:rPr>
      </w:pPr>
      <w:ins w:id="3634" w:author="R4-1808980" w:date="2018-07-09T13:42:00Z">
        <w:r w:rsidRPr="00427C11">
          <w:rPr>
            <w:color w:val="000000" w:themeColor="text1"/>
          </w:rPr>
          <w:t>To verify that the time alignment error is within the limit specified by the minimum requirement.</w:t>
        </w:r>
      </w:ins>
    </w:p>
    <w:p w14:paraId="058CCD80" w14:textId="77777777" w:rsidR="000C7A40" w:rsidRPr="00427C11" w:rsidRDefault="000C7A40" w:rsidP="000C7A40">
      <w:pPr>
        <w:pStyle w:val="Heading4"/>
        <w:rPr>
          <w:ins w:id="3635" w:author="R4-1808980" w:date="2018-07-09T13:42:00Z"/>
          <w:color w:val="000000" w:themeColor="text1"/>
        </w:rPr>
      </w:pPr>
      <w:bookmarkStart w:id="3636" w:name="_Toc494455267"/>
      <w:bookmarkStart w:id="3637" w:name="_Toc506829492"/>
      <w:bookmarkStart w:id="3638" w:name="_Toc519006109"/>
      <w:ins w:id="3639" w:author="R4-1808980" w:date="2018-07-09T13:42:00Z">
        <w:r w:rsidRPr="00427C11">
          <w:rPr>
            <w:color w:val="000000" w:themeColor="text1"/>
          </w:rPr>
          <w:t>6.5.4.4</w:t>
        </w:r>
        <w:r w:rsidRPr="00427C11">
          <w:rPr>
            <w:color w:val="000000" w:themeColor="text1"/>
          </w:rPr>
          <w:tab/>
          <w:t>Method of test</w:t>
        </w:r>
        <w:bookmarkEnd w:id="3636"/>
        <w:bookmarkEnd w:id="3637"/>
        <w:bookmarkEnd w:id="3638"/>
      </w:ins>
    </w:p>
    <w:p w14:paraId="05B45031" w14:textId="77777777" w:rsidR="000C7A40" w:rsidRPr="00427C11" w:rsidRDefault="000C7A40" w:rsidP="000C7A40">
      <w:pPr>
        <w:pStyle w:val="Heading5"/>
        <w:rPr>
          <w:ins w:id="3640" w:author="R4-1808980" w:date="2018-07-09T13:42:00Z"/>
          <w:color w:val="000000" w:themeColor="text1"/>
        </w:rPr>
      </w:pPr>
      <w:bookmarkStart w:id="3641" w:name="_Toc494455268"/>
      <w:bookmarkStart w:id="3642" w:name="_Toc506829493"/>
      <w:bookmarkStart w:id="3643" w:name="_Toc519006110"/>
      <w:ins w:id="3644" w:author="R4-1808980" w:date="2018-07-09T13:42:00Z">
        <w:r w:rsidRPr="00427C11">
          <w:rPr>
            <w:color w:val="000000" w:themeColor="text1"/>
          </w:rPr>
          <w:t>6.5.4.4.1</w:t>
        </w:r>
        <w:r w:rsidRPr="00427C11">
          <w:rPr>
            <w:color w:val="000000" w:themeColor="text1"/>
          </w:rPr>
          <w:tab/>
          <w:t>Initial conditions</w:t>
        </w:r>
        <w:bookmarkEnd w:id="3641"/>
        <w:bookmarkEnd w:id="3642"/>
        <w:bookmarkEnd w:id="3643"/>
      </w:ins>
    </w:p>
    <w:p w14:paraId="71750D1D" w14:textId="77777777" w:rsidR="000C7A40" w:rsidRPr="00427C11" w:rsidRDefault="000C7A40" w:rsidP="000C7A40">
      <w:pPr>
        <w:rPr>
          <w:ins w:id="3645" w:author="R4-1808980" w:date="2018-07-09T13:42:00Z"/>
          <w:color w:val="000000" w:themeColor="text1"/>
        </w:rPr>
      </w:pPr>
      <w:ins w:id="3646" w:author="R4-1808980" w:date="2018-07-09T13:42:00Z">
        <w:r w:rsidRPr="00427C11">
          <w:rPr>
            <w:color w:val="000000" w:themeColor="text1"/>
          </w:rPr>
          <w:t>Test environment:</w:t>
        </w:r>
        <w:r w:rsidRPr="00427C11">
          <w:rPr>
            <w:rFonts w:cs="v4.2.0"/>
            <w:color w:val="000000" w:themeColor="text1"/>
          </w:rPr>
          <w:t xml:space="preserve"> Normal, see annex B.2.</w:t>
        </w:r>
      </w:ins>
    </w:p>
    <w:p w14:paraId="3284FCE9" w14:textId="77777777" w:rsidR="000C7A40" w:rsidRPr="00427C11" w:rsidRDefault="000C7A40" w:rsidP="000C7A40">
      <w:pPr>
        <w:rPr>
          <w:ins w:id="3647" w:author="R4-1808980" w:date="2018-07-09T13:42:00Z"/>
          <w:color w:val="000000" w:themeColor="text1"/>
        </w:rPr>
      </w:pPr>
      <w:ins w:id="3648" w:author="R4-1808980" w:date="2018-07-09T13:42:00Z">
        <w:r w:rsidRPr="00427C11">
          <w:rPr>
            <w:color w:val="000000" w:themeColor="text1"/>
          </w:rPr>
          <w:t xml:space="preserve">RF channels to be tested for single carrier: </w:t>
        </w:r>
        <w:r w:rsidRPr="00427C11">
          <w:rPr>
            <w:color w:val="000000" w:themeColor="text1"/>
          </w:rPr>
          <w:tab/>
          <w:t xml:space="preserve">M; see subclause </w:t>
        </w:r>
        <w:r w:rsidRPr="00427C11">
          <w:rPr>
            <w:color w:val="000000" w:themeColor="text1"/>
            <w:highlight w:val="yellow"/>
          </w:rPr>
          <w:t>4.9.1</w:t>
        </w:r>
        <w:r w:rsidRPr="00427C11">
          <w:rPr>
            <w:color w:val="000000" w:themeColor="text1"/>
          </w:rPr>
          <w:t>.</w:t>
        </w:r>
      </w:ins>
    </w:p>
    <w:p w14:paraId="32E7355C" w14:textId="77777777" w:rsidR="000C7A40" w:rsidRPr="00427C11" w:rsidRDefault="000C7A40" w:rsidP="000C7A40">
      <w:pPr>
        <w:rPr>
          <w:ins w:id="3649" w:author="R4-1808980" w:date="2018-07-09T13:42:00Z"/>
          <w:rFonts w:cs="v4.2.0"/>
          <w:color w:val="000000" w:themeColor="text1"/>
        </w:rPr>
      </w:pPr>
      <w:ins w:id="3650" w:author="R4-1808980" w:date="2018-07-09T13:42:00Z">
        <w:r w:rsidRPr="00427C11">
          <w:rPr>
            <w:color w:val="000000" w:themeColor="text1"/>
          </w:rPr>
          <w:t xml:space="preserve">RF bandwidth positions </w:t>
        </w:r>
        <w:r w:rsidRPr="00427C11">
          <w:rPr>
            <w:rFonts w:cs="v4.2.0"/>
            <w:color w:val="000000" w:themeColor="text1"/>
          </w:rPr>
          <w:t xml:space="preserve">to be tested for multi-carrier and/or CA: </w:t>
        </w:r>
      </w:ins>
    </w:p>
    <w:p w14:paraId="6AF6E588" w14:textId="77777777" w:rsidR="000C7A40" w:rsidRPr="00427C11" w:rsidRDefault="000C7A40" w:rsidP="000C7A40">
      <w:pPr>
        <w:ind w:firstLine="284"/>
        <w:rPr>
          <w:ins w:id="3651" w:author="R4-1808980" w:date="2018-07-09T13:42:00Z"/>
          <w:rFonts w:cs="v4.2.0"/>
          <w:color w:val="000000" w:themeColor="text1"/>
        </w:rPr>
      </w:pPr>
      <w:ins w:id="3652" w:author="R4-1808980" w:date="2018-07-09T13:42:00Z">
        <w:r w:rsidRPr="00427C11">
          <w:rPr>
            <w:rFonts w:cs="v4.2.0"/>
            <w:color w:val="000000" w:themeColor="text1"/>
          </w:rPr>
          <w:t>-</w:t>
        </w:r>
        <w:r w:rsidRPr="00427C11">
          <w:rPr>
            <w:rFonts w:cs="v4.2.0"/>
            <w:color w:val="000000" w:themeColor="text1"/>
          </w:rPr>
          <w:tab/>
        </w:r>
        <w:r w:rsidRPr="00427C11">
          <w:rPr>
            <w:color w:val="000000" w:themeColor="text1"/>
          </w:rPr>
          <w:t>M</w:t>
        </w:r>
        <w:r w:rsidRPr="00427C11">
          <w:rPr>
            <w:color w:val="000000" w:themeColor="text1"/>
            <w:vertAlign w:val="subscript"/>
          </w:rPr>
          <w:t>RFBW</w:t>
        </w:r>
        <w:r w:rsidRPr="00427C11">
          <w:rPr>
            <w:color w:val="000000" w:themeColor="text1"/>
          </w:rPr>
          <w:t xml:space="preserve"> in single-band operation,</w:t>
        </w:r>
        <w:r w:rsidRPr="00427C11">
          <w:rPr>
            <w:rFonts w:cs="v4.2.0"/>
            <w:color w:val="000000" w:themeColor="text1"/>
          </w:rPr>
          <w:t xml:space="preserve"> see subclause </w:t>
        </w:r>
        <w:r w:rsidRPr="00427C11">
          <w:rPr>
            <w:rFonts w:cs="v4.2.0"/>
            <w:color w:val="000000" w:themeColor="text1"/>
            <w:highlight w:val="yellow"/>
          </w:rPr>
          <w:t>4.9.1</w:t>
        </w:r>
        <w:r w:rsidRPr="00427C11">
          <w:rPr>
            <w:rFonts w:cs="v4.2.0"/>
            <w:color w:val="000000" w:themeColor="text1"/>
          </w:rPr>
          <w:t>.</w:t>
        </w:r>
      </w:ins>
    </w:p>
    <w:p w14:paraId="1CD08DD1" w14:textId="77777777" w:rsidR="000C7A40" w:rsidRPr="00427C11" w:rsidRDefault="000C7A40" w:rsidP="000C7A40">
      <w:pPr>
        <w:ind w:firstLine="284"/>
        <w:rPr>
          <w:ins w:id="3653" w:author="R4-1808980" w:date="2018-07-09T13:42:00Z"/>
          <w:color w:val="000000" w:themeColor="text1"/>
        </w:rPr>
      </w:pPr>
      <w:ins w:id="3654" w:author="R4-1808980" w:date="2018-07-09T13:42:00Z">
        <w:r w:rsidRPr="00427C11">
          <w:rPr>
            <w:rFonts w:cs="v4.2.0"/>
            <w:color w:val="000000" w:themeColor="text1"/>
          </w:rPr>
          <w:t>-</w:t>
        </w:r>
        <w:r w:rsidRPr="00427C11">
          <w:rPr>
            <w:rFonts w:cs="v4.2.0"/>
            <w:color w:val="000000" w:themeColor="text1"/>
          </w:rPr>
          <w:tab/>
        </w:r>
        <w:r w:rsidRPr="00427C11">
          <w:rPr>
            <w:color w:val="000000" w:themeColor="text1"/>
          </w:rPr>
          <w:t xml:space="preserve"> B</w:t>
        </w:r>
        <w:r w:rsidRPr="00427C11">
          <w:rPr>
            <w:color w:val="000000" w:themeColor="text1"/>
            <w:vertAlign w:val="subscript"/>
          </w:rPr>
          <w:t>RFBW</w:t>
        </w:r>
        <w:r w:rsidRPr="00427C11">
          <w:rPr>
            <w:color w:val="000000" w:themeColor="text1"/>
          </w:rPr>
          <w:t>_T</w:t>
        </w:r>
        <w:r w:rsidRPr="00427C11">
          <w:rPr>
            <w:color w:val="000000" w:themeColor="text1"/>
            <w:lang w:eastAsia="zh-CN"/>
          </w:rPr>
          <w:t>'</w:t>
        </w:r>
        <w:r w:rsidRPr="00427C11">
          <w:rPr>
            <w:color w:val="000000" w:themeColor="text1"/>
            <w:vertAlign w:val="subscript"/>
          </w:rPr>
          <w:t>RFBW</w:t>
        </w:r>
        <w:r w:rsidRPr="00427C11">
          <w:rPr>
            <w:rFonts w:hint="eastAsia"/>
            <w:color w:val="000000" w:themeColor="text1"/>
            <w:lang w:eastAsia="zh-CN"/>
          </w:rPr>
          <w:t xml:space="preserve"> and</w:t>
        </w:r>
        <w:r w:rsidRPr="00427C11">
          <w:rPr>
            <w:color w:val="000000" w:themeColor="text1"/>
          </w:rPr>
          <w:t xml:space="preserve"> B</w:t>
        </w:r>
        <w:r w:rsidRPr="00427C11">
          <w:rPr>
            <w:color w:val="000000" w:themeColor="text1"/>
            <w:lang w:eastAsia="zh-CN"/>
          </w:rPr>
          <w:t>'</w:t>
        </w:r>
        <w:r w:rsidRPr="00427C11">
          <w:rPr>
            <w:color w:val="000000" w:themeColor="text1"/>
            <w:vertAlign w:val="subscript"/>
          </w:rPr>
          <w:t>RFBW</w:t>
        </w:r>
        <w:r w:rsidRPr="00427C11">
          <w:rPr>
            <w:color w:val="000000" w:themeColor="text1"/>
          </w:rPr>
          <w:t>_T</w:t>
        </w:r>
        <w:r w:rsidRPr="00427C11">
          <w:rPr>
            <w:color w:val="000000" w:themeColor="text1"/>
            <w:vertAlign w:val="subscript"/>
          </w:rPr>
          <w:t>RFBW</w:t>
        </w:r>
        <w:r w:rsidRPr="00427C11">
          <w:rPr>
            <w:color w:val="000000" w:themeColor="text1"/>
          </w:rPr>
          <w:t xml:space="preserve"> </w:t>
        </w:r>
        <w:r w:rsidRPr="00427C11">
          <w:rPr>
            <w:rFonts w:hint="eastAsia"/>
            <w:color w:val="000000" w:themeColor="text1"/>
            <w:lang w:eastAsia="zh-CN"/>
          </w:rPr>
          <w:t>in multi-band operation,</w:t>
        </w:r>
        <w:r w:rsidRPr="00427C11">
          <w:rPr>
            <w:color w:val="000000" w:themeColor="text1"/>
          </w:rPr>
          <w:t xml:space="preserve"> see subclause </w:t>
        </w:r>
        <w:r w:rsidRPr="00427C11">
          <w:rPr>
            <w:color w:val="000000" w:themeColor="text1"/>
            <w:highlight w:val="yellow"/>
          </w:rPr>
          <w:t>4.11</w:t>
        </w:r>
        <w:r w:rsidRPr="00427C11">
          <w:rPr>
            <w:rFonts w:cs="v4.2.0"/>
            <w:color w:val="000000" w:themeColor="text1"/>
          </w:rPr>
          <w:t>.</w:t>
        </w:r>
      </w:ins>
    </w:p>
    <w:p w14:paraId="07DD44B3" w14:textId="77777777" w:rsidR="000C7A40" w:rsidRPr="00427C11" w:rsidRDefault="000C7A40" w:rsidP="000C7A40">
      <w:pPr>
        <w:pStyle w:val="Heading5"/>
        <w:rPr>
          <w:ins w:id="3655" w:author="R4-1808980" w:date="2018-07-09T13:42:00Z"/>
          <w:color w:val="000000" w:themeColor="text1"/>
        </w:rPr>
      </w:pPr>
      <w:bookmarkStart w:id="3656" w:name="_Toc494455269"/>
      <w:bookmarkStart w:id="3657" w:name="_Toc506829494"/>
      <w:bookmarkStart w:id="3658" w:name="_Toc519006111"/>
      <w:ins w:id="3659" w:author="R4-1808980" w:date="2018-07-09T13:42:00Z">
        <w:r w:rsidRPr="00427C11">
          <w:rPr>
            <w:color w:val="000000" w:themeColor="text1"/>
          </w:rPr>
          <w:t>6.5.4.4.2</w:t>
        </w:r>
        <w:r w:rsidRPr="00427C11">
          <w:rPr>
            <w:color w:val="000000" w:themeColor="text1"/>
          </w:rPr>
          <w:tab/>
          <w:t>Procedure</w:t>
        </w:r>
        <w:bookmarkEnd w:id="3656"/>
        <w:bookmarkEnd w:id="3657"/>
        <w:bookmarkEnd w:id="3658"/>
      </w:ins>
    </w:p>
    <w:p w14:paraId="4EA13C3A" w14:textId="77777777" w:rsidR="000C7A40" w:rsidRPr="00427C11" w:rsidRDefault="000C7A40" w:rsidP="000C7A40">
      <w:pPr>
        <w:rPr>
          <w:ins w:id="3660" w:author="R4-1808980" w:date="2018-07-09T13:42:00Z"/>
          <w:color w:val="000000" w:themeColor="text1"/>
        </w:rPr>
      </w:pPr>
      <w:ins w:id="3661" w:author="R4-1808980" w:date="2018-07-09T13:42:00Z">
        <w:r w:rsidRPr="00427C11">
          <w:rPr>
            <w:color w:val="000000" w:themeColor="text1"/>
          </w:rPr>
          <w:t xml:space="preserve">For </w:t>
        </w:r>
        <w:r w:rsidRPr="00427C11">
          <w:rPr>
            <w:i/>
            <w:color w:val="000000" w:themeColor="text1"/>
          </w:rPr>
          <w:t>BS type 1-C</w:t>
        </w:r>
        <w:r w:rsidRPr="00427C11">
          <w:rPr>
            <w:color w:val="000000" w:themeColor="text1"/>
          </w:rPr>
          <w:t xml:space="preserve"> </w:t>
        </w:r>
        <w:r w:rsidRPr="00427C11">
          <w:rPr>
            <w:i/>
            <w:color w:val="000000" w:themeColor="text1"/>
          </w:rPr>
          <w:t>antenna connectors</w:t>
        </w:r>
        <w:r w:rsidRPr="00427C11">
          <w:rPr>
            <w:color w:val="000000" w:themeColor="text1"/>
          </w:rPr>
          <w:t xml:space="preserve"> to be tested are for a specific set of </w:t>
        </w:r>
        <w:commentRangeStart w:id="3662"/>
        <w:r w:rsidRPr="00427C11">
          <w:rPr>
            <w:color w:val="000000" w:themeColor="text1"/>
          </w:rPr>
          <w:t xml:space="preserve">signals/transmitter configuration/transmission mode. </w:t>
        </w:r>
        <w:commentRangeEnd w:id="3662"/>
        <w:r>
          <w:rPr>
            <w:rStyle w:val="CommentReference"/>
          </w:rPr>
          <w:commentReference w:id="3662"/>
        </w:r>
      </w:ins>
    </w:p>
    <w:p w14:paraId="1A905590" w14:textId="77777777" w:rsidR="000C7A40" w:rsidRPr="00427C11" w:rsidRDefault="000C7A40" w:rsidP="000C7A40">
      <w:pPr>
        <w:rPr>
          <w:ins w:id="3663" w:author="R4-1808980" w:date="2018-07-09T13:42:00Z"/>
          <w:color w:val="000000" w:themeColor="text1"/>
        </w:rPr>
      </w:pPr>
      <w:ins w:id="3664" w:author="R4-1808980" w:date="2018-07-09T13:42:00Z">
        <w:r w:rsidRPr="00427C11">
          <w:rPr>
            <w:color w:val="000000" w:themeColor="text1"/>
          </w:rPr>
          <w:t xml:space="preserve">For </w:t>
        </w:r>
        <w:r w:rsidRPr="00427C11">
          <w:rPr>
            <w:i/>
            <w:color w:val="000000" w:themeColor="text1"/>
          </w:rPr>
          <w:t>BS type 1-H</w:t>
        </w:r>
        <w:r w:rsidRPr="00427C11">
          <w:rPr>
            <w:color w:val="000000" w:themeColor="text1"/>
          </w:rPr>
          <w:t xml:space="preserve"> </w:t>
        </w:r>
        <w:r w:rsidRPr="00427C11">
          <w:rPr>
            <w:i/>
            <w:color w:val="000000" w:themeColor="text1"/>
          </w:rPr>
          <w:t>TAB connectors</w:t>
        </w:r>
        <w:r w:rsidRPr="00427C11">
          <w:rPr>
            <w:color w:val="000000" w:themeColor="text1"/>
          </w:rPr>
          <w:t xml:space="preserve"> to be tested are identified from the declared sets of </w:t>
        </w:r>
        <w:r w:rsidRPr="00427C11">
          <w:rPr>
            <w:i/>
            <w:color w:val="000000" w:themeColor="text1"/>
          </w:rPr>
          <w:t>TAB connector beam forming groups</w:t>
        </w:r>
        <w:r w:rsidRPr="00427C11">
          <w:rPr>
            <w:color w:val="000000" w:themeColor="text1"/>
          </w:rPr>
          <w:t xml:space="preserve"> in the TAE </w:t>
        </w:r>
        <w:proofErr w:type="gramStart"/>
        <w:r w:rsidRPr="00427C11">
          <w:rPr>
            <w:color w:val="000000" w:themeColor="text1"/>
          </w:rPr>
          <w:t>groups</w:t>
        </w:r>
        <w:proofErr w:type="gramEnd"/>
        <w:r w:rsidRPr="00427C11">
          <w:rPr>
            <w:color w:val="000000" w:themeColor="text1"/>
          </w:rPr>
          <w:t xml:space="preserve"> declaration (see table 4.6-1, </w:t>
        </w:r>
        <w:r w:rsidRPr="00427C11">
          <w:rPr>
            <w:color w:val="000000" w:themeColor="text1"/>
            <w:highlight w:val="yellow"/>
          </w:rPr>
          <w:t>D6.58</w:t>
        </w:r>
        <w:r w:rsidRPr="00427C11">
          <w:rPr>
            <w:color w:val="000000" w:themeColor="text1"/>
          </w:rPr>
          <w:t xml:space="preserve">). </w:t>
        </w:r>
      </w:ins>
    </w:p>
    <w:p w14:paraId="2E2F3CA5" w14:textId="77777777" w:rsidR="000C7A40" w:rsidRPr="00427C11" w:rsidRDefault="000C7A40" w:rsidP="000C7A40">
      <w:pPr>
        <w:rPr>
          <w:ins w:id="3665" w:author="R4-1808980" w:date="2018-07-09T13:42:00Z"/>
          <w:color w:val="000000" w:themeColor="text1"/>
        </w:rPr>
      </w:pPr>
      <w:ins w:id="3666" w:author="R4-1808980" w:date="2018-07-09T13:42:00Z">
        <w:r w:rsidRPr="00427C11">
          <w:rPr>
            <w:color w:val="000000" w:themeColor="text1"/>
          </w:rPr>
          <w:t xml:space="preserve">Compliance is to be demonstrated between all pairs of </w:t>
        </w:r>
        <w:r w:rsidRPr="00427C11">
          <w:rPr>
            <w:i/>
            <w:color w:val="000000" w:themeColor="text1"/>
          </w:rPr>
          <w:t>single-band connectors and/or multi-band connectors</w:t>
        </w:r>
        <w:r w:rsidRPr="00427C11">
          <w:rPr>
            <w:color w:val="000000" w:themeColor="text1"/>
          </w:rPr>
          <w:t>, however it is not required to exhaustively measure TAE between every combination of pairs of representative connectors. Compliance can be demonstrated by comparison of a reduced set of representative measurement results.</w:t>
        </w:r>
      </w:ins>
    </w:p>
    <w:p w14:paraId="65365CC8" w14:textId="77777777" w:rsidR="000C7A40" w:rsidRDefault="000C7A40" w:rsidP="000C7A40">
      <w:pPr>
        <w:ind w:firstLine="284"/>
        <w:rPr>
          <w:ins w:id="3667" w:author="R4-1808980" w:date="2018-07-09T13:42:00Z"/>
          <w:color w:val="000000" w:themeColor="text1"/>
        </w:rPr>
      </w:pPr>
      <w:ins w:id="3668" w:author="R4-1808980" w:date="2018-07-09T13:42:00Z">
        <w:r w:rsidRPr="001A322E">
          <w:rPr>
            <w:color w:val="000000" w:themeColor="text1"/>
          </w:rPr>
          <w:t>1)</w:t>
        </w:r>
        <w:r w:rsidRPr="001A322E">
          <w:rPr>
            <w:color w:val="000000" w:themeColor="text1"/>
          </w:rPr>
          <w:tab/>
        </w:r>
        <w:r>
          <w:rPr>
            <w:color w:val="000000" w:themeColor="text1"/>
          </w:rPr>
          <w:t>Conducted measurement setup:</w:t>
        </w:r>
      </w:ins>
    </w:p>
    <w:p w14:paraId="71925280" w14:textId="77777777" w:rsidR="000C7A40" w:rsidRPr="00427C11" w:rsidRDefault="000C7A40" w:rsidP="000C7A40">
      <w:pPr>
        <w:ind w:left="568"/>
        <w:rPr>
          <w:ins w:id="3669" w:author="R4-1808980" w:date="2018-07-09T13:42:00Z"/>
          <w:color w:val="000000" w:themeColor="text1"/>
        </w:rPr>
      </w:pPr>
      <w:ins w:id="3670" w:author="R4-1808980" w:date="2018-07-09T13:42:00Z">
        <w:r>
          <w:rPr>
            <w:color w:val="000000" w:themeColor="text1"/>
          </w:rPr>
          <w:t>- For</w:t>
        </w:r>
        <w:r w:rsidRPr="00427C11">
          <w:rPr>
            <w:i/>
            <w:color w:val="000000" w:themeColor="text1"/>
          </w:rPr>
          <w:t xml:space="preserve"> BS type 1-C</w:t>
        </w:r>
        <w:r w:rsidRPr="00427C11">
          <w:rPr>
            <w:color w:val="000000" w:themeColor="text1"/>
          </w:rPr>
          <w:t xml:space="preserve">: </w:t>
        </w:r>
        <w:r w:rsidRPr="009E7C46">
          <w:rPr>
            <w:color w:val="000000" w:themeColor="text1"/>
          </w:rPr>
          <w:t xml:space="preserve"> </w:t>
        </w:r>
        <w:r>
          <w:rPr>
            <w:color w:val="000000" w:themeColor="text1"/>
          </w:rPr>
          <w:t>Connect</w:t>
        </w:r>
        <w:r w:rsidRPr="0053429D">
          <w:rPr>
            <w:color w:val="000000" w:themeColor="text1"/>
          </w:rPr>
          <w:t xml:space="preserve"> </w:t>
        </w:r>
        <w:r w:rsidRPr="00427C11">
          <w:rPr>
            <w:color w:val="000000" w:themeColor="text1"/>
          </w:rPr>
          <w:t xml:space="preserve">two </w:t>
        </w:r>
        <w:r w:rsidRPr="00427C11">
          <w:rPr>
            <w:i/>
            <w:color w:val="000000" w:themeColor="text1"/>
          </w:rPr>
          <w:t>antenna connectors</w:t>
        </w:r>
        <w:r w:rsidRPr="00427C11">
          <w:rPr>
            <w:color w:val="000000" w:themeColor="text1"/>
          </w:rPr>
          <w:t xml:space="preserve"> to the measurement equipment according to annex </w:t>
        </w:r>
        <w:r w:rsidRPr="00427C11">
          <w:rPr>
            <w:color w:val="000000" w:themeColor="text1"/>
            <w:highlight w:val="yellow"/>
          </w:rPr>
          <w:t>x</w:t>
        </w:r>
        <w:r w:rsidRPr="00427C11">
          <w:rPr>
            <w:color w:val="000000" w:themeColor="text1"/>
          </w:rPr>
          <w:t xml:space="preserve">. Terminate any unused </w:t>
        </w:r>
        <w:r w:rsidRPr="00427C11">
          <w:rPr>
            <w:i/>
            <w:color w:val="000000" w:themeColor="text1"/>
          </w:rPr>
          <w:t>antenna connector(s)</w:t>
        </w:r>
        <w:r w:rsidRPr="00427C11">
          <w:rPr>
            <w:color w:val="000000" w:themeColor="text1"/>
          </w:rPr>
          <w:t>.</w:t>
        </w:r>
      </w:ins>
    </w:p>
    <w:p w14:paraId="1573DD48" w14:textId="77777777" w:rsidR="000C7A40" w:rsidRPr="00427C11" w:rsidRDefault="000C7A40" w:rsidP="000C7A40">
      <w:pPr>
        <w:ind w:left="568"/>
        <w:rPr>
          <w:ins w:id="3671" w:author="R4-1808980" w:date="2018-07-09T13:42:00Z"/>
          <w:i/>
          <w:color w:val="000000" w:themeColor="text1"/>
        </w:rPr>
      </w:pPr>
      <w:ins w:id="3672" w:author="R4-1808980" w:date="2018-07-09T13:42:00Z">
        <w:r w:rsidRPr="00427C11">
          <w:rPr>
            <w:color w:val="000000" w:themeColor="text1"/>
          </w:rPr>
          <w:t xml:space="preserve">- For </w:t>
        </w:r>
        <w:r w:rsidRPr="00427C11">
          <w:rPr>
            <w:i/>
            <w:color w:val="000000" w:themeColor="text1"/>
          </w:rPr>
          <w:t>BS type 1-H</w:t>
        </w:r>
        <w:r w:rsidRPr="00427C11">
          <w:rPr>
            <w:color w:val="000000" w:themeColor="text1"/>
          </w:rPr>
          <w:t xml:space="preserve">: </w:t>
        </w:r>
        <w:r>
          <w:rPr>
            <w:color w:val="000000" w:themeColor="text1"/>
          </w:rPr>
          <w:t>Connect</w:t>
        </w:r>
        <w:r w:rsidRPr="00427C11">
          <w:rPr>
            <w:color w:val="000000" w:themeColor="text1"/>
          </w:rPr>
          <w:t xml:space="preserve"> two representative </w:t>
        </w:r>
        <w:r w:rsidRPr="00427C11">
          <w:rPr>
            <w:i/>
            <w:color w:val="000000" w:themeColor="text1"/>
          </w:rPr>
          <w:t>TAB connectors</w:t>
        </w:r>
        <w:r w:rsidRPr="00427C11">
          <w:rPr>
            <w:color w:val="000000" w:themeColor="text1"/>
          </w:rPr>
          <w:t xml:space="preserve"> one from separate TAE group (see table 4.6-1, </w:t>
        </w:r>
        <w:r w:rsidRPr="00427C11">
          <w:rPr>
            <w:color w:val="000000" w:themeColor="text1"/>
            <w:highlight w:val="yellow"/>
          </w:rPr>
          <w:t>D6.58</w:t>
        </w:r>
        <w:r w:rsidRPr="00427C11">
          <w:rPr>
            <w:color w:val="000000" w:themeColor="text1"/>
          </w:rPr>
          <w:t xml:space="preserve">) to the measurement equipment according to annex </w:t>
        </w:r>
        <w:r w:rsidRPr="00427C11">
          <w:rPr>
            <w:color w:val="000000" w:themeColor="text1"/>
            <w:highlight w:val="yellow"/>
          </w:rPr>
          <w:t>x</w:t>
        </w:r>
        <w:r w:rsidRPr="00427C11">
          <w:rPr>
            <w:color w:val="000000" w:themeColor="text1"/>
          </w:rPr>
          <w:t xml:space="preserve">. Terminate any unused </w:t>
        </w:r>
        <w:r w:rsidRPr="00427C11">
          <w:rPr>
            <w:i/>
            <w:color w:val="000000" w:themeColor="text1"/>
          </w:rPr>
          <w:t>TAB connector(s).</w:t>
        </w:r>
      </w:ins>
    </w:p>
    <w:p w14:paraId="18FCD279" w14:textId="77777777" w:rsidR="000C7A40" w:rsidRPr="00427C11" w:rsidRDefault="000C7A40" w:rsidP="000C7A40">
      <w:pPr>
        <w:pStyle w:val="B1"/>
        <w:rPr>
          <w:ins w:id="3673" w:author="R4-1808980" w:date="2018-07-09T13:42:00Z"/>
          <w:color w:val="000000" w:themeColor="text1"/>
        </w:rPr>
      </w:pPr>
      <w:ins w:id="3674" w:author="R4-1808980" w:date="2018-07-09T13:42:00Z">
        <w:r>
          <w:rPr>
            <w:color w:val="000000" w:themeColor="text1"/>
          </w:rPr>
          <w:t>2</w:t>
        </w:r>
        <w:r w:rsidRPr="00427C11">
          <w:rPr>
            <w:color w:val="000000" w:themeColor="text1"/>
          </w:rPr>
          <w:t>)</w:t>
        </w:r>
        <w:r w:rsidRPr="00427C11">
          <w:rPr>
            <w:color w:val="000000" w:themeColor="text1"/>
          </w:rPr>
          <w:tab/>
        </w:r>
        <w:r w:rsidRPr="00427C11" w:rsidDel="002B598B">
          <w:rPr>
            <w:color w:val="000000" w:themeColor="text1"/>
          </w:rPr>
          <w:t xml:space="preserve">Set the </w:t>
        </w:r>
        <w:r w:rsidRPr="00427C11">
          <w:rPr>
            <w:color w:val="000000" w:themeColor="text1"/>
          </w:rPr>
          <w:t xml:space="preserve">connectors under test to transmit </w:t>
        </w:r>
        <w:r w:rsidRPr="00427C11">
          <w:rPr>
            <w:color w:val="000000" w:themeColor="text1"/>
            <w:highlight w:val="yellow"/>
          </w:rPr>
          <w:t>N-TM x.x</w:t>
        </w:r>
        <w:r w:rsidRPr="00427C11" w:rsidDel="002B598B">
          <w:rPr>
            <w:color w:val="000000" w:themeColor="text1"/>
          </w:rPr>
          <w:t xml:space="preserve"> </w:t>
        </w:r>
        <w:r w:rsidRPr="00427C11">
          <w:rPr>
            <w:color w:val="000000" w:themeColor="text1"/>
          </w:rPr>
          <w:t xml:space="preserve">or any DL signal using TX diversity, MIMO </w:t>
        </w:r>
        <w:r w:rsidRPr="00427C11" w:rsidDel="002B598B">
          <w:rPr>
            <w:color w:val="000000" w:themeColor="text1"/>
          </w:rPr>
          <w:t>transmission or carrier aggregation</w:t>
        </w:r>
        <w:r w:rsidRPr="00427C11">
          <w:rPr>
            <w:color w:val="000000" w:themeColor="text1"/>
          </w:rPr>
          <w:t>.</w:t>
        </w:r>
      </w:ins>
    </w:p>
    <w:p w14:paraId="36233217" w14:textId="77777777" w:rsidR="000C7A40" w:rsidRPr="00427C11" w:rsidRDefault="000C7A40" w:rsidP="000C7A40">
      <w:pPr>
        <w:pStyle w:val="NO"/>
        <w:keepNext/>
        <w:rPr>
          <w:ins w:id="3675" w:author="R4-1808980" w:date="2018-07-09T13:42:00Z"/>
          <w:color w:val="000000" w:themeColor="text1"/>
        </w:rPr>
      </w:pPr>
      <w:ins w:id="3676" w:author="R4-1808980" w:date="2018-07-09T13:42:00Z">
        <w:r w:rsidRPr="00427C11">
          <w:rPr>
            <w:color w:val="000000" w:themeColor="text1"/>
          </w:rPr>
          <w:t>NOTE:</w:t>
        </w:r>
        <w:r w:rsidRPr="00427C11">
          <w:rPr>
            <w:color w:val="000000" w:themeColor="text1"/>
          </w:rPr>
          <w:tab/>
          <w:t xml:space="preserve">For TX diversity and MIMO transmission, different ports may be configured in </w:t>
        </w:r>
        <w:r w:rsidRPr="00427C11">
          <w:rPr>
            <w:color w:val="000000" w:themeColor="text1"/>
            <w:highlight w:val="yellow"/>
          </w:rPr>
          <w:t>N-TM x.x</w:t>
        </w:r>
        <w:r w:rsidRPr="00427C11">
          <w:rPr>
            <w:color w:val="000000" w:themeColor="text1"/>
            <w:highlight w:val="yellow"/>
            <w:lang w:eastAsia="zh-CN"/>
          </w:rPr>
          <w:t>.</w:t>
        </w:r>
      </w:ins>
    </w:p>
    <w:p w14:paraId="7F4576CA" w14:textId="77777777" w:rsidR="000C7A40" w:rsidRPr="00427C11" w:rsidRDefault="000C7A40" w:rsidP="000C7A40">
      <w:pPr>
        <w:pStyle w:val="B1"/>
        <w:rPr>
          <w:ins w:id="3677" w:author="R4-1808980" w:date="2018-07-09T13:42:00Z"/>
          <w:color w:val="000000" w:themeColor="text1"/>
          <w:highlight w:val="magenta"/>
        </w:rPr>
      </w:pPr>
      <w:ins w:id="3678" w:author="R4-1808980" w:date="2018-07-09T13:42:00Z">
        <w:r w:rsidRPr="00427C11">
          <w:rPr>
            <w:color w:val="000000" w:themeColor="text1"/>
          </w:rPr>
          <w:t>3)</w:t>
        </w:r>
        <w:r w:rsidRPr="00427C11">
          <w:rPr>
            <w:color w:val="000000" w:themeColor="text1"/>
          </w:rPr>
          <w:tab/>
          <w:t xml:space="preserve">For a connectors declared to be capable of single carrier operation only, set the representative connectors under test to transmit at </w:t>
        </w:r>
        <w:r w:rsidRPr="00427C11">
          <w:rPr>
            <w:i/>
            <w:color w:val="000000" w:themeColor="text1"/>
          </w:rPr>
          <w:t>rated carrier output power</w:t>
        </w:r>
        <w:r w:rsidRPr="00427C11">
          <w:rPr>
            <w:color w:val="000000" w:themeColor="text1"/>
          </w:rPr>
          <w:t xml:space="preserve"> P</w:t>
        </w:r>
        <w:r w:rsidRPr="00427C11">
          <w:rPr>
            <w:color w:val="000000" w:themeColor="text1"/>
            <w:vertAlign w:val="subscript"/>
          </w:rPr>
          <w:t>rated,c,AC</w:t>
        </w:r>
        <w:r w:rsidRPr="00427C11">
          <w:rPr>
            <w:color w:val="000000" w:themeColor="text1"/>
          </w:rPr>
          <w:t xml:space="preserve"> for </w:t>
        </w:r>
        <w:r w:rsidRPr="00427C11">
          <w:rPr>
            <w:i/>
            <w:color w:val="000000" w:themeColor="text1"/>
          </w:rPr>
          <w:t>BS type 1-C</w:t>
        </w:r>
        <w:r w:rsidRPr="00427C11">
          <w:rPr>
            <w:color w:val="000000" w:themeColor="text1"/>
          </w:rPr>
          <w:t xml:space="preserve"> and P</w:t>
        </w:r>
        <w:r w:rsidRPr="00427C11">
          <w:rPr>
            <w:color w:val="000000" w:themeColor="text1"/>
            <w:vertAlign w:val="subscript"/>
          </w:rPr>
          <w:t>rated,c,TABC</w:t>
        </w:r>
        <w:r w:rsidRPr="00427C11">
          <w:rPr>
            <w:color w:val="000000" w:themeColor="text1"/>
          </w:rPr>
          <w:t xml:space="preserve"> for </w:t>
        </w:r>
        <w:r w:rsidRPr="00427C11">
          <w:rPr>
            <w:i/>
            <w:color w:val="000000" w:themeColor="text1"/>
          </w:rPr>
          <w:t>BS type 1-H</w:t>
        </w:r>
        <w:r w:rsidRPr="00427C11">
          <w:rPr>
            <w:color w:val="000000" w:themeColor="text1"/>
          </w:rPr>
          <w:t xml:space="preserve"> (see table </w:t>
        </w:r>
        <w:r w:rsidRPr="00427C11">
          <w:rPr>
            <w:color w:val="000000" w:themeColor="text1"/>
            <w:highlight w:val="yellow"/>
          </w:rPr>
          <w:t>4.6-1, D6.30</w:t>
        </w:r>
        <w:r w:rsidRPr="00427C11">
          <w:rPr>
            <w:color w:val="000000" w:themeColor="text1"/>
          </w:rPr>
          <w:t>).</w:t>
        </w:r>
      </w:ins>
    </w:p>
    <w:p w14:paraId="26EB2CCE" w14:textId="77777777" w:rsidR="000C7A40" w:rsidRPr="00283683" w:rsidRDefault="000C7A40" w:rsidP="000C7A40">
      <w:pPr>
        <w:pStyle w:val="B1"/>
        <w:rPr>
          <w:ins w:id="3679" w:author="R4-1808980" w:date="2018-07-09T13:42:00Z"/>
          <w:color w:val="FF0000"/>
        </w:rPr>
      </w:pPr>
      <w:ins w:id="3680" w:author="R4-1808980" w:date="2018-07-09T13:42:00Z">
        <w:r w:rsidRPr="00427C11">
          <w:rPr>
            <w:color w:val="000000" w:themeColor="text1"/>
          </w:rPr>
          <w:tab/>
          <w:t xml:space="preserve">If the connector under test supports intra band contiguous or non-contiguous CA, set the representative connectors to transmit </w:t>
        </w:r>
        <w:r w:rsidRPr="00427C11">
          <w:rPr>
            <w:color w:val="000000" w:themeColor="text1"/>
            <w:lang w:eastAsia="zh-CN"/>
          </w:rPr>
          <w:t>using the applicable test configuration and corresponding power setting specified</w:t>
        </w:r>
        <w:r w:rsidRPr="00427C11">
          <w:rPr>
            <w:color w:val="000000" w:themeColor="text1"/>
          </w:rPr>
          <w:t xml:space="preserve"> in subclause </w:t>
        </w:r>
        <w:r w:rsidRPr="00427C11">
          <w:rPr>
            <w:color w:val="000000" w:themeColor="text1"/>
            <w:highlight w:val="yellow"/>
          </w:rPr>
          <w:t>4.7.</w:t>
        </w:r>
      </w:ins>
    </w:p>
    <w:p w14:paraId="27229369" w14:textId="77777777" w:rsidR="000C7A40" w:rsidRPr="00283683" w:rsidRDefault="000C7A40" w:rsidP="000C7A40">
      <w:pPr>
        <w:pStyle w:val="B1"/>
        <w:rPr>
          <w:ins w:id="3681" w:author="R4-1808980" w:date="2018-07-09T13:42:00Z"/>
          <w:color w:val="FF0000"/>
        </w:rPr>
      </w:pPr>
      <w:ins w:id="3682" w:author="R4-1808980" w:date="2018-07-09T13:42:00Z">
        <w:r w:rsidRPr="00427C11">
          <w:rPr>
            <w:color w:val="000000" w:themeColor="text1"/>
          </w:rPr>
          <w:tab/>
          <w:t xml:space="preserve">If the BS supports inter band CA, set the representative connectors to transmit, for each band, a single carrier or all carriers, </w:t>
        </w:r>
        <w:r w:rsidRPr="00427C11">
          <w:rPr>
            <w:color w:val="000000" w:themeColor="text1"/>
            <w:lang w:eastAsia="zh-CN"/>
          </w:rPr>
          <w:t>using the applicable test configuration and corresponding power setting specified</w:t>
        </w:r>
        <w:r w:rsidRPr="00427C11">
          <w:rPr>
            <w:color w:val="000000" w:themeColor="text1"/>
          </w:rPr>
          <w:t xml:space="preserve"> in subclause </w:t>
        </w:r>
        <w:r w:rsidRPr="00427C11">
          <w:rPr>
            <w:color w:val="000000" w:themeColor="text1"/>
            <w:highlight w:val="yellow"/>
          </w:rPr>
          <w:t>4.7</w:t>
        </w:r>
        <w:r w:rsidRPr="00283683">
          <w:rPr>
            <w:color w:val="FF0000"/>
          </w:rPr>
          <w:t>.</w:t>
        </w:r>
      </w:ins>
    </w:p>
    <w:p w14:paraId="747DDBF0" w14:textId="77777777" w:rsidR="000C7A40" w:rsidRDefault="000C7A40" w:rsidP="000C7A40">
      <w:pPr>
        <w:pStyle w:val="B1"/>
        <w:rPr>
          <w:ins w:id="3683" w:author="R4-1808980" w:date="2018-07-09T13:42:00Z"/>
          <w:color w:val="000000" w:themeColor="text1"/>
        </w:rPr>
      </w:pPr>
      <w:ins w:id="3684" w:author="R4-1808980" w:date="2018-07-09T13:42:00Z">
        <w:r>
          <w:rPr>
            <w:color w:val="000000" w:themeColor="text1"/>
          </w:rPr>
          <w:lastRenderedPageBreak/>
          <w:t>4</w:t>
        </w:r>
        <w:r w:rsidRPr="006369CC">
          <w:rPr>
            <w:color w:val="000000" w:themeColor="text1"/>
          </w:rPr>
          <w:t>)</w:t>
        </w:r>
        <w:r w:rsidRPr="006369CC">
          <w:rPr>
            <w:color w:val="000000" w:themeColor="text1"/>
          </w:rPr>
          <w:tab/>
          <w:t>Measure the time alignment error between the reference symbols on the carrier(s) from the representative connectors under test.</w:t>
        </w:r>
      </w:ins>
    </w:p>
    <w:p w14:paraId="1B6B7A41" w14:textId="77777777" w:rsidR="000C7A40" w:rsidRPr="00E3724E" w:rsidRDefault="000C7A40" w:rsidP="000C7A40">
      <w:pPr>
        <w:pStyle w:val="B1"/>
        <w:rPr>
          <w:ins w:id="3685" w:author="R4-1808980" w:date="2018-07-09T13:42:00Z"/>
        </w:rPr>
      </w:pPr>
      <w:ins w:id="3686" w:author="R4-1808980" w:date="2018-07-09T13:42:00Z">
        <w:r>
          <w:t>5</w:t>
        </w:r>
        <w:r w:rsidRPr="00E3724E">
          <w:t>)</w:t>
        </w:r>
        <w:r w:rsidRPr="00E3724E">
          <w:tab/>
          <w:t xml:space="preserve">Repeat step 1 </w:t>
        </w:r>
        <w:r>
          <w:t>- 4</w:t>
        </w:r>
        <w:r w:rsidRPr="00E3724E">
          <w:t xml:space="preserve"> for any other configuration </w:t>
        </w:r>
        <w:r>
          <w:t xml:space="preserve">of connectors, which could be required to demonstrate compliance. </w:t>
        </w:r>
      </w:ins>
    </w:p>
    <w:p w14:paraId="053DD108" w14:textId="77777777" w:rsidR="000C7A40" w:rsidRPr="00283683" w:rsidRDefault="000C7A40" w:rsidP="000C7A40">
      <w:pPr>
        <w:rPr>
          <w:ins w:id="3687" w:author="R4-1808980" w:date="2018-07-09T13:42:00Z"/>
        </w:rPr>
      </w:pPr>
      <w:bookmarkStart w:id="3688" w:name="_Toc494455270"/>
      <w:bookmarkStart w:id="3689" w:name="_Toc506829495"/>
      <w:ins w:id="3690" w:author="R4-1808980" w:date="2018-07-09T13:42:00Z">
        <w:r w:rsidRPr="00283683">
          <w:t xml:space="preserve">In addition, for </w:t>
        </w:r>
        <w:r w:rsidRPr="00283683">
          <w:rPr>
            <w:rStyle w:val="B1Char"/>
            <w:i/>
          </w:rPr>
          <w:t>multi-band connectors</w:t>
        </w:r>
        <w:r w:rsidRPr="00283683">
          <w:t>, the following steps shall apply:</w:t>
        </w:r>
      </w:ins>
    </w:p>
    <w:p w14:paraId="2F88C2F9" w14:textId="77777777" w:rsidR="000C7A40" w:rsidRDefault="000C7A40" w:rsidP="000C7A40">
      <w:pPr>
        <w:ind w:left="567" w:hanging="283"/>
        <w:rPr>
          <w:ins w:id="3691" w:author="R4-1808980" w:date="2018-07-09T13:42:00Z"/>
          <w:rStyle w:val="B1Char"/>
        </w:rPr>
      </w:pPr>
      <w:ins w:id="3692" w:author="R4-1808980" w:date="2018-07-09T13:42:00Z">
        <w:r>
          <w:t>6</w:t>
        </w:r>
        <w:r w:rsidRPr="00283683">
          <w:t>)</w:t>
        </w:r>
        <w:r w:rsidRPr="00283683">
          <w:tab/>
        </w:r>
        <w:r w:rsidRPr="00283683">
          <w:rPr>
            <w:rStyle w:val="B1Char"/>
          </w:rPr>
          <w:t xml:space="preserve">For a </w:t>
        </w:r>
        <w:r w:rsidRPr="00283683">
          <w:rPr>
            <w:rStyle w:val="B1Char"/>
            <w:i/>
          </w:rPr>
          <w:t>multi-band connectors</w:t>
        </w:r>
        <w:r w:rsidRPr="00283683">
          <w:rPr>
            <w:rStyle w:val="B1Char"/>
          </w:rPr>
          <w:t xml:space="preserve"> and single band tests, repeat the steps above per involved </w:t>
        </w:r>
        <w:r w:rsidRPr="00283683">
          <w:rPr>
            <w:rStyle w:val="B1Char"/>
            <w:i/>
          </w:rPr>
          <w:t>operating band</w:t>
        </w:r>
        <w:r w:rsidRPr="00283683">
          <w:rPr>
            <w:rStyle w:val="B1Char"/>
          </w:rPr>
          <w:t xml:space="preserve"> where single band test configurations and test models shall apply with no carrier activated in the other </w:t>
        </w:r>
        <w:r w:rsidRPr="00283683">
          <w:rPr>
            <w:rStyle w:val="B1Char"/>
            <w:i/>
          </w:rPr>
          <w:t>operating band</w:t>
        </w:r>
        <w:r w:rsidRPr="00283683">
          <w:rPr>
            <w:rStyle w:val="B1Char"/>
          </w:rPr>
          <w:t>.</w:t>
        </w:r>
        <w:r>
          <w:rPr>
            <w:rStyle w:val="B1Char"/>
          </w:rPr>
          <w:t xml:space="preserve"> </w:t>
        </w:r>
      </w:ins>
    </w:p>
    <w:p w14:paraId="2CACA499" w14:textId="77777777" w:rsidR="000C7A40" w:rsidRPr="000A3A2D" w:rsidRDefault="000C7A40" w:rsidP="000C7A40">
      <w:pPr>
        <w:pStyle w:val="Heading4"/>
        <w:rPr>
          <w:ins w:id="3693" w:author="R4-1808980" w:date="2018-07-09T13:42:00Z"/>
          <w:color w:val="000000" w:themeColor="text1"/>
        </w:rPr>
      </w:pPr>
      <w:bookmarkStart w:id="3694" w:name="_Toc519006112"/>
      <w:ins w:id="3695" w:author="R4-1808980" w:date="2018-07-09T13:42:00Z">
        <w:r w:rsidRPr="000A3A2D">
          <w:rPr>
            <w:color w:val="000000" w:themeColor="text1"/>
          </w:rPr>
          <w:t>6.5.4.5</w:t>
        </w:r>
        <w:r w:rsidRPr="000A3A2D">
          <w:rPr>
            <w:color w:val="000000" w:themeColor="text1"/>
          </w:rPr>
          <w:tab/>
          <w:t>Test requirement</w:t>
        </w:r>
        <w:bookmarkEnd w:id="3688"/>
        <w:bookmarkEnd w:id="3689"/>
        <w:bookmarkEnd w:id="3694"/>
      </w:ins>
    </w:p>
    <w:p w14:paraId="763348C3" w14:textId="77777777" w:rsidR="000C7A40" w:rsidRPr="000A3A2D" w:rsidRDefault="000C7A40" w:rsidP="000C7A40">
      <w:pPr>
        <w:rPr>
          <w:ins w:id="3696" w:author="R4-1808980" w:date="2018-07-09T13:42:00Z"/>
          <w:color w:val="000000" w:themeColor="text1"/>
        </w:rPr>
      </w:pPr>
      <w:ins w:id="3697" w:author="R4-1808980" w:date="2018-07-09T13:42:00Z">
        <w:r w:rsidRPr="000A3A2D">
          <w:rPr>
            <w:color w:val="000000" w:themeColor="text1"/>
          </w:rPr>
          <w:t xml:space="preserve">For MIMO or TX diversity transmissions, at each carrier frequency, TAE shall not exceed </w:t>
        </w:r>
        <w:commentRangeStart w:id="3698"/>
        <w:r w:rsidRPr="008D7EB1">
          <w:rPr>
            <w:color w:val="000000" w:themeColor="text1"/>
            <w:highlight w:val="yellow"/>
          </w:rPr>
          <w:t>[90]</w:t>
        </w:r>
        <w:r w:rsidRPr="000A3A2D">
          <w:rPr>
            <w:color w:val="000000" w:themeColor="text1"/>
          </w:rPr>
          <w:t xml:space="preserve"> ns.</w:t>
        </w:r>
        <w:commentRangeEnd w:id="3698"/>
        <w:r>
          <w:rPr>
            <w:rStyle w:val="CommentReference"/>
          </w:rPr>
          <w:commentReference w:id="3698"/>
        </w:r>
      </w:ins>
    </w:p>
    <w:p w14:paraId="287B501C" w14:textId="77777777" w:rsidR="000C7A40" w:rsidRDefault="000C7A40" w:rsidP="000C7A40">
      <w:pPr>
        <w:rPr>
          <w:ins w:id="3699" w:author="R4-1808980" w:date="2018-07-09T13:42:00Z"/>
          <w:color w:val="000000" w:themeColor="text1"/>
        </w:rPr>
      </w:pPr>
      <w:ins w:id="3700" w:author="R4-1808980" w:date="2018-07-09T13:42:00Z">
        <w:r w:rsidRPr="008D7EB1">
          <w:rPr>
            <w:color w:val="000000" w:themeColor="text1"/>
          </w:rPr>
          <w:t xml:space="preserve">For intra-band contiguous CA, with or without MIMO or TX diversity, TAE shall not exceed </w:t>
        </w:r>
        <w:r w:rsidRPr="00FC0ED7">
          <w:rPr>
            <w:color w:val="000000" w:themeColor="text1"/>
            <w:highlight w:val="yellow"/>
          </w:rPr>
          <w:t>[285]</w:t>
        </w:r>
        <w:r>
          <w:rPr>
            <w:color w:val="000000" w:themeColor="text1"/>
          </w:rPr>
          <w:t xml:space="preserve"> ns.</w:t>
        </w:r>
      </w:ins>
    </w:p>
    <w:p w14:paraId="1DBD11F9" w14:textId="77777777" w:rsidR="000C7A40" w:rsidRPr="00FC0ED7" w:rsidRDefault="000C7A40" w:rsidP="000C7A40">
      <w:pPr>
        <w:rPr>
          <w:ins w:id="3701" w:author="R4-1808980" w:date="2018-07-09T13:42:00Z"/>
          <w:color w:val="000000" w:themeColor="text1"/>
        </w:rPr>
      </w:pPr>
      <w:ins w:id="3702" w:author="R4-1808980" w:date="2018-07-09T13:42:00Z">
        <w:r w:rsidRPr="008D7EB1">
          <w:rPr>
            <w:color w:val="000000" w:themeColor="text1"/>
          </w:rPr>
          <w:t xml:space="preserve">For intra-band non-contiguous CA, with or without MIMO or TX diversity, TAE shall not exceed </w:t>
        </w:r>
        <w:commentRangeStart w:id="3703"/>
        <w:r w:rsidRPr="00FC0ED7">
          <w:rPr>
            <w:color w:val="000000" w:themeColor="text1"/>
            <w:highlight w:val="yellow"/>
          </w:rPr>
          <w:t>[3.025</w:t>
        </w:r>
        <w:r w:rsidRPr="00FC0ED7">
          <w:rPr>
            <w:rFonts w:cs="Arial"/>
            <w:color w:val="000000" w:themeColor="text1"/>
            <w:highlight w:val="yellow"/>
          </w:rPr>
          <w:t>µ</w:t>
        </w:r>
        <w:r w:rsidRPr="00FC0ED7">
          <w:rPr>
            <w:color w:val="000000" w:themeColor="text1"/>
            <w:highlight w:val="yellow"/>
          </w:rPr>
          <w:t>s].</w:t>
        </w:r>
        <w:commentRangeEnd w:id="3703"/>
        <w:r>
          <w:rPr>
            <w:rStyle w:val="CommentReference"/>
          </w:rPr>
          <w:commentReference w:id="3703"/>
        </w:r>
      </w:ins>
    </w:p>
    <w:p w14:paraId="79674217" w14:textId="77777777" w:rsidR="000C7A40" w:rsidRPr="00FC0ED7" w:rsidRDefault="000C7A40" w:rsidP="000C7A40">
      <w:pPr>
        <w:rPr>
          <w:ins w:id="3704" w:author="R4-1808980" w:date="2018-07-09T13:42:00Z"/>
          <w:color w:val="000000" w:themeColor="text1"/>
        </w:rPr>
      </w:pPr>
      <w:ins w:id="3705" w:author="R4-1808980" w:date="2018-07-09T13:42:00Z">
        <w:r w:rsidRPr="00FC0ED7">
          <w:rPr>
            <w:color w:val="000000" w:themeColor="text1"/>
          </w:rPr>
          <w:t xml:space="preserve">For inter-band CA, with or without MIMO or TX diversity, TAE shall not exceed </w:t>
        </w:r>
        <w:r w:rsidRPr="00FC0ED7">
          <w:rPr>
            <w:color w:val="000000" w:themeColor="text1"/>
            <w:highlight w:val="yellow"/>
          </w:rPr>
          <w:t>[3.025</w:t>
        </w:r>
        <w:r w:rsidRPr="00FC0ED7">
          <w:rPr>
            <w:rFonts w:cs="Arial"/>
            <w:color w:val="000000" w:themeColor="text1"/>
            <w:highlight w:val="yellow"/>
          </w:rPr>
          <w:t>µ</w:t>
        </w:r>
        <w:r w:rsidRPr="00FC0ED7">
          <w:rPr>
            <w:color w:val="000000" w:themeColor="text1"/>
            <w:highlight w:val="yellow"/>
          </w:rPr>
          <w:t>s].</w:t>
        </w:r>
      </w:ins>
    </w:p>
    <w:p w14:paraId="095F54E2" w14:textId="77777777" w:rsidR="000C7A40" w:rsidRDefault="000C7A40" w:rsidP="000C7A40">
      <w:pPr>
        <w:pStyle w:val="NO"/>
        <w:rPr>
          <w:ins w:id="3706" w:author="R4-1808980" w:date="2018-07-09T13:42:00Z"/>
          <w:color w:val="000000" w:themeColor="text1"/>
        </w:rPr>
      </w:pPr>
      <w:ins w:id="3707" w:author="R4-1808980" w:date="2018-07-09T13:42:00Z">
        <w:r w:rsidRPr="00FC0ED7">
          <w:rPr>
            <w:color w:val="000000" w:themeColor="text1"/>
          </w:rPr>
          <w:t>NOTE:</w:t>
        </w:r>
        <w:r w:rsidRPr="00FC0ED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annex </w:t>
        </w:r>
        <w:r w:rsidRPr="00FC0ED7">
          <w:rPr>
            <w:color w:val="000000" w:themeColor="text1"/>
            <w:highlight w:val="yellow"/>
          </w:rPr>
          <w:t>X.x.</w:t>
        </w:r>
      </w:ins>
    </w:p>
    <w:p w14:paraId="760CA071" w14:textId="420BF00B" w:rsidR="000C7A40" w:rsidDel="000C7A40" w:rsidRDefault="000C7A40" w:rsidP="00775CF9">
      <w:pPr>
        <w:pStyle w:val="Guidance"/>
        <w:rPr>
          <w:del w:id="3708" w:author="R4-1808980" w:date="2018-07-09T13:42:00Z"/>
        </w:rPr>
      </w:pPr>
    </w:p>
    <w:p w14:paraId="7239C9DA" w14:textId="77777777" w:rsidR="00D25FC8" w:rsidRDefault="00D25FC8" w:rsidP="00D25FC8">
      <w:pPr>
        <w:pStyle w:val="Heading2"/>
      </w:pPr>
      <w:bookmarkStart w:id="3709" w:name="_Toc519006113"/>
      <w:r>
        <w:t>6.6</w:t>
      </w:r>
      <w:r>
        <w:tab/>
        <w:t>Unwanted emissions</w:t>
      </w:r>
      <w:bookmarkEnd w:id="3016"/>
      <w:bookmarkEnd w:id="3017"/>
      <w:bookmarkEnd w:id="3709"/>
    </w:p>
    <w:p w14:paraId="2E01998C" w14:textId="77777777" w:rsidR="00D25FC8" w:rsidRDefault="00D25FC8" w:rsidP="00D25FC8">
      <w:pPr>
        <w:pStyle w:val="Heading3"/>
      </w:pPr>
      <w:bookmarkStart w:id="3710" w:name="_Toc481653300"/>
      <w:bookmarkStart w:id="3711" w:name="_Toc481685294"/>
      <w:bookmarkStart w:id="3712" w:name="_Toc519006114"/>
      <w:r>
        <w:t>6.6.1</w:t>
      </w:r>
      <w:r>
        <w:tab/>
        <w:t>General</w:t>
      </w:r>
      <w:bookmarkEnd w:id="3710"/>
      <w:bookmarkEnd w:id="3711"/>
      <w:bookmarkEnd w:id="3712"/>
    </w:p>
    <w:p w14:paraId="12992A22" w14:textId="2981F6F9" w:rsidR="000C7A40" w:rsidRPr="008C4DFC" w:rsidRDefault="00775CF9" w:rsidP="000C7A40">
      <w:pPr>
        <w:rPr>
          <w:ins w:id="3713" w:author="R4-1808981" w:date="2018-07-09T14:03:00Z"/>
          <w:rFonts w:cs="v5.0.0"/>
        </w:rPr>
      </w:pPr>
      <w:bookmarkStart w:id="3714" w:name="_Toc481653301"/>
      <w:bookmarkStart w:id="3715" w:name="_Toc481685295"/>
      <w:del w:id="3716" w:author="R4-1808981" w:date="2018-07-09T14:04:00Z">
        <w:r w:rsidDel="000C7A40">
          <w:delText>This subclause describes relations between unwanted emissions requirements.</w:delText>
        </w:r>
      </w:del>
      <w:ins w:id="3717" w:author="R4-1808981" w:date="2018-07-09T14:03:00Z">
        <w:r w:rsidR="000C7A40" w:rsidRPr="008C4DFC">
          <w:rPr>
            <w:rFonts w:cs="v5.0.0"/>
          </w:rPr>
          <w:t xml:space="preserve">Unwanted emissions consist of out-of-band emissions and spurious emissions </w:t>
        </w:r>
        <w:r w:rsidR="000C7A40" w:rsidRPr="008C4DFC">
          <w:t xml:space="preserve">according to ITU definitions </w:t>
        </w:r>
        <w:r w:rsidR="000C7A40" w:rsidRPr="008C4DFC">
          <w:rPr>
            <w:rFonts w:cs="v5.0.0"/>
          </w:rPr>
          <w:t>[</w:t>
        </w:r>
        <w:r w:rsidR="000C7A40">
          <w:rPr>
            <w:rFonts w:cs="v5.0.0"/>
          </w:rPr>
          <w:t>5</w:t>
        </w:r>
        <w:r w:rsidR="000C7A40" w:rsidRPr="008C4DFC">
          <w:rPr>
            <w:rFonts w:cs="v5.0.0"/>
          </w:rPr>
          <w:t xml:space="preserve">]. </w:t>
        </w:r>
        <w:r w:rsidR="000C7A40" w:rsidRPr="008C4DFC">
          <w:t>In ITU terminology, o</w:t>
        </w:r>
        <w:r w:rsidR="000C7A40" w:rsidRPr="008C4DFC">
          <w:rPr>
            <w:rFonts w:cs="v5.0.0"/>
          </w:rPr>
          <w:t xml:space="preserve">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ins>
    </w:p>
    <w:p w14:paraId="18F21F70" w14:textId="77777777" w:rsidR="000C7A40" w:rsidRDefault="000C7A40" w:rsidP="000C7A40">
      <w:pPr>
        <w:rPr>
          <w:ins w:id="3718" w:author="R4-1808981" w:date="2018-07-09T14:03:00Z"/>
          <w:rFonts w:cs="v5.0.0"/>
          <w:lang w:eastAsia="zh-CN"/>
        </w:rPr>
      </w:pPr>
      <w:ins w:id="3719" w:author="R4-1808981" w:date="2018-07-09T14:03:00Z">
        <w:r>
          <w:rPr>
            <w:rFonts w:cs="v5.0.0"/>
          </w:rPr>
          <w:t>T</w:t>
        </w:r>
        <w:r w:rsidRPr="008C4DFC">
          <w:rPr>
            <w:rFonts w:cs="v5.0.0"/>
          </w:rPr>
          <w:t xml:space="preserve">he out-of-band emissions requirement for the BS transmitter is specified both in terms of </w:t>
        </w:r>
        <w:bookmarkStart w:id="3720" w:name="_Hlk497217795"/>
        <w:r w:rsidRPr="008C4DFC">
          <w:rPr>
            <w:rFonts w:cs="v5.0.0"/>
          </w:rPr>
          <w:t xml:space="preserve">Adjacent Channel Leakage power Ratio </w:t>
        </w:r>
        <w:bookmarkEnd w:id="3720"/>
        <w:r w:rsidRPr="008C4DFC">
          <w:rPr>
            <w:rFonts w:cs="v5.0.0"/>
          </w:rPr>
          <w:t xml:space="preserve">(ACLR) and </w:t>
        </w:r>
        <w:r>
          <w:rPr>
            <w:rFonts w:cs="v5.0.0"/>
          </w:rPr>
          <w:t>o</w:t>
        </w:r>
        <w:r w:rsidRPr="008C4DFC">
          <w:rPr>
            <w:rFonts w:cs="v5.0.0"/>
          </w:rPr>
          <w:t>perating band unwanted emissions</w:t>
        </w:r>
        <w:r>
          <w:rPr>
            <w:rFonts w:cs="v5.0.0"/>
          </w:rPr>
          <w:t xml:space="preserve"> (OBUE)</w:t>
        </w:r>
        <w:r w:rsidRPr="008C4DFC">
          <w:rPr>
            <w:rFonts w:cs="v5.0.0"/>
          </w:rPr>
          <w:t xml:space="preserve">. </w:t>
        </w:r>
      </w:ins>
    </w:p>
    <w:p w14:paraId="1BACD14C" w14:textId="77777777" w:rsidR="000C7A40" w:rsidRPr="008C4DFC" w:rsidRDefault="000C7A40" w:rsidP="000C7A40">
      <w:pPr>
        <w:rPr>
          <w:ins w:id="3721" w:author="R4-1808981" w:date="2018-07-09T14:03:00Z"/>
          <w:rFonts w:cs="v5.0.0"/>
        </w:rPr>
      </w:pPr>
      <w:ins w:id="3722" w:author="R4-1808981" w:date="2018-07-09T14:03:00Z">
        <w:r w:rsidRPr="008C4DFC">
          <w:rPr>
            <w:rFonts w:cs="v5.0.0"/>
          </w:rPr>
          <w:t xml:space="preserve">The maximum offset of the operating band unwanted emissions mask from the operating band edge is </w:t>
        </w:r>
        <w:r w:rsidRPr="008C4DFC">
          <w:t>Δf</w:t>
        </w:r>
        <w:r w:rsidRPr="008C4DFC">
          <w:rPr>
            <w:vertAlign w:val="subscript"/>
          </w:rPr>
          <w:t>OBUE</w:t>
        </w:r>
        <w:r w:rsidRPr="008C4DFC">
          <w:rPr>
            <w:rFonts w:cs="v5.0.0"/>
          </w:rPr>
          <w:t>.</w:t>
        </w:r>
        <w:r>
          <w:rPr>
            <w:rFonts w:cs="v5.0.0"/>
          </w:rPr>
          <w:t xml:space="preserve"> </w:t>
        </w:r>
        <w:r w:rsidRPr="008C4DFC">
          <w:rPr>
            <w:rFonts w:cs="v5.0.0"/>
          </w:rPr>
          <w:t xml:space="preserve">The </w:t>
        </w:r>
        <w:r>
          <w:rPr>
            <w:rFonts w:cs="v5.0.0"/>
          </w:rPr>
          <w:t>o</w:t>
        </w:r>
        <w:r w:rsidRPr="008C4DFC">
          <w:rPr>
            <w:rFonts w:cs="v5.0.0"/>
          </w:rPr>
          <w:t xml:space="preserve">perating band unwanted emissions define all unwanted emissions in each supported downlink </w:t>
        </w:r>
        <w:r w:rsidRPr="007A382E">
          <w:rPr>
            <w:rFonts w:cs="v5.0.0"/>
            <w:i/>
          </w:rPr>
          <w:t>operating band</w:t>
        </w:r>
        <w:r w:rsidRPr="008C4DFC">
          <w:rPr>
            <w:rFonts w:cs="v5.0.0"/>
          </w:rPr>
          <w:t xml:space="preserve"> plus the frequency ranges </w:t>
        </w:r>
        <w:r w:rsidRPr="008C4DFC">
          <w:t>Δf</w:t>
        </w:r>
        <w:r w:rsidRPr="008C4DFC">
          <w:rPr>
            <w:vertAlign w:val="subscript"/>
          </w:rPr>
          <w:t>OBUE</w:t>
        </w:r>
        <w:r w:rsidRPr="008C4DFC">
          <w:rPr>
            <w:rFonts w:cs="v5.0.0"/>
          </w:rPr>
          <w:t xml:space="preserve"> above and </w:t>
        </w:r>
        <w:r w:rsidRPr="008C4DFC">
          <w:t>Δf</w:t>
        </w:r>
        <w:r w:rsidRPr="008C4DFC">
          <w:rPr>
            <w:vertAlign w:val="subscript"/>
          </w:rPr>
          <w:t>OBUE</w:t>
        </w:r>
        <w:r w:rsidRPr="008C4DFC">
          <w:rPr>
            <w:rFonts w:cs="v5.0.0"/>
          </w:rPr>
          <w:t xml:space="preserve"> below each band. Unwanted emissions outside of this frequency range are limited by a spurious emissions requirement.</w:t>
        </w:r>
      </w:ins>
    </w:p>
    <w:p w14:paraId="4FE620A2" w14:textId="77777777" w:rsidR="000C7A40" w:rsidRPr="008C4DFC" w:rsidRDefault="000C7A40" w:rsidP="000C7A40">
      <w:pPr>
        <w:rPr>
          <w:ins w:id="3723" w:author="R4-1808981" w:date="2018-07-09T14:03:00Z"/>
          <w:rFonts w:cs="v5.0.0"/>
        </w:rPr>
      </w:pPr>
      <w:ins w:id="3724" w:author="R4-1808981" w:date="2018-07-09T14:03:00Z">
        <w:r w:rsidRPr="008C4DFC">
          <w:rPr>
            <w:rFonts w:cs="v5.0.0"/>
          </w:rPr>
          <w:t>The value</w:t>
        </w:r>
        <w:r>
          <w:rPr>
            <w:rFonts w:cs="v5.0.0"/>
          </w:rPr>
          <w:t>s</w:t>
        </w:r>
        <w:r w:rsidRPr="008C4DFC">
          <w:rPr>
            <w:rFonts w:cs="v5.0.0"/>
          </w:rPr>
          <w:t xml:space="preserve"> of </w:t>
        </w:r>
        <w:r w:rsidRPr="008C4DFC">
          <w:t>Δf</w:t>
        </w:r>
        <w:r w:rsidRPr="008C4DFC">
          <w:rPr>
            <w:vertAlign w:val="subscript"/>
          </w:rPr>
          <w:t>OBUE</w:t>
        </w:r>
        <w:r w:rsidRPr="008C4DFC">
          <w:rPr>
            <w:rFonts w:cs="v5.0.0"/>
          </w:rPr>
          <w:t xml:space="preserve"> </w:t>
        </w:r>
        <w:r>
          <w:rPr>
            <w:rFonts w:cs="v5.0.0"/>
          </w:rPr>
          <w:t>are</w:t>
        </w:r>
        <w:r w:rsidRPr="008C4DFC">
          <w:rPr>
            <w:rFonts w:cs="v5.0.0"/>
          </w:rPr>
          <w:t xml:space="preserve"> defined in </w:t>
        </w:r>
        <w:r>
          <w:rPr>
            <w:rFonts w:cs="v5.0.0"/>
          </w:rPr>
          <w:t>table</w:t>
        </w:r>
        <w:r w:rsidRPr="008C4DFC">
          <w:rPr>
            <w:rFonts w:cs="v5.0.0"/>
          </w:rPr>
          <w:t xml:space="preserve"> 6.6.1-1 for the NR </w:t>
        </w:r>
        <w:r w:rsidRPr="007A382E">
          <w:rPr>
            <w:rFonts w:cs="v5.0.0"/>
            <w:i/>
          </w:rPr>
          <w:t>operating bands</w:t>
        </w:r>
        <w:r w:rsidRPr="008C4DFC">
          <w:rPr>
            <w:rFonts w:cs="v5.0.0"/>
          </w:rPr>
          <w:t>.</w:t>
        </w:r>
      </w:ins>
    </w:p>
    <w:p w14:paraId="4A7EC064" w14:textId="77777777" w:rsidR="000C7A40" w:rsidRPr="008C4DFC" w:rsidRDefault="000C7A40">
      <w:pPr>
        <w:pStyle w:val="TH"/>
        <w:rPr>
          <w:ins w:id="3725" w:author="R4-1808981" w:date="2018-07-09T14:03:00Z"/>
        </w:rPr>
        <w:pPrChange w:id="3726" w:author="R4-1808981" w:date="2018-07-10T10:39:00Z">
          <w:pPr>
            <w:pStyle w:val="TH"/>
            <w:outlineLvl w:val="0"/>
          </w:pPr>
        </w:pPrChange>
      </w:pPr>
      <w:ins w:id="3727" w:author="R4-1808981" w:date="2018-07-09T14:03:00Z">
        <w:r w:rsidRPr="008C4DFC">
          <w:t xml:space="preserve">Table 6.6.1-1: Maximum offset of OBUE outside the downlink </w:t>
        </w:r>
        <w:r w:rsidRPr="007A382E">
          <w:rPr>
            <w:i/>
          </w:rPr>
          <w:t>operating band</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418"/>
        <w:gridCol w:w="1292"/>
      </w:tblGrid>
      <w:tr w:rsidR="000C7A40" w:rsidRPr="008C4DFC" w14:paraId="5D765898" w14:textId="77777777" w:rsidTr="00081372">
        <w:trPr>
          <w:jc w:val="center"/>
          <w:ins w:id="3728" w:author="R4-1808981" w:date="2018-07-09T14:03:00Z"/>
        </w:trPr>
        <w:tc>
          <w:tcPr>
            <w:tcW w:w="0" w:type="auto"/>
          </w:tcPr>
          <w:p w14:paraId="7BA7987D" w14:textId="77777777" w:rsidR="000C7A40" w:rsidRPr="00304B6B" w:rsidRDefault="000C7A40" w:rsidP="00081372">
            <w:pPr>
              <w:pStyle w:val="TAH"/>
              <w:rPr>
                <w:ins w:id="3729" w:author="R4-1808981" w:date="2018-07-09T14:03:00Z"/>
                <w:lang w:eastAsia="zh-CN"/>
              </w:rPr>
            </w:pPr>
            <w:bookmarkStart w:id="3730" w:name="OLE_LINK95"/>
            <w:bookmarkStart w:id="3731" w:name="OLE_LINK96"/>
            <w:ins w:id="3732" w:author="R4-1808981" w:date="2018-07-09T14:03:00Z">
              <w:r>
                <w:rPr>
                  <w:rFonts w:hint="eastAsia"/>
                  <w:lang w:eastAsia="zh-CN"/>
                </w:rPr>
                <w:t>BS type</w:t>
              </w:r>
            </w:ins>
          </w:p>
        </w:tc>
        <w:tc>
          <w:tcPr>
            <w:tcW w:w="0" w:type="auto"/>
            <w:shd w:val="clear" w:color="auto" w:fill="auto"/>
          </w:tcPr>
          <w:p w14:paraId="6791DD48" w14:textId="77777777" w:rsidR="000C7A40" w:rsidRPr="008C4DFC" w:rsidRDefault="000C7A40" w:rsidP="00081372">
            <w:pPr>
              <w:pStyle w:val="TAH"/>
              <w:rPr>
                <w:ins w:id="3733" w:author="R4-1808981" w:date="2018-07-09T14:03:00Z"/>
              </w:rPr>
            </w:pPr>
            <w:ins w:id="3734" w:author="R4-1808981" w:date="2018-07-09T14:03:00Z">
              <w:r w:rsidRPr="008C4DFC">
                <w:t>Operating band</w:t>
              </w:r>
              <w:r>
                <w:t xml:space="preserve"> characteristics</w:t>
              </w:r>
            </w:ins>
          </w:p>
        </w:tc>
        <w:tc>
          <w:tcPr>
            <w:tcW w:w="0" w:type="auto"/>
            <w:shd w:val="clear" w:color="auto" w:fill="auto"/>
          </w:tcPr>
          <w:p w14:paraId="61E30652" w14:textId="77777777" w:rsidR="000C7A40" w:rsidRPr="00163E97" w:rsidRDefault="000C7A40" w:rsidP="00081372">
            <w:pPr>
              <w:pStyle w:val="TAH"/>
              <w:rPr>
                <w:ins w:id="3735" w:author="R4-1808981" w:date="2018-07-09T14:03:00Z"/>
              </w:rPr>
            </w:pPr>
            <w:ins w:id="3736" w:author="R4-1808981" w:date="2018-07-09T14:03:00Z">
              <w:r w:rsidRPr="008C4DFC">
                <w:t>Δf</w:t>
              </w:r>
              <w:r w:rsidRPr="008C4DFC">
                <w:rPr>
                  <w:vertAlign w:val="subscript"/>
                </w:rPr>
                <w:t>OBUE</w:t>
              </w:r>
              <w:r>
                <w:t xml:space="preserve"> [MHz]</w:t>
              </w:r>
            </w:ins>
          </w:p>
        </w:tc>
      </w:tr>
      <w:tr w:rsidR="000C7A40" w:rsidRPr="008C4DFC" w14:paraId="0DD2F776" w14:textId="77777777" w:rsidTr="00081372">
        <w:trPr>
          <w:jc w:val="center"/>
          <w:ins w:id="3737" w:author="R4-1808981" w:date="2018-07-09T14:03:00Z"/>
        </w:trPr>
        <w:tc>
          <w:tcPr>
            <w:tcW w:w="0" w:type="auto"/>
            <w:vMerge w:val="restart"/>
            <w:vAlign w:val="center"/>
          </w:tcPr>
          <w:p w14:paraId="2031B323" w14:textId="77777777" w:rsidR="000C7A40" w:rsidRPr="00976C88" w:rsidRDefault="000C7A40" w:rsidP="00081372">
            <w:pPr>
              <w:pStyle w:val="TAH"/>
              <w:rPr>
                <w:ins w:id="3738" w:author="R4-1808981" w:date="2018-07-09T14:03:00Z"/>
                <w:b w:val="0"/>
                <w:lang w:eastAsia="zh-CN"/>
              </w:rPr>
            </w:pPr>
            <w:ins w:id="3739" w:author="R4-1808981" w:date="2018-07-09T14:03:00Z">
              <w:r w:rsidRPr="00976C88">
                <w:rPr>
                  <w:b w:val="0"/>
                  <w:i/>
                  <w:lang w:eastAsia="zh-CN"/>
                </w:rPr>
                <w:t xml:space="preserve">BS type </w:t>
              </w:r>
              <w:r w:rsidRPr="00976C88">
                <w:rPr>
                  <w:rFonts w:hint="eastAsia"/>
                  <w:b w:val="0"/>
                  <w:i/>
                  <w:lang w:eastAsia="zh-CN"/>
                </w:rPr>
                <w:t>1-C</w:t>
              </w:r>
            </w:ins>
          </w:p>
        </w:tc>
        <w:tc>
          <w:tcPr>
            <w:tcW w:w="0" w:type="auto"/>
            <w:shd w:val="clear" w:color="auto" w:fill="auto"/>
          </w:tcPr>
          <w:p w14:paraId="2DB1F91E" w14:textId="77777777" w:rsidR="000C7A40" w:rsidRPr="00976C88" w:rsidRDefault="000C7A40" w:rsidP="00081372">
            <w:pPr>
              <w:pStyle w:val="TAH"/>
              <w:rPr>
                <w:ins w:id="3740" w:author="R4-1808981" w:date="2018-07-09T14:03:00Z"/>
                <w:b w:val="0"/>
              </w:rPr>
            </w:pPr>
            <w:ins w:id="3741" w:author="R4-1808981" w:date="2018-07-09T14:03:00Z">
              <w:r w:rsidRPr="00976C88">
                <w:rPr>
                  <w:b w:val="0"/>
                </w:rPr>
                <w:t>F</w:t>
              </w:r>
              <w:r w:rsidRPr="00976C88">
                <w:rPr>
                  <w:b w:val="0"/>
                  <w:vertAlign w:val="subscript"/>
                </w:rPr>
                <w:t>DL_high</w:t>
              </w:r>
              <w:r w:rsidRPr="00976C88">
                <w:rPr>
                  <w:b w:val="0"/>
                </w:rPr>
                <w:t xml:space="preserve"> – F</w:t>
              </w:r>
              <w:r w:rsidRPr="00976C88">
                <w:rPr>
                  <w:b w:val="0"/>
                  <w:vertAlign w:val="subscript"/>
                </w:rPr>
                <w:t>DL_low</w:t>
              </w:r>
              <w:r w:rsidRPr="00976C88">
                <w:rPr>
                  <w:b w:val="0"/>
                </w:rPr>
                <w:t xml:space="preserve"> </w:t>
              </w:r>
              <w:r w:rsidRPr="00976C88">
                <w:rPr>
                  <w:b w:val="0"/>
                </w:rPr>
                <w:sym w:font="Symbol" w:char="00A3"/>
              </w:r>
              <w:r w:rsidRPr="00976C88">
                <w:rPr>
                  <w:b w:val="0"/>
                  <w:lang w:eastAsia="zh-CN"/>
                </w:rPr>
                <w:t xml:space="preserve"> 2</w:t>
              </w:r>
              <w:r w:rsidRPr="00976C88">
                <w:rPr>
                  <w:b w:val="0"/>
                </w:rPr>
                <w:t>00 MHz</w:t>
              </w:r>
            </w:ins>
          </w:p>
        </w:tc>
        <w:tc>
          <w:tcPr>
            <w:tcW w:w="0" w:type="auto"/>
            <w:shd w:val="clear" w:color="auto" w:fill="auto"/>
          </w:tcPr>
          <w:p w14:paraId="1FAEBE9B" w14:textId="77777777" w:rsidR="000C7A40" w:rsidRPr="00976C88" w:rsidRDefault="000C7A40" w:rsidP="00081372">
            <w:pPr>
              <w:pStyle w:val="TAH"/>
              <w:rPr>
                <w:ins w:id="3742" w:author="R4-1808981" w:date="2018-07-09T14:03:00Z"/>
                <w:b w:val="0"/>
              </w:rPr>
            </w:pPr>
            <w:ins w:id="3743" w:author="R4-1808981" w:date="2018-07-09T14:03:00Z">
              <w:r w:rsidRPr="00976C88">
                <w:rPr>
                  <w:b w:val="0"/>
                </w:rPr>
                <w:t xml:space="preserve">10 </w:t>
              </w:r>
            </w:ins>
          </w:p>
        </w:tc>
      </w:tr>
      <w:tr w:rsidR="000C7A40" w:rsidRPr="008C4DFC" w14:paraId="44122D9E" w14:textId="77777777" w:rsidTr="00081372">
        <w:trPr>
          <w:jc w:val="center"/>
          <w:ins w:id="3744" w:author="R4-1808981" w:date="2018-07-09T14:03:00Z"/>
        </w:trPr>
        <w:tc>
          <w:tcPr>
            <w:tcW w:w="0" w:type="auto"/>
            <w:vMerge/>
          </w:tcPr>
          <w:p w14:paraId="716C115A" w14:textId="77777777" w:rsidR="000C7A40" w:rsidRPr="00976C88" w:rsidRDefault="000C7A40" w:rsidP="00081372">
            <w:pPr>
              <w:pStyle w:val="TAH"/>
              <w:rPr>
                <w:ins w:id="3745" w:author="R4-1808981" w:date="2018-07-09T14:03:00Z"/>
                <w:b w:val="0"/>
                <w:lang w:eastAsia="zh-CN"/>
              </w:rPr>
            </w:pPr>
          </w:p>
        </w:tc>
        <w:tc>
          <w:tcPr>
            <w:tcW w:w="0" w:type="auto"/>
            <w:shd w:val="clear" w:color="auto" w:fill="auto"/>
          </w:tcPr>
          <w:p w14:paraId="59E29F55" w14:textId="77777777" w:rsidR="000C7A40" w:rsidRPr="00976C88" w:rsidRDefault="000C7A40" w:rsidP="00081372">
            <w:pPr>
              <w:pStyle w:val="TAH"/>
              <w:rPr>
                <w:ins w:id="3746" w:author="R4-1808981" w:date="2018-07-09T14:03:00Z"/>
                <w:b w:val="0"/>
              </w:rPr>
            </w:pPr>
            <w:ins w:id="3747" w:author="R4-1808981" w:date="2018-07-09T14:03:00Z">
              <w:r w:rsidRPr="00976C88">
                <w:rPr>
                  <w:rFonts w:hint="eastAsia"/>
                  <w:b w:val="0"/>
                  <w:lang w:eastAsia="zh-CN"/>
                </w:rPr>
                <w:t>200 MHz</w:t>
              </w:r>
              <w:r w:rsidRPr="00976C88">
                <w:rPr>
                  <w:b w:val="0"/>
                </w:rPr>
                <w:t xml:space="preserve"> &lt; F</w:t>
              </w:r>
              <w:r w:rsidRPr="00976C88">
                <w:rPr>
                  <w:b w:val="0"/>
                  <w:vertAlign w:val="subscript"/>
                </w:rPr>
                <w:t>DL_high</w:t>
              </w:r>
              <w:r w:rsidRPr="00976C88">
                <w:rPr>
                  <w:b w:val="0"/>
                </w:rPr>
                <w:t xml:space="preserve"> – F</w:t>
              </w:r>
              <w:r w:rsidRPr="00976C88">
                <w:rPr>
                  <w:b w:val="0"/>
                  <w:vertAlign w:val="subscript"/>
                </w:rPr>
                <w:t>DL_</w:t>
              </w:r>
              <w:r w:rsidRPr="00976C88">
                <w:rPr>
                  <w:b w:val="0"/>
                </w:rPr>
                <w:t xml:space="preserve">low </w:t>
              </w:r>
              <w:r w:rsidRPr="00976C88">
                <w:rPr>
                  <w:b w:val="0"/>
                </w:rPr>
                <w:sym w:font="Symbol" w:char="00A3"/>
              </w:r>
              <w:r w:rsidRPr="00976C88">
                <w:rPr>
                  <w:b w:val="0"/>
                  <w:lang w:eastAsia="zh-CN"/>
                </w:rPr>
                <w:t xml:space="preserve"> </w:t>
              </w:r>
              <w:r w:rsidRPr="00976C88">
                <w:rPr>
                  <w:rFonts w:hint="eastAsia"/>
                  <w:b w:val="0"/>
                  <w:lang w:eastAsia="zh-CN"/>
                </w:rPr>
                <w:t>9</w:t>
              </w:r>
              <w:r w:rsidRPr="00976C88">
                <w:rPr>
                  <w:b w:val="0"/>
                </w:rPr>
                <w:t>00 MHz</w:t>
              </w:r>
            </w:ins>
          </w:p>
        </w:tc>
        <w:tc>
          <w:tcPr>
            <w:tcW w:w="0" w:type="auto"/>
            <w:shd w:val="clear" w:color="auto" w:fill="auto"/>
          </w:tcPr>
          <w:p w14:paraId="6607609C" w14:textId="77777777" w:rsidR="000C7A40" w:rsidRPr="00976C88" w:rsidRDefault="000C7A40" w:rsidP="00081372">
            <w:pPr>
              <w:pStyle w:val="TAH"/>
              <w:rPr>
                <w:ins w:id="3748" w:author="R4-1808981" w:date="2018-07-09T14:03:00Z"/>
                <w:b w:val="0"/>
              </w:rPr>
            </w:pPr>
            <w:ins w:id="3749" w:author="R4-1808981" w:date="2018-07-09T14:03:00Z">
              <w:r w:rsidRPr="00976C88">
                <w:rPr>
                  <w:b w:val="0"/>
                </w:rPr>
                <w:t xml:space="preserve">40 </w:t>
              </w:r>
            </w:ins>
          </w:p>
        </w:tc>
      </w:tr>
      <w:tr w:rsidR="000C7A40" w:rsidRPr="008C4DFC" w14:paraId="6FDD2FBD" w14:textId="77777777" w:rsidTr="00081372">
        <w:trPr>
          <w:jc w:val="center"/>
          <w:ins w:id="3750" w:author="R4-1808981" w:date="2018-07-09T14:03:00Z"/>
        </w:trPr>
        <w:tc>
          <w:tcPr>
            <w:tcW w:w="0" w:type="auto"/>
            <w:vMerge w:val="restart"/>
            <w:vAlign w:val="center"/>
          </w:tcPr>
          <w:p w14:paraId="086CE44A" w14:textId="77777777" w:rsidR="000C7A40" w:rsidRPr="00163E97" w:rsidRDefault="000C7A40" w:rsidP="00081372">
            <w:pPr>
              <w:pStyle w:val="TAL"/>
              <w:rPr>
                <w:ins w:id="3751" w:author="R4-1808981" w:date="2018-07-09T14:03:00Z"/>
                <w:i/>
                <w:lang w:eastAsia="zh-CN"/>
              </w:rPr>
            </w:pPr>
            <w:bookmarkStart w:id="3752" w:name="_Hlk502677945"/>
            <w:ins w:id="3753" w:author="R4-1808981" w:date="2018-07-09T14:03:00Z">
              <w:r w:rsidRPr="00163E97">
                <w:rPr>
                  <w:i/>
                  <w:lang w:eastAsia="zh-CN"/>
                </w:rPr>
                <w:t xml:space="preserve">BS type </w:t>
              </w:r>
              <w:r w:rsidRPr="00163E97">
                <w:rPr>
                  <w:rFonts w:hint="eastAsia"/>
                  <w:i/>
                  <w:lang w:eastAsia="zh-CN"/>
                </w:rPr>
                <w:t>1-H</w:t>
              </w:r>
            </w:ins>
          </w:p>
        </w:tc>
        <w:tc>
          <w:tcPr>
            <w:tcW w:w="0" w:type="auto"/>
            <w:shd w:val="clear" w:color="auto" w:fill="auto"/>
          </w:tcPr>
          <w:p w14:paraId="547E8ED9" w14:textId="77777777" w:rsidR="000C7A40" w:rsidRPr="008C4DFC" w:rsidRDefault="000C7A40" w:rsidP="00081372">
            <w:pPr>
              <w:pStyle w:val="TAC"/>
              <w:rPr>
                <w:ins w:id="3754" w:author="R4-1808981" w:date="2018-07-09T14:03:00Z"/>
              </w:rPr>
            </w:pPr>
            <w:bookmarkStart w:id="3755" w:name="OLE_LINK66"/>
            <w:bookmarkStart w:id="3756" w:name="OLE_LINK69"/>
            <w:ins w:id="3757" w:author="R4-1808981" w:date="2018-07-09T14:03:00Z">
              <w:r w:rsidRPr="008C4DFC">
                <w:t>F</w:t>
              </w:r>
              <w:r w:rsidRPr="008C4DFC">
                <w:rPr>
                  <w:vertAlign w:val="subscript"/>
                </w:rPr>
                <w:t>DL_high</w:t>
              </w:r>
              <w:r w:rsidRPr="008C4DFC">
                <w:t xml:space="preserve"> </w:t>
              </w:r>
              <w:r>
                <w:t>–</w:t>
              </w:r>
              <w:r w:rsidRPr="008C4DFC">
                <w:t xml:space="preserve"> F</w:t>
              </w:r>
              <w:r w:rsidRPr="008C4DFC">
                <w:rPr>
                  <w:vertAlign w:val="subscript"/>
                </w:rPr>
                <w:t>DL_low</w:t>
              </w:r>
              <w:r w:rsidRPr="008C4DFC">
                <w:t xml:space="preserve"> </w:t>
              </w:r>
              <w:bookmarkStart w:id="3758" w:name="OLE_LINK21"/>
              <w:r w:rsidRPr="008C4DFC">
                <w:t xml:space="preserve">&lt; </w:t>
              </w:r>
              <w:bookmarkEnd w:id="3758"/>
              <w:r w:rsidRPr="008C4DFC">
                <w:t xml:space="preserve">100 MHz  </w:t>
              </w:r>
              <w:bookmarkEnd w:id="3755"/>
              <w:bookmarkEnd w:id="3756"/>
            </w:ins>
          </w:p>
        </w:tc>
        <w:tc>
          <w:tcPr>
            <w:tcW w:w="0" w:type="auto"/>
            <w:shd w:val="clear" w:color="auto" w:fill="auto"/>
          </w:tcPr>
          <w:p w14:paraId="163AFBDE" w14:textId="77777777" w:rsidR="000C7A40" w:rsidRPr="008C4DFC" w:rsidRDefault="000C7A40" w:rsidP="00081372">
            <w:pPr>
              <w:pStyle w:val="TAC"/>
              <w:rPr>
                <w:ins w:id="3759" w:author="R4-1808981" w:date="2018-07-09T14:03:00Z"/>
              </w:rPr>
            </w:pPr>
            <w:bookmarkStart w:id="3760" w:name="OLE_LINK64"/>
            <w:bookmarkStart w:id="3761" w:name="OLE_LINK65"/>
            <w:ins w:id="3762" w:author="R4-1808981" w:date="2018-07-09T14:03:00Z">
              <w:r w:rsidRPr="008C4DFC">
                <w:t xml:space="preserve">10 </w:t>
              </w:r>
              <w:bookmarkEnd w:id="3760"/>
              <w:bookmarkEnd w:id="3761"/>
            </w:ins>
          </w:p>
        </w:tc>
      </w:tr>
      <w:tr w:rsidR="000C7A40" w:rsidRPr="008C4DFC" w14:paraId="4B264926" w14:textId="77777777" w:rsidTr="00081372">
        <w:trPr>
          <w:jc w:val="center"/>
          <w:ins w:id="3763" w:author="R4-1808981" w:date="2018-07-09T14:03:00Z"/>
        </w:trPr>
        <w:tc>
          <w:tcPr>
            <w:tcW w:w="0" w:type="auto"/>
            <w:vMerge/>
            <w:vAlign w:val="center"/>
          </w:tcPr>
          <w:p w14:paraId="137D596D" w14:textId="77777777" w:rsidR="000C7A40" w:rsidRPr="00163E97" w:rsidRDefault="000C7A40" w:rsidP="00081372">
            <w:pPr>
              <w:pStyle w:val="TAL"/>
              <w:rPr>
                <w:ins w:id="3764" w:author="R4-1808981" w:date="2018-07-09T14:03:00Z"/>
                <w:i/>
              </w:rPr>
            </w:pPr>
          </w:p>
        </w:tc>
        <w:tc>
          <w:tcPr>
            <w:tcW w:w="0" w:type="auto"/>
            <w:shd w:val="clear" w:color="auto" w:fill="auto"/>
          </w:tcPr>
          <w:p w14:paraId="4ADC7680" w14:textId="77777777" w:rsidR="000C7A40" w:rsidRPr="008C4DFC" w:rsidRDefault="000C7A40" w:rsidP="00081372">
            <w:pPr>
              <w:pStyle w:val="TAC"/>
              <w:rPr>
                <w:ins w:id="3765" w:author="R4-1808981" w:date="2018-07-09T14:03:00Z"/>
                <w:b/>
              </w:rPr>
            </w:pPr>
            <w:ins w:id="3766" w:author="R4-1808981" w:date="2018-07-09T14:03:00Z">
              <w:r>
                <w:rPr>
                  <w:rFonts w:hint="eastAsia"/>
                  <w:lang w:eastAsia="zh-CN"/>
                </w:rPr>
                <w:t>1</w:t>
              </w:r>
              <w:r w:rsidRPr="00163E97">
                <w:rPr>
                  <w:rFonts w:hint="eastAsia"/>
                  <w:lang w:eastAsia="zh-CN"/>
                </w:rPr>
                <w:t>00</w:t>
              </w:r>
              <w:r>
                <w:rPr>
                  <w:rFonts w:hint="eastAsia"/>
                  <w:lang w:eastAsia="zh-CN"/>
                </w:rPr>
                <w:t xml:space="preserve"> MHz</w:t>
              </w:r>
              <w:r>
                <w:t xml:space="preserve"> </w:t>
              </w:r>
              <w:r>
                <w:sym w:font="Symbol" w:char="00A3"/>
              </w:r>
              <w:r>
                <w:rPr>
                  <w:rFonts w:hint="eastAsia"/>
                  <w:lang w:eastAsia="zh-CN"/>
                </w:rPr>
                <w:t xml:space="preserve"> </w:t>
              </w:r>
              <w:r w:rsidRPr="008C4DFC">
                <w:t>F</w:t>
              </w:r>
              <w:r w:rsidRPr="008C4DFC">
                <w:rPr>
                  <w:vertAlign w:val="subscript"/>
                </w:rPr>
                <w:t>DL_high</w:t>
              </w:r>
              <w:r w:rsidRPr="008C4DFC">
                <w:t xml:space="preserve"> </w:t>
              </w:r>
              <w:r>
                <w:t>–</w:t>
              </w:r>
              <w:r w:rsidRPr="008C4DFC">
                <w:t xml:space="preserve"> F</w:t>
              </w:r>
              <w:r w:rsidRPr="008C4DFC">
                <w:rPr>
                  <w:vertAlign w:val="subscript"/>
                </w:rPr>
                <w:t>DL_</w:t>
              </w:r>
              <w:r w:rsidRPr="00163E97">
                <w:t>low</w:t>
              </w:r>
              <w:r>
                <w:t xml:space="preserve"> </w:t>
              </w:r>
              <w:r>
                <w:sym w:font="Symbol" w:char="00A3"/>
              </w:r>
              <w:r>
                <w:rPr>
                  <w:lang w:eastAsia="zh-CN"/>
                </w:rPr>
                <w:t xml:space="preserve"> </w:t>
              </w:r>
              <w:r>
                <w:rPr>
                  <w:rFonts w:hint="eastAsia"/>
                  <w:lang w:eastAsia="zh-CN"/>
                </w:rPr>
                <w:t>9</w:t>
              </w:r>
              <w:r>
                <w:t>00 MHz</w:t>
              </w:r>
            </w:ins>
          </w:p>
        </w:tc>
        <w:tc>
          <w:tcPr>
            <w:tcW w:w="0" w:type="auto"/>
            <w:shd w:val="clear" w:color="auto" w:fill="auto"/>
          </w:tcPr>
          <w:p w14:paraId="06BAE66B" w14:textId="77777777" w:rsidR="000C7A40" w:rsidRPr="008C4DFC" w:rsidRDefault="000C7A40" w:rsidP="00081372">
            <w:pPr>
              <w:pStyle w:val="TAC"/>
              <w:rPr>
                <w:ins w:id="3767" w:author="R4-1808981" w:date="2018-07-09T14:03:00Z"/>
              </w:rPr>
            </w:pPr>
            <w:ins w:id="3768" w:author="R4-1808981" w:date="2018-07-09T14:03:00Z">
              <w:r w:rsidRPr="008C4DFC">
                <w:t xml:space="preserve">40 </w:t>
              </w:r>
            </w:ins>
          </w:p>
        </w:tc>
      </w:tr>
      <w:bookmarkEnd w:id="3730"/>
      <w:bookmarkEnd w:id="3731"/>
      <w:bookmarkEnd w:id="3752"/>
    </w:tbl>
    <w:p w14:paraId="16D10C13" w14:textId="77777777" w:rsidR="000C7A40" w:rsidRPr="008C4DFC" w:rsidRDefault="000C7A40" w:rsidP="000C7A40">
      <w:pPr>
        <w:rPr>
          <w:ins w:id="3769" w:author="R4-1808981" w:date="2018-07-09T14:03:00Z"/>
        </w:rPr>
      </w:pPr>
    </w:p>
    <w:p w14:paraId="6CC90380" w14:textId="77777777" w:rsidR="000C7A40" w:rsidRPr="008C4DFC" w:rsidRDefault="000C7A40" w:rsidP="000C7A40">
      <w:pPr>
        <w:rPr>
          <w:ins w:id="3770" w:author="R4-1808981" w:date="2018-07-09T14:03:00Z"/>
        </w:rPr>
      </w:pPr>
      <w:ins w:id="3771" w:author="R4-1808981" w:date="2018-07-09T14:03:00Z">
        <w:r>
          <w:t xml:space="preserve">For </w:t>
        </w:r>
        <w:r w:rsidRPr="0049475D">
          <w:rPr>
            <w:i/>
          </w:rPr>
          <w:t>BS type 1-H</w:t>
        </w:r>
        <w:r>
          <w:t xml:space="preserve"> t</w:t>
        </w:r>
        <w:r w:rsidRPr="008C4DFC">
          <w:t xml:space="preserve">he unwanted emission requirements are applied per the </w:t>
        </w:r>
        <w:r w:rsidRPr="008C4DFC">
          <w:rPr>
            <w:i/>
          </w:rPr>
          <w:t xml:space="preserve">TAB connector TX min cell groups </w:t>
        </w:r>
        <w:r w:rsidRPr="008C4DFC">
          <w:t xml:space="preserve">for all the configurations supported by the BS. The </w:t>
        </w:r>
        <w:r w:rsidRPr="008C4DFC">
          <w:rPr>
            <w:i/>
          </w:rPr>
          <w:t>basic limits</w:t>
        </w:r>
        <w:r w:rsidRPr="008C4DFC">
          <w:t xml:space="preserve"> and corresponding </w:t>
        </w:r>
        <w:r>
          <w:t xml:space="preserve">emissions </w:t>
        </w:r>
        <w:r w:rsidRPr="008C4DFC">
          <w:t>scaling are defined in each relevant subclause.</w:t>
        </w:r>
      </w:ins>
    </w:p>
    <w:p w14:paraId="76983417" w14:textId="77777777" w:rsidR="000C7A40" w:rsidRPr="008C4DFC" w:rsidRDefault="000C7A40" w:rsidP="000C7A40">
      <w:pPr>
        <w:rPr>
          <w:ins w:id="3772" w:author="R4-1808981" w:date="2018-07-09T14:03:00Z"/>
          <w:rFonts w:cs="v5.0.0"/>
        </w:rPr>
      </w:pPr>
      <w:ins w:id="3773" w:author="R4-1808981" w:date="2018-07-09T14:03:00Z">
        <w:r w:rsidRPr="008C4DFC">
          <w:rPr>
            <w:rFonts w:cs="v5.0.0"/>
          </w:rPr>
          <w:t>There is in addition a requirement for occupied bandwidth.</w:t>
        </w:r>
      </w:ins>
    </w:p>
    <w:p w14:paraId="2BBA86A8" w14:textId="79EC7855" w:rsidR="000C7A40" w:rsidDel="000C7A40" w:rsidRDefault="000C7A40" w:rsidP="00775CF9">
      <w:pPr>
        <w:pStyle w:val="Guidance"/>
        <w:rPr>
          <w:del w:id="3774" w:author="R4-1808981" w:date="2018-07-09T14:04:00Z"/>
        </w:rPr>
      </w:pPr>
    </w:p>
    <w:p w14:paraId="6C9EF20C" w14:textId="7FD158D3" w:rsidR="00D25FC8" w:rsidRDefault="00D25FC8" w:rsidP="00D25FC8">
      <w:pPr>
        <w:pStyle w:val="Heading3"/>
      </w:pPr>
      <w:bookmarkStart w:id="3775" w:name="_Toc519006115"/>
      <w:r>
        <w:lastRenderedPageBreak/>
        <w:t>6.6.2</w:t>
      </w:r>
      <w:r>
        <w:tab/>
        <w:t>Occupied bandwidth</w:t>
      </w:r>
      <w:bookmarkEnd w:id="3714"/>
      <w:bookmarkEnd w:id="3715"/>
      <w:bookmarkEnd w:id="3775"/>
      <w:r>
        <w:tab/>
      </w:r>
    </w:p>
    <w:p w14:paraId="7709CD34" w14:textId="151F31ED" w:rsidR="00EA1A17" w:rsidRDefault="00775CF9" w:rsidP="00EA1A17">
      <w:pPr>
        <w:pStyle w:val="Heading4"/>
        <w:overflowPunct w:val="0"/>
        <w:autoSpaceDE w:val="0"/>
        <w:autoSpaceDN w:val="0"/>
        <w:adjustRightInd w:val="0"/>
        <w:textAlignment w:val="baseline"/>
        <w:rPr>
          <w:ins w:id="3776" w:author="R4-1809564" w:date="2018-07-10T17:05:00Z"/>
          <w:rFonts w:eastAsia="MS P??" w:cs="v4.2.0"/>
          <w:lang w:eastAsia="zh-CN"/>
        </w:rPr>
      </w:pPr>
      <w:bookmarkStart w:id="3777" w:name="_Toc481653302"/>
      <w:bookmarkStart w:id="3778" w:name="_Toc481685296"/>
      <w:del w:id="3779" w:author="R4-1809564" w:date="2018-07-10T17:06:00Z">
        <w:r w:rsidDel="00EA1A17">
          <w:delText>Detailed structure of the subclause is TBD.</w:delText>
        </w:r>
      </w:del>
      <w:bookmarkStart w:id="3780" w:name="_Toc503972310"/>
      <w:bookmarkStart w:id="3781" w:name="_Toc519006116"/>
      <w:ins w:id="3782" w:author="R4-1809564" w:date="2018-07-10T17:05:00Z">
        <w:r w:rsidR="00EA1A17">
          <w:rPr>
            <w:rFonts w:eastAsia="MS P??" w:cs="v4.2.0"/>
            <w:lang w:eastAsia="zh-CN"/>
          </w:rPr>
          <w:t>6.6.</w:t>
        </w:r>
        <w:r w:rsidR="00EA1A17">
          <w:rPr>
            <w:rFonts w:eastAsia="MS P??" w:cs="v4.2.0" w:hint="eastAsia"/>
            <w:lang w:eastAsia="zh-CN"/>
          </w:rPr>
          <w:t>2</w:t>
        </w:r>
        <w:r w:rsidR="00EA1A17">
          <w:rPr>
            <w:rFonts w:eastAsia="MS P??" w:cs="v4.2.0"/>
            <w:lang w:eastAsia="zh-CN"/>
          </w:rPr>
          <w:t>.1</w:t>
        </w:r>
        <w:r w:rsidR="00EA1A17">
          <w:rPr>
            <w:rFonts w:eastAsia="MS P??" w:cs="v4.2.0"/>
            <w:lang w:eastAsia="zh-CN"/>
          </w:rPr>
          <w:tab/>
          <w:t>Definition and applicability</w:t>
        </w:r>
        <w:bookmarkEnd w:id="3780"/>
        <w:bookmarkEnd w:id="3781"/>
      </w:ins>
    </w:p>
    <w:p w14:paraId="4E12328F" w14:textId="77777777" w:rsidR="00EA1A17" w:rsidRDefault="00EA1A17" w:rsidP="00EA1A17">
      <w:pPr>
        <w:rPr>
          <w:ins w:id="3783" w:author="R4-1809564" w:date="2018-07-10T17:05:00Z"/>
        </w:rPr>
      </w:pPr>
      <w:ins w:id="3784" w:author="R4-1809564" w:date="2018-07-10T17:05:00Z">
        <w:r>
          <w:t>The occupied bandwidth is the width of a frequency band such that, below the lower and above the upper frequency limits, the mean powers emitted are each equal to a specified percentage</w:t>
        </w:r>
        <w:r>
          <w:rPr>
            <w:rFonts w:ascii="SimSun" w:eastAsia="SimSun" w:hAnsi="SimSun" w:cs="v4.2.0" w:hint="eastAsia"/>
            <w:lang w:eastAsia="zh-CN"/>
          </w:rPr>
          <w:t xml:space="preserve"> </w:t>
        </w:r>
        <w:r>
          <w:rPr>
            <w:rFonts w:ascii="Symbol" w:hAnsi="Symbol" w:cs="v4.2.0"/>
          </w:rPr>
          <w:t></w:t>
        </w:r>
        <w:r>
          <w:rPr>
            <w:rFonts w:cs="v4.2.0"/>
          </w:rPr>
          <w:t xml:space="preserve">/2 </w:t>
        </w:r>
        <w:r>
          <w:t>of the total mean transmitted power.</w:t>
        </w:r>
      </w:ins>
    </w:p>
    <w:p w14:paraId="2B2A7CBB" w14:textId="77777777" w:rsidR="00EA1A17" w:rsidRDefault="00EA1A17" w:rsidP="00EA1A17">
      <w:pPr>
        <w:rPr>
          <w:ins w:id="3785" w:author="R4-1809564" w:date="2018-07-10T17:05:00Z"/>
          <w:rFonts w:cs="v4.2.0"/>
        </w:rPr>
      </w:pPr>
      <w:ins w:id="3786" w:author="R4-1809564" w:date="2018-07-10T17:05:00Z">
        <w:r>
          <w:rPr>
            <w:rFonts w:cs="v4.2.0"/>
          </w:rPr>
          <w:t xml:space="preserve">The value of </w:t>
        </w:r>
        <w:r>
          <w:rPr>
            <w:rFonts w:ascii="Symbol" w:hAnsi="Symbol" w:cs="v4.2.0"/>
          </w:rPr>
          <w:t></w:t>
        </w:r>
        <w:r>
          <w:rPr>
            <w:rFonts w:cs="v4.2.0"/>
          </w:rPr>
          <w:t>/2 shall be taken as 0.5%.</w:t>
        </w:r>
      </w:ins>
    </w:p>
    <w:p w14:paraId="17FFD12D" w14:textId="77777777" w:rsidR="00EA1A17" w:rsidRDefault="00EA1A17" w:rsidP="00EA1A17">
      <w:pPr>
        <w:overflowPunct w:val="0"/>
        <w:autoSpaceDE w:val="0"/>
        <w:autoSpaceDN w:val="0"/>
        <w:adjustRightInd w:val="0"/>
        <w:textAlignment w:val="baseline"/>
        <w:rPr>
          <w:ins w:id="3787" w:author="R4-1809564" w:date="2018-07-10T17:05:00Z"/>
        </w:rPr>
      </w:pPr>
      <w:ins w:id="3788" w:author="R4-1809564" w:date="2018-07-10T17:05:00Z">
        <w:r>
          <w:t xml:space="preserve">The occupied bandwidth requirement shall apply during the </w:t>
        </w:r>
        <w:r>
          <w:rPr>
            <w:i/>
          </w:rPr>
          <w:t>transmitter ON period</w:t>
        </w:r>
        <w:r>
          <w:t xml:space="preserve"> for a single transmitted carrier. The minimum requirement below may be applied regionally. There may also be regional requirements to declare the occupied bandwidth according to the definition in the present clause.</w:t>
        </w:r>
      </w:ins>
    </w:p>
    <w:p w14:paraId="4C086A83" w14:textId="77777777" w:rsidR="00EA1A17" w:rsidRDefault="00EA1A17" w:rsidP="00EA1A17">
      <w:pPr>
        <w:rPr>
          <w:ins w:id="3789" w:author="R4-1809564" w:date="2018-07-10T17:05:00Z"/>
          <w:rFonts w:cs="v5.0.0"/>
        </w:rPr>
      </w:pPr>
      <w:ins w:id="3790" w:author="R4-1809564" w:date="2018-07-10T17:05:00Z">
        <w:r>
          <w:rPr>
            <w:rFonts w:cs="v5.0.0"/>
          </w:rPr>
          <w:t xml:space="preserve">For </w:t>
        </w:r>
        <w:r>
          <w:rPr>
            <w:rFonts w:cs="v5.0.0"/>
            <w:i/>
            <w:iCs/>
          </w:rPr>
          <w:t xml:space="preserve">BS type 1-C </w:t>
        </w:r>
        <w:r>
          <w:rPr>
            <w:rFonts w:cs="v5.0.0"/>
          </w:rPr>
          <w:t xml:space="preserve">this requirement </w:t>
        </w:r>
        <w:r>
          <w:rPr>
            <w:rFonts w:eastAsia="SimSun" w:cs="v5.0.0" w:hint="eastAsia"/>
            <w:lang w:val="en-US" w:eastAsia="zh-CN"/>
          </w:rPr>
          <w:t xml:space="preserve">shall be applied </w:t>
        </w:r>
        <w:r>
          <w:rPr>
            <w:rFonts w:cs="v5.0.0"/>
          </w:rPr>
          <w:t>at the</w:t>
        </w:r>
        <w:r>
          <w:rPr>
            <w:rFonts w:cs="v5.0.0"/>
            <w:i/>
          </w:rPr>
          <w:t xml:space="preserve"> antenna connector</w:t>
        </w:r>
        <w:r>
          <w:rPr>
            <w:rFonts w:cs="v5.0.0"/>
          </w:rPr>
          <w:t xml:space="preserve"> supporting transmission in the </w:t>
        </w:r>
        <w:r>
          <w:rPr>
            <w:rFonts w:cs="v5.0.0"/>
            <w:i/>
            <w:iCs/>
          </w:rPr>
          <w:t>operating band</w:t>
        </w:r>
        <w:r>
          <w:rPr>
            <w:rFonts w:cs="v5.0.0"/>
          </w:rPr>
          <w:t>.</w:t>
        </w:r>
      </w:ins>
    </w:p>
    <w:p w14:paraId="79EB0225" w14:textId="77777777" w:rsidR="00EA1A17" w:rsidRDefault="00EA1A17" w:rsidP="00EA1A17">
      <w:pPr>
        <w:rPr>
          <w:ins w:id="3791" w:author="R4-1809564" w:date="2018-07-10T17:05:00Z"/>
        </w:rPr>
      </w:pPr>
      <w:ins w:id="3792" w:author="R4-1809564" w:date="2018-07-10T17:05:00Z">
        <w:r>
          <w:rPr>
            <w:rFonts w:cs="v5.0.0"/>
          </w:rPr>
          <w:t xml:space="preserve">For </w:t>
        </w:r>
        <w:r>
          <w:rPr>
            <w:rFonts w:cs="v5.0.0"/>
            <w:i/>
            <w:iCs/>
          </w:rPr>
          <w:t>BS type 1-H</w:t>
        </w:r>
        <w:r>
          <w:rPr>
            <w:rFonts w:cs="v5.0.0"/>
          </w:rPr>
          <w:t xml:space="preserve"> this requirement </w:t>
        </w:r>
        <w:r>
          <w:rPr>
            <w:rFonts w:eastAsia="SimSun" w:cs="v5.0.0" w:hint="eastAsia"/>
            <w:lang w:val="en-US" w:eastAsia="zh-CN"/>
          </w:rPr>
          <w:t>shall be applied</w:t>
        </w:r>
        <w:r>
          <w:rPr>
            <w:rFonts w:cs="v5.0.0"/>
          </w:rPr>
          <w:t xml:space="preserve">at each </w:t>
        </w:r>
        <w:r>
          <w:rPr>
            <w:rFonts w:cs="v5.0.0"/>
            <w:i/>
          </w:rPr>
          <w:t>TAB connector</w:t>
        </w:r>
        <w:r>
          <w:rPr>
            <w:rFonts w:cs="v5.0.0"/>
          </w:rPr>
          <w:t xml:space="preserve"> supporting transmission in the </w:t>
        </w:r>
        <w:r>
          <w:rPr>
            <w:rFonts w:cs="v5.0.0"/>
            <w:i/>
            <w:iCs/>
          </w:rPr>
          <w:t>operating band.</w:t>
        </w:r>
      </w:ins>
    </w:p>
    <w:p w14:paraId="47BE4E7C" w14:textId="77777777" w:rsidR="00EA1A17" w:rsidRDefault="00EA1A17" w:rsidP="00EA1A17">
      <w:pPr>
        <w:pStyle w:val="Heading4"/>
        <w:overflowPunct w:val="0"/>
        <w:autoSpaceDE w:val="0"/>
        <w:autoSpaceDN w:val="0"/>
        <w:adjustRightInd w:val="0"/>
        <w:textAlignment w:val="baseline"/>
        <w:rPr>
          <w:ins w:id="3793" w:author="R4-1809564" w:date="2018-07-10T17:05:00Z"/>
          <w:rFonts w:eastAsia="MS P??" w:cs="v4.2.0"/>
          <w:lang w:eastAsia="zh-CN"/>
        </w:rPr>
      </w:pPr>
      <w:bookmarkStart w:id="3794" w:name="_Toc503972311"/>
      <w:bookmarkStart w:id="3795" w:name="_Toc519006117"/>
      <w:ins w:id="3796" w:author="R4-1809564" w:date="2018-07-10T17:05:00Z">
        <w:r>
          <w:rPr>
            <w:rFonts w:eastAsia="MS P??" w:cs="v4.2.0"/>
            <w:lang w:eastAsia="zh-CN"/>
          </w:rPr>
          <w:t>6.6.</w:t>
        </w:r>
        <w:r>
          <w:rPr>
            <w:rFonts w:eastAsia="MS P??" w:cs="v4.2.0" w:hint="eastAsia"/>
            <w:lang w:eastAsia="zh-CN"/>
          </w:rPr>
          <w:t>2</w:t>
        </w:r>
        <w:r>
          <w:rPr>
            <w:rFonts w:eastAsia="MS P??" w:cs="v4.2.0"/>
            <w:lang w:eastAsia="zh-CN"/>
          </w:rPr>
          <w:t>.2</w:t>
        </w:r>
        <w:r>
          <w:rPr>
            <w:rFonts w:eastAsia="MS P??" w:cs="v4.2.0"/>
            <w:lang w:eastAsia="zh-CN"/>
          </w:rPr>
          <w:tab/>
          <w:t>Minimum Requirements</w:t>
        </w:r>
        <w:bookmarkEnd w:id="3794"/>
        <w:bookmarkEnd w:id="3795"/>
      </w:ins>
    </w:p>
    <w:p w14:paraId="6AD5CD6D" w14:textId="77777777" w:rsidR="00EA1A17" w:rsidRDefault="00EA1A17" w:rsidP="00EA1A17">
      <w:pPr>
        <w:rPr>
          <w:ins w:id="3797" w:author="R4-1809564" w:date="2018-07-10T17:05:00Z"/>
          <w:rFonts w:cs="v4.2.0"/>
        </w:rPr>
      </w:pPr>
      <w:ins w:id="3798" w:author="R4-1809564" w:date="2018-07-10T17:05:00Z">
        <w:r>
          <w:rPr>
            <w:rFonts w:cs="v4.2.0"/>
          </w:rPr>
          <w:t xml:space="preserve">The minimum requirement </w:t>
        </w:r>
        <w:r>
          <w:rPr>
            <w:rFonts w:eastAsia="SimSun" w:cs="v4.2.0" w:hint="eastAsia"/>
            <w:lang w:val="en-US" w:eastAsia="zh-CN"/>
          </w:rPr>
          <w:t xml:space="preserve">for 1-C and 1-H </w:t>
        </w:r>
        <w:r>
          <w:rPr>
            <w:rFonts w:cs="v4.2.0"/>
          </w:rPr>
          <w:t>is in TS 3</w:t>
        </w:r>
        <w:r>
          <w:rPr>
            <w:rFonts w:eastAsia="SimSun" w:cs="v4.2.0" w:hint="eastAsia"/>
            <w:lang w:val="en-US" w:eastAsia="zh-CN"/>
          </w:rPr>
          <w:t>8</w:t>
        </w:r>
        <w:r>
          <w:rPr>
            <w:rFonts w:cs="v4.2.0"/>
          </w:rPr>
          <w:t>.104 [2] subclause 6.6.</w:t>
        </w:r>
        <w:r>
          <w:rPr>
            <w:rFonts w:eastAsia="SimSun" w:cs="v4.2.0" w:hint="eastAsia"/>
            <w:lang w:val="en-US" w:eastAsia="zh-CN"/>
          </w:rPr>
          <w:t>2</w:t>
        </w:r>
      </w:ins>
    </w:p>
    <w:p w14:paraId="2736BB65" w14:textId="77777777" w:rsidR="00EA1A17" w:rsidRDefault="00EA1A17" w:rsidP="00EA1A17">
      <w:pPr>
        <w:pStyle w:val="Heading4"/>
        <w:overflowPunct w:val="0"/>
        <w:autoSpaceDE w:val="0"/>
        <w:autoSpaceDN w:val="0"/>
        <w:adjustRightInd w:val="0"/>
        <w:textAlignment w:val="baseline"/>
        <w:rPr>
          <w:ins w:id="3799" w:author="R4-1809564" w:date="2018-07-10T17:05:00Z"/>
          <w:rFonts w:eastAsia="Times New Roman" w:cs="v4.2.0"/>
          <w:lang w:eastAsia="zh-CN"/>
        </w:rPr>
      </w:pPr>
      <w:bookmarkStart w:id="3800" w:name="_Toc503972312"/>
      <w:bookmarkStart w:id="3801" w:name="_Toc519006118"/>
      <w:ins w:id="3802" w:author="R4-1809564" w:date="2018-07-10T17:05:00Z">
        <w:r>
          <w:rPr>
            <w:rFonts w:eastAsia="Times New Roman" w:cs="v4.2.0"/>
            <w:lang w:eastAsia="zh-CN"/>
          </w:rPr>
          <w:t>6.6.</w:t>
        </w:r>
        <w:r>
          <w:rPr>
            <w:rFonts w:eastAsia="Times New Roman" w:cs="v4.2.0" w:hint="eastAsia"/>
            <w:lang w:eastAsia="zh-CN"/>
          </w:rPr>
          <w:t>2</w:t>
        </w:r>
        <w:r>
          <w:rPr>
            <w:rFonts w:eastAsia="Times New Roman" w:cs="v4.2.0"/>
            <w:lang w:eastAsia="zh-CN"/>
          </w:rPr>
          <w:t>.3</w:t>
        </w:r>
        <w:r>
          <w:rPr>
            <w:rFonts w:eastAsia="Times New Roman" w:cs="v4.2.0"/>
            <w:lang w:eastAsia="zh-CN"/>
          </w:rPr>
          <w:tab/>
          <w:t>Test purpose</w:t>
        </w:r>
        <w:bookmarkEnd w:id="3800"/>
        <w:bookmarkEnd w:id="3801"/>
      </w:ins>
    </w:p>
    <w:p w14:paraId="79BFE1A3" w14:textId="68CB15BB" w:rsidR="00EA1A17" w:rsidRDefault="00EA1A17" w:rsidP="00EA1A17">
      <w:pPr>
        <w:rPr>
          <w:ins w:id="3803" w:author="R4-1809564" w:date="2018-07-10T17:05:00Z"/>
          <w:rFonts w:cs="v4.2.0"/>
        </w:rPr>
      </w:pPr>
      <w:ins w:id="3804" w:author="R4-1809564" w:date="2018-07-10T17:05:00Z">
        <w:r>
          <w:rPr>
            <w:rFonts w:cs="v4.2.0"/>
          </w:rPr>
          <w:t xml:space="preserve">The test purpose is to verify that the emission </w:t>
        </w:r>
        <w:r>
          <w:rPr>
            <w:rFonts w:eastAsia="SimSun" w:cs="v4.2.0" w:hint="eastAsia"/>
            <w:lang w:val="en-US" w:eastAsia="zh-CN"/>
          </w:rPr>
          <w:t xml:space="preserve">at the </w:t>
        </w:r>
        <w:r>
          <w:rPr>
            <w:rFonts w:cs="v5.0.0"/>
            <w:i/>
          </w:rPr>
          <w:t>antenna connector</w:t>
        </w:r>
        <w:r>
          <w:rPr>
            <w:rFonts w:eastAsia="SimSun" w:cs="v5.0.0" w:hint="eastAsia"/>
            <w:i/>
            <w:lang w:val="en-US" w:eastAsia="zh-CN"/>
          </w:rPr>
          <w:t xml:space="preserve"> or</w:t>
        </w:r>
        <w:r>
          <w:rPr>
            <w:rFonts w:cs="v5.0.0"/>
          </w:rPr>
          <w:t xml:space="preserve"> </w:t>
        </w:r>
        <w:r>
          <w:rPr>
            <w:rFonts w:cs="v5.0.0"/>
            <w:i/>
          </w:rPr>
          <w:t>TAB connector</w:t>
        </w:r>
        <w:r>
          <w:rPr>
            <w:rFonts w:eastAsia="SimSun" w:cs="v5.0.0" w:hint="eastAsia"/>
            <w:i/>
            <w:lang w:val="en-US" w:eastAsia="zh-CN"/>
          </w:rPr>
          <w:t xml:space="preserve"> </w:t>
        </w:r>
        <w:r>
          <w:rPr>
            <w:rFonts w:cs="v4.2.0"/>
          </w:rPr>
          <w:t>does not occupy an excessive bandwidth for the service to be provided and is, therefore, not likely to create interference to other users of the spectrum beyond undue limits.</w:t>
        </w:r>
      </w:ins>
    </w:p>
    <w:p w14:paraId="51402326" w14:textId="77777777" w:rsidR="00EA1A17" w:rsidRDefault="00EA1A17" w:rsidP="00EA1A17">
      <w:pPr>
        <w:pStyle w:val="Heading4"/>
        <w:overflowPunct w:val="0"/>
        <w:autoSpaceDE w:val="0"/>
        <w:autoSpaceDN w:val="0"/>
        <w:adjustRightInd w:val="0"/>
        <w:textAlignment w:val="baseline"/>
        <w:rPr>
          <w:ins w:id="3805" w:author="R4-1809564" w:date="2018-07-10T17:05:00Z"/>
          <w:rFonts w:eastAsia="MS P??" w:cs="v4.2.0"/>
          <w:lang w:eastAsia="zh-CN"/>
        </w:rPr>
      </w:pPr>
      <w:bookmarkStart w:id="3806" w:name="_Toc503972313"/>
      <w:bookmarkStart w:id="3807" w:name="_Toc519006119"/>
      <w:ins w:id="3808" w:author="R4-1809564" w:date="2018-07-10T17:05:00Z">
        <w:r>
          <w:rPr>
            <w:rFonts w:eastAsia="MS P??" w:cs="v4.2.0"/>
            <w:lang w:eastAsia="zh-CN"/>
          </w:rPr>
          <w:t>6.6.</w:t>
        </w:r>
        <w:r>
          <w:rPr>
            <w:rFonts w:eastAsia="MS P??" w:cs="v4.2.0" w:hint="eastAsia"/>
            <w:lang w:eastAsia="zh-CN"/>
          </w:rPr>
          <w:t>2</w:t>
        </w:r>
        <w:r>
          <w:rPr>
            <w:rFonts w:eastAsia="MS P??" w:cs="v4.2.0"/>
            <w:lang w:eastAsia="zh-CN"/>
          </w:rPr>
          <w:t>.4</w:t>
        </w:r>
        <w:r>
          <w:rPr>
            <w:rFonts w:eastAsia="MS P??" w:cs="v4.2.0"/>
            <w:lang w:eastAsia="zh-CN"/>
          </w:rPr>
          <w:tab/>
          <w:t>Method of test</w:t>
        </w:r>
        <w:bookmarkEnd w:id="3806"/>
        <w:bookmarkEnd w:id="3807"/>
      </w:ins>
    </w:p>
    <w:p w14:paraId="2491493D" w14:textId="77777777" w:rsidR="00EA1A17" w:rsidRDefault="00EA1A17" w:rsidP="00EA1A17">
      <w:pPr>
        <w:pStyle w:val="Heading5"/>
        <w:overflowPunct w:val="0"/>
        <w:autoSpaceDE w:val="0"/>
        <w:autoSpaceDN w:val="0"/>
        <w:adjustRightInd w:val="0"/>
        <w:textAlignment w:val="baseline"/>
        <w:rPr>
          <w:ins w:id="3809" w:author="R4-1809564" w:date="2018-07-10T17:05:00Z"/>
          <w:rFonts w:eastAsia="Times New Roman" w:cs="v4.2.0"/>
          <w:lang w:eastAsia="zh-CN"/>
        </w:rPr>
      </w:pPr>
      <w:bookmarkStart w:id="3810" w:name="_Toc503972314"/>
      <w:bookmarkStart w:id="3811" w:name="_Toc519006120"/>
      <w:ins w:id="3812" w:author="R4-1809564" w:date="2018-07-10T17:05:00Z">
        <w:r>
          <w:rPr>
            <w:rFonts w:eastAsia="Times New Roman" w:cs="v4.2.0"/>
            <w:lang w:eastAsia="zh-CN"/>
          </w:rPr>
          <w:t>6.6.</w:t>
        </w:r>
        <w:r>
          <w:rPr>
            <w:rFonts w:eastAsia="Times New Roman" w:cs="v4.2.0" w:hint="eastAsia"/>
            <w:lang w:eastAsia="zh-CN"/>
          </w:rPr>
          <w:t>2</w:t>
        </w:r>
        <w:r>
          <w:rPr>
            <w:rFonts w:eastAsia="Times New Roman" w:cs="v4.2.0"/>
            <w:lang w:eastAsia="zh-CN"/>
          </w:rPr>
          <w:t>.4.1</w:t>
        </w:r>
        <w:r>
          <w:rPr>
            <w:rFonts w:eastAsia="Times New Roman" w:cs="v4.2.0"/>
            <w:lang w:eastAsia="zh-CN"/>
          </w:rPr>
          <w:tab/>
          <w:t>Initial conditions</w:t>
        </w:r>
        <w:bookmarkEnd w:id="3810"/>
        <w:bookmarkEnd w:id="3811"/>
      </w:ins>
    </w:p>
    <w:p w14:paraId="74B37A3B" w14:textId="77777777" w:rsidR="00EA1A17" w:rsidRDefault="00EA1A17" w:rsidP="00EA1A17">
      <w:pPr>
        <w:rPr>
          <w:ins w:id="3813" w:author="R4-1809564" w:date="2018-07-10T17:05:00Z"/>
          <w:rFonts w:cs="v4.2.0"/>
        </w:rPr>
      </w:pPr>
      <w:ins w:id="3814" w:author="R4-1809564" w:date="2018-07-10T17:05:00Z">
        <w:r>
          <w:rPr>
            <w:rFonts w:cs="v4.2.0"/>
          </w:rPr>
          <w:t xml:space="preserve">Test environment: </w:t>
        </w:r>
        <w:r>
          <w:rPr>
            <w:rFonts w:cs="v4.2.0"/>
          </w:rPr>
          <w:tab/>
        </w:r>
        <w:r>
          <w:rPr>
            <w:rFonts w:cs="v4.2.0"/>
          </w:rPr>
          <w:tab/>
        </w:r>
        <w:r>
          <w:rPr>
            <w:rFonts w:cs="v4.2.0"/>
          </w:rPr>
          <w:tab/>
          <w:t xml:space="preserve">normal; see Annex </w:t>
        </w:r>
        <w:r>
          <w:rPr>
            <w:rFonts w:eastAsia="SimSun" w:cs="v4.2.0" w:hint="eastAsia"/>
            <w:lang w:val="en-US" w:eastAsia="zh-CN"/>
          </w:rPr>
          <w:t>B</w:t>
        </w:r>
        <w:r>
          <w:rPr>
            <w:rFonts w:cs="v4.2.0"/>
          </w:rPr>
          <w:t>.2.</w:t>
        </w:r>
      </w:ins>
    </w:p>
    <w:p w14:paraId="246517CE" w14:textId="77777777" w:rsidR="00EA1A17" w:rsidRDefault="00EA1A17" w:rsidP="00EA1A17">
      <w:pPr>
        <w:rPr>
          <w:ins w:id="3815" w:author="R4-1809564" w:date="2018-07-10T17:05:00Z"/>
          <w:rFonts w:cs="v4.2.0"/>
        </w:rPr>
      </w:pPr>
      <w:ins w:id="3816" w:author="R4-1809564" w:date="2018-07-10T17:05:00Z">
        <w:r>
          <w:rPr>
            <w:rFonts w:cs="v4.2.0"/>
          </w:rPr>
          <w:t xml:space="preserve">RF channels to be tested for single carrier: </w:t>
        </w:r>
        <w:r>
          <w:rPr>
            <w:rFonts w:cs="v4.2.0"/>
          </w:rPr>
          <w:tab/>
          <w:t>B, M and T; see subclause 4.</w:t>
        </w:r>
        <w:r>
          <w:rPr>
            <w:rFonts w:eastAsia="SimSun" w:cs="v4.2.0" w:hint="eastAsia"/>
            <w:lang w:val="en-US" w:eastAsia="zh-CN"/>
          </w:rPr>
          <w:t>9.1</w:t>
        </w:r>
        <w:r>
          <w:rPr>
            <w:rFonts w:cs="v4.2.0"/>
          </w:rPr>
          <w:t>.</w:t>
        </w:r>
      </w:ins>
    </w:p>
    <w:p w14:paraId="554F02BD" w14:textId="77777777" w:rsidR="00EA1A17" w:rsidRDefault="00EA1A17" w:rsidP="00EA1A17">
      <w:pPr>
        <w:rPr>
          <w:ins w:id="3817" w:author="R4-1809564" w:date="2018-07-10T17:05:00Z"/>
          <w:rFonts w:eastAsia="SimSun" w:cs="v4.2.0" w:hint="eastAsia"/>
          <w:lang w:val="en-US" w:eastAsia="zh-CN"/>
        </w:rPr>
      </w:pPr>
      <w:ins w:id="3818" w:author="R4-1809564" w:date="2018-07-10T17:05:00Z">
        <w:r>
          <w:t xml:space="preserve">Aggregated </w:t>
        </w:r>
        <w:r>
          <w:rPr>
            <w:rFonts w:eastAsia="SimSun" w:hint="eastAsia"/>
            <w:lang w:val="en-US" w:eastAsia="zh-CN"/>
          </w:rPr>
          <w:t xml:space="preserve">BS </w:t>
        </w:r>
        <w:r>
          <w:t xml:space="preserve">Channel Bandwidth positions </w:t>
        </w:r>
        <w:r>
          <w:rPr>
            <w:rFonts w:cs="v4.2.0"/>
          </w:rPr>
          <w:t xml:space="preserve">to be tested for contiguous carrier aggregation: </w:t>
        </w:r>
        <w:r>
          <w:rPr>
            <w:rFonts w:cs="v4.2.0"/>
          </w:rPr>
          <w:tab/>
        </w:r>
        <w:r>
          <w:t>B</w:t>
        </w:r>
        <w:r>
          <w:rPr>
            <w:vertAlign w:val="subscript"/>
          </w:rPr>
          <w:t>BW Channel CA</w:t>
        </w:r>
        <w:r>
          <w:t>, M</w:t>
        </w:r>
        <w:r>
          <w:rPr>
            <w:vertAlign w:val="subscript"/>
          </w:rPr>
          <w:t>BW Channel CA</w:t>
        </w:r>
        <w:r>
          <w:t xml:space="preserve"> and T</w:t>
        </w:r>
        <w:r>
          <w:rPr>
            <w:vertAlign w:val="subscript"/>
          </w:rPr>
          <w:t>BW Channel CA</w:t>
        </w:r>
        <w:r>
          <w:t>;</w:t>
        </w:r>
        <w:r>
          <w:rPr>
            <w:rFonts w:cs="v4.2.0"/>
          </w:rPr>
          <w:t xml:space="preserve"> see subclause 4.</w:t>
        </w:r>
        <w:r>
          <w:rPr>
            <w:rFonts w:eastAsia="SimSun" w:cs="v4.2.0" w:hint="eastAsia"/>
            <w:lang w:val="en-US" w:eastAsia="zh-CN"/>
          </w:rPr>
          <w:t>9</w:t>
        </w:r>
        <w:r>
          <w:rPr>
            <w:rFonts w:cs="v4.2.0"/>
          </w:rPr>
          <w:t>.</w:t>
        </w:r>
        <w:r>
          <w:rPr>
            <w:rFonts w:eastAsia="SimSun" w:cs="v4.2.0" w:hint="eastAsia"/>
            <w:lang w:val="en-US" w:eastAsia="zh-CN"/>
          </w:rPr>
          <w:t>1.</w:t>
        </w:r>
      </w:ins>
    </w:p>
    <w:p w14:paraId="532902BF" w14:textId="77777777" w:rsidR="00EA1A17" w:rsidRDefault="00EA1A17" w:rsidP="00EA1A17">
      <w:pPr>
        <w:rPr>
          <w:ins w:id="3819" w:author="R4-1809564" w:date="2018-07-10T17:05:00Z"/>
          <w:rFonts w:eastAsia="MS PMincho"/>
        </w:rPr>
      </w:pPr>
      <w:ins w:id="3820" w:author="R4-1809564" w:date="2018-07-10T17:05:00Z">
        <w:r>
          <w:rPr>
            <w:rFonts w:hint="eastAsia"/>
            <w:lang w:eastAsia="zh-CN"/>
          </w:rPr>
          <w:t>For a BS declared to be capable of single carrier operation</w:t>
        </w:r>
        <w:r>
          <w:rPr>
            <w:rFonts w:eastAsia="MS PMincho"/>
          </w:rPr>
          <w:t xml:space="preserve">, start transmission according to </w:t>
        </w:r>
        <w:r>
          <w:rPr>
            <w:rFonts w:eastAsia="MS PMincho" w:hint="eastAsia"/>
            <w:highlight w:val="yellow"/>
            <w:lang w:eastAsia="ja-JP"/>
          </w:rPr>
          <w:t>[</w:t>
        </w:r>
        <w:r>
          <w:rPr>
            <w:rFonts w:eastAsia="MS PMincho"/>
            <w:highlight w:val="yellow"/>
          </w:rPr>
          <w:t>E-TM1.1</w:t>
        </w:r>
        <w:r>
          <w:rPr>
            <w:rFonts w:eastAsia="MS PMincho" w:hint="eastAsia"/>
            <w:highlight w:val="yellow"/>
            <w:lang w:eastAsia="ja-JP"/>
          </w:rPr>
          <w:t>]</w:t>
        </w:r>
        <w:r>
          <w:rPr>
            <w:rFonts w:eastAsia="MS PMincho"/>
          </w:rPr>
          <w:t xml:space="preserve">, subclause </w:t>
        </w:r>
        <w:r>
          <w:rPr>
            <w:rFonts w:eastAsia="SimSun" w:hint="eastAsia"/>
            <w:highlight w:val="yellow"/>
            <w:lang w:val="en-US" w:eastAsia="zh-CN"/>
          </w:rPr>
          <w:t>X.X</w:t>
        </w:r>
        <w:r>
          <w:rPr>
            <w:rFonts w:eastAsia="SimSun" w:hint="eastAsia"/>
            <w:lang w:val="en-US" w:eastAsia="zh-CN"/>
          </w:rPr>
          <w:t xml:space="preserve"> </w:t>
        </w:r>
        <w:r>
          <w:rPr>
            <w:rFonts w:eastAsia="MS PMincho"/>
          </w:rPr>
          <w:t xml:space="preserve"> </w:t>
        </w:r>
      </w:ins>
    </w:p>
    <w:p w14:paraId="675B3D6A" w14:textId="77777777" w:rsidR="00EA1A17" w:rsidRDefault="00EA1A17" w:rsidP="00EA1A17">
      <w:pPr>
        <w:rPr>
          <w:ins w:id="3821" w:author="R4-1809564" w:date="2018-07-10T17:05:00Z"/>
          <w:rFonts w:eastAsia="MS PMincho"/>
          <w:lang w:eastAsia="ja-JP"/>
        </w:rPr>
      </w:pPr>
      <w:ins w:id="3822" w:author="R4-1809564" w:date="2018-07-10T17:05:00Z">
        <w:r>
          <w:rPr>
            <w:rFonts w:eastAsia="MS PMincho"/>
          </w:rPr>
          <w:t xml:space="preserve">For a BS declared to be capable of contiguous carrier aggregation operation, set the base station to transmit according to </w:t>
        </w:r>
        <w:r>
          <w:rPr>
            <w:rFonts w:eastAsia="MS PMincho" w:hint="eastAsia"/>
            <w:highlight w:val="yellow"/>
            <w:lang w:eastAsia="ja-JP"/>
          </w:rPr>
          <w:t>[</w:t>
        </w:r>
        <w:r>
          <w:rPr>
            <w:rFonts w:eastAsia="MS PMincho"/>
            <w:highlight w:val="yellow"/>
          </w:rPr>
          <w:t>E- TM1.1</w:t>
        </w:r>
        <w:r>
          <w:rPr>
            <w:rFonts w:eastAsia="MS PMincho" w:hint="eastAsia"/>
            <w:highlight w:val="yellow"/>
            <w:lang w:eastAsia="ja-JP"/>
          </w:rPr>
          <w:t>]</w:t>
        </w:r>
        <w:r>
          <w:rPr>
            <w:rFonts w:eastAsia="MS PMincho"/>
          </w:rPr>
          <w:t xml:space="preserve"> on all carriers configured using the applicable test configuration and corresponding power setting specified in </w:t>
        </w:r>
        <w:r>
          <w:rPr>
            <w:rFonts w:eastAsia="MS PMincho"/>
            <w:highlight w:val="yellow"/>
          </w:rPr>
          <w:t xml:space="preserve">annex </w:t>
        </w:r>
        <w:r>
          <w:rPr>
            <w:rFonts w:eastAsia="MS PMincho" w:hint="eastAsia"/>
            <w:highlight w:val="yellow"/>
            <w:lang w:eastAsia="ja-JP"/>
          </w:rPr>
          <w:t>X</w:t>
        </w:r>
        <w:r>
          <w:rPr>
            <w:rFonts w:eastAsia="MS PMincho"/>
            <w:lang w:eastAsia="ja-JP"/>
          </w:rPr>
          <w:t>.</w:t>
        </w:r>
      </w:ins>
    </w:p>
    <w:p w14:paraId="324FF828" w14:textId="77777777" w:rsidR="00EA1A17" w:rsidRDefault="00EA1A17" w:rsidP="00EA1A17">
      <w:pPr>
        <w:rPr>
          <w:ins w:id="3823" w:author="R4-1809564" w:date="2018-07-10T17:05:00Z"/>
          <w:rFonts w:eastAsia="MS PMincho"/>
        </w:rPr>
      </w:pPr>
      <w:ins w:id="3824" w:author="R4-1809564" w:date="2018-07-10T17:05:00Z">
        <w:r>
          <w:t xml:space="preserve">For a BS declared to be capable of multi-carrier and/or CA operation use the applicable test signal configuration and corresponding power setting specified in </w:t>
        </w:r>
        <w:r>
          <w:rPr>
            <w:rFonts w:eastAsia="MS PMincho"/>
            <w:highlight w:val="yellow"/>
          </w:rPr>
          <w:t xml:space="preserve">annex </w:t>
        </w:r>
        <w:r>
          <w:rPr>
            <w:highlight w:val="yellow"/>
            <w:lang w:eastAsia="ja-JP"/>
          </w:rPr>
          <w:t>X</w:t>
        </w:r>
        <w:r>
          <w:t>.</w:t>
        </w:r>
      </w:ins>
    </w:p>
    <w:p w14:paraId="40EFD88B" w14:textId="77777777" w:rsidR="00EA1A17" w:rsidRDefault="00EA1A17" w:rsidP="00EA1A17">
      <w:pPr>
        <w:pStyle w:val="B1"/>
        <w:rPr>
          <w:ins w:id="3825" w:author="R4-1809564" w:date="2018-07-10T17:05:00Z"/>
          <w:highlight w:val="yellow"/>
        </w:rPr>
      </w:pPr>
      <w:ins w:id="3826" w:author="R4-1809564" w:date="2018-07-10T17:05:00Z">
        <w:r>
          <w:t>1)</w:t>
        </w:r>
        <w:r>
          <w:tab/>
          <w:t xml:space="preserve">Connect the Measurement device to the BS antenna connector </w:t>
        </w:r>
        <w:r>
          <w:rPr>
            <w:lang w:val="en-US" w:eastAsia="zh-CN"/>
          </w:rPr>
          <w:t xml:space="preserve">or TAB connector </w:t>
        </w:r>
        <w:r>
          <w:t xml:space="preserve">as shown in </w:t>
        </w:r>
        <w:r>
          <w:rPr>
            <w:highlight w:val="yellow"/>
          </w:rPr>
          <w:t xml:space="preserve">Annex </w:t>
        </w:r>
        <w:r>
          <w:rPr>
            <w:highlight w:val="yellow"/>
            <w:lang w:val="en-US" w:eastAsia="zh-CN"/>
          </w:rPr>
          <w:t>X</w:t>
        </w:r>
        <w:r>
          <w:rPr>
            <w:highlight w:val="yellow"/>
          </w:rPr>
          <w:t>.</w:t>
        </w:r>
      </w:ins>
    </w:p>
    <w:p w14:paraId="4C53274F" w14:textId="77777777" w:rsidR="00EA1A17" w:rsidRDefault="00EA1A17" w:rsidP="00EA1A17">
      <w:pPr>
        <w:pStyle w:val="B1"/>
        <w:rPr>
          <w:ins w:id="3827" w:author="R4-1809564" w:date="2018-07-10T17:05:00Z"/>
          <w:rFonts w:eastAsia="MS PMincho"/>
        </w:rPr>
      </w:pPr>
      <w:ins w:id="3828" w:author="R4-1809564" w:date="2018-07-10T17:05:00Z">
        <w:r>
          <w:rPr>
            <w:rFonts w:eastAsia="MS PMincho"/>
          </w:rPr>
          <w:t>2)</w:t>
        </w:r>
        <w:r>
          <w:rPr>
            <w:rFonts w:eastAsia="MS PMincho"/>
          </w:rPr>
          <w:tab/>
        </w:r>
        <w:r>
          <w:rPr>
            <w:lang w:eastAsia="zh-CN"/>
          </w:rPr>
          <w:t>For a BS declared to be capable of single carrier operation</w:t>
        </w:r>
        <w:r>
          <w:rPr>
            <w:rFonts w:eastAsia="MS PMincho"/>
          </w:rPr>
          <w:t>, start transmission according to</w:t>
        </w:r>
        <w:r>
          <w:rPr>
            <w:rFonts w:eastAsia="MS PMincho"/>
            <w:highlight w:val="yellow"/>
          </w:rPr>
          <w:t xml:space="preserve"> E-TM1.1</w:t>
        </w:r>
        <w:r>
          <w:rPr>
            <w:rFonts w:eastAsia="MS PMincho"/>
          </w:rPr>
          <w:t xml:space="preserve"> at </w:t>
        </w:r>
        <w:r>
          <w:t>manufacturer’s declared rated output power</w:t>
        </w:r>
        <w:r>
          <w:rPr>
            <w:rFonts w:eastAsia="MS PMincho"/>
          </w:rPr>
          <w:t>.</w:t>
        </w:r>
      </w:ins>
    </w:p>
    <w:p w14:paraId="2D17E13C" w14:textId="77777777" w:rsidR="00EA1A17" w:rsidRDefault="00EA1A17" w:rsidP="00EA1A17">
      <w:pPr>
        <w:pStyle w:val="B1"/>
        <w:rPr>
          <w:ins w:id="3829" w:author="R4-1809564" w:date="2018-07-10T17:05:00Z"/>
          <w:rFonts w:eastAsia="MS PMincho"/>
        </w:rPr>
      </w:pPr>
      <w:ins w:id="3830" w:author="R4-1809564" w:date="2018-07-10T17:05:00Z">
        <w:r>
          <w:rPr>
            <w:lang w:eastAsia="zh-CN"/>
          </w:rPr>
          <w:tab/>
          <w:t xml:space="preserve">For a BS declared to be capable of contiguous carrier aggregation operation, set the base station to transmit according to </w:t>
        </w:r>
        <w:r>
          <w:rPr>
            <w:highlight w:val="yellow"/>
            <w:lang w:eastAsia="zh-CN"/>
          </w:rPr>
          <w:t xml:space="preserve">E-TM1.1 </w:t>
        </w:r>
        <w:r>
          <w:rPr>
            <w:lang w:eastAsia="zh-CN"/>
          </w:rPr>
          <w:t xml:space="preserve">on all carriers configured using the applicable test configuration and corresponding power setting specified </w:t>
        </w:r>
        <w:r>
          <w:rPr>
            <w:highlight w:val="yellow"/>
            <w:lang w:eastAsia="zh-CN"/>
          </w:rPr>
          <w:t xml:space="preserve">in </w:t>
        </w:r>
        <w:r>
          <w:rPr>
            <w:highlight w:val="yellow"/>
            <w:lang w:val="en-US" w:eastAsia="zh-CN"/>
          </w:rPr>
          <w:t>Annex X</w:t>
        </w:r>
        <w:r>
          <w:rPr>
            <w:highlight w:val="yellow"/>
            <w:lang w:eastAsia="zh-CN"/>
          </w:rPr>
          <w:t>.</w:t>
        </w:r>
      </w:ins>
    </w:p>
    <w:p w14:paraId="082884FB" w14:textId="77777777" w:rsidR="00EA1A17" w:rsidRDefault="00EA1A17" w:rsidP="00EA1A17">
      <w:pPr>
        <w:pStyle w:val="B1"/>
        <w:rPr>
          <w:ins w:id="3831" w:author="R4-1809564" w:date="2018-07-10T17:05:00Z"/>
          <w:rFonts w:eastAsia="MS PMincho"/>
        </w:rPr>
      </w:pPr>
      <w:ins w:id="3832" w:author="R4-1809564" w:date="2018-07-10T17:05:00Z">
        <w:r>
          <w:rPr>
            <w:sz w:val="21"/>
            <w:szCs w:val="22"/>
            <w:lang w:eastAsia="zh-CN"/>
          </w:rPr>
          <w:tab/>
        </w:r>
        <w:r>
          <w:rPr>
            <w:lang w:eastAsia="zh-CN"/>
          </w:rPr>
          <w:t xml:space="preserve">For a BS declared to be capable of multi-carrier and/or CA operation use the applicable test signal configuration and corresponding power setting specified </w:t>
        </w:r>
        <w:r>
          <w:rPr>
            <w:highlight w:val="yellow"/>
            <w:lang w:eastAsia="zh-CN"/>
          </w:rPr>
          <w:t xml:space="preserve">in </w:t>
        </w:r>
        <w:r>
          <w:rPr>
            <w:highlight w:val="yellow"/>
            <w:lang w:val="en-US" w:eastAsia="zh-CN"/>
          </w:rPr>
          <w:t>A</w:t>
        </w:r>
        <w:r>
          <w:rPr>
            <w:highlight w:val="yellow"/>
            <w:lang w:eastAsia="zh-CN"/>
          </w:rPr>
          <w:t xml:space="preserve">nnex </w:t>
        </w:r>
        <w:r>
          <w:rPr>
            <w:highlight w:val="yellow"/>
            <w:lang w:eastAsia="ja-JP"/>
          </w:rPr>
          <w:t>X</w:t>
        </w:r>
        <w:r>
          <w:rPr>
            <w:highlight w:val="yellow"/>
            <w:lang w:eastAsia="zh-CN"/>
          </w:rPr>
          <w:t>.</w:t>
        </w:r>
      </w:ins>
    </w:p>
    <w:p w14:paraId="15823DEB" w14:textId="77777777" w:rsidR="00EA1A17" w:rsidRDefault="00EA1A17" w:rsidP="00EA1A17">
      <w:pPr>
        <w:pStyle w:val="Heading5"/>
        <w:overflowPunct w:val="0"/>
        <w:autoSpaceDE w:val="0"/>
        <w:autoSpaceDN w:val="0"/>
        <w:adjustRightInd w:val="0"/>
        <w:textAlignment w:val="baseline"/>
        <w:rPr>
          <w:ins w:id="3833" w:author="R4-1809564" w:date="2018-07-10T17:05:00Z"/>
          <w:rFonts w:eastAsia="Times New Roman"/>
          <w:lang w:eastAsia="zh-CN"/>
        </w:rPr>
      </w:pPr>
      <w:bookmarkStart w:id="3834" w:name="_Toc503972315"/>
      <w:bookmarkStart w:id="3835" w:name="_Toc519006121"/>
      <w:ins w:id="3836" w:author="R4-1809564" w:date="2018-07-10T17:05:00Z">
        <w:r>
          <w:rPr>
            <w:rFonts w:eastAsia="Times New Roman"/>
            <w:lang w:eastAsia="zh-CN"/>
          </w:rPr>
          <w:lastRenderedPageBreak/>
          <w:t>6.6.</w:t>
        </w:r>
        <w:r>
          <w:rPr>
            <w:rFonts w:eastAsia="Times New Roman" w:hint="eastAsia"/>
            <w:lang w:eastAsia="zh-CN"/>
          </w:rPr>
          <w:t>2</w:t>
        </w:r>
        <w:r>
          <w:rPr>
            <w:rFonts w:eastAsia="Times New Roman"/>
            <w:lang w:eastAsia="zh-CN"/>
          </w:rPr>
          <w:t>.4.2</w:t>
        </w:r>
        <w:r>
          <w:rPr>
            <w:rFonts w:eastAsia="Times New Roman"/>
            <w:lang w:eastAsia="zh-CN"/>
          </w:rPr>
          <w:tab/>
          <w:t>Procedure</w:t>
        </w:r>
        <w:bookmarkEnd w:id="3834"/>
        <w:bookmarkEnd w:id="3835"/>
      </w:ins>
    </w:p>
    <w:p w14:paraId="408E24B5" w14:textId="77777777" w:rsidR="00EA1A17" w:rsidRDefault="00EA1A17" w:rsidP="00EA1A17">
      <w:pPr>
        <w:pStyle w:val="B1"/>
        <w:rPr>
          <w:ins w:id="3837" w:author="R4-1809564" w:date="2018-07-10T17:05:00Z"/>
        </w:rPr>
      </w:pPr>
      <w:ins w:id="3838" w:author="R4-1809564" w:date="2018-07-10T17:05:00Z">
        <w:r>
          <w:t>1)</w:t>
        </w:r>
        <w:r>
          <w:tab/>
          <w:t>Measure the spectrum emission of the transmitted signal using at least the number of measurement points, and across a span, as listed in Table 6.6.</w:t>
        </w:r>
        <w:r>
          <w:rPr>
            <w:lang w:val="en-US" w:eastAsia="zh-CN"/>
          </w:rPr>
          <w:t>2</w:t>
        </w:r>
        <w:r>
          <w:t>.4.2-1. The selected resolution bandwidth (RBW) filter of the analyser shall be 30 kHz or less.</w:t>
        </w:r>
      </w:ins>
    </w:p>
    <w:p w14:paraId="28230068" w14:textId="77777777" w:rsidR="00EA1A17" w:rsidRDefault="00EA1A17" w:rsidP="00EA1A17">
      <w:pPr>
        <w:pStyle w:val="TH"/>
        <w:rPr>
          <w:ins w:id="3839" w:author="R4-1809564" w:date="2018-07-10T17:05:00Z"/>
          <w:lang w:eastAsia="zh-CN"/>
        </w:rPr>
      </w:pPr>
      <w:ins w:id="3840" w:author="R4-1809564" w:date="2018-07-10T17:05:00Z">
        <w:r>
          <w:t xml:space="preserve">Table </w:t>
        </w:r>
        <w:r>
          <w:rPr>
            <w:lang w:eastAsia="zh-CN"/>
          </w:rPr>
          <w:t>6.6.</w:t>
        </w:r>
        <w:r>
          <w:rPr>
            <w:rFonts w:hint="eastAsia"/>
            <w:lang w:val="en-US" w:eastAsia="zh-CN"/>
          </w:rPr>
          <w:t>2</w:t>
        </w:r>
        <w:r>
          <w:rPr>
            <w:lang w:eastAsia="zh-CN"/>
          </w:rPr>
          <w:t>.4.2-1:</w:t>
        </w:r>
        <w:r>
          <w:t xml:space="preserve"> </w:t>
        </w:r>
        <w:r>
          <w:rPr>
            <w:lang w:eastAsia="zh-CN"/>
          </w:rPr>
          <w:t>Span and number of measurement points for OBW measurements</w:t>
        </w:r>
      </w:ins>
    </w:p>
    <w:tbl>
      <w:tblPr>
        <w:tblW w:w="8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Change w:id="3841" w:author="Aijun Cao" w:date="2018-07-06T10:15:00Z">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PrChange>
      </w:tblPr>
      <w:tblGrid>
        <w:gridCol w:w="1362"/>
        <w:gridCol w:w="544"/>
        <w:gridCol w:w="544"/>
        <w:gridCol w:w="544"/>
        <w:gridCol w:w="601"/>
        <w:gridCol w:w="1842"/>
        <w:gridCol w:w="2880"/>
        <w:tblGridChange w:id="3842">
          <w:tblGrid>
            <w:gridCol w:w="1362"/>
            <w:gridCol w:w="544"/>
            <w:gridCol w:w="544"/>
            <w:gridCol w:w="544"/>
            <w:gridCol w:w="601"/>
            <w:gridCol w:w="3420"/>
            <w:gridCol w:w="2160"/>
          </w:tblGrid>
        </w:tblGridChange>
      </w:tblGrid>
      <w:tr w:rsidR="00EA1A17" w14:paraId="52CD2B30" w14:textId="77777777" w:rsidTr="00EA1A17">
        <w:trPr>
          <w:jc w:val="center"/>
          <w:ins w:id="3843" w:author="R4-1809564" w:date="2018-07-10T17:05:00Z"/>
          <w:trPrChange w:id="3844" w:author="Aijun Cao" w:date="2018-07-06T10:15:00Z">
            <w:trPr>
              <w:jc w:val="center"/>
            </w:trPr>
          </w:trPrChange>
        </w:trPr>
        <w:tc>
          <w:tcPr>
            <w:tcW w:w="1362" w:type="dxa"/>
            <w:vMerge w:val="restart"/>
            <w:vAlign w:val="center"/>
            <w:tcPrChange w:id="3845" w:author="Aijun Cao" w:date="2018-07-06T10:15:00Z">
              <w:tcPr>
                <w:tcW w:w="1362" w:type="dxa"/>
                <w:vMerge w:val="restart"/>
                <w:vAlign w:val="center"/>
              </w:tcPr>
            </w:tcPrChange>
          </w:tcPr>
          <w:p w14:paraId="61D368A6" w14:textId="77777777" w:rsidR="00EA1A17" w:rsidRDefault="00EA1A17" w:rsidP="00EA1A17">
            <w:pPr>
              <w:pStyle w:val="TAH"/>
              <w:rPr>
                <w:ins w:id="3846" w:author="R4-1809564" w:date="2018-07-10T17:05:00Z"/>
                <w:rFonts w:eastAsia="SimSun"/>
                <w:lang w:val="en-US" w:eastAsia="zh-CN"/>
              </w:rPr>
            </w:pPr>
            <w:ins w:id="3847" w:author="R4-1809564" w:date="2018-07-10T17:05:00Z">
              <w:r>
                <w:rPr>
                  <w:rFonts w:eastAsia="SimSun" w:hint="eastAsia"/>
                  <w:lang w:val="en-US" w:eastAsia="zh-CN"/>
                </w:rPr>
                <w:t>Bandwidth</w:t>
              </w:r>
            </w:ins>
          </w:p>
        </w:tc>
        <w:tc>
          <w:tcPr>
            <w:tcW w:w="4075" w:type="dxa"/>
            <w:gridSpan w:val="5"/>
            <w:tcPrChange w:id="3848" w:author="Aijun Cao" w:date="2018-07-06T10:15:00Z">
              <w:tcPr>
                <w:tcW w:w="5653" w:type="dxa"/>
                <w:gridSpan w:val="5"/>
              </w:tcPr>
            </w:tcPrChange>
          </w:tcPr>
          <w:p w14:paraId="0662A477" w14:textId="77777777" w:rsidR="00EA1A17" w:rsidRDefault="00EA1A17" w:rsidP="00EA1A17">
            <w:pPr>
              <w:pStyle w:val="TAH"/>
              <w:rPr>
                <w:ins w:id="3849" w:author="R4-1809564" w:date="2018-07-10T17:05:00Z"/>
              </w:rPr>
            </w:pPr>
            <w:ins w:id="3850" w:author="R4-1809564" w:date="2018-07-10T17:05:00Z">
              <w:r>
                <w:rPr>
                  <w:rFonts w:eastAsia="SimSun" w:hint="eastAsia"/>
                  <w:lang w:val="en-US" w:eastAsia="zh-CN"/>
                </w:rPr>
                <w:t>BS c</w:t>
              </w:r>
              <w:r>
                <w:t xml:space="preserve">hannel bandwidth </w:t>
              </w:r>
            </w:ins>
          </w:p>
          <w:p w14:paraId="114C1BE3" w14:textId="77777777" w:rsidR="00EA1A17" w:rsidRDefault="00EA1A17" w:rsidP="00EA1A17">
            <w:pPr>
              <w:pStyle w:val="TAH"/>
              <w:rPr>
                <w:ins w:id="3851" w:author="R4-1809564" w:date="2018-07-10T17:05:00Z"/>
                <w:lang w:val="en-US" w:eastAsia="zh-CN"/>
              </w:rPr>
            </w:pPr>
            <w:ins w:id="3852" w:author="R4-1809564" w:date="2018-07-10T17:05:00Z">
              <w:r>
                <w:t>BW</w:t>
              </w:r>
              <w:r>
                <w:rPr>
                  <w:rFonts w:eastAsia="SimSun" w:hint="eastAsia"/>
                  <w:vertAlign w:val="subscript"/>
                  <w:lang w:val="en-US" w:eastAsia="zh-CN"/>
                </w:rPr>
                <w:t>Channel</w:t>
              </w:r>
              <w:r>
                <w:t xml:space="preserve"> (MHz)</w:t>
              </w:r>
            </w:ins>
          </w:p>
        </w:tc>
        <w:tc>
          <w:tcPr>
            <w:tcW w:w="2880" w:type="dxa"/>
            <w:vAlign w:val="center"/>
            <w:tcPrChange w:id="3853" w:author="Aijun Cao" w:date="2018-07-06T10:15:00Z">
              <w:tcPr>
                <w:tcW w:w="2160" w:type="dxa"/>
                <w:vAlign w:val="center"/>
              </w:tcPr>
            </w:tcPrChange>
          </w:tcPr>
          <w:p w14:paraId="2FD67EDA" w14:textId="77777777" w:rsidR="00EA1A17" w:rsidRDefault="00EA1A17" w:rsidP="00EA1A17">
            <w:pPr>
              <w:pStyle w:val="TAH"/>
              <w:rPr>
                <w:ins w:id="3854" w:author="R4-1809564" w:date="2018-07-10T17:05:00Z"/>
                <w:lang w:val="en-US" w:eastAsia="zh-CN"/>
              </w:rPr>
            </w:pPr>
            <w:ins w:id="3855" w:author="R4-1809564" w:date="2018-07-10T17:05:00Z">
              <w:r>
                <w:rPr>
                  <w:rFonts w:hint="eastAsia"/>
                  <w:lang w:val="en-US" w:eastAsia="zh-CN"/>
                </w:rPr>
                <w:t>Aggregated BS  channel bandwidth BW</w:t>
              </w:r>
              <w:r>
                <w:rPr>
                  <w:rFonts w:hint="eastAsia"/>
                  <w:vertAlign w:val="subscript"/>
                  <w:lang w:val="en-US" w:eastAsia="zh-CN"/>
                </w:rPr>
                <w:t>Channel_CA</w:t>
              </w:r>
              <w:r>
                <w:rPr>
                  <w:rFonts w:hint="eastAsia"/>
                  <w:lang w:val="en-US" w:eastAsia="zh-CN"/>
                </w:rPr>
                <w:t>（</w:t>
              </w:r>
              <w:r>
                <w:rPr>
                  <w:rFonts w:hint="eastAsia"/>
                  <w:lang w:val="en-US" w:eastAsia="zh-CN"/>
                </w:rPr>
                <w:t>MHz</w:t>
              </w:r>
              <w:r>
                <w:rPr>
                  <w:rFonts w:hint="eastAsia"/>
                  <w:lang w:val="en-US" w:eastAsia="zh-CN"/>
                </w:rPr>
                <w:t>）</w:t>
              </w:r>
            </w:ins>
          </w:p>
        </w:tc>
      </w:tr>
      <w:tr w:rsidR="00EA1A17" w14:paraId="79FEE45F" w14:textId="77777777" w:rsidTr="00EA1A17">
        <w:trPr>
          <w:jc w:val="center"/>
          <w:ins w:id="3856" w:author="R4-1809564" w:date="2018-07-10T17:05:00Z"/>
          <w:trPrChange w:id="3857" w:author="Aijun Cao" w:date="2018-07-06T10:15:00Z">
            <w:trPr>
              <w:jc w:val="center"/>
            </w:trPr>
          </w:trPrChange>
        </w:trPr>
        <w:tc>
          <w:tcPr>
            <w:tcW w:w="1362" w:type="dxa"/>
            <w:vMerge/>
            <w:vAlign w:val="center"/>
            <w:tcPrChange w:id="3858" w:author="Aijun Cao" w:date="2018-07-06T10:15:00Z">
              <w:tcPr>
                <w:tcW w:w="1362" w:type="dxa"/>
                <w:vMerge/>
                <w:vAlign w:val="center"/>
              </w:tcPr>
            </w:tcPrChange>
          </w:tcPr>
          <w:p w14:paraId="23FEC0E8" w14:textId="77777777" w:rsidR="00EA1A17" w:rsidRDefault="00EA1A17" w:rsidP="00EA1A17">
            <w:pPr>
              <w:pStyle w:val="TAH"/>
              <w:rPr>
                <w:ins w:id="3859" w:author="R4-1809564" w:date="2018-07-10T17:05:00Z"/>
              </w:rPr>
            </w:pPr>
          </w:p>
        </w:tc>
        <w:tc>
          <w:tcPr>
            <w:tcW w:w="544" w:type="dxa"/>
            <w:vAlign w:val="center"/>
            <w:tcPrChange w:id="3860" w:author="Aijun Cao" w:date="2018-07-06T10:15:00Z">
              <w:tcPr>
                <w:tcW w:w="544" w:type="dxa"/>
                <w:vAlign w:val="center"/>
              </w:tcPr>
            </w:tcPrChange>
          </w:tcPr>
          <w:p w14:paraId="7F3B5068" w14:textId="77777777" w:rsidR="00EA1A17" w:rsidRDefault="00EA1A17" w:rsidP="00EA1A17">
            <w:pPr>
              <w:pStyle w:val="TAH"/>
              <w:rPr>
                <w:ins w:id="3861" w:author="R4-1809564" w:date="2018-07-10T17:05:00Z"/>
              </w:rPr>
            </w:pPr>
            <w:ins w:id="3862" w:author="R4-1809564" w:date="2018-07-10T17:05:00Z">
              <w:r>
                <w:t>5</w:t>
              </w:r>
            </w:ins>
          </w:p>
        </w:tc>
        <w:tc>
          <w:tcPr>
            <w:tcW w:w="544" w:type="dxa"/>
            <w:vAlign w:val="center"/>
            <w:tcPrChange w:id="3863" w:author="Aijun Cao" w:date="2018-07-06T10:15:00Z">
              <w:tcPr>
                <w:tcW w:w="544" w:type="dxa"/>
                <w:vAlign w:val="center"/>
              </w:tcPr>
            </w:tcPrChange>
          </w:tcPr>
          <w:p w14:paraId="2188949A" w14:textId="77777777" w:rsidR="00EA1A17" w:rsidRDefault="00EA1A17" w:rsidP="00EA1A17">
            <w:pPr>
              <w:pStyle w:val="TAH"/>
              <w:rPr>
                <w:ins w:id="3864" w:author="R4-1809564" w:date="2018-07-10T17:05:00Z"/>
              </w:rPr>
            </w:pPr>
            <w:ins w:id="3865" w:author="R4-1809564" w:date="2018-07-10T17:05:00Z">
              <w:r>
                <w:t xml:space="preserve">10 </w:t>
              </w:r>
            </w:ins>
          </w:p>
        </w:tc>
        <w:tc>
          <w:tcPr>
            <w:tcW w:w="544" w:type="dxa"/>
            <w:vAlign w:val="center"/>
            <w:tcPrChange w:id="3866" w:author="Aijun Cao" w:date="2018-07-06T10:15:00Z">
              <w:tcPr>
                <w:tcW w:w="544" w:type="dxa"/>
                <w:vAlign w:val="center"/>
              </w:tcPr>
            </w:tcPrChange>
          </w:tcPr>
          <w:p w14:paraId="0FB9A44D" w14:textId="77777777" w:rsidR="00EA1A17" w:rsidRDefault="00EA1A17" w:rsidP="00EA1A17">
            <w:pPr>
              <w:pStyle w:val="TAH"/>
              <w:rPr>
                <w:ins w:id="3867" w:author="R4-1809564" w:date="2018-07-10T17:05:00Z"/>
              </w:rPr>
            </w:pPr>
            <w:ins w:id="3868" w:author="R4-1809564" w:date="2018-07-10T17:05:00Z">
              <w:r>
                <w:t>15</w:t>
              </w:r>
            </w:ins>
          </w:p>
        </w:tc>
        <w:tc>
          <w:tcPr>
            <w:tcW w:w="601" w:type="dxa"/>
            <w:tcPrChange w:id="3869" w:author="Aijun Cao" w:date="2018-07-06T10:15:00Z">
              <w:tcPr>
                <w:tcW w:w="601" w:type="dxa"/>
              </w:tcPr>
            </w:tcPrChange>
          </w:tcPr>
          <w:p w14:paraId="5FE0D4F8" w14:textId="77777777" w:rsidR="00EA1A17" w:rsidRDefault="00EA1A17" w:rsidP="00EA1A17">
            <w:pPr>
              <w:pStyle w:val="TAH"/>
              <w:rPr>
                <w:ins w:id="3870" w:author="R4-1809564" w:date="2018-07-10T17:05:00Z"/>
              </w:rPr>
            </w:pPr>
            <w:ins w:id="3871" w:author="R4-1809564" w:date="2018-07-10T17:05:00Z">
              <w:r>
                <w:t>20</w:t>
              </w:r>
            </w:ins>
          </w:p>
        </w:tc>
        <w:tc>
          <w:tcPr>
            <w:tcW w:w="1842" w:type="dxa"/>
            <w:tcPrChange w:id="3872" w:author="Aijun Cao" w:date="2018-07-06T10:15:00Z">
              <w:tcPr>
                <w:tcW w:w="3420" w:type="dxa"/>
              </w:tcPr>
            </w:tcPrChange>
          </w:tcPr>
          <w:p w14:paraId="4F57145F" w14:textId="77777777" w:rsidR="00EA1A17" w:rsidRPr="00DB67EF" w:rsidRDefault="00EA1A17" w:rsidP="00EA1A17">
            <w:pPr>
              <w:pStyle w:val="TAH"/>
              <w:rPr>
                <w:ins w:id="3873" w:author="R4-1809564" w:date="2018-07-10T17:05:00Z"/>
              </w:rPr>
            </w:pPr>
            <w:ins w:id="3874" w:author="R4-1809564" w:date="2018-07-10T17:05:00Z">
              <w:r>
                <w:t>&gt; 20</w:t>
              </w:r>
            </w:ins>
          </w:p>
        </w:tc>
        <w:tc>
          <w:tcPr>
            <w:tcW w:w="2880" w:type="dxa"/>
            <w:vAlign w:val="center"/>
            <w:tcPrChange w:id="3875" w:author="Aijun Cao" w:date="2018-07-06T10:15:00Z">
              <w:tcPr>
                <w:tcW w:w="2160" w:type="dxa"/>
                <w:vAlign w:val="center"/>
              </w:tcPr>
            </w:tcPrChange>
          </w:tcPr>
          <w:p w14:paraId="5AB55807" w14:textId="77777777" w:rsidR="00EA1A17" w:rsidRDefault="00EA1A17" w:rsidP="00EA1A17">
            <w:pPr>
              <w:pStyle w:val="TAH"/>
              <w:rPr>
                <w:ins w:id="3876" w:author="R4-1809564" w:date="2018-07-10T17:05:00Z"/>
              </w:rPr>
            </w:pPr>
            <w:ins w:id="3877" w:author="R4-1809564" w:date="2018-07-10T17:05:00Z">
              <w:r>
                <w:t xml:space="preserve">&gt; </w:t>
              </w:r>
              <w:r>
                <w:rPr>
                  <w:rFonts w:hint="eastAsia"/>
                  <w:lang w:val="en-US" w:eastAsia="zh-CN"/>
                </w:rPr>
                <w:t>20</w:t>
              </w:r>
            </w:ins>
          </w:p>
        </w:tc>
      </w:tr>
      <w:tr w:rsidR="00EA1A17" w14:paraId="743AA031" w14:textId="77777777" w:rsidTr="00EA1A17">
        <w:trPr>
          <w:jc w:val="center"/>
          <w:ins w:id="3878" w:author="R4-1809564" w:date="2018-07-10T17:05:00Z"/>
          <w:trPrChange w:id="3879" w:author="Aijun Cao" w:date="2018-07-06T10:15:00Z">
            <w:trPr>
              <w:jc w:val="center"/>
            </w:trPr>
          </w:trPrChange>
        </w:trPr>
        <w:tc>
          <w:tcPr>
            <w:tcW w:w="1362" w:type="dxa"/>
            <w:vAlign w:val="center"/>
            <w:tcPrChange w:id="3880" w:author="Aijun Cao" w:date="2018-07-06T10:15:00Z">
              <w:tcPr>
                <w:tcW w:w="1362" w:type="dxa"/>
                <w:vAlign w:val="center"/>
              </w:tcPr>
            </w:tcPrChange>
          </w:tcPr>
          <w:p w14:paraId="428C1CED" w14:textId="77777777" w:rsidR="00EA1A17" w:rsidRDefault="00EA1A17" w:rsidP="00EA1A17">
            <w:pPr>
              <w:pStyle w:val="TAC"/>
              <w:rPr>
                <w:ins w:id="3881" w:author="R4-1809564" w:date="2018-07-10T17:05:00Z"/>
                <w:lang w:eastAsia="zh-CN"/>
              </w:rPr>
            </w:pPr>
            <w:ins w:id="3882" w:author="R4-1809564" w:date="2018-07-10T17:05:00Z">
              <w:r>
                <w:rPr>
                  <w:lang w:eastAsia="zh-CN"/>
                </w:rPr>
                <w:t>Span (MHz)</w:t>
              </w:r>
            </w:ins>
          </w:p>
        </w:tc>
        <w:tc>
          <w:tcPr>
            <w:tcW w:w="544" w:type="dxa"/>
            <w:vAlign w:val="center"/>
            <w:tcPrChange w:id="3883" w:author="Aijun Cao" w:date="2018-07-06T10:15:00Z">
              <w:tcPr>
                <w:tcW w:w="544" w:type="dxa"/>
                <w:vAlign w:val="center"/>
              </w:tcPr>
            </w:tcPrChange>
          </w:tcPr>
          <w:p w14:paraId="143E993A" w14:textId="77777777" w:rsidR="00EA1A17" w:rsidRDefault="00EA1A17" w:rsidP="00EA1A17">
            <w:pPr>
              <w:pStyle w:val="TAC"/>
              <w:rPr>
                <w:ins w:id="3884" w:author="R4-1809564" w:date="2018-07-10T17:05:00Z"/>
              </w:rPr>
            </w:pPr>
            <w:ins w:id="3885" w:author="R4-1809564" w:date="2018-07-10T17:05:00Z">
              <w:r>
                <w:t>10</w:t>
              </w:r>
            </w:ins>
          </w:p>
        </w:tc>
        <w:tc>
          <w:tcPr>
            <w:tcW w:w="544" w:type="dxa"/>
            <w:vAlign w:val="center"/>
            <w:tcPrChange w:id="3886" w:author="Aijun Cao" w:date="2018-07-06T10:15:00Z">
              <w:tcPr>
                <w:tcW w:w="544" w:type="dxa"/>
                <w:vAlign w:val="center"/>
              </w:tcPr>
            </w:tcPrChange>
          </w:tcPr>
          <w:p w14:paraId="4088F37A" w14:textId="77777777" w:rsidR="00EA1A17" w:rsidRDefault="00EA1A17" w:rsidP="00EA1A17">
            <w:pPr>
              <w:pStyle w:val="TAC"/>
              <w:rPr>
                <w:ins w:id="3887" w:author="R4-1809564" w:date="2018-07-10T17:05:00Z"/>
              </w:rPr>
            </w:pPr>
            <w:ins w:id="3888" w:author="R4-1809564" w:date="2018-07-10T17:05:00Z">
              <w:r>
                <w:t>20</w:t>
              </w:r>
            </w:ins>
          </w:p>
        </w:tc>
        <w:tc>
          <w:tcPr>
            <w:tcW w:w="544" w:type="dxa"/>
            <w:vAlign w:val="center"/>
            <w:tcPrChange w:id="3889" w:author="Aijun Cao" w:date="2018-07-06T10:15:00Z">
              <w:tcPr>
                <w:tcW w:w="544" w:type="dxa"/>
                <w:vAlign w:val="center"/>
              </w:tcPr>
            </w:tcPrChange>
          </w:tcPr>
          <w:p w14:paraId="60F16C01" w14:textId="77777777" w:rsidR="00EA1A17" w:rsidRDefault="00EA1A17" w:rsidP="00EA1A17">
            <w:pPr>
              <w:pStyle w:val="TAC"/>
              <w:rPr>
                <w:ins w:id="3890" w:author="R4-1809564" w:date="2018-07-10T17:05:00Z"/>
              </w:rPr>
            </w:pPr>
            <w:ins w:id="3891" w:author="R4-1809564" w:date="2018-07-10T17:05:00Z">
              <w:r>
                <w:t>30</w:t>
              </w:r>
            </w:ins>
          </w:p>
        </w:tc>
        <w:tc>
          <w:tcPr>
            <w:tcW w:w="601" w:type="dxa"/>
            <w:vAlign w:val="center"/>
            <w:tcPrChange w:id="3892" w:author="Aijun Cao" w:date="2018-07-06T10:15:00Z">
              <w:tcPr>
                <w:tcW w:w="601" w:type="dxa"/>
                <w:vAlign w:val="center"/>
              </w:tcPr>
            </w:tcPrChange>
          </w:tcPr>
          <w:p w14:paraId="28C956A7" w14:textId="77777777" w:rsidR="00EA1A17" w:rsidRPr="005647D3" w:rsidRDefault="00EA1A17" w:rsidP="00EA1A17">
            <w:pPr>
              <w:pStyle w:val="TAC"/>
              <w:rPr>
                <w:ins w:id="3893" w:author="R4-1809564" w:date="2018-07-10T17:05:00Z"/>
              </w:rPr>
            </w:pPr>
            <w:ins w:id="3894" w:author="R4-1809564" w:date="2018-07-10T17:05:00Z">
              <w:r w:rsidRPr="005647D3">
                <w:t>40</w:t>
              </w:r>
            </w:ins>
          </w:p>
        </w:tc>
        <w:tc>
          <w:tcPr>
            <w:tcW w:w="1842" w:type="dxa"/>
            <w:vAlign w:val="center"/>
            <w:tcPrChange w:id="3895" w:author="Aijun Cao" w:date="2018-07-06T10:15:00Z">
              <w:tcPr>
                <w:tcW w:w="3420" w:type="dxa"/>
                <w:vAlign w:val="center"/>
              </w:tcPr>
            </w:tcPrChange>
          </w:tcPr>
          <w:p w14:paraId="4F0E1AE9" w14:textId="017AA672" w:rsidR="00EA1A17" w:rsidRPr="00EA1A17" w:rsidRDefault="00EA1A17" w:rsidP="00EA1A17">
            <w:pPr>
              <w:pStyle w:val="TAC"/>
              <w:rPr>
                <w:ins w:id="3896" w:author="R4-1809564" w:date="2018-07-10T17:05:00Z"/>
                <w:lang w:val="en-US" w:eastAsia="zh-CN"/>
              </w:rPr>
            </w:pPr>
            <m:oMathPara>
              <m:oMath>
                <m:r>
                  <w:ins w:id="3897" w:author="Aijun Cao" w:date="2018-07-06T10:05:00Z">
                    <m:rPr>
                      <m:sty m:val="p"/>
                    </m:rPr>
                    <w:rPr>
                      <w:rFonts w:ascii="Cambria Math" w:hAnsi="Cambria Math"/>
                    </w:rPr>
                    <m:t>2×</m:t>
                  </w:ins>
                </m:r>
                <m:sSub>
                  <m:sSubPr>
                    <m:ctrlPr>
                      <w:ins w:id="3898" w:author="Aijun Cao" w:date="2018-07-06T10:05:00Z">
                        <w:rPr>
                          <w:rFonts w:ascii="Cambria Math" w:hAnsi="Cambria Math"/>
                        </w:rPr>
                      </w:ins>
                    </m:ctrlPr>
                  </m:sSubPr>
                  <m:e>
                    <m:r>
                      <w:ins w:id="3899" w:author="Aijun Cao" w:date="2018-07-06T10:05:00Z">
                        <w:rPr>
                          <w:rFonts w:ascii="Cambria Math" w:hAnsi="Cambria Math"/>
                        </w:rPr>
                        <m:t>BW</m:t>
                      </w:ins>
                    </m:r>
                  </m:e>
                  <m:sub>
                    <m:r>
                      <w:ins w:id="3900" w:author="Aijun Cao" w:date="2018-07-06T10:05:00Z">
                        <w:rPr>
                          <w:rFonts w:ascii="Cambria Math" w:hAnsi="Cambria Math"/>
                        </w:rPr>
                        <m:t>Channel</m:t>
                      </w:ins>
                    </m:r>
                  </m:sub>
                </m:sSub>
              </m:oMath>
            </m:oMathPara>
          </w:p>
        </w:tc>
        <w:tc>
          <w:tcPr>
            <w:tcW w:w="2880" w:type="dxa"/>
            <w:tcPrChange w:id="3901" w:author="Aijun Cao" w:date="2018-07-06T10:15:00Z">
              <w:tcPr>
                <w:tcW w:w="2160" w:type="dxa"/>
              </w:tcPr>
            </w:tcPrChange>
          </w:tcPr>
          <w:p w14:paraId="6B2B391B" w14:textId="66FB4406" w:rsidR="00EA1A17" w:rsidRDefault="00EA1A17" w:rsidP="00EA1A17">
            <w:pPr>
              <w:pStyle w:val="TAC"/>
              <w:rPr>
                <w:ins w:id="3902" w:author="R4-1809564" w:date="2018-07-10T17:05:00Z"/>
              </w:rPr>
            </w:pPr>
            <w:ins w:id="3903" w:author="R4-1809564" w:date="2018-07-10T17:05:00Z">
              <w:r w:rsidRPr="003820A3">
                <w:rPr>
                  <w:noProof/>
                  <w:lang w:val="en-US"/>
                </w:rPr>
                <w:drawing>
                  <wp:inline distT="0" distB="0" distL="0" distR="0" wp14:anchorId="3DBE3B8E" wp14:editId="4C0E9873">
                    <wp:extent cx="883920" cy="2209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ins>
          </w:p>
        </w:tc>
      </w:tr>
      <w:tr w:rsidR="00EA1A17" w14:paraId="2816F0F1" w14:textId="77777777" w:rsidTr="00EA1A17">
        <w:trPr>
          <w:jc w:val="center"/>
          <w:ins w:id="3904" w:author="R4-1809564" w:date="2018-07-10T17:05:00Z"/>
          <w:trPrChange w:id="3905" w:author="Aijun Cao" w:date="2018-07-06T10:15:00Z">
            <w:trPr>
              <w:jc w:val="center"/>
            </w:trPr>
          </w:trPrChange>
        </w:trPr>
        <w:tc>
          <w:tcPr>
            <w:tcW w:w="1362" w:type="dxa"/>
            <w:vAlign w:val="center"/>
            <w:tcPrChange w:id="3906" w:author="Aijun Cao" w:date="2018-07-06T10:15:00Z">
              <w:tcPr>
                <w:tcW w:w="1362" w:type="dxa"/>
                <w:vAlign w:val="center"/>
              </w:tcPr>
            </w:tcPrChange>
          </w:tcPr>
          <w:p w14:paraId="08205A7C" w14:textId="77777777" w:rsidR="00EA1A17" w:rsidRDefault="00EA1A17" w:rsidP="00EA1A17">
            <w:pPr>
              <w:pStyle w:val="TAC"/>
              <w:rPr>
                <w:ins w:id="3907" w:author="R4-1809564" w:date="2018-07-10T17:05:00Z"/>
                <w:lang w:eastAsia="zh-CN"/>
              </w:rPr>
            </w:pPr>
            <w:ins w:id="3908" w:author="R4-1809564" w:date="2018-07-10T17:05:00Z">
              <w:r>
                <w:rPr>
                  <w:lang w:eastAsia="zh-CN"/>
                </w:rPr>
                <w:t>Minimum number of measurement points</w:t>
              </w:r>
            </w:ins>
          </w:p>
        </w:tc>
        <w:tc>
          <w:tcPr>
            <w:tcW w:w="544" w:type="dxa"/>
            <w:vAlign w:val="center"/>
            <w:tcPrChange w:id="3909" w:author="Aijun Cao" w:date="2018-07-06T10:15:00Z">
              <w:tcPr>
                <w:tcW w:w="544" w:type="dxa"/>
                <w:vAlign w:val="center"/>
              </w:tcPr>
            </w:tcPrChange>
          </w:tcPr>
          <w:p w14:paraId="5C3C0310" w14:textId="77777777" w:rsidR="00EA1A17" w:rsidRDefault="00EA1A17" w:rsidP="00EA1A17">
            <w:pPr>
              <w:pStyle w:val="TAC"/>
              <w:rPr>
                <w:ins w:id="3910" w:author="R4-1809564" w:date="2018-07-10T17:05:00Z"/>
              </w:rPr>
            </w:pPr>
            <w:ins w:id="3911" w:author="R4-1809564" w:date="2018-07-10T17:05:00Z">
              <w:r>
                <w:t>400</w:t>
              </w:r>
            </w:ins>
          </w:p>
        </w:tc>
        <w:tc>
          <w:tcPr>
            <w:tcW w:w="544" w:type="dxa"/>
            <w:vAlign w:val="center"/>
            <w:tcPrChange w:id="3912" w:author="Aijun Cao" w:date="2018-07-06T10:15:00Z">
              <w:tcPr>
                <w:tcW w:w="544" w:type="dxa"/>
                <w:vAlign w:val="center"/>
              </w:tcPr>
            </w:tcPrChange>
          </w:tcPr>
          <w:p w14:paraId="054E699D" w14:textId="77777777" w:rsidR="00EA1A17" w:rsidRDefault="00EA1A17" w:rsidP="00EA1A17">
            <w:pPr>
              <w:pStyle w:val="TAC"/>
              <w:rPr>
                <w:ins w:id="3913" w:author="R4-1809564" w:date="2018-07-10T17:05:00Z"/>
              </w:rPr>
            </w:pPr>
            <w:ins w:id="3914" w:author="R4-1809564" w:date="2018-07-10T17:05:00Z">
              <w:r>
                <w:t>400</w:t>
              </w:r>
            </w:ins>
          </w:p>
        </w:tc>
        <w:tc>
          <w:tcPr>
            <w:tcW w:w="544" w:type="dxa"/>
            <w:vAlign w:val="center"/>
            <w:tcPrChange w:id="3915" w:author="Aijun Cao" w:date="2018-07-06T10:15:00Z">
              <w:tcPr>
                <w:tcW w:w="544" w:type="dxa"/>
                <w:vAlign w:val="center"/>
              </w:tcPr>
            </w:tcPrChange>
          </w:tcPr>
          <w:p w14:paraId="2C36559F" w14:textId="77777777" w:rsidR="00EA1A17" w:rsidRDefault="00EA1A17" w:rsidP="00EA1A17">
            <w:pPr>
              <w:pStyle w:val="TAC"/>
              <w:rPr>
                <w:ins w:id="3916" w:author="R4-1809564" w:date="2018-07-10T17:05:00Z"/>
              </w:rPr>
            </w:pPr>
            <w:ins w:id="3917" w:author="R4-1809564" w:date="2018-07-10T17:05:00Z">
              <w:r>
                <w:t>400</w:t>
              </w:r>
            </w:ins>
          </w:p>
        </w:tc>
        <w:tc>
          <w:tcPr>
            <w:tcW w:w="601" w:type="dxa"/>
            <w:vAlign w:val="center"/>
            <w:tcPrChange w:id="3918" w:author="Aijun Cao" w:date="2018-07-06T10:15:00Z">
              <w:tcPr>
                <w:tcW w:w="601" w:type="dxa"/>
                <w:vAlign w:val="center"/>
              </w:tcPr>
            </w:tcPrChange>
          </w:tcPr>
          <w:p w14:paraId="3B7F8755" w14:textId="77777777" w:rsidR="00EA1A17" w:rsidRPr="005647D3" w:rsidRDefault="00EA1A17" w:rsidP="00EA1A17">
            <w:pPr>
              <w:pStyle w:val="TAC"/>
              <w:rPr>
                <w:ins w:id="3919" w:author="R4-1809564" w:date="2018-07-10T17:05:00Z"/>
              </w:rPr>
            </w:pPr>
            <w:ins w:id="3920" w:author="R4-1809564" w:date="2018-07-10T17:05:00Z">
              <w:r>
                <w:t>400</w:t>
              </w:r>
            </w:ins>
          </w:p>
        </w:tc>
        <w:tc>
          <w:tcPr>
            <w:tcW w:w="1842" w:type="dxa"/>
            <w:vAlign w:val="center"/>
            <w:tcPrChange w:id="3921" w:author="Aijun Cao" w:date="2018-07-06T10:15:00Z">
              <w:tcPr>
                <w:tcW w:w="3420" w:type="dxa"/>
                <w:vAlign w:val="center"/>
              </w:tcPr>
            </w:tcPrChange>
          </w:tcPr>
          <w:p w14:paraId="2677A82A" w14:textId="098BFF94" w:rsidR="00EA1A17" w:rsidRPr="005647D3" w:rsidRDefault="00EA1A17" w:rsidP="00EA1A17">
            <w:pPr>
              <w:pStyle w:val="TAC"/>
              <w:rPr>
                <w:ins w:id="3922" w:author="R4-1809564" w:date="2018-07-10T17:05:00Z"/>
              </w:rPr>
            </w:pPr>
            <w:ins w:id="3923" w:author="R4-1809564" w:date="2018-07-10T17:05:00Z">
              <w:r>
                <w:rPr>
                  <w:rFonts w:eastAsia="SimSun"/>
                  <w:lang w:val="en-US" w:eastAsia="zh-CN"/>
                </w:rPr>
                <w:t>[</w:t>
              </w:r>
            </w:ins>
            <m:oMath>
              <m:f>
                <m:fPr>
                  <m:ctrlPr>
                    <w:ins w:id="3924" w:author="Aijun Cao" w:date="2018-07-06T10:05:00Z">
                      <w:rPr>
                        <w:rFonts w:ascii="Cambria Math" w:hAnsi="Cambria Math"/>
                      </w:rPr>
                    </w:ins>
                  </m:ctrlPr>
                </m:fPr>
                <m:num>
                  <m:r>
                    <w:ins w:id="3925" w:author="Aijun Cao" w:date="2018-07-06T10:05:00Z">
                      <m:rPr>
                        <m:sty m:val="p"/>
                      </m:rPr>
                      <w:rPr>
                        <w:rFonts w:ascii="Cambria Math" w:hAnsi="Cambria Math"/>
                      </w:rPr>
                      <m:t>2×</m:t>
                    </w:ins>
                  </m:r>
                  <m:sSub>
                    <m:sSubPr>
                      <m:ctrlPr>
                        <w:ins w:id="3926" w:author="Aijun Cao" w:date="2018-07-06T10:05:00Z">
                          <w:rPr>
                            <w:rFonts w:ascii="Cambria Math" w:hAnsi="Cambria Math"/>
                          </w:rPr>
                        </w:ins>
                      </m:ctrlPr>
                    </m:sSubPr>
                    <m:e>
                      <m:r>
                        <w:ins w:id="3927" w:author="Aijun Cao" w:date="2018-07-06T10:05:00Z">
                          <w:rPr>
                            <w:rFonts w:ascii="Cambria Math" w:hAnsi="Cambria Math"/>
                          </w:rPr>
                          <m:t>BW</m:t>
                        </w:ins>
                      </m:r>
                    </m:e>
                    <m:sub>
                      <m:r>
                        <w:ins w:id="3928" w:author="Aijun Cao" w:date="2018-07-06T10:05:00Z">
                          <w:rPr>
                            <w:rFonts w:ascii="Cambria Math" w:hAnsi="Cambria Math"/>
                          </w:rPr>
                          <m:t>Channel</m:t>
                        </w:ins>
                      </m:r>
                    </m:sub>
                  </m:sSub>
                </m:num>
                <m:den>
                  <m:r>
                    <w:ins w:id="3929" w:author="Aijun Cao" w:date="2018-07-06T10:05:00Z">
                      <w:rPr>
                        <w:rFonts w:ascii="Cambria Math" w:hAnsi="Cambria Math"/>
                      </w:rPr>
                      <m:t>T</m:t>
                    </w:ins>
                  </m:r>
                </m:den>
              </m:f>
            </m:oMath>
            <w:ins w:id="3930" w:author="R4-1809564" w:date="2018-07-10T17:05:00Z">
              <w:r>
                <w:rPr>
                  <w:rFonts w:eastAsia="SimSun"/>
                  <w:lang w:val="en-US" w:eastAsia="zh-CN"/>
                </w:rPr>
                <w:t>]</w:t>
              </w:r>
            </w:ins>
          </w:p>
        </w:tc>
        <w:tc>
          <w:tcPr>
            <w:tcW w:w="2880" w:type="dxa"/>
            <w:vAlign w:val="center"/>
            <w:tcPrChange w:id="3931" w:author="Aijun Cao" w:date="2018-07-06T10:15:00Z">
              <w:tcPr>
                <w:tcW w:w="2160" w:type="dxa"/>
                <w:vAlign w:val="center"/>
              </w:tcPr>
            </w:tcPrChange>
          </w:tcPr>
          <w:p w14:paraId="577B1664" w14:textId="15DABC4A" w:rsidR="00EA1A17" w:rsidRDefault="00EA1A17" w:rsidP="00EA1A17">
            <w:pPr>
              <w:pStyle w:val="TAC"/>
              <w:rPr>
                <w:ins w:id="3932" w:author="R4-1809564" w:date="2018-07-10T17:05:00Z"/>
              </w:rPr>
            </w:pPr>
            <w:ins w:id="3933" w:author="R4-1809564" w:date="2018-07-10T17:05:00Z">
              <w:r>
                <w:rPr>
                  <w:rFonts w:eastAsia="SimSun"/>
                  <w:lang w:val="en-US" w:eastAsia="zh-CN"/>
                </w:rPr>
                <w:t>[</w:t>
              </w:r>
            </w:ins>
            <m:oMath>
              <m:f>
                <m:fPr>
                  <m:ctrlPr>
                    <w:ins w:id="3934" w:author="Aijun Cao" w:date="2018-07-06T10:05:00Z">
                      <w:rPr>
                        <w:rFonts w:ascii="Cambria Math" w:hAnsi="Cambria Math"/>
                      </w:rPr>
                    </w:ins>
                  </m:ctrlPr>
                </m:fPr>
                <m:num>
                  <m:r>
                    <w:ins w:id="3935" w:author="Aijun Cao" w:date="2018-07-06T10:05:00Z">
                      <m:rPr>
                        <m:sty m:val="p"/>
                      </m:rPr>
                      <w:rPr>
                        <w:rFonts w:ascii="Cambria Math" w:hAnsi="Cambria Math"/>
                      </w:rPr>
                      <m:t>2×</m:t>
                    </w:ins>
                  </m:r>
                  <m:sSub>
                    <m:sSubPr>
                      <m:ctrlPr>
                        <w:ins w:id="3936" w:author="Aijun Cao" w:date="2018-07-06T10:05:00Z">
                          <w:rPr>
                            <w:rFonts w:ascii="Cambria Math" w:hAnsi="Cambria Math"/>
                          </w:rPr>
                        </w:ins>
                      </m:ctrlPr>
                    </m:sSubPr>
                    <m:e>
                      <m:r>
                        <w:ins w:id="3937" w:author="Aijun Cao" w:date="2018-07-06T10:05:00Z">
                          <w:rPr>
                            <w:rFonts w:ascii="Cambria Math" w:hAnsi="Cambria Math"/>
                          </w:rPr>
                          <m:t>BW</m:t>
                        </w:ins>
                      </m:r>
                    </m:e>
                    <m:sub>
                      <m:r>
                        <w:ins w:id="3938" w:author="Aijun Cao" w:date="2018-07-06T10:05:00Z">
                          <w:rPr>
                            <w:rFonts w:ascii="Cambria Math" w:hAnsi="Cambria Math"/>
                          </w:rPr>
                          <m:t>Channel</m:t>
                        </w:ins>
                      </m:r>
                    </m:sub>
                  </m:sSub>
                </m:num>
                <m:den>
                  <m:r>
                    <w:ins w:id="3939" w:author="Aijun Cao" w:date="2018-07-06T10:05:00Z">
                      <w:rPr>
                        <w:rFonts w:ascii="Cambria Math" w:hAnsi="Cambria Math"/>
                      </w:rPr>
                      <m:t>T</m:t>
                    </w:ins>
                  </m:r>
                </m:den>
              </m:f>
            </m:oMath>
            <w:ins w:id="3940" w:author="R4-1809564" w:date="2018-07-10T17:05:00Z">
              <w:r>
                <w:rPr>
                  <w:rFonts w:eastAsia="SimSun"/>
                  <w:lang w:val="en-US" w:eastAsia="zh-CN"/>
                </w:rPr>
                <w:t>]</w:t>
              </w:r>
            </w:ins>
          </w:p>
        </w:tc>
      </w:tr>
      <w:tr w:rsidR="00EA1A17" w14:paraId="3718B7A7" w14:textId="77777777" w:rsidTr="00EA1A17">
        <w:trPr>
          <w:jc w:val="center"/>
          <w:ins w:id="3941" w:author="R4-1809564" w:date="2018-07-10T17:05:00Z"/>
          <w:trPrChange w:id="3942" w:author="Aijun Cao" w:date="2018-07-06T10:15:00Z">
            <w:trPr>
              <w:jc w:val="center"/>
            </w:trPr>
          </w:trPrChange>
        </w:trPr>
        <w:tc>
          <w:tcPr>
            <w:tcW w:w="8317" w:type="dxa"/>
            <w:gridSpan w:val="7"/>
            <w:tcPrChange w:id="3943" w:author="Aijun Cao" w:date="2018-07-06T10:15:00Z">
              <w:tcPr>
                <w:tcW w:w="9175" w:type="dxa"/>
                <w:gridSpan w:val="7"/>
              </w:tcPr>
            </w:tcPrChange>
          </w:tcPr>
          <w:p w14:paraId="132615A3" w14:textId="77777777" w:rsidR="00EA1A17" w:rsidRDefault="00EA1A17" w:rsidP="00EA1A17">
            <w:pPr>
              <w:pStyle w:val="TAN"/>
              <w:rPr>
                <w:ins w:id="3944" w:author="R4-1809564" w:date="2018-07-10T17:05:00Z"/>
                <w:lang w:val="en-US" w:eastAsia="zh-CN"/>
              </w:rPr>
            </w:pPr>
            <w:proofErr w:type="gramStart"/>
            <w:ins w:id="3945" w:author="R4-1809564" w:date="2018-07-10T17:05:00Z">
              <w:r>
                <w:rPr>
                  <w:lang w:val="en-US" w:eastAsia="zh-CN"/>
                </w:rPr>
                <w:t>[ NOTE</w:t>
              </w:r>
              <w:proofErr w:type="gramEnd"/>
              <w:r>
                <w:rPr>
                  <w:lang w:val="en-US" w:eastAsia="zh-CN"/>
                </w:rPr>
                <w:t xml:space="preserve"> 1:  </w:t>
              </w:r>
              <w:r>
                <w:rPr>
                  <w:rFonts w:hint="eastAsia"/>
                  <w:lang w:val="en-US" w:eastAsia="zh-CN"/>
                </w:rPr>
                <w:t xml:space="preserve">T = </w:t>
              </w:r>
              <w:del w:id="3946" w:author="ZTE1" w:date="2018-07-05T09:55:00Z">
                <w:r>
                  <w:rPr>
                    <w:rFonts w:hint="eastAsia"/>
                    <w:lang w:val="en-US" w:eastAsia="zh-CN"/>
                  </w:rPr>
                  <w:delText>3</w:delText>
                </w:r>
              </w:del>
              <w:r>
                <w:rPr>
                  <w:rFonts w:hint="eastAsia"/>
                  <w:lang w:val="en-US" w:eastAsia="zh-CN"/>
                </w:rPr>
                <w:t>200 kHz, w</w:t>
              </w:r>
              <w:r>
                <w:rPr>
                  <w:lang w:val="en-US" w:eastAsia="zh-CN"/>
                </w:rPr>
                <w:t>hen the</w:t>
              </w:r>
              <w:r>
                <w:rPr>
                  <w:rFonts w:hint="eastAsia"/>
                  <w:lang w:val="en-US" w:eastAsia="zh-CN"/>
                </w:rPr>
                <w:t xml:space="preserve"> BS </w:t>
              </w:r>
              <w:r>
                <w:rPr>
                  <w:lang w:val="en-US" w:eastAsia="zh-CN"/>
                </w:rPr>
                <w:t>channel bandwidth of out</w:t>
              </w:r>
              <w:r>
                <w:rPr>
                  <w:rFonts w:hint="eastAsia"/>
                  <w:lang w:val="en-US" w:eastAsia="zh-CN"/>
                </w:rPr>
                <w:t>er</w:t>
              </w:r>
              <w:r>
                <w:rPr>
                  <w:lang w:val="en-US" w:eastAsia="zh-CN"/>
                </w:rPr>
                <w:t xml:space="preserve">most carriers </w:t>
              </w:r>
              <w:r>
                <w:rPr>
                  <w:rFonts w:hint="eastAsia"/>
                  <w:lang w:val="en-US" w:eastAsia="zh-CN"/>
                </w:rPr>
                <w:t xml:space="preserve">are both </w:t>
              </w:r>
              <w:r>
                <w:rPr>
                  <w:lang w:val="en-US" w:eastAsia="zh-CN"/>
                </w:rPr>
                <w:t>larger than 50 MHz</w:t>
              </w:r>
              <w:r>
                <w:rPr>
                  <w:rFonts w:hint="eastAsia"/>
                  <w:lang w:val="en-US" w:eastAsia="zh-CN"/>
                </w:rPr>
                <w:t>;</w:t>
              </w:r>
              <w:r>
                <w:rPr>
                  <w:lang w:val="en-US" w:eastAsia="zh-CN"/>
                </w:rPr>
                <w:t xml:space="preserve"> </w:t>
              </w:r>
              <w:r>
                <w:rPr>
                  <w:rFonts w:hint="eastAsia"/>
                  <w:lang w:val="en-US" w:eastAsia="zh-CN"/>
                </w:rPr>
                <w:t>O</w:t>
              </w:r>
              <w:r>
                <w:rPr>
                  <w:lang w:val="en-US" w:eastAsia="zh-CN"/>
                </w:rPr>
                <w:t>therwise</w:t>
              </w:r>
              <w:r>
                <w:rPr>
                  <w:rFonts w:hint="eastAsia"/>
                  <w:lang w:val="en-US" w:eastAsia="zh-CN"/>
                </w:rPr>
                <w:t xml:space="preserve">, </w:t>
              </w:r>
              <w:r>
                <w:rPr>
                  <w:lang w:val="en-US" w:eastAsia="zh-CN"/>
                </w:rPr>
                <w:t>T</w:t>
              </w:r>
              <w:r>
                <w:rPr>
                  <w:rFonts w:hint="eastAsia"/>
                  <w:lang w:val="en-US" w:eastAsia="zh-CN"/>
                </w:rPr>
                <w:t xml:space="preserve"> </w:t>
              </w:r>
              <w:r>
                <w:rPr>
                  <w:lang w:val="en-US" w:eastAsia="zh-CN"/>
                </w:rPr>
                <w:t>=</w:t>
              </w:r>
              <w:r>
                <w:rPr>
                  <w:rFonts w:hint="eastAsia"/>
                  <w:lang w:val="en-US" w:eastAsia="zh-CN"/>
                </w:rPr>
                <w:t xml:space="preserve"> </w:t>
              </w:r>
              <w:r>
                <w:rPr>
                  <w:lang w:val="en-US" w:eastAsia="zh-CN"/>
                </w:rPr>
                <w:t>100 kHz.]</w:t>
              </w:r>
            </w:ins>
          </w:p>
        </w:tc>
      </w:tr>
    </w:tbl>
    <w:p w14:paraId="4A4A464D" w14:textId="77777777" w:rsidR="00EA1A17" w:rsidRDefault="00EA1A17" w:rsidP="00EA1A17">
      <w:pPr>
        <w:pStyle w:val="NO"/>
        <w:ind w:left="0" w:firstLine="0"/>
        <w:rPr>
          <w:ins w:id="3947" w:author="R4-1809564" w:date="2018-07-10T17:05:00Z"/>
        </w:rPr>
        <w:pPrChange w:id="3948" w:author="Aijun Cao" w:date="2018-07-06T09:49:00Z">
          <w:pPr>
            <w:pStyle w:val="NO"/>
          </w:pPr>
        </w:pPrChange>
      </w:pPr>
    </w:p>
    <w:p w14:paraId="1E77E080" w14:textId="77777777" w:rsidR="00EA1A17" w:rsidRDefault="00EA1A17" w:rsidP="00EA1A17">
      <w:pPr>
        <w:pStyle w:val="NO"/>
        <w:rPr>
          <w:ins w:id="3949" w:author="R4-1809564" w:date="2018-07-10T17:05:00Z"/>
        </w:rPr>
      </w:pPr>
      <w:ins w:id="3950" w:author="R4-1809564" w:date="2018-07-10T17:05:00Z">
        <w:r>
          <w:t>NOTE:</w:t>
        </w:r>
        <w:r>
          <w:tab/>
          <w:t>The detection mode of the spectrum analyzer will not have any effect on the result if the statistical properties of the out-of-OBW power are the same as those of the inside-OBW power. Both are expected to have the Rayleigh distribution of the amplitude of Gaussian noise. In any case where the statistics are not the same, though, the detection mode must be power responding.  The analyser may be set to respond to the average of the power (root-mean-square of the voltage) across the measurement cell.</w:t>
        </w:r>
      </w:ins>
    </w:p>
    <w:p w14:paraId="77EC50E2" w14:textId="77777777" w:rsidR="00EA1A17" w:rsidRDefault="00EA1A17" w:rsidP="00EA1A17">
      <w:pPr>
        <w:pStyle w:val="B1"/>
        <w:rPr>
          <w:ins w:id="3951" w:author="R4-1809564" w:date="2018-07-10T17:05:00Z"/>
        </w:rPr>
      </w:pPr>
      <w:ins w:id="3952" w:author="R4-1809564" w:date="2018-07-10T17:05:00Z">
        <w:r>
          <w:t>2)</w:t>
        </w:r>
        <w:r>
          <w:tab/>
        </w:r>
        <w:proofErr w:type="gramStart"/>
        <w:r>
          <w:t>Compute</w:t>
        </w:r>
        <w:proofErr w:type="gramEnd"/>
        <w:r>
          <w:t xml:space="preserve"> the total of the power, P0, (in power units, not decibel units) of all the measurement cells in the measurement span. Compute P1, the power outside the occupied bandwidth on each side. P1 is half of the total power outside the bandwidth. P1 is half of (100 % - (occupied percentage)) of P0. For the occupied percentage of 99 %, P1 is 0.005 times P0.</w:t>
        </w:r>
      </w:ins>
    </w:p>
    <w:p w14:paraId="3FE7EBC2" w14:textId="77777777" w:rsidR="00EA1A17" w:rsidRDefault="00EA1A17" w:rsidP="00EA1A17">
      <w:pPr>
        <w:pStyle w:val="B1"/>
        <w:rPr>
          <w:ins w:id="3953" w:author="R4-1809564" w:date="2018-07-10T17:05:00Z"/>
        </w:rPr>
      </w:pPr>
      <w:ins w:id="3954" w:author="R4-1809564" w:date="2018-07-10T17:05:00Z">
        <w:r>
          <w:t>3)</w:t>
        </w:r>
        <w:r>
          <w:tab/>
          <w:t>Determine the lowest frequency, f1, for which the sum of all power in the measurement cells from the beginning of the span to f1 exceeds P1.</w:t>
        </w:r>
      </w:ins>
    </w:p>
    <w:p w14:paraId="3F4C3C7B" w14:textId="77777777" w:rsidR="00EA1A17" w:rsidRDefault="00EA1A17" w:rsidP="00EA1A17">
      <w:pPr>
        <w:pStyle w:val="B1"/>
        <w:rPr>
          <w:ins w:id="3955" w:author="R4-1809564" w:date="2018-07-10T17:05:00Z"/>
          <w:rFonts w:eastAsia="MS P??"/>
        </w:rPr>
      </w:pPr>
      <w:ins w:id="3956" w:author="R4-1809564" w:date="2018-07-10T17:05:00Z">
        <w:r>
          <w:t>4)</w:t>
        </w:r>
        <w:r>
          <w:tab/>
          <w:t>Determine the highest frequency, f2, for which the sum of all power in the measurement cells from f2 to the end of the span exceeds P1.</w:t>
        </w:r>
      </w:ins>
    </w:p>
    <w:p w14:paraId="6AB90DB4" w14:textId="77777777" w:rsidR="00EA1A17" w:rsidRDefault="00EA1A17" w:rsidP="00EA1A17">
      <w:pPr>
        <w:pStyle w:val="B1"/>
        <w:rPr>
          <w:ins w:id="3957" w:author="R4-1809564" w:date="2018-07-10T17:05:00Z"/>
        </w:rPr>
      </w:pPr>
      <w:ins w:id="3958" w:author="R4-1809564" w:date="2018-07-10T17:05:00Z">
        <w:r>
          <w:t>5)</w:t>
        </w:r>
        <w:r>
          <w:tab/>
          <w:t>Compute the occupied bandwidth as f2 - f1.</w:t>
        </w:r>
      </w:ins>
    </w:p>
    <w:p w14:paraId="584F961E" w14:textId="77777777" w:rsidR="00EA1A17" w:rsidRDefault="00EA1A17" w:rsidP="00EA1A17">
      <w:pPr>
        <w:rPr>
          <w:ins w:id="3959" w:author="R4-1809564" w:date="2018-07-10T17:05:00Z"/>
          <w:lang w:eastAsia="zh-CN"/>
        </w:rPr>
      </w:pPr>
      <w:ins w:id="3960" w:author="R4-1809564" w:date="2018-07-10T17:05:00Z">
        <w:r>
          <w:rPr>
            <w:lang w:eastAsia="zh-CN"/>
          </w:rPr>
          <w:t>In addition, for a multi-band capable BS, the following step shall apply:</w:t>
        </w:r>
      </w:ins>
    </w:p>
    <w:p w14:paraId="003EF40A" w14:textId="77777777" w:rsidR="00EA1A17" w:rsidRDefault="00EA1A17" w:rsidP="00EA1A17">
      <w:pPr>
        <w:pStyle w:val="B1"/>
        <w:numPr>
          <w:ilvl w:val="0"/>
          <w:numId w:val="22"/>
        </w:numPr>
        <w:rPr>
          <w:ins w:id="3961" w:author="R4-1809564" w:date="2018-07-10T17:05:00Z"/>
          <w:snapToGrid w:val="0"/>
        </w:rPr>
      </w:pPr>
      <w:ins w:id="3962" w:author="R4-1809564" w:date="2018-07-10T17:05:00Z">
        <w:r>
          <w:rPr>
            <w:snapToGrid w:val="0"/>
          </w:rPr>
          <w:t xml:space="preserve">For multi-band capable BS and single band tests, repeat the steps above per involved band where single carrier test models shall apply, with no carrier activated in the other band. In addition, when contiguous CA is supported, </w:t>
        </w:r>
        <w:r>
          <w:t>single band test configurations and test models</w:t>
        </w:r>
        <w:r>
          <w:rPr>
            <w:snapToGrid w:val="0"/>
          </w:rPr>
          <w:t xml:space="preserve"> shall apply with no carrier activated in the other band. </w:t>
        </w:r>
      </w:ins>
    </w:p>
    <w:p w14:paraId="0A24CFC5" w14:textId="77777777" w:rsidR="00EA1A17" w:rsidRDefault="00EA1A17" w:rsidP="00EA1A17">
      <w:pPr>
        <w:pStyle w:val="Heading4"/>
        <w:overflowPunct w:val="0"/>
        <w:autoSpaceDE w:val="0"/>
        <w:autoSpaceDN w:val="0"/>
        <w:adjustRightInd w:val="0"/>
        <w:textAlignment w:val="baseline"/>
        <w:rPr>
          <w:ins w:id="3963" w:author="R4-1809564" w:date="2018-07-10T17:05:00Z"/>
          <w:rFonts w:eastAsia="MS P??" w:cs="v4.2.0"/>
          <w:lang w:eastAsia="zh-CN"/>
        </w:rPr>
      </w:pPr>
      <w:bookmarkStart w:id="3964" w:name="_Toc503972316"/>
      <w:bookmarkStart w:id="3965" w:name="_Toc519006122"/>
      <w:ins w:id="3966" w:author="R4-1809564" w:date="2018-07-10T17:05:00Z">
        <w:r>
          <w:rPr>
            <w:rFonts w:eastAsia="MS P??" w:cs="v4.2.0"/>
            <w:lang w:eastAsia="zh-CN"/>
          </w:rPr>
          <w:t>6.6.</w:t>
        </w:r>
        <w:r>
          <w:rPr>
            <w:rFonts w:eastAsia="MS P??" w:cs="v4.2.0" w:hint="eastAsia"/>
            <w:lang w:eastAsia="zh-CN"/>
          </w:rPr>
          <w:t>2</w:t>
        </w:r>
        <w:r>
          <w:rPr>
            <w:rFonts w:eastAsia="MS P??" w:cs="v4.2.0"/>
            <w:lang w:eastAsia="zh-CN"/>
          </w:rPr>
          <w:t>.5</w:t>
        </w:r>
        <w:r>
          <w:rPr>
            <w:rFonts w:eastAsia="MS P??" w:cs="v4.2.0"/>
            <w:lang w:eastAsia="zh-CN"/>
          </w:rPr>
          <w:tab/>
          <w:t>Test requirements</w:t>
        </w:r>
        <w:bookmarkEnd w:id="3964"/>
        <w:bookmarkEnd w:id="3965"/>
      </w:ins>
    </w:p>
    <w:p w14:paraId="41436B85" w14:textId="77777777" w:rsidR="00EA1A17" w:rsidRDefault="00EA1A17" w:rsidP="00EA1A17">
      <w:pPr>
        <w:rPr>
          <w:ins w:id="3967" w:author="R4-1809564" w:date="2018-07-10T17:05:00Z"/>
          <w:snapToGrid w:val="0"/>
        </w:rPr>
      </w:pPr>
      <w:ins w:id="3968" w:author="R4-1809564" w:date="2018-07-10T17:05:00Z">
        <w:r>
          <w:rPr>
            <w:rFonts w:cs="v5.0.0"/>
            <w:snapToGrid w:val="0"/>
          </w:rPr>
          <w:t xml:space="preserve">For </w:t>
        </w:r>
        <w:r>
          <w:rPr>
            <w:rFonts w:eastAsia="SimSun" w:cs="v5.0.0" w:hint="eastAsia"/>
            <w:snapToGrid w:val="0"/>
            <w:lang w:val="en-US" w:eastAsia="zh-CN"/>
          </w:rPr>
          <w:t>NR</w:t>
        </w:r>
        <w:r>
          <w:rPr>
            <w:rFonts w:cs="v5.0.0"/>
            <w:snapToGrid w:val="0"/>
          </w:rPr>
          <w:t xml:space="preserve">, </w:t>
        </w:r>
        <w:r>
          <w:rPr>
            <w:snapToGrid w:val="0"/>
          </w:rPr>
          <w:t xml:space="preserve">the occupied bandwidth for each carrier shall be less than the channel bandwidth as defined in </w:t>
        </w:r>
        <w:r>
          <w:rPr>
            <w:snapToGrid w:val="0"/>
            <w:highlight w:val="yellow"/>
          </w:rPr>
          <w:t>Table </w:t>
        </w:r>
        <w:r>
          <w:rPr>
            <w:rFonts w:eastAsia="SimSun" w:hint="eastAsia"/>
            <w:snapToGrid w:val="0"/>
            <w:highlight w:val="yellow"/>
            <w:lang w:val="en-US" w:eastAsia="zh-CN"/>
          </w:rPr>
          <w:t xml:space="preserve">X </w:t>
        </w:r>
        <w:r>
          <w:rPr>
            <w:rFonts w:eastAsia="SimSun" w:hint="eastAsia"/>
            <w:snapToGrid w:val="0"/>
            <w:lang w:val="en-US" w:eastAsia="zh-CN"/>
          </w:rPr>
          <w:t>for BS type 1-C and 1-H</w:t>
        </w:r>
        <w:r>
          <w:rPr>
            <w:snapToGrid w:val="0"/>
          </w:rPr>
          <w:t>. For contiguous CA, t</w:t>
        </w:r>
        <w:r>
          <w:rPr>
            <w:bCs/>
          </w:rPr>
          <w:t xml:space="preserve">he occupied bandwidth shall be less than or equal </w:t>
        </w:r>
        <w:r>
          <w:rPr>
            <w:bCs/>
            <w:lang w:eastAsia="zh-CN"/>
          </w:rPr>
          <w:t xml:space="preserve">to </w:t>
        </w:r>
        <w:r>
          <w:rPr>
            <w:bCs/>
          </w:rPr>
          <w:t xml:space="preserve">the Aggregated </w:t>
        </w:r>
        <w:r>
          <w:rPr>
            <w:rFonts w:eastAsia="SimSun" w:hint="eastAsia"/>
            <w:bCs/>
            <w:lang w:val="en-US" w:eastAsia="zh-CN"/>
          </w:rPr>
          <w:t xml:space="preserve">BS </w:t>
        </w:r>
        <w:r>
          <w:rPr>
            <w:bCs/>
          </w:rPr>
          <w:t xml:space="preserve">Channel Bandwidth as defined in subclause </w:t>
        </w:r>
        <w:r>
          <w:rPr>
            <w:rFonts w:eastAsia="SimSun" w:hint="eastAsia"/>
            <w:bCs/>
            <w:highlight w:val="yellow"/>
            <w:lang w:val="en-US" w:eastAsia="zh-CN"/>
          </w:rPr>
          <w:t>X</w:t>
        </w:r>
        <w:r>
          <w:rPr>
            <w:rFonts w:cs="v5.0.0"/>
            <w:snapToGrid w:val="0"/>
          </w:rPr>
          <w:t>.</w:t>
        </w:r>
        <w:r>
          <w:rPr>
            <w:rFonts w:cs="v5.0.0" w:hint="eastAsia"/>
            <w:snapToGrid w:val="0"/>
            <w:lang w:eastAsia="ja-JP"/>
          </w:rPr>
          <w:t xml:space="preserve"> </w:t>
        </w:r>
      </w:ins>
    </w:p>
    <w:p w14:paraId="5280A2F3" w14:textId="77777777" w:rsidR="00EA1A17" w:rsidRDefault="00EA1A17" w:rsidP="00EA1A17">
      <w:pPr>
        <w:pStyle w:val="NO"/>
        <w:rPr>
          <w:ins w:id="3969" w:author="R4-1809564" w:date="2018-07-10T17:05:00Z"/>
        </w:rPr>
      </w:pPr>
      <w:ins w:id="3970" w:author="R4-1809564" w:date="2018-07-10T17:05:00Z">
        <w:r>
          <w:t>NOTE:</w:t>
        </w:r>
        <w:r>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ins>
    </w:p>
    <w:p w14:paraId="79883A4F" w14:textId="520D8F75" w:rsidR="00EA1A17" w:rsidDel="00EA1A17" w:rsidRDefault="00EA1A17" w:rsidP="00775CF9">
      <w:pPr>
        <w:pStyle w:val="Guidance"/>
        <w:rPr>
          <w:del w:id="3971" w:author="R4-1809564" w:date="2018-07-10T17:06:00Z"/>
        </w:rPr>
      </w:pPr>
    </w:p>
    <w:p w14:paraId="4E6664E8" w14:textId="77777777" w:rsidR="00D25FC8" w:rsidRDefault="00D25FC8" w:rsidP="00D25FC8">
      <w:pPr>
        <w:pStyle w:val="Heading3"/>
      </w:pPr>
      <w:bookmarkStart w:id="3972" w:name="_Toc519006123"/>
      <w:r>
        <w:lastRenderedPageBreak/>
        <w:t>6.6.3</w:t>
      </w:r>
      <w:r>
        <w:tab/>
        <w:t>Adjacent Channel Leakage Power Ratio (ACLR)</w:t>
      </w:r>
      <w:bookmarkEnd w:id="3777"/>
      <w:bookmarkEnd w:id="3778"/>
      <w:bookmarkEnd w:id="3972"/>
      <w:r>
        <w:t xml:space="preserve"> </w:t>
      </w:r>
    </w:p>
    <w:p w14:paraId="75563E05" w14:textId="243C0198" w:rsidR="003B22C3" w:rsidRPr="00051A97" w:rsidRDefault="00775CF9" w:rsidP="003B22C3">
      <w:pPr>
        <w:pStyle w:val="Heading4"/>
        <w:rPr>
          <w:ins w:id="3973" w:author="R4-1809476" w:date="2018-07-10T13:09:00Z"/>
          <w:color w:val="000000" w:themeColor="text1"/>
        </w:rPr>
      </w:pPr>
      <w:bookmarkStart w:id="3974" w:name="_Toc481653303"/>
      <w:bookmarkStart w:id="3975" w:name="_Toc481685297"/>
      <w:del w:id="3976" w:author="R4-1809476" w:date="2018-07-10T13:10:00Z">
        <w:r w:rsidDel="003B22C3">
          <w:delText>Detailed structure of the subclause is TBD.</w:delText>
        </w:r>
      </w:del>
      <w:bookmarkStart w:id="3977" w:name="_Toc494455306"/>
      <w:bookmarkStart w:id="3978" w:name="_Toc506829507"/>
      <w:bookmarkStart w:id="3979" w:name="_Toc519006124"/>
      <w:ins w:id="3980" w:author="R4-1809476" w:date="2018-07-10T13:09:00Z">
        <w:r w:rsidR="003B22C3" w:rsidRPr="006113D0">
          <w:t>6.6.3.1</w:t>
        </w:r>
        <w:r w:rsidR="003B22C3" w:rsidRPr="006113D0">
          <w:tab/>
          <w:t xml:space="preserve">Definition and </w:t>
        </w:r>
        <w:r w:rsidR="003B22C3" w:rsidRPr="00051A97">
          <w:rPr>
            <w:color w:val="000000" w:themeColor="text1"/>
          </w:rPr>
          <w:t>applicability</w:t>
        </w:r>
        <w:bookmarkEnd w:id="3977"/>
        <w:bookmarkEnd w:id="3978"/>
        <w:bookmarkEnd w:id="3979"/>
      </w:ins>
    </w:p>
    <w:p w14:paraId="08964C04" w14:textId="77777777" w:rsidR="003B22C3" w:rsidRPr="00051A97" w:rsidRDefault="003B22C3" w:rsidP="003B22C3">
      <w:pPr>
        <w:rPr>
          <w:ins w:id="3981" w:author="R4-1809476" w:date="2018-07-10T13:09:00Z"/>
          <w:color w:val="000000" w:themeColor="text1"/>
        </w:rPr>
      </w:pPr>
      <w:ins w:id="3982" w:author="R4-1809476" w:date="2018-07-10T13:09:00Z">
        <w:r w:rsidRPr="00051A97">
          <w:rPr>
            <w:color w:val="000000" w:themeColor="text1"/>
          </w:rPr>
          <w:t>Adjacent Channel Leakage power Ratio (ACLR) is the ratio of the filtered mean power centred on the assigned channel frequency to the filtered mean power centred on an adjacent channel frequency.</w:t>
        </w:r>
      </w:ins>
    </w:p>
    <w:p w14:paraId="08EEF539" w14:textId="77777777" w:rsidR="003B22C3" w:rsidRPr="00051A97" w:rsidRDefault="003B22C3" w:rsidP="003B22C3">
      <w:pPr>
        <w:rPr>
          <w:ins w:id="3983" w:author="R4-1809476" w:date="2018-07-10T13:09:00Z"/>
          <w:color w:val="000000" w:themeColor="text1"/>
        </w:rPr>
      </w:pPr>
      <w:ins w:id="3984" w:author="R4-1809476" w:date="2018-07-10T13:09:00Z">
        <w:r w:rsidRPr="00051A97">
          <w:rPr>
            <w:color w:val="000000" w:themeColor="text1"/>
          </w:rPr>
          <w:t xml:space="preserve">The requirements shall apply </w:t>
        </w:r>
        <w:r w:rsidRPr="00051A97">
          <w:rPr>
            <w:color w:val="000000" w:themeColor="text1"/>
            <w:lang w:eastAsia="zh-CN"/>
          </w:rPr>
          <w:t xml:space="preserve">outside the Base Station RF Bandwidth or Radio Bandwidth </w:t>
        </w:r>
        <w:r w:rsidRPr="00051A97">
          <w:rPr>
            <w:color w:val="000000" w:themeColor="text1"/>
          </w:rPr>
          <w:t>whatever the type of transmitter considered (single carrier or multi-carrier) and for all transmission modes foreseen by the manufacturer’s specification.</w:t>
        </w:r>
      </w:ins>
    </w:p>
    <w:p w14:paraId="52422EEC" w14:textId="77777777" w:rsidR="003B22C3" w:rsidRPr="00B04564" w:rsidRDefault="003B22C3" w:rsidP="003B22C3">
      <w:pPr>
        <w:overflowPunct w:val="0"/>
        <w:autoSpaceDE w:val="0"/>
        <w:autoSpaceDN w:val="0"/>
        <w:adjustRightInd w:val="0"/>
        <w:textAlignment w:val="baseline"/>
        <w:rPr>
          <w:ins w:id="3985" w:author="R4-1809476" w:date="2018-07-10T13:09:00Z"/>
          <w:lang w:eastAsia="ko-KR"/>
        </w:rPr>
      </w:pPr>
      <w:bookmarkStart w:id="3986" w:name="_Hlk508123083"/>
      <w:ins w:id="3987" w:author="R4-1809476" w:date="2018-07-10T13:09:00Z">
        <w:r w:rsidRPr="00B04564">
          <w:rPr>
            <w:lang w:eastAsia="ko-KR"/>
          </w:rPr>
          <w:t xml:space="preserve">For a </w:t>
        </w:r>
        <w:r w:rsidRPr="00B04564">
          <w:rPr>
            <w:rFonts w:cs="v5.0.0"/>
            <w:lang w:eastAsia="ko-KR"/>
          </w:rPr>
          <w:t>BS</w:t>
        </w:r>
        <w:r w:rsidRPr="00B04564">
          <w:rPr>
            <w:lang w:eastAsia="ko-KR"/>
          </w:rPr>
          <w:t xml:space="preserve"> operating in non-contiguous spectrum, the ACLR requirement in subclause 6.6.3.2 shall apply in </w:t>
        </w:r>
        <w:r w:rsidRPr="00B04564">
          <w:rPr>
            <w:i/>
            <w:lang w:eastAsia="ko-KR"/>
          </w:rPr>
          <w:t>sub block gaps</w:t>
        </w:r>
        <w:r w:rsidRPr="00B04564">
          <w:rPr>
            <w:lang w:eastAsia="ko-KR"/>
          </w:rPr>
          <w:t xml:space="preserve"> for the frequency ra</w:t>
        </w:r>
        <w:r>
          <w:rPr>
            <w:lang w:eastAsia="ko-KR"/>
          </w:rPr>
          <w:t>nges defined in table 6.6.3.5.2-3</w:t>
        </w:r>
        <w:r w:rsidRPr="00B04564">
          <w:rPr>
            <w:lang w:eastAsia="ko-KR"/>
          </w:rPr>
          <w:t xml:space="preserve">, while the CACLR requirement in subclause 6.6.3.2 shall apply in </w:t>
        </w:r>
        <w:r w:rsidRPr="00B04564">
          <w:rPr>
            <w:i/>
            <w:lang w:eastAsia="ko-KR"/>
          </w:rPr>
          <w:t>sub block gaps</w:t>
        </w:r>
        <w:r w:rsidRPr="00B04564">
          <w:rPr>
            <w:lang w:eastAsia="ko-KR"/>
          </w:rPr>
          <w:t xml:space="preserve"> for the frequency r</w:t>
        </w:r>
        <w:r>
          <w:rPr>
            <w:lang w:eastAsia="ko-KR"/>
          </w:rPr>
          <w:t>anges defined in table 6.6.3.2-4</w:t>
        </w:r>
        <w:r w:rsidRPr="00B04564">
          <w:rPr>
            <w:lang w:eastAsia="ko-KR"/>
          </w:rPr>
          <w:t>.</w:t>
        </w:r>
      </w:ins>
    </w:p>
    <w:p w14:paraId="500EFBCF" w14:textId="77777777" w:rsidR="003B22C3" w:rsidRPr="00B04564" w:rsidRDefault="003B22C3" w:rsidP="003B22C3">
      <w:pPr>
        <w:overflowPunct w:val="0"/>
        <w:autoSpaceDE w:val="0"/>
        <w:autoSpaceDN w:val="0"/>
        <w:adjustRightInd w:val="0"/>
        <w:textAlignment w:val="baseline"/>
        <w:rPr>
          <w:ins w:id="3988" w:author="R4-1809476" w:date="2018-07-10T13:09:00Z"/>
          <w:lang w:eastAsia="zh-CN"/>
        </w:rPr>
      </w:pPr>
      <w:bookmarkStart w:id="3989" w:name="_Hlk508123095"/>
      <w:bookmarkEnd w:id="3986"/>
      <w:ins w:id="3990" w:author="R4-1809476" w:date="2018-07-10T13:09:00Z">
        <w:r w:rsidRPr="00B04564">
          <w:rPr>
            <w:lang w:eastAsia="zh-CN"/>
          </w:rPr>
          <w:t>F</w:t>
        </w:r>
        <w:r w:rsidRPr="00B04564">
          <w:rPr>
            <w:lang w:eastAsia="ko-KR"/>
          </w:rPr>
          <w:t>or a</w:t>
        </w:r>
        <w:r w:rsidRPr="00B04564">
          <w:rPr>
            <w:lang w:eastAsia="zh-CN"/>
          </w:rPr>
          <w:t xml:space="preserve"> </w:t>
        </w:r>
        <w:r w:rsidRPr="00B04564">
          <w:rPr>
            <w:i/>
            <w:lang w:eastAsia="zh-CN"/>
          </w:rPr>
          <w:t>multi-band connector</w:t>
        </w:r>
        <w:r w:rsidRPr="00B04564">
          <w:rPr>
            <w:lang w:eastAsia="ko-KR"/>
          </w:rPr>
          <w:t xml:space="preserve">, the ACLR </w:t>
        </w:r>
        <w:r w:rsidRPr="00B04564">
          <w:rPr>
            <w:lang w:eastAsia="zh-CN"/>
          </w:rPr>
          <w:t xml:space="preserve">requirement in subclause 6.6.3.2 shall apply in </w:t>
        </w:r>
        <w:r w:rsidRPr="00B04564">
          <w:rPr>
            <w:i/>
            <w:lang w:eastAsia="ko-KR"/>
          </w:rPr>
          <w:t>Inter RF Bandwidth</w:t>
        </w:r>
        <w:r w:rsidRPr="00B04564">
          <w:rPr>
            <w:i/>
            <w:lang w:eastAsia="zh-CN"/>
          </w:rPr>
          <w:t xml:space="preserve"> gaps</w:t>
        </w:r>
        <w:r w:rsidRPr="00B04564">
          <w:rPr>
            <w:lang w:eastAsia="zh-CN"/>
          </w:rPr>
          <w:t xml:space="preserve"> for the frequency ranges defined in table </w:t>
        </w:r>
        <w:r>
          <w:rPr>
            <w:lang w:eastAsia="ko-KR"/>
          </w:rPr>
          <w:t>6.6.3.5.2-3</w:t>
        </w:r>
        <w:r w:rsidRPr="00B04564">
          <w:rPr>
            <w:lang w:eastAsia="zh-CN"/>
          </w:rPr>
          <w:t xml:space="preserve">, while the </w:t>
        </w:r>
        <w:r w:rsidRPr="00B04564">
          <w:rPr>
            <w:lang w:eastAsia="ko-KR"/>
          </w:rPr>
          <w:t xml:space="preserve">CACLR requirement in subclause 6.6.3.2 shall apply in </w:t>
        </w:r>
        <w:r w:rsidRPr="00B04564">
          <w:rPr>
            <w:i/>
            <w:lang w:eastAsia="ko-KR"/>
          </w:rPr>
          <w:t>Inter RF Bandwidth gaps</w:t>
        </w:r>
        <w:r w:rsidRPr="00B04564">
          <w:rPr>
            <w:lang w:eastAsia="ko-KR"/>
          </w:rPr>
          <w:t xml:space="preserve"> for the frequency ranges defined in table </w:t>
        </w:r>
        <w:r>
          <w:rPr>
            <w:lang w:eastAsia="ko-KR"/>
          </w:rPr>
          <w:t>6.6.3.2-4</w:t>
        </w:r>
        <w:r w:rsidRPr="00B04564">
          <w:rPr>
            <w:lang w:eastAsia="ko-KR"/>
          </w:rPr>
          <w:t>.</w:t>
        </w:r>
      </w:ins>
    </w:p>
    <w:bookmarkEnd w:id="3989"/>
    <w:p w14:paraId="69DF1980" w14:textId="77777777" w:rsidR="003B22C3" w:rsidRPr="00051A97" w:rsidRDefault="003B22C3" w:rsidP="003B22C3">
      <w:pPr>
        <w:rPr>
          <w:ins w:id="3991" w:author="R4-1809476" w:date="2018-07-10T13:09:00Z"/>
          <w:color w:val="000000" w:themeColor="text1"/>
        </w:rPr>
      </w:pPr>
      <w:ins w:id="3992" w:author="R4-1809476" w:date="2018-07-10T13:09:00Z">
        <w:r w:rsidRPr="00051A97">
          <w:rPr>
            <w:color w:val="000000" w:themeColor="text1"/>
          </w:rPr>
          <w:t xml:space="preserve">The requirement applies during the </w:t>
        </w:r>
        <w:r w:rsidRPr="00051A97">
          <w:rPr>
            <w:i/>
            <w:color w:val="000000" w:themeColor="text1"/>
          </w:rPr>
          <w:t>transmitter ON period</w:t>
        </w:r>
        <w:r w:rsidRPr="00051A97">
          <w:rPr>
            <w:color w:val="000000" w:themeColor="text1"/>
          </w:rPr>
          <w:t>.</w:t>
        </w:r>
      </w:ins>
    </w:p>
    <w:p w14:paraId="2EE23385" w14:textId="77777777" w:rsidR="003B22C3" w:rsidRDefault="003B22C3" w:rsidP="003B22C3">
      <w:pPr>
        <w:pStyle w:val="Heading4"/>
        <w:rPr>
          <w:ins w:id="3993" w:author="R4-1809476" w:date="2018-07-10T13:09:00Z"/>
          <w:color w:val="000000" w:themeColor="text1"/>
        </w:rPr>
      </w:pPr>
      <w:bookmarkStart w:id="3994" w:name="_Toc494455307"/>
      <w:bookmarkStart w:id="3995" w:name="_Toc506829508"/>
      <w:bookmarkStart w:id="3996" w:name="_Toc519006125"/>
      <w:ins w:id="3997" w:author="R4-1809476" w:date="2018-07-10T13:09:00Z">
        <w:r w:rsidRPr="00051A97">
          <w:rPr>
            <w:color w:val="000000" w:themeColor="text1"/>
          </w:rPr>
          <w:t>6.6.3.2</w:t>
        </w:r>
        <w:r w:rsidRPr="00051A97">
          <w:rPr>
            <w:color w:val="000000" w:themeColor="text1"/>
          </w:rPr>
          <w:tab/>
          <w:t>Minimum requirement</w:t>
        </w:r>
        <w:bookmarkEnd w:id="3994"/>
        <w:bookmarkEnd w:id="3995"/>
        <w:bookmarkEnd w:id="3996"/>
      </w:ins>
    </w:p>
    <w:p w14:paraId="36DF3DFF" w14:textId="77777777" w:rsidR="003B22C3" w:rsidRPr="008D34BE" w:rsidRDefault="003B22C3" w:rsidP="003B22C3">
      <w:pPr>
        <w:rPr>
          <w:ins w:id="3998" w:author="R4-1809476" w:date="2018-07-10T13:09:00Z"/>
          <w:lang w:val="en-US" w:eastAsia="zh-CN"/>
        </w:rPr>
      </w:pPr>
      <w:ins w:id="3999" w:author="R4-1809476" w:date="2018-07-10T13:09:00Z">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4142FE">
          <w:rPr>
            <w:rFonts w:cs="v5.0.0"/>
          </w:rPr>
          <w:t xml:space="preserve"> </w:t>
        </w:r>
        <w:r w:rsidRPr="00B04564">
          <w:rPr>
            <w:rFonts w:cs="v5.0.0"/>
          </w:rPr>
          <w:t xml:space="preserve">supporting transmission in the </w:t>
        </w:r>
        <w:r w:rsidRPr="00B04564">
          <w:rPr>
            <w:rFonts w:cs="v5.0.0"/>
            <w:i/>
            <w:iCs/>
          </w:rPr>
          <w:t>operating band</w:t>
        </w:r>
        <w:r>
          <w:rPr>
            <w:lang w:eastAsia="zh-CN"/>
          </w:rPr>
          <w:t>.</w:t>
        </w:r>
      </w:ins>
    </w:p>
    <w:p w14:paraId="2D5A40D2" w14:textId="77777777" w:rsidR="003B22C3" w:rsidRPr="00051A97" w:rsidRDefault="003B22C3" w:rsidP="003B22C3">
      <w:pPr>
        <w:rPr>
          <w:ins w:id="4000" w:author="R4-1809476" w:date="2018-07-10T13:09:00Z"/>
          <w:color w:val="000000" w:themeColor="text1"/>
        </w:rPr>
      </w:pPr>
      <w:bookmarkStart w:id="4001" w:name="_Toc494455308"/>
      <w:ins w:id="4002" w:author="R4-1809476" w:date="2018-07-10T13:09:00Z">
        <w:r w:rsidRPr="00051A97">
          <w:rPr>
            <w:color w:val="000000" w:themeColor="text1"/>
          </w:rPr>
          <w:t xml:space="preserve">The minimum requirement for </w:t>
        </w:r>
        <w:r w:rsidRPr="00051A97">
          <w:rPr>
            <w:i/>
            <w:color w:val="000000" w:themeColor="text1"/>
          </w:rPr>
          <w:t>BS type 1-C</w:t>
        </w:r>
        <w:r w:rsidRPr="00051A97">
          <w:rPr>
            <w:color w:val="000000" w:themeColor="text1"/>
          </w:rPr>
          <w:t xml:space="preserve"> is defined in 3GPP TS 38.104 [2], subclause 6.6.3.3.</w:t>
        </w:r>
      </w:ins>
    </w:p>
    <w:p w14:paraId="7A758251" w14:textId="77777777" w:rsidR="003B22C3" w:rsidRPr="00051A97" w:rsidRDefault="003B22C3" w:rsidP="003B22C3">
      <w:pPr>
        <w:rPr>
          <w:ins w:id="4003" w:author="R4-1809476" w:date="2018-07-10T13:09:00Z"/>
          <w:color w:val="000000" w:themeColor="text1"/>
        </w:rPr>
      </w:pPr>
      <w:ins w:id="4004" w:author="R4-1809476" w:date="2018-07-10T13:09:00Z">
        <w:r w:rsidRPr="00051A97">
          <w:rPr>
            <w:color w:val="000000" w:themeColor="text1"/>
          </w:rPr>
          <w:t xml:space="preserve">The minimum requirement for </w:t>
        </w:r>
        <w:r w:rsidRPr="00051A97">
          <w:rPr>
            <w:i/>
            <w:color w:val="000000" w:themeColor="text1"/>
          </w:rPr>
          <w:t>BS type 1-H</w:t>
        </w:r>
        <w:r w:rsidRPr="00051A97">
          <w:rPr>
            <w:color w:val="000000" w:themeColor="text1"/>
          </w:rPr>
          <w:t xml:space="preserve"> is defined in 3GPP TS 38.104 [2], subclause 6.6.3.4.</w:t>
        </w:r>
      </w:ins>
    </w:p>
    <w:p w14:paraId="091548F4" w14:textId="77777777" w:rsidR="003B22C3" w:rsidRPr="00051A97" w:rsidRDefault="003B22C3" w:rsidP="003B22C3">
      <w:pPr>
        <w:pStyle w:val="Heading4"/>
        <w:rPr>
          <w:ins w:id="4005" w:author="R4-1809476" w:date="2018-07-10T13:09:00Z"/>
          <w:color w:val="000000" w:themeColor="text1"/>
        </w:rPr>
      </w:pPr>
      <w:bookmarkStart w:id="4006" w:name="_Toc506829509"/>
      <w:bookmarkStart w:id="4007" w:name="_Toc519006126"/>
      <w:ins w:id="4008" w:author="R4-1809476" w:date="2018-07-10T13:09:00Z">
        <w:r w:rsidRPr="00051A97">
          <w:rPr>
            <w:color w:val="000000" w:themeColor="text1"/>
          </w:rPr>
          <w:t>6.6.3.3</w:t>
        </w:r>
        <w:r w:rsidRPr="00051A97">
          <w:rPr>
            <w:color w:val="000000" w:themeColor="text1"/>
          </w:rPr>
          <w:tab/>
          <w:t>Test purpose</w:t>
        </w:r>
        <w:bookmarkEnd w:id="4001"/>
        <w:bookmarkEnd w:id="4006"/>
        <w:bookmarkEnd w:id="4007"/>
      </w:ins>
    </w:p>
    <w:p w14:paraId="109C5EEF" w14:textId="77777777" w:rsidR="003B22C3" w:rsidRPr="00051A97" w:rsidRDefault="003B22C3" w:rsidP="003B22C3">
      <w:pPr>
        <w:rPr>
          <w:ins w:id="4009" w:author="R4-1809476" w:date="2018-07-10T13:09:00Z"/>
          <w:color w:val="000000" w:themeColor="text1"/>
        </w:rPr>
      </w:pPr>
      <w:ins w:id="4010" w:author="R4-1809476" w:date="2018-07-10T13:09:00Z">
        <w:r w:rsidRPr="00051A97">
          <w:rPr>
            <w:color w:val="000000" w:themeColor="text1"/>
          </w:rPr>
          <w:t>To verify that the adjacent channel leakage power ratio requirement shall be met as specified by the minimum requirement.</w:t>
        </w:r>
      </w:ins>
    </w:p>
    <w:p w14:paraId="59F2A355" w14:textId="77777777" w:rsidR="003B22C3" w:rsidRPr="00051A97" w:rsidRDefault="003B22C3" w:rsidP="003B22C3">
      <w:pPr>
        <w:pStyle w:val="Heading4"/>
        <w:rPr>
          <w:ins w:id="4011" w:author="R4-1809476" w:date="2018-07-10T13:09:00Z"/>
          <w:color w:val="000000" w:themeColor="text1"/>
        </w:rPr>
      </w:pPr>
      <w:bookmarkStart w:id="4012" w:name="_Toc494455309"/>
      <w:bookmarkStart w:id="4013" w:name="_Toc506829510"/>
      <w:bookmarkStart w:id="4014" w:name="_Toc519006127"/>
      <w:ins w:id="4015" w:author="R4-1809476" w:date="2018-07-10T13:09:00Z">
        <w:r w:rsidRPr="00051A97">
          <w:rPr>
            <w:color w:val="000000" w:themeColor="text1"/>
          </w:rPr>
          <w:t>6.6.3.4</w:t>
        </w:r>
        <w:r w:rsidRPr="00051A97">
          <w:rPr>
            <w:color w:val="000000" w:themeColor="text1"/>
          </w:rPr>
          <w:tab/>
          <w:t>Method of test</w:t>
        </w:r>
        <w:bookmarkEnd w:id="4012"/>
        <w:bookmarkEnd w:id="4013"/>
        <w:bookmarkEnd w:id="4014"/>
        <w:r w:rsidRPr="00051A97">
          <w:rPr>
            <w:color w:val="000000" w:themeColor="text1"/>
          </w:rPr>
          <w:t xml:space="preserve"> </w:t>
        </w:r>
      </w:ins>
    </w:p>
    <w:p w14:paraId="4C70C9AC" w14:textId="77777777" w:rsidR="003B22C3" w:rsidRPr="00051A97" w:rsidRDefault="003B22C3" w:rsidP="003B22C3">
      <w:pPr>
        <w:pStyle w:val="Heading5"/>
        <w:rPr>
          <w:ins w:id="4016" w:author="R4-1809476" w:date="2018-07-10T13:09:00Z"/>
          <w:color w:val="000000" w:themeColor="text1"/>
        </w:rPr>
      </w:pPr>
      <w:bookmarkStart w:id="4017" w:name="_Toc494455310"/>
      <w:bookmarkStart w:id="4018" w:name="_Toc506829511"/>
      <w:bookmarkStart w:id="4019" w:name="_Toc519006128"/>
      <w:ins w:id="4020" w:author="R4-1809476" w:date="2018-07-10T13:09:00Z">
        <w:r w:rsidRPr="00051A97">
          <w:rPr>
            <w:color w:val="000000" w:themeColor="text1"/>
          </w:rPr>
          <w:t>6.6.3.4.1</w:t>
        </w:r>
        <w:r w:rsidRPr="00051A97">
          <w:rPr>
            <w:color w:val="000000" w:themeColor="text1"/>
          </w:rPr>
          <w:tab/>
          <w:t>Initial conditions</w:t>
        </w:r>
        <w:bookmarkEnd w:id="4017"/>
        <w:bookmarkEnd w:id="4018"/>
        <w:bookmarkEnd w:id="4019"/>
      </w:ins>
    </w:p>
    <w:p w14:paraId="1DF5A480" w14:textId="77777777" w:rsidR="003B22C3" w:rsidRPr="00051A97" w:rsidRDefault="003B22C3" w:rsidP="003B22C3">
      <w:pPr>
        <w:rPr>
          <w:ins w:id="4021" w:author="R4-1809476" w:date="2018-07-10T13:09:00Z"/>
          <w:color w:val="000000" w:themeColor="text1"/>
        </w:rPr>
      </w:pPr>
      <w:ins w:id="4022" w:author="R4-1809476" w:date="2018-07-10T13:09:00Z">
        <w:r w:rsidRPr="00051A97">
          <w:rPr>
            <w:color w:val="000000" w:themeColor="text1"/>
          </w:rPr>
          <w:t>Test environment: Normal; see annex B.2.</w:t>
        </w:r>
      </w:ins>
    </w:p>
    <w:p w14:paraId="73B4943E" w14:textId="77777777" w:rsidR="003B22C3" w:rsidRPr="00051A97" w:rsidRDefault="003B22C3" w:rsidP="003B22C3">
      <w:pPr>
        <w:rPr>
          <w:ins w:id="4023" w:author="R4-1809476" w:date="2018-07-10T13:09:00Z"/>
          <w:color w:val="000000" w:themeColor="text1"/>
        </w:rPr>
      </w:pPr>
      <w:ins w:id="4024" w:author="R4-1809476" w:date="2018-07-10T13:09:00Z">
        <w:r w:rsidRPr="00051A97">
          <w:rPr>
            <w:color w:val="000000" w:themeColor="text1"/>
          </w:rPr>
          <w:t xml:space="preserve">RF channels to be tested for single carrier: </w:t>
        </w:r>
        <w:r w:rsidRPr="00DA565E">
          <w:rPr>
            <w:color w:val="000000" w:themeColor="text1"/>
          </w:rPr>
          <w:t>B, M and T;</w:t>
        </w:r>
        <w:r w:rsidRPr="00051A97">
          <w:rPr>
            <w:color w:val="000000" w:themeColor="text1"/>
          </w:rPr>
          <w:t xml:space="preserve"> see subclause </w:t>
        </w:r>
        <w:r w:rsidRPr="00051A97">
          <w:rPr>
            <w:color w:val="000000" w:themeColor="text1"/>
            <w:highlight w:val="yellow"/>
          </w:rPr>
          <w:t>4.9.1.</w:t>
        </w:r>
      </w:ins>
    </w:p>
    <w:p w14:paraId="71A8153E" w14:textId="77777777" w:rsidR="003B22C3" w:rsidRPr="00051A97" w:rsidRDefault="003B22C3" w:rsidP="003B22C3">
      <w:pPr>
        <w:rPr>
          <w:ins w:id="4025" w:author="R4-1809476" w:date="2018-07-10T13:09:00Z"/>
          <w:rFonts w:cs="v4.2.0"/>
          <w:color w:val="000000" w:themeColor="text1"/>
        </w:rPr>
      </w:pPr>
      <w:ins w:id="4026" w:author="R4-1809476" w:date="2018-07-10T13:09:00Z">
        <w:r w:rsidRPr="00051A97">
          <w:rPr>
            <w:rFonts w:eastAsia="MS Mincho"/>
            <w:i/>
            <w:color w:val="000000" w:themeColor="text1"/>
          </w:rPr>
          <w:t>Base Station RF Bandwidth</w:t>
        </w:r>
        <w:r w:rsidRPr="00051A97">
          <w:rPr>
            <w:rFonts w:eastAsia="MS Mincho"/>
            <w:color w:val="000000" w:themeColor="text1"/>
          </w:rPr>
          <w:t xml:space="preserve"> </w:t>
        </w:r>
        <w:r w:rsidRPr="00051A97">
          <w:rPr>
            <w:color w:val="000000" w:themeColor="text1"/>
          </w:rPr>
          <w:t>positions to be tested for multi-</w:t>
        </w:r>
        <w:r w:rsidRPr="003B22C3">
          <w:rPr>
            <w:color w:val="000000" w:themeColor="text1"/>
          </w:rPr>
          <w:t>carrier and/or CA</w:t>
        </w:r>
        <w:r w:rsidRPr="003B22C3">
          <w:rPr>
            <w:rFonts w:cs="v4.2.0"/>
            <w:color w:val="000000" w:themeColor="text1"/>
          </w:rPr>
          <w:t>:</w:t>
        </w:r>
      </w:ins>
    </w:p>
    <w:p w14:paraId="5843DC24" w14:textId="77777777" w:rsidR="003B22C3" w:rsidRPr="00051A97" w:rsidRDefault="003B22C3" w:rsidP="003B22C3">
      <w:pPr>
        <w:pStyle w:val="B1"/>
        <w:rPr>
          <w:ins w:id="4027" w:author="R4-1809476" w:date="2018-07-10T13:09:00Z"/>
          <w:rFonts w:cs="v4.2.0"/>
          <w:color w:val="000000" w:themeColor="text1"/>
        </w:rPr>
      </w:pPr>
      <w:ins w:id="4028" w:author="R4-1809476" w:date="2018-07-10T13:09:00Z">
        <w:r w:rsidRPr="00051A97">
          <w:rPr>
            <w:rFonts w:cs="v4.2.0"/>
            <w:color w:val="000000" w:themeColor="text1"/>
          </w:rPr>
          <w:t>-</w:t>
        </w:r>
        <w:r w:rsidRPr="00051A97">
          <w:rPr>
            <w:rFonts w:cs="v4.2.0"/>
            <w:color w:val="000000" w:themeColor="text1"/>
          </w:rPr>
          <w:tab/>
        </w:r>
        <w:r w:rsidRPr="00DA565E">
          <w:rPr>
            <w:color w:val="000000" w:themeColor="text1"/>
          </w:rPr>
          <w:t>B</w:t>
        </w:r>
        <w:r w:rsidRPr="00DA565E">
          <w:rPr>
            <w:rFonts w:cs="v4.2.0"/>
            <w:color w:val="000000" w:themeColor="text1"/>
            <w:vertAlign w:val="subscript"/>
          </w:rPr>
          <w:t>RF</w:t>
        </w:r>
        <w:r w:rsidRPr="00DA565E">
          <w:rPr>
            <w:rFonts w:cs="v4.2.0"/>
            <w:color w:val="000000" w:themeColor="text1"/>
            <w:vertAlign w:val="subscript"/>
            <w:lang w:eastAsia="zh-CN"/>
          </w:rPr>
          <w:t>BW</w:t>
        </w:r>
        <w:r w:rsidRPr="00DA565E">
          <w:rPr>
            <w:color w:val="000000" w:themeColor="text1"/>
          </w:rPr>
          <w:t>, M</w:t>
        </w:r>
        <w:r w:rsidRPr="00DA565E">
          <w:rPr>
            <w:rFonts w:cs="v4.2.0"/>
            <w:color w:val="000000" w:themeColor="text1"/>
            <w:vertAlign w:val="subscript"/>
          </w:rPr>
          <w:t>RF</w:t>
        </w:r>
        <w:r w:rsidRPr="00DA565E">
          <w:rPr>
            <w:rFonts w:cs="v4.2.0"/>
            <w:color w:val="000000" w:themeColor="text1"/>
            <w:vertAlign w:val="subscript"/>
            <w:lang w:eastAsia="zh-CN"/>
          </w:rPr>
          <w:t>BW</w:t>
        </w:r>
        <w:r w:rsidRPr="00DA565E">
          <w:rPr>
            <w:color w:val="000000" w:themeColor="text1"/>
          </w:rPr>
          <w:t xml:space="preserve"> and T</w:t>
        </w:r>
        <w:r w:rsidRPr="00DA565E">
          <w:rPr>
            <w:rFonts w:cs="v4.2.0"/>
            <w:color w:val="000000" w:themeColor="text1"/>
            <w:vertAlign w:val="subscript"/>
          </w:rPr>
          <w:t>RF</w:t>
        </w:r>
        <w:r w:rsidRPr="00DA565E">
          <w:rPr>
            <w:rFonts w:cs="v4.2.0"/>
            <w:color w:val="000000" w:themeColor="text1"/>
            <w:vertAlign w:val="subscript"/>
            <w:lang w:eastAsia="zh-CN"/>
          </w:rPr>
          <w:t>BW</w:t>
        </w:r>
        <w:r w:rsidRPr="00051A97">
          <w:rPr>
            <w:color w:val="000000" w:themeColor="text1"/>
            <w:lang w:eastAsia="zh-CN"/>
          </w:rPr>
          <w:t xml:space="preserve"> in single-band operation</w:t>
        </w:r>
        <w:r w:rsidRPr="00051A97">
          <w:rPr>
            <w:rFonts w:cs="v4.2.0"/>
            <w:color w:val="000000" w:themeColor="text1"/>
            <w:lang w:eastAsia="zh-CN"/>
          </w:rPr>
          <w:t>;</w:t>
        </w:r>
        <w:r w:rsidRPr="00051A97">
          <w:rPr>
            <w:rFonts w:cs="v4.2.0"/>
            <w:color w:val="000000" w:themeColor="text1"/>
          </w:rPr>
          <w:t xml:space="preserve"> see subclause </w:t>
        </w:r>
        <w:r w:rsidRPr="00051A97">
          <w:rPr>
            <w:rFonts w:cs="v4.2.0"/>
            <w:color w:val="000000" w:themeColor="text1"/>
            <w:highlight w:val="yellow"/>
            <w:lang w:eastAsia="zh-CN"/>
          </w:rPr>
          <w:t>4.9.1.</w:t>
        </w:r>
      </w:ins>
    </w:p>
    <w:p w14:paraId="3E612B38" w14:textId="77777777" w:rsidR="003B22C3" w:rsidRPr="00051A97" w:rsidRDefault="003B22C3" w:rsidP="003B22C3">
      <w:pPr>
        <w:pStyle w:val="B1"/>
        <w:rPr>
          <w:ins w:id="4029" w:author="R4-1809476" w:date="2018-07-10T13:09:00Z"/>
          <w:rFonts w:cs="v4.2.0"/>
          <w:color w:val="000000" w:themeColor="text1"/>
          <w:lang w:eastAsia="zh-CN"/>
        </w:rPr>
      </w:pPr>
      <w:ins w:id="4030" w:author="R4-1809476" w:date="2018-07-10T13:09:00Z">
        <w:r w:rsidRPr="00051A97">
          <w:rPr>
            <w:rFonts w:cs="v4.2.0"/>
            <w:color w:val="000000" w:themeColor="text1"/>
          </w:rPr>
          <w:t>-</w:t>
        </w:r>
        <w:r w:rsidRPr="00051A97">
          <w:rPr>
            <w:rFonts w:cs="v4.2.0"/>
            <w:color w:val="000000" w:themeColor="text1"/>
          </w:rPr>
          <w:tab/>
        </w:r>
        <w:r w:rsidRPr="00DA565E">
          <w:rPr>
            <w:color w:val="000000" w:themeColor="text1"/>
          </w:rPr>
          <w:t>B</w:t>
        </w:r>
        <w:r w:rsidRPr="00DA565E">
          <w:rPr>
            <w:color w:val="000000" w:themeColor="text1"/>
            <w:vertAlign w:val="subscript"/>
          </w:rPr>
          <w:t>RFBW</w:t>
        </w:r>
        <w:r w:rsidRPr="00DA565E">
          <w:rPr>
            <w:color w:val="000000" w:themeColor="text1"/>
          </w:rPr>
          <w:t>_T</w:t>
        </w:r>
        <w:r w:rsidRPr="00DA565E">
          <w:rPr>
            <w:color w:val="000000" w:themeColor="text1"/>
            <w:lang w:eastAsia="zh-CN"/>
          </w:rPr>
          <w:t>'</w:t>
        </w:r>
        <w:r w:rsidRPr="00DA565E">
          <w:rPr>
            <w:color w:val="000000" w:themeColor="text1"/>
            <w:vertAlign w:val="subscript"/>
          </w:rPr>
          <w:t>RFBW</w:t>
        </w:r>
        <w:r w:rsidRPr="00DA565E">
          <w:rPr>
            <w:color w:val="000000" w:themeColor="text1"/>
          </w:rPr>
          <w:t xml:space="preserve"> </w:t>
        </w:r>
        <w:r w:rsidRPr="00DA565E">
          <w:rPr>
            <w:color w:val="000000" w:themeColor="text1"/>
            <w:lang w:eastAsia="zh-CN"/>
          </w:rPr>
          <w:t xml:space="preserve">and </w:t>
        </w:r>
        <w:r w:rsidRPr="00DA565E">
          <w:rPr>
            <w:color w:val="000000" w:themeColor="text1"/>
          </w:rPr>
          <w:t>B</w:t>
        </w:r>
        <w:r w:rsidRPr="00DA565E">
          <w:rPr>
            <w:color w:val="000000" w:themeColor="text1"/>
            <w:lang w:eastAsia="zh-CN"/>
          </w:rPr>
          <w:t>'</w:t>
        </w:r>
        <w:r w:rsidRPr="00DA565E">
          <w:rPr>
            <w:color w:val="000000" w:themeColor="text1"/>
            <w:vertAlign w:val="subscript"/>
          </w:rPr>
          <w:t>RFBW</w:t>
        </w:r>
        <w:r w:rsidRPr="00DA565E">
          <w:rPr>
            <w:color w:val="000000" w:themeColor="text1"/>
          </w:rPr>
          <w:t>_T</w:t>
        </w:r>
        <w:r w:rsidRPr="00DA565E">
          <w:rPr>
            <w:color w:val="000000" w:themeColor="text1"/>
            <w:vertAlign w:val="subscript"/>
          </w:rPr>
          <w:t>RFBW</w:t>
        </w:r>
        <w:r w:rsidRPr="00051A97">
          <w:rPr>
            <w:color w:val="000000" w:themeColor="text1"/>
            <w:vertAlign w:val="subscript"/>
            <w:lang w:eastAsia="zh-CN"/>
          </w:rPr>
          <w:t xml:space="preserve"> </w:t>
        </w:r>
        <w:r w:rsidRPr="00051A97">
          <w:rPr>
            <w:color w:val="000000" w:themeColor="text1"/>
            <w:lang w:eastAsia="zh-CN"/>
          </w:rPr>
          <w:t>in multi-band operation,</w:t>
        </w:r>
        <w:r w:rsidRPr="00051A97">
          <w:rPr>
            <w:color w:val="000000" w:themeColor="text1"/>
          </w:rPr>
          <w:t xml:space="preserve"> see subclause </w:t>
        </w:r>
        <w:r w:rsidRPr="00051A97">
          <w:rPr>
            <w:color w:val="000000" w:themeColor="text1"/>
            <w:highlight w:val="yellow"/>
          </w:rPr>
          <w:t>4.1</w:t>
        </w:r>
        <w:r w:rsidRPr="00051A97">
          <w:rPr>
            <w:color w:val="000000" w:themeColor="text1"/>
            <w:highlight w:val="yellow"/>
            <w:lang w:eastAsia="zh-CN"/>
          </w:rPr>
          <w:t>1</w:t>
        </w:r>
        <w:r w:rsidRPr="00051A97">
          <w:rPr>
            <w:color w:val="000000" w:themeColor="text1"/>
          </w:rPr>
          <w:t>.</w:t>
        </w:r>
      </w:ins>
    </w:p>
    <w:p w14:paraId="30C3CA87" w14:textId="77777777" w:rsidR="003B22C3" w:rsidRPr="00051A97" w:rsidRDefault="003B22C3" w:rsidP="003B22C3">
      <w:pPr>
        <w:rPr>
          <w:ins w:id="4031" w:author="R4-1809476" w:date="2018-07-10T13:09:00Z"/>
          <w:color w:val="000000" w:themeColor="text1"/>
        </w:rPr>
      </w:pPr>
      <w:ins w:id="4032" w:author="R4-1809476" w:date="2018-07-10T13:09:00Z">
        <w:r w:rsidRPr="00051A97">
          <w:rPr>
            <w:rFonts w:hint="eastAsia"/>
            <w:color w:val="000000" w:themeColor="text1"/>
            <w:lang w:eastAsia="zh-CN"/>
          </w:rPr>
          <w:t xml:space="preserve">For a </w:t>
        </w:r>
        <w:r w:rsidRPr="00051A97">
          <w:rPr>
            <w:color w:val="000000" w:themeColor="text1"/>
            <w:lang w:eastAsia="zh-CN"/>
          </w:rPr>
          <w:t>connector</w:t>
        </w:r>
        <w:r w:rsidRPr="00051A97">
          <w:rPr>
            <w:rFonts w:hint="eastAsia"/>
            <w:color w:val="000000" w:themeColor="text1"/>
            <w:lang w:eastAsia="zh-CN"/>
          </w:rPr>
          <w:t xml:space="preserve"> declared to be capable of single carrier operation only</w:t>
        </w:r>
        <w:r w:rsidRPr="00051A97">
          <w:rPr>
            <w:color w:val="000000" w:themeColor="text1"/>
          </w:rPr>
          <w:t xml:space="preserve"> set to transmit a signal </w:t>
        </w:r>
        <w:r w:rsidRPr="00051A97">
          <w:rPr>
            <w:rFonts w:eastAsia="MS PMincho"/>
            <w:color w:val="000000" w:themeColor="text1"/>
          </w:rPr>
          <w:t xml:space="preserve">according to </w:t>
        </w:r>
        <w:r w:rsidRPr="00051A97">
          <w:rPr>
            <w:rFonts w:eastAsia="MS PMincho"/>
            <w:color w:val="000000" w:themeColor="text1"/>
            <w:highlight w:val="yellow"/>
          </w:rPr>
          <w:t>N</w:t>
        </w:r>
        <w:r w:rsidRPr="00051A97">
          <w:rPr>
            <w:rFonts w:eastAsia="MS PMincho"/>
            <w:color w:val="000000" w:themeColor="text1"/>
            <w:highlight w:val="yellow"/>
          </w:rPr>
          <w:noBreakHyphen/>
          <w:t>TM x.x</w:t>
        </w:r>
        <w:r w:rsidRPr="00051A97">
          <w:rPr>
            <w:color w:val="000000" w:themeColor="text1"/>
          </w:rPr>
          <w:t xml:space="preserve"> in subclause </w:t>
        </w:r>
        <w:r w:rsidRPr="00051A97">
          <w:rPr>
            <w:color w:val="000000" w:themeColor="text1"/>
            <w:highlight w:val="yellow"/>
          </w:rPr>
          <w:t>4.9.2</w:t>
        </w:r>
        <w:r w:rsidRPr="00051A97">
          <w:rPr>
            <w:color w:val="000000" w:themeColor="text1"/>
          </w:rPr>
          <w:t>.</w:t>
        </w:r>
      </w:ins>
    </w:p>
    <w:p w14:paraId="623D65F2" w14:textId="77777777" w:rsidR="003B22C3" w:rsidRPr="00051A97" w:rsidRDefault="003B22C3" w:rsidP="003B22C3">
      <w:pPr>
        <w:rPr>
          <w:ins w:id="4033" w:author="R4-1809476" w:date="2018-07-10T13:09:00Z"/>
          <w:color w:val="000000" w:themeColor="text1"/>
          <w:lang w:eastAsia="zh-CN"/>
        </w:rPr>
      </w:pPr>
      <w:ins w:id="4034" w:author="R4-1809476" w:date="2018-07-10T13:09:00Z">
        <w:r w:rsidRPr="00051A97">
          <w:rPr>
            <w:rFonts w:hint="eastAsia"/>
            <w:color w:val="000000" w:themeColor="text1"/>
            <w:lang w:eastAsia="zh-CN"/>
          </w:rPr>
          <w:t xml:space="preserve">For a </w:t>
        </w:r>
        <w:r w:rsidRPr="00051A97">
          <w:rPr>
            <w:color w:val="000000" w:themeColor="text1"/>
            <w:lang w:eastAsia="zh-CN"/>
          </w:rPr>
          <w:t>connector</w:t>
        </w:r>
        <w:r w:rsidRPr="00051A97">
          <w:rPr>
            <w:rFonts w:hint="eastAsia"/>
            <w:color w:val="000000" w:themeColor="text1"/>
            <w:lang w:eastAsia="zh-CN"/>
          </w:rPr>
          <w:t xml:space="preserve"> declared to be capable of multi-carrier</w:t>
        </w:r>
        <w:r w:rsidRPr="00051A97">
          <w:rPr>
            <w:color w:val="000000" w:themeColor="text1"/>
          </w:rPr>
          <w:t xml:space="preserve"> and/or CA</w:t>
        </w:r>
        <w:r w:rsidRPr="00051A97">
          <w:rPr>
            <w:rFonts w:hint="eastAsia"/>
            <w:color w:val="000000" w:themeColor="text1"/>
            <w:lang w:eastAsia="zh-CN"/>
          </w:rPr>
          <w:t xml:space="preserve"> operation, set to transmit according to </w:t>
        </w:r>
        <w:r w:rsidRPr="00051A97">
          <w:rPr>
            <w:color w:val="000000" w:themeColor="text1"/>
            <w:highlight w:val="yellow"/>
            <w:lang w:eastAsia="zh-CN"/>
          </w:rPr>
          <w:t>N</w:t>
        </w:r>
        <w:r w:rsidRPr="00051A97">
          <w:rPr>
            <w:color w:val="000000" w:themeColor="text1"/>
            <w:highlight w:val="yellow"/>
            <w:lang w:eastAsia="zh-CN"/>
          </w:rPr>
          <w:noBreakHyphen/>
        </w:r>
        <w:r w:rsidRPr="00051A97">
          <w:rPr>
            <w:rFonts w:hint="eastAsia"/>
            <w:color w:val="000000" w:themeColor="text1"/>
            <w:highlight w:val="yellow"/>
            <w:lang w:eastAsia="zh-CN"/>
          </w:rPr>
          <w:t>TM</w:t>
        </w:r>
        <w:r w:rsidRPr="00051A97">
          <w:rPr>
            <w:color w:val="000000" w:themeColor="text1"/>
            <w:highlight w:val="yellow"/>
            <w:lang w:eastAsia="zh-CN"/>
          </w:rPr>
          <w:t xml:space="preserve"> x.x</w:t>
        </w:r>
        <w:r w:rsidRPr="00051A97">
          <w:rPr>
            <w:rFonts w:hint="eastAsia"/>
            <w:color w:val="000000" w:themeColor="text1"/>
            <w:lang w:eastAsia="zh-CN"/>
          </w:rPr>
          <w:t xml:space="preserve"> on all carriers configured</w:t>
        </w:r>
        <w:r w:rsidRPr="00051A97">
          <w:rPr>
            <w:color w:val="000000" w:themeColor="text1"/>
            <w:lang w:eastAsia="zh-CN"/>
          </w:rPr>
          <w:t>.</w:t>
        </w:r>
      </w:ins>
    </w:p>
    <w:p w14:paraId="687CEB00" w14:textId="77777777" w:rsidR="003B22C3" w:rsidRPr="00051A97" w:rsidRDefault="003B22C3" w:rsidP="003B22C3">
      <w:pPr>
        <w:pStyle w:val="Heading5"/>
        <w:rPr>
          <w:ins w:id="4035" w:author="R4-1809476" w:date="2018-07-10T13:09:00Z"/>
          <w:color w:val="000000" w:themeColor="text1"/>
        </w:rPr>
      </w:pPr>
      <w:bookmarkStart w:id="4036" w:name="_Toc494455311"/>
      <w:bookmarkStart w:id="4037" w:name="_Toc506829512"/>
      <w:bookmarkStart w:id="4038" w:name="_Toc519006129"/>
      <w:ins w:id="4039" w:author="R4-1809476" w:date="2018-07-10T13:09:00Z">
        <w:r w:rsidRPr="00051A97">
          <w:rPr>
            <w:color w:val="000000" w:themeColor="text1"/>
          </w:rPr>
          <w:t>6.6.3.4.2</w:t>
        </w:r>
        <w:r w:rsidRPr="00051A97">
          <w:rPr>
            <w:color w:val="000000" w:themeColor="text1"/>
          </w:rPr>
          <w:tab/>
          <w:t>Procedure</w:t>
        </w:r>
        <w:bookmarkEnd w:id="4036"/>
        <w:bookmarkEnd w:id="4037"/>
        <w:bookmarkEnd w:id="4038"/>
      </w:ins>
    </w:p>
    <w:p w14:paraId="1B504308" w14:textId="77777777" w:rsidR="003B22C3" w:rsidRPr="001B0688" w:rsidRDefault="003B22C3" w:rsidP="003B22C3">
      <w:pPr>
        <w:pStyle w:val="B1"/>
        <w:ind w:left="0" w:firstLine="0"/>
        <w:rPr>
          <w:ins w:id="4040" w:author="R4-1809476" w:date="2018-07-10T13:09:00Z"/>
          <w:color w:val="000000" w:themeColor="text1"/>
          <w:highlight w:val="yellow"/>
        </w:rPr>
      </w:pPr>
      <w:ins w:id="4041" w:author="R4-1809476" w:date="2018-07-10T13:09:00Z">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in parallel as shown in annex </w:t>
        </w:r>
        <w:r w:rsidRPr="00682098">
          <w:rPr>
            <w:highlight w:val="yellow"/>
          </w:rPr>
          <w:t>X.x</w:t>
        </w:r>
        <w:r w:rsidRPr="00682098">
          <w:t xml:space="preserve">. Whichever method is used the procedure is repeated until all </w:t>
        </w:r>
        <w:r w:rsidRPr="00682098">
          <w:rPr>
            <w:i/>
          </w:rPr>
          <w:t>TAB connectors</w:t>
        </w:r>
        <w:r w:rsidRPr="00682098">
          <w:t xml:space="preserve"> necessary to demonstrate </w:t>
        </w:r>
        <w:r w:rsidRPr="001B0688">
          <w:rPr>
            <w:color w:val="000000" w:themeColor="text1"/>
          </w:rPr>
          <w:t>conformance have been tested.</w:t>
        </w:r>
      </w:ins>
    </w:p>
    <w:p w14:paraId="71285030" w14:textId="77777777" w:rsidR="003B22C3" w:rsidRPr="00051A97" w:rsidRDefault="003B22C3" w:rsidP="003B22C3">
      <w:pPr>
        <w:pStyle w:val="B1"/>
        <w:rPr>
          <w:ins w:id="4042" w:author="R4-1809476" w:date="2018-07-10T13:09:00Z"/>
          <w:color w:val="000000" w:themeColor="text1"/>
        </w:rPr>
      </w:pPr>
      <w:ins w:id="4043" w:author="R4-1809476" w:date="2018-07-10T13:09:00Z">
        <w:r w:rsidRPr="00051A97">
          <w:rPr>
            <w:color w:val="000000" w:themeColor="text1"/>
          </w:rPr>
          <w:lastRenderedPageBreak/>
          <w:t>1)</w:t>
        </w:r>
        <w:r w:rsidRPr="00051A97">
          <w:rPr>
            <w:color w:val="000000" w:themeColor="text1"/>
          </w:rPr>
          <w:tab/>
          <w:t xml:space="preserve">Connect the </w:t>
        </w:r>
        <w:r w:rsidRPr="00051A97">
          <w:rPr>
            <w:i/>
            <w:color w:val="000000" w:themeColor="text1"/>
          </w:rPr>
          <w:t>single-band connector</w:t>
        </w:r>
        <w:r w:rsidRPr="00051A97">
          <w:rPr>
            <w:color w:val="000000" w:themeColor="text1"/>
          </w:rPr>
          <w:t xml:space="preserve"> or </w:t>
        </w:r>
        <w:r w:rsidRPr="00051A97">
          <w:rPr>
            <w:i/>
            <w:color w:val="000000" w:themeColor="text1"/>
          </w:rPr>
          <w:t>multi-band connector</w:t>
        </w:r>
        <w:r w:rsidRPr="00051A97">
          <w:rPr>
            <w:color w:val="000000" w:themeColor="text1"/>
          </w:rPr>
          <w:t xml:space="preserve"> under test to measurement equipment as shown in annex </w:t>
        </w:r>
        <w:r w:rsidRPr="00051A97">
          <w:rPr>
            <w:color w:val="000000" w:themeColor="text1"/>
            <w:highlight w:val="yellow"/>
          </w:rPr>
          <w:t>X.x</w:t>
        </w:r>
        <w:r w:rsidRPr="00051A97">
          <w:rPr>
            <w:color w:val="000000" w:themeColor="text1"/>
          </w:rPr>
          <w:t>. All connectors not under test shall be terminated.</w:t>
        </w:r>
      </w:ins>
    </w:p>
    <w:p w14:paraId="329929D0" w14:textId="77777777" w:rsidR="003B22C3" w:rsidRPr="00051A97" w:rsidRDefault="003B22C3" w:rsidP="003B22C3">
      <w:pPr>
        <w:pStyle w:val="B1"/>
        <w:rPr>
          <w:ins w:id="4044" w:author="R4-1809476" w:date="2018-07-10T13:09:00Z"/>
          <w:color w:val="000000" w:themeColor="text1"/>
        </w:rPr>
      </w:pPr>
      <w:ins w:id="4045" w:author="R4-1809476" w:date="2018-07-10T13:09:00Z">
        <w:r w:rsidRPr="00051A97">
          <w:rPr>
            <w:color w:val="000000" w:themeColor="text1"/>
          </w:rPr>
          <w:tab/>
          <w:t>The measurement device characteristics shall be:</w:t>
        </w:r>
      </w:ins>
    </w:p>
    <w:p w14:paraId="38E5EB74" w14:textId="77777777" w:rsidR="003B22C3" w:rsidRPr="00051A97" w:rsidRDefault="003B22C3" w:rsidP="003B22C3">
      <w:pPr>
        <w:pStyle w:val="B2"/>
        <w:ind w:left="568" w:firstLine="0"/>
        <w:rPr>
          <w:ins w:id="4046" w:author="R4-1809476" w:date="2018-07-10T13:09:00Z"/>
          <w:rFonts w:cs="v4.2.0"/>
          <w:color w:val="000000" w:themeColor="text1"/>
        </w:rPr>
      </w:pPr>
      <w:ins w:id="4047" w:author="R4-1809476" w:date="2018-07-10T13:09:00Z">
        <w:r w:rsidRPr="00051A97">
          <w:rPr>
            <w:color w:val="000000" w:themeColor="text1"/>
          </w:rPr>
          <w:t>-</w:t>
        </w:r>
        <w:r w:rsidRPr="00051A97">
          <w:rPr>
            <w:color w:val="000000" w:themeColor="text1"/>
          </w:rPr>
          <w:tab/>
        </w:r>
        <w:r w:rsidRPr="00D0226C">
          <w:rPr>
            <w:color w:val="000000" w:themeColor="text1"/>
          </w:rPr>
          <w:t>Measurement</w:t>
        </w:r>
        <w:r w:rsidRPr="00051A97">
          <w:rPr>
            <w:color w:val="000000" w:themeColor="text1"/>
          </w:rPr>
          <w:t xml:space="preserve"> filter bandwidth: defined in subclause 6.6.3.5</w:t>
        </w:r>
        <w:r w:rsidRPr="00D0226C">
          <w:rPr>
            <w:color w:val="000000" w:themeColor="text1"/>
          </w:rPr>
          <w:t>.</w:t>
        </w:r>
      </w:ins>
    </w:p>
    <w:p w14:paraId="67868147" w14:textId="77777777" w:rsidR="003B22C3" w:rsidRPr="00051A97" w:rsidRDefault="003B22C3" w:rsidP="003B22C3">
      <w:pPr>
        <w:pStyle w:val="B1"/>
        <w:ind w:firstLine="0"/>
        <w:rPr>
          <w:ins w:id="4048" w:author="R4-1809476" w:date="2018-07-10T13:09:00Z"/>
          <w:color w:val="000000" w:themeColor="text1"/>
        </w:rPr>
      </w:pPr>
      <w:ins w:id="4049" w:author="R4-1809476" w:date="2018-07-10T13:09:00Z">
        <w:r w:rsidRPr="00051A97">
          <w:rPr>
            <w:color w:val="000000" w:themeColor="text1"/>
          </w:rPr>
          <w:t>-</w:t>
        </w:r>
        <w:r w:rsidRPr="00051A97">
          <w:rPr>
            <w:color w:val="000000" w:themeColor="text1"/>
          </w:rPr>
          <w:tab/>
        </w:r>
        <w:r w:rsidRPr="00D13ADC">
          <w:rPr>
            <w:color w:val="000000" w:themeColor="text1"/>
          </w:rPr>
          <w:t>Detection</w:t>
        </w:r>
        <w:r w:rsidRPr="00051A97">
          <w:rPr>
            <w:color w:val="000000" w:themeColor="text1"/>
          </w:rPr>
          <w:t xml:space="preserve"> mode: true RMS voltage or true average power.</w:t>
        </w:r>
      </w:ins>
    </w:p>
    <w:p w14:paraId="2E1A6D37" w14:textId="77777777" w:rsidR="003B22C3" w:rsidRPr="00051A97" w:rsidRDefault="003B22C3" w:rsidP="003B22C3">
      <w:pPr>
        <w:pStyle w:val="B1"/>
        <w:rPr>
          <w:ins w:id="4050" w:author="R4-1809476" w:date="2018-07-10T13:09:00Z"/>
          <w:color w:val="000000" w:themeColor="text1"/>
        </w:rPr>
      </w:pPr>
      <w:ins w:id="4051" w:author="R4-1809476" w:date="2018-07-10T13:09:00Z">
        <w:r w:rsidRPr="00051A97">
          <w:rPr>
            <w:rFonts w:cs="v4.2.0"/>
            <w:snapToGrid w:val="0"/>
            <w:color w:val="000000" w:themeColor="text1"/>
          </w:rPr>
          <w:t>2</w:t>
        </w:r>
        <w:r w:rsidRPr="00051A97">
          <w:rPr>
            <w:color w:val="000000" w:themeColor="text1"/>
          </w:rPr>
          <w:t>)</w:t>
        </w:r>
        <w:r w:rsidRPr="00051A97">
          <w:rPr>
            <w:color w:val="000000" w:themeColor="text1"/>
          </w:rPr>
          <w:tab/>
        </w:r>
        <w:r w:rsidRPr="001B0688">
          <w:rPr>
            <w:color w:val="000000" w:themeColor="text1"/>
          </w:rPr>
          <w:t xml:space="preserve">For a connectors declared to be capable of single carrier operation only, set the representative connectors under test to transmit at </w:t>
        </w:r>
        <w:r w:rsidRPr="001B0688">
          <w:rPr>
            <w:i/>
            <w:color w:val="000000" w:themeColor="text1"/>
          </w:rPr>
          <w:t>rated carrier output power</w:t>
        </w:r>
        <w:r w:rsidRPr="001B0688">
          <w:rPr>
            <w:color w:val="000000" w:themeColor="text1"/>
          </w:rPr>
          <w:t xml:space="preserve"> P</w:t>
        </w:r>
        <w:r w:rsidRPr="001B0688">
          <w:rPr>
            <w:color w:val="000000" w:themeColor="text1"/>
            <w:vertAlign w:val="subscript"/>
          </w:rPr>
          <w:t>rated,c,AC</w:t>
        </w:r>
        <w:r w:rsidRPr="001B0688">
          <w:rPr>
            <w:color w:val="000000" w:themeColor="text1"/>
          </w:rPr>
          <w:t xml:space="preserve"> for </w:t>
        </w:r>
        <w:r w:rsidRPr="001B0688">
          <w:rPr>
            <w:i/>
            <w:color w:val="000000" w:themeColor="text1"/>
          </w:rPr>
          <w:t>BS type 1-C</w:t>
        </w:r>
        <w:r w:rsidRPr="001B0688">
          <w:rPr>
            <w:color w:val="000000" w:themeColor="text1"/>
          </w:rPr>
          <w:t xml:space="preserve"> and P</w:t>
        </w:r>
        <w:r w:rsidRPr="001B0688">
          <w:rPr>
            <w:color w:val="000000" w:themeColor="text1"/>
            <w:vertAlign w:val="subscript"/>
          </w:rPr>
          <w:t>rated,c,TABC</w:t>
        </w:r>
        <w:r w:rsidRPr="001B0688">
          <w:rPr>
            <w:color w:val="000000" w:themeColor="text1"/>
          </w:rPr>
          <w:t xml:space="preserve"> for </w:t>
        </w:r>
        <w:r w:rsidRPr="001B0688">
          <w:rPr>
            <w:i/>
            <w:color w:val="000000" w:themeColor="text1"/>
          </w:rPr>
          <w:t>BS type 1-H</w:t>
        </w:r>
        <w:r w:rsidRPr="001B0688">
          <w:rPr>
            <w:color w:val="000000" w:themeColor="text1"/>
          </w:rPr>
          <w:t xml:space="preserve"> (see table </w:t>
        </w:r>
        <w:r w:rsidRPr="001B0688">
          <w:rPr>
            <w:color w:val="000000" w:themeColor="text1"/>
            <w:highlight w:val="yellow"/>
          </w:rPr>
          <w:t>4.6-1, D6.30</w:t>
        </w:r>
        <w:r w:rsidRPr="001B0688">
          <w:rPr>
            <w:color w:val="000000" w:themeColor="text1"/>
          </w:rPr>
          <w:t>).</w:t>
        </w:r>
      </w:ins>
    </w:p>
    <w:p w14:paraId="46DCAA73" w14:textId="77777777" w:rsidR="003B22C3" w:rsidRPr="00051A97" w:rsidRDefault="003B22C3" w:rsidP="003B22C3">
      <w:pPr>
        <w:pStyle w:val="B1"/>
        <w:rPr>
          <w:ins w:id="4052" w:author="R4-1809476" w:date="2018-07-10T13:09:00Z"/>
          <w:rFonts w:eastAsia="MS PMincho"/>
          <w:color w:val="000000" w:themeColor="text1"/>
        </w:rPr>
      </w:pPr>
      <w:ins w:id="4053" w:author="R4-1809476" w:date="2018-07-10T13:09:00Z">
        <w:r w:rsidRPr="00051A97">
          <w:rPr>
            <w:snapToGrid w:val="0"/>
            <w:color w:val="000000" w:themeColor="text1"/>
          </w:rPr>
          <w:tab/>
          <w:t xml:space="preserve">For a connector under test </w:t>
        </w:r>
        <w:r w:rsidRPr="00051A97">
          <w:rPr>
            <w:rFonts w:hint="eastAsia"/>
            <w:color w:val="000000" w:themeColor="text1"/>
            <w:lang w:eastAsia="zh-CN"/>
          </w:rPr>
          <w:t>declared to be capable of multi-carrier</w:t>
        </w:r>
        <w:r w:rsidRPr="00051A97">
          <w:rPr>
            <w:color w:val="000000" w:themeColor="text1"/>
          </w:rPr>
          <w:t xml:space="preserve"> and/or CA</w:t>
        </w:r>
        <w:r w:rsidRPr="00051A97">
          <w:rPr>
            <w:rFonts w:hint="eastAsia"/>
            <w:color w:val="000000" w:themeColor="text1"/>
            <w:lang w:eastAsia="zh-CN"/>
          </w:rPr>
          <w:t xml:space="preserve"> operation</w:t>
        </w:r>
        <w:r w:rsidRPr="00051A97">
          <w:rPr>
            <w:snapToGrid w:val="0"/>
            <w:color w:val="000000" w:themeColor="text1"/>
          </w:rPr>
          <w:t xml:space="preserve"> set the connector under test to transmit </w:t>
        </w:r>
        <w:r w:rsidRPr="00051A97">
          <w:rPr>
            <w:rFonts w:hint="eastAsia"/>
            <w:color w:val="000000" w:themeColor="text1"/>
            <w:lang w:eastAsia="zh-CN"/>
          </w:rPr>
          <w:t xml:space="preserve">on all carriers configured </w:t>
        </w:r>
        <w:r w:rsidRPr="00051A97">
          <w:rPr>
            <w:color w:val="000000" w:themeColor="text1"/>
            <w:lang w:eastAsia="zh-CN"/>
          </w:rPr>
          <w:t>using the applicable test configuration and corresponding power setting</w:t>
        </w:r>
        <w:r w:rsidRPr="00051A97">
          <w:rPr>
            <w:rFonts w:hint="eastAsia"/>
            <w:color w:val="000000" w:themeColor="text1"/>
            <w:lang w:eastAsia="zh-CN"/>
          </w:rPr>
          <w:t xml:space="preserve"> </w:t>
        </w:r>
        <w:r w:rsidRPr="00051A97">
          <w:rPr>
            <w:color w:val="000000" w:themeColor="text1"/>
            <w:lang w:eastAsia="zh-CN"/>
          </w:rPr>
          <w:t>specified</w:t>
        </w:r>
        <w:r w:rsidRPr="00051A97">
          <w:rPr>
            <w:rFonts w:hint="eastAsia"/>
            <w:color w:val="000000" w:themeColor="text1"/>
            <w:lang w:eastAsia="zh-CN"/>
          </w:rPr>
          <w:t xml:space="preserve"> in </w:t>
        </w:r>
        <w:r w:rsidRPr="00051A97">
          <w:rPr>
            <w:color w:val="000000" w:themeColor="text1"/>
            <w:lang w:eastAsia="zh-CN"/>
          </w:rPr>
          <w:t>sub</w:t>
        </w:r>
        <w:r w:rsidRPr="00051A97">
          <w:rPr>
            <w:rFonts w:hint="eastAsia"/>
            <w:color w:val="000000" w:themeColor="text1"/>
            <w:lang w:eastAsia="zh-CN"/>
          </w:rPr>
          <w:t xml:space="preserve">clause </w:t>
        </w:r>
        <w:r w:rsidRPr="00051A97">
          <w:rPr>
            <w:color w:val="000000" w:themeColor="text1"/>
            <w:highlight w:val="yellow"/>
            <w:lang w:eastAsia="zh-CN"/>
          </w:rPr>
          <w:t>4.7</w:t>
        </w:r>
        <w:r w:rsidRPr="00051A97">
          <w:rPr>
            <w:color w:val="000000" w:themeColor="text1"/>
            <w:lang w:eastAsia="zh-CN"/>
          </w:rPr>
          <w:t xml:space="preserve"> </w:t>
        </w:r>
        <w:r w:rsidRPr="00051A97">
          <w:rPr>
            <w:color w:val="000000" w:themeColor="text1"/>
          </w:rPr>
          <w:t xml:space="preserve">using the corresponding test models or set of physical channels in subclause </w:t>
        </w:r>
        <w:r w:rsidRPr="00051A97">
          <w:rPr>
            <w:color w:val="000000" w:themeColor="text1"/>
            <w:highlight w:val="yellow"/>
          </w:rPr>
          <w:t>4.9</w:t>
        </w:r>
        <w:r w:rsidRPr="00051A97">
          <w:rPr>
            <w:color w:val="000000" w:themeColor="text1"/>
          </w:rPr>
          <w:t>.</w:t>
        </w:r>
      </w:ins>
    </w:p>
    <w:p w14:paraId="1A83E4F5" w14:textId="77777777" w:rsidR="003B22C3" w:rsidRPr="006113D0" w:rsidRDefault="003B22C3" w:rsidP="003B22C3">
      <w:pPr>
        <w:pStyle w:val="B1"/>
        <w:rPr>
          <w:ins w:id="4054" w:author="R4-1809476" w:date="2018-07-10T13:09:00Z"/>
          <w:rFonts w:cs="v4.2.0"/>
          <w:lang w:eastAsia="zh-CN"/>
        </w:rPr>
      </w:pPr>
      <w:ins w:id="4055" w:author="R4-1809476" w:date="2018-07-10T13:09:00Z">
        <w:r w:rsidRPr="00051A97">
          <w:rPr>
            <w:snapToGrid w:val="0"/>
            <w:color w:val="000000" w:themeColor="text1"/>
          </w:rPr>
          <w:t>3)</w:t>
        </w:r>
        <w:r w:rsidRPr="00051A97">
          <w:rPr>
            <w:snapToGrid w:val="0"/>
            <w:color w:val="000000" w:themeColor="text1"/>
            <w:lang w:eastAsia="zh-CN"/>
          </w:rPr>
          <w:tab/>
        </w:r>
        <w:r w:rsidRPr="006113D0">
          <w:rPr>
            <w:rFonts w:cs="v4.2.0"/>
          </w:rPr>
          <w:t xml:space="preserve">Measure </w:t>
        </w:r>
        <w:r>
          <w:rPr>
            <w:rFonts w:cs="v4.2.0"/>
          </w:rPr>
          <w:t xml:space="preserve">ACLR </w:t>
        </w:r>
        <w:r w:rsidRPr="006113D0">
          <w:rPr>
            <w:rFonts w:cs="v4.2.0"/>
          </w:rPr>
          <w:t xml:space="preserve">for the frequency offsets both side of channel frequency as specified in table </w:t>
        </w:r>
        <w:r w:rsidRPr="0053429D">
          <w:rPr>
            <w:rFonts w:cs="v5.0.0"/>
            <w:color w:val="000000" w:themeColor="text1"/>
          </w:rPr>
          <w:t>6.6.</w:t>
        </w:r>
        <w:r w:rsidRPr="0053429D">
          <w:rPr>
            <w:rFonts w:cs="v5.0.0"/>
            <w:color w:val="000000" w:themeColor="text1"/>
            <w:lang w:eastAsia="zh-CN"/>
          </w:rPr>
          <w:t>3</w:t>
        </w:r>
        <w:r w:rsidRPr="0053429D">
          <w:rPr>
            <w:rFonts w:cs="v5.0.0"/>
            <w:color w:val="000000" w:themeColor="text1"/>
          </w:rPr>
          <w:t>.5.2</w:t>
        </w:r>
        <w:r w:rsidRPr="0053429D">
          <w:rPr>
            <w:rFonts w:cs="v5.0.0"/>
            <w:color w:val="000000" w:themeColor="text1"/>
          </w:rPr>
          <w:noBreakHyphen/>
          <w:t>1</w:t>
        </w:r>
        <w:r w:rsidRPr="006113D0">
          <w:rPr>
            <w:rFonts w:cs="v4.2.0"/>
          </w:rPr>
          <w:t>. In multiple carrier case only offset frequencies below the lowest and above the highest carrier frequency used shall be measured.</w:t>
        </w:r>
      </w:ins>
    </w:p>
    <w:p w14:paraId="50F3430D" w14:textId="77777777" w:rsidR="003B22C3" w:rsidRPr="006113D0" w:rsidRDefault="003B22C3" w:rsidP="003B22C3">
      <w:pPr>
        <w:pStyle w:val="B1"/>
        <w:rPr>
          <w:ins w:id="4056" w:author="R4-1809476" w:date="2018-07-10T13:09:00Z"/>
          <w:rFonts w:cs="v4.2.0"/>
          <w:lang w:eastAsia="zh-CN"/>
        </w:rPr>
      </w:pPr>
      <w:ins w:id="4057" w:author="R4-1809476" w:date="2018-07-10T13:09:00Z">
        <w:r>
          <w:rPr>
            <w:rFonts w:cs="v4.2.0"/>
            <w:lang w:eastAsia="zh-CN"/>
          </w:rPr>
          <w:t>4</w:t>
        </w:r>
        <w:r w:rsidRPr="006113D0">
          <w:rPr>
            <w:rFonts w:cs="v4.2.0" w:hint="eastAsia"/>
            <w:lang w:eastAsia="zh-CN"/>
          </w:rPr>
          <w:t>)</w:t>
        </w:r>
        <w:r w:rsidRPr="006113D0">
          <w:rPr>
            <w:rFonts w:cs="v4.2.0"/>
            <w:lang w:eastAsia="zh-CN"/>
          </w:rPr>
          <w:tab/>
        </w:r>
        <w:r w:rsidRPr="006113D0">
          <w:rPr>
            <w:rFonts w:cs="v4.2.0" w:hint="eastAsia"/>
            <w:lang w:eastAsia="zh-CN"/>
          </w:rPr>
          <w:t xml:space="preserve">For the ACLR requirement applied inside sub-block gap for non-contiguous spectrum </w:t>
        </w:r>
        <w:r w:rsidRPr="006113D0">
          <w:rPr>
            <w:rFonts w:cs="v4.2.0"/>
            <w:lang w:eastAsia="zh-CN"/>
          </w:rPr>
          <w:t>operation</w:t>
        </w:r>
        <w:r>
          <w:rPr>
            <w:rFonts w:cs="v4.2.0"/>
          </w:rPr>
          <w:t>,</w:t>
        </w:r>
        <w:r w:rsidRPr="006113D0">
          <w:rPr>
            <w:rFonts w:cs="v4.2.0" w:hint="eastAsia"/>
            <w:lang w:eastAsia="zh-CN"/>
          </w:rPr>
          <w:t xml:space="preserve"> or inside </w:t>
        </w:r>
        <w:r w:rsidRPr="006113D0">
          <w:rPr>
            <w:i/>
            <w:lang w:eastAsia="zh-CN"/>
          </w:rPr>
          <w:t>Inter RF Bandwidth gap</w:t>
        </w:r>
        <w:r w:rsidRPr="006113D0">
          <w:rPr>
            <w:rFonts w:cs="v4.2.0" w:hint="eastAsia"/>
            <w:lang w:eastAsia="zh-CN"/>
          </w:rPr>
          <w:t xml:space="preserve"> for multi-band operation</w:t>
        </w:r>
        <w:r w:rsidRPr="006113D0">
          <w:rPr>
            <w:rFonts w:cs="v4.2.0"/>
            <w:lang w:eastAsia="zh-CN"/>
          </w:rPr>
          <w:t>:</w:t>
        </w:r>
      </w:ins>
    </w:p>
    <w:p w14:paraId="1F601E78" w14:textId="77777777" w:rsidR="003B22C3" w:rsidRPr="00670D6D" w:rsidRDefault="003B22C3" w:rsidP="003B22C3">
      <w:pPr>
        <w:pStyle w:val="B2"/>
        <w:rPr>
          <w:ins w:id="4058" w:author="R4-1809476" w:date="2018-07-10T13:09:00Z"/>
          <w:snapToGrid w:val="0"/>
          <w:lang w:eastAsia="zh-CN"/>
        </w:rPr>
      </w:pPr>
      <w:ins w:id="4059" w:author="R4-1809476" w:date="2018-07-10T13:09:00Z">
        <w:r w:rsidRPr="006113D0">
          <w:rPr>
            <w:rFonts w:cs="v4.2.0"/>
          </w:rPr>
          <w:t>a)</w:t>
        </w:r>
        <w:r w:rsidRPr="006113D0">
          <w:rPr>
            <w:rFonts w:cs="v4.2.0"/>
          </w:rPr>
          <w:tab/>
          <w:t xml:space="preserve">Measure ACLR </w:t>
        </w:r>
        <w:r w:rsidRPr="006113D0">
          <w:rPr>
            <w:rFonts w:hint="eastAsia"/>
            <w:snapToGrid w:val="0"/>
            <w:lang w:eastAsia="zh-CN"/>
          </w:rPr>
          <w:t>inside sub-block gap</w:t>
        </w:r>
        <w:r w:rsidRPr="006113D0" w:rsidDel="0097299D">
          <w:rPr>
            <w:rFonts w:hint="eastAsia"/>
            <w:snapToGrid w:val="0"/>
            <w:lang w:eastAsia="zh-CN"/>
          </w:rPr>
          <w:t xml:space="preserve"> </w:t>
        </w:r>
        <w:r w:rsidRPr="006113D0">
          <w:rPr>
            <w:lang w:eastAsia="zh-CN"/>
          </w:rPr>
          <w:t xml:space="preserve">or </w:t>
        </w:r>
        <w:r w:rsidRPr="006113D0">
          <w:rPr>
            <w:i/>
            <w:lang w:eastAsia="zh-CN"/>
          </w:rPr>
          <w:t>Inter RF Bandwidth gap</w:t>
        </w:r>
        <w:r w:rsidRPr="006113D0">
          <w:rPr>
            <w:snapToGrid w:val="0"/>
            <w:lang w:eastAsia="zh-CN"/>
          </w:rPr>
          <w:t xml:space="preserve"> </w:t>
        </w:r>
        <w:r w:rsidRPr="006113D0">
          <w:rPr>
            <w:rFonts w:hint="eastAsia"/>
            <w:snapToGrid w:val="0"/>
            <w:lang w:eastAsia="zh-CN"/>
          </w:rPr>
          <w:t xml:space="preserve">as </w:t>
        </w:r>
        <w:r w:rsidRPr="006113D0">
          <w:rPr>
            <w:rFonts w:cs="v4.2.0" w:hint="eastAsia"/>
          </w:rPr>
          <w:t>specified</w:t>
        </w:r>
        <w:r w:rsidRPr="006113D0">
          <w:rPr>
            <w:rFonts w:hint="eastAsia"/>
            <w:snapToGrid w:val="0"/>
            <w:lang w:eastAsia="zh-CN"/>
          </w:rPr>
          <w:t xml:space="preserve"> in </w:t>
        </w:r>
        <w:r w:rsidRPr="00670D6D">
          <w:rPr>
            <w:rFonts w:hint="eastAsia"/>
            <w:snapToGrid w:val="0"/>
            <w:lang w:eastAsia="zh-CN"/>
          </w:rPr>
          <w:t xml:space="preserve">subclause </w:t>
        </w:r>
        <w:r w:rsidRPr="00670D6D">
          <w:rPr>
            <w:color w:val="000000" w:themeColor="text1"/>
          </w:rPr>
          <w:t>6.6.3.5.2</w:t>
        </w:r>
        <w:r w:rsidRPr="00670D6D">
          <w:rPr>
            <w:snapToGrid w:val="0"/>
            <w:lang w:eastAsia="zh-CN"/>
          </w:rPr>
          <w:t>, if applicable</w:t>
        </w:r>
        <w:r w:rsidRPr="00670D6D">
          <w:rPr>
            <w:rFonts w:hint="eastAsia"/>
            <w:snapToGrid w:val="0"/>
            <w:lang w:eastAsia="zh-CN"/>
          </w:rPr>
          <w:t>.</w:t>
        </w:r>
      </w:ins>
    </w:p>
    <w:p w14:paraId="457DA5C7" w14:textId="77777777" w:rsidR="003B22C3" w:rsidRPr="006113D0" w:rsidRDefault="003B22C3" w:rsidP="003B22C3">
      <w:pPr>
        <w:pStyle w:val="B2"/>
        <w:rPr>
          <w:ins w:id="4060" w:author="R4-1809476" w:date="2018-07-10T13:09:00Z"/>
          <w:rFonts w:cs="v4.2.0"/>
          <w:lang w:eastAsia="zh-CN"/>
        </w:rPr>
      </w:pPr>
      <w:ins w:id="4061" w:author="R4-1809476" w:date="2018-07-10T13:09:00Z">
        <w:r w:rsidRPr="00670D6D">
          <w:t>b)</w:t>
        </w:r>
        <w:r w:rsidRPr="00670D6D">
          <w:tab/>
          <w:t xml:space="preserve">Measure CACLR </w:t>
        </w:r>
        <w:r w:rsidRPr="00670D6D">
          <w:rPr>
            <w:rFonts w:hint="eastAsia"/>
            <w:lang w:eastAsia="zh-CN"/>
          </w:rPr>
          <w:t>inside sub-block gap</w:t>
        </w:r>
        <w:r w:rsidRPr="00670D6D">
          <w:rPr>
            <w:lang w:eastAsia="zh-CN"/>
          </w:rPr>
          <w:t xml:space="preserve"> or </w:t>
        </w:r>
        <w:r w:rsidRPr="00670D6D">
          <w:rPr>
            <w:i/>
            <w:lang w:eastAsia="zh-CN"/>
          </w:rPr>
          <w:t>Inter RF Bandwidth gap</w:t>
        </w:r>
        <w:r w:rsidRPr="00670D6D">
          <w:rPr>
            <w:rFonts w:hint="eastAsia"/>
            <w:lang w:eastAsia="zh-CN"/>
          </w:rPr>
          <w:t xml:space="preserve"> </w:t>
        </w:r>
        <w:r w:rsidRPr="00670D6D">
          <w:rPr>
            <w:rFonts w:hint="eastAsia"/>
          </w:rPr>
          <w:t xml:space="preserve">as specified in </w:t>
        </w:r>
        <w:r w:rsidRPr="00670D6D">
          <w:rPr>
            <w:rFonts w:hint="eastAsia"/>
            <w:snapToGrid w:val="0"/>
            <w:lang w:eastAsia="zh-CN"/>
          </w:rPr>
          <w:t xml:space="preserve">subclause </w:t>
        </w:r>
        <w:r w:rsidRPr="00670D6D">
          <w:rPr>
            <w:color w:val="000000" w:themeColor="text1"/>
          </w:rPr>
          <w:t>6.6.3.5.2</w:t>
        </w:r>
        <w:r w:rsidRPr="00670D6D">
          <w:rPr>
            <w:lang w:eastAsia="zh-CN"/>
          </w:rPr>
          <w:t>, if applicable</w:t>
        </w:r>
        <w:r w:rsidRPr="00670D6D">
          <w:rPr>
            <w:rFonts w:hint="eastAsia"/>
            <w:lang w:eastAsia="zh-CN"/>
          </w:rPr>
          <w:t>.</w:t>
        </w:r>
      </w:ins>
    </w:p>
    <w:p w14:paraId="004DA860" w14:textId="77777777" w:rsidR="003B22C3" w:rsidRPr="006113D0" w:rsidRDefault="003B22C3" w:rsidP="003B22C3">
      <w:pPr>
        <w:pStyle w:val="B1"/>
        <w:rPr>
          <w:ins w:id="4062" w:author="R4-1809476" w:date="2018-07-10T13:09:00Z"/>
          <w:rFonts w:cs="v4.2.0"/>
        </w:rPr>
      </w:pPr>
      <w:ins w:id="4063" w:author="R4-1809476" w:date="2018-07-10T13:09:00Z">
        <w:r>
          <w:rPr>
            <w:rFonts w:cs="v4.2.0"/>
          </w:rPr>
          <w:t>5</w:t>
        </w:r>
        <w:r w:rsidRPr="006113D0">
          <w:rPr>
            <w:rFonts w:cs="v4.2.0"/>
          </w:rPr>
          <w:t>)</w:t>
        </w:r>
        <w:r w:rsidRPr="006113D0">
          <w:rPr>
            <w:rFonts w:cs="v4.2.0"/>
          </w:rPr>
          <w:tab/>
          <w:t xml:space="preserve">Repeat the test with the channel set-up according to </w:t>
        </w:r>
        <w:r>
          <w:rPr>
            <w:rFonts w:cs="v4.2.0"/>
            <w:highlight w:val="yellow"/>
          </w:rPr>
          <w:t>N-</w:t>
        </w:r>
        <w:r w:rsidRPr="005B7895">
          <w:rPr>
            <w:rFonts w:cs="v4.2.0"/>
            <w:highlight w:val="yellow"/>
          </w:rPr>
          <w:t>TM</w:t>
        </w:r>
        <w:r>
          <w:rPr>
            <w:rFonts w:cs="v4.2.0"/>
            <w:highlight w:val="yellow"/>
          </w:rPr>
          <w:t xml:space="preserve"> </w:t>
        </w:r>
        <w:r w:rsidRPr="005B7895">
          <w:rPr>
            <w:rFonts w:cs="v4.2.0"/>
            <w:highlight w:val="yellow"/>
          </w:rPr>
          <w:t>x.x</w:t>
        </w:r>
        <w:r w:rsidRPr="006113D0">
          <w:rPr>
            <w:rFonts w:cs="v4.2.0"/>
          </w:rPr>
          <w:t xml:space="preserve"> in subclause </w:t>
        </w:r>
        <w:r w:rsidRPr="005B7895">
          <w:rPr>
            <w:rFonts w:cs="v4.2.0"/>
            <w:highlight w:val="yellow"/>
          </w:rPr>
          <w:t>4.9</w:t>
        </w:r>
        <w:r w:rsidRPr="00051A97">
          <w:rPr>
            <w:rFonts w:cs="v4.2.0"/>
            <w:highlight w:val="yellow"/>
          </w:rPr>
          <w:t>.2</w:t>
        </w:r>
        <w:r w:rsidRPr="006113D0">
          <w:rPr>
            <w:rFonts w:cs="v4.2.0"/>
          </w:rPr>
          <w:t>.</w:t>
        </w:r>
      </w:ins>
    </w:p>
    <w:p w14:paraId="3E411FA0" w14:textId="77777777" w:rsidR="003B22C3" w:rsidRPr="00582A34" w:rsidRDefault="003B22C3" w:rsidP="003B22C3">
      <w:pPr>
        <w:rPr>
          <w:ins w:id="4064" w:author="R4-1809476" w:date="2018-07-10T13:09:00Z"/>
        </w:rPr>
      </w:pPr>
      <w:ins w:id="4065" w:author="R4-1809476" w:date="2018-07-10T13:09:00Z">
        <w:r w:rsidRPr="00547831">
          <w:t xml:space="preserve">In addition, for </w:t>
        </w:r>
        <w:r w:rsidRPr="009F2154">
          <w:rPr>
            <w:rStyle w:val="B1Char"/>
            <w:i/>
          </w:rPr>
          <w:t>multi-band connector</w:t>
        </w:r>
        <w:r>
          <w:rPr>
            <w:rStyle w:val="B1Char"/>
            <w:i/>
          </w:rPr>
          <w:t>s</w:t>
        </w:r>
        <w:r w:rsidRPr="00582A34">
          <w:t>, the following steps shall apply:</w:t>
        </w:r>
      </w:ins>
    </w:p>
    <w:p w14:paraId="6367122B" w14:textId="77777777" w:rsidR="003B22C3" w:rsidRDefault="003B22C3" w:rsidP="003B22C3">
      <w:pPr>
        <w:ind w:left="567" w:hanging="283"/>
        <w:rPr>
          <w:ins w:id="4066" w:author="R4-1809476" w:date="2018-07-10T13:09:00Z"/>
          <w:rStyle w:val="B1Char"/>
        </w:rPr>
      </w:pPr>
      <w:ins w:id="4067" w:author="R4-1809476" w:date="2018-07-10T13:09:00Z">
        <w:r>
          <w:t>6</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ins>
    </w:p>
    <w:p w14:paraId="0430EA12" w14:textId="77777777" w:rsidR="003B22C3" w:rsidRPr="00051A97" w:rsidRDefault="003B22C3" w:rsidP="003B22C3">
      <w:pPr>
        <w:pStyle w:val="Heading4"/>
        <w:rPr>
          <w:ins w:id="4068" w:author="R4-1809476" w:date="2018-07-10T13:09:00Z"/>
          <w:color w:val="000000" w:themeColor="text1"/>
        </w:rPr>
      </w:pPr>
      <w:bookmarkStart w:id="4069" w:name="_Toc494455312"/>
      <w:bookmarkStart w:id="4070" w:name="_Toc506829513"/>
      <w:bookmarkStart w:id="4071" w:name="_Toc519006130"/>
      <w:ins w:id="4072" w:author="R4-1809476" w:date="2018-07-10T13:09:00Z">
        <w:r w:rsidRPr="00051A97">
          <w:rPr>
            <w:color w:val="000000" w:themeColor="text1"/>
          </w:rPr>
          <w:t>6.6.3.5</w:t>
        </w:r>
        <w:r w:rsidRPr="00051A97">
          <w:rPr>
            <w:color w:val="000000" w:themeColor="text1"/>
          </w:rPr>
          <w:tab/>
          <w:t>Test requirements</w:t>
        </w:r>
        <w:bookmarkEnd w:id="4069"/>
        <w:bookmarkEnd w:id="4070"/>
        <w:bookmarkEnd w:id="4071"/>
      </w:ins>
    </w:p>
    <w:p w14:paraId="63905DF9" w14:textId="77777777" w:rsidR="003B22C3" w:rsidRPr="00051A97" w:rsidRDefault="003B22C3" w:rsidP="003B22C3">
      <w:pPr>
        <w:pStyle w:val="Heading5"/>
        <w:rPr>
          <w:ins w:id="4073" w:author="R4-1809476" w:date="2018-07-10T13:09:00Z"/>
          <w:color w:val="000000" w:themeColor="text1"/>
        </w:rPr>
      </w:pPr>
      <w:bookmarkStart w:id="4074" w:name="_Toc494455313"/>
      <w:bookmarkStart w:id="4075" w:name="_Toc506829514"/>
      <w:bookmarkStart w:id="4076" w:name="_Toc519006131"/>
      <w:ins w:id="4077" w:author="R4-1809476" w:date="2018-07-10T13:09:00Z">
        <w:r w:rsidRPr="00051A97">
          <w:rPr>
            <w:color w:val="000000" w:themeColor="text1"/>
          </w:rPr>
          <w:t>6.6.3.5.1</w:t>
        </w:r>
        <w:r w:rsidRPr="00051A97">
          <w:rPr>
            <w:color w:val="000000" w:themeColor="text1"/>
          </w:rPr>
          <w:tab/>
          <w:t>General requirements</w:t>
        </w:r>
        <w:bookmarkEnd w:id="4074"/>
        <w:bookmarkEnd w:id="4075"/>
        <w:bookmarkEnd w:id="4076"/>
      </w:ins>
    </w:p>
    <w:p w14:paraId="34720475" w14:textId="77777777" w:rsidR="003B22C3" w:rsidRPr="00051A97" w:rsidRDefault="003B22C3" w:rsidP="003B22C3">
      <w:pPr>
        <w:rPr>
          <w:ins w:id="4078" w:author="R4-1809476" w:date="2018-07-10T13:09:00Z"/>
          <w:color w:val="000000" w:themeColor="text1"/>
        </w:rPr>
      </w:pPr>
      <w:ins w:id="4079" w:author="R4-1809476" w:date="2018-07-10T13:09:00Z">
        <w:r w:rsidRPr="00051A97">
          <w:rPr>
            <w:color w:val="000000" w:themeColor="text1"/>
          </w:rPr>
          <w:t xml:space="preserve">For the ACLR requirement either the ACLR limits in subclauses 6.6.3.5.3 and 6.6.3.5.4, or the </w:t>
        </w:r>
        <w:r w:rsidRPr="00051A97">
          <w:rPr>
            <w:i/>
            <w:color w:val="000000" w:themeColor="text1"/>
          </w:rPr>
          <w:t>basic limit</w:t>
        </w:r>
        <w:r w:rsidRPr="00051A97">
          <w:rPr>
            <w:color w:val="000000" w:themeColor="text1"/>
          </w:rPr>
          <w:t xml:space="preserve"> in subclause 6.6.3.5.2 shall apply, whichever is less stringent.</w:t>
        </w:r>
      </w:ins>
    </w:p>
    <w:p w14:paraId="1521BEAB" w14:textId="77777777" w:rsidR="003B22C3" w:rsidRPr="00051A97" w:rsidRDefault="003B22C3" w:rsidP="003B22C3">
      <w:pPr>
        <w:pStyle w:val="Heading5"/>
        <w:rPr>
          <w:ins w:id="4080" w:author="R4-1809476" w:date="2018-07-10T13:09:00Z"/>
          <w:color w:val="000000" w:themeColor="text1"/>
        </w:rPr>
      </w:pPr>
      <w:bookmarkStart w:id="4081" w:name="_Toc494455314"/>
      <w:bookmarkStart w:id="4082" w:name="_Toc506829515"/>
      <w:bookmarkStart w:id="4083" w:name="_Toc519006132"/>
      <w:ins w:id="4084" w:author="R4-1809476" w:date="2018-07-10T13:09:00Z">
        <w:r w:rsidRPr="00051A97">
          <w:rPr>
            <w:color w:val="000000" w:themeColor="text1"/>
          </w:rPr>
          <w:t>6.6.3.5.2</w:t>
        </w:r>
        <w:r w:rsidRPr="00051A97">
          <w:rPr>
            <w:color w:val="000000" w:themeColor="text1"/>
          </w:rPr>
          <w:tab/>
          <w:t>Basic limits</w:t>
        </w:r>
        <w:bookmarkEnd w:id="4081"/>
        <w:bookmarkEnd w:id="4082"/>
        <w:bookmarkEnd w:id="4083"/>
      </w:ins>
    </w:p>
    <w:p w14:paraId="4A9C6882" w14:textId="77777777" w:rsidR="003B22C3" w:rsidRPr="00051A97" w:rsidRDefault="003B22C3" w:rsidP="003B22C3">
      <w:pPr>
        <w:rPr>
          <w:ins w:id="4085" w:author="R4-1809476" w:date="2018-07-10T13:09:00Z"/>
          <w:rFonts w:cs="v5.0.0"/>
          <w:color w:val="000000" w:themeColor="text1"/>
        </w:rPr>
      </w:pPr>
      <w:bookmarkStart w:id="4086" w:name="_Toc494109100"/>
      <w:ins w:id="4087" w:author="R4-1809476" w:date="2018-07-10T13:09:00Z">
        <w:r w:rsidRPr="00051A97">
          <w:rPr>
            <w:color w:val="000000" w:themeColor="text1"/>
          </w:rPr>
          <w:t>The ACLR is defined with a square filter of bandwidth equal to the transmission bandwidth configuration of the transmitted signal (BW</w:t>
        </w:r>
        <w:r w:rsidRPr="00051A97">
          <w:rPr>
            <w:color w:val="000000" w:themeColor="text1"/>
            <w:vertAlign w:val="subscript"/>
          </w:rPr>
          <w:t>Config</w:t>
        </w:r>
        <w:r w:rsidRPr="00051A97">
          <w:rPr>
            <w:rFonts w:cs="v5.0.0"/>
            <w:color w:val="000000" w:themeColor="text1"/>
          </w:rPr>
          <w:t xml:space="preserve">) centred on the assigned channel frequency and a filter centred on the adjacent channel frequency according to the tables below. </w:t>
        </w:r>
      </w:ins>
    </w:p>
    <w:p w14:paraId="6D621A84" w14:textId="77777777" w:rsidR="003B22C3" w:rsidRPr="00051A97" w:rsidRDefault="003B22C3" w:rsidP="003B22C3">
      <w:pPr>
        <w:rPr>
          <w:ins w:id="4088" w:author="R4-1809476" w:date="2018-07-10T13:09:00Z"/>
          <w:rFonts w:cs="v5.0.0"/>
          <w:color w:val="FF0000"/>
        </w:rPr>
      </w:pPr>
      <w:ins w:id="4089" w:author="R4-1809476" w:date="2018-07-10T13:09:00Z">
        <w:r w:rsidRPr="00051A97">
          <w:rPr>
            <w:rFonts w:cs="v5.0.0"/>
            <w:color w:val="000000" w:themeColor="text1"/>
          </w:rPr>
          <w:t xml:space="preserve">For operation in paired and </w:t>
        </w:r>
        <w:r w:rsidRPr="00051A97">
          <w:rPr>
            <w:rFonts w:cs="v5.0.0"/>
            <w:color w:val="000000" w:themeColor="text1"/>
            <w:lang w:eastAsia="zh-CN"/>
          </w:rPr>
          <w:t xml:space="preserve">unpaired </w:t>
        </w:r>
        <w:r w:rsidRPr="00051A97">
          <w:rPr>
            <w:rFonts w:cs="v5.0.0"/>
            <w:color w:val="000000" w:themeColor="text1"/>
          </w:rPr>
          <w:t>spectrum, the ACLR shall be higher than the value specified in table 6.6.</w:t>
        </w:r>
        <w:r w:rsidRPr="00051A97">
          <w:rPr>
            <w:rFonts w:cs="v5.0.0"/>
            <w:color w:val="000000" w:themeColor="text1"/>
            <w:lang w:eastAsia="zh-CN"/>
          </w:rPr>
          <w:t>3</w:t>
        </w:r>
        <w:r w:rsidRPr="00051A97">
          <w:rPr>
            <w:rFonts w:cs="v5.0.0"/>
            <w:color w:val="000000" w:themeColor="text1"/>
          </w:rPr>
          <w:t>.5.2</w:t>
        </w:r>
        <w:r w:rsidRPr="00051A97">
          <w:rPr>
            <w:rFonts w:cs="v5.0.0"/>
            <w:color w:val="000000" w:themeColor="text1"/>
          </w:rPr>
          <w:noBreakHyphen/>
          <w:t>1.</w:t>
        </w:r>
      </w:ins>
    </w:p>
    <w:p w14:paraId="67A02B3E" w14:textId="77777777" w:rsidR="003B22C3" w:rsidRPr="00051A97" w:rsidRDefault="003B22C3" w:rsidP="003B22C3">
      <w:pPr>
        <w:pStyle w:val="TH"/>
        <w:rPr>
          <w:ins w:id="4090" w:author="R4-1809476" w:date="2018-07-10T13:09:00Z"/>
          <w:color w:val="000000" w:themeColor="text1"/>
          <w:lang w:eastAsia="zh-CN"/>
        </w:rPr>
      </w:pPr>
      <w:ins w:id="4091" w:author="R4-1809476" w:date="2018-07-10T13:09:00Z">
        <w:r w:rsidRPr="00051A97">
          <w:rPr>
            <w:color w:val="000000" w:themeColor="text1"/>
          </w:rPr>
          <w:lastRenderedPageBreak/>
          <w:t>Table 6.6.</w:t>
        </w:r>
        <w:r w:rsidRPr="00051A97">
          <w:rPr>
            <w:color w:val="000000" w:themeColor="text1"/>
            <w:lang w:eastAsia="zh-CN"/>
          </w:rPr>
          <w:t>3</w:t>
        </w:r>
        <w:r w:rsidRPr="00051A97">
          <w:rPr>
            <w:color w:val="000000" w:themeColor="text1"/>
          </w:rPr>
          <w:t>.5.2-1: Base station ACLR limit</w:t>
        </w:r>
      </w:ins>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059"/>
        <w:gridCol w:w="1032"/>
      </w:tblGrid>
      <w:tr w:rsidR="003B22C3" w:rsidRPr="00505B62" w14:paraId="51A6414E" w14:textId="77777777" w:rsidTr="00081372">
        <w:trPr>
          <w:cantSplit/>
          <w:jc w:val="center"/>
          <w:ins w:id="4092" w:author="R4-1809476" w:date="2018-07-10T13:09:00Z"/>
        </w:trPr>
        <w:tc>
          <w:tcPr>
            <w:tcW w:w="2202" w:type="dxa"/>
          </w:tcPr>
          <w:p w14:paraId="06A7DBF1" w14:textId="77777777" w:rsidR="003B22C3" w:rsidRPr="00051A97" w:rsidRDefault="003B22C3" w:rsidP="00081372">
            <w:pPr>
              <w:pStyle w:val="TAH"/>
              <w:rPr>
                <w:ins w:id="4093" w:author="R4-1809476" w:date="2018-07-10T13:09:00Z"/>
                <w:rFonts w:cs="v5.0.0"/>
                <w:color w:val="000000" w:themeColor="text1"/>
              </w:rPr>
            </w:pPr>
            <w:ins w:id="4094" w:author="R4-1809476" w:date="2018-07-10T13:09:00Z">
              <w:r w:rsidRPr="00051A97">
                <w:rPr>
                  <w:rFonts w:cs="v5.0.0"/>
                  <w:i/>
                  <w:color w:val="000000" w:themeColor="text1"/>
                </w:rPr>
                <w:t>BS channel bandwidth</w:t>
              </w:r>
              <w:r w:rsidRPr="00051A97">
                <w:rPr>
                  <w:rFonts w:cs="v5.0.0"/>
                  <w:color w:val="000000" w:themeColor="text1"/>
                </w:rPr>
                <w:t xml:space="preserve"> of l</w:t>
              </w:r>
              <w:r w:rsidRPr="00051A97">
                <w:rPr>
                  <w:rFonts w:cs="Arial"/>
                  <w:color w:val="000000" w:themeColor="text1"/>
                </w:rPr>
                <w:t>owest/highest NR carrier</w:t>
              </w:r>
              <w:r w:rsidRPr="00051A97">
                <w:rPr>
                  <w:rFonts w:cs="v5.0.0"/>
                  <w:color w:val="000000" w:themeColor="text1"/>
                </w:rPr>
                <w:t xml:space="preserve"> transmitted </w:t>
              </w:r>
              <w:r w:rsidRPr="00051A97">
                <w:rPr>
                  <w:rFonts w:cs="Arial"/>
                  <w:color w:val="000000" w:themeColor="text1"/>
                </w:rPr>
                <w:t>BW</w:t>
              </w:r>
              <w:r w:rsidRPr="00051A97">
                <w:rPr>
                  <w:rFonts w:cs="Arial"/>
                  <w:color w:val="000000" w:themeColor="text1"/>
                  <w:vertAlign w:val="subscript"/>
                </w:rPr>
                <w:t>Channel</w:t>
              </w:r>
              <w:r w:rsidRPr="00051A97">
                <w:rPr>
                  <w:rFonts w:cs="v5.0.0"/>
                  <w:color w:val="000000" w:themeColor="text1"/>
                </w:rPr>
                <w:t xml:space="preserve"> [MHz] </w:t>
              </w:r>
            </w:ins>
          </w:p>
        </w:tc>
        <w:tc>
          <w:tcPr>
            <w:tcW w:w="2191" w:type="dxa"/>
          </w:tcPr>
          <w:p w14:paraId="70AD6E09" w14:textId="77777777" w:rsidR="003B22C3" w:rsidRPr="00051A97" w:rsidRDefault="003B22C3" w:rsidP="00081372">
            <w:pPr>
              <w:pStyle w:val="TAH"/>
              <w:rPr>
                <w:ins w:id="4095" w:author="R4-1809476" w:date="2018-07-10T13:09:00Z"/>
                <w:rFonts w:cs="v5.0.0"/>
                <w:color w:val="000000" w:themeColor="text1"/>
              </w:rPr>
            </w:pPr>
            <w:ins w:id="4096" w:author="R4-1809476" w:date="2018-07-10T13:09:00Z">
              <w:r w:rsidRPr="00051A97">
                <w:rPr>
                  <w:rFonts w:cs="v5.0.0"/>
                  <w:color w:val="000000" w:themeColor="text1"/>
                </w:rPr>
                <w:t>BS adjacent channel centre frequency offset below the lowest or above the highest carrier centre frequency transmitted</w:t>
              </w:r>
            </w:ins>
          </w:p>
        </w:tc>
        <w:tc>
          <w:tcPr>
            <w:tcW w:w="1949" w:type="dxa"/>
          </w:tcPr>
          <w:p w14:paraId="48634608" w14:textId="77777777" w:rsidR="003B22C3" w:rsidRPr="00051A97" w:rsidRDefault="003B22C3" w:rsidP="00081372">
            <w:pPr>
              <w:pStyle w:val="TAH"/>
              <w:rPr>
                <w:ins w:id="4097" w:author="R4-1809476" w:date="2018-07-10T13:09:00Z"/>
                <w:rFonts w:cs="v5.0.0"/>
                <w:color w:val="FF0000"/>
              </w:rPr>
            </w:pPr>
            <w:ins w:id="4098" w:author="R4-1809476" w:date="2018-07-10T13:09:00Z">
              <w:r w:rsidRPr="00B04564">
                <w:rPr>
                  <w:rFonts w:cs="v5.0.0"/>
                </w:rPr>
                <w:t>Assumed adjacent channel carrier (informative)</w:t>
              </w:r>
            </w:ins>
          </w:p>
        </w:tc>
        <w:tc>
          <w:tcPr>
            <w:tcW w:w="2059" w:type="dxa"/>
          </w:tcPr>
          <w:p w14:paraId="23827700" w14:textId="77777777" w:rsidR="003B22C3" w:rsidRPr="00051A97" w:rsidRDefault="003B22C3" w:rsidP="00081372">
            <w:pPr>
              <w:pStyle w:val="TAH"/>
              <w:rPr>
                <w:ins w:id="4099" w:author="R4-1809476" w:date="2018-07-10T13:09:00Z"/>
                <w:rFonts w:cs="v5.0.0"/>
                <w:color w:val="FF0000"/>
              </w:rPr>
            </w:pPr>
            <w:ins w:id="4100" w:author="R4-1809476" w:date="2018-07-10T13:09:00Z">
              <w:r w:rsidRPr="00B04564">
                <w:rPr>
                  <w:rFonts w:cs="v5.0.0"/>
                </w:rPr>
                <w:t>Filter on the adjacent channel frequency and corresponding filter bandwidth</w:t>
              </w:r>
            </w:ins>
          </w:p>
        </w:tc>
        <w:tc>
          <w:tcPr>
            <w:tcW w:w="1032" w:type="dxa"/>
          </w:tcPr>
          <w:p w14:paraId="5F1C0986" w14:textId="77777777" w:rsidR="003B22C3" w:rsidRPr="00051A97" w:rsidRDefault="003B22C3" w:rsidP="00081372">
            <w:pPr>
              <w:pStyle w:val="TAH"/>
              <w:rPr>
                <w:ins w:id="4101" w:author="R4-1809476" w:date="2018-07-10T13:09:00Z"/>
                <w:rFonts w:cs="v5.0.0"/>
                <w:color w:val="FF0000"/>
              </w:rPr>
            </w:pPr>
            <w:ins w:id="4102" w:author="R4-1809476" w:date="2018-07-10T13:09:00Z">
              <w:r w:rsidRPr="00B04564">
                <w:rPr>
                  <w:rFonts w:cs="v5.0.0"/>
                </w:rPr>
                <w:t>ACLR limit</w:t>
              </w:r>
            </w:ins>
          </w:p>
        </w:tc>
      </w:tr>
      <w:tr w:rsidR="003B22C3" w:rsidRPr="00505B62" w14:paraId="577FF6BF" w14:textId="77777777" w:rsidTr="00081372">
        <w:trPr>
          <w:cantSplit/>
          <w:jc w:val="center"/>
          <w:ins w:id="4103" w:author="R4-1809476" w:date="2018-07-10T13:09:00Z"/>
        </w:trPr>
        <w:tc>
          <w:tcPr>
            <w:tcW w:w="2202" w:type="dxa"/>
            <w:vMerge w:val="restart"/>
          </w:tcPr>
          <w:p w14:paraId="72242F31" w14:textId="77777777" w:rsidR="003B22C3" w:rsidRPr="003B22C3" w:rsidRDefault="003B22C3" w:rsidP="00081372">
            <w:pPr>
              <w:pStyle w:val="TAC"/>
              <w:rPr>
                <w:ins w:id="4104" w:author="R4-1809476" w:date="2018-07-10T13:09:00Z"/>
                <w:rFonts w:cs="v5.0.0"/>
                <w:color w:val="000000" w:themeColor="text1"/>
                <w:lang w:eastAsia="zh-CN"/>
              </w:rPr>
            </w:pPr>
            <w:ins w:id="4105" w:author="R4-1809476" w:date="2018-07-10T13:09:00Z">
              <w:r w:rsidRPr="003B22C3">
                <w:rPr>
                  <w:rFonts w:cs="v5.0.0"/>
                  <w:color w:val="000000" w:themeColor="text1"/>
                </w:rPr>
                <w:t>5, 10, 15, 20</w:t>
              </w:r>
              <w:del w:id="4106" w:author="Huawei_review" w:date="2018-07-05T00:11:00Z">
                <w:r w:rsidRPr="003B22C3" w:rsidDel="00D75515">
                  <w:rPr>
                    <w:rFonts w:cs="v5.0.0"/>
                    <w:color w:val="000000" w:themeColor="text1"/>
                    <w:lang w:eastAsia="zh-CN"/>
                  </w:rPr>
                  <w:delText>, 25, 30, 40, 50, 60, 70, 80,90, 100</w:delText>
                </w:r>
              </w:del>
            </w:ins>
          </w:p>
        </w:tc>
        <w:tc>
          <w:tcPr>
            <w:tcW w:w="2191" w:type="dxa"/>
          </w:tcPr>
          <w:p w14:paraId="71334D2E" w14:textId="77777777" w:rsidR="003B22C3" w:rsidRPr="003B22C3" w:rsidRDefault="003B22C3" w:rsidP="00081372">
            <w:pPr>
              <w:pStyle w:val="TAC"/>
              <w:rPr>
                <w:ins w:id="4107" w:author="R4-1809476" w:date="2018-07-10T13:09:00Z"/>
                <w:rFonts w:cs="v5.0.0"/>
                <w:color w:val="000000" w:themeColor="text1"/>
              </w:rPr>
            </w:pPr>
            <w:ins w:id="4108" w:author="R4-1809476" w:date="2018-07-10T13:09:00Z">
              <w:r w:rsidRPr="003B22C3">
                <w:rPr>
                  <w:rFonts w:cs="Arial"/>
                  <w:color w:val="000000" w:themeColor="text1"/>
                </w:rPr>
                <w:t>BW</w:t>
              </w:r>
              <w:r w:rsidRPr="003B22C3">
                <w:rPr>
                  <w:rFonts w:cs="Arial"/>
                  <w:color w:val="000000" w:themeColor="text1"/>
                  <w:vertAlign w:val="subscript"/>
                </w:rPr>
                <w:t>Channel</w:t>
              </w:r>
            </w:ins>
          </w:p>
        </w:tc>
        <w:tc>
          <w:tcPr>
            <w:tcW w:w="1949" w:type="dxa"/>
          </w:tcPr>
          <w:p w14:paraId="5824CA95" w14:textId="77777777" w:rsidR="003B22C3" w:rsidRPr="003B22C3" w:rsidRDefault="003B22C3" w:rsidP="00081372">
            <w:pPr>
              <w:pStyle w:val="TAC"/>
              <w:rPr>
                <w:ins w:id="4109" w:author="R4-1809476" w:date="2018-07-10T13:09:00Z"/>
                <w:rFonts w:cs="v5.0.0"/>
                <w:color w:val="FF0000"/>
              </w:rPr>
            </w:pPr>
            <w:ins w:id="4110" w:author="R4-1809476" w:date="2018-07-10T13:09:00Z">
              <w:r w:rsidRPr="003B22C3">
                <w:t xml:space="preserve">NR of same BW </w:t>
              </w:r>
              <w:r w:rsidRPr="003B22C3">
                <w:rPr>
                  <w:rFonts w:cs="v5.0.0"/>
                </w:rPr>
                <w:t>(Note 2)</w:t>
              </w:r>
            </w:ins>
          </w:p>
        </w:tc>
        <w:tc>
          <w:tcPr>
            <w:tcW w:w="2059" w:type="dxa"/>
          </w:tcPr>
          <w:p w14:paraId="167C8D20" w14:textId="77777777" w:rsidR="003B22C3" w:rsidRPr="003B22C3" w:rsidRDefault="003B22C3" w:rsidP="00081372">
            <w:pPr>
              <w:pStyle w:val="TAC"/>
              <w:rPr>
                <w:ins w:id="4111" w:author="R4-1809476" w:date="2018-07-10T13:09:00Z"/>
                <w:rFonts w:cs="v5.0.0"/>
                <w:color w:val="000000" w:themeColor="text1"/>
              </w:rPr>
            </w:pPr>
            <w:ins w:id="4112" w:author="R4-1809476" w:date="2018-07-10T13:09:00Z">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ins>
          </w:p>
        </w:tc>
        <w:tc>
          <w:tcPr>
            <w:tcW w:w="1032" w:type="dxa"/>
          </w:tcPr>
          <w:p w14:paraId="433EB3AE" w14:textId="77777777" w:rsidR="003B22C3" w:rsidRPr="003B22C3" w:rsidRDefault="003B22C3" w:rsidP="00081372">
            <w:pPr>
              <w:pStyle w:val="TAC"/>
              <w:rPr>
                <w:ins w:id="4113" w:author="R4-1809476" w:date="2018-07-10T13:09:00Z"/>
                <w:rFonts w:cs="v5.0.0"/>
                <w:color w:val="000000" w:themeColor="text1"/>
              </w:rPr>
            </w:pPr>
            <w:ins w:id="4114" w:author="R4-1809476" w:date="2018-07-10T13:09:00Z">
              <w:r w:rsidRPr="003B22C3">
                <w:rPr>
                  <w:rFonts w:cs="v5.0.0"/>
                  <w:color w:val="000000" w:themeColor="text1"/>
                </w:rPr>
                <w:t>44.2 dB</w:t>
              </w:r>
            </w:ins>
          </w:p>
        </w:tc>
      </w:tr>
      <w:tr w:rsidR="003B22C3" w:rsidRPr="00505B62" w14:paraId="23487314" w14:textId="77777777" w:rsidTr="00081372">
        <w:trPr>
          <w:cantSplit/>
          <w:jc w:val="center"/>
          <w:ins w:id="4115" w:author="R4-1809476" w:date="2018-07-10T13:09:00Z"/>
        </w:trPr>
        <w:tc>
          <w:tcPr>
            <w:tcW w:w="2202" w:type="dxa"/>
            <w:vMerge/>
          </w:tcPr>
          <w:p w14:paraId="6329E3BD" w14:textId="77777777" w:rsidR="003B22C3" w:rsidRPr="003B22C3" w:rsidRDefault="003B22C3" w:rsidP="00081372">
            <w:pPr>
              <w:pStyle w:val="TAC"/>
              <w:rPr>
                <w:ins w:id="4116" w:author="R4-1809476" w:date="2018-07-10T13:09:00Z"/>
                <w:rFonts w:cs="v5.0.0"/>
                <w:color w:val="FF0000"/>
              </w:rPr>
            </w:pPr>
          </w:p>
        </w:tc>
        <w:tc>
          <w:tcPr>
            <w:tcW w:w="2191" w:type="dxa"/>
          </w:tcPr>
          <w:p w14:paraId="5912A825" w14:textId="77777777" w:rsidR="003B22C3" w:rsidRPr="003B22C3" w:rsidRDefault="003B22C3" w:rsidP="00081372">
            <w:pPr>
              <w:pStyle w:val="TAC"/>
              <w:rPr>
                <w:ins w:id="4117" w:author="R4-1809476" w:date="2018-07-10T13:09:00Z"/>
                <w:rFonts w:cs="v5.0.0"/>
                <w:color w:val="000000" w:themeColor="text1"/>
              </w:rPr>
            </w:pPr>
            <w:ins w:id="4118" w:author="R4-1809476" w:date="2018-07-10T13:09:00Z">
              <w:r w:rsidRPr="003B22C3">
                <w:rPr>
                  <w:rFonts w:cs="v5.0.0"/>
                  <w:color w:val="000000" w:themeColor="text1"/>
                </w:rPr>
                <w:t xml:space="preserve">2 x </w:t>
              </w:r>
              <w:r w:rsidRPr="003B22C3">
                <w:rPr>
                  <w:rFonts w:cs="Arial"/>
                  <w:color w:val="000000" w:themeColor="text1"/>
                </w:rPr>
                <w:t>BW</w:t>
              </w:r>
              <w:r w:rsidRPr="003B22C3">
                <w:rPr>
                  <w:rFonts w:cs="Arial"/>
                  <w:color w:val="000000" w:themeColor="text1"/>
                  <w:vertAlign w:val="subscript"/>
                </w:rPr>
                <w:t>Channel</w:t>
              </w:r>
            </w:ins>
          </w:p>
        </w:tc>
        <w:tc>
          <w:tcPr>
            <w:tcW w:w="1949" w:type="dxa"/>
          </w:tcPr>
          <w:p w14:paraId="3BC96F27" w14:textId="77777777" w:rsidR="003B22C3" w:rsidRPr="003B22C3" w:rsidRDefault="003B22C3" w:rsidP="00081372">
            <w:pPr>
              <w:pStyle w:val="TAC"/>
              <w:rPr>
                <w:ins w:id="4119" w:author="R4-1809476" w:date="2018-07-10T13:09:00Z"/>
                <w:rFonts w:cs="v5.0.0"/>
                <w:color w:val="FF0000"/>
              </w:rPr>
            </w:pPr>
            <w:ins w:id="4120" w:author="R4-1809476" w:date="2018-07-10T13:09:00Z">
              <w:r w:rsidRPr="003B22C3">
                <w:t xml:space="preserve">NR of same BW </w:t>
              </w:r>
              <w:r w:rsidRPr="003B22C3">
                <w:rPr>
                  <w:rFonts w:cs="v5.0.0"/>
                </w:rPr>
                <w:t>(Note 2)</w:t>
              </w:r>
            </w:ins>
          </w:p>
        </w:tc>
        <w:tc>
          <w:tcPr>
            <w:tcW w:w="2059" w:type="dxa"/>
          </w:tcPr>
          <w:p w14:paraId="39BA1198" w14:textId="77777777" w:rsidR="003B22C3" w:rsidRPr="003B22C3" w:rsidRDefault="003B22C3" w:rsidP="00081372">
            <w:pPr>
              <w:pStyle w:val="TAC"/>
              <w:rPr>
                <w:ins w:id="4121" w:author="R4-1809476" w:date="2018-07-10T13:09:00Z"/>
                <w:rFonts w:cs="v5.0.0"/>
                <w:color w:val="000000" w:themeColor="text1"/>
              </w:rPr>
            </w:pPr>
            <w:ins w:id="4122" w:author="R4-1809476" w:date="2018-07-10T13:09:00Z">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ins>
          </w:p>
        </w:tc>
        <w:tc>
          <w:tcPr>
            <w:tcW w:w="1032" w:type="dxa"/>
          </w:tcPr>
          <w:p w14:paraId="3241D9AC" w14:textId="77777777" w:rsidR="003B22C3" w:rsidRPr="003B22C3" w:rsidRDefault="003B22C3" w:rsidP="00081372">
            <w:pPr>
              <w:pStyle w:val="TAC"/>
              <w:rPr>
                <w:ins w:id="4123" w:author="R4-1809476" w:date="2018-07-10T13:09:00Z"/>
                <w:rFonts w:cs="v5.0.0"/>
                <w:color w:val="000000" w:themeColor="text1"/>
              </w:rPr>
            </w:pPr>
            <w:ins w:id="4124" w:author="R4-1809476" w:date="2018-07-10T13:09:00Z">
              <w:r w:rsidRPr="003B22C3">
                <w:rPr>
                  <w:rFonts w:cs="v5.0.0"/>
                  <w:color w:val="000000" w:themeColor="text1"/>
                </w:rPr>
                <w:t>44.2 dB</w:t>
              </w:r>
            </w:ins>
          </w:p>
        </w:tc>
      </w:tr>
      <w:tr w:rsidR="003B22C3" w:rsidRPr="00505B62" w14:paraId="28EA68B8" w14:textId="77777777" w:rsidTr="00081372">
        <w:trPr>
          <w:cantSplit/>
          <w:jc w:val="center"/>
          <w:ins w:id="4125" w:author="R4-1809476" w:date="2018-07-10T13:09:00Z"/>
        </w:trPr>
        <w:tc>
          <w:tcPr>
            <w:tcW w:w="2202" w:type="dxa"/>
            <w:vMerge/>
          </w:tcPr>
          <w:p w14:paraId="2D7386B5" w14:textId="77777777" w:rsidR="003B22C3" w:rsidRPr="003B22C3" w:rsidRDefault="003B22C3" w:rsidP="00081372">
            <w:pPr>
              <w:pStyle w:val="TAC"/>
              <w:rPr>
                <w:ins w:id="4126" w:author="R4-1809476" w:date="2018-07-10T13:09:00Z"/>
                <w:rFonts w:cs="v5.0.0"/>
                <w:color w:val="FF0000"/>
              </w:rPr>
            </w:pPr>
          </w:p>
        </w:tc>
        <w:tc>
          <w:tcPr>
            <w:tcW w:w="2191" w:type="dxa"/>
          </w:tcPr>
          <w:p w14:paraId="44038952" w14:textId="77777777" w:rsidR="003B22C3" w:rsidRPr="003B22C3" w:rsidRDefault="003B22C3" w:rsidP="00081372">
            <w:pPr>
              <w:pStyle w:val="TAC"/>
              <w:rPr>
                <w:ins w:id="4127" w:author="R4-1809476" w:date="2018-07-10T13:09:00Z"/>
                <w:rFonts w:cs="Arial"/>
                <w:color w:val="000000" w:themeColor="text1"/>
              </w:rPr>
            </w:pPr>
            <w:ins w:id="4128" w:author="R4-1809476" w:date="2018-07-10T13:09:00Z">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+ 2.5 MHz</w:t>
              </w:r>
            </w:ins>
          </w:p>
        </w:tc>
        <w:tc>
          <w:tcPr>
            <w:tcW w:w="1949" w:type="dxa"/>
          </w:tcPr>
          <w:p w14:paraId="56B7F823" w14:textId="77777777" w:rsidR="003B22C3" w:rsidRPr="003B22C3" w:rsidRDefault="003B22C3" w:rsidP="00081372">
            <w:pPr>
              <w:pStyle w:val="TAC"/>
              <w:rPr>
                <w:ins w:id="4129" w:author="R4-1809476" w:date="2018-07-10T13:09:00Z"/>
                <w:rFonts w:cs="v5.0.0"/>
                <w:color w:val="FF0000"/>
                <w:lang w:eastAsia="zh-CN"/>
              </w:rPr>
            </w:pPr>
            <w:ins w:id="4130" w:author="R4-1809476" w:date="2018-07-10T13:09:00Z">
              <w:r w:rsidRPr="003B22C3">
                <w:rPr>
                  <w:rFonts w:cs="v5.0.0"/>
                  <w:lang w:eastAsia="zh-CN"/>
                </w:rPr>
                <w:t>5 MHz E-UTRA</w:t>
              </w:r>
            </w:ins>
          </w:p>
        </w:tc>
        <w:tc>
          <w:tcPr>
            <w:tcW w:w="2059" w:type="dxa"/>
          </w:tcPr>
          <w:p w14:paraId="6AB73F63" w14:textId="77777777" w:rsidR="003B22C3" w:rsidRPr="003B22C3" w:rsidRDefault="003B22C3" w:rsidP="00081372">
            <w:pPr>
              <w:pStyle w:val="TAC"/>
              <w:rPr>
                <w:ins w:id="4131" w:author="R4-1809476" w:date="2018-07-10T13:09:00Z"/>
                <w:rFonts w:cs="v5.0.0"/>
                <w:color w:val="000000" w:themeColor="text1"/>
              </w:rPr>
            </w:pPr>
            <w:ins w:id="4132" w:author="R4-1809476" w:date="2018-07-10T13:09:00Z">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ins>
          </w:p>
        </w:tc>
        <w:tc>
          <w:tcPr>
            <w:tcW w:w="1032" w:type="dxa"/>
          </w:tcPr>
          <w:p w14:paraId="1307AFA8" w14:textId="77777777" w:rsidR="003B22C3" w:rsidRPr="003B22C3" w:rsidRDefault="003B22C3" w:rsidP="00081372">
            <w:pPr>
              <w:pStyle w:val="TAC"/>
              <w:rPr>
                <w:ins w:id="4133" w:author="R4-1809476" w:date="2018-07-10T13:09:00Z"/>
                <w:rFonts w:cs="v5.0.0"/>
                <w:color w:val="000000" w:themeColor="text1"/>
              </w:rPr>
            </w:pPr>
            <w:ins w:id="4134" w:author="R4-1809476" w:date="2018-07-10T13:09:00Z">
              <w:r w:rsidRPr="003B22C3">
                <w:rPr>
                  <w:rFonts w:cs="v5.0.0"/>
                  <w:color w:val="000000" w:themeColor="text1"/>
                </w:rPr>
                <w:t>44.2 dB (NOTE 3)</w:t>
              </w:r>
            </w:ins>
          </w:p>
        </w:tc>
      </w:tr>
      <w:tr w:rsidR="003B22C3" w:rsidRPr="00505B62" w14:paraId="076FD9B5" w14:textId="77777777" w:rsidTr="00081372">
        <w:trPr>
          <w:cantSplit/>
          <w:jc w:val="center"/>
          <w:ins w:id="4135" w:author="R4-1809476" w:date="2018-07-10T13:09:00Z"/>
        </w:trPr>
        <w:tc>
          <w:tcPr>
            <w:tcW w:w="2202" w:type="dxa"/>
            <w:vMerge/>
          </w:tcPr>
          <w:p w14:paraId="43C02685" w14:textId="77777777" w:rsidR="003B22C3" w:rsidRPr="003B22C3" w:rsidRDefault="003B22C3" w:rsidP="00081372">
            <w:pPr>
              <w:pStyle w:val="TAC"/>
              <w:rPr>
                <w:ins w:id="4136" w:author="R4-1809476" w:date="2018-07-10T13:09:00Z"/>
                <w:rFonts w:cs="v5.0.0"/>
                <w:color w:val="FF0000"/>
              </w:rPr>
            </w:pPr>
          </w:p>
        </w:tc>
        <w:tc>
          <w:tcPr>
            <w:tcW w:w="2191" w:type="dxa"/>
          </w:tcPr>
          <w:p w14:paraId="3D92A7B0" w14:textId="77777777" w:rsidR="003B22C3" w:rsidRPr="003B22C3" w:rsidRDefault="003B22C3" w:rsidP="00081372">
            <w:pPr>
              <w:pStyle w:val="TAC"/>
              <w:rPr>
                <w:ins w:id="4137" w:author="R4-1809476" w:date="2018-07-10T13:09:00Z"/>
                <w:rFonts w:cs="Arial"/>
                <w:color w:val="000000" w:themeColor="text1"/>
              </w:rPr>
            </w:pPr>
            <w:ins w:id="4138" w:author="R4-1809476" w:date="2018-07-10T13:09:00Z">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+ 7.5 MHz</w:t>
              </w:r>
            </w:ins>
          </w:p>
        </w:tc>
        <w:tc>
          <w:tcPr>
            <w:tcW w:w="1949" w:type="dxa"/>
          </w:tcPr>
          <w:p w14:paraId="3E37EFF1" w14:textId="77777777" w:rsidR="003B22C3" w:rsidRPr="003B22C3" w:rsidRDefault="003B22C3" w:rsidP="00081372">
            <w:pPr>
              <w:pStyle w:val="TAC"/>
              <w:rPr>
                <w:ins w:id="4139" w:author="R4-1809476" w:date="2018-07-10T13:09:00Z"/>
                <w:rFonts w:cs="v5.0.0"/>
                <w:color w:val="FF0000"/>
              </w:rPr>
            </w:pPr>
            <w:ins w:id="4140" w:author="R4-1809476" w:date="2018-07-10T13:09:00Z">
              <w:r w:rsidRPr="003B22C3">
                <w:rPr>
                  <w:rFonts w:cs="v5.0.0"/>
                  <w:lang w:eastAsia="zh-CN"/>
                </w:rPr>
                <w:t>5 MHz E-UTRA</w:t>
              </w:r>
            </w:ins>
          </w:p>
        </w:tc>
        <w:tc>
          <w:tcPr>
            <w:tcW w:w="2059" w:type="dxa"/>
          </w:tcPr>
          <w:p w14:paraId="02FCC4B3" w14:textId="77777777" w:rsidR="003B22C3" w:rsidRPr="003B22C3" w:rsidRDefault="003B22C3" w:rsidP="00081372">
            <w:pPr>
              <w:pStyle w:val="TAC"/>
              <w:rPr>
                <w:ins w:id="4141" w:author="R4-1809476" w:date="2018-07-10T13:09:00Z"/>
                <w:rFonts w:cs="v5.0.0"/>
                <w:color w:val="000000" w:themeColor="text1"/>
              </w:rPr>
            </w:pPr>
            <w:ins w:id="4142" w:author="R4-1809476" w:date="2018-07-10T13:09:00Z">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ins>
          </w:p>
        </w:tc>
        <w:tc>
          <w:tcPr>
            <w:tcW w:w="1032" w:type="dxa"/>
          </w:tcPr>
          <w:p w14:paraId="3612B9D4" w14:textId="77777777" w:rsidR="003B22C3" w:rsidRPr="003B22C3" w:rsidRDefault="003B22C3" w:rsidP="00081372">
            <w:pPr>
              <w:pStyle w:val="TAC"/>
              <w:rPr>
                <w:ins w:id="4143" w:author="R4-1809476" w:date="2018-07-10T13:09:00Z"/>
                <w:rFonts w:cs="v5.0.0"/>
                <w:color w:val="000000" w:themeColor="text1"/>
              </w:rPr>
            </w:pPr>
            <w:ins w:id="4144" w:author="R4-1809476" w:date="2018-07-10T13:09:00Z">
              <w:r w:rsidRPr="003B22C3">
                <w:rPr>
                  <w:rFonts w:cs="v5.0.0"/>
                  <w:color w:val="000000" w:themeColor="text1"/>
                </w:rPr>
                <w:t>44.2 dB</w:t>
              </w:r>
              <w:r w:rsidRPr="003B22C3">
                <w:rPr>
                  <w:rFonts w:cs="v5.0.0"/>
                  <w:color w:val="000000" w:themeColor="text1"/>
                  <w:lang w:eastAsia="zh-CN"/>
                </w:rPr>
                <w:t xml:space="preserve"> </w:t>
              </w:r>
              <w:r w:rsidRPr="003B22C3">
                <w:rPr>
                  <w:rFonts w:cs="v5.0.0"/>
                  <w:color w:val="000000" w:themeColor="text1"/>
                </w:rPr>
                <w:t>(NOTE 3)</w:t>
              </w:r>
            </w:ins>
          </w:p>
        </w:tc>
      </w:tr>
      <w:tr w:rsidR="003B22C3" w:rsidRPr="00505B62" w14:paraId="299C70F5" w14:textId="77777777" w:rsidTr="00081372">
        <w:trPr>
          <w:cantSplit/>
          <w:jc w:val="center"/>
          <w:ins w:id="4145" w:author="R4-1809476" w:date="2018-07-10T13:09:00Z"/>
        </w:trPr>
        <w:tc>
          <w:tcPr>
            <w:tcW w:w="2202" w:type="dxa"/>
            <w:vMerge w:val="restart"/>
          </w:tcPr>
          <w:p w14:paraId="68FF9725" w14:textId="77777777" w:rsidR="003B22C3" w:rsidRPr="003B22C3" w:rsidRDefault="003B22C3" w:rsidP="00081372">
            <w:pPr>
              <w:pStyle w:val="TAC"/>
              <w:rPr>
                <w:ins w:id="4146" w:author="R4-1809476" w:date="2018-07-10T13:09:00Z"/>
                <w:rFonts w:cs="v5.0.0"/>
                <w:color w:val="FF0000"/>
              </w:rPr>
            </w:pPr>
            <w:ins w:id="4147" w:author="R4-1809476" w:date="2018-07-10T13:09:00Z">
              <w:r w:rsidRPr="003B22C3">
                <w:rPr>
                  <w:rFonts w:cs="v5.0.0"/>
                  <w:color w:val="000000" w:themeColor="text1"/>
                  <w:lang w:eastAsia="zh-CN"/>
                </w:rPr>
                <w:t>25, 30, 40, 50, 60, 70, 80,90, 100</w:t>
              </w:r>
            </w:ins>
          </w:p>
        </w:tc>
        <w:tc>
          <w:tcPr>
            <w:tcW w:w="2191" w:type="dxa"/>
          </w:tcPr>
          <w:p w14:paraId="30564E98" w14:textId="77777777" w:rsidR="003B22C3" w:rsidRPr="003B22C3" w:rsidRDefault="003B22C3" w:rsidP="00081372">
            <w:pPr>
              <w:pStyle w:val="TAC"/>
              <w:rPr>
                <w:ins w:id="4148" w:author="R4-1809476" w:date="2018-07-10T13:09:00Z"/>
                <w:rFonts w:cs="Arial"/>
                <w:color w:val="000000" w:themeColor="text1"/>
              </w:rPr>
            </w:pPr>
            <w:ins w:id="4149" w:author="R4-1809476" w:date="2018-07-10T13:09:00Z">
              <w:r w:rsidRPr="003B22C3">
                <w:rPr>
                  <w:rFonts w:cs="Arial"/>
                  <w:color w:val="000000" w:themeColor="text1"/>
                </w:rPr>
                <w:t>BW</w:t>
              </w:r>
              <w:r w:rsidRPr="003B22C3">
                <w:rPr>
                  <w:rFonts w:cs="Arial"/>
                  <w:color w:val="000000" w:themeColor="text1"/>
                  <w:vertAlign w:val="subscript"/>
                </w:rPr>
                <w:t>Channel</w:t>
              </w:r>
            </w:ins>
          </w:p>
        </w:tc>
        <w:tc>
          <w:tcPr>
            <w:tcW w:w="1949" w:type="dxa"/>
          </w:tcPr>
          <w:p w14:paraId="7A11E320" w14:textId="77777777" w:rsidR="003B22C3" w:rsidRPr="003B22C3" w:rsidRDefault="003B22C3" w:rsidP="00081372">
            <w:pPr>
              <w:pStyle w:val="TAC"/>
              <w:rPr>
                <w:ins w:id="4150" w:author="R4-1809476" w:date="2018-07-10T13:09:00Z"/>
                <w:rFonts w:cs="v5.0.0"/>
                <w:lang w:eastAsia="zh-CN"/>
              </w:rPr>
            </w:pPr>
            <w:ins w:id="4151" w:author="R4-1809476" w:date="2018-07-10T13:09:00Z">
              <w:r w:rsidRPr="003B22C3">
                <w:t xml:space="preserve">NR of same BW </w:t>
              </w:r>
              <w:r w:rsidRPr="003B22C3">
                <w:rPr>
                  <w:rFonts w:cs="v5.0.0"/>
                </w:rPr>
                <w:t>(Note 2)</w:t>
              </w:r>
            </w:ins>
          </w:p>
        </w:tc>
        <w:tc>
          <w:tcPr>
            <w:tcW w:w="2059" w:type="dxa"/>
          </w:tcPr>
          <w:p w14:paraId="1B432E86" w14:textId="77777777" w:rsidR="003B22C3" w:rsidRPr="003B22C3" w:rsidRDefault="003B22C3" w:rsidP="00081372">
            <w:pPr>
              <w:pStyle w:val="TAC"/>
              <w:rPr>
                <w:ins w:id="4152" w:author="R4-1809476" w:date="2018-07-10T13:09:00Z"/>
                <w:rFonts w:cs="v5.0.0"/>
                <w:color w:val="000000" w:themeColor="text1"/>
              </w:rPr>
            </w:pPr>
            <w:ins w:id="4153" w:author="R4-1809476" w:date="2018-07-10T13:09:00Z">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ins>
          </w:p>
        </w:tc>
        <w:tc>
          <w:tcPr>
            <w:tcW w:w="1032" w:type="dxa"/>
          </w:tcPr>
          <w:p w14:paraId="7B5C93BB" w14:textId="77777777" w:rsidR="003B22C3" w:rsidRPr="003B22C3" w:rsidRDefault="003B22C3" w:rsidP="00081372">
            <w:pPr>
              <w:pStyle w:val="TAC"/>
              <w:rPr>
                <w:ins w:id="4154" w:author="R4-1809476" w:date="2018-07-10T13:09:00Z"/>
                <w:rFonts w:cs="v5.0.0"/>
                <w:color w:val="000000" w:themeColor="text1"/>
              </w:rPr>
            </w:pPr>
            <w:ins w:id="4155" w:author="R4-1809476" w:date="2018-07-10T13:09:00Z">
              <w:r w:rsidRPr="003B22C3">
                <w:rPr>
                  <w:rFonts w:cs="v5.0.0"/>
                  <w:color w:val="000000" w:themeColor="text1"/>
                </w:rPr>
                <w:t>43.8 dB</w:t>
              </w:r>
            </w:ins>
          </w:p>
        </w:tc>
      </w:tr>
      <w:tr w:rsidR="003B22C3" w:rsidRPr="00505B62" w14:paraId="08824E81" w14:textId="77777777" w:rsidTr="00081372">
        <w:trPr>
          <w:cantSplit/>
          <w:jc w:val="center"/>
          <w:ins w:id="4156" w:author="R4-1809476" w:date="2018-07-10T13:09:00Z"/>
        </w:trPr>
        <w:tc>
          <w:tcPr>
            <w:tcW w:w="2202" w:type="dxa"/>
            <w:vMerge/>
          </w:tcPr>
          <w:p w14:paraId="71A642F0" w14:textId="77777777" w:rsidR="003B22C3" w:rsidRPr="003B22C3" w:rsidRDefault="003B22C3" w:rsidP="00081372">
            <w:pPr>
              <w:pStyle w:val="TAC"/>
              <w:rPr>
                <w:ins w:id="4157" w:author="R4-1809476" w:date="2018-07-10T13:09:00Z"/>
                <w:rFonts w:cs="v5.0.0"/>
                <w:color w:val="FF0000"/>
              </w:rPr>
            </w:pPr>
          </w:p>
        </w:tc>
        <w:tc>
          <w:tcPr>
            <w:tcW w:w="2191" w:type="dxa"/>
          </w:tcPr>
          <w:p w14:paraId="1262EC86" w14:textId="77777777" w:rsidR="003B22C3" w:rsidRPr="003B22C3" w:rsidRDefault="003B22C3" w:rsidP="00081372">
            <w:pPr>
              <w:pStyle w:val="TAC"/>
              <w:rPr>
                <w:ins w:id="4158" w:author="R4-1809476" w:date="2018-07-10T13:09:00Z"/>
                <w:rFonts w:cs="Arial"/>
                <w:color w:val="000000" w:themeColor="text1"/>
              </w:rPr>
            </w:pPr>
            <w:ins w:id="4159" w:author="R4-1809476" w:date="2018-07-10T13:09:00Z">
              <w:r w:rsidRPr="003B22C3">
                <w:rPr>
                  <w:rFonts w:cs="v5.0.0"/>
                  <w:color w:val="000000" w:themeColor="text1"/>
                </w:rPr>
                <w:t xml:space="preserve">2 x </w:t>
              </w:r>
              <w:r w:rsidRPr="003B22C3">
                <w:rPr>
                  <w:rFonts w:cs="Arial"/>
                  <w:color w:val="000000" w:themeColor="text1"/>
                </w:rPr>
                <w:t>BW</w:t>
              </w:r>
              <w:r w:rsidRPr="003B22C3">
                <w:rPr>
                  <w:rFonts w:cs="Arial"/>
                  <w:color w:val="000000" w:themeColor="text1"/>
                  <w:vertAlign w:val="subscript"/>
                </w:rPr>
                <w:t>Channel</w:t>
              </w:r>
            </w:ins>
          </w:p>
        </w:tc>
        <w:tc>
          <w:tcPr>
            <w:tcW w:w="1949" w:type="dxa"/>
          </w:tcPr>
          <w:p w14:paraId="7818838E" w14:textId="77777777" w:rsidR="003B22C3" w:rsidRPr="003B22C3" w:rsidRDefault="003B22C3" w:rsidP="00081372">
            <w:pPr>
              <w:pStyle w:val="TAC"/>
              <w:rPr>
                <w:ins w:id="4160" w:author="R4-1809476" w:date="2018-07-10T13:09:00Z"/>
                <w:rFonts w:cs="v5.0.0"/>
                <w:lang w:eastAsia="zh-CN"/>
              </w:rPr>
            </w:pPr>
            <w:ins w:id="4161" w:author="R4-1809476" w:date="2018-07-10T13:09:00Z">
              <w:r w:rsidRPr="003B22C3">
                <w:t xml:space="preserve">NR of same BW </w:t>
              </w:r>
              <w:r w:rsidRPr="003B22C3">
                <w:rPr>
                  <w:rFonts w:cs="v5.0.0"/>
                </w:rPr>
                <w:t>(Note 2)</w:t>
              </w:r>
            </w:ins>
          </w:p>
        </w:tc>
        <w:tc>
          <w:tcPr>
            <w:tcW w:w="2059" w:type="dxa"/>
          </w:tcPr>
          <w:p w14:paraId="5F7BC53C" w14:textId="77777777" w:rsidR="003B22C3" w:rsidRPr="003B22C3" w:rsidRDefault="003B22C3" w:rsidP="00081372">
            <w:pPr>
              <w:pStyle w:val="TAC"/>
              <w:rPr>
                <w:ins w:id="4162" w:author="R4-1809476" w:date="2018-07-10T13:09:00Z"/>
                <w:rFonts w:cs="v5.0.0"/>
                <w:color w:val="000000" w:themeColor="text1"/>
              </w:rPr>
            </w:pPr>
            <w:ins w:id="4163" w:author="R4-1809476" w:date="2018-07-10T13:09:00Z">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ins>
          </w:p>
        </w:tc>
        <w:tc>
          <w:tcPr>
            <w:tcW w:w="1032" w:type="dxa"/>
          </w:tcPr>
          <w:p w14:paraId="2A4A894E" w14:textId="77777777" w:rsidR="003B22C3" w:rsidRPr="003B22C3" w:rsidRDefault="003B22C3" w:rsidP="00081372">
            <w:pPr>
              <w:pStyle w:val="TAC"/>
              <w:rPr>
                <w:ins w:id="4164" w:author="R4-1809476" w:date="2018-07-10T13:09:00Z"/>
                <w:rFonts w:cs="v5.0.0"/>
                <w:color w:val="000000" w:themeColor="text1"/>
              </w:rPr>
            </w:pPr>
            <w:ins w:id="4165" w:author="R4-1809476" w:date="2018-07-10T13:09:00Z">
              <w:r w:rsidRPr="003B22C3">
                <w:rPr>
                  <w:rFonts w:cs="v5.0.0"/>
                  <w:color w:val="000000" w:themeColor="text1"/>
                </w:rPr>
                <w:t>43.8 dB</w:t>
              </w:r>
            </w:ins>
          </w:p>
        </w:tc>
      </w:tr>
      <w:tr w:rsidR="003B22C3" w:rsidRPr="00505B62" w14:paraId="0B879254" w14:textId="77777777" w:rsidTr="00081372">
        <w:trPr>
          <w:cantSplit/>
          <w:jc w:val="center"/>
          <w:ins w:id="4166" w:author="R4-1809476" w:date="2018-07-10T13:09:00Z"/>
        </w:trPr>
        <w:tc>
          <w:tcPr>
            <w:tcW w:w="2202" w:type="dxa"/>
            <w:vMerge/>
          </w:tcPr>
          <w:p w14:paraId="0A0A6430" w14:textId="77777777" w:rsidR="003B22C3" w:rsidRPr="003B22C3" w:rsidRDefault="003B22C3" w:rsidP="00081372">
            <w:pPr>
              <w:pStyle w:val="TAC"/>
              <w:rPr>
                <w:ins w:id="4167" w:author="R4-1809476" w:date="2018-07-10T13:09:00Z"/>
                <w:rFonts w:cs="v5.0.0"/>
                <w:color w:val="FF0000"/>
              </w:rPr>
            </w:pPr>
          </w:p>
        </w:tc>
        <w:tc>
          <w:tcPr>
            <w:tcW w:w="2191" w:type="dxa"/>
          </w:tcPr>
          <w:p w14:paraId="4BB23731" w14:textId="77777777" w:rsidR="003B22C3" w:rsidRPr="003B22C3" w:rsidRDefault="003B22C3" w:rsidP="00081372">
            <w:pPr>
              <w:pStyle w:val="TAC"/>
              <w:rPr>
                <w:ins w:id="4168" w:author="R4-1809476" w:date="2018-07-10T13:09:00Z"/>
                <w:rFonts w:cs="Arial"/>
                <w:color w:val="000000" w:themeColor="text1"/>
              </w:rPr>
            </w:pPr>
            <w:ins w:id="4169" w:author="R4-1809476" w:date="2018-07-10T13:09:00Z">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+ 2.5 MHz</w:t>
              </w:r>
            </w:ins>
          </w:p>
        </w:tc>
        <w:tc>
          <w:tcPr>
            <w:tcW w:w="1949" w:type="dxa"/>
          </w:tcPr>
          <w:p w14:paraId="0EFC1DA8" w14:textId="77777777" w:rsidR="003B22C3" w:rsidRPr="003B22C3" w:rsidRDefault="003B22C3" w:rsidP="00081372">
            <w:pPr>
              <w:pStyle w:val="TAC"/>
              <w:rPr>
                <w:ins w:id="4170" w:author="R4-1809476" w:date="2018-07-10T13:09:00Z"/>
                <w:rFonts w:cs="v5.0.0"/>
                <w:lang w:eastAsia="zh-CN"/>
              </w:rPr>
            </w:pPr>
            <w:ins w:id="4171" w:author="R4-1809476" w:date="2018-07-10T13:09:00Z">
              <w:r w:rsidRPr="003B22C3">
                <w:rPr>
                  <w:rFonts w:cs="v5.0.0"/>
                  <w:lang w:eastAsia="zh-CN"/>
                </w:rPr>
                <w:t>5 MHz E-UTRA</w:t>
              </w:r>
            </w:ins>
          </w:p>
        </w:tc>
        <w:tc>
          <w:tcPr>
            <w:tcW w:w="2059" w:type="dxa"/>
          </w:tcPr>
          <w:p w14:paraId="790A7B1D" w14:textId="77777777" w:rsidR="003B22C3" w:rsidRPr="003B22C3" w:rsidRDefault="003B22C3" w:rsidP="00081372">
            <w:pPr>
              <w:pStyle w:val="TAC"/>
              <w:rPr>
                <w:ins w:id="4172" w:author="R4-1809476" w:date="2018-07-10T13:09:00Z"/>
                <w:rFonts w:cs="v5.0.0"/>
                <w:color w:val="000000" w:themeColor="text1"/>
              </w:rPr>
            </w:pPr>
            <w:ins w:id="4173" w:author="R4-1809476" w:date="2018-07-10T13:09:00Z">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ins>
          </w:p>
        </w:tc>
        <w:tc>
          <w:tcPr>
            <w:tcW w:w="1032" w:type="dxa"/>
          </w:tcPr>
          <w:p w14:paraId="2221F382" w14:textId="77777777" w:rsidR="003B22C3" w:rsidRPr="003B22C3" w:rsidRDefault="003B22C3" w:rsidP="00081372">
            <w:pPr>
              <w:pStyle w:val="TAC"/>
              <w:rPr>
                <w:ins w:id="4174" w:author="R4-1809476" w:date="2018-07-10T13:09:00Z"/>
                <w:rFonts w:cs="v5.0.0"/>
                <w:color w:val="000000" w:themeColor="text1"/>
              </w:rPr>
            </w:pPr>
            <w:ins w:id="4175" w:author="R4-1809476" w:date="2018-07-10T13:09:00Z">
              <w:r w:rsidRPr="003B22C3">
                <w:rPr>
                  <w:rFonts w:cs="v5.0.0"/>
                  <w:color w:val="000000" w:themeColor="text1"/>
                </w:rPr>
                <w:t>43.8 dB (NOTE 3)</w:t>
              </w:r>
            </w:ins>
          </w:p>
        </w:tc>
      </w:tr>
      <w:tr w:rsidR="003B22C3" w:rsidRPr="00505B62" w14:paraId="1E76D208" w14:textId="77777777" w:rsidTr="00081372">
        <w:trPr>
          <w:cantSplit/>
          <w:jc w:val="center"/>
          <w:ins w:id="4176" w:author="R4-1809476" w:date="2018-07-10T13:09:00Z"/>
        </w:trPr>
        <w:tc>
          <w:tcPr>
            <w:tcW w:w="2202" w:type="dxa"/>
            <w:vMerge/>
          </w:tcPr>
          <w:p w14:paraId="6B055AA8" w14:textId="77777777" w:rsidR="003B22C3" w:rsidRPr="003B22C3" w:rsidRDefault="003B22C3" w:rsidP="00081372">
            <w:pPr>
              <w:pStyle w:val="TAC"/>
              <w:rPr>
                <w:ins w:id="4177" w:author="R4-1809476" w:date="2018-07-10T13:09:00Z"/>
                <w:rFonts w:cs="v5.0.0"/>
                <w:color w:val="FF0000"/>
              </w:rPr>
            </w:pPr>
          </w:p>
        </w:tc>
        <w:tc>
          <w:tcPr>
            <w:tcW w:w="2191" w:type="dxa"/>
          </w:tcPr>
          <w:p w14:paraId="4773DD6F" w14:textId="77777777" w:rsidR="003B22C3" w:rsidRPr="003B22C3" w:rsidRDefault="003B22C3" w:rsidP="00081372">
            <w:pPr>
              <w:pStyle w:val="TAC"/>
              <w:rPr>
                <w:ins w:id="4178" w:author="R4-1809476" w:date="2018-07-10T13:09:00Z"/>
                <w:rFonts w:cs="Arial"/>
                <w:color w:val="000000" w:themeColor="text1"/>
              </w:rPr>
            </w:pPr>
            <w:ins w:id="4179" w:author="R4-1809476" w:date="2018-07-10T13:09:00Z">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+ 7.5 MHz</w:t>
              </w:r>
            </w:ins>
          </w:p>
        </w:tc>
        <w:tc>
          <w:tcPr>
            <w:tcW w:w="1949" w:type="dxa"/>
          </w:tcPr>
          <w:p w14:paraId="4302D5A6" w14:textId="77777777" w:rsidR="003B22C3" w:rsidRPr="003B22C3" w:rsidRDefault="003B22C3" w:rsidP="00081372">
            <w:pPr>
              <w:pStyle w:val="TAC"/>
              <w:rPr>
                <w:ins w:id="4180" w:author="R4-1809476" w:date="2018-07-10T13:09:00Z"/>
                <w:rFonts w:cs="v5.0.0"/>
                <w:lang w:eastAsia="zh-CN"/>
              </w:rPr>
            </w:pPr>
            <w:ins w:id="4181" w:author="R4-1809476" w:date="2018-07-10T13:09:00Z">
              <w:r w:rsidRPr="003B22C3">
                <w:rPr>
                  <w:rFonts w:cs="v5.0.0"/>
                  <w:lang w:eastAsia="zh-CN"/>
                </w:rPr>
                <w:t>5 MHz E-UTRA</w:t>
              </w:r>
            </w:ins>
          </w:p>
        </w:tc>
        <w:tc>
          <w:tcPr>
            <w:tcW w:w="2059" w:type="dxa"/>
          </w:tcPr>
          <w:p w14:paraId="5ECB117A" w14:textId="77777777" w:rsidR="003B22C3" w:rsidRPr="003B22C3" w:rsidRDefault="003B22C3" w:rsidP="00081372">
            <w:pPr>
              <w:pStyle w:val="TAC"/>
              <w:rPr>
                <w:ins w:id="4182" w:author="R4-1809476" w:date="2018-07-10T13:09:00Z"/>
                <w:rFonts w:cs="v5.0.0"/>
                <w:color w:val="000000" w:themeColor="text1"/>
              </w:rPr>
            </w:pPr>
            <w:ins w:id="4183" w:author="R4-1809476" w:date="2018-07-10T13:09:00Z">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ins>
          </w:p>
        </w:tc>
        <w:tc>
          <w:tcPr>
            <w:tcW w:w="1032" w:type="dxa"/>
          </w:tcPr>
          <w:p w14:paraId="2F6A5CCC" w14:textId="77777777" w:rsidR="003B22C3" w:rsidRPr="003B22C3" w:rsidRDefault="003B22C3" w:rsidP="00081372">
            <w:pPr>
              <w:pStyle w:val="TAC"/>
              <w:rPr>
                <w:ins w:id="4184" w:author="R4-1809476" w:date="2018-07-10T13:09:00Z"/>
                <w:rFonts w:cs="v5.0.0"/>
                <w:color w:val="000000" w:themeColor="text1"/>
              </w:rPr>
            </w:pPr>
            <w:ins w:id="4185" w:author="R4-1809476" w:date="2018-07-10T13:09:00Z">
              <w:r w:rsidRPr="003B22C3">
                <w:rPr>
                  <w:rFonts w:cs="v5.0.0"/>
                  <w:color w:val="000000" w:themeColor="text1"/>
                </w:rPr>
                <w:t>43.8 dB</w:t>
              </w:r>
              <w:r w:rsidRPr="003B22C3">
                <w:rPr>
                  <w:rFonts w:cs="v5.0.0"/>
                  <w:color w:val="000000" w:themeColor="text1"/>
                  <w:lang w:eastAsia="zh-CN"/>
                </w:rPr>
                <w:t xml:space="preserve"> </w:t>
              </w:r>
              <w:r w:rsidRPr="003B22C3">
                <w:rPr>
                  <w:rFonts w:cs="v5.0.0"/>
                  <w:color w:val="000000" w:themeColor="text1"/>
                </w:rPr>
                <w:t>(NOTE 3)</w:t>
              </w:r>
            </w:ins>
          </w:p>
        </w:tc>
      </w:tr>
      <w:tr w:rsidR="003B22C3" w:rsidRPr="00505B62" w14:paraId="047AEAF0" w14:textId="77777777" w:rsidTr="00081372">
        <w:trPr>
          <w:cantSplit/>
          <w:jc w:val="center"/>
          <w:ins w:id="4186" w:author="R4-1809476" w:date="2018-07-10T13:09:00Z"/>
        </w:trPr>
        <w:tc>
          <w:tcPr>
            <w:tcW w:w="9433" w:type="dxa"/>
            <w:gridSpan w:val="5"/>
          </w:tcPr>
          <w:p w14:paraId="4F64412A" w14:textId="77777777" w:rsidR="003B22C3" w:rsidRPr="00B04564" w:rsidRDefault="003B22C3" w:rsidP="00081372">
            <w:pPr>
              <w:pStyle w:val="TAN"/>
              <w:rPr>
                <w:ins w:id="4187" w:author="R4-1809476" w:date="2018-07-10T13:09:00Z"/>
                <w:rFonts w:cs="Arial"/>
              </w:rPr>
            </w:pPr>
            <w:ins w:id="4188" w:author="R4-1809476" w:date="2018-07-10T13:09:00Z">
              <w:r w:rsidRPr="00B04564">
                <w:rPr>
                  <w:rFonts w:cs="Arial"/>
                </w:rPr>
                <w:t>NOTE 1:</w:t>
              </w:r>
              <w:r w:rsidRPr="00B04564">
                <w:rPr>
                  <w:rFonts w:cs="Arial"/>
                </w:rPr>
                <w:tab/>
                <w:t>BW</w:t>
              </w:r>
              <w:r w:rsidRPr="00B04564">
                <w:rPr>
                  <w:rFonts w:cs="Arial"/>
                  <w:vertAlign w:val="subscript"/>
                </w:rPr>
                <w:t>Channel</w:t>
              </w:r>
              <w:r w:rsidRPr="00B04564">
                <w:rPr>
                  <w:rFonts w:cs="Arial"/>
                </w:rPr>
                <w:t xml:space="preserve"> and BW</w:t>
              </w:r>
              <w:r w:rsidRPr="00B04564">
                <w:rPr>
                  <w:rFonts w:cs="Arial"/>
                  <w:vertAlign w:val="subscript"/>
                </w:rPr>
                <w:t>Config</w:t>
              </w:r>
              <w:r w:rsidRPr="00B04564">
                <w:rPr>
                  <w:rFonts w:cs="Arial"/>
                </w:rPr>
                <w:t xml:space="preserve"> are the </w:t>
              </w:r>
              <w:r w:rsidRPr="00B04564">
                <w:rPr>
                  <w:rFonts w:cs="Arial"/>
                  <w:i/>
                </w:rPr>
                <w:t>BS channel bandwidth</w:t>
              </w:r>
              <w:r w:rsidRPr="00B04564">
                <w:rPr>
                  <w:rFonts w:cs="Arial"/>
                </w:rPr>
                <w:t xml:space="preserve"> and transmission bandwidth configuration of the lowest/highest </w:t>
              </w:r>
              <w:r w:rsidRPr="00B04564">
                <w:rPr>
                  <w:rFonts w:cs="Arial"/>
                  <w:lang w:eastAsia="zh-CN"/>
                </w:rPr>
                <w:t>NR</w:t>
              </w:r>
              <w:r w:rsidRPr="00B04564">
                <w:rPr>
                  <w:rFonts w:cs="Arial"/>
                </w:rPr>
                <w:t xml:space="preserve"> carrier transmitted on the assigned channel frequency.</w:t>
              </w:r>
            </w:ins>
          </w:p>
          <w:p w14:paraId="5424D44E" w14:textId="77777777" w:rsidR="003B22C3" w:rsidRPr="00B04564" w:rsidRDefault="003B22C3" w:rsidP="00081372">
            <w:pPr>
              <w:pStyle w:val="TAN"/>
              <w:rPr>
                <w:ins w:id="4189" w:author="R4-1809476" w:date="2018-07-10T13:09:00Z"/>
              </w:rPr>
            </w:pPr>
            <w:ins w:id="4190" w:author="R4-1809476" w:date="2018-07-10T13:09:00Z">
              <w:r w:rsidRPr="00B04564">
                <w:t>NOTE 2:</w:t>
              </w:r>
              <w:r w:rsidRPr="00B04564">
                <w:tab/>
                <w:t>With SCS that provides largest transmission bandwidth configuration (BW</w:t>
              </w:r>
              <w:r w:rsidRPr="00B04564">
                <w:rPr>
                  <w:vertAlign w:val="subscript"/>
                </w:rPr>
                <w:t>Config</w:t>
              </w:r>
              <w:r w:rsidRPr="00B04564">
                <w:rPr>
                  <w:rFonts w:cs="v5.0.0"/>
                </w:rPr>
                <w:t>)</w:t>
              </w:r>
              <w:r w:rsidRPr="00B04564">
                <w:t>.</w:t>
              </w:r>
            </w:ins>
          </w:p>
          <w:p w14:paraId="23F18B54" w14:textId="77777777" w:rsidR="003B22C3" w:rsidRPr="00051A97" w:rsidRDefault="003B22C3" w:rsidP="00081372">
            <w:pPr>
              <w:pStyle w:val="TAN"/>
              <w:rPr>
                <w:ins w:id="4191" w:author="R4-1809476" w:date="2018-07-10T13:09:00Z"/>
                <w:rFonts w:cs="Arial"/>
                <w:color w:val="FF0000"/>
                <w:lang w:eastAsia="zh-CN"/>
              </w:rPr>
            </w:pPr>
            <w:ins w:id="4192" w:author="R4-1809476" w:date="2018-07-10T13:09:00Z">
              <w:r w:rsidRPr="00B04564">
                <w:rPr>
                  <w:rFonts w:cs="Arial"/>
                </w:rPr>
                <w:t>NOTE 3:</w:t>
              </w:r>
              <w:r w:rsidRPr="00B04564">
                <w:rPr>
                  <w:rFonts w:cs="Arial"/>
                </w:rPr>
                <w:tab/>
              </w:r>
              <w:r w:rsidRPr="00B04564">
                <w:rPr>
                  <w:rFonts w:cs="Arial"/>
                  <w:lang w:eastAsia="zh-CN"/>
                </w:rPr>
                <w:t>The requirements are applicable when the band is also defined for E-UTRA or UTRA</w:t>
              </w:r>
              <w:r w:rsidRPr="00B04564">
                <w:rPr>
                  <w:rFonts w:cs="Arial"/>
                </w:rPr>
                <w:t>.</w:t>
              </w:r>
            </w:ins>
          </w:p>
        </w:tc>
      </w:tr>
    </w:tbl>
    <w:p w14:paraId="7A93AF5B" w14:textId="77777777" w:rsidR="003B22C3" w:rsidRPr="00051A97" w:rsidRDefault="003B22C3" w:rsidP="003B22C3">
      <w:pPr>
        <w:rPr>
          <w:ins w:id="4193" w:author="R4-1809476" w:date="2018-07-10T13:09:00Z"/>
          <w:color w:val="FF0000"/>
        </w:rPr>
      </w:pPr>
    </w:p>
    <w:p w14:paraId="0EBB42C7" w14:textId="77777777" w:rsidR="003B22C3" w:rsidRPr="00051A97" w:rsidRDefault="003B22C3" w:rsidP="003B22C3">
      <w:pPr>
        <w:rPr>
          <w:ins w:id="4194" w:author="R4-1809476" w:date="2018-07-10T13:09:00Z"/>
          <w:rFonts w:cs="v5.0.0"/>
          <w:color w:val="000000" w:themeColor="text1"/>
        </w:rPr>
      </w:pPr>
      <w:ins w:id="4195" w:author="R4-1809476" w:date="2018-07-10T13:09:00Z">
        <w:r w:rsidRPr="00051A97">
          <w:rPr>
            <w:rFonts w:cs="v5.0.0"/>
            <w:color w:val="000000" w:themeColor="text1"/>
          </w:rPr>
          <w:t>The ACLR absolute value shall be lower than the value specified in table 6.6.</w:t>
        </w:r>
        <w:r w:rsidRPr="00051A97">
          <w:rPr>
            <w:rFonts w:cs="v5.0.0" w:hint="eastAsia"/>
            <w:color w:val="000000" w:themeColor="text1"/>
            <w:lang w:eastAsia="zh-CN"/>
          </w:rPr>
          <w:t>3</w:t>
        </w:r>
        <w:r w:rsidRPr="00051A97">
          <w:rPr>
            <w:rFonts w:cs="v5.0.0"/>
            <w:color w:val="000000" w:themeColor="text1"/>
          </w:rPr>
          <w:t>.5.2</w:t>
        </w:r>
        <w:r w:rsidRPr="00051A97">
          <w:rPr>
            <w:rFonts w:cs="v5.0.0"/>
            <w:color w:val="000000" w:themeColor="text1"/>
          </w:rPr>
          <w:noBreakHyphen/>
          <w:t>2.</w:t>
        </w:r>
      </w:ins>
    </w:p>
    <w:p w14:paraId="40FD8490" w14:textId="77777777" w:rsidR="003B22C3" w:rsidRPr="00051A97" w:rsidRDefault="003B22C3" w:rsidP="003B22C3">
      <w:pPr>
        <w:pStyle w:val="TH"/>
        <w:rPr>
          <w:ins w:id="4196" w:author="R4-1809476" w:date="2018-07-10T13:09:00Z"/>
          <w:color w:val="000000" w:themeColor="text1"/>
          <w:lang w:eastAsia="zh-CN"/>
        </w:rPr>
      </w:pPr>
      <w:ins w:id="4197" w:author="R4-1809476" w:date="2018-07-10T13:09:00Z">
        <w:r w:rsidRPr="00051A97">
          <w:rPr>
            <w:color w:val="000000" w:themeColor="text1"/>
          </w:rPr>
          <w:t>Table 6.6.</w:t>
        </w:r>
        <w:r w:rsidRPr="00051A97">
          <w:rPr>
            <w:rFonts w:hint="eastAsia"/>
            <w:color w:val="000000" w:themeColor="text1"/>
            <w:lang w:eastAsia="zh-CN"/>
          </w:rPr>
          <w:t>3</w:t>
        </w:r>
        <w:r w:rsidRPr="00051A97">
          <w:rPr>
            <w:color w:val="000000" w:themeColor="text1"/>
          </w:rPr>
          <w:t>.5.2-2: Base station ACLR absolute limit</w:t>
        </w:r>
      </w:ins>
    </w:p>
    <w:tbl>
      <w:tblPr>
        <w:tblW w:w="61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3B22C3" w:rsidRPr="00505B62" w14:paraId="0565AF6E" w14:textId="77777777" w:rsidTr="00081372">
        <w:trPr>
          <w:cantSplit/>
          <w:jc w:val="center"/>
          <w:ins w:id="4198" w:author="R4-1809476" w:date="2018-07-10T13:09:00Z"/>
        </w:trPr>
        <w:tc>
          <w:tcPr>
            <w:tcW w:w="2792" w:type="dxa"/>
          </w:tcPr>
          <w:p w14:paraId="58D371F6" w14:textId="77777777" w:rsidR="003B22C3" w:rsidRPr="00051A97" w:rsidRDefault="003B22C3" w:rsidP="00081372">
            <w:pPr>
              <w:pStyle w:val="TAH"/>
              <w:rPr>
                <w:ins w:id="4199" w:author="R4-1809476" w:date="2018-07-10T13:09:00Z"/>
                <w:rFonts w:cs="v5.0.0"/>
                <w:color w:val="000000" w:themeColor="text1"/>
              </w:rPr>
            </w:pPr>
            <w:ins w:id="4200" w:author="R4-1809476" w:date="2018-07-10T13:09:00Z">
              <w:r w:rsidRPr="00B04564">
                <w:rPr>
                  <w:rFonts w:cs="v5.0.0"/>
                </w:rPr>
                <w:t>BS category / BS class</w:t>
              </w:r>
            </w:ins>
          </w:p>
        </w:tc>
        <w:tc>
          <w:tcPr>
            <w:tcW w:w="3361" w:type="dxa"/>
          </w:tcPr>
          <w:p w14:paraId="42C7C88D" w14:textId="77777777" w:rsidR="003B22C3" w:rsidRPr="00051A97" w:rsidRDefault="003B22C3" w:rsidP="00081372">
            <w:pPr>
              <w:pStyle w:val="TAH"/>
              <w:rPr>
                <w:ins w:id="4201" w:author="R4-1809476" w:date="2018-07-10T13:09:00Z"/>
                <w:rFonts w:cs="v5.0.0"/>
                <w:color w:val="000000" w:themeColor="text1"/>
              </w:rPr>
            </w:pPr>
            <w:ins w:id="4202" w:author="R4-1809476" w:date="2018-07-10T13:09:00Z">
              <w:r w:rsidRPr="00051A97">
                <w:rPr>
                  <w:rFonts w:cs="v5.0.0"/>
                  <w:color w:val="000000" w:themeColor="text1"/>
                </w:rPr>
                <w:t xml:space="preserve">ACLR absolute </w:t>
              </w:r>
              <w:r w:rsidRPr="00051A97">
                <w:rPr>
                  <w:rFonts w:cs="v5.0.0" w:hint="eastAsia"/>
                  <w:i/>
                  <w:iCs/>
                  <w:color w:val="000000" w:themeColor="text1"/>
                  <w:lang w:val="en-US" w:eastAsia="zh-CN"/>
                </w:rPr>
                <w:t xml:space="preserve">basic </w:t>
              </w:r>
              <w:r w:rsidRPr="00051A97">
                <w:rPr>
                  <w:rFonts w:cs="v5.0.0"/>
                  <w:i/>
                  <w:color w:val="000000" w:themeColor="text1"/>
                </w:rPr>
                <w:t>limit</w:t>
              </w:r>
            </w:ins>
          </w:p>
        </w:tc>
      </w:tr>
      <w:tr w:rsidR="003B22C3" w:rsidRPr="00505B62" w14:paraId="1EED9C5F" w14:textId="77777777" w:rsidTr="00081372">
        <w:trPr>
          <w:cantSplit/>
          <w:jc w:val="center"/>
          <w:ins w:id="4203" w:author="R4-1809476" w:date="2018-07-10T13:09:00Z"/>
        </w:trPr>
        <w:tc>
          <w:tcPr>
            <w:tcW w:w="2792" w:type="dxa"/>
          </w:tcPr>
          <w:p w14:paraId="2907B926" w14:textId="77777777" w:rsidR="003B22C3" w:rsidRPr="00051A97" w:rsidRDefault="003B22C3" w:rsidP="00081372">
            <w:pPr>
              <w:pStyle w:val="TAC"/>
              <w:rPr>
                <w:ins w:id="4204" w:author="R4-1809476" w:date="2018-07-10T13:09:00Z"/>
                <w:rFonts w:cs="v5.0.0"/>
                <w:color w:val="000000" w:themeColor="text1"/>
                <w:lang w:eastAsia="zh-CN"/>
              </w:rPr>
            </w:pPr>
            <w:ins w:id="4205" w:author="R4-1809476" w:date="2018-07-10T13:09:00Z">
              <w:r w:rsidRPr="00051A97">
                <w:rPr>
                  <w:rFonts w:cs="v5.0.0"/>
                  <w:color w:val="000000" w:themeColor="text1"/>
                </w:rPr>
                <w:t>Category A Wide Area BS</w:t>
              </w:r>
            </w:ins>
          </w:p>
        </w:tc>
        <w:tc>
          <w:tcPr>
            <w:tcW w:w="3361" w:type="dxa"/>
          </w:tcPr>
          <w:p w14:paraId="2856A466" w14:textId="77777777" w:rsidR="003B22C3" w:rsidRPr="00051A97" w:rsidRDefault="003B22C3" w:rsidP="00081372">
            <w:pPr>
              <w:pStyle w:val="TAC"/>
              <w:rPr>
                <w:ins w:id="4206" w:author="R4-1809476" w:date="2018-07-10T13:09:00Z"/>
                <w:rFonts w:cs="v5.0.0"/>
                <w:color w:val="000000" w:themeColor="text1"/>
              </w:rPr>
            </w:pPr>
            <w:ins w:id="4207" w:author="R4-1809476" w:date="2018-07-10T13:09:00Z">
              <w:r w:rsidRPr="00051A97">
                <w:rPr>
                  <w:rFonts w:cs="v5.0.0"/>
                  <w:color w:val="000000" w:themeColor="text1"/>
                </w:rPr>
                <w:t>-13 dBm/MHz</w:t>
              </w:r>
            </w:ins>
          </w:p>
        </w:tc>
      </w:tr>
      <w:tr w:rsidR="003B22C3" w:rsidRPr="00505B62" w14:paraId="12ECCE4C" w14:textId="77777777" w:rsidTr="00081372">
        <w:trPr>
          <w:cantSplit/>
          <w:jc w:val="center"/>
          <w:ins w:id="4208" w:author="R4-1809476" w:date="2018-07-10T13:09:00Z"/>
        </w:trPr>
        <w:tc>
          <w:tcPr>
            <w:tcW w:w="2792" w:type="dxa"/>
          </w:tcPr>
          <w:p w14:paraId="1C94AEA6" w14:textId="77777777" w:rsidR="003B22C3" w:rsidRPr="00051A97" w:rsidRDefault="003B22C3" w:rsidP="00081372">
            <w:pPr>
              <w:pStyle w:val="TAC"/>
              <w:rPr>
                <w:ins w:id="4209" w:author="R4-1809476" w:date="2018-07-10T13:09:00Z"/>
                <w:rFonts w:cs="v5.0.0"/>
                <w:color w:val="000000" w:themeColor="text1"/>
                <w:lang w:eastAsia="ja-JP"/>
              </w:rPr>
            </w:pPr>
            <w:ins w:id="4210" w:author="R4-1809476" w:date="2018-07-10T13:09:00Z">
              <w:r w:rsidRPr="00051A97">
                <w:rPr>
                  <w:rFonts w:cs="v5.0.0" w:hint="eastAsia"/>
                  <w:color w:val="000000" w:themeColor="text1"/>
                  <w:lang w:eastAsia="ja-JP"/>
                </w:rPr>
                <w:t>Category</w:t>
              </w:r>
              <w:r w:rsidRPr="00051A97">
                <w:rPr>
                  <w:rFonts w:cs="v5.0.0"/>
                  <w:color w:val="000000" w:themeColor="text1"/>
                  <w:lang w:eastAsia="ja-JP"/>
                </w:rPr>
                <w:t xml:space="preserve"> B Wide Area BS</w:t>
              </w:r>
            </w:ins>
          </w:p>
        </w:tc>
        <w:tc>
          <w:tcPr>
            <w:tcW w:w="3361" w:type="dxa"/>
          </w:tcPr>
          <w:p w14:paraId="0EFCCA62" w14:textId="77777777" w:rsidR="003B22C3" w:rsidRPr="00051A97" w:rsidRDefault="003B22C3" w:rsidP="00081372">
            <w:pPr>
              <w:pStyle w:val="TAC"/>
              <w:rPr>
                <w:ins w:id="4211" w:author="R4-1809476" w:date="2018-07-10T13:09:00Z"/>
                <w:rFonts w:cs="v5.0.0"/>
                <w:color w:val="000000" w:themeColor="text1"/>
                <w:lang w:eastAsia="ja-JP"/>
              </w:rPr>
            </w:pPr>
            <w:ins w:id="4212" w:author="R4-1809476" w:date="2018-07-10T13:09:00Z">
              <w:r w:rsidRPr="00051A97">
                <w:rPr>
                  <w:rFonts w:cs="v5.0.0" w:hint="eastAsia"/>
                  <w:color w:val="000000" w:themeColor="text1"/>
                  <w:lang w:eastAsia="ja-JP"/>
                </w:rPr>
                <w:t>-15 dBm/MHz</w:t>
              </w:r>
            </w:ins>
          </w:p>
        </w:tc>
      </w:tr>
      <w:tr w:rsidR="003B22C3" w:rsidRPr="00505B62" w14:paraId="23EB3DEF" w14:textId="77777777" w:rsidTr="00081372">
        <w:trPr>
          <w:cantSplit/>
          <w:jc w:val="center"/>
          <w:ins w:id="4213" w:author="R4-1809476" w:date="2018-07-10T13:09:00Z"/>
        </w:trPr>
        <w:tc>
          <w:tcPr>
            <w:tcW w:w="2792" w:type="dxa"/>
          </w:tcPr>
          <w:p w14:paraId="21B2F208" w14:textId="77777777" w:rsidR="003B22C3" w:rsidRPr="00051A97" w:rsidRDefault="003B22C3" w:rsidP="00081372">
            <w:pPr>
              <w:pStyle w:val="TAC"/>
              <w:rPr>
                <w:ins w:id="4214" w:author="R4-1809476" w:date="2018-07-10T13:09:00Z"/>
                <w:rFonts w:cs="v5.0.0"/>
                <w:color w:val="000000" w:themeColor="text1"/>
              </w:rPr>
            </w:pPr>
            <w:ins w:id="4215" w:author="R4-1809476" w:date="2018-07-10T13:09:00Z">
              <w:r w:rsidRPr="00051A97">
                <w:rPr>
                  <w:rFonts w:cs="v5.0.0"/>
                  <w:color w:val="000000" w:themeColor="text1"/>
                </w:rPr>
                <w:t>Medium Range BS</w:t>
              </w:r>
            </w:ins>
          </w:p>
        </w:tc>
        <w:tc>
          <w:tcPr>
            <w:tcW w:w="3361" w:type="dxa"/>
          </w:tcPr>
          <w:p w14:paraId="68FBEE20" w14:textId="77777777" w:rsidR="003B22C3" w:rsidRPr="00051A97" w:rsidRDefault="003B22C3" w:rsidP="00081372">
            <w:pPr>
              <w:pStyle w:val="TAC"/>
              <w:rPr>
                <w:ins w:id="4216" w:author="R4-1809476" w:date="2018-07-10T13:09:00Z"/>
                <w:rFonts w:cs="v5.0.0"/>
                <w:color w:val="000000" w:themeColor="text1"/>
                <w:lang w:eastAsia="ja-JP"/>
              </w:rPr>
            </w:pPr>
            <w:ins w:id="4217" w:author="R4-1809476" w:date="2018-07-10T13:09:00Z">
              <w:r w:rsidRPr="00051A97">
                <w:rPr>
                  <w:rFonts w:cs="v5.0.0" w:hint="eastAsia"/>
                  <w:color w:val="000000" w:themeColor="text1"/>
                  <w:lang w:eastAsia="ja-JP"/>
                </w:rPr>
                <w:t>-25 dBm/MHz</w:t>
              </w:r>
            </w:ins>
          </w:p>
        </w:tc>
      </w:tr>
      <w:tr w:rsidR="003B22C3" w:rsidRPr="00505B62" w14:paraId="5B6EDA32" w14:textId="77777777" w:rsidTr="00081372">
        <w:trPr>
          <w:cantSplit/>
          <w:jc w:val="center"/>
          <w:ins w:id="4218" w:author="R4-1809476" w:date="2018-07-10T13:09:00Z"/>
        </w:trPr>
        <w:tc>
          <w:tcPr>
            <w:tcW w:w="2792" w:type="dxa"/>
          </w:tcPr>
          <w:p w14:paraId="12B3BA6A" w14:textId="77777777" w:rsidR="003B22C3" w:rsidRPr="00051A97" w:rsidRDefault="003B22C3" w:rsidP="00081372">
            <w:pPr>
              <w:pStyle w:val="TAC"/>
              <w:rPr>
                <w:ins w:id="4219" w:author="R4-1809476" w:date="2018-07-10T13:09:00Z"/>
                <w:rFonts w:cs="v5.0.0"/>
                <w:color w:val="000000" w:themeColor="text1"/>
                <w:lang w:eastAsia="ja-JP"/>
              </w:rPr>
            </w:pPr>
            <w:ins w:id="4220" w:author="R4-1809476" w:date="2018-07-10T13:09:00Z">
              <w:r w:rsidRPr="00051A97">
                <w:rPr>
                  <w:rFonts w:cs="v5.0.0" w:hint="eastAsia"/>
                  <w:color w:val="000000" w:themeColor="text1"/>
                  <w:lang w:eastAsia="ja-JP"/>
                </w:rPr>
                <w:t>Local Area BS</w:t>
              </w:r>
            </w:ins>
          </w:p>
        </w:tc>
        <w:tc>
          <w:tcPr>
            <w:tcW w:w="3361" w:type="dxa"/>
          </w:tcPr>
          <w:p w14:paraId="14033E04" w14:textId="77777777" w:rsidR="003B22C3" w:rsidRPr="00051A97" w:rsidRDefault="003B22C3" w:rsidP="00081372">
            <w:pPr>
              <w:pStyle w:val="TAC"/>
              <w:rPr>
                <w:ins w:id="4221" w:author="R4-1809476" w:date="2018-07-10T13:09:00Z"/>
                <w:rFonts w:cs="v5.0.0"/>
                <w:color w:val="000000" w:themeColor="text1"/>
                <w:lang w:eastAsia="ja-JP"/>
              </w:rPr>
            </w:pPr>
            <w:ins w:id="4222" w:author="R4-1809476" w:date="2018-07-10T13:09:00Z">
              <w:r w:rsidRPr="00051A97">
                <w:rPr>
                  <w:rFonts w:cs="v5.0.0" w:hint="eastAsia"/>
                  <w:color w:val="000000" w:themeColor="text1"/>
                  <w:lang w:eastAsia="ja-JP"/>
                </w:rPr>
                <w:t>-32 dBm/MHz</w:t>
              </w:r>
            </w:ins>
          </w:p>
        </w:tc>
      </w:tr>
    </w:tbl>
    <w:p w14:paraId="46B59997" w14:textId="77777777" w:rsidR="003B22C3" w:rsidRDefault="003B22C3" w:rsidP="003B22C3">
      <w:pPr>
        <w:overflowPunct w:val="0"/>
        <w:autoSpaceDE w:val="0"/>
        <w:autoSpaceDN w:val="0"/>
        <w:adjustRightInd w:val="0"/>
        <w:textAlignment w:val="baseline"/>
        <w:rPr>
          <w:ins w:id="4223" w:author="R4-1809476" w:date="2018-07-10T13:09:00Z"/>
          <w:color w:val="FF0000"/>
          <w:lang w:eastAsia="ko-KR"/>
        </w:rPr>
      </w:pPr>
    </w:p>
    <w:p w14:paraId="3FD1FF23" w14:textId="77777777" w:rsidR="003B22C3" w:rsidRPr="00B04564" w:rsidRDefault="003B22C3" w:rsidP="003B22C3">
      <w:pPr>
        <w:overflowPunct w:val="0"/>
        <w:autoSpaceDE w:val="0"/>
        <w:autoSpaceDN w:val="0"/>
        <w:adjustRightInd w:val="0"/>
        <w:textAlignment w:val="baseline"/>
        <w:rPr>
          <w:ins w:id="4224" w:author="R4-1809476" w:date="2018-07-10T13:09:00Z"/>
          <w:rFonts w:cs="v5.0.0"/>
          <w:lang w:eastAsia="ko-KR"/>
        </w:rPr>
      </w:pPr>
      <w:bookmarkStart w:id="4225" w:name="_Hlk508123610"/>
      <w:ins w:id="4226" w:author="R4-1809476" w:date="2018-07-10T13:09:00Z">
        <w:r w:rsidRPr="00B04564">
          <w:rPr>
            <w:rFonts w:cs="v5.0.0"/>
            <w:lang w:eastAsia="ko-KR"/>
          </w:rPr>
          <w:t xml:space="preserve">For operation in non-contiguous spectrum or multiple bands, the ACLR </w:t>
        </w:r>
        <w:r w:rsidRPr="00B04564">
          <w:rPr>
            <w:rFonts w:cs="v5.0.0"/>
          </w:rPr>
          <w:t xml:space="preserve">shall be higher than the value </w:t>
        </w:r>
        <w:r>
          <w:rPr>
            <w:rFonts w:cs="v5.0.0"/>
            <w:lang w:eastAsia="ko-KR"/>
          </w:rPr>
          <w:t>specified in table 6.6.3.5.2-3</w:t>
        </w:r>
        <w:r w:rsidRPr="00B04564">
          <w:rPr>
            <w:rFonts w:cs="v5.0.0"/>
            <w:lang w:eastAsia="ko-KR"/>
          </w:rPr>
          <w:t>.</w:t>
        </w:r>
      </w:ins>
    </w:p>
    <w:p w14:paraId="7635ADEA" w14:textId="77777777" w:rsidR="003B22C3" w:rsidRPr="00B04564" w:rsidRDefault="003B22C3" w:rsidP="003B22C3">
      <w:pPr>
        <w:pStyle w:val="TH"/>
        <w:rPr>
          <w:ins w:id="4227" w:author="R4-1809476" w:date="2018-07-10T13:09:00Z"/>
          <w:lang w:val="en-US"/>
        </w:rPr>
      </w:pPr>
      <w:ins w:id="4228" w:author="R4-1809476" w:date="2018-07-10T13:09:00Z">
        <w:r>
          <w:rPr>
            <w:lang w:val="en-US"/>
          </w:rPr>
          <w:lastRenderedPageBreak/>
          <w:t>Table 6.6.3.5.2-3</w:t>
        </w:r>
        <w:r w:rsidRPr="00B04564">
          <w:rPr>
            <w:lang w:val="en-US"/>
          </w:rPr>
          <w:t xml:space="preserve">: Base Station </w:t>
        </w:r>
        <w:r w:rsidRPr="00B04564">
          <w:t>ACLR limit in non-contiguous spectrum or multiple bands</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2"/>
        <w:gridCol w:w="1817"/>
        <w:gridCol w:w="1452"/>
        <w:gridCol w:w="1426"/>
        <w:gridCol w:w="2018"/>
        <w:gridCol w:w="1030"/>
      </w:tblGrid>
      <w:tr w:rsidR="003B22C3" w:rsidRPr="00B04564" w14:paraId="4914720D" w14:textId="77777777" w:rsidTr="00081372">
        <w:trPr>
          <w:cantSplit/>
          <w:jc w:val="center"/>
          <w:ins w:id="4229" w:author="R4-1809476" w:date="2018-07-10T13:09:00Z"/>
        </w:trPr>
        <w:tc>
          <w:tcPr>
            <w:tcW w:w="1792" w:type="dxa"/>
            <w:tcBorders>
              <w:top w:val="single" w:sz="6" w:space="0" w:color="auto"/>
              <w:left w:val="single" w:sz="6" w:space="0" w:color="auto"/>
              <w:bottom w:val="single" w:sz="6" w:space="0" w:color="auto"/>
              <w:right w:val="single" w:sz="6" w:space="0" w:color="auto"/>
            </w:tcBorders>
            <w:hideMark/>
          </w:tcPr>
          <w:p w14:paraId="045DDFCD" w14:textId="77777777" w:rsidR="003B22C3" w:rsidRPr="00B04564" w:rsidRDefault="003B22C3" w:rsidP="00081372">
            <w:pPr>
              <w:pStyle w:val="TAH"/>
              <w:rPr>
                <w:ins w:id="4230" w:author="R4-1809476" w:date="2018-07-10T13:09:00Z"/>
                <w:lang w:eastAsia="zh-CN"/>
              </w:rPr>
            </w:pPr>
            <w:ins w:id="4231" w:author="R4-1809476" w:date="2018-07-10T13:09:00Z">
              <w:r w:rsidRPr="00B04564">
                <w:rPr>
                  <w:i/>
                  <w:lang w:eastAsia="zh-CN"/>
                </w:rPr>
                <w:t>BS channel bandwidth</w:t>
              </w:r>
              <w:r w:rsidRPr="00B04564">
                <w:rPr>
                  <w:lang w:eastAsia="zh-CN"/>
                </w:rPr>
                <w:t xml:space="preserve"> of l</w:t>
              </w:r>
              <w:r w:rsidRPr="00B04564">
                <w:rPr>
                  <w:rFonts w:cs="Arial"/>
                  <w:lang w:eastAsia="zh-CN"/>
                </w:rPr>
                <w:t xml:space="preserve">owest/highest </w:t>
              </w:r>
              <w:r w:rsidRPr="00B04564">
                <w:rPr>
                  <w:lang w:eastAsia="zh-CN"/>
                </w:rPr>
                <w:t xml:space="preserve">NR </w:t>
              </w:r>
              <w:r w:rsidRPr="00B04564">
                <w:rPr>
                  <w:rFonts w:cs="Arial"/>
                  <w:lang w:eastAsia="zh-CN"/>
                </w:rPr>
                <w:t>carrier</w:t>
              </w:r>
              <w:r w:rsidRPr="00B04564">
                <w:rPr>
                  <w:lang w:eastAsia="zh-CN"/>
                </w:rPr>
                <w:t xml:space="preserve"> transmitted </w:t>
              </w:r>
              <w:r w:rsidRPr="00B04564">
                <w:rPr>
                  <w:rFonts w:cs="Arial"/>
                  <w:lang w:eastAsia="zh-CN"/>
                </w:rPr>
                <w:t>BW</w:t>
              </w:r>
              <w:r w:rsidRPr="00B04564">
                <w:rPr>
                  <w:rFonts w:cs="Arial"/>
                  <w:vertAlign w:val="subscript"/>
                  <w:lang w:eastAsia="zh-CN"/>
                </w:rPr>
                <w:t>Channel</w:t>
              </w:r>
              <w:r w:rsidRPr="00B04564">
                <w:rPr>
                  <w:lang w:eastAsia="zh-CN"/>
                </w:rPr>
                <w:t xml:space="preserve"> [MHz] </w:t>
              </w:r>
            </w:ins>
          </w:p>
        </w:tc>
        <w:tc>
          <w:tcPr>
            <w:tcW w:w="1970" w:type="dxa"/>
            <w:tcBorders>
              <w:top w:val="single" w:sz="6" w:space="0" w:color="auto"/>
              <w:left w:val="single" w:sz="6" w:space="0" w:color="auto"/>
              <w:bottom w:val="single" w:sz="6" w:space="0" w:color="auto"/>
              <w:right w:val="single" w:sz="6" w:space="0" w:color="auto"/>
            </w:tcBorders>
            <w:hideMark/>
          </w:tcPr>
          <w:p w14:paraId="205F5D45" w14:textId="77777777" w:rsidR="003B22C3" w:rsidRPr="00B04564" w:rsidRDefault="003B22C3" w:rsidP="00081372">
            <w:pPr>
              <w:pStyle w:val="TAH"/>
              <w:rPr>
                <w:ins w:id="4232" w:author="R4-1809476" w:date="2018-07-10T13:09:00Z"/>
                <w:rFonts w:cs="Arial"/>
                <w:szCs w:val="18"/>
                <w:lang w:eastAsia="zh-CN"/>
              </w:rPr>
            </w:pPr>
            <w:ins w:id="4233" w:author="R4-1809476" w:date="2018-07-10T13:09:00Z">
              <w:r w:rsidRPr="00B04564">
                <w:rPr>
                  <w:rFonts w:cs="Arial"/>
                  <w:szCs w:val="18"/>
                  <w:lang w:eastAsia="zh-CN"/>
                </w:rPr>
                <w:t>Sub-block or Inter RF Bandwidth gap size (Wgap) where the limit applies [MHz]</w:t>
              </w:r>
            </w:ins>
          </w:p>
        </w:tc>
        <w:tc>
          <w:tcPr>
            <w:tcW w:w="1377" w:type="dxa"/>
            <w:tcBorders>
              <w:top w:val="single" w:sz="6" w:space="0" w:color="auto"/>
              <w:left w:val="single" w:sz="6" w:space="0" w:color="auto"/>
              <w:bottom w:val="single" w:sz="6" w:space="0" w:color="auto"/>
              <w:right w:val="single" w:sz="6" w:space="0" w:color="auto"/>
            </w:tcBorders>
            <w:hideMark/>
          </w:tcPr>
          <w:p w14:paraId="0589D079" w14:textId="77777777" w:rsidR="003B22C3" w:rsidRPr="00B04564" w:rsidRDefault="003B22C3" w:rsidP="00081372">
            <w:pPr>
              <w:pStyle w:val="TAH"/>
              <w:rPr>
                <w:ins w:id="4234" w:author="R4-1809476" w:date="2018-07-10T13:09:00Z"/>
                <w:lang w:eastAsia="zh-CN"/>
              </w:rPr>
            </w:pPr>
            <w:ins w:id="4235" w:author="R4-1809476" w:date="2018-07-10T13:09:00Z">
              <w:r w:rsidRPr="00B04564">
                <w:rPr>
                  <w:lang w:eastAsia="zh-CN"/>
                </w:rPr>
                <w:t>BS adjacent channel centre frequency offset below or above the sub-block or Base Station RF Bandwidth edge (inside the gap)</w:t>
              </w:r>
            </w:ins>
          </w:p>
        </w:tc>
        <w:tc>
          <w:tcPr>
            <w:tcW w:w="1430" w:type="dxa"/>
            <w:tcBorders>
              <w:top w:val="single" w:sz="6" w:space="0" w:color="auto"/>
              <w:left w:val="single" w:sz="6" w:space="0" w:color="auto"/>
              <w:bottom w:val="single" w:sz="6" w:space="0" w:color="auto"/>
              <w:right w:val="single" w:sz="6" w:space="0" w:color="auto"/>
            </w:tcBorders>
            <w:hideMark/>
          </w:tcPr>
          <w:p w14:paraId="130F7279" w14:textId="77777777" w:rsidR="003B22C3" w:rsidRPr="00B04564" w:rsidRDefault="003B22C3" w:rsidP="00081372">
            <w:pPr>
              <w:pStyle w:val="TAH"/>
              <w:rPr>
                <w:ins w:id="4236" w:author="R4-1809476" w:date="2018-07-10T13:09:00Z"/>
                <w:lang w:eastAsia="zh-CN"/>
              </w:rPr>
            </w:pPr>
            <w:ins w:id="4237" w:author="R4-1809476" w:date="2018-07-10T13:09:00Z">
              <w:r w:rsidRPr="00B04564">
                <w:rPr>
                  <w:lang w:eastAsia="zh-CN"/>
                </w:rPr>
                <w:t>Assumed adjacent channel carrier</w:t>
              </w:r>
            </w:ins>
          </w:p>
        </w:tc>
        <w:tc>
          <w:tcPr>
            <w:tcW w:w="2002" w:type="dxa"/>
            <w:tcBorders>
              <w:top w:val="single" w:sz="6" w:space="0" w:color="auto"/>
              <w:left w:val="single" w:sz="6" w:space="0" w:color="auto"/>
              <w:bottom w:val="single" w:sz="6" w:space="0" w:color="auto"/>
              <w:right w:val="single" w:sz="6" w:space="0" w:color="auto"/>
            </w:tcBorders>
            <w:hideMark/>
          </w:tcPr>
          <w:p w14:paraId="52A74E7E" w14:textId="77777777" w:rsidR="003B22C3" w:rsidRPr="00B04564" w:rsidRDefault="003B22C3" w:rsidP="00081372">
            <w:pPr>
              <w:pStyle w:val="TAH"/>
              <w:rPr>
                <w:ins w:id="4238" w:author="R4-1809476" w:date="2018-07-10T13:09:00Z"/>
                <w:lang w:eastAsia="zh-CN"/>
              </w:rPr>
            </w:pPr>
            <w:ins w:id="4239" w:author="R4-1809476" w:date="2018-07-10T13:09:00Z">
              <w:r w:rsidRPr="00B04564">
                <w:rPr>
                  <w:lang w:eastAsia="zh-CN"/>
                </w:rPr>
                <w:t>Filter on the adjacent channel frequency and corresponding filter bandwidth</w:t>
              </w:r>
            </w:ins>
          </w:p>
        </w:tc>
        <w:tc>
          <w:tcPr>
            <w:tcW w:w="1054" w:type="dxa"/>
            <w:tcBorders>
              <w:top w:val="single" w:sz="6" w:space="0" w:color="auto"/>
              <w:left w:val="single" w:sz="6" w:space="0" w:color="auto"/>
              <w:bottom w:val="single" w:sz="6" w:space="0" w:color="auto"/>
              <w:right w:val="single" w:sz="6" w:space="0" w:color="auto"/>
            </w:tcBorders>
            <w:hideMark/>
          </w:tcPr>
          <w:p w14:paraId="777B1D00" w14:textId="77777777" w:rsidR="003B22C3" w:rsidRPr="00B04564" w:rsidRDefault="003B22C3" w:rsidP="00081372">
            <w:pPr>
              <w:pStyle w:val="TAH"/>
              <w:rPr>
                <w:ins w:id="4240" w:author="R4-1809476" w:date="2018-07-10T13:09:00Z"/>
                <w:lang w:eastAsia="zh-CN"/>
              </w:rPr>
            </w:pPr>
            <w:ins w:id="4241" w:author="R4-1809476" w:date="2018-07-10T13:09:00Z">
              <w:r w:rsidRPr="00B04564">
                <w:rPr>
                  <w:lang w:eastAsia="zh-CN"/>
                </w:rPr>
                <w:t>ACLR limit</w:t>
              </w:r>
            </w:ins>
          </w:p>
        </w:tc>
      </w:tr>
      <w:tr w:rsidR="003B22C3" w:rsidRPr="00B04564" w14:paraId="57442FC2" w14:textId="77777777" w:rsidTr="00081372">
        <w:trPr>
          <w:cantSplit/>
          <w:jc w:val="center"/>
          <w:ins w:id="4242" w:author="R4-1809476" w:date="2018-07-10T13:09:00Z"/>
        </w:trPr>
        <w:tc>
          <w:tcPr>
            <w:tcW w:w="1792" w:type="dxa"/>
            <w:vMerge w:val="restart"/>
            <w:tcBorders>
              <w:top w:val="single" w:sz="6" w:space="0" w:color="auto"/>
              <w:left w:val="single" w:sz="6" w:space="0" w:color="auto"/>
              <w:bottom w:val="single" w:sz="6" w:space="0" w:color="auto"/>
              <w:right w:val="single" w:sz="6" w:space="0" w:color="auto"/>
            </w:tcBorders>
            <w:hideMark/>
          </w:tcPr>
          <w:p w14:paraId="306829AD" w14:textId="77777777" w:rsidR="003B22C3" w:rsidRPr="00B04564" w:rsidRDefault="003B22C3" w:rsidP="00081372">
            <w:pPr>
              <w:pStyle w:val="TAC"/>
              <w:rPr>
                <w:ins w:id="4243" w:author="R4-1809476" w:date="2018-07-10T13:09:00Z"/>
                <w:lang w:eastAsia="zh-CN"/>
              </w:rPr>
            </w:pPr>
            <w:ins w:id="4244" w:author="R4-1809476" w:date="2018-07-10T13:09:00Z">
              <w:r w:rsidRPr="00B04564">
                <w:rPr>
                  <w:lang w:eastAsia="zh-CN"/>
                </w:rPr>
                <w:t>5, 10, 15, 20</w:t>
              </w:r>
            </w:ins>
          </w:p>
        </w:tc>
        <w:tc>
          <w:tcPr>
            <w:tcW w:w="1970" w:type="dxa"/>
            <w:tcBorders>
              <w:top w:val="single" w:sz="6" w:space="0" w:color="auto"/>
              <w:left w:val="single" w:sz="6" w:space="0" w:color="auto"/>
              <w:bottom w:val="single" w:sz="6" w:space="0" w:color="auto"/>
              <w:right w:val="single" w:sz="6" w:space="0" w:color="auto"/>
            </w:tcBorders>
            <w:hideMark/>
          </w:tcPr>
          <w:p w14:paraId="27139A3B" w14:textId="77777777" w:rsidR="003B22C3" w:rsidRPr="00B04564" w:rsidRDefault="003B22C3" w:rsidP="00081372">
            <w:pPr>
              <w:pStyle w:val="TAC"/>
              <w:rPr>
                <w:ins w:id="4245" w:author="R4-1809476" w:date="2018-07-10T13:09:00Z"/>
                <w:rFonts w:cs="Arial"/>
                <w:szCs w:val="18"/>
                <w:lang w:eastAsia="zh-CN"/>
              </w:rPr>
            </w:pPr>
            <w:ins w:id="4246"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15 (Note 3)</w:t>
              </w:r>
            </w:ins>
          </w:p>
          <w:p w14:paraId="36108EBE" w14:textId="77777777" w:rsidR="003B22C3" w:rsidRPr="00B04564" w:rsidRDefault="003B22C3" w:rsidP="00081372">
            <w:pPr>
              <w:pStyle w:val="TAC"/>
              <w:rPr>
                <w:ins w:id="4247" w:author="R4-1809476" w:date="2018-07-10T13:09:00Z"/>
                <w:rFonts w:cs="Arial"/>
                <w:szCs w:val="18"/>
                <w:lang w:eastAsia="zh-CN"/>
              </w:rPr>
            </w:pPr>
            <w:ins w:id="4248"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45 (Note 4)</w:t>
              </w:r>
            </w:ins>
          </w:p>
        </w:tc>
        <w:tc>
          <w:tcPr>
            <w:tcW w:w="1377" w:type="dxa"/>
            <w:tcBorders>
              <w:top w:val="single" w:sz="6" w:space="0" w:color="auto"/>
              <w:left w:val="single" w:sz="6" w:space="0" w:color="auto"/>
              <w:bottom w:val="single" w:sz="6" w:space="0" w:color="auto"/>
              <w:right w:val="single" w:sz="6" w:space="0" w:color="auto"/>
            </w:tcBorders>
            <w:hideMark/>
          </w:tcPr>
          <w:p w14:paraId="3440E98A" w14:textId="77777777" w:rsidR="003B22C3" w:rsidRPr="00B04564" w:rsidRDefault="003B22C3" w:rsidP="00081372">
            <w:pPr>
              <w:pStyle w:val="TAC"/>
              <w:rPr>
                <w:ins w:id="4249" w:author="R4-1809476" w:date="2018-07-10T13:09:00Z"/>
                <w:lang w:eastAsia="zh-CN"/>
              </w:rPr>
            </w:pPr>
            <w:ins w:id="4250" w:author="R4-1809476" w:date="2018-07-10T13:09:00Z">
              <w:r w:rsidRPr="00B04564">
                <w:rPr>
                  <w:rFonts w:cs="Arial"/>
                  <w:lang w:eastAsia="zh-CN"/>
                </w:rPr>
                <w:t>2.5 MHz</w:t>
              </w:r>
            </w:ins>
          </w:p>
        </w:tc>
        <w:tc>
          <w:tcPr>
            <w:tcW w:w="1430" w:type="dxa"/>
            <w:tcBorders>
              <w:top w:val="single" w:sz="6" w:space="0" w:color="auto"/>
              <w:left w:val="single" w:sz="6" w:space="0" w:color="auto"/>
              <w:bottom w:val="single" w:sz="6" w:space="0" w:color="auto"/>
              <w:right w:val="single" w:sz="6" w:space="0" w:color="auto"/>
            </w:tcBorders>
            <w:hideMark/>
          </w:tcPr>
          <w:p w14:paraId="394C16CB" w14:textId="77777777" w:rsidR="003B22C3" w:rsidRDefault="003B22C3" w:rsidP="00081372">
            <w:pPr>
              <w:pStyle w:val="TAC"/>
              <w:rPr>
                <w:ins w:id="4251" w:author="R4-1809476" w:date="2018-07-10T13:09:00Z"/>
                <w:lang w:eastAsia="zh-CN"/>
              </w:rPr>
            </w:pPr>
            <w:ins w:id="4252" w:author="R4-1809476" w:date="2018-07-10T13:09:00Z">
              <w:r w:rsidRPr="00B04564">
                <w:rPr>
                  <w:lang w:eastAsia="zh-CN"/>
                </w:rPr>
                <w:t xml:space="preserve">5 MHz NR </w:t>
              </w:r>
            </w:ins>
          </w:p>
          <w:p w14:paraId="37134469" w14:textId="77777777" w:rsidR="003B22C3" w:rsidRPr="00B04564" w:rsidRDefault="003B22C3" w:rsidP="00081372">
            <w:pPr>
              <w:pStyle w:val="TAC"/>
              <w:rPr>
                <w:ins w:id="4253" w:author="R4-1809476" w:date="2018-07-10T13:09:00Z"/>
                <w:lang w:eastAsia="zh-CN"/>
              </w:rPr>
            </w:pPr>
            <w:ins w:id="4254" w:author="R4-1809476" w:date="2018-07-10T13:09:00Z">
              <w:r w:rsidRPr="00B04564">
                <w:rPr>
                  <w:rFonts w:cs="v5.0.0"/>
                </w:rPr>
                <w:t>(Note 2)</w:t>
              </w:r>
            </w:ins>
          </w:p>
        </w:tc>
        <w:tc>
          <w:tcPr>
            <w:tcW w:w="2002" w:type="dxa"/>
            <w:vMerge w:val="restart"/>
            <w:tcBorders>
              <w:top w:val="single" w:sz="6" w:space="0" w:color="auto"/>
              <w:left w:val="single" w:sz="6" w:space="0" w:color="auto"/>
              <w:right w:val="single" w:sz="6" w:space="0" w:color="auto"/>
            </w:tcBorders>
            <w:vAlign w:val="center"/>
            <w:hideMark/>
          </w:tcPr>
          <w:p w14:paraId="793441BD" w14:textId="77777777" w:rsidR="003B22C3" w:rsidRPr="00B04564" w:rsidRDefault="003B22C3" w:rsidP="00081372">
            <w:pPr>
              <w:pStyle w:val="TAC"/>
              <w:rPr>
                <w:ins w:id="4255" w:author="R4-1809476" w:date="2018-07-10T13:09:00Z"/>
                <w:lang w:eastAsia="zh-CN"/>
              </w:rPr>
            </w:pPr>
            <w:ins w:id="4256" w:author="R4-1809476" w:date="2018-07-10T13:09:00Z">
              <w:r w:rsidRPr="00B04564">
                <w:rPr>
                  <w:lang w:eastAsia="zh-CN"/>
                </w:rPr>
                <w:t>Square (</w:t>
              </w:r>
              <w:r w:rsidRPr="00B04564">
                <w:rPr>
                  <w:rFonts w:cs="Arial"/>
                  <w:lang w:eastAsia="zh-CN"/>
                </w:rPr>
                <w:t>BW</w:t>
              </w:r>
              <w:r w:rsidRPr="00B04564">
                <w:rPr>
                  <w:rFonts w:cs="Arial"/>
                  <w:vertAlign w:val="subscript"/>
                  <w:lang w:eastAsia="zh-CN"/>
                </w:rPr>
                <w:t>Config</w:t>
              </w:r>
              <w:r w:rsidRPr="00B04564">
                <w:rPr>
                  <w:lang w:eastAsia="zh-CN"/>
                </w:rPr>
                <w:t>)</w:t>
              </w:r>
            </w:ins>
          </w:p>
        </w:tc>
        <w:tc>
          <w:tcPr>
            <w:tcW w:w="1054" w:type="dxa"/>
            <w:vMerge w:val="restart"/>
            <w:tcBorders>
              <w:top w:val="single" w:sz="6" w:space="0" w:color="auto"/>
              <w:left w:val="single" w:sz="6" w:space="0" w:color="auto"/>
              <w:right w:val="single" w:sz="6" w:space="0" w:color="auto"/>
            </w:tcBorders>
            <w:vAlign w:val="center"/>
            <w:hideMark/>
          </w:tcPr>
          <w:p w14:paraId="64CAE871" w14:textId="77777777" w:rsidR="003B22C3" w:rsidRPr="00051A97" w:rsidRDefault="003B22C3" w:rsidP="00081372">
            <w:pPr>
              <w:pStyle w:val="TAC"/>
              <w:rPr>
                <w:ins w:id="4257" w:author="R4-1809476" w:date="2018-07-10T13:09:00Z"/>
                <w:color w:val="000000" w:themeColor="text1"/>
                <w:lang w:eastAsia="zh-CN"/>
              </w:rPr>
            </w:pPr>
            <w:ins w:id="4258" w:author="R4-1809476" w:date="2018-07-10T13:09:00Z">
              <w:r w:rsidRPr="00051A97">
                <w:rPr>
                  <w:rFonts w:cs="v5.0.0"/>
                  <w:color w:val="000000" w:themeColor="text1"/>
                </w:rPr>
                <w:t>44.2 dB</w:t>
              </w:r>
            </w:ins>
          </w:p>
        </w:tc>
      </w:tr>
      <w:tr w:rsidR="003B22C3" w:rsidRPr="00B04564" w14:paraId="6A8C9BCE" w14:textId="77777777" w:rsidTr="00081372">
        <w:trPr>
          <w:cantSplit/>
          <w:jc w:val="center"/>
          <w:ins w:id="4259" w:author="R4-1809476" w:date="2018-07-10T13:09:00Z"/>
        </w:trPr>
        <w:tc>
          <w:tcPr>
            <w:tcW w:w="1792" w:type="dxa"/>
            <w:vMerge/>
            <w:tcBorders>
              <w:top w:val="single" w:sz="6" w:space="0" w:color="auto"/>
              <w:left w:val="single" w:sz="6" w:space="0" w:color="auto"/>
              <w:bottom w:val="single" w:sz="6" w:space="0" w:color="auto"/>
              <w:right w:val="single" w:sz="6" w:space="0" w:color="auto"/>
            </w:tcBorders>
            <w:vAlign w:val="center"/>
            <w:hideMark/>
          </w:tcPr>
          <w:p w14:paraId="6DE91737" w14:textId="77777777" w:rsidR="003B22C3" w:rsidRPr="00B04564" w:rsidRDefault="003B22C3" w:rsidP="00081372">
            <w:pPr>
              <w:pStyle w:val="TAC"/>
              <w:rPr>
                <w:ins w:id="4260" w:author="R4-1809476" w:date="2018-07-10T13:09:00Z"/>
                <w:lang w:eastAsia="zh-CN"/>
              </w:rPr>
            </w:pPr>
          </w:p>
        </w:tc>
        <w:tc>
          <w:tcPr>
            <w:tcW w:w="1970" w:type="dxa"/>
            <w:tcBorders>
              <w:top w:val="single" w:sz="6" w:space="0" w:color="auto"/>
              <w:left w:val="single" w:sz="6" w:space="0" w:color="auto"/>
              <w:bottom w:val="single" w:sz="6" w:space="0" w:color="auto"/>
              <w:right w:val="single" w:sz="6" w:space="0" w:color="auto"/>
            </w:tcBorders>
            <w:hideMark/>
          </w:tcPr>
          <w:p w14:paraId="222C8ED8" w14:textId="77777777" w:rsidR="003B22C3" w:rsidRPr="00B04564" w:rsidRDefault="003B22C3" w:rsidP="00081372">
            <w:pPr>
              <w:pStyle w:val="TAC"/>
              <w:rPr>
                <w:ins w:id="4261" w:author="R4-1809476" w:date="2018-07-10T13:09:00Z"/>
                <w:rFonts w:cs="Arial"/>
                <w:szCs w:val="18"/>
                <w:lang w:eastAsia="zh-CN"/>
              </w:rPr>
            </w:pPr>
            <w:ins w:id="4262"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20 (Note 3)</w:t>
              </w:r>
            </w:ins>
          </w:p>
          <w:p w14:paraId="2270C3AC" w14:textId="77777777" w:rsidR="003B22C3" w:rsidRPr="00B04564" w:rsidRDefault="003B22C3" w:rsidP="00081372">
            <w:pPr>
              <w:pStyle w:val="TAC"/>
              <w:rPr>
                <w:ins w:id="4263" w:author="R4-1809476" w:date="2018-07-10T13:09:00Z"/>
                <w:rFonts w:cs="Arial"/>
                <w:szCs w:val="18"/>
                <w:lang w:eastAsia="zh-CN"/>
              </w:rPr>
            </w:pPr>
            <w:ins w:id="4264"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50 (Note 4)</w:t>
              </w:r>
            </w:ins>
          </w:p>
        </w:tc>
        <w:tc>
          <w:tcPr>
            <w:tcW w:w="1377" w:type="dxa"/>
            <w:tcBorders>
              <w:top w:val="single" w:sz="6" w:space="0" w:color="auto"/>
              <w:left w:val="single" w:sz="6" w:space="0" w:color="auto"/>
              <w:bottom w:val="single" w:sz="6" w:space="0" w:color="auto"/>
              <w:right w:val="single" w:sz="6" w:space="0" w:color="auto"/>
            </w:tcBorders>
            <w:hideMark/>
          </w:tcPr>
          <w:p w14:paraId="5B0F50BC" w14:textId="77777777" w:rsidR="003B22C3" w:rsidRPr="00B04564" w:rsidRDefault="003B22C3" w:rsidP="00081372">
            <w:pPr>
              <w:pStyle w:val="TAC"/>
              <w:rPr>
                <w:ins w:id="4265" w:author="R4-1809476" w:date="2018-07-10T13:09:00Z"/>
                <w:lang w:eastAsia="zh-CN"/>
              </w:rPr>
            </w:pPr>
            <w:ins w:id="4266" w:author="R4-1809476" w:date="2018-07-10T13:09:00Z">
              <w:r w:rsidRPr="00B04564">
                <w:rPr>
                  <w:lang w:eastAsia="zh-CN"/>
                </w:rPr>
                <w:t>7.5 MHz</w:t>
              </w:r>
            </w:ins>
          </w:p>
        </w:tc>
        <w:tc>
          <w:tcPr>
            <w:tcW w:w="1430" w:type="dxa"/>
            <w:tcBorders>
              <w:top w:val="single" w:sz="6" w:space="0" w:color="auto"/>
              <w:left w:val="single" w:sz="6" w:space="0" w:color="auto"/>
              <w:bottom w:val="single" w:sz="6" w:space="0" w:color="auto"/>
              <w:right w:val="single" w:sz="6" w:space="0" w:color="auto"/>
            </w:tcBorders>
            <w:hideMark/>
          </w:tcPr>
          <w:p w14:paraId="75991F6D" w14:textId="77777777" w:rsidR="003B22C3" w:rsidRDefault="003B22C3" w:rsidP="00081372">
            <w:pPr>
              <w:pStyle w:val="TAC"/>
              <w:rPr>
                <w:ins w:id="4267" w:author="R4-1809476" w:date="2018-07-10T13:09:00Z"/>
                <w:lang w:eastAsia="zh-CN"/>
              </w:rPr>
            </w:pPr>
            <w:ins w:id="4268" w:author="R4-1809476" w:date="2018-07-10T13:09:00Z">
              <w:r w:rsidRPr="00B04564">
                <w:rPr>
                  <w:lang w:eastAsia="zh-CN"/>
                </w:rPr>
                <w:t xml:space="preserve">5 MHz NR </w:t>
              </w:r>
            </w:ins>
          </w:p>
          <w:p w14:paraId="0E577E5B" w14:textId="77777777" w:rsidR="003B22C3" w:rsidRPr="00B04564" w:rsidRDefault="003B22C3" w:rsidP="00081372">
            <w:pPr>
              <w:pStyle w:val="TAC"/>
              <w:rPr>
                <w:ins w:id="4269" w:author="R4-1809476" w:date="2018-07-10T13:09:00Z"/>
                <w:lang w:eastAsia="zh-CN"/>
              </w:rPr>
            </w:pPr>
            <w:ins w:id="4270" w:author="R4-1809476" w:date="2018-07-10T13:09:00Z">
              <w:r w:rsidRPr="00B04564">
                <w:rPr>
                  <w:rFonts w:cs="v5.0.0"/>
                </w:rPr>
                <w:t>(Note 2)</w:t>
              </w:r>
            </w:ins>
          </w:p>
        </w:tc>
        <w:tc>
          <w:tcPr>
            <w:tcW w:w="2002" w:type="dxa"/>
            <w:vMerge/>
            <w:tcBorders>
              <w:left w:val="single" w:sz="6" w:space="0" w:color="auto"/>
              <w:right w:val="single" w:sz="6" w:space="0" w:color="auto"/>
            </w:tcBorders>
            <w:hideMark/>
          </w:tcPr>
          <w:p w14:paraId="4D970FF2" w14:textId="77777777" w:rsidR="003B22C3" w:rsidRPr="00B04564" w:rsidRDefault="003B22C3" w:rsidP="00081372">
            <w:pPr>
              <w:pStyle w:val="TAC"/>
              <w:rPr>
                <w:ins w:id="4271" w:author="R4-1809476" w:date="2018-07-10T13:09:00Z"/>
                <w:lang w:eastAsia="zh-CN"/>
              </w:rPr>
            </w:pPr>
          </w:p>
        </w:tc>
        <w:tc>
          <w:tcPr>
            <w:tcW w:w="1054" w:type="dxa"/>
            <w:vMerge/>
            <w:tcBorders>
              <w:left w:val="single" w:sz="6" w:space="0" w:color="auto"/>
              <w:right w:val="single" w:sz="6" w:space="0" w:color="auto"/>
            </w:tcBorders>
            <w:hideMark/>
          </w:tcPr>
          <w:p w14:paraId="374B9B2B" w14:textId="77777777" w:rsidR="003B22C3" w:rsidRPr="00051A97" w:rsidRDefault="003B22C3" w:rsidP="00081372">
            <w:pPr>
              <w:pStyle w:val="TAC"/>
              <w:rPr>
                <w:ins w:id="4272" w:author="R4-1809476" w:date="2018-07-10T13:09:00Z"/>
                <w:color w:val="000000" w:themeColor="text1"/>
                <w:lang w:eastAsia="zh-CN"/>
              </w:rPr>
            </w:pPr>
          </w:p>
        </w:tc>
      </w:tr>
      <w:tr w:rsidR="003B22C3" w:rsidRPr="00B04564" w14:paraId="4659A0FF" w14:textId="77777777" w:rsidTr="00081372">
        <w:trPr>
          <w:cantSplit/>
          <w:jc w:val="center"/>
          <w:ins w:id="4273" w:author="R4-1809476" w:date="2018-07-10T13:09:00Z"/>
        </w:trPr>
        <w:tc>
          <w:tcPr>
            <w:tcW w:w="1792" w:type="dxa"/>
            <w:vMerge w:val="restart"/>
            <w:tcBorders>
              <w:top w:val="single" w:sz="6" w:space="0" w:color="auto"/>
              <w:left w:val="single" w:sz="6" w:space="0" w:color="auto"/>
              <w:bottom w:val="single" w:sz="6" w:space="0" w:color="auto"/>
              <w:right w:val="single" w:sz="6" w:space="0" w:color="auto"/>
            </w:tcBorders>
            <w:hideMark/>
          </w:tcPr>
          <w:p w14:paraId="2F423036" w14:textId="77777777" w:rsidR="003B22C3" w:rsidRPr="00B04564" w:rsidRDefault="003B22C3" w:rsidP="00081372">
            <w:pPr>
              <w:pStyle w:val="TAC"/>
              <w:rPr>
                <w:ins w:id="4274" w:author="R4-1809476" w:date="2018-07-10T13:09:00Z"/>
                <w:lang w:eastAsia="zh-CN"/>
              </w:rPr>
            </w:pPr>
            <w:ins w:id="4275" w:author="R4-1809476" w:date="2018-07-10T13:09:00Z">
              <w:r w:rsidRPr="00B04564">
                <w:rPr>
                  <w:lang w:eastAsia="zh-CN"/>
                </w:rPr>
                <w:t>25, 30, 40, 50, 60, 70, 80, 90, 100</w:t>
              </w:r>
            </w:ins>
          </w:p>
        </w:tc>
        <w:tc>
          <w:tcPr>
            <w:tcW w:w="1970" w:type="dxa"/>
            <w:tcBorders>
              <w:top w:val="single" w:sz="6" w:space="0" w:color="auto"/>
              <w:left w:val="single" w:sz="6" w:space="0" w:color="auto"/>
              <w:bottom w:val="single" w:sz="6" w:space="0" w:color="auto"/>
              <w:right w:val="single" w:sz="6" w:space="0" w:color="auto"/>
            </w:tcBorders>
          </w:tcPr>
          <w:p w14:paraId="1940638F" w14:textId="77777777" w:rsidR="003B22C3" w:rsidRPr="00B04564" w:rsidRDefault="003B22C3" w:rsidP="00081372">
            <w:pPr>
              <w:pStyle w:val="TAC"/>
              <w:rPr>
                <w:ins w:id="4276" w:author="R4-1809476" w:date="2018-07-10T13:09:00Z"/>
                <w:rFonts w:cs="Arial"/>
                <w:lang w:eastAsia="zh-CN"/>
              </w:rPr>
            </w:pPr>
            <w:ins w:id="4277"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60 (Note 4)</w:t>
              </w:r>
            </w:ins>
          </w:p>
          <w:p w14:paraId="5638138E" w14:textId="77777777" w:rsidR="003B22C3" w:rsidRPr="00B04564" w:rsidRDefault="003B22C3" w:rsidP="00081372">
            <w:pPr>
              <w:pStyle w:val="TAC"/>
              <w:rPr>
                <w:ins w:id="4278" w:author="R4-1809476" w:date="2018-07-10T13:09:00Z"/>
                <w:rFonts w:cs="Arial"/>
                <w:lang w:eastAsia="zh-CN"/>
              </w:rPr>
            </w:pPr>
            <w:ins w:id="4279"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30 (Note 3) </w:t>
              </w:r>
            </w:ins>
          </w:p>
        </w:tc>
        <w:tc>
          <w:tcPr>
            <w:tcW w:w="1377" w:type="dxa"/>
            <w:tcBorders>
              <w:top w:val="single" w:sz="6" w:space="0" w:color="auto"/>
              <w:left w:val="single" w:sz="6" w:space="0" w:color="auto"/>
              <w:bottom w:val="single" w:sz="6" w:space="0" w:color="auto"/>
              <w:right w:val="single" w:sz="6" w:space="0" w:color="auto"/>
            </w:tcBorders>
            <w:hideMark/>
          </w:tcPr>
          <w:p w14:paraId="405307AD" w14:textId="77777777" w:rsidR="003B22C3" w:rsidRPr="00B04564" w:rsidRDefault="003B22C3" w:rsidP="00081372">
            <w:pPr>
              <w:pStyle w:val="TAC"/>
              <w:rPr>
                <w:ins w:id="4280" w:author="R4-1809476" w:date="2018-07-10T13:09:00Z"/>
                <w:lang w:eastAsia="zh-CN"/>
              </w:rPr>
            </w:pPr>
            <w:ins w:id="4281" w:author="R4-1809476" w:date="2018-07-10T13:09:00Z">
              <w:r w:rsidRPr="00B04564">
                <w:rPr>
                  <w:rFonts w:cs="Arial"/>
                  <w:lang w:eastAsia="zh-CN"/>
                </w:rPr>
                <w:t>10 MHz</w:t>
              </w:r>
            </w:ins>
          </w:p>
        </w:tc>
        <w:tc>
          <w:tcPr>
            <w:tcW w:w="1430" w:type="dxa"/>
            <w:tcBorders>
              <w:top w:val="single" w:sz="6" w:space="0" w:color="auto"/>
              <w:left w:val="single" w:sz="6" w:space="0" w:color="auto"/>
              <w:bottom w:val="single" w:sz="6" w:space="0" w:color="auto"/>
              <w:right w:val="single" w:sz="6" w:space="0" w:color="auto"/>
            </w:tcBorders>
            <w:hideMark/>
          </w:tcPr>
          <w:p w14:paraId="4C5A5090" w14:textId="77777777" w:rsidR="003B22C3" w:rsidRPr="00B04564" w:rsidRDefault="003B22C3" w:rsidP="00081372">
            <w:pPr>
              <w:pStyle w:val="TAC"/>
              <w:rPr>
                <w:ins w:id="4282" w:author="R4-1809476" w:date="2018-07-10T13:09:00Z"/>
                <w:lang w:eastAsia="zh-CN"/>
              </w:rPr>
            </w:pPr>
            <w:ins w:id="4283" w:author="R4-1809476" w:date="2018-07-10T13:09:00Z">
              <w:r w:rsidRPr="00B04564">
                <w:rPr>
                  <w:lang w:eastAsia="zh-CN"/>
                </w:rPr>
                <w:t xml:space="preserve">20 MHz NR </w:t>
              </w:r>
              <w:r w:rsidRPr="00B04564">
                <w:rPr>
                  <w:rFonts w:cs="v5.0.0"/>
                </w:rPr>
                <w:t>(Note 2)</w:t>
              </w:r>
            </w:ins>
          </w:p>
        </w:tc>
        <w:tc>
          <w:tcPr>
            <w:tcW w:w="2002" w:type="dxa"/>
            <w:vMerge w:val="restart"/>
            <w:tcBorders>
              <w:left w:val="single" w:sz="6" w:space="0" w:color="auto"/>
              <w:right w:val="single" w:sz="6" w:space="0" w:color="auto"/>
            </w:tcBorders>
            <w:vAlign w:val="center"/>
            <w:hideMark/>
          </w:tcPr>
          <w:p w14:paraId="3FD1808D" w14:textId="77777777" w:rsidR="003B22C3" w:rsidRPr="003B22C3" w:rsidRDefault="003B22C3" w:rsidP="00081372">
            <w:pPr>
              <w:pStyle w:val="TAC"/>
              <w:rPr>
                <w:ins w:id="4284" w:author="R4-1809476" w:date="2018-07-10T13:09:00Z"/>
                <w:lang w:eastAsia="zh-CN"/>
              </w:rPr>
            </w:pPr>
            <w:ins w:id="4285" w:author="R4-1809476" w:date="2018-07-10T13:09:00Z">
              <w:r w:rsidRPr="003B22C3">
                <w:rPr>
                  <w:lang w:eastAsia="zh-CN"/>
                </w:rPr>
                <w:t>Square (</w:t>
              </w:r>
              <w:r w:rsidRPr="003B22C3">
                <w:rPr>
                  <w:rFonts w:cs="Arial"/>
                  <w:lang w:eastAsia="zh-CN"/>
                </w:rPr>
                <w:t>BW</w:t>
              </w:r>
              <w:r w:rsidRPr="003B22C3">
                <w:rPr>
                  <w:rFonts w:cs="Arial"/>
                  <w:vertAlign w:val="subscript"/>
                  <w:lang w:eastAsia="zh-CN"/>
                </w:rPr>
                <w:t>Config</w:t>
              </w:r>
              <w:r w:rsidRPr="003B22C3">
                <w:rPr>
                  <w:lang w:eastAsia="zh-CN"/>
                </w:rPr>
                <w:t>)</w:t>
              </w:r>
            </w:ins>
          </w:p>
        </w:tc>
        <w:tc>
          <w:tcPr>
            <w:tcW w:w="1054" w:type="dxa"/>
            <w:vMerge w:val="restart"/>
            <w:tcBorders>
              <w:left w:val="single" w:sz="6" w:space="0" w:color="auto"/>
              <w:right w:val="single" w:sz="6" w:space="0" w:color="auto"/>
            </w:tcBorders>
            <w:vAlign w:val="center"/>
            <w:hideMark/>
          </w:tcPr>
          <w:p w14:paraId="633D6BB3" w14:textId="77777777" w:rsidR="003B22C3" w:rsidRPr="003B22C3" w:rsidRDefault="003B22C3" w:rsidP="00081372">
            <w:pPr>
              <w:pStyle w:val="TAC"/>
              <w:rPr>
                <w:ins w:id="4286" w:author="R4-1809476" w:date="2018-07-10T13:09:00Z"/>
                <w:color w:val="000000" w:themeColor="text1"/>
                <w:lang w:eastAsia="zh-CN"/>
              </w:rPr>
            </w:pPr>
            <w:ins w:id="4287" w:author="R4-1809476" w:date="2018-07-10T13:09:00Z">
              <w:r w:rsidRPr="003B22C3">
                <w:rPr>
                  <w:rFonts w:cs="v5.0.0"/>
                  <w:color w:val="000000" w:themeColor="text1"/>
                </w:rPr>
                <w:t>43.8 dB</w:t>
              </w:r>
            </w:ins>
          </w:p>
        </w:tc>
      </w:tr>
      <w:tr w:rsidR="003B22C3" w:rsidRPr="00B04564" w14:paraId="61E1116A" w14:textId="77777777" w:rsidTr="00081372">
        <w:trPr>
          <w:cantSplit/>
          <w:jc w:val="center"/>
          <w:ins w:id="4288" w:author="R4-1809476" w:date="2018-07-10T13:09:00Z"/>
        </w:trPr>
        <w:tc>
          <w:tcPr>
            <w:tcW w:w="1792" w:type="dxa"/>
            <w:vMerge/>
            <w:tcBorders>
              <w:top w:val="single" w:sz="6" w:space="0" w:color="auto"/>
              <w:left w:val="single" w:sz="6" w:space="0" w:color="auto"/>
              <w:bottom w:val="single" w:sz="6" w:space="0" w:color="auto"/>
              <w:right w:val="single" w:sz="6" w:space="0" w:color="auto"/>
            </w:tcBorders>
            <w:vAlign w:val="center"/>
            <w:hideMark/>
          </w:tcPr>
          <w:p w14:paraId="778230D9" w14:textId="77777777" w:rsidR="003B22C3" w:rsidRPr="00B04564" w:rsidRDefault="003B22C3" w:rsidP="00081372">
            <w:pPr>
              <w:pStyle w:val="TAC"/>
              <w:rPr>
                <w:ins w:id="4289" w:author="R4-1809476" w:date="2018-07-10T13:09:00Z"/>
                <w:lang w:eastAsia="zh-CN"/>
              </w:rPr>
            </w:pPr>
          </w:p>
        </w:tc>
        <w:tc>
          <w:tcPr>
            <w:tcW w:w="1970" w:type="dxa"/>
            <w:tcBorders>
              <w:top w:val="single" w:sz="6" w:space="0" w:color="auto"/>
              <w:left w:val="single" w:sz="6" w:space="0" w:color="auto"/>
              <w:bottom w:val="single" w:sz="6" w:space="0" w:color="auto"/>
              <w:right w:val="single" w:sz="6" w:space="0" w:color="auto"/>
            </w:tcBorders>
            <w:hideMark/>
          </w:tcPr>
          <w:p w14:paraId="5898E958" w14:textId="77777777" w:rsidR="003B22C3" w:rsidRPr="00B04564" w:rsidRDefault="003B22C3" w:rsidP="00081372">
            <w:pPr>
              <w:pStyle w:val="TAC"/>
              <w:rPr>
                <w:ins w:id="4290" w:author="R4-1809476" w:date="2018-07-10T13:09:00Z"/>
                <w:rFonts w:cs="Arial"/>
                <w:lang w:eastAsia="zh-CN"/>
              </w:rPr>
            </w:pPr>
            <w:ins w:id="4291"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80 (Note 4)</w:t>
              </w:r>
            </w:ins>
          </w:p>
          <w:p w14:paraId="7D3CC030" w14:textId="77777777" w:rsidR="003B22C3" w:rsidRPr="00B04564" w:rsidRDefault="003B22C3" w:rsidP="00081372">
            <w:pPr>
              <w:pStyle w:val="TAC"/>
              <w:rPr>
                <w:ins w:id="4292" w:author="R4-1809476" w:date="2018-07-10T13:09:00Z"/>
                <w:rFonts w:cs="Arial"/>
                <w:lang w:eastAsia="zh-CN"/>
              </w:rPr>
            </w:pPr>
            <w:ins w:id="4293" w:author="R4-1809476" w:date="2018-07-10T13:09:00Z">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50 (Note 3)</w:t>
              </w:r>
            </w:ins>
          </w:p>
        </w:tc>
        <w:tc>
          <w:tcPr>
            <w:tcW w:w="1377" w:type="dxa"/>
            <w:tcBorders>
              <w:top w:val="single" w:sz="6" w:space="0" w:color="auto"/>
              <w:left w:val="single" w:sz="6" w:space="0" w:color="auto"/>
              <w:bottom w:val="single" w:sz="6" w:space="0" w:color="auto"/>
              <w:right w:val="single" w:sz="6" w:space="0" w:color="auto"/>
            </w:tcBorders>
            <w:hideMark/>
          </w:tcPr>
          <w:p w14:paraId="1EA5EEDF" w14:textId="77777777" w:rsidR="003B22C3" w:rsidRPr="00B04564" w:rsidRDefault="003B22C3" w:rsidP="00081372">
            <w:pPr>
              <w:pStyle w:val="TAC"/>
              <w:rPr>
                <w:ins w:id="4294" w:author="R4-1809476" w:date="2018-07-10T13:09:00Z"/>
                <w:lang w:eastAsia="zh-CN"/>
              </w:rPr>
            </w:pPr>
            <w:ins w:id="4295" w:author="R4-1809476" w:date="2018-07-10T13:09:00Z">
              <w:r w:rsidRPr="00B04564">
                <w:rPr>
                  <w:lang w:eastAsia="zh-CN"/>
                </w:rPr>
                <w:t>30 MHz</w:t>
              </w:r>
            </w:ins>
          </w:p>
        </w:tc>
        <w:tc>
          <w:tcPr>
            <w:tcW w:w="1430" w:type="dxa"/>
            <w:tcBorders>
              <w:top w:val="single" w:sz="6" w:space="0" w:color="auto"/>
              <w:left w:val="single" w:sz="6" w:space="0" w:color="auto"/>
              <w:bottom w:val="single" w:sz="6" w:space="0" w:color="auto"/>
              <w:right w:val="single" w:sz="6" w:space="0" w:color="auto"/>
            </w:tcBorders>
            <w:hideMark/>
          </w:tcPr>
          <w:p w14:paraId="5EC9972F" w14:textId="77777777" w:rsidR="003B22C3" w:rsidRPr="00B04564" w:rsidRDefault="003B22C3" w:rsidP="00081372">
            <w:pPr>
              <w:pStyle w:val="TAC"/>
              <w:rPr>
                <w:ins w:id="4296" w:author="R4-1809476" w:date="2018-07-10T13:09:00Z"/>
                <w:lang w:eastAsia="zh-CN"/>
              </w:rPr>
            </w:pPr>
            <w:ins w:id="4297" w:author="R4-1809476" w:date="2018-07-10T13:09:00Z">
              <w:r w:rsidRPr="00B04564">
                <w:rPr>
                  <w:lang w:eastAsia="zh-CN"/>
                </w:rPr>
                <w:t xml:space="preserve">20 MHz NR </w:t>
              </w:r>
              <w:r w:rsidRPr="00B04564">
                <w:rPr>
                  <w:rFonts w:cs="v5.0.0"/>
                </w:rPr>
                <w:t>(Note 2)</w:t>
              </w:r>
            </w:ins>
          </w:p>
        </w:tc>
        <w:tc>
          <w:tcPr>
            <w:tcW w:w="2002" w:type="dxa"/>
            <w:vMerge/>
            <w:tcBorders>
              <w:left w:val="single" w:sz="6" w:space="0" w:color="auto"/>
              <w:bottom w:val="single" w:sz="6" w:space="0" w:color="auto"/>
              <w:right w:val="single" w:sz="6" w:space="0" w:color="auto"/>
            </w:tcBorders>
            <w:hideMark/>
          </w:tcPr>
          <w:p w14:paraId="76B9CC6C" w14:textId="77777777" w:rsidR="003B22C3" w:rsidRPr="00B04564" w:rsidRDefault="003B22C3" w:rsidP="00081372">
            <w:pPr>
              <w:pStyle w:val="TAC"/>
              <w:rPr>
                <w:ins w:id="4298" w:author="R4-1809476" w:date="2018-07-10T13:09:00Z"/>
                <w:lang w:eastAsia="zh-CN"/>
              </w:rPr>
            </w:pPr>
          </w:p>
        </w:tc>
        <w:tc>
          <w:tcPr>
            <w:tcW w:w="1054" w:type="dxa"/>
            <w:vMerge/>
            <w:tcBorders>
              <w:left w:val="single" w:sz="6" w:space="0" w:color="auto"/>
              <w:bottom w:val="single" w:sz="6" w:space="0" w:color="auto"/>
              <w:right w:val="single" w:sz="6" w:space="0" w:color="auto"/>
            </w:tcBorders>
            <w:hideMark/>
          </w:tcPr>
          <w:p w14:paraId="50E45015" w14:textId="77777777" w:rsidR="003B22C3" w:rsidRPr="00051A97" w:rsidRDefault="003B22C3" w:rsidP="00081372">
            <w:pPr>
              <w:pStyle w:val="TAC"/>
              <w:rPr>
                <w:ins w:id="4299" w:author="R4-1809476" w:date="2018-07-10T13:09:00Z"/>
                <w:color w:val="000000" w:themeColor="text1"/>
                <w:lang w:eastAsia="zh-CN"/>
              </w:rPr>
            </w:pPr>
          </w:p>
        </w:tc>
      </w:tr>
      <w:tr w:rsidR="003B22C3" w:rsidRPr="00B04564" w14:paraId="180BF269" w14:textId="77777777" w:rsidTr="00081372">
        <w:trPr>
          <w:cantSplit/>
          <w:jc w:val="center"/>
          <w:ins w:id="4300" w:author="R4-1809476" w:date="2018-07-10T13:09:00Z"/>
        </w:trPr>
        <w:tc>
          <w:tcPr>
            <w:tcW w:w="0" w:type="auto"/>
            <w:gridSpan w:val="6"/>
            <w:tcBorders>
              <w:top w:val="single" w:sz="6" w:space="0" w:color="auto"/>
              <w:left w:val="single" w:sz="6" w:space="0" w:color="auto"/>
              <w:bottom w:val="single" w:sz="6" w:space="0" w:color="auto"/>
              <w:right w:val="single" w:sz="6" w:space="0" w:color="auto"/>
            </w:tcBorders>
            <w:hideMark/>
          </w:tcPr>
          <w:p w14:paraId="1265FCE8" w14:textId="77777777" w:rsidR="003B22C3" w:rsidRPr="00B04564" w:rsidRDefault="003B22C3" w:rsidP="00081372">
            <w:pPr>
              <w:pStyle w:val="TAN"/>
              <w:rPr>
                <w:ins w:id="4301" w:author="R4-1809476" w:date="2018-07-10T13:09:00Z"/>
                <w:lang w:eastAsia="zh-CN"/>
              </w:rPr>
            </w:pPr>
            <w:ins w:id="4302" w:author="R4-1809476" w:date="2018-07-10T13:09:00Z">
              <w:r w:rsidRPr="00B04564">
                <w:rPr>
                  <w:lang w:eastAsia="zh-CN"/>
                </w:rPr>
                <w:t>NOTE 1:</w:t>
              </w:r>
              <w:r w:rsidRPr="00B04564">
                <w:rPr>
                  <w:lang w:eastAsia="zh-CN"/>
                </w:rPr>
                <w:tab/>
                <w:t>BW</w:t>
              </w:r>
              <w:r w:rsidRPr="00B04564">
                <w:rPr>
                  <w:vertAlign w:val="subscript"/>
                  <w:lang w:eastAsia="zh-CN"/>
                </w:rPr>
                <w:t>Config</w:t>
              </w:r>
              <w:r w:rsidRPr="00B04564">
                <w:rPr>
                  <w:lang w:eastAsia="zh-CN"/>
                </w:rPr>
                <w:t xml:space="preserve"> is the transmission bandwidth configuration of the </w:t>
              </w:r>
              <w:r w:rsidRPr="00B04564">
                <w:rPr>
                  <w:rFonts w:cs="v5.0.0"/>
                  <w:lang w:eastAsia="zh-CN"/>
                </w:rPr>
                <w:t>assumed adjacent channel carrier</w:t>
              </w:r>
              <w:r w:rsidRPr="00B04564">
                <w:rPr>
                  <w:lang w:eastAsia="zh-CN"/>
                </w:rPr>
                <w:t>.</w:t>
              </w:r>
            </w:ins>
          </w:p>
          <w:p w14:paraId="6DA40B3F" w14:textId="77777777" w:rsidR="003B22C3" w:rsidRPr="00B04564" w:rsidRDefault="003B22C3" w:rsidP="00081372">
            <w:pPr>
              <w:pStyle w:val="TAN"/>
              <w:rPr>
                <w:ins w:id="4303" w:author="R4-1809476" w:date="2018-07-10T13:09:00Z"/>
                <w:rFonts w:cs="Arial"/>
              </w:rPr>
            </w:pPr>
            <w:ins w:id="4304" w:author="R4-1809476" w:date="2018-07-10T13:09:00Z">
              <w:r w:rsidRPr="00B04564">
                <w:rPr>
                  <w:rFonts w:cs="Arial"/>
                </w:rPr>
                <w:t>NOTE 2:</w:t>
              </w:r>
              <w:r w:rsidRPr="00B04564">
                <w:rPr>
                  <w:rFonts w:cs="Arial"/>
                </w:rPr>
                <w:tab/>
              </w:r>
              <w:r w:rsidRPr="00B04564">
                <w:t xml:space="preserve">With SCS that provides largest </w:t>
              </w:r>
              <w:r w:rsidRPr="00B04564">
                <w:rPr>
                  <w:rFonts w:cs="Arial"/>
                </w:rPr>
                <w:t>transmission bandwidth configuration (BW</w:t>
              </w:r>
              <w:r w:rsidRPr="00B04564">
                <w:rPr>
                  <w:rFonts w:cs="Arial"/>
                  <w:vertAlign w:val="subscript"/>
                </w:rPr>
                <w:t>Config</w:t>
              </w:r>
              <w:r w:rsidRPr="00B04564">
                <w:rPr>
                  <w:rFonts w:cs="v5.0.0"/>
                </w:rPr>
                <w:t>)</w:t>
              </w:r>
              <w:r w:rsidRPr="00B04564">
                <w:rPr>
                  <w:rFonts w:cs="Arial"/>
                </w:rPr>
                <w:t>.</w:t>
              </w:r>
            </w:ins>
          </w:p>
          <w:p w14:paraId="49506E37" w14:textId="77777777" w:rsidR="003B22C3" w:rsidRPr="00B04564" w:rsidRDefault="003B22C3" w:rsidP="00081372">
            <w:pPr>
              <w:pStyle w:val="TAN"/>
              <w:rPr>
                <w:ins w:id="4305" w:author="R4-1809476" w:date="2018-07-10T13:09:00Z"/>
                <w:lang w:eastAsia="zh-CN"/>
              </w:rPr>
            </w:pPr>
            <w:ins w:id="4306" w:author="R4-1809476" w:date="2018-07-10T13:09:00Z">
              <w:r w:rsidRPr="00B04564">
                <w:rPr>
                  <w:lang w:eastAsia="zh-CN"/>
                </w:rPr>
                <w:t>NOTE 3:</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5, 10, 15, 20 MHz.</w:t>
              </w:r>
            </w:ins>
          </w:p>
          <w:p w14:paraId="2DA11769" w14:textId="77777777" w:rsidR="003B22C3" w:rsidRPr="00B04564" w:rsidRDefault="003B22C3" w:rsidP="00081372">
            <w:pPr>
              <w:pStyle w:val="TAN"/>
              <w:rPr>
                <w:ins w:id="4307" w:author="R4-1809476" w:date="2018-07-10T13:09:00Z"/>
                <w:lang w:eastAsia="zh-CN"/>
              </w:rPr>
            </w:pPr>
            <w:ins w:id="4308" w:author="R4-1809476" w:date="2018-07-10T13:09:00Z">
              <w:r w:rsidRPr="00B04564">
                <w:rPr>
                  <w:lang w:eastAsia="zh-CN"/>
                </w:rPr>
                <w:t>NOTE 4:</w:t>
              </w:r>
              <w:r w:rsidRPr="00B04564">
                <w:rPr>
                  <w:lang w:eastAsia="zh-CN"/>
                </w:rPr>
                <w:tab/>
                <w:t xml:space="preserve">Applicable in case the </w:t>
              </w:r>
              <w:r w:rsidRPr="00B04564">
                <w:rPr>
                  <w:rFonts w:cs="Arial"/>
                  <w:i/>
                </w:rPr>
                <w:t>BS channel bandwidth</w:t>
              </w:r>
              <w:r w:rsidRPr="00B04564">
                <w:rPr>
                  <w:rFonts w:cs="Arial"/>
                </w:rPr>
                <w:t xml:space="preserve"> </w:t>
              </w:r>
              <w:r w:rsidRPr="00B04564">
                <w:rPr>
                  <w:lang w:eastAsia="zh-CN"/>
                </w:rPr>
                <w:t>of the NR carrier transmitted at the other edge of the gap is 25, 30, 40, 50, 60, 70, 80, 90, 100 MHz.</w:t>
              </w:r>
            </w:ins>
          </w:p>
        </w:tc>
      </w:tr>
      <w:bookmarkEnd w:id="4225"/>
    </w:tbl>
    <w:p w14:paraId="1D5F62C4" w14:textId="77777777" w:rsidR="003B22C3" w:rsidRPr="00051A97" w:rsidRDefault="003B22C3" w:rsidP="003B22C3">
      <w:pPr>
        <w:overflowPunct w:val="0"/>
        <w:autoSpaceDE w:val="0"/>
        <w:autoSpaceDN w:val="0"/>
        <w:adjustRightInd w:val="0"/>
        <w:textAlignment w:val="baseline"/>
        <w:rPr>
          <w:ins w:id="4309" w:author="R4-1809476" w:date="2018-07-10T13:09:00Z"/>
          <w:color w:val="FF0000"/>
          <w:lang w:eastAsia="ko-KR"/>
        </w:rPr>
      </w:pPr>
    </w:p>
    <w:p w14:paraId="6F5CAAA7" w14:textId="77777777" w:rsidR="003B22C3" w:rsidRPr="00051A97" w:rsidRDefault="003B22C3" w:rsidP="003B22C3">
      <w:pPr>
        <w:overflowPunct w:val="0"/>
        <w:autoSpaceDE w:val="0"/>
        <w:autoSpaceDN w:val="0"/>
        <w:adjustRightInd w:val="0"/>
        <w:textAlignment w:val="baseline"/>
        <w:rPr>
          <w:ins w:id="4310" w:author="R4-1809476" w:date="2018-07-10T13:09:00Z"/>
          <w:color w:val="000000" w:themeColor="text1"/>
          <w:lang w:eastAsia="ko-KR"/>
        </w:rPr>
      </w:pPr>
      <w:ins w:id="4311" w:author="R4-1809476" w:date="2018-07-10T13:09:00Z">
        <w:r w:rsidRPr="00051A97">
          <w:rPr>
            <w:color w:val="000000" w:themeColor="text1"/>
            <w:lang w:eastAsia="ko-KR"/>
          </w:rPr>
          <w:t>The Cumulative Adjacent Channel Leakage power Ratio (CACLR) in a sub-block gap or the Inter RF Bandwidth gap is the ratio of:</w:t>
        </w:r>
      </w:ins>
    </w:p>
    <w:p w14:paraId="510BC460" w14:textId="77777777" w:rsidR="003B22C3" w:rsidRPr="00051A97" w:rsidRDefault="003B22C3" w:rsidP="003B22C3">
      <w:pPr>
        <w:pStyle w:val="B1"/>
        <w:rPr>
          <w:ins w:id="4312" w:author="R4-1809476" w:date="2018-07-10T13:09:00Z"/>
          <w:color w:val="000000" w:themeColor="text1"/>
        </w:rPr>
      </w:pPr>
      <w:ins w:id="4313" w:author="R4-1809476" w:date="2018-07-10T13:09:00Z">
        <w:r w:rsidRPr="00051A97">
          <w:rPr>
            <w:color w:val="000000" w:themeColor="text1"/>
          </w:rPr>
          <w:t>a)</w:t>
        </w:r>
        <w:r w:rsidRPr="00051A97">
          <w:rPr>
            <w:color w:val="000000" w:themeColor="text1"/>
          </w:rPr>
          <w:tab/>
          <w:t>the sum of the filtered mean power centred on the assigned channel frequencies for the two carriers adjacent to each side of the sub-block gap or the Inter RF Bandwidth gap, and</w:t>
        </w:r>
      </w:ins>
    </w:p>
    <w:p w14:paraId="4B796C85" w14:textId="77777777" w:rsidR="003B22C3" w:rsidRPr="00051A97" w:rsidRDefault="003B22C3" w:rsidP="003B22C3">
      <w:pPr>
        <w:pStyle w:val="B1"/>
        <w:rPr>
          <w:ins w:id="4314" w:author="R4-1809476" w:date="2018-07-10T13:09:00Z"/>
          <w:color w:val="000000" w:themeColor="text1"/>
        </w:rPr>
      </w:pPr>
      <w:ins w:id="4315" w:author="R4-1809476" w:date="2018-07-10T13:09:00Z">
        <w:r w:rsidRPr="00051A97">
          <w:rPr>
            <w:color w:val="000000" w:themeColor="text1"/>
          </w:rPr>
          <w:t>b)</w:t>
        </w:r>
        <w:r w:rsidRPr="00051A97">
          <w:rPr>
            <w:color w:val="000000" w:themeColor="text1"/>
          </w:rPr>
          <w:tab/>
          <w:t xml:space="preserve">the filtered mean power centred on a frequency channel adjacent to one of the respective sub-block edges or </w:t>
        </w:r>
        <w:r w:rsidRPr="00051A97">
          <w:rPr>
            <w:rFonts w:cs="v5.0.0"/>
            <w:color w:val="000000" w:themeColor="text1"/>
          </w:rPr>
          <w:t>Base Station</w:t>
        </w:r>
        <w:r w:rsidRPr="00051A97">
          <w:rPr>
            <w:color w:val="000000" w:themeColor="text1"/>
          </w:rPr>
          <w:t xml:space="preserve"> RF Bandwidth edges.</w:t>
        </w:r>
      </w:ins>
    </w:p>
    <w:p w14:paraId="0C44F566" w14:textId="77777777" w:rsidR="003B22C3" w:rsidRPr="00051A97" w:rsidRDefault="003B22C3" w:rsidP="003B22C3">
      <w:pPr>
        <w:overflowPunct w:val="0"/>
        <w:autoSpaceDE w:val="0"/>
        <w:autoSpaceDN w:val="0"/>
        <w:adjustRightInd w:val="0"/>
        <w:textAlignment w:val="baseline"/>
        <w:rPr>
          <w:ins w:id="4316" w:author="R4-1809476" w:date="2018-07-10T13:09:00Z"/>
          <w:color w:val="000000" w:themeColor="text1"/>
          <w:lang w:eastAsia="ko-KR"/>
        </w:rPr>
      </w:pPr>
      <w:ins w:id="4317" w:author="R4-1809476" w:date="2018-07-10T13:09:00Z">
        <w:r w:rsidRPr="00051A97">
          <w:rPr>
            <w:color w:val="000000" w:themeColor="text1"/>
            <w:lang w:eastAsia="ko-KR"/>
          </w:rPr>
          <w:t xml:space="preserve">The assumed filter for the adjacent channel frequency is defined in table </w:t>
        </w:r>
        <w:r w:rsidRPr="00D65AB4">
          <w:rPr>
            <w:color w:val="000000" w:themeColor="text1"/>
            <w:lang w:eastAsia="zh-CN"/>
          </w:rPr>
          <w:t xml:space="preserve">6.6.3.5.2-4 </w:t>
        </w:r>
        <w:r w:rsidRPr="00051A97">
          <w:rPr>
            <w:color w:val="000000" w:themeColor="text1"/>
            <w:lang w:eastAsia="ko-KR"/>
          </w:rPr>
          <w:t xml:space="preserve">and the filters on the assigned channels are defined in table </w:t>
        </w:r>
        <w:r w:rsidRPr="00D65AB4">
          <w:rPr>
            <w:color w:val="000000" w:themeColor="text1"/>
          </w:rPr>
          <w:t>6.6.3.5.2-</w:t>
        </w:r>
        <w:r w:rsidRPr="00D65AB4">
          <w:rPr>
            <w:color w:val="000000" w:themeColor="text1"/>
            <w:lang w:eastAsia="zh-CN"/>
          </w:rPr>
          <w:t>6</w:t>
        </w:r>
        <w:r w:rsidRPr="00051A97">
          <w:rPr>
            <w:color w:val="000000" w:themeColor="text1"/>
            <w:lang w:eastAsia="ko-KR"/>
          </w:rPr>
          <w:t xml:space="preserve">. </w:t>
        </w:r>
      </w:ins>
    </w:p>
    <w:p w14:paraId="4C86FDAE" w14:textId="77777777" w:rsidR="003B22C3" w:rsidRPr="00051A97" w:rsidRDefault="003B22C3" w:rsidP="003B22C3">
      <w:pPr>
        <w:overflowPunct w:val="0"/>
        <w:autoSpaceDE w:val="0"/>
        <w:autoSpaceDN w:val="0"/>
        <w:adjustRightInd w:val="0"/>
        <w:textAlignment w:val="baseline"/>
        <w:rPr>
          <w:ins w:id="4318" w:author="R4-1809476" w:date="2018-07-10T13:09:00Z"/>
          <w:color w:val="000000" w:themeColor="text1"/>
        </w:rPr>
      </w:pPr>
      <w:ins w:id="4319" w:author="R4-1809476" w:date="2018-07-10T13:09:00Z">
        <w:r w:rsidRPr="00051A97">
          <w:rPr>
            <w:rFonts w:cs="v5.0.0"/>
            <w:color w:val="000000" w:themeColor="text1"/>
            <w:lang w:eastAsia="ko-KR"/>
          </w:rPr>
          <w:t xml:space="preserve">For operation in non-contiguous spectrum or multiple bands, the CACLR for NR carriers located on either side of the sub-block gap or the Inter RF Bandwidth gap shall be higher than the value specified in table </w:t>
        </w:r>
        <w:r w:rsidRPr="00D65AB4">
          <w:rPr>
            <w:color w:val="000000" w:themeColor="text1"/>
            <w:lang w:eastAsia="zh-CN"/>
          </w:rPr>
          <w:t>6.6.3.5.2-4</w:t>
        </w:r>
        <w:r w:rsidRPr="00051A97">
          <w:rPr>
            <w:rFonts w:cs="v5.0.0"/>
            <w:color w:val="000000" w:themeColor="text1"/>
            <w:lang w:eastAsia="ko-KR"/>
          </w:rPr>
          <w:t>.</w:t>
        </w:r>
      </w:ins>
    </w:p>
    <w:p w14:paraId="71BEDBD1" w14:textId="77777777" w:rsidR="003B22C3" w:rsidRPr="00051A97" w:rsidRDefault="003B22C3" w:rsidP="003B22C3">
      <w:pPr>
        <w:rPr>
          <w:ins w:id="4320" w:author="R4-1809476" w:date="2018-07-10T13:09:00Z"/>
          <w:color w:val="FF0000"/>
        </w:rPr>
      </w:pPr>
      <w:ins w:id="4321" w:author="R4-1809476" w:date="2018-07-10T13:09:00Z">
        <w:r w:rsidRPr="00764CE1" w:rsidDel="00764CE1">
          <w:rPr>
            <w:color w:val="FF0000"/>
            <w:lang w:eastAsia="ko-KR"/>
          </w:rPr>
          <w:t xml:space="preserve"> </w:t>
        </w:r>
      </w:ins>
    </w:p>
    <w:p w14:paraId="4203D870" w14:textId="77777777" w:rsidR="003B22C3" w:rsidRPr="00051A97" w:rsidRDefault="003B22C3" w:rsidP="003B22C3">
      <w:pPr>
        <w:pStyle w:val="TH"/>
        <w:rPr>
          <w:ins w:id="4322" w:author="R4-1809476" w:date="2018-07-10T13:09:00Z"/>
          <w:color w:val="000000" w:themeColor="text1"/>
          <w:lang w:eastAsia="zh-CN"/>
        </w:rPr>
      </w:pPr>
      <w:ins w:id="4323" w:author="R4-1809476" w:date="2018-07-10T13:09:00Z">
        <w:r w:rsidRPr="00051A97">
          <w:rPr>
            <w:color w:val="000000" w:themeColor="text1"/>
          </w:rPr>
          <w:lastRenderedPageBreak/>
          <w:t xml:space="preserve">Table </w:t>
        </w:r>
        <w:r w:rsidRPr="00051A97">
          <w:rPr>
            <w:color w:val="000000" w:themeColor="text1"/>
            <w:lang w:eastAsia="zh-CN"/>
          </w:rPr>
          <w:t>6.6.3.5.2-</w:t>
        </w:r>
        <w:r>
          <w:rPr>
            <w:color w:val="000000" w:themeColor="text1"/>
            <w:lang w:eastAsia="zh-CN"/>
          </w:rPr>
          <w:t>4</w:t>
        </w:r>
        <w:r w:rsidRPr="00051A97">
          <w:rPr>
            <w:color w:val="000000" w:themeColor="text1"/>
          </w:rPr>
          <w:t xml:space="preserve">: Base </w:t>
        </w:r>
        <w:r>
          <w:rPr>
            <w:color w:val="000000" w:themeColor="text1"/>
          </w:rPr>
          <w:t>s</w:t>
        </w:r>
        <w:r w:rsidRPr="00051A97">
          <w:rPr>
            <w:color w:val="000000" w:themeColor="text1"/>
          </w:rPr>
          <w:t>tation CACLR</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7"/>
        <w:gridCol w:w="1442"/>
        <w:gridCol w:w="1922"/>
        <w:gridCol w:w="1701"/>
        <w:gridCol w:w="1701"/>
        <w:gridCol w:w="1102"/>
      </w:tblGrid>
      <w:tr w:rsidR="003B22C3" w:rsidRPr="00505B62" w14:paraId="48353956" w14:textId="77777777" w:rsidTr="00081372">
        <w:trPr>
          <w:cantSplit/>
          <w:jc w:val="center"/>
          <w:ins w:id="4324" w:author="R4-1809476" w:date="2018-07-10T13:09:00Z"/>
        </w:trPr>
        <w:tc>
          <w:tcPr>
            <w:tcW w:w="0" w:type="auto"/>
            <w:tcBorders>
              <w:top w:val="single" w:sz="6" w:space="0" w:color="auto"/>
              <w:left w:val="single" w:sz="6" w:space="0" w:color="auto"/>
              <w:bottom w:val="single" w:sz="6" w:space="0" w:color="auto"/>
              <w:right w:val="single" w:sz="6" w:space="0" w:color="auto"/>
            </w:tcBorders>
            <w:hideMark/>
          </w:tcPr>
          <w:p w14:paraId="28930FBD" w14:textId="77777777" w:rsidR="003B22C3" w:rsidRPr="00051A97" w:rsidRDefault="003B22C3" w:rsidP="00081372">
            <w:pPr>
              <w:pStyle w:val="TAH"/>
              <w:rPr>
                <w:ins w:id="4325" w:author="R4-1809476" w:date="2018-07-10T13:09:00Z"/>
                <w:color w:val="FF0000"/>
                <w:lang w:eastAsia="zh-CN"/>
              </w:rPr>
            </w:pPr>
            <w:ins w:id="4326" w:author="R4-1809476" w:date="2018-07-10T13:09:00Z">
              <w:r w:rsidRPr="00B04564">
                <w:rPr>
                  <w:i/>
                  <w:lang w:eastAsia="zh-CN"/>
                </w:rPr>
                <w:t>BS channel bandwidth</w:t>
              </w:r>
              <w:r w:rsidRPr="00B04564">
                <w:rPr>
                  <w:lang w:eastAsia="zh-CN"/>
                </w:rPr>
                <w:t xml:space="preserve"> of l</w:t>
              </w:r>
              <w:r w:rsidRPr="00B04564">
                <w:rPr>
                  <w:rFonts w:cs="Arial"/>
                  <w:lang w:eastAsia="zh-CN"/>
                </w:rPr>
                <w:t xml:space="preserve">owest/highest </w:t>
              </w:r>
              <w:r w:rsidRPr="00B04564">
                <w:rPr>
                  <w:lang w:eastAsia="zh-CN"/>
                </w:rPr>
                <w:t xml:space="preserve">NR </w:t>
              </w:r>
              <w:r w:rsidRPr="00B04564">
                <w:rPr>
                  <w:rFonts w:cs="Arial"/>
                  <w:lang w:eastAsia="zh-CN"/>
                </w:rPr>
                <w:t>carrier</w:t>
              </w:r>
              <w:r w:rsidRPr="00B04564">
                <w:rPr>
                  <w:lang w:eastAsia="zh-CN"/>
                </w:rPr>
                <w:t xml:space="preserve"> transmitted </w:t>
              </w:r>
              <w:r w:rsidRPr="00B04564">
                <w:rPr>
                  <w:rFonts w:cs="Arial"/>
                  <w:lang w:eastAsia="zh-CN"/>
                </w:rPr>
                <w:t>BW</w:t>
              </w:r>
              <w:r w:rsidRPr="00B04564">
                <w:rPr>
                  <w:rFonts w:cs="Arial"/>
                  <w:vertAlign w:val="subscript"/>
                  <w:lang w:eastAsia="zh-CN"/>
                </w:rPr>
                <w:t>Channel</w:t>
              </w:r>
              <w:r w:rsidRPr="00B04564">
                <w:rPr>
                  <w:lang w:eastAsia="zh-CN"/>
                </w:rPr>
                <w:t xml:space="preserve"> [MHz] </w:t>
              </w:r>
            </w:ins>
          </w:p>
        </w:tc>
        <w:tc>
          <w:tcPr>
            <w:tcW w:w="0" w:type="auto"/>
            <w:tcBorders>
              <w:top w:val="single" w:sz="6" w:space="0" w:color="auto"/>
              <w:left w:val="single" w:sz="6" w:space="0" w:color="auto"/>
              <w:bottom w:val="single" w:sz="6" w:space="0" w:color="auto"/>
              <w:right w:val="single" w:sz="6" w:space="0" w:color="auto"/>
            </w:tcBorders>
            <w:hideMark/>
          </w:tcPr>
          <w:p w14:paraId="2CCF9157" w14:textId="77777777" w:rsidR="003B22C3" w:rsidRPr="00051A97" w:rsidRDefault="003B22C3" w:rsidP="00081372">
            <w:pPr>
              <w:pStyle w:val="TAH"/>
              <w:rPr>
                <w:ins w:id="4327" w:author="R4-1809476" w:date="2018-07-10T13:09:00Z"/>
                <w:rFonts w:cs="Arial"/>
                <w:color w:val="FF0000"/>
                <w:szCs w:val="18"/>
                <w:lang w:eastAsia="zh-CN"/>
              </w:rPr>
            </w:pPr>
            <w:ins w:id="4328" w:author="R4-1809476" w:date="2018-07-10T13:09:00Z">
              <w:r w:rsidRPr="00B04564">
                <w:rPr>
                  <w:rFonts w:cs="Arial"/>
                  <w:szCs w:val="18"/>
                  <w:lang w:eastAsia="zh-CN"/>
                </w:rPr>
                <w:t>Sub-block or Inter RF Bandwidth gap size (Wgap) where the limit applies [MHz]</w:t>
              </w:r>
            </w:ins>
          </w:p>
        </w:tc>
        <w:tc>
          <w:tcPr>
            <w:tcW w:w="1922" w:type="dxa"/>
            <w:tcBorders>
              <w:top w:val="single" w:sz="6" w:space="0" w:color="auto"/>
              <w:left w:val="single" w:sz="6" w:space="0" w:color="auto"/>
              <w:bottom w:val="single" w:sz="6" w:space="0" w:color="auto"/>
              <w:right w:val="single" w:sz="6" w:space="0" w:color="auto"/>
            </w:tcBorders>
            <w:hideMark/>
          </w:tcPr>
          <w:p w14:paraId="32077B9E" w14:textId="77777777" w:rsidR="003B22C3" w:rsidRPr="00051A97" w:rsidRDefault="003B22C3" w:rsidP="00081372">
            <w:pPr>
              <w:pStyle w:val="TAH"/>
              <w:rPr>
                <w:ins w:id="4329" w:author="R4-1809476" w:date="2018-07-10T13:09:00Z"/>
                <w:color w:val="FF0000"/>
                <w:lang w:eastAsia="zh-CN"/>
              </w:rPr>
            </w:pPr>
            <w:ins w:id="4330" w:author="R4-1809476" w:date="2018-07-10T13:09:00Z">
              <w:r w:rsidRPr="00B04564">
                <w:rPr>
                  <w:lang w:eastAsia="zh-CN"/>
                </w:rPr>
                <w:t>BS adjacent channel centre frequency offset below or above the sub-block or Base Station RF Bandwidth edge (inside the gap)</w:t>
              </w:r>
            </w:ins>
          </w:p>
        </w:tc>
        <w:tc>
          <w:tcPr>
            <w:tcW w:w="1701" w:type="dxa"/>
            <w:tcBorders>
              <w:top w:val="single" w:sz="6" w:space="0" w:color="auto"/>
              <w:left w:val="single" w:sz="6" w:space="0" w:color="auto"/>
              <w:bottom w:val="single" w:sz="6" w:space="0" w:color="auto"/>
              <w:right w:val="single" w:sz="6" w:space="0" w:color="auto"/>
            </w:tcBorders>
            <w:hideMark/>
          </w:tcPr>
          <w:p w14:paraId="641E1B09" w14:textId="77777777" w:rsidR="003B22C3" w:rsidRPr="00051A97" w:rsidRDefault="003B22C3" w:rsidP="00081372">
            <w:pPr>
              <w:pStyle w:val="TAH"/>
              <w:rPr>
                <w:ins w:id="4331" w:author="R4-1809476" w:date="2018-07-10T13:09:00Z"/>
                <w:color w:val="FF0000"/>
                <w:lang w:eastAsia="zh-CN"/>
              </w:rPr>
            </w:pPr>
            <w:ins w:id="4332" w:author="R4-1809476" w:date="2018-07-10T13:09:00Z">
              <w:r w:rsidRPr="00B04564">
                <w:rPr>
                  <w:lang w:eastAsia="zh-CN"/>
                </w:rPr>
                <w:t>Assumed adjacent channel carrier</w:t>
              </w:r>
            </w:ins>
          </w:p>
        </w:tc>
        <w:tc>
          <w:tcPr>
            <w:tcW w:w="1701" w:type="dxa"/>
            <w:tcBorders>
              <w:top w:val="single" w:sz="6" w:space="0" w:color="auto"/>
              <w:left w:val="single" w:sz="6" w:space="0" w:color="auto"/>
              <w:bottom w:val="single" w:sz="6" w:space="0" w:color="auto"/>
              <w:right w:val="single" w:sz="6" w:space="0" w:color="auto"/>
            </w:tcBorders>
            <w:hideMark/>
          </w:tcPr>
          <w:p w14:paraId="720022C6" w14:textId="77777777" w:rsidR="003B22C3" w:rsidRPr="00051A97" w:rsidRDefault="003B22C3" w:rsidP="00081372">
            <w:pPr>
              <w:pStyle w:val="TAH"/>
              <w:rPr>
                <w:ins w:id="4333" w:author="R4-1809476" w:date="2018-07-10T13:09:00Z"/>
                <w:color w:val="FF0000"/>
                <w:lang w:eastAsia="zh-CN"/>
              </w:rPr>
            </w:pPr>
            <w:ins w:id="4334" w:author="R4-1809476" w:date="2018-07-10T13:09:00Z">
              <w:r w:rsidRPr="00B04564">
                <w:rPr>
                  <w:lang w:eastAsia="zh-CN"/>
                </w:rPr>
                <w:t>Filter on the adjacent channel frequency and corresponding filter bandwidth</w:t>
              </w:r>
            </w:ins>
          </w:p>
        </w:tc>
        <w:tc>
          <w:tcPr>
            <w:tcW w:w="1102" w:type="dxa"/>
            <w:tcBorders>
              <w:top w:val="single" w:sz="6" w:space="0" w:color="auto"/>
              <w:left w:val="single" w:sz="6" w:space="0" w:color="auto"/>
              <w:bottom w:val="single" w:sz="6" w:space="0" w:color="auto"/>
              <w:right w:val="single" w:sz="6" w:space="0" w:color="auto"/>
            </w:tcBorders>
            <w:hideMark/>
          </w:tcPr>
          <w:p w14:paraId="0A430576" w14:textId="77777777" w:rsidR="003B22C3" w:rsidRPr="00051A97" w:rsidRDefault="003B22C3" w:rsidP="00081372">
            <w:pPr>
              <w:pStyle w:val="TAH"/>
              <w:rPr>
                <w:ins w:id="4335" w:author="R4-1809476" w:date="2018-07-10T13:09:00Z"/>
                <w:color w:val="FF0000"/>
                <w:lang w:eastAsia="zh-CN"/>
              </w:rPr>
            </w:pPr>
            <w:ins w:id="4336" w:author="R4-1809476" w:date="2018-07-10T13:09:00Z">
              <w:r w:rsidRPr="00B04564">
                <w:rPr>
                  <w:lang w:eastAsia="zh-CN"/>
                </w:rPr>
                <w:t>CACLR limit</w:t>
              </w:r>
            </w:ins>
          </w:p>
        </w:tc>
      </w:tr>
      <w:tr w:rsidR="003B22C3" w:rsidRPr="00505B62" w14:paraId="0A0C8CAE" w14:textId="77777777" w:rsidTr="00081372">
        <w:trPr>
          <w:cantSplit/>
          <w:jc w:val="center"/>
          <w:ins w:id="4337" w:author="R4-1809476" w:date="2018-07-10T13:09:00Z"/>
        </w:trPr>
        <w:tc>
          <w:tcPr>
            <w:tcW w:w="0" w:type="auto"/>
            <w:vMerge w:val="restart"/>
            <w:tcBorders>
              <w:top w:val="single" w:sz="6" w:space="0" w:color="auto"/>
              <w:left w:val="single" w:sz="6" w:space="0" w:color="auto"/>
              <w:bottom w:val="single" w:sz="6" w:space="0" w:color="auto"/>
              <w:right w:val="single" w:sz="6" w:space="0" w:color="auto"/>
            </w:tcBorders>
            <w:hideMark/>
          </w:tcPr>
          <w:p w14:paraId="3CE57E4C" w14:textId="77777777" w:rsidR="003B22C3" w:rsidRPr="00051A97" w:rsidRDefault="003B22C3" w:rsidP="00081372">
            <w:pPr>
              <w:pStyle w:val="TAC"/>
              <w:rPr>
                <w:ins w:id="4338" w:author="R4-1809476" w:date="2018-07-10T13:09:00Z"/>
                <w:color w:val="000000" w:themeColor="text1"/>
                <w:lang w:eastAsia="zh-CN"/>
              </w:rPr>
            </w:pPr>
            <w:ins w:id="4339" w:author="R4-1809476" w:date="2018-07-10T13:09:00Z">
              <w:r w:rsidRPr="00051A97">
                <w:rPr>
                  <w:color w:val="000000" w:themeColor="text1"/>
                  <w:lang w:eastAsia="zh-CN"/>
                </w:rPr>
                <w:t>5, 10, 15, 20</w:t>
              </w:r>
            </w:ins>
          </w:p>
        </w:tc>
        <w:tc>
          <w:tcPr>
            <w:tcW w:w="0" w:type="auto"/>
            <w:tcBorders>
              <w:top w:val="single" w:sz="6" w:space="0" w:color="auto"/>
              <w:left w:val="single" w:sz="6" w:space="0" w:color="auto"/>
              <w:bottom w:val="single" w:sz="6" w:space="0" w:color="auto"/>
              <w:right w:val="single" w:sz="6" w:space="0" w:color="auto"/>
            </w:tcBorders>
            <w:hideMark/>
          </w:tcPr>
          <w:p w14:paraId="4B2AEC38" w14:textId="77777777" w:rsidR="003B22C3" w:rsidRPr="00B04564" w:rsidRDefault="003B22C3" w:rsidP="00081372">
            <w:pPr>
              <w:pStyle w:val="TAC"/>
              <w:rPr>
                <w:ins w:id="4340" w:author="R4-1809476" w:date="2018-07-10T13:09:00Z"/>
                <w:rFonts w:cs="Arial"/>
                <w:szCs w:val="18"/>
                <w:lang w:val="en-US"/>
              </w:rPr>
            </w:pPr>
            <w:ins w:id="4341" w:author="R4-1809476" w:date="2018-07-10T13:09:00Z">
              <w:r w:rsidRPr="00B04564">
                <w:rPr>
                  <w:rFonts w:cs="Arial"/>
                  <w:szCs w:val="18"/>
                  <w:lang w:eastAsia="zh-CN"/>
                </w:rPr>
                <w:t>5 ≤ W</w:t>
              </w:r>
              <w:r w:rsidRPr="00B04564">
                <w:rPr>
                  <w:rFonts w:cs="Arial"/>
                  <w:szCs w:val="18"/>
                  <w:vertAlign w:val="subscript"/>
                  <w:lang w:eastAsia="zh-CN"/>
                </w:rPr>
                <w:t>gap</w:t>
              </w:r>
              <w:r w:rsidRPr="00B04564">
                <w:rPr>
                  <w:rFonts w:cs="Arial"/>
                  <w:szCs w:val="18"/>
                  <w:lang w:eastAsia="zh-CN"/>
                </w:rPr>
                <w:t xml:space="preserve"> &lt; 15 </w:t>
              </w:r>
              <w:r w:rsidRPr="00B04564">
                <w:rPr>
                  <w:rFonts w:cs="Arial"/>
                  <w:szCs w:val="18"/>
                  <w:lang w:val="en-US"/>
                </w:rPr>
                <w:t>(Note 3)</w:t>
              </w:r>
            </w:ins>
          </w:p>
          <w:p w14:paraId="48B50C8A" w14:textId="77777777" w:rsidR="003B22C3" w:rsidRPr="00051A97" w:rsidRDefault="003B22C3" w:rsidP="00081372">
            <w:pPr>
              <w:pStyle w:val="TAC"/>
              <w:rPr>
                <w:ins w:id="4342" w:author="R4-1809476" w:date="2018-07-10T13:09:00Z"/>
                <w:rFonts w:cs="Arial"/>
                <w:color w:val="FF0000"/>
                <w:szCs w:val="18"/>
                <w:lang w:eastAsia="zh-CN"/>
              </w:rPr>
            </w:pPr>
            <w:ins w:id="4343" w:author="R4-1809476" w:date="2018-07-10T13:09:00Z">
              <w:r w:rsidRPr="00B04564">
                <w:rPr>
                  <w:rFonts w:cs="Arial"/>
                  <w:szCs w:val="18"/>
                  <w:lang w:eastAsia="zh-CN"/>
                </w:rPr>
                <w:t>5 ≤ W</w:t>
              </w:r>
              <w:r w:rsidRPr="00B04564">
                <w:rPr>
                  <w:rFonts w:cs="Arial"/>
                  <w:szCs w:val="18"/>
                  <w:vertAlign w:val="subscript"/>
                  <w:lang w:eastAsia="zh-CN"/>
                </w:rPr>
                <w:t>gap</w:t>
              </w:r>
              <w:r w:rsidRPr="00B04564">
                <w:rPr>
                  <w:rFonts w:cs="Arial"/>
                  <w:szCs w:val="18"/>
                  <w:lang w:eastAsia="zh-CN"/>
                </w:rPr>
                <w:t xml:space="preserve"> &lt; 45 (Note 4)</w:t>
              </w:r>
            </w:ins>
          </w:p>
        </w:tc>
        <w:tc>
          <w:tcPr>
            <w:tcW w:w="1922" w:type="dxa"/>
            <w:tcBorders>
              <w:top w:val="single" w:sz="6" w:space="0" w:color="auto"/>
              <w:left w:val="single" w:sz="6" w:space="0" w:color="auto"/>
              <w:bottom w:val="single" w:sz="6" w:space="0" w:color="auto"/>
              <w:right w:val="single" w:sz="6" w:space="0" w:color="auto"/>
            </w:tcBorders>
            <w:hideMark/>
          </w:tcPr>
          <w:p w14:paraId="64AEEF0F" w14:textId="77777777" w:rsidR="003B22C3" w:rsidRPr="00051A97" w:rsidRDefault="003B22C3" w:rsidP="00081372">
            <w:pPr>
              <w:pStyle w:val="TAC"/>
              <w:rPr>
                <w:ins w:id="4344" w:author="R4-1809476" w:date="2018-07-10T13:09:00Z"/>
                <w:color w:val="000000" w:themeColor="text1"/>
                <w:lang w:eastAsia="zh-CN"/>
              </w:rPr>
            </w:pPr>
            <w:ins w:id="4345" w:author="R4-1809476" w:date="2018-07-10T13:09:00Z">
              <w:r w:rsidRPr="00051A97">
                <w:rPr>
                  <w:rFonts w:cs="Arial"/>
                  <w:color w:val="000000" w:themeColor="text1"/>
                  <w:lang w:eastAsia="zh-CN"/>
                </w:rPr>
                <w:t>2.5 MHz</w:t>
              </w:r>
            </w:ins>
          </w:p>
        </w:tc>
        <w:tc>
          <w:tcPr>
            <w:tcW w:w="1701" w:type="dxa"/>
            <w:tcBorders>
              <w:top w:val="single" w:sz="6" w:space="0" w:color="auto"/>
              <w:left w:val="single" w:sz="6" w:space="0" w:color="auto"/>
              <w:bottom w:val="single" w:sz="6" w:space="0" w:color="auto"/>
              <w:right w:val="single" w:sz="6" w:space="0" w:color="auto"/>
            </w:tcBorders>
            <w:hideMark/>
          </w:tcPr>
          <w:p w14:paraId="261605FE" w14:textId="77777777" w:rsidR="003B22C3" w:rsidRDefault="003B22C3" w:rsidP="00081372">
            <w:pPr>
              <w:pStyle w:val="TAC"/>
              <w:rPr>
                <w:ins w:id="4346" w:author="R4-1809476" w:date="2018-07-10T13:09:00Z"/>
                <w:lang w:eastAsia="zh-CN"/>
              </w:rPr>
            </w:pPr>
            <w:ins w:id="4347" w:author="R4-1809476" w:date="2018-07-10T13:09:00Z">
              <w:r w:rsidRPr="00B04564">
                <w:rPr>
                  <w:lang w:eastAsia="zh-CN"/>
                </w:rPr>
                <w:t xml:space="preserve">5 MHz NR </w:t>
              </w:r>
            </w:ins>
          </w:p>
          <w:p w14:paraId="35F09832" w14:textId="77777777" w:rsidR="003B22C3" w:rsidRPr="00051A97" w:rsidRDefault="003B22C3" w:rsidP="00081372">
            <w:pPr>
              <w:pStyle w:val="TAC"/>
              <w:rPr>
                <w:ins w:id="4348" w:author="R4-1809476" w:date="2018-07-10T13:09:00Z"/>
                <w:color w:val="FF0000"/>
                <w:lang w:eastAsia="zh-CN"/>
              </w:rPr>
            </w:pPr>
            <w:ins w:id="4349" w:author="R4-1809476" w:date="2018-07-10T13:09:00Z">
              <w:r w:rsidRPr="00B04564">
                <w:rPr>
                  <w:rFonts w:cs="v5.0.0"/>
                </w:rPr>
                <w:t>(Note 2)</w:t>
              </w:r>
            </w:ins>
          </w:p>
        </w:tc>
        <w:tc>
          <w:tcPr>
            <w:tcW w:w="1701" w:type="dxa"/>
            <w:vMerge w:val="restart"/>
            <w:tcBorders>
              <w:top w:val="single" w:sz="6" w:space="0" w:color="auto"/>
              <w:left w:val="single" w:sz="6" w:space="0" w:color="auto"/>
              <w:right w:val="single" w:sz="6" w:space="0" w:color="auto"/>
            </w:tcBorders>
            <w:vAlign w:val="center"/>
            <w:hideMark/>
          </w:tcPr>
          <w:p w14:paraId="6A0B9578" w14:textId="77777777" w:rsidR="003B22C3" w:rsidRPr="00051A97" w:rsidRDefault="003B22C3" w:rsidP="00081372">
            <w:pPr>
              <w:pStyle w:val="TAC"/>
              <w:rPr>
                <w:ins w:id="4350" w:author="R4-1809476" w:date="2018-07-10T13:09:00Z"/>
                <w:color w:val="000000" w:themeColor="text1"/>
                <w:lang w:eastAsia="zh-CN"/>
              </w:rPr>
            </w:pPr>
            <w:ins w:id="4351" w:author="R4-1809476" w:date="2018-07-10T13:09:00Z">
              <w:r w:rsidRPr="00051A97">
                <w:rPr>
                  <w:color w:val="000000" w:themeColor="text1"/>
                  <w:lang w:eastAsia="zh-CN"/>
                </w:rPr>
                <w:t>Square (</w:t>
              </w:r>
              <w:r w:rsidRPr="00051A97">
                <w:rPr>
                  <w:rFonts w:cs="Arial"/>
                  <w:color w:val="000000" w:themeColor="text1"/>
                  <w:lang w:eastAsia="zh-CN"/>
                </w:rPr>
                <w:t>BW</w:t>
              </w:r>
              <w:r w:rsidRPr="00051A97">
                <w:rPr>
                  <w:rFonts w:cs="Arial"/>
                  <w:color w:val="000000" w:themeColor="text1"/>
                  <w:vertAlign w:val="subscript"/>
                  <w:lang w:eastAsia="zh-CN"/>
                </w:rPr>
                <w:t>Config</w:t>
              </w:r>
              <w:r w:rsidRPr="00051A97">
                <w:rPr>
                  <w:color w:val="000000" w:themeColor="text1"/>
                  <w:lang w:eastAsia="zh-CN"/>
                </w:rPr>
                <w:t>)</w:t>
              </w:r>
            </w:ins>
          </w:p>
        </w:tc>
        <w:tc>
          <w:tcPr>
            <w:tcW w:w="1102" w:type="dxa"/>
            <w:vMerge w:val="restart"/>
            <w:tcBorders>
              <w:top w:val="single" w:sz="6" w:space="0" w:color="auto"/>
              <w:left w:val="single" w:sz="6" w:space="0" w:color="auto"/>
              <w:right w:val="single" w:sz="6" w:space="0" w:color="auto"/>
            </w:tcBorders>
            <w:vAlign w:val="center"/>
            <w:hideMark/>
          </w:tcPr>
          <w:p w14:paraId="59721E98" w14:textId="77777777" w:rsidR="003B22C3" w:rsidRPr="00051A97" w:rsidRDefault="003B22C3" w:rsidP="00081372">
            <w:pPr>
              <w:pStyle w:val="TAC"/>
              <w:rPr>
                <w:ins w:id="4352" w:author="R4-1809476" w:date="2018-07-10T13:09:00Z"/>
                <w:color w:val="000000" w:themeColor="text1"/>
                <w:lang w:eastAsia="zh-CN"/>
              </w:rPr>
            </w:pPr>
            <w:ins w:id="4353" w:author="R4-1809476" w:date="2018-07-10T13:09:00Z">
              <w:r w:rsidRPr="00051A97">
                <w:rPr>
                  <w:color w:val="000000" w:themeColor="text1"/>
                  <w:lang w:eastAsia="zh-CN"/>
                </w:rPr>
                <w:t>44.2 dB</w:t>
              </w:r>
            </w:ins>
          </w:p>
        </w:tc>
      </w:tr>
      <w:tr w:rsidR="003B22C3" w:rsidRPr="00505B62" w14:paraId="77B72DBB" w14:textId="77777777" w:rsidTr="00081372">
        <w:trPr>
          <w:cantSplit/>
          <w:jc w:val="center"/>
          <w:ins w:id="4354" w:author="R4-1809476" w:date="2018-07-10T13:09: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E7DB26D" w14:textId="77777777" w:rsidR="003B22C3" w:rsidRPr="00051A97" w:rsidRDefault="003B22C3" w:rsidP="00081372">
            <w:pPr>
              <w:pStyle w:val="TAC"/>
              <w:rPr>
                <w:ins w:id="4355" w:author="R4-1809476" w:date="2018-07-10T13:09:00Z"/>
                <w:color w:val="000000" w:themeColor="text1"/>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732B073" w14:textId="77777777" w:rsidR="003B22C3" w:rsidRPr="00B04564" w:rsidRDefault="003B22C3" w:rsidP="00081372">
            <w:pPr>
              <w:pStyle w:val="TAC"/>
              <w:rPr>
                <w:ins w:id="4356" w:author="R4-1809476" w:date="2018-07-10T13:09:00Z"/>
                <w:rFonts w:cs="Arial"/>
                <w:szCs w:val="18"/>
                <w:lang w:val="en-US"/>
              </w:rPr>
            </w:pPr>
            <w:ins w:id="4357" w:author="R4-1809476" w:date="2018-07-10T13:09:00Z">
              <w:r w:rsidRPr="00B04564">
                <w:rPr>
                  <w:rFonts w:cs="Arial"/>
                  <w:szCs w:val="18"/>
                  <w:lang w:eastAsia="zh-CN"/>
                </w:rPr>
                <w:t>10 &lt; W</w:t>
              </w:r>
              <w:r w:rsidRPr="00B04564">
                <w:rPr>
                  <w:rFonts w:cs="Arial"/>
                  <w:szCs w:val="18"/>
                  <w:vertAlign w:val="subscript"/>
                  <w:lang w:eastAsia="zh-CN"/>
                </w:rPr>
                <w:t>gap</w:t>
              </w:r>
              <w:r w:rsidRPr="00B04564">
                <w:rPr>
                  <w:rFonts w:cs="Arial"/>
                  <w:szCs w:val="18"/>
                  <w:lang w:eastAsia="zh-CN"/>
                </w:rPr>
                <w:t xml:space="preserve"> &lt; 20  </w:t>
              </w:r>
              <w:r w:rsidRPr="00B04564">
                <w:rPr>
                  <w:rFonts w:cs="Arial"/>
                  <w:szCs w:val="18"/>
                  <w:lang w:val="en-US"/>
                </w:rPr>
                <w:t>(Note 3)</w:t>
              </w:r>
            </w:ins>
          </w:p>
          <w:p w14:paraId="4EA8161A" w14:textId="77777777" w:rsidR="003B22C3" w:rsidRPr="00051A97" w:rsidRDefault="003B22C3" w:rsidP="00081372">
            <w:pPr>
              <w:pStyle w:val="TAC"/>
              <w:rPr>
                <w:ins w:id="4358" w:author="R4-1809476" w:date="2018-07-10T13:09:00Z"/>
                <w:rFonts w:cs="Arial"/>
                <w:color w:val="FF0000"/>
                <w:szCs w:val="18"/>
                <w:lang w:eastAsia="zh-CN"/>
              </w:rPr>
            </w:pPr>
            <w:ins w:id="4359" w:author="R4-1809476" w:date="2018-07-10T13:09:00Z">
              <w:r w:rsidRPr="00B04564">
                <w:rPr>
                  <w:rFonts w:cs="Arial"/>
                  <w:szCs w:val="18"/>
                  <w:lang w:eastAsia="zh-CN"/>
                </w:rPr>
                <w:t>10 ≤ W</w:t>
              </w:r>
              <w:r w:rsidRPr="00B04564">
                <w:rPr>
                  <w:rFonts w:cs="Arial"/>
                  <w:szCs w:val="18"/>
                  <w:vertAlign w:val="subscript"/>
                  <w:lang w:eastAsia="zh-CN"/>
                </w:rPr>
                <w:t>gap</w:t>
              </w:r>
              <w:r w:rsidRPr="00B04564">
                <w:rPr>
                  <w:rFonts w:cs="Arial"/>
                  <w:szCs w:val="18"/>
                  <w:lang w:eastAsia="zh-CN"/>
                </w:rPr>
                <w:t xml:space="preserve"> &lt; 50 (Note 4)</w:t>
              </w:r>
            </w:ins>
          </w:p>
        </w:tc>
        <w:tc>
          <w:tcPr>
            <w:tcW w:w="1922" w:type="dxa"/>
            <w:tcBorders>
              <w:top w:val="single" w:sz="6" w:space="0" w:color="auto"/>
              <w:left w:val="single" w:sz="6" w:space="0" w:color="auto"/>
              <w:bottom w:val="single" w:sz="6" w:space="0" w:color="auto"/>
              <w:right w:val="single" w:sz="6" w:space="0" w:color="auto"/>
            </w:tcBorders>
            <w:hideMark/>
          </w:tcPr>
          <w:p w14:paraId="2164B39F" w14:textId="77777777" w:rsidR="003B22C3" w:rsidRPr="00051A97" w:rsidRDefault="003B22C3" w:rsidP="00081372">
            <w:pPr>
              <w:pStyle w:val="TAC"/>
              <w:rPr>
                <w:ins w:id="4360" w:author="R4-1809476" w:date="2018-07-10T13:09:00Z"/>
                <w:color w:val="000000" w:themeColor="text1"/>
                <w:lang w:eastAsia="zh-CN"/>
              </w:rPr>
            </w:pPr>
            <w:ins w:id="4361" w:author="R4-1809476" w:date="2018-07-10T13:09:00Z">
              <w:r w:rsidRPr="00051A97">
                <w:rPr>
                  <w:color w:val="000000" w:themeColor="text1"/>
                  <w:lang w:eastAsia="zh-CN"/>
                </w:rPr>
                <w:t>7.5 MHz</w:t>
              </w:r>
            </w:ins>
          </w:p>
        </w:tc>
        <w:tc>
          <w:tcPr>
            <w:tcW w:w="1701" w:type="dxa"/>
            <w:tcBorders>
              <w:top w:val="single" w:sz="6" w:space="0" w:color="auto"/>
              <w:left w:val="single" w:sz="6" w:space="0" w:color="auto"/>
              <w:bottom w:val="single" w:sz="6" w:space="0" w:color="auto"/>
              <w:right w:val="single" w:sz="6" w:space="0" w:color="auto"/>
            </w:tcBorders>
            <w:hideMark/>
          </w:tcPr>
          <w:p w14:paraId="2F4B9BE0" w14:textId="77777777" w:rsidR="003B22C3" w:rsidRDefault="003B22C3" w:rsidP="00081372">
            <w:pPr>
              <w:pStyle w:val="TAC"/>
              <w:rPr>
                <w:ins w:id="4362" w:author="R4-1809476" w:date="2018-07-10T13:09:00Z"/>
                <w:lang w:eastAsia="zh-CN"/>
              </w:rPr>
            </w:pPr>
            <w:ins w:id="4363" w:author="R4-1809476" w:date="2018-07-10T13:09:00Z">
              <w:r w:rsidRPr="00B04564">
                <w:rPr>
                  <w:lang w:eastAsia="zh-CN"/>
                </w:rPr>
                <w:t xml:space="preserve">5 MHz NR </w:t>
              </w:r>
            </w:ins>
          </w:p>
          <w:p w14:paraId="02A7B44C" w14:textId="77777777" w:rsidR="003B22C3" w:rsidRPr="00051A97" w:rsidRDefault="003B22C3" w:rsidP="00081372">
            <w:pPr>
              <w:pStyle w:val="TAC"/>
              <w:rPr>
                <w:ins w:id="4364" w:author="R4-1809476" w:date="2018-07-10T13:09:00Z"/>
                <w:color w:val="FF0000"/>
                <w:lang w:eastAsia="zh-CN"/>
              </w:rPr>
            </w:pPr>
            <w:ins w:id="4365" w:author="R4-1809476" w:date="2018-07-10T13:09:00Z">
              <w:r w:rsidRPr="00B04564">
                <w:rPr>
                  <w:rFonts w:cs="v5.0.0"/>
                </w:rPr>
                <w:t>(Note 2)</w:t>
              </w:r>
            </w:ins>
          </w:p>
        </w:tc>
        <w:tc>
          <w:tcPr>
            <w:tcW w:w="1701" w:type="dxa"/>
            <w:vMerge/>
            <w:tcBorders>
              <w:left w:val="single" w:sz="6" w:space="0" w:color="auto"/>
              <w:right w:val="single" w:sz="6" w:space="0" w:color="auto"/>
            </w:tcBorders>
            <w:hideMark/>
          </w:tcPr>
          <w:p w14:paraId="76BC8BDE" w14:textId="77777777" w:rsidR="003B22C3" w:rsidRPr="00051A97" w:rsidRDefault="003B22C3" w:rsidP="00081372">
            <w:pPr>
              <w:pStyle w:val="TAC"/>
              <w:rPr>
                <w:ins w:id="4366" w:author="R4-1809476" w:date="2018-07-10T13:09:00Z"/>
                <w:color w:val="FF0000"/>
                <w:lang w:eastAsia="zh-CN"/>
              </w:rPr>
            </w:pPr>
          </w:p>
        </w:tc>
        <w:tc>
          <w:tcPr>
            <w:tcW w:w="1102" w:type="dxa"/>
            <w:vMerge/>
            <w:tcBorders>
              <w:left w:val="single" w:sz="6" w:space="0" w:color="auto"/>
              <w:right w:val="single" w:sz="6" w:space="0" w:color="auto"/>
            </w:tcBorders>
            <w:hideMark/>
          </w:tcPr>
          <w:p w14:paraId="3A4EAFB3" w14:textId="77777777" w:rsidR="003B22C3" w:rsidRPr="00051A97" w:rsidRDefault="003B22C3" w:rsidP="00081372">
            <w:pPr>
              <w:pStyle w:val="TAC"/>
              <w:rPr>
                <w:ins w:id="4367" w:author="R4-1809476" w:date="2018-07-10T13:09:00Z"/>
                <w:color w:val="FF0000"/>
                <w:lang w:eastAsia="zh-CN"/>
              </w:rPr>
            </w:pPr>
          </w:p>
        </w:tc>
      </w:tr>
      <w:tr w:rsidR="003B22C3" w:rsidRPr="00505B62" w14:paraId="543EE72F" w14:textId="77777777" w:rsidTr="00081372">
        <w:trPr>
          <w:cantSplit/>
          <w:jc w:val="center"/>
          <w:ins w:id="4368" w:author="R4-1809476" w:date="2018-07-10T13:09:00Z"/>
        </w:trPr>
        <w:tc>
          <w:tcPr>
            <w:tcW w:w="0" w:type="auto"/>
            <w:vMerge w:val="restart"/>
            <w:tcBorders>
              <w:top w:val="single" w:sz="6" w:space="0" w:color="auto"/>
              <w:left w:val="single" w:sz="6" w:space="0" w:color="auto"/>
              <w:bottom w:val="single" w:sz="6" w:space="0" w:color="auto"/>
              <w:right w:val="single" w:sz="6" w:space="0" w:color="auto"/>
            </w:tcBorders>
            <w:hideMark/>
          </w:tcPr>
          <w:p w14:paraId="4962589E" w14:textId="77777777" w:rsidR="003B22C3" w:rsidRPr="00051A97" w:rsidRDefault="003B22C3" w:rsidP="00081372">
            <w:pPr>
              <w:pStyle w:val="TAC"/>
              <w:rPr>
                <w:ins w:id="4369" w:author="R4-1809476" w:date="2018-07-10T13:09:00Z"/>
                <w:color w:val="000000" w:themeColor="text1"/>
                <w:lang w:eastAsia="zh-CN"/>
              </w:rPr>
            </w:pPr>
            <w:ins w:id="4370" w:author="R4-1809476" w:date="2018-07-10T13:09:00Z">
              <w:r w:rsidRPr="00051A97">
                <w:rPr>
                  <w:color w:val="000000" w:themeColor="text1"/>
                  <w:lang w:eastAsia="zh-CN"/>
                </w:rPr>
                <w:t>25, 30, 40, 50, 60, 70, 80,90, 100</w:t>
              </w:r>
            </w:ins>
          </w:p>
        </w:tc>
        <w:tc>
          <w:tcPr>
            <w:tcW w:w="0" w:type="auto"/>
            <w:tcBorders>
              <w:top w:val="single" w:sz="6" w:space="0" w:color="auto"/>
              <w:left w:val="single" w:sz="6" w:space="0" w:color="auto"/>
              <w:bottom w:val="single" w:sz="6" w:space="0" w:color="auto"/>
              <w:right w:val="single" w:sz="6" w:space="0" w:color="auto"/>
            </w:tcBorders>
          </w:tcPr>
          <w:p w14:paraId="5CEE7EA3" w14:textId="77777777" w:rsidR="003B22C3" w:rsidRPr="00B04564" w:rsidRDefault="003B22C3" w:rsidP="00081372">
            <w:pPr>
              <w:pStyle w:val="TAC"/>
              <w:rPr>
                <w:ins w:id="4371" w:author="R4-1809476" w:date="2018-07-10T13:09:00Z"/>
                <w:rFonts w:cs="Arial"/>
                <w:lang w:val="en-US"/>
              </w:rPr>
            </w:pPr>
            <w:ins w:id="4372" w:author="R4-1809476" w:date="2018-07-10T13:09:00Z">
              <w:r w:rsidRPr="00B04564">
                <w:rPr>
                  <w:rFonts w:cs="Arial"/>
                  <w:lang w:eastAsia="zh-CN"/>
                </w:rPr>
                <w:t xml:space="preserve">20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 xml:space="preserve">&lt; 60  </w:t>
              </w:r>
              <w:r w:rsidRPr="00B04564">
                <w:rPr>
                  <w:rFonts w:cs="Arial"/>
                  <w:lang w:val="en-US"/>
                </w:rPr>
                <w:t>(Note 4)</w:t>
              </w:r>
            </w:ins>
          </w:p>
          <w:p w14:paraId="447D19DE" w14:textId="77777777" w:rsidR="003B22C3" w:rsidRPr="00B04564" w:rsidRDefault="003B22C3" w:rsidP="00081372">
            <w:pPr>
              <w:pStyle w:val="TAC"/>
              <w:rPr>
                <w:ins w:id="4373" w:author="R4-1809476" w:date="2018-07-10T13:09:00Z"/>
                <w:rFonts w:cs="Arial"/>
                <w:lang w:eastAsia="zh-CN"/>
              </w:rPr>
            </w:pPr>
            <w:ins w:id="4374" w:author="R4-1809476" w:date="2018-07-10T13:09:00Z">
              <w:r w:rsidRPr="00B04564">
                <w:rPr>
                  <w:rFonts w:cs="Arial"/>
                  <w:lang w:eastAsia="zh-CN"/>
                </w:rPr>
                <w:t xml:space="preserve">20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&lt; 30 (Note 3)</w:t>
              </w:r>
            </w:ins>
          </w:p>
          <w:p w14:paraId="0E562DA5" w14:textId="77777777" w:rsidR="003B22C3" w:rsidRPr="00051A97" w:rsidRDefault="003B22C3" w:rsidP="00081372">
            <w:pPr>
              <w:pStyle w:val="TAC"/>
              <w:rPr>
                <w:ins w:id="4375" w:author="R4-1809476" w:date="2018-07-10T13:09:00Z"/>
                <w:rFonts w:cs="Arial"/>
                <w:color w:val="FF0000"/>
                <w:lang w:eastAsia="zh-CN"/>
              </w:rPr>
            </w:pPr>
          </w:p>
        </w:tc>
        <w:tc>
          <w:tcPr>
            <w:tcW w:w="1922" w:type="dxa"/>
            <w:tcBorders>
              <w:top w:val="single" w:sz="6" w:space="0" w:color="auto"/>
              <w:left w:val="single" w:sz="6" w:space="0" w:color="auto"/>
              <w:bottom w:val="single" w:sz="6" w:space="0" w:color="auto"/>
              <w:right w:val="single" w:sz="6" w:space="0" w:color="auto"/>
            </w:tcBorders>
            <w:hideMark/>
          </w:tcPr>
          <w:p w14:paraId="1B21DE2C" w14:textId="77777777" w:rsidR="003B22C3" w:rsidRPr="00051A97" w:rsidRDefault="003B22C3" w:rsidP="00081372">
            <w:pPr>
              <w:pStyle w:val="TAC"/>
              <w:rPr>
                <w:ins w:id="4376" w:author="R4-1809476" w:date="2018-07-10T13:09:00Z"/>
                <w:color w:val="000000" w:themeColor="text1"/>
                <w:lang w:eastAsia="zh-CN"/>
              </w:rPr>
            </w:pPr>
            <w:ins w:id="4377" w:author="R4-1809476" w:date="2018-07-10T13:09:00Z">
              <w:r w:rsidRPr="00051A97">
                <w:rPr>
                  <w:rFonts w:cs="Arial"/>
                  <w:color w:val="000000" w:themeColor="text1"/>
                  <w:lang w:eastAsia="zh-CN"/>
                </w:rPr>
                <w:t>10 MHz</w:t>
              </w:r>
            </w:ins>
          </w:p>
        </w:tc>
        <w:tc>
          <w:tcPr>
            <w:tcW w:w="1701" w:type="dxa"/>
            <w:tcBorders>
              <w:top w:val="single" w:sz="6" w:space="0" w:color="auto"/>
              <w:left w:val="single" w:sz="6" w:space="0" w:color="auto"/>
              <w:bottom w:val="single" w:sz="6" w:space="0" w:color="auto"/>
              <w:right w:val="single" w:sz="6" w:space="0" w:color="auto"/>
            </w:tcBorders>
            <w:hideMark/>
          </w:tcPr>
          <w:p w14:paraId="7D54FF8B" w14:textId="77777777" w:rsidR="003B22C3" w:rsidRDefault="003B22C3" w:rsidP="00081372">
            <w:pPr>
              <w:pStyle w:val="TAC"/>
              <w:rPr>
                <w:ins w:id="4378" w:author="R4-1809476" w:date="2018-07-10T13:09:00Z"/>
                <w:lang w:eastAsia="zh-CN"/>
              </w:rPr>
            </w:pPr>
            <w:ins w:id="4379" w:author="R4-1809476" w:date="2018-07-10T13:09:00Z">
              <w:r w:rsidRPr="00B04564">
                <w:rPr>
                  <w:lang w:eastAsia="zh-CN"/>
                </w:rPr>
                <w:t xml:space="preserve">20 MHz NR </w:t>
              </w:r>
            </w:ins>
          </w:p>
          <w:p w14:paraId="40DC753A" w14:textId="77777777" w:rsidR="003B22C3" w:rsidRPr="00051A97" w:rsidRDefault="003B22C3" w:rsidP="00081372">
            <w:pPr>
              <w:pStyle w:val="TAC"/>
              <w:rPr>
                <w:ins w:id="4380" w:author="R4-1809476" w:date="2018-07-10T13:09:00Z"/>
                <w:color w:val="FF0000"/>
                <w:lang w:eastAsia="zh-CN"/>
              </w:rPr>
            </w:pPr>
            <w:ins w:id="4381" w:author="R4-1809476" w:date="2018-07-10T13:09:00Z">
              <w:r w:rsidRPr="00B04564">
                <w:rPr>
                  <w:rFonts w:cs="v5.0.0"/>
                </w:rPr>
                <w:t>(Note 2)</w:t>
              </w:r>
            </w:ins>
          </w:p>
        </w:tc>
        <w:tc>
          <w:tcPr>
            <w:tcW w:w="1701" w:type="dxa"/>
            <w:vMerge w:val="restart"/>
            <w:tcBorders>
              <w:left w:val="single" w:sz="6" w:space="0" w:color="auto"/>
              <w:right w:val="single" w:sz="6" w:space="0" w:color="auto"/>
            </w:tcBorders>
            <w:vAlign w:val="center"/>
            <w:hideMark/>
          </w:tcPr>
          <w:p w14:paraId="648A041D" w14:textId="77777777" w:rsidR="003B22C3" w:rsidRPr="003B22C3" w:rsidRDefault="003B22C3" w:rsidP="00081372">
            <w:pPr>
              <w:pStyle w:val="TAC"/>
              <w:rPr>
                <w:ins w:id="4382" w:author="R4-1809476" w:date="2018-07-10T13:09:00Z"/>
                <w:color w:val="FF0000"/>
                <w:lang w:eastAsia="zh-CN"/>
              </w:rPr>
            </w:pPr>
            <w:ins w:id="4383" w:author="R4-1809476" w:date="2018-07-10T13:09:00Z">
              <w:r w:rsidRPr="003B22C3">
                <w:rPr>
                  <w:color w:val="000000" w:themeColor="text1"/>
                  <w:lang w:eastAsia="zh-CN"/>
                </w:rPr>
                <w:t>Square (</w:t>
              </w:r>
              <w:r w:rsidRPr="003B22C3">
                <w:rPr>
                  <w:rFonts w:cs="Arial"/>
                  <w:color w:val="000000" w:themeColor="text1"/>
                  <w:lang w:eastAsia="zh-CN"/>
                </w:rPr>
                <w:t>BW</w:t>
              </w:r>
              <w:r w:rsidRPr="003B22C3">
                <w:rPr>
                  <w:rFonts w:cs="Arial"/>
                  <w:color w:val="000000" w:themeColor="text1"/>
                  <w:vertAlign w:val="subscript"/>
                  <w:lang w:eastAsia="zh-CN"/>
                </w:rPr>
                <w:t>Config</w:t>
              </w:r>
              <w:r w:rsidRPr="003B22C3">
                <w:rPr>
                  <w:color w:val="000000" w:themeColor="text1"/>
                  <w:lang w:eastAsia="zh-CN"/>
                </w:rPr>
                <w:t>)</w:t>
              </w:r>
            </w:ins>
          </w:p>
        </w:tc>
        <w:tc>
          <w:tcPr>
            <w:tcW w:w="1102" w:type="dxa"/>
            <w:vMerge w:val="restart"/>
            <w:tcBorders>
              <w:left w:val="single" w:sz="6" w:space="0" w:color="auto"/>
              <w:right w:val="single" w:sz="6" w:space="0" w:color="auto"/>
            </w:tcBorders>
            <w:vAlign w:val="center"/>
            <w:hideMark/>
          </w:tcPr>
          <w:p w14:paraId="1DCCC8C5" w14:textId="77777777" w:rsidR="003B22C3" w:rsidRPr="003B22C3" w:rsidRDefault="003B22C3" w:rsidP="00081372">
            <w:pPr>
              <w:pStyle w:val="TAC"/>
              <w:rPr>
                <w:ins w:id="4384" w:author="R4-1809476" w:date="2018-07-10T13:09:00Z"/>
                <w:color w:val="FF0000"/>
                <w:lang w:eastAsia="zh-CN"/>
              </w:rPr>
            </w:pPr>
            <w:ins w:id="4385" w:author="R4-1809476" w:date="2018-07-10T13:09:00Z">
              <w:r w:rsidRPr="003B22C3">
                <w:rPr>
                  <w:color w:val="000000" w:themeColor="text1"/>
                  <w:lang w:eastAsia="zh-CN"/>
                </w:rPr>
                <w:t>43.8 dB</w:t>
              </w:r>
            </w:ins>
          </w:p>
        </w:tc>
      </w:tr>
      <w:tr w:rsidR="003B22C3" w:rsidRPr="00505B62" w14:paraId="48023A77" w14:textId="77777777" w:rsidTr="00081372">
        <w:trPr>
          <w:cantSplit/>
          <w:jc w:val="center"/>
          <w:ins w:id="4386" w:author="R4-1809476" w:date="2018-07-10T13:09: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C37EA11" w14:textId="77777777" w:rsidR="003B22C3" w:rsidRPr="00051A97" w:rsidRDefault="003B22C3" w:rsidP="00081372">
            <w:pPr>
              <w:pStyle w:val="TAC"/>
              <w:rPr>
                <w:ins w:id="4387" w:author="R4-1809476" w:date="2018-07-10T13:09:00Z"/>
                <w:color w:val="FF0000"/>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81B488B" w14:textId="77777777" w:rsidR="003B22C3" w:rsidRPr="00B04564" w:rsidRDefault="003B22C3" w:rsidP="00081372">
            <w:pPr>
              <w:pStyle w:val="TAC"/>
              <w:rPr>
                <w:ins w:id="4388" w:author="R4-1809476" w:date="2018-07-10T13:09:00Z"/>
                <w:rFonts w:cs="Arial"/>
                <w:lang w:val="en-US"/>
              </w:rPr>
            </w:pPr>
            <w:ins w:id="4389" w:author="R4-1809476" w:date="2018-07-10T13:09:00Z">
              <w:r w:rsidRPr="00B04564">
                <w:rPr>
                  <w:rFonts w:cs="Arial"/>
                  <w:lang w:eastAsia="zh-CN"/>
                </w:rPr>
                <w:t xml:space="preserve">40 &lt;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 xml:space="preserve">&lt; 80  </w:t>
              </w:r>
              <w:r w:rsidRPr="00B04564">
                <w:rPr>
                  <w:rFonts w:cs="Arial"/>
                  <w:lang w:val="en-US"/>
                </w:rPr>
                <w:t>(Note 4)</w:t>
              </w:r>
            </w:ins>
          </w:p>
          <w:p w14:paraId="29BAE972" w14:textId="77777777" w:rsidR="003B22C3" w:rsidRPr="00051A97" w:rsidRDefault="003B22C3" w:rsidP="00081372">
            <w:pPr>
              <w:pStyle w:val="TAC"/>
              <w:rPr>
                <w:ins w:id="4390" w:author="R4-1809476" w:date="2018-07-10T13:09:00Z"/>
                <w:color w:val="FF0000"/>
                <w:lang w:eastAsia="zh-CN"/>
              </w:rPr>
            </w:pPr>
            <w:ins w:id="4391" w:author="R4-1809476" w:date="2018-07-10T13:09:00Z">
              <w:r w:rsidRPr="00B04564">
                <w:rPr>
                  <w:rFonts w:cs="Arial"/>
                  <w:lang w:eastAsia="zh-CN"/>
                </w:rPr>
                <w:t xml:space="preserve">40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&lt; 50 (Note 3)</w:t>
              </w:r>
            </w:ins>
          </w:p>
        </w:tc>
        <w:tc>
          <w:tcPr>
            <w:tcW w:w="1922" w:type="dxa"/>
            <w:tcBorders>
              <w:top w:val="single" w:sz="6" w:space="0" w:color="auto"/>
              <w:left w:val="single" w:sz="6" w:space="0" w:color="auto"/>
              <w:bottom w:val="single" w:sz="6" w:space="0" w:color="auto"/>
              <w:right w:val="single" w:sz="6" w:space="0" w:color="auto"/>
            </w:tcBorders>
            <w:hideMark/>
          </w:tcPr>
          <w:p w14:paraId="029A71F1" w14:textId="77777777" w:rsidR="003B22C3" w:rsidRPr="00051A97" w:rsidRDefault="003B22C3" w:rsidP="00081372">
            <w:pPr>
              <w:pStyle w:val="TAC"/>
              <w:rPr>
                <w:ins w:id="4392" w:author="R4-1809476" w:date="2018-07-10T13:09:00Z"/>
                <w:color w:val="000000" w:themeColor="text1"/>
                <w:lang w:eastAsia="zh-CN"/>
              </w:rPr>
            </w:pPr>
            <w:ins w:id="4393" w:author="R4-1809476" w:date="2018-07-10T13:09:00Z">
              <w:r w:rsidRPr="00051A97">
                <w:rPr>
                  <w:color w:val="000000" w:themeColor="text1"/>
                  <w:lang w:eastAsia="zh-CN"/>
                </w:rPr>
                <w:t>30 MHz</w:t>
              </w:r>
            </w:ins>
          </w:p>
        </w:tc>
        <w:tc>
          <w:tcPr>
            <w:tcW w:w="1701" w:type="dxa"/>
            <w:tcBorders>
              <w:top w:val="single" w:sz="6" w:space="0" w:color="auto"/>
              <w:left w:val="single" w:sz="6" w:space="0" w:color="auto"/>
              <w:bottom w:val="single" w:sz="6" w:space="0" w:color="auto"/>
              <w:right w:val="single" w:sz="6" w:space="0" w:color="auto"/>
            </w:tcBorders>
            <w:hideMark/>
          </w:tcPr>
          <w:p w14:paraId="7A11CE83" w14:textId="77777777" w:rsidR="003B22C3" w:rsidRDefault="003B22C3" w:rsidP="00081372">
            <w:pPr>
              <w:pStyle w:val="TAC"/>
              <w:rPr>
                <w:ins w:id="4394" w:author="R4-1809476" w:date="2018-07-10T13:09:00Z"/>
                <w:lang w:eastAsia="zh-CN"/>
              </w:rPr>
            </w:pPr>
            <w:ins w:id="4395" w:author="R4-1809476" w:date="2018-07-10T13:09:00Z">
              <w:r w:rsidRPr="00B04564">
                <w:rPr>
                  <w:lang w:eastAsia="zh-CN"/>
                </w:rPr>
                <w:t xml:space="preserve">20 MHz NR </w:t>
              </w:r>
            </w:ins>
          </w:p>
          <w:p w14:paraId="182C7EFE" w14:textId="77777777" w:rsidR="003B22C3" w:rsidRPr="00051A97" w:rsidRDefault="003B22C3" w:rsidP="00081372">
            <w:pPr>
              <w:pStyle w:val="TAC"/>
              <w:rPr>
                <w:ins w:id="4396" w:author="R4-1809476" w:date="2018-07-10T13:09:00Z"/>
                <w:color w:val="FF0000"/>
                <w:lang w:eastAsia="zh-CN"/>
              </w:rPr>
            </w:pPr>
            <w:ins w:id="4397" w:author="R4-1809476" w:date="2018-07-10T13:09:00Z">
              <w:r w:rsidRPr="00B04564">
                <w:rPr>
                  <w:rFonts w:cs="v5.0.0"/>
                </w:rPr>
                <w:t>(Note 2)</w:t>
              </w:r>
            </w:ins>
          </w:p>
        </w:tc>
        <w:tc>
          <w:tcPr>
            <w:tcW w:w="1701" w:type="dxa"/>
            <w:vMerge/>
            <w:tcBorders>
              <w:left w:val="single" w:sz="6" w:space="0" w:color="auto"/>
              <w:bottom w:val="single" w:sz="6" w:space="0" w:color="auto"/>
              <w:right w:val="single" w:sz="6" w:space="0" w:color="auto"/>
            </w:tcBorders>
            <w:hideMark/>
          </w:tcPr>
          <w:p w14:paraId="7E108301" w14:textId="77777777" w:rsidR="003B22C3" w:rsidRPr="00051A97" w:rsidRDefault="003B22C3" w:rsidP="00081372">
            <w:pPr>
              <w:pStyle w:val="TAC"/>
              <w:rPr>
                <w:ins w:id="4398" w:author="R4-1809476" w:date="2018-07-10T13:09:00Z"/>
                <w:color w:val="FF0000"/>
                <w:lang w:eastAsia="zh-CN"/>
              </w:rPr>
            </w:pPr>
          </w:p>
        </w:tc>
        <w:tc>
          <w:tcPr>
            <w:tcW w:w="1102" w:type="dxa"/>
            <w:vMerge/>
            <w:tcBorders>
              <w:left w:val="single" w:sz="6" w:space="0" w:color="auto"/>
              <w:bottom w:val="single" w:sz="6" w:space="0" w:color="auto"/>
              <w:right w:val="single" w:sz="6" w:space="0" w:color="auto"/>
            </w:tcBorders>
            <w:hideMark/>
          </w:tcPr>
          <w:p w14:paraId="5A7EA80F" w14:textId="77777777" w:rsidR="003B22C3" w:rsidRPr="00051A97" w:rsidRDefault="003B22C3" w:rsidP="00081372">
            <w:pPr>
              <w:pStyle w:val="TAC"/>
              <w:rPr>
                <w:ins w:id="4399" w:author="R4-1809476" w:date="2018-07-10T13:09:00Z"/>
                <w:color w:val="FF0000"/>
                <w:lang w:eastAsia="zh-CN"/>
              </w:rPr>
            </w:pPr>
          </w:p>
        </w:tc>
      </w:tr>
      <w:tr w:rsidR="003B22C3" w:rsidRPr="00505B62" w14:paraId="084AEF15" w14:textId="77777777" w:rsidTr="00081372">
        <w:trPr>
          <w:cantSplit/>
          <w:jc w:val="center"/>
          <w:ins w:id="4400" w:author="R4-1809476" w:date="2018-07-10T13:09:00Z"/>
        </w:trPr>
        <w:tc>
          <w:tcPr>
            <w:tcW w:w="0" w:type="auto"/>
            <w:gridSpan w:val="6"/>
            <w:tcBorders>
              <w:top w:val="single" w:sz="6" w:space="0" w:color="auto"/>
              <w:left w:val="single" w:sz="6" w:space="0" w:color="auto"/>
              <w:bottom w:val="single" w:sz="6" w:space="0" w:color="auto"/>
              <w:right w:val="single" w:sz="6" w:space="0" w:color="auto"/>
            </w:tcBorders>
            <w:hideMark/>
          </w:tcPr>
          <w:p w14:paraId="1889BA1B" w14:textId="77777777" w:rsidR="003B22C3" w:rsidRPr="00B04564" w:rsidRDefault="003B22C3" w:rsidP="00081372">
            <w:pPr>
              <w:pStyle w:val="TAN"/>
              <w:rPr>
                <w:ins w:id="4401" w:author="R4-1809476" w:date="2018-07-10T13:09:00Z"/>
                <w:lang w:eastAsia="zh-CN"/>
              </w:rPr>
            </w:pPr>
            <w:ins w:id="4402" w:author="R4-1809476" w:date="2018-07-10T13:09:00Z">
              <w:r w:rsidRPr="00B04564">
                <w:rPr>
                  <w:lang w:eastAsia="zh-CN"/>
                </w:rPr>
                <w:t>NOTE 1:</w:t>
              </w:r>
              <w:r w:rsidRPr="00B04564">
                <w:rPr>
                  <w:lang w:eastAsia="zh-CN"/>
                </w:rPr>
                <w:tab/>
                <w:t>BW</w:t>
              </w:r>
              <w:r w:rsidRPr="00B04564">
                <w:rPr>
                  <w:vertAlign w:val="subscript"/>
                  <w:lang w:eastAsia="zh-CN"/>
                </w:rPr>
                <w:t>Config</w:t>
              </w:r>
              <w:r w:rsidRPr="00B04564">
                <w:rPr>
                  <w:lang w:eastAsia="zh-CN"/>
                </w:rPr>
                <w:t xml:space="preserve"> is the transmission bandwidth configuration of the </w:t>
              </w:r>
              <w:r w:rsidRPr="00B04564">
                <w:rPr>
                  <w:rFonts w:cs="v5.0.0"/>
                  <w:lang w:eastAsia="zh-CN"/>
                </w:rPr>
                <w:t>assumed adjacent channel carrier</w:t>
              </w:r>
              <w:r w:rsidRPr="00B04564">
                <w:rPr>
                  <w:lang w:eastAsia="zh-CN"/>
                </w:rPr>
                <w:t xml:space="preserve">. </w:t>
              </w:r>
            </w:ins>
          </w:p>
          <w:p w14:paraId="76B54D3C" w14:textId="77777777" w:rsidR="003B22C3" w:rsidRPr="00B04564" w:rsidRDefault="003B22C3" w:rsidP="00081372">
            <w:pPr>
              <w:pStyle w:val="TAN"/>
              <w:rPr>
                <w:ins w:id="4403" w:author="R4-1809476" w:date="2018-07-10T13:09:00Z"/>
                <w:rFonts w:cs="Arial"/>
              </w:rPr>
            </w:pPr>
            <w:ins w:id="4404" w:author="R4-1809476" w:date="2018-07-10T13:09:00Z">
              <w:r w:rsidRPr="00B04564">
                <w:rPr>
                  <w:rFonts w:cs="Arial"/>
                </w:rPr>
                <w:t>NOTE 2:</w:t>
              </w:r>
              <w:r w:rsidRPr="00B04564">
                <w:rPr>
                  <w:rFonts w:cs="Arial"/>
                </w:rPr>
                <w:tab/>
              </w:r>
              <w:r w:rsidRPr="00B04564">
                <w:t xml:space="preserve">With SCS that provides largest </w:t>
              </w:r>
              <w:r w:rsidRPr="00B04564">
                <w:rPr>
                  <w:rFonts w:cs="Arial"/>
                </w:rPr>
                <w:t>transmission bandwidth configuration (BW</w:t>
              </w:r>
              <w:r w:rsidRPr="00B04564">
                <w:rPr>
                  <w:rFonts w:cs="Arial"/>
                  <w:vertAlign w:val="subscript"/>
                </w:rPr>
                <w:t>Config</w:t>
              </w:r>
              <w:r w:rsidRPr="00B04564">
                <w:rPr>
                  <w:rFonts w:cs="v5.0.0"/>
                </w:rPr>
                <w:t>)</w:t>
              </w:r>
              <w:r w:rsidRPr="00B04564">
                <w:rPr>
                  <w:rFonts w:cs="Arial"/>
                </w:rPr>
                <w:t>.</w:t>
              </w:r>
            </w:ins>
          </w:p>
          <w:p w14:paraId="2460F62D" w14:textId="77777777" w:rsidR="003B22C3" w:rsidRPr="00B04564" w:rsidRDefault="003B22C3" w:rsidP="00081372">
            <w:pPr>
              <w:pStyle w:val="TAN"/>
              <w:rPr>
                <w:ins w:id="4405" w:author="R4-1809476" w:date="2018-07-10T13:09:00Z"/>
                <w:lang w:eastAsia="zh-CN"/>
              </w:rPr>
            </w:pPr>
            <w:ins w:id="4406" w:author="R4-1809476" w:date="2018-07-10T13:09:00Z">
              <w:r w:rsidRPr="00B04564">
                <w:rPr>
                  <w:lang w:eastAsia="zh-CN"/>
                </w:rPr>
                <w:t>NOTE 3:</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5, 10, 15, 20 MHz.</w:t>
              </w:r>
            </w:ins>
          </w:p>
          <w:p w14:paraId="36D0EE18" w14:textId="77777777" w:rsidR="003B22C3" w:rsidRPr="00051A97" w:rsidRDefault="003B22C3" w:rsidP="00081372">
            <w:pPr>
              <w:pStyle w:val="TAN"/>
              <w:rPr>
                <w:ins w:id="4407" w:author="R4-1809476" w:date="2018-07-10T13:09:00Z"/>
                <w:color w:val="FF0000"/>
                <w:lang w:eastAsia="zh-CN"/>
              </w:rPr>
            </w:pPr>
            <w:ins w:id="4408" w:author="R4-1809476" w:date="2018-07-10T13:09:00Z">
              <w:r w:rsidRPr="00B04564">
                <w:rPr>
                  <w:lang w:eastAsia="zh-CN"/>
                </w:rPr>
                <w:t>NOTE 4:</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25, 30, 40, 50, 60, 70, 80, 90, 100 MHz.</w:t>
              </w:r>
            </w:ins>
          </w:p>
        </w:tc>
      </w:tr>
    </w:tbl>
    <w:p w14:paraId="3DC29C5F" w14:textId="77777777" w:rsidR="003B22C3" w:rsidRDefault="003B22C3" w:rsidP="003B22C3">
      <w:pPr>
        <w:rPr>
          <w:ins w:id="4409" w:author="R4-1809476" w:date="2018-07-10T13:09:00Z"/>
          <w:color w:val="FF0000"/>
          <w:szCs w:val="24"/>
        </w:rPr>
      </w:pPr>
    </w:p>
    <w:p w14:paraId="6DF5B4A3" w14:textId="77777777" w:rsidR="003B22C3" w:rsidRPr="00051A97" w:rsidRDefault="003B22C3" w:rsidP="003B22C3">
      <w:pPr>
        <w:rPr>
          <w:ins w:id="4410" w:author="R4-1809476" w:date="2018-07-10T13:09:00Z"/>
          <w:rFonts w:cs="v5.0.0"/>
          <w:color w:val="000000" w:themeColor="text1"/>
        </w:rPr>
      </w:pPr>
      <w:ins w:id="4411" w:author="R4-1809476" w:date="2018-07-10T13:09:00Z">
        <w:r w:rsidRPr="00B04564">
          <w:rPr>
            <w:rFonts w:cs="v5.0.0"/>
          </w:rPr>
          <w:t xml:space="preserve">The </w:t>
        </w:r>
        <w:r w:rsidRPr="00B04564">
          <w:rPr>
            <w:rFonts w:cs="v5.0.0" w:hint="eastAsia"/>
            <w:lang w:val="en-US" w:eastAsia="zh-CN"/>
          </w:rPr>
          <w:t>C</w:t>
        </w:r>
        <w:r w:rsidRPr="00B04564">
          <w:rPr>
            <w:rFonts w:cs="v5.0.0"/>
          </w:rPr>
          <w:t>ACLR absolute</w:t>
        </w:r>
        <w:r w:rsidRPr="00B04564">
          <w:rPr>
            <w:rFonts w:cs="v5.0.0" w:hint="eastAsia"/>
            <w:lang w:val="en-US" w:eastAsia="zh-CN"/>
          </w:rPr>
          <w:t xml:space="preserve"> </w:t>
        </w:r>
        <w:r w:rsidRPr="00B04564">
          <w:rPr>
            <w:rFonts w:cs="v5.0.0" w:hint="eastAsia"/>
            <w:i/>
            <w:iCs/>
            <w:lang w:val="en-US" w:eastAsia="zh-CN"/>
          </w:rPr>
          <w:t>basic</w:t>
        </w:r>
        <w:r w:rsidRPr="00B04564">
          <w:rPr>
            <w:rFonts w:cs="v5.0.0"/>
            <w:i/>
            <w:iCs/>
          </w:rPr>
          <w:t xml:space="preserve"> limit</w:t>
        </w:r>
        <w:r w:rsidRPr="00B04564">
          <w:rPr>
            <w:rFonts w:cs="v5.0.0" w:hint="eastAsia"/>
            <w:lang w:val="en-US" w:eastAsia="zh-CN"/>
          </w:rPr>
          <w:t xml:space="preserve"> is</w:t>
        </w:r>
        <w:r w:rsidRPr="00B04564">
          <w:rPr>
            <w:rFonts w:cs="v5.0.0"/>
          </w:rPr>
          <w:t xml:space="preserve"> specified </w:t>
        </w:r>
        <w:r w:rsidRPr="00051A97">
          <w:rPr>
            <w:rFonts w:cs="v5.0.0"/>
            <w:color w:val="000000" w:themeColor="text1"/>
          </w:rPr>
          <w:t>in table 6.6.</w:t>
        </w:r>
        <w:r w:rsidRPr="00051A97">
          <w:rPr>
            <w:rFonts w:cs="v5.0.0" w:hint="eastAsia"/>
            <w:color w:val="000000" w:themeColor="text1"/>
            <w:lang w:eastAsia="zh-CN"/>
          </w:rPr>
          <w:t>3</w:t>
        </w:r>
        <w:r w:rsidRPr="00051A97">
          <w:rPr>
            <w:rFonts w:cs="v5.0.0"/>
            <w:color w:val="000000" w:themeColor="text1"/>
          </w:rPr>
          <w:t>.5.2-5.</w:t>
        </w:r>
      </w:ins>
    </w:p>
    <w:p w14:paraId="061FC00A" w14:textId="77777777" w:rsidR="003B22C3" w:rsidRPr="00B04564" w:rsidRDefault="003B22C3" w:rsidP="003B22C3">
      <w:pPr>
        <w:pStyle w:val="TH"/>
        <w:rPr>
          <w:ins w:id="4412" w:author="R4-1809476" w:date="2018-07-10T13:09:00Z"/>
          <w:lang w:eastAsia="zh-CN"/>
        </w:rPr>
      </w:pPr>
      <w:ins w:id="4413" w:author="R4-1809476" w:date="2018-07-10T13:09:00Z">
        <w:r w:rsidRPr="00051A97">
          <w:rPr>
            <w:color w:val="000000" w:themeColor="text1"/>
          </w:rPr>
          <w:t>Table 6.6.</w:t>
        </w:r>
        <w:r w:rsidRPr="00051A97">
          <w:rPr>
            <w:rFonts w:hint="eastAsia"/>
            <w:color w:val="000000" w:themeColor="text1"/>
            <w:lang w:eastAsia="zh-CN"/>
          </w:rPr>
          <w:t>3</w:t>
        </w:r>
        <w:r w:rsidRPr="00051A97">
          <w:rPr>
            <w:color w:val="000000" w:themeColor="text1"/>
          </w:rPr>
          <w:t xml:space="preserve">.5.2-5: Base station </w:t>
        </w:r>
        <w:r w:rsidRPr="00051A97">
          <w:rPr>
            <w:rFonts w:hint="eastAsia"/>
            <w:color w:val="000000" w:themeColor="text1"/>
            <w:lang w:val="en-US" w:eastAsia="zh-CN"/>
          </w:rPr>
          <w:t>C</w:t>
        </w:r>
        <w:r w:rsidRPr="00051A97">
          <w:rPr>
            <w:color w:val="000000" w:themeColor="text1"/>
          </w:rPr>
          <w:t xml:space="preserve">ACLR </w:t>
        </w:r>
        <w:r w:rsidRPr="00B04564">
          <w:t xml:space="preserve">absolute </w:t>
        </w:r>
        <w:r w:rsidRPr="00B04564">
          <w:rPr>
            <w:rFonts w:hint="eastAsia"/>
            <w:i/>
            <w:iCs/>
            <w:lang w:val="en-US" w:eastAsia="zh-CN"/>
          </w:rPr>
          <w:t xml:space="preserve">basic </w:t>
        </w:r>
        <w:r w:rsidRPr="00B04564">
          <w:rPr>
            <w:i/>
            <w:iCs/>
          </w:rPr>
          <w:t>limit</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8"/>
        <w:gridCol w:w="2667"/>
      </w:tblGrid>
      <w:tr w:rsidR="003B22C3" w:rsidRPr="00B04564" w14:paraId="60B6A58A" w14:textId="77777777" w:rsidTr="00081372">
        <w:trPr>
          <w:cantSplit/>
          <w:jc w:val="center"/>
          <w:ins w:id="4414" w:author="R4-1809476" w:date="2018-07-10T13:09:00Z"/>
        </w:trPr>
        <w:tc>
          <w:tcPr>
            <w:tcW w:w="2398" w:type="dxa"/>
          </w:tcPr>
          <w:p w14:paraId="0B16E5A0" w14:textId="77777777" w:rsidR="003B22C3" w:rsidRPr="00B04564" w:rsidRDefault="003B22C3" w:rsidP="00081372">
            <w:pPr>
              <w:pStyle w:val="TAH"/>
              <w:rPr>
                <w:ins w:id="4415" w:author="R4-1809476" w:date="2018-07-10T13:09:00Z"/>
                <w:rFonts w:cs="v5.0.0"/>
              </w:rPr>
            </w:pPr>
            <w:ins w:id="4416" w:author="R4-1809476" w:date="2018-07-10T13:09:00Z">
              <w:r w:rsidRPr="00B04564">
                <w:rPr>
                  <w:rFonts w:cs="v5.0.0"/>
                </w:rPr>
                <w:t>BS category / BS class</w:t>
              </w:r>
            </w:ins>
          </w:p>
        </w:tc>
        <w:tc>
          <w:tcPr>
            <w:tcW w:w="2667" w:type="dxa"/>
          </w:tcPr>
          <w:p w14:paraId="0873E220" w14:textId="77777777" w:rsidR="003B22C3" w:rsidRPr="00B04564" w:rsidRDefault="003B22C3" w:rsidP="00081372">
            <w:pPr>
              <w:pStyle w:val="TAH"/>
              <w:rPr>
                <w:ins w:id="4417" w:author="R4-1809476" w:date="2018-07-10T13:09:00Z"/>
                <w:rFonts w:cs="v5.0.0"/>
              </w:rPr>
            </w:pPr>
            <w:ins w:id="4418" w:author="R4-1809476" w:date="2018-07-10T13:09:00Z">
              <w:r w:rsidRPr="00B04564">
                <w:rPr>
                  <w:rFonts w:cs="v5.0.0" w:hint="eastAsia"/>
                  <w:lang w:val="en-US" w:eastAsia="zh-CN"/>
                </w:rPr>
                <w:t>C</w:t>
              </w:r>
              <w:r w:rsidRPr="00B04564">
                <w:rPr>
                  <w:rFonts w:cs="v5.0.0"/>
                </w:rPr>
                <w:t xml:space="preserve">ACLR absolute </w:t>
              </w:r>
              <w:r w:rsidRPr="00B04564">
                <w:rPr>
                  <w:rFonts w:cs="v5.0.0" w:hint="eastAsia"/>
                  <w:i/>
                  <w:iCs/>
                  <w:lang w:val="en-US" w:eastAsia="zh-CN"/>
                </w:rPr>
                <w:t xml:space="preserve">basic </w:t>
              </w:r>
              <w:r w:rsidRPr="00B04564">
                <w:rPr>
                  <w:rFonts w:cs="v5.0.0"/>
                  <w:i/>
                  <w:iCs/>
                </w:rPr>
                <w:t>limit</w:t>
              </w:r>
            </w:ins>
          </w:p>
        </w:tc>
      </w:tr>
      <w:tr w:rsidR="003B22C3" w:rsidRPr="00B04564" w14:paraId="6D448AC4" w14:textId="77777777" w:rsidTr="00081372">
        <w:trPr>
          <w:cantSplit/>
          <w:jc w:val="center"/>
          <w:ins w:id="4419" w:author="R4-1809476" w:date="2018-07-10T13:09:00Z"/>
        </w:trPr>
        <w:tc>
          <w:tcPr>
            <w:tcW w:w="2398" w:type="dxa"/>
          </w:tcPr>
          <w:p w14:paraId="59F976A6" w14:textId="77777777" w:rsidR="003B22C3" w:rsidRPr="00B04564" w:rsidRDefault="003B22C3" w:rsidP="00081372">
            <w:pPr>
              <w:pStyle w:val="TAC"/>
              <w:rPr>
                <w:ins w:id="4420" w:author="R4-1809476" w:date="2018-07-10T13:09:00Z"/>
                <w:rFonts w:cs="v5.0.0"/>
                <w:lang w:eastAsia="zh-CN"/>
              </w:rPr>
            </w:pPr>
            <w:ins w:id="4421" w:author="R4-1809476" w:date="2018-07-10T13:09:00Z">
              <w:r w:rsidRPr="00B04564">
                <w:rPr>
                  <w:rFonts w:cs="v5.0.0"/>
                </w:rPr>
                <w:t>Category A Wide Area BS</w:t>
              </w:r>
            </w:ins>
          </w:p>
        </w:tc>
        <w:tc>
          <w:tcPr>
            <w:tcW w:w="2667" w:type="dxa"/>
          </w:tcPr>
          <w:p w14:paraId="52499E23" w14:textId="77777777" w:rsidR="003B22C3" w:rsidRPr="00B04564" w:rsidRDefault="003B22C3" w:rsidP="00081372">
            <w:pPr>
              <w:pStyle w:val="TAC"/>
              <w:rPr>
                <w:ins w:id="4422" w:author="R4-1809476" w:date="2018-07-10T13:09:00Z"/>
                <w:rFonts w:cs="v5.0.0"/>
              </w:rPr>
            </w:pPr>
            <w:ins w:id="4423" w:author="R4-1809476" w:date="2018-07-10T13:09:00Z">
              <w:r w:rsidRPr="00B04564">
                <w:rPr>
                  <w:rFonts w:cs="v5.0.0"/>
                </w:rPr>
                <w:t>-13 dBm/MHz</w:t>
              </w:r>
            </w:ins>
          </w:p>
        </w:tc>
      </w:tr>
      <w:tr w:rsidR="003B22C3" w:rsidRPr="00B04564" w14:paraId="0C069560" w14:textId="77777777" w:rsidTr="00081372">
        <w:trPr>
          <w:cantSplit/>
          <w:jc w:val="center"/>
          <w:ins w:id="4424" w:author="R4-1809476" w:date="2018-07-10T13:09:00Z"/>
        </w:trPr>
        <w:tc>
          <w:tcPr>
            <w:tcW w:w="2398" w:type="dxa"/>
          </w:tcPr>
          <w:p w14:paraId="798C6A2D" w14:textId="77777777" w:rsidR="003B22C3" w:rsidRPr="00B04564" w:rsidRDefault="003B22C3" w:rsidP="00081372">
            <w:pPr>
              <w:pStyle w:val="TAC"/>
              <w:rPr>
                <w:ins w:id="4425" w:author="R4-1809476" w:date="2018-07-10T13:09:00Z"/>
                <w:rFonts w:cs="v5.0.0"/>
                <w:lang w:eastAsia="ja-JP"/>
              </w:rPr>
            </w:pPr>
            <w:ins w:id="4426" w:author="R4-1809476" w:date="2018-07-10T13:09:00Z">
              <w:r w:rsidRPr="00B04564">
                <w:rPr>
                  <w:rFonts w:cs="v5.0.0" w:hint="eastAsia"/>
                  <w:lang w:eastAsia="ja-JP"/>
                </w:rPr>
                <w:t>Category</w:t>
              </w:r>
              <w:r w:rsidRPr="00B04564">
                <w:rPr>
                  <w:rFonts w:cs="v5.0.0"/>
                  <w:lang w:eastAsia="ja-JP"/>
                </w:rPr>
                <w:t xml:space="preserve"> B Wide Area BS</w:t>
              </w:r>
            </w:ins>
          </w:p>
        </w:tc>
        <w:tc>
          <w:tcPr>
            <w:tcW w:w="2667" w:type="dxa"/>
          </w:tcPr>
          <w:p w14:paraId="1AD22C9F" w14:textId="77777777" w:rsidR="003B22C3" w:rsidRPr="00B04564" w:rsidRDefault="003B22C3" w:rsidP="00081372">
            <w:pPr>
              <w:pStyle w:val="TAC"/>
              <w:rPr>
                <w:ins w:id="4427" w:author="R4-1809476" w:date="2018-07-10T13:09:00Z"/>
                <w:rFonts w:cs="v5.0.0"/>
                <w:lang w:eastAsia="ja-JP"/>
              </w:rPr>
            </w:pPr>
            <w:ins w:id="4428" w:author="R4-1809476" w:date="2018-07-10T13:09:00Z">
              <w:r w:rsidRPr="00B04564">
                <w:rPr>
                  <w:rFonts w:cs="v5.0.0" w:hint="eastAsia"/>
                  <w:lang w:eastAsia="ja-JP"/>
                </w:rPr>
                <w:t>-15 dBm/MHz</w:t>
              </w:r>
            </w:ins>
          </w:p>
        </w:tc>
      </w:tr>
      <w:tr w:rsidR="003B22C3" w:rsidRPr="00B04564" w14:paraId="4E4044EF" w14:textId="77777777" w:rsidTr="00081372">
        <w:trPr>
          <w:cantSplit/>
          <w:jc w:val="center"/>
          <w:ins w:id="4429" w:author="R4-1809476" w:date="2018-07-10T13:09:00Z"/>
        </w:trPr>
        <w:tc>
          <w:tcPr>
            <w:tcW w:w="2398" w:type="dxa"/>
          </w:tcPr>
          <w:p w14:paraId="739D2D88" w14:textId="77777777" w:rsidR="003B22C3" w:rsidRPr="00B04564" w:rsidRDefault="003B22C3" w:rsidP="00081372">
            <w:pPr>
              <w:pStyle w:val="TAC"/>
              <w:rPr>
                <w:ins w:id="4430" w:author="R4-1809476" w:date="2018-07-10T13:09:00Z"/>
                <w:rFonts w:cs="v5.0.0"/>
              </w:rPr>
            </w:pPr>
            <w:ins w:id="4431" w:author="R4-1809476" w:date="2018-07-10T13:09:00Z">
              <w:r w:rsidRPr="00B04564">
                <w:rPr>
                  <w:rFonts w:cs="v5.0.0"/>
                </w:rPr>
                <w:t>Medium Range BS</w:t>
              </w:r>
            </w:ins>
          </w:p>
        </w:tc>
        <w:tc>
          <w:tcPr>
            <w:tcW w:w="2667" w:type="dxa"/>
          </w:tcPr>
          <w:p w14:paraId="6FE8BA4E" w14:textId="77777777" w:rsidR="003B22C3" w:rsidRPr="00B04564" w:rsidRDefault="003B22C3" w:rsidP="00081372">
            <w:pPr>
              <w:pStyle w:val="TAC"/>
              <w:rPr>
                <w:ins w:id="4432" w:author="R4-1809476" w:date="2018-07-10T13:09:00Z"/>
                <w:rFonts w:cs="v5.0.0"/>
                <w:lang w:eastAsia="ja-JP"/>
              </w:rPr>
            </w:pPr>
            <w:ins w:id="4433" w:author="R4-1809476" w:date="2018-07-10T13:09:00Z">
              <w:r w:rsidRPr="00B04564">
                <w:rPr>
                  <w:rFonts w:cs="v5.0.0" w:hint="eastAsia"/>
                  <w:lang w:eastAsia="ja-JP"/>
                </w:rPr>
                <w:t>-25 dBm/MHz</w:t>
              </w:r>
            </w:ins>
          </w:p>
        </w:tc>
      </w:tr>
      <w:tr w:rsidR="003B22C3" w:rsidRPr="00B04564" w14:paraId="38F8C8AD" w14:textId="77777777" w:rsidTr="00081372">
        <w:trPr>
          <w:cantSplit/>
          <w:jc w:val="center"/>
          <w:ins w:id="4434" w:author="R4-1809476" w:date="2018-07-10T13:09:00Z"/>
        </w:trPr>
        <w:tc>
          <w:tcPr>
            <w:tcW w:w="2398" w:type="dxa"/>
          </w:tcPr>
          <w:p w14:paraId="12A175BF" w14:textId="77777777" w:rsidR="003B22C3" w:rsidRPr="00B04564" w:rsidRDefault="003B22C3" w:rsidP="00081372">
            <w:pPr>
              <w:pStyle w:val="TAC"/>
              <w:rPr>
                <w:ins w:id="4435" w:author="R4-1809476" w:date="2018-07-10T13:09:00Z"/>
                <w:rFonts w:cs="v5.0.0"/>
                <w:lang w:eastAsia="ja-JP"/>
              </w:rPr>
            </w:pPr>
            <w:ins w:id="4436" w:author="R4-1809476" w:date="2018-07-10T13:09:00Z">
              <w:r w:rsidRPr="00B04564">
                <w:rPr>
                  <w:rFonts w:cs="v5.0.0" w:hint="eastAsia"/>
                  <w:lang w:eastAsia="ja-JP"/>
                </w:rPr>
                <w:t>Local Area BS</w:t>
              </w:r>
            </w:ins>
          </w:p>
        </w:tc>
        <w:tc>
          <w:tcPr>
            <w:tcW w:w="2667" w:type="dxa"/>
          </w:tcPr>
          <w:p w14:paraId="572EC999" w14:textId="77777777" w:rsidR="003B22C3" w:rsidRPr="00B04564" w:rsidRDefault="003B22C3" w:rsidP="00081372">
            <w:pPr>
              <w:pStyle w:val="TAC"/>
              <w:rPr>
                <w:ins w:id="4437" w:author="R4-1809476" w:date="2018-07-10T13:09:00Z"/>
                <w:rFonts w:cs="v5.0.0"/>
                <w:lang w:eastAsia="ja-JP"/>
              </w:rPr>
            </w:pPr>
            <w:ins w:id="4438" w:author="R4-1809476" w:date="2018-07-10T13:09:00Z">
              <w:r w:rsidRPr="00B04564">
                <w:rPr>
                  <w:rFonts w:cs="v5.0.0" w:hint="eastAsia"/>
                  <w:lang w:eastAsia="ja-JP"/>
                </w:rPr>
                <w:t>-32 dBm/MHz</w:t>
              </w:r>
            </w:ins>
          </w:p>
        </w:tc>
      </w:tr>
    </w:tbl>
    <w:p w14:paraId="3B376360" w14:textId="77777777" w:rsidR="003B22C3" w:rsidRPr="00051A97" w:rsidRDefault="003B22C3" w:rsidP="003B22C3">
      <w:pPr>
        <w:rPr>
          <w:ins w:id="4439" w:author="R4-1809476" w:date="2018-07-10T13:09:00Z"/>
          <w:color w:val="FF0000"/>
          <w:szCs w:val="24"/>
        </w:rPr>
      </w:pPr>
    </w:p>
    <w:p w14:paraId="56EC1B23" w14:textId="77777777" w:rsidR="003B22C3" w:rsidRPr="00051A97" w:rsidRDefault="003B22C3" w:rsidP="003B22C3">
      <w:pPr>
        <w:pStyle w:val="TH"/>
        <w:rPr>
          <w:ins w:id="4440" w:author="R4-1809476" w:date="2018-07-10T13:09:00Z"/>
          <w:color w:val="000000" w:themeColor="text1"/>
        </w:rPr>
      </w:pPr>
      <w:ins w:id="4441" w:author="R4-1809476" w:date="2018-07-10T13:09:00Z">
        <w:r w:rsidRPr="00051A97">
          <w:rPr>
            <w:color w:val="000000" w:themeColor="text1"/>
          </w:rPr>
          <w:t>Table 6.6.3.5.2-</w:t>
        </w:r>
        <w:r>
          <w:rPr>
            <w:color w:val="000000" w:themeColor="text1"/>
            <w:lang w:eastAsia="zh-CN"/>
          </w:rPr>
          <w:t>6</w:t>
        </w:r>
        <w:r w:rsidRPr="00051A97">
          <w:rPr>
            <w:color w:val="000000" w:themeColor="text1"/>
          </w:rPr>
          <w:t>: Filter parameters for the assigned channel</w:t>
        </w:r>
      </w:ins>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3B22C3" w:rsidRPr="00051A97" w14:paraId="0B3F73AC" w14:textId="77777777" w:rsidTr="00081372">
        <w:trPr>
          <w:cantSplit/>
          <w:jc w:val="center"/>
          <w:ins w:id="4442" w:author="R4-1809476" w:date="2018-07-10T13:09:00Z"/>
        </w:trPr>
        <w:tc>
          <w:tcPr>
            <w:tcW w:w="2597" w:type="dxa"/>
            <w:tcBorders>
              <w:top w:val="single" w:sz="6" w:space="0" w:color="auto"/>
              <w:left w:val="single" w:sz="6" w:space="0" w:color="auto"/>
              <w:bottom w:val="single" w:sz="6" w:space="0" w:color="auto"/>
              <w:right w:val="single" w:sz="6" w:space="0" w:color="auto"/>
            </w:tcBorders>
            <w:hideMark/>
          </w:tcPr>
          <w:p w14:paraId="3AD9EF92" w14:textId="77777777" w:rsidR="003B22C3" w:rsidRPr="00051A97" w:rsidRDefault="003B22C3" w:rsidP="00081372">
            <w:pPr>
              <w:pStyle w:val="TAH"/>
              <w:rPr>
                <w:ins w:id="4443" w:author="R4-1809476" w:date="2018-07-10T13:09:00Z"/>
                <w:rFonts w:cs="v5.0.0"/>
                <w:color w:val="000000" w:themeColor="text1"/>
              </w:rPr>
            </w:pPr>
            <w:ins w:id="4444" w:author="R4-1809476" w:date="2018-07-10T13:09:00Z">
              <w:r w:rsidRPr="00051A97">
                <w:rPr>
                  <w:rFonts w:cs="v5.0.0"/>
                  <w:color w:val="000000" w:themeColor="text1"/>
                </w:rPr>
                <w:t xml:space="preserve">RAT of the carrier adjacent to the sub-block or Inter RF Bandwidth gap </w:t>
              </w:r>
            </w:ins>
          </w:p>
        </w:tc>
        <w:tc>
          <w:tcPr>
            <w:tcW w:w="3825" w:type="dxa"/>
            <w:tcBorders>
              <w:top w:val="single" w:sz="6" w:space="0" w:color="auto"/>
              <w:left w:val="single" w:sz="6" w:space="0" w:color="auto"/>
              <w:bottom w:val="single" w:sz="6" w:space="0" w:color="auto"/>
              <w:right w:val="single" w:sz="6" w:space="0" w:color="auto"/>
            </w:tcBorders>
            <w:hideMark/>
          </w:tcPr>
          <w:p w14:paraId="55C8966B" w14:textId="77777777" w:rsidR="003B22C3" w:rsidRPr="00051A97" w:rsidRDefault="003B22C3" w:rsidP="00081372">
            <w:pPr>
              <w:pStyle w:val="TAH"/>
              <w:rPr>
                <w:ins w:id="4445" w:author="R4-1809476" w:date="2018-07-10T13:09:00Z"/>
                <w:rFonts w:cs="v5.0.0"/>
                <w:color w:val="000000" w:themeColor="text1"/>
              </w:rPr>
            </w:pPr>
            <w:ins w:id="4446" w:author="R4-1809476" w:date="2018-07-10T13:09:00Z">
              <w:r w:rsidRPr="00051A97">
                <w:rPr>
                  <w:rFonts w:cs="v5.0.0"/>
                  <w:color w:val="000000" w:themeColor="text1"/>
                </w:rPr>
                <w:t>Filter on the assigned channel frequency and corresponding filter bandwidth</w:t>
              </w:r>
            </w:ins>
          </w:p>
        </w:tc>
      </w:tr>
      <w:tr w:rsidR="003B22C3" w:rsidRPr="00051A97" w14:paraId="12659275" w14:textId="77777777" w:rsidTr="00081372">
        <w:trPr>
          <w:cantSplit/>
          <w:jc w:val="center"/>
          <w:ins w:id="4447" w:author="R4-1809476" w:date="2018-07-10T13:09:00Z"/>
        </w:trPr>
        <w:tc>
          <w:tcPr>
            <w:tcW w:w="2597" w:type="dxa"/>
            <w:tcBorders>
              <w:top w:val="single" w:sz="6" w:space="0" w:color="auto"/>
              <w:left w:val="single" w:sz="6" w:space="0" w:color="auto"/>
              <w:bottom w:val="single" w:sz="6" w:space="0" w:color="auto"/>
              <w:right w:val="single" w:sz="6" w:space="0" w:color="auto"/>
            </w:tcBorders>
            <w:hideMark/>
          </w:tcPr>
          <w:p w14:paraId="1C453712" w14:textId="77777777" w:rsidR="003B22C3" w:rsidRPr="00051A97" w:rsidRDefault="003B22C3" w:rsidP="00081372">
            <w:pPr>
              <w:pStyle w:val="TAC"/>
              <w:rPr>
                <w:ins w:id="4448" w:author="R4-1809476" w:date="2018-07-10T13:09:00Z"/>
                <w:rFonts w:cs="Arial"/>
                <w:color w:val="000000" w:themeColor="text1"/>
              </w:rPr>
            </w:pPr>
            <w:ins w:id="4449" w:author="R4-1809476" w:date="2018-07-10T13:09:00Z">
              <w:r w:rsidRPr="00051A97">
                <w:rPr>
                  <w:rFonts w:cs="Arial"/>
                  <w:color w:val="000000" w:themeColor="text1"/>
                </w:rPr>
                <w:t>NR</w:t>
              </w:r>
            </w:ins>
          </w:p>
        </w:tc>
        <w:tc>
          <w:tcPr>
            <w:tcW w:w="3825" w:type="dxa"/>
            <w:tcBorders>
              <w:top w:val="single" w:sz="6" w:space="0" w:color="auto"/>
              <w:left w:val="single" w:sz="6" w:space="0" w:color="auto"/>
              <w:bottom w:val="single" w:sz="6" w:space="0" w:color="auto"/>
              <w:right w:val="single" w:sz="6" w:space="0" w:color="auto"/>
            </w:tcBorders>
            <w:hideMark/>
          </w:tcPr>
          <w:p w14:paraId="265E801D" w14:textId="77777777" w:rsidR="003B22C3" w:rsidRPr="00051A97" w:rsidRDefault="003B22C3" w:rsidP="00081372">
            <w:pPr>
              <w:pStyle w:val="TAC"/>
              <w:rPr>
                <w:ins w:id="4450" w:author="R4-1809476" w:date="2018-07-10T13:09:00Z"/>
                <w:rFonts w:cs="Arial"/>
                <w:color w:val="000000" w:themeColor="text1"/>
              </w:rPr>
            </w:pPr>
            <w:ins w:id="4451" w:author="R4-1809476" w:date="2018-07-10T13:09:00Z">
              <w:r w:rsidRPr="00051A97">
                <w:rPr>
                  <w:color w:val="000000" w:themeColor="text1"/>
                </w:rPr>
                <w:t xml:space="preserve">NR of same BW with SCS that provides largest </w:t>
              </w:r>
              <w:r w:rsidRPr="00051A97">
                <w:rPr>
                  <w:rFonts w:cs="Arial"/>
                  <w:color w:val="000000" w:themeColor="text1"/>
                </w:rPr>
                <w:t>transmission bandwidth configuration</w:t>
              </w:r>
            </w:ins>
          </w:p>
        </w:tc>
      </w:tr>
    </w:tbl>
    <w:p w14:paraId="5DB055A3" w14:textId="77777777" w:rsidR="003B22C3" w:rsidRPr="00051A97" w:rsidRDefault="003B22C3" w:rsidP="003B22C3">
      <w:pPr>
        <w:rPr>
          <w:ins w:id="4452" w:author="R4-1809476" w:date="2018-07-10T13:09:00Z"/>
          <w:color w:val="FF0000"/>
        </w:rPr>
      </w:pPr>
    </w:p>
    <w:p w14:paraId="50D244D3" w14:textId="77777777" w:rsidR="003B22C3" w:rsidRPr="00051A97" w:rsidRDefault="003B22C3" w:rsidP="003B22C3">
      <w:pPr>
        <w:pStyle w:val="Heading5"/>
        <w:rPr>
          <w:ins w:id="4453" w:author="R4-1809476" w:date="2018-07-10T13:09:00Z"/>
          <w:i/>
          <w:color w:val="000000" w:themeColor="text1"/>
        </w:rPr>
      </w:pPr>
      <w:bookmarkStart w:id="4454" w:name="_Toc494455315"/>
      <w:bookmarkStart w:id="4455" w:name="_Toc506829516"/>
      <w:bookmarkStart w:id="4456" w:name="_Toc519006133"/>
      <w:bookmarkEnd w:id="4086"/>
      <w:ins w:id="4457" w:author="R4-1809476" w:date="2018-07-10T13:09:00Z">
        <w:r w:rsidRPr="00051A97">
          <w:rPr>
            <w:color w:val="000000" w:themeColor="text1"/>
          </w:rPr>
          <w:t>6.6.3.5.3</w:t>
        </w:r>
        <w:r w:rsidRPr="00051A97">
          <w:rPr>
            <w:color w:val="000000" w:themeColor="text1"/>
          </w:rPr>
          <w:tab/>
        </w:r>
        <w:bookmarkEnd w:id="4454"/>
        <w:r w:rsidRPr="00051A97">
          <w:rPr>
            <w:i/>
            <w:color w:val="000000" w:themeColor="text1"/>
          </w:rPr>
          <w:t>BS type 1-C</w:t>
        </w:r>
        <w:bookmarkEnd w:id="4455"/>
        <w:bookmarkEnd w:id="4456"/>
      </w:ins>
    </w:p>
    <w:p w14:paraId="2DA74119" w14:textId="77777777" w:rsidR="003B22C3" w:rsidRPr="009F5833" w:rsidRDefault="003B22C3" w:rsidP="003B22C3">
      <w:pPr>
        <w:rPr>
          <w:ins w:id="4458" w:author="R4-1809476" w:date="2018-07-10T13:09:00Z"/>
        </w:rPr>
      </w:pPr>
      <w:ins w:id="4459" w:author="R4-1809476" w:date="2018-07-10T13:09:00Z">
        <w:r w:rsidRPr="009F5833">
          <w:t xml:space="preserve">The ACLR test requirements for </w:t>
        </w:r>
        <w:r w:rsidRPr="009F5833">
          <w:rPr>
            <w:i/>
          </w:rPr>
          <w:t>BS type 1-C</w:t>
        </w:r>
        <w:r w:rsidRPr="009F5833">
          <w:t xml:space="preserve"> are given in table </w:t>
        </w:r>
        <w:r w:rsidRPr="00051A97">
          <w:t>6.6.</w:t>
        </w:r>
        <w:r w:rsidRPr="00051A97">
          <w:rPr>
            <w:lang w:eastAsia="zh-CN"/>
          </w:rPr>
          <w:t>3</w:t>
        </w:r>
        <w:r w:rsidRPr="00051A97">
          <w:t>.5.2-1 or 6.6.</w:t>
        </w:r>
        <w:r w:rsidRPr="00051A97">
          <w:rPr>
            <w:lang w:eastAsia="zh-CN"/>
          </w:rPr>
          <w:t>3</w:t>
        </w:r>
        <w:r w:rsidRPr="00051A97">
          <w:t>.5.2-3</w:t>
        </w:r>
        <w:r>
          <w:t xml:space="preserve"> applies per </w:t>
        </w:r>
        <w:r w:rsidRPr="00051A97">
          <w:rPr>
            <w:i/>
          </w:rPr>
          <w:t>antenna connector</w:t>
        </w:r>
        <w:r w:rsidRPr="00051A97">
          <w:t>. C</w:t>
        </w:r>
        <w:r w:rsidRPr="009F5833">
          <w:t xml:space="preserve">onformance can be shown by meeting the ALCR limit in table </w:t>
        </w:r>
        <w:r w:rsidRPr="00051A97">
          <w:t>6.6.</w:t>
        </w:r>
        <w:r w:rsidRPr="00051A97">
          <w:rPr>
            <w:lang w:eastAsia="zh-CN"/>
          </w:rPr>
          <w:t>3</w:t>
        </w:r>
        <w:r w:rsidRPr="00051A97">
          <w:t>.5.2-1 or 6.6.</w:t>
        </w:r>
        <w:r w:rsidRPr="00051A97">
          <w:rPr>
            <w:lang w:eastAsia="zh-CN"/>
          </w:rPr>
          <w:t>3</w:t>
        </w:r>
        <w:r w:rsidRPr="00051A97">
          <w:t xml:space="preserve">.5.2-3, </w:t>
        </w:r>
        <w:r w:rsidRPr="009F5833">
          <w:t xml:space="preserve">or the absolute </w:t>
        </w:r>
        <w:r w:rsidRPr="00051A97">
          <w:rPr>
            <w:i/>
          </w:rPr>
          <w:t>basic limits</w:t>
        </w:r>
        <w:r w:rsidRPr="009F5833">
          <w:t xml:space="preserve"> in table </w:t>
        </w:r>
        <w:r w:rsidRPr="00051A97">
          <w:t>6.6.</w:t>
        </w:r>
        <w:r w:rsidRPr="00051A97">
          <w:rPr>
            <w:lang w:eastAsia="zh-CN"/>
          </w:rPr>
          <w:t>3</w:t>
        </w:r>
        <w:r w:rsidRPr="00051A97">
          <w:t xml:space="preserve">.5.2-2, </w:t>
        </w:r>
        <w:r w:rsidRPr="009F5833">
          <w:t>whichever is less stringent.</w:t>
        </w:r>
      </w:ins>
    </w:p>
    <w:p w14:paraId="04792BE2" w14:textId="77777777" w:rsidR="003B22C3" w:rsidRPr="00051A97" w:rsidRDefault="003B22C3" w:rsidP="003B22C3">
      <w:pPr>
        <w:rPr>
          <w:ins w:id="4460" w:author="R4-1809476" w:date="2018-07-10T13:09:00Z"/>
        </w:rPr>
      </w:pPr>
      <w:ins w:id="4461" w:author="R4-1809476" w:date="2018-07-10T13:09:00Z">
        <w:r w:rsidRPr="009F5833">
          <w:t xml:space="preserve">The CACLR test requirements for </w:t>
        </w:r>
        <w:r w:rsidRPr="009F5833">
          <w:rPr>
            <w:i/>
          </w:rPr>
          <w:t>BS type 1-C</w:t>
        </w:r>
        <w:r w:rsidRPr="009F5833">
          <w:t xml:space="preserve"> are given in table </w:t>
        </w:r>
        <w:r w:rsidRPr="00051A97">
          <w:rPr>
            <w:lang w:eastAsia="zh-CN"/>
          </w:rPr>
          <w:t>6.6.3.5.2-4</w:t>
        </w:r>
        <w:r>
          <w:rPr>
            <w:lang w:eastAsia="zh-CN"/>
          </w:rPr>
          <w:t xml:space="preserve"> </w:t>
        </w:r>
        <w:r>
          <w:t xml:space="preserve">applies per </w:t>
        </w:r>
        <w:r w:rsidRPr="0053429D">
          <w:rPr>
            <w:i/>
          </w:rPr>
          <w:t>antenna connector</w:t>
        </w:r>
        <w:r w:rsidRPr="00051A97">
          <w:t>. C</w:t>
        </w:r>
        <w:r w:rsidRPr="009F5833">
          <w:t xml:space="preserve">onformance can be shown by meeting the </w:t>
        </w:r>
        <w:r w:rsidRPr="00051A97">
          <w:t>C</w:t>
        </w:r>
        <w:r w:rsidRPr="009F5833">
          <w:t xml:space="preserve">ALCR limit in table </w:t>
        </w:r>
        <w:r w:rsidRPr="00051A97">
          <w:rPr>
            <w:lang w:eastAsia="zh-CN"/>
          </w:rPr>
          <w:t>6.6.3.5.2-4</w:t>
        </w:r>
        <w:r>
          <w:rPr>
            <w:lang w:eastAsia="zh-CN"/>
          </w:rPr>
          <w:t xml:space="preserve"> </w:t>
        </w:r>
        <w:r w:rsidRPr="009F5833">
          <w:t xml:space="preserve">or the absolute </w:t>
        </w:r>
        <w:r w:rsidRPr="00051A97">
          <w:rPr>
            <w:i/>
          </w:rPr>
          <w:t>basic limits</w:t>
        </w:r>
        <w:r w:rsidRPr="009F5833">
          <w:t xml:space="preserve"> in table </w:t>
        </w:r>
        <w:r w:rsidRPr="00051A97">
          <w:t>6.6.</w:t>
        </w:r>
        <w:r w:rsidRPr="00051A97">
          <w:rPr>
            <w:rFonts w:hint="eastAsia"/>
            <w:lang w:eastAsia="zh-CN"/>
          </w:rPr>
          <w:t>3</w:t>
        </w:r>
        <w:r w:rsidRPr="00051A97">
          <w:t xml:space="preserve">.5.2-5, </w:t>
        </w:r>
        <w:r w:rsidRPr="009F5833">
          <w:t>whichever is less stringent.</w:t>
        </w:r>
      </w:ins>
    </w:p>
    <w:p w14:paraId="379541BD" w14:textId="77777777" w:rsidR="003B22C3" w:rsidRPr="00051A97" w:rsidRDefault="003B22C3" w:rsidP="003B22C3">
      <w:pPr>
        <w:pStyle w:val="NO"/>
        <w:rPr>
          <w:ins w:id="4462" w:author="R4-1809476" w:date="2018-07-10T13:09:00Z"/>
          <w:color w:val="000000" w:themeColor="text1"/>
        </w:rPr>
      </w:pPr>
      <w:bookmarkStart w:id="4463" w:name="_Toc494455316"/>
      <w:ins w:id="4464" w:author="R4-1809476" w:date="2018-07-10T13:09:00Z">
        <w:r w:rsidRPr="00051A97">
          <w:rPr>
            <w:color w:val="000000" w:themeColor="text1"/>
          </w:rPr>
          <w:lastRenderedPageBreak/>
          <w:t>NOTE:</w:t>
        </w:r>
        <w:r w:rsidRPr="00051A9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annex </w:t>
        </w:r>
        <w:r w:rsidRPr="00051A97">
          <w:rPr>
            <w:color w:val="000000" w:themeColor="text1"/>
            <w:highlight w:val="yellow"/>
          </w:rPr>
          <w:t>X.x.</w:t>
        </w:r>
      </w:ins>
    </w:p>
    <w:p w14:paraId="7407B1D2" w14:textId="77777777" w:rsidR="003B22C3" w:rsidRDefault="003B22C3" w:rsidP="003B22C3">
      <w:pPr>
        <w:pStyle w:val="Heading5"/>
        <w:rPr>
          <w:ins w:id="4465" w:author="R4-1809476" w:date="2018-07-10T13:09:00Z"/>
          <w:i/>
          <w:color w:val="000000" w:themeColor="text1"/>
        </w:rPr>
      </w:pPr>
      <w:bookmarkStart w:id="4466" w:name="_Toc506829517"/>
      <w:bookmarkStart w:id="4467" w:name="_Toc519006134"/>
      <w:ins w:id="4468" w:author="R4-1809476" w:date="2018-07-10T13:09:00Z">
        <w:r w:rsidRPr="00051A97">
          <w:rPr>
            <w:color w:val="000000" w:themeColor="text1"/>
          </w:rPr>
          <w:t>6.6.3.5.4</w:t>
        </w:r>
        <w:r w:rsidRPr="00051A97">
          <w:rPr>
            <w:color w:val="000000" w:themeColor="text1"/>
          </w:rPr>
          <w:tab/>
        </w:r>
        <w:bookmarkEnd w:id="4463"/>
        <w:r w:rsidRPr="00051A97">
          <w:rPr>
            <w:i/>
            <w:color w:val="000000" w:themeColor="text1"/>
          </w:rPr>
          <w:t>BS type 1-H</w:t>
        </w:r>
        <w:bookmarkEnd w:id="4466"/>
        <w:bookmarkEnd w:id="4467"/>
      </w:ins>
    </w:p>
    <w:p w14:paraId="663DAE09" w14:textId="77777777" w:rsidR="003B22C3" w:rsidRPr="00051A97" w:rsidRDefault="003B22C3" w:rsidP="003B22C3">
      <w:pPr>
        <w:rPr>
          <w:ins w:id="4469" w:author="R4-1809476" w:date="2018-07-10T13:09:00Z"/>
          <w:color w:val="FF0000"/>
        </w:rPr>
      </w:pPr>
      <w:bookmarkStart w:id="4470" w:name="_Hlk508124720"/>
      <w:ins w:id="4471" w:author="R4-1809476" w:date="2018-07-10T13:09:00Z">
        <w:r w:rsidRPr="00042A0A">
          <w:t>The ACLR</w:t>
        </w:r>
        <w:r w:rsidRPr="00042A0A">
          <w:rPr>
            <w:lang w:val="en-US" w:eastAsia="zh-CN"/>
          </w:rPr>
          <w:t xml:space="preserve"> </w:t>
        </w:r>
        <w:r w:rsidRPr="00042A0A">
          <w:t xml:space="preserve">absolute </w:t>
        </w:r>
        <w:r w:rsidRPr="00042A0A">
          <w:rPr>
            <w:i/>
          </w:rPr>
          <w:t>basic limits</w:t>
        </w:r>
        <w:r w:rsidRPr="00042A0A">
          <w:t xml:space="preserve"> in table </w:t>
        </w:r>
        <w:r w:rsidRPr="00051A97">
          <w:t>6.6.</w:t>
        </w:r>
        <w:r w:rsidRPr="00051A97">
          <w:rPr>
            <w:rFonts w:hint="eastAsia"/>
            <w:lang w:eastAsia="zh-CN"/>
          </w:rPr>
          <w:t>3</w:t>
        </w:r>
        <w:r w:rsidRPr="00051A97">
          <w:t>.5.2-2</w:t>
        </w:r>
        <w:r w:rsidRPr="00042A0A">
          <w:t>+ X</w:t>
        </w:r>
        <w:r w:rsidRPr="00051A97">
          <w:rPr>
            <w:rFonts w:hint="eastAsia"/>
            <w:lang w:val="en-US" w:eastAsia="zh-CN"/>
          </w:rPr>
          <w:t>,</w:t>
        </w:r>
        <w:r w:rsidRPr="00042A0A">
          <w:t xml:space="preserve"> + X (where X = 10log</w:t>
        </w:r>
        <w:r w:rsidRPr="00042A0A">
          <w:rPr>
            <w:vertAlign w:val="subscript"/>
          </w:rPr>
          <w:t>10</w:t>
        </w:r>
        <w:r w:rsidRPr="00042A0A">
          <w:t>(N</w:t>
        </w:r>
        <w:r w:rsidRPr="00042A0A">
          <w:rPr>
            <w:vertAlign w:val="subscript"/>
          </w:rPr>
          <w:t>TXU,countedpercell</w:t>
        </w:r>
        <w:r w:rsidRPr="00042A0A">
          <w:t xml:space="preserve">), unless stated differently in regional regulation) or the ACLR </w:t>
        </w:r>
        <w:r w:rsidRPr="00042A0A">
          <w:rPr>
            <w:i/>
          </w:rPr>
          <w:t>limits</w:t>
        </w:r>
        <w:r w:rsidRPr="00042A0A">
          <w:t xml:space="preserve"> in table </w:t>
        </w:r>
        <w:r w:rsidRPr="00051A97">
          <w:t>6.6.</w:t>
        </w:r>
        <w:r w:rsidRPr="00051A97">
          <w:rPr>
            <w:lang w:eastAsia="zh-CN"/>
          </w:rPr>
          <w:t>3</w:t>
        </w:r>
        <w:r w:rsidRPr="00051A97">
          <w:t>.5.2-1</w:t>
        </w:r>
        <w:r w:rsidRPr="00042A0A">
          <w:t xml:space="preserve">, </w:t>
        </w:r>
        <w:r w:rsidRPr="00051A97">
          <w:t xml:space="preserve">or </w:t>
        </w:r>
        <w:r w:rsidRPr="00042A0A">
          <w:rPr>
            <w:lang w:val="en-US"/>
          </w:rPr>
          <w:t>6.6.3.5.2-3</w:t>
        </w:r>
        <w:r w:rsidRPr="00042A0A">
          <w:t xml:space="preserve">, whichever is less stringent, shall apply for each </w:t>
        </w:r>
        <w:r w:rsidRPr="00051A97">
          <w:rPr>
            <w:i/>
          </w:rPr>
          <w:t xml:space="preserve">TAB </w:t>
        </w:r>
        <w:r w:rsidRPr="00042A0A">
          <w:rPr>
            <w:i/>
          </w:rPr>
          <w:t>connector</w:t>
        </w:r>
        <w:r w:rsidRPr="00042A0A">
          <w:t xml:space="preserve">. </w:t>
        </w:r>
      </w:ins>
    </w:p>
    <w:bookmarkEnd w:id="4470"/>
    <w:p w14:paraId="674A8D12" w14:textId="77777777" w:rsidR="003B22C3" w:rsidRPr="00051A97" w:rsidRDefault="003B22C3" w:rsidP="003B22C3">
      <w:pPr>
        <w:rPr>
          <w:ins w:id="4472" w:author="R4-1809476" w:date="2018-07-10T13:09:00Z"/>
          <w:color w:val="FF0000"/>
        </w:rPr>
      </w:pPr>
      <w:ins w:id="4473" w:author="R4-1809476" w:date="2018-07-10T13:09:00Z">
        <w:r w:rsidRPr="00042A0A">
          <w:t xml:space="preserve">The CACLR absolute </w:t>
        </w:r>
        <w:r w:rsidRPr="00042A0A">
          <w:rPr>
            <w:i/>
          </w:rPr>
          <w:t>basic limits</w:t>
        </w:r>
        <w:r w:rsidRPr="00042A0A">
          <w:t xml:space="preserve"> in table </w:t>
        </w:r>
        <w:r w:rsidRPr="00051A97">
          <w:t>6.6.</w:t>
        </w:r>
        <w:r w:rsidRPr="00051A97">
          <w:rPr>
            <w:rFonts w:hint="eastAsia"/>
            <w:lang w:eastAsia="zh-CN"/>
          </w:rPr>
          <w:t>3</w:t>
        </w:r>
        <w:r w:rsidRPr="00051A97">
          <w:t xml:space="preserve">.5.2-5 </w:t>
        </w:r>
        <w:r w:rsidRPr="00042A0A">
          <w:t>+ X</w:t>
        </w:r>
        <w:r w:rsidRPr="00042A0A">
          <w:rPr>
            <w:rFonts w:hint="eastAsia"/>
            <w:lang w:val="en-US" w:eastAsia="zh-CN"/>
          </w:rPr>
          <w:t xml:space="preserve">, </w:t>
        </w:r>
        <w:r w:rsidRPr="00042A0A">
          <w:t>(where X = 10log</w:t>
        </w:r>
        <w:r w:rsidRPr="00042A0A">
          <w:rPr>
            <w:vertAlign w:val="subscript"/>
          </w:rPr>
          <w:t>10</w:t>
        </w:r>
        <w:r w:rsidRPr="00042A0A">
          <w:t>(N</w:t>
        </w:r>
        <w:r w:rsidRPr="00042A0A">
          <w:rPr>
            <w:vertAlign w:val="subscript"/>
          </w:rPr>
          <w:t>TXU,countedpercell</w:t>
        </w:r>
        <w:r w:rsidRPr="00042A0A">
          <w:t xml:space="preserve">), unless stated differently in regional regulation) or the </w:t>
        </w:r>
        <w:r w:rsidRPr="00051A97">
          <w:t>C</w:t>
        </w:r>
        <w:r w:rsidRPr="00042A0A">
          <w:t xml:space="preserve">ACLR </w:t>
        </w:r>
        <w:r w:rsidRPr="00042A0A">
          <w:rPr>
            <w:i/>
          </w:rPr>
          <w:t>limits</w:t>
        </w:r>
        <w:r w:rsidRPr="00042A0A">
          <w:t xml:space="preserve"> in table</w:t>
        </w:r>
        <w:r w:rsidRPr="00051A97">
          <w:t xml:space="preserve"> </w:t>
        </w:r>
        <w:r w:rsidRPr="00051A97">
          <w:rPr>
            <w:lang w:eastAsia="zh-CN"/>
          </w:rPr>
          <w:t>6.6.3.5.2-4</w:t>
        </w:r>
        <w:r w:rsidRPr="00042A0A">
          <w:t xml:space="preserve">, whichever is less stringent, shall apply for each </w:t>
        </w:r>
        <w:r w:rsidRPr="00051A97">
          <w:rPr>
            <w:i/>
          </w:rPr>
          <w:t>TAB connector</w:t>
        </w:r>
        <w:r w:rsidRPr="00042A0A">
          <w:t xml:space="preserve">. </w:t>
        </w:r>
      </w:ins>
    </w:p>
    <w:p w14:paraId="3212EAC5" w14:textId="77777777" w:rsidR="003B22C3" w:rsidRPr="00B04564" w:rsidRDefault="003B22C3" w:rsidP="003B22C3">
      <w:pPr>
        <w:pStyle w:val="NO"/>
        <w:rPr>
          <w:ins w:id="4474" w:author="R4-1809476" w:date="2018-07-10T13:09:00Z"/>
        </w:rPr>
      </w:pPr>
      <w:ins w:id="4475" w:author="R4-1809476" w:date="2018-07-10T13:09:00Z">
        <w:r w:rsidRPr="00B04564">
          <w:t xml:space="preserve">Conformance to the </w:t>
        </w:r>
        <w:r w:rsidRPr="00B04564">
          <w:rPr>
            <w:i/>
          </w:rPr>
          <w:t>BS type 1-H</w:t>
        </w:r>
        <w:r w:rsidRPr="00B04564">
          <w:t xml:space="preserve"> ACLR requirement can be demonstrated by meeting at least one of the following criteria as determined by the manufacturer:</w:t>
        </w:r>
      </w:ins>
    </w:p>
    <w:p w14:paraId="1AC54B61" w14:textId="77777777" w:rsidR="003B22C3" w:rsidRPr="00B04564" w:rsidRDefault="003B22C3" w:rsidP="003B22C3">
      <w:pPr>
        <w:pStyle w:val="B4"/>
        <w:ind w:left="1702"/>
        <w:rPr>
          <w:ins w:id="4476" w:author="R4-1809476" w:date="2018-07-10T13:09:00Z"/>
        </w:rPr>
      </w:pPr>
      <w:ins w:id="4477" w:author="R4-1809476" w:date="2018-07-10T13:09:00Z">
        <w:r w:rsidRPr="00B04564">
          <w:t>1)</w:t>
        </w:r>
        <w:r w:rsidRPr="00B04564">
          <w:tab/>
          <w:t xml:space="preserve">The ratio of 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assigned channel frequency to 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adjacent channel frequency shall be greater than or equal to the ACLR </w:t>
        </w:r>
        <w:r w:rsidRPr="00B04564">
          <w:rPr>
            <w:i/>
          </w:rPr>
          <w:t>basic limit</w:t>
        </w:r>
        <w:r w:rsidRPr="00B04564">
          <w:t xml:space="preserve"> of the BS. This shall apply for each </w:t>
        </w:r>
        <w:r w:rsidRPr="00B04564">
          <w:rPr>
            <w:i/>
          </w:rPr>
          <w:t>TAB connector TX min cell group</w:t>
        </w:r>
        <w:r w:rsidRPr="00B04564">
          <w:t>.</w:t>
        </w:r>
      </w:ins>
    </w:p>
    <w:p w14:paraId="1DE98A7A" w14:textId="77777777" w:rsidR="003B22C3" w:rsidRPr="00B04564" w:rsidRDefault="003B22C3" w:rsidP="003B22C3">
      <w:pPr>
        <w:pStyle w:val="B4"/>
        <w:ind w:left="1702"/>
        <w:rPr>
          <w:ins w:id="4478" w:author="R4-1809476" w:date="2018-07-10T13:09:00Z"/>
        </w:rPr>
      </w:pPr>
      <w:ins w:id="4479" w:author="R4-1809476" w:date="2018-07-10T13:09:00Z">
        <w:r w:rsidRPr="00B04564">
          <w:t>Or</w:t>
        </w:r>
      </w:ins>
    </w:p>
    <w:p w14:paraId="237233AD" w14:textId="77777777" w:rsidR="003B22C3" w:rsidRPr="00B04564" w:rsidRDefault="003B22C3" w:rsidP="003B22C3">
      <w:pPr>
        <w:pStyle w:val="B4"/>
        <w:ind w:left="1702"/>
        <w:rPr>
          <w:ins w:id="4480" w:author="R4-1809476" w:date="2018-07-10T13:09:00Z"/>
        </w:rPr>
      </w:pPr>
      <w:ins w:id="4481" w:author="R4-1809476" w:date="2018-07-10T13:09:00Z">
        <w:r w:rsidRPr="00B04564">
          <w:t>2)</w:t>
        </w:r>
        <w:r w:rsidRPr="00B04564">
          <w:tab/>
          <w:t xml:space="preserve">The ratio of the filtered mean power at the </w:t>
        </w:r>
        <w:r w:rsidRPr="00B04564">
          <w:rPr>
            <w:i/>
          </w:rPr>
          <w:t>TAB connector</w:t>
        </w:r>
        <w:r w:rsidRPr="00B04564">
          <w:t xml:space="preserve"> centred on the assigned channel frequency to the filtered mean power at this </w:t>
        </w:r>
        <w:r w:rsidRPr="00B04564">
          <w:rPr>
            <w:i/>
          </w:rPr>
          <w:t>TAB connector</w:t>
        </w:r>
        <w:r w:rsidRPr="00B04564">
          <w:t xml:space="preserve"> centred on the adjacent channel frequency shall be greater than or equal to the ACLR </w:t>
        </w:r>
        <w:r w:rsidRPr="00B04564">
          <w:rPr>
            <w:i/>
          </w:rPr>
          <w:t>basic limit</w:t>
        </w:r>
        <w:r w:rsidRPr="00B04564">
          <w:t xml:space="preserve"> of the BS for every </w:t>
        </w:r>
        <w:r w:rsidRPr="00B04564">
          <w:rPr>
            <w:i/>
          </w:rPr>
          <w:t>TAB connector</w:t>
        </w:r>
        <w:r w:rsidRPr="00B04564">
          <w:t xml:space="preserve"> in the </w:t>
        </w:r>
        <w:r w:rsidRPr="00B04564">
          <w:rPr>
            <w:i/>
          </w:rPr>
          <w:t>TAB connector TX min cell group</w:t>
        </w:r>
        <w:r w:rsidRPr="00B04564">
          <w:t xml:space="preserve">, for each </w:t>
        </w:r>
        <w:r w:rsidRPr="00B04564">
          <w:rPr>
            <w:i/>
          </w:rPr>
          <w:t>TAB connector TX min cell group</w:t>
        </w:r>
        <w:r w:rsidRPr="00B04564">
          <w:t>.</w:t>
        </w:r>
      </w:ins>
    </w:p>
    <w:p w14:paraId="6F354704" w14:textId="77777777" w:rsidR="003B22C3" w:rsidRPr="00B04564" w:rsidRDefault="003B22C3" w:rsidP="003B22C3">
      <w:pPr>
        <w:pStyle w:val="B3"/>
        <w:ind w:left="283"/>
        <w:rPr>
          <w:ins w:id="4482" w:author="R4-1809476" w:date="2018-07-10T13:09:00Z"/>
        </w:rPr>
      </w:pPr>
      <w:ins w:id="4483" w:author="R4-1809476" w:date="2018-07-10T13:09:00Z">
        <w:r w:rsidRPr="00B04564">
          <w:t>In case the ACLR</w:t>
        </w:r>
        <w:r w:rsidRPr="00B04564">
          <w:rPr>
            <w:rFonts w:hint="eastAsia"/>
            <w:lang w:val="en-US" w:eastAsia="zh-CN"/>
          </w:rPr>
          <w:t xml:space="preserve"> (CACLR)</w:t>
        </w:r>
        <w:r w:rsidRPr="00B04564">
          <w:t xml:space="preserve"> absolute </w:t>
        </w:r>
        <w:r w:rsidRPr="00496E26">
          <w:rPr>
            <w:i/>
          </w:rPr>
          <w:t>basic limit</w:t>
        </w:r>
        <w:r w:rsidRPr="00B04564">
          <w:t xml:space="preserve"> of </w:t>
        </w:r>
        <w:r w:rsidRPr="00B04564">
          <w:rPr>
            <w:i/>
          </w:rPr>
          <w:t>BS type 1-H</w:t>
        </w:r>
        <w:r w:rsidRPr="00B04564">
          <w:t xml:space="preserve"> are applied, the con</w:t>
        </w:r>
        <w:r>
          <w:t xml:space="preserve">formance can be demonstrated by </w:t>
        </w:r>
        <w:r w:rsidRPr="00B04564">
          <w:t>meeting at least one of the following criteria as determined by the manufacturer:</w:t>
        </w:r>
      </w:ins>
    </w:p>
    <w:p w14:paraId="69F2561E" w14:textId="77777777" w:rsidR="003B22C3" w:rsidRPr="00B04564" w:rsidRDefault="003B22C3" w:rsidP="003B22C3">
      <w:pPr>
        <w:pStyle w:val="B4"/>
        <w:ind w:left="1702"/>
        <w:rPr>
          <w:ins w:id="4484" w:author="R4-1809476" w:date="2018-07-10T13:09:00Z"/>
        </w:rPr>
      </w:pPr>
      <w:ins w:id="4485" w:author="R4-1809476" w:date="2018-07-10T13:09:00Z">
        <w:r w:rsidRPr="00B04564">
          <w:t>1)</w:t>
        </w:r>
        <w:r w:rsidRPr="00B04564">
          <w:tab/>
          <w:t xml:space="preserve">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adjacent channel frequency shall be less than or equal to the ACLR </w:t>
        </w:r>
        <w:r w:rsidRPr="00B04564">
          <w:rPr>
            <w:rFonts w:hint="eastAsia"/>
            <w:lang w:val="en-US" w:eastAsia="zh-CN"/>
          </w:rPr>
          <w:t>(CACLR)</w:t>
        </w:r>
        <w:r w:rsidRPr="00B04564">
          <w:rPr>
            <w:lang w:val="en-US" w:eastAsia="zh-CN"/>
          </w:rPr>
          <w:t xml:space="preserve"> </w:t>
        </w:r>
        <w:r w:rsidRPr="00B04564">
          <w:t>absolute ba</w:t>
        </w:r>
        <w:r w:rsidRPr="00B04564">
          <w:rPr>
            <w:i/>
          </w:rPr>
          <w:t>sic limit</w:t>
        </w:r>
        <w:r w:rsidRPr="00B04564">
          <w:t xml:space="preserve"> + X </w:t>
        </w:r>
        <w:r>
          <w:t>(</w:t>
        </w:r>
        <w:r w:rsidRPr="00B04564">
          <w:t>where X = 10log</w:t>
        </w:r>
        <w:r w:rsidRPr="00B04564">
          <w:rPr>
            <w:vertAlign w:val="subscript"/>
          </w:rPr>
          <w:t>10</w:t>
        </w:r>
        <w:r w:rsidRPr="00B04564">
          <w:t>(N</w:t>
        </w:r>
        <w:r w:rsidRPr="00B04564">
          <w:rPr>
            <w:vertAlign w:val="subscript"/>
          </w:rPr>
          <w:t>TXU,countedpercell</w:t>
        </w:r>
        <w:r w:rsidRPr="00B04564">
          <w:t>), unless stated dif</w:t>
        </w:r>
        <w:r>
          <w:t xml:space="preserve">ferently in regional regulation) </w:t>
        </w:r>
        <w:r w:rsidRPr="00B04564">
          <w:t xml:space="preserve">of the BS. This shall apply to each </w:t>
        </w:r>
        <w:r w:rsidRPr="00B04564">
          <w:rPr>
            <w:i/>
          </w:rPr>
          <w:t xml:space="preserve">TAB </w:t>
        </w:r>
        <w:r w:rsidRPr="00B04564">
          <w:t>connector</w:t>
        </w:r>
        <w:r w:rsidRPr="00B04564">
          <w:rPr>
            <w:i/>
          </w:rPr>
          <w:t xml:space="preserve"> TX min cell group.</w:t>
        </w:r>
      </w:ins>
    </w:p>
    <w:p w14:paraId="10DEABDF" w14:textId="77777777" w:rsidR="003B22C3" w:rsidRPr="00B04564" w:rsidRDefault="003B22C3" w:rsidP="003B22C3">
      <w:pPr>
        <w:pStyle w:val="B4"/>
        <w:ind w:left="1702"/>
        <w:rPr>
          <w:ins w:id="4486" w:author="R4-1809476" w:date="2018-07-10T13:09:00Z"/>
        </w:rPr>
      </w:pPr>
      <w:ins w:id="4487" w:author="R4-1809476" w:date="2018-07-10T13:09:00Z">
        <w:r w:rsidRPr="00B04564">
          <w:t>Or</w:t>
        </w:r>
      </w:ins>
    </w:p>
    <w:p w14:paraId="49743DDD" w14:textId="77777777" w:rsidR="003B22C3" w:rsidRPr="00B04564" w:rsidRDefault="003B22C3" w:rsidP="003B22C3">
      <w:pPr>
        <w:pStyle w:val="B4"/>
        <w:ind w:left="1702"/>
        <w:rPr>
          <w:ins w:id="4488" w:author="R4-1809476" w:date="2018-07-10T13:09:00Z"/>
        </w:rPr>
      </w:pPr>
      <w:ins w:id="4489" w:author="R4-1809476" w:date="2018-07-10T13:09:00Z">
        <w:r w:rsidRPr="00B04564">
          <w:t>2)</w:t>
        </w:r>
        <w:r w:rsidRPr="00B04564">
          <w:tab/>
          <w:t xml:space="preserve">The filtered mean power at each </w:t>
        </w:r>
        <w:r w:rsidRPr="00B04564">
          <w:rPr>
            <w:i/>
          </w:rPr>
          <w:t>TAB connector</w:t>
        </w:r>
        <w:r w:rsidRPr="00B04564">
          <w:t xml:space="preserve"> centred on the adjacent channel frequency shall be less than or equal to the ACLR </w:t>
        </w:r>
        <w:r w:rsidRPr="00B04564">
          <w:rPr>
            <w:rFonts w:hint="eastAsia"/>
            <w:lang w:val="en-US" w:eastAsia="zh-CN"/>
          </w:rPr>
          <w:t>(CACLR)</w:t>
        </w:r>
        <w:r w:rsidRPr="00B04564">
          <w:rPr>
            <w:lang w:val="en-US" w:eastAsia="zh-CN"/>
          </w:rPr>
          <w:t xml:space="preserve"> </w:t>
        </w:r>
        <w:r w:rsidRPr="00B04564">
          <w:t xml:space="preserve">absolute </w:t>
        </w:r>
        <w:r w:rsidRPr="00B04564">
          <w:rPr>
            <w:i/>
          </w:rPr>
          <w:t>basic limit</w:t>
        </w:r>
        <w:r w:rsidRPr="00B04564">
          <w:t xml:space="preserve"> of the BS scaled by X -10log</w:t>
        </w:r>
        <w:r w:rsidRPr="00B04564">
          <w:rPr>
            <w:vertAlign w:val="subscript"/>
          </w:rPr>
          <w:t>10</w:t>
        </w:r>
        <w:r w:rsidRPr="00B04564">
          <w:t>(</w:t>
        </w:r>
        <w:r w:rsidRPr="00B04564">
          <w:rPr>
            <w:i/>
          </w:rPr>
          <w:t>n</w:t>
        </w:r>
        <w:r w:rsidRPr="00B04564">
          <w:t xml:space="preserve">) for every </w:t>
        </w:r>
        <w:r w:rsidRPr="00B04564">
          <w:rPr>
            <w:i/>
          </w:rPr>
          <w:t>TAB connector</w:t>
        </w:r>
        <w:r w:rsidRPr="00B04564">
          <w:t xml:space="preserve"> in the </w:t>
        </w:r>
        <w:r w:rsidRPr="00B04564">
          <w:rPr>
            <w:i/>
          </w:rPr>
          <w:t>TAB connector TX min cell group</w:t>
        </w:r>
        <w:r w:rsidRPr="00B04564">
          <w:t xml:space="preserve">, for each </w:t>
        </w:r>
        <w:r w:rsidRPr="00B04564">
          <w:rPr>
            <w:i/>
          </w:rPr>
          <w:t>TAB connector TX min cell group</w:t>
        </w:r>
        <w:r w:rsidRPr="00B04564">
          <w:t xml:space="preserve">, where </w:t>
        </w:r>
        <w:r w:rsidRPr="00B04564">
          <w:rPr>
            <w:i/>
          </w:rPr>
          <w:t>n</w:t>
        </w:r>
        <w:r w:rsidRPr="00B04564">
          <w:t xml:space="preserve"> is the number of </w:t>
        </w:r>
        <w:r w:rsidRPr="00B04564">
          <w:rPr>
            <w:i/>
          </w:rPr>
          <w:t xml:space="preserve">TAB connectors </w:t>
        </w:r>
        <w:r w:rsidRPr="00B04564">
          <w:t xml:space="preserve">in the </w:t>
        </w:r>
        <w:r w:rsidRPr="00B04564">
          <w:rPr>
            <w:i/>
          </w:rPr>
          <w:t>TAB connector TX min cell group.</w:t>
        </w:r>
      </w:ins>
    </w:p>
    <w:p w14:paraId="0B761570" w14:textId="77777777" w:rsidR="003B22C3" w:rsidRPr="00051A97" w:rsidRDefault="003B22C3" w:rsidP="003B22C3">
      <w:pPr>
        <w:pStyle w:val="NO"/>
        <w:rPr>
          <w:ins w:id="4490" w:author="R4-1809476" w:date="2018-07-10T13:09:00Z"/>
          <w:color w:val="000000" w:themeColor="text1"/>
        </w:rPr>
      </w:pPr>
      <w:ins w:id="4491" w:author="R4-1809476" w:date="2018-07-10T13:09:00Z">
        <w:r w:rsidRPr="00051A97">
          <w:rPr>
            <w:color w:val="000000" w:themeColor="text1"/>
          </w:rPr>
          <w:t>NOTE:</w:t>
        </w:r>
        <w:r w:rsidRPr="00051A9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annex </w:t>
        </w:r>
        <w:r w:rsidRPr="00051A97">
          <w:rPr>
            <w:color w:val="000000" w:themeColor="text1"/>
            <w:highlight w:val="yellow"/>
          </w:rPr>
          <w:t>X.x.</w:t>
        </w:r>
      </w:ins>
    </w:p>
    <w:p w14:paraId="51A822CD" w14:textId="77777777" w:rsidR="00D25FC8" w:rsidRDefault="00D25FC8" w:rsidP="00D25FC8">
      <w:pPr>
        <w:pStyle w:val="Heading3"/>
      </w:pPr>
      <w:bookmarkStart w:id="4492" w:name="_Toc519006135"/>
      <w:r>
        <w:t>6.6.4</w:t>
      </w:r>
      <w:r>
        <w:tab/>
        <w:t>Operating band unwanted emissions</w:t>
      </w:r>
      <w:bookmarkEnd w:id="3974"/>
      <w:bookmarkEnd w:id="3975"/>
      <w:bookmarkEnd w:id="4492"/>
      <w:r>
        <w:tab/>
      </w:r>
    </w:p>
    <w:p w14:paraId="3A4BEABD" w14:textId="77777777" w:rsidR="00775CF9" w:rsidRDefault="00775CF9" w:rsidP="00775CF9">
      <w:pPr>
        <w:pStyle w:val="Guidance"/>
      </w:pPr>
      <w:bookmarkStart w:id="4493" w:name="_Toc481653304"/>
      <w:bookmarkStart w:id="4494" w:name="_Toc481685298"/>
      <w:r>
        <w:t>Detailed structure of the subclause is TBD.</w:t>
      </w:r>
    </w:p>
    <w:p w14:paraId="0D792D74" w14:textId="77777777" w:rsidR="00D25FC8" w:rsidRDefault="00D25FC8" w:rsidP="00D25FC8">
      <w:pPr>
        <w:pStyle w:val="Heading3"/>
      </w:pPr>
      <w:bookmarkStart w:id="4495" w:name="_Toc519006136"/>
      <w:r>
        <w:t>6.6.5</w:t>
      </w:r>
      <w:r>
        <w:tab/>
        <w:t>Transmitter spurious emissions</w:t>
      </w:r>
      <w:bookmarkEnd w:id="4493"/>
      <w:bookmarkEnd w:id="4494"/>
      <w:bookmarkEnd w:id="4495"/>
    </w:p>
    <w:p w14:paraId="49311C6E" w14:textId="492F07AE" w:rsidR="00A572A2" w:rsidRPr="00013941" w:rsidRDefault="00775CF9" w:rsidP="00A572A2">
      <w:pPr>
        <w:pStyle w:val="Heading4"/>
        <w:rPr>
          <w:ins w:id="4496" w:author="R4-1809478" w:date="2018-07-10T13:12:00Z"/>
          <w:color w:val="000000" w:themeColor="text1"/>
        </w:rPr>
      </w:pPr>
      <w:bookmarkStart w:id="4497" w:name="_Toc481653305"/>
      <w:bookmarkStart w:id="4498" w:name="_Toc481685299"/>
      <w:del w:id="4499" w:author="R4-1809478" w:date="2018-07-10T13:13:00Z">
        <w:r w:rsidDel="00A572A2">
          <w:delText>Detailed structure of the subclause is TBD.</w:delText>
        </w:r>
      </w:del>
      <w:bookmarkStart w:id="4500" w:name="_Toc506829536"/>
      <w:bookmarkStart w:id="4501" w:name="_Toc519006137"/>
      <w:ins w:id="4502" w:author="R4-1809478" w:date="2018-07-10T13:12:00Z">
        <w:r w:rsidR="00A572A2" w:rsidRPr="00013941">
          <w:rPr>
            <w:color w:val="000000" w:themeColor="text1"/>
          </w:rPr>
          <w:t>6.6.5.1</w:t>
        </w:r>
        <w:r w:rsidR="00A572A2" w:rsidRPr="00013941">
          <w:rPr>
            <w:color w:val="000000" w:themeColor="text1"/>
          </w:rPr>
          <w:tab/>
          <w:t>Definition and applicability</w:t>
        </w:r>
        <w:bookmarkEnd w:id="4500"/>
        <w:bookmarkEnd w:id="4501"/>
      </w:ins>
    </w:p>
    <w:p w14:paraId="7C1C8D56" w14:textId="77777777" w:rsidR="00A572A2" w:rsidRDefault="00A572A2" w:rsidP="00A572A2">
      <w:pPr>
        <w:rPr>
          <w:ins w:id="4503" w:author="R4-1809478" w:date="2018-07-10T13:12:00Z"/>
        </w:rPr>
      </w:pPr>
      <w:ins w:id="4504" w:author="R4-1809478" w:date="2018-07-10T13:12:00Z">
        <w:r w:rsidRPr="00B04564">
          <w:t xml:space="preserve">The transmitter spurious emission limits shall apply from 9 kHz to 12.75 GHz,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w:t>
        </w:r>
        <w:r w:rsidRPr="00B04564">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w:t>
        </w:r>
        <w:r w:rsidRPr="00B04564">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table 6.6.1</w:t>
        </w:r>
        <w:r w:rsidRPr="00B04564">
          <w:t xml:space="preserve">. For some </w:t>
        </w:r>
        <w:r w:rsidRPr="00B04564">
          <w:rPr>
            <w:i/>
          </w:rPr>
          <w:t>operating bands</w:t>
        </w:r>
        <w:r w:rsidRPr="00B04564">
          <w:t>, the upper limit is higher than 12.75 GHz in order to comply with the 5</w:t>
        </w:r>
        <w:r w:rsidRPr="00B04564">
          <w:rPr>
            <w:vertAlign w:val="superscript"/>
          </w:rPr>
          <w:t>th</w:t>
        </w:r>
        <w:r w:rsidRPr="00B04564">
          <w:t xml:space="preserve"> harmonic limit of the downlink </w:t>
        </w:r>
        <w:r w:rsidRPr="00B04564">
          <w:rPr>
            <w:i/>
          </w:rPr>
          <w:t>operating band</w:t>
        </w:r>
        <w:r w:rsidRPr="00B04564">
          <w:t>, as specified in ITU-R recommendation SM.329 [</w:t>
        </w:r>
        <w:r>
          <w:t>5</w:t>
        </w:r>
        <w:r w:rsidRPr="00B04564">
          <w:t>].</w:t>
        </w:r>
      </w:ins>
    </w:p>
    <w:p w14:paraId="6E67133A" w14:textId="77777777" w:rsidR="00A572A2" w:rsidRPr="00B04564" w:rsidRDefault="00A572A2" w:rsidP="00A572A2">
      <w:pPr>
        <w:rPr>
          <w:ins w:id="4505" w:author="R4-1809478" w:date="2018-07-10T13:12:00Z"/>
        </w:rPr>
      </w:pPr>
      <w:ins w:id="4506" w:author="R4-1809478" w:date="2018-07-10T13:12:00Z">
        <w:r w:rsidRPr="00B04564">
          <w:lastRenderedPageBreak/>
          <w:t xml:space="preserve">For a </w:t>
        </w:r>
        <w:r w:rsidRPr="00B04564">
          <w:rPr>
            <w:i/>
          </w:rPr>
          <w:t>multi-band connector</w:t>
        </w:r>
        <w:r w:rsidRPr="00B04564">
          <w:t xml:space="preserve">, this exclusion applies for each supported </w:t>
        </w:r>
        <w:r w:rsidRPr="00B04564">
          <w:rPr>
            <w:i/>
          </w:rPr>
          <w:t>operating band</w:t>
        </w:r>
        <w:r w:rsidRPr="00B04564">
          <w:t xml:space="preserve">. </w:t>
        </w:r>
      </w:ins>
    </w:p>
    <w:p w14:paraId="035982FF" w14:textId="77777777" w:rsidR="00A572A2" w:rsidRPr="00B04564" w:rsidRDefault="00A572A2" w:rsidP="00A572A2">
      <w:pPr>
        <w:rPr>
          <w:ins w:id="4507" w:author="R4-1809478" w:date="2018-07-10T13:12:00Z"/>
          <w:rFonts w:cs="v5.0.0"/>
        </w:rPr>
      </w:pPr>
      <w:ins w:id="4508" w:author="R4-1809478" w:date="2018-07-10T13:12:00Z">
        <w:r w:rsidRPr="00B04564">
          <w:rPr>
            <w:rFonts w:cs="v4.2.0"/>
          </w:rPr>
          <w:t xml:space="preserve">The requirements shall apply whatever the type of transmitter considered (single carrier or multi-carrier). It applies for all transmission modes foreseen by the manufacturer’s specification. </w:t>
        </w:r>
      </w:ins>
    </w:p>
    <w:p w14:paraId="1C032BE8" w14:textId="77777777" w:rsidR="00A572A2" w:rsidRDefault="00A572A2" w:rsidP="00A572A2">
      <w:pPr>
        <w:rPr>
          <w:ins w:id="4509" w:author="R4-1809478" w:date="2018-07-10T13:12:00Z"/>
          <w:rFonts w:cs="v5.0.0"/>
        </w:rPr>
      </w:pPr>
      <w:ins w:id="4510" w:author="R4-1809478" w:date="2018-07-10T13:12:00Z">
        <w:r w:rsidRPr="00B04564">
          <w:rPr>
            <w:rFonts w:cs="v5.0.0"/>
          </w:rPr>
          <w:t>Unless otherwise stated, all requirements are measured as mean power (RMS).</w:t>
        </w:r>
      </w:ins>
    </w:p>
    <w:p w14:paraId="40B830C2" w14:textId="77777777" w:rsidR="00A572A2" w:rsidRPr="003F4A35" w:rsidRDefault="00A572A2" w:rsidP="00A572A2">
      <w:pPr>
        <w:rPr>
          <w:ins w:id="4511" w:author="R4-1809478" w:date="2018-07-10T13:12:00Z"/>
        </w:rPr>
      </w:pPr>
      <w:ins w:id="4512" w:author="R4-1809478" w:date="2018-07-10T13:12:00Z">
        <w:r>
          <w:rPr>
            <w:rFonts w:cs="v5.0.0"/>
          </w:rPr>
          <w:t>[</w:t>
        </w:r>
        <w:commentRangeStart w:id="4513"/>
        <w:r w:rsidRPr="006113D0">
          <w:t xml:space="preserve">For operation in region 2, where the FCC guidance for MIMO systems in </w:t>
        </w:r>
        <w:r w:rsidRPr="0061369E">
          <w:rPr>
            <w:highlight w:val="yellow"/>
          </w:rPr>
          <w:t>[x]</w:t>
        </w:r>
        <w:r w:rsidRPr="006113D0">
          <w:t xml:space="preserve"> is applicable, N</w:t>
        </w:r>
        <w:r w:rsidRPr="006113D0">
          <w:rPr>
            <w:vertAlign w:val="subscript"/>
          </w:rPr>
          <w:t>TXU,countedpercell</w:t>
        </w:r>
        <w:r w:rsidRPr="006113D0">
          <w:t xml:space="preserve"> shall be equal </w:t>
        </w:r>
        <w:r w:rsidRPr="00103B6A">
          <w:t xml:space="preserve">to </w:t>
        </w:r>
        <w:r w:rsidRPr="00A572A2">
          <w:rPr>
            <w:rPrChange w:id="4514" w:author="R4-1809478" w:date="2018-07-10T13:13:00Z">
              <w:rPr>
                <w:highlight w:val="cyan"/>
              </w:rPr>
            </w:rPrChange>
          </w:rPr>
          <w:t>one</w:t>
        </w:r>
        <w:r w:rsidRPr="00103B6A">
          <w:t xml:space="preserve"> for the purposes</w:t>
        </w:r>
        <w:r w:rsidRPr="006113D0">
          <w:t xml:space="preserve"> of calculating the spurious emissions limits in subclauses 6.6.</w:t>
        </w:r>
        <w:r>
          <w:t>5</w:t>
        </w:r>
        <w:r w:rsidRPr="006113D0">
          <w:t>. For all other unwanted emissions requirements, N</w:t>
        </w:r>
        <w:r w:rsidRPr="006113D0">
          <w:rPr>
            <w:vertAlign w:val="subscript"/>
          </w:rPr>
          <w:t>TXU,countedpercell</w:t>
        </w:r>
        <w:r w:rsidRPr="006113D0">
          <w:t xml:space="preserve"> shall be the value calculated according to subclause 6.1.</w:t>
        </w:r>
        <w:r>
          <w:rPr>
            <w:rFonts w:cs="v5.0.0"/>
          </w:rPr>
          <w:t>]</w:t>
        </w:r>
        <w:commentRangeEnd w:id="4513"/>
        <w:r>
          <w:rPr>
            <w:rStyle w:val="CommentReference"/>
          </w:rPr>
          <w:commentReference w:id="4513"/>
        </w:r>
      </w:ins>
    </w:p>
    <w:p w14:paraId="75335545" w14:textId="77777777" w:rsidR="00A572A2" w:rsidRDefault="00A572A2" w:rsidP="00A572A2">
      <w:pPr>
        <w:pStyle w:val="Heading4"/>
        <w:rPr>
          <w:ins w:id="4515" w:author="R4-1809478" w:date="2018-07-10T13:12:00Z"/>
          <w:color w:val="000000" w:themeColor="text1"/>
        </w:rPr>
      </w:pPr>
      <w:bookmarkStart w:id="4516" w:name="_Toc506829537"/>
      <w:bookmarkStart w:id="4517" w:name="_Toc519006138"/>
      <w:ins w:id="4518" w:author="R4-1809478" w:date="2018-07-10T13:12:00Z">
        <w:r w:rsidRPr="00013941">
          <w:rPr>
            <w:color w:val="000000" w:themeColor="text1"/>
          </w:rPr>
          <w:t>6.6.5.2</w:t>
        </w:r>
        <w:r w:rsidRPr="00013941">
          <w:rPr>
            <w:color w:val="000000" w:themeColor="text1"/>
          </w:rPr>
          <w:tab/>
          <w:t>Minimum requirement</w:t>
        </w:r>
        <w:bookmarkEnd w:id="4516"/>
        <w:bookmarkEnd w:id="4517"/>
      </w:ins>
    </w:p>
    <w:p w14:paraId="4D5B2D41" w14:textId="77777777" w:rsidR="00A572A2" w:rsidRPr="00CA1A31" w:rsidRDefault="00A572A2" w:rsidP="00A572A2">
      <w:pPr>
        <w:rPr>
          <w:ins w:id="4519" w:author="R4-1809478" w:date="2018-07-10T13:12:00Z"/>
          <w:color w:val="000000" w:themeColor="text1"/>
          <w:lang w:val="en-US" w:eastAsia="zh-CN"/>
        </w:rPr>
      </w:pPr>
      <w:ins w:id="4520" w:author="R4-1809478" w:date="2018-07-10T13:12:00Z">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53429D">
          <w:rPr>
            <w:i/>
            <w:color w:val="000000" w:themeColor="text1"/>
            <w:lang w:eastAsia="zh-CN"/>
          </w:rPr>
          <w:t>connector</w:t>
        </w:r>
        <w:r w:rsidRPr="0053429D">
          <w:rPr>
            <w:rFonts w:cs="v5.0.0"/>
            <w:color w:val="000000" w:themeColor="text1"/>
          </w:rPr>
          <w:t xml:space="preserve"> supporting transmission in the </w:t>
        </w:r>
        <w:r w:rsidRPr="0053429D">
          <w:rPr>
            <w:rFonts w:cs="v5.0.0"/>
            <w:i/>
            <w:iCs/>
            <w:color w:val="000000" w:themeColor="text1"/>
          </w:rPr>
          <w:t>operating band</w:t>
        </w:r>
        <w:r w:rsidRPr="0053429D">
          <w:rPr>
            <w:color w:val="000000" w:themeColor="text1"/>
            <w:lang w:eastAsia="zh-CN"/>
          </w:rPr>
          <w:t>.</w:t>
        </w:r>
      </w:ins>
    </w:p>
    <w:p w14:paraId="3DE3F3C0" w14:textId="77777777" w:rsidR="00A572A2" w:rsidRPr="00013941" w:rsidRDefault="00A572A2" w:rsidP="00A572A2">
      <w:pPr>
        <w:rPr>
          <w:ins w:id="4521" w:author="R4-1809478" w:date="2018-07-10T13:12:00Z"/>
          <w:color w:val="000000" w:themeColor="text1"/>
        </w:rPr>
      </w:pPr>
      <w:ins w:id="4522" w:author="R4-1809478" w:date="2018-07-10T13:12:00Z">
        <w:r w:rsidRPr="00013941">
          <w:rPr>
            <w:color w:val="000000" w:themeColor="text1"/>
          </w:rPr>
          <w:t xml:space="preserve">The minimum requirement for </w:t>
        </w:r>
        <w:r w:rsidRPr="00013941">
          <w:rPr>
            <w:i/>
            <w:color w:val="000000" w:themeColor="text1"/>
          </w:rPr>
          <w:t>BS type 1-C</w:t>
        </w:r>
        <w:r w:rsidRPr="00013941">
          <w:rPr>
            <w:color w:val="000000" w:themeColor="text1"/>
          </w:rPr>
          <w:t xml:space="preserve"> is defined in TS 38.104 [2], subclause 6.6.5.3.</w:t>
        </w:r>
      </w:ins>
    </w:p>
    <w:p w14:paraId="6D0ADE1F" w14:textId="77777777" w:rsidR="00A572A2" w:rsidRPr="00013941" w:rsidRDefault="00A572A2" w:rsidP="00A572A2">
      <w:pPr>
        <w:rPr>
          <w:ins w:id="4523" w:author="R4-1809478" w:date="2018-07-10T13:12:00Z"/>
          <w:color w:val="000000" w:themeColor="text1"/>
        </w:rPr>
      </w:pPr>
      <w:ins w:id="4524" w:author="R4-1809478" w:date="2018-07-10T13:12:00Z">
        <w:r w:rsidRPr="00013941">
          <w:rPr>
            <w:color w:val="000000" w:themeColor="text1"/>
          </w:rPr>
          <w:t xml:space="preserve">The minimum requirement for </w:t>
        </w:r>
        <w:r w:rsidRPr="00013941">
          <w:rPr>
            <w:i/>
            <w:color w:val="000000" w:themeColor="text1"/>
          </w:rPr>
          <w:t>BS type 1-H</w:t>
        </w:r>
        <w:r w:rsidRPr="00013941">
          <w:rPr>
            <w:color w:val="000000" w:themeColor="text1"/>
          </w:rPr>
          <w:t xml:space="preserve"> is defined in TS 38.104 [2], subclause 6.6.5.4.</w:t>
        </w:r>
      </w:ins>
    </w:p>
    <w:p w14:paraId="54F82F24" w14:textId="77777777" w:rsidR="00A572A2" w:rsidRPr="00013941" w:rsidRDefault="00A572A2" w:rsidP="00A572A2">
      <w:pPr>
        <w:pStyle w:val="Heading4"/>
        <w:rPr>
          <w:ins w:id="4525" w:author="R4-1809478" w:date="2018-07-10T13:12:00Z"/>
          <w:color w:val="000000" w:themeColor="text1"/>
        </w:rPr>
      </w:pPr>
      <w:bookmarkStart w:id="4526" w:name="_Toc506829538"/>
      <w:bookmarkStart w:id="4527" w:name="_Toc519006139"/>
      <w:ins w:id="4528" w:author="R4-1809478" w:date="2018-07-10T13:12:00Z">
        <w:r w:rsidRPr="00013941">
          <w:rPr>
            <w:color w:val="000000" w:themeColor="text1"/>
          </w:rPr>
          <w:t>6.6.5.3</w:t>
        </w:r>
        <w:r w:rsidRPr="00013941">
          <w:rPr>
            <w:color w:val="000000" w:themeColor="text1"/>
          </w:rPr>
          <w:tab/>
          <w:t>Test purpose</w:t>
        </w:r>
        <w:bookmarkEnd w:id="4526"/>
        <w:bookmarkEnd w:id="4527"/>
      </w:ins>
    </w:p>
    <w:p w14:paraId="503556DD" w14:textId="77777777" w:rsidR="00A572A2" w:rsidRPr="00013941" w:rsidRDefault="00A572A2" w:rsidP="00A572A2">
      <w:pPr>
        <w:rPr>
          <w:ins w:id="4529" w:author="R4-1809478" w:date="2018-07-10T13:12:00Z"/>
          <w:rFonts w:cs="v4.2.0"/>
          <w:color w:val="000000" w:themeColor="text1"/>
        </w:rPr>
      </w:pPr>
      <w:ins w:id="4530" w:author="R4-1809478" w:date="2018-07-10T13:12:00Z">
        <w:r w:rsidRPr="00013941">
          <w:rPr>
            <w:rFonts w:cs="v4.2.0"/>
            <w:color w:val="000000" w:themeColor="text1"/>
          </w:rPr>
          <w:t>This test measures conducted spurious while the transmitter is in operation.</w:t>
        </w:r>
      </w:ins>
    </w:p>
    <w:p w14:paraId="29522D82" w14:textId="77777777" w:rsidR="00A572A2" w:rsidRPr="00013941" w:rsidRDefault="00A572A2" w:rsidP="00A572A2">
      <w:pPr>
        <w:pStyle w:val="Heading4"/>
        <w:rPr>
          <w:ins w:id="4531" w:author="R4-1809478" w:date="2018-07-10T13:12:00Z"/>
          <w:color w:val="000000" w:themeColor="text1"/>
        </w:rPr>
      </w:pPr>
      <w:bookmarkStart w:id="4532" w:name="_Toc506829539"/>
      <w:bookmarkStart w:id="4533" w:name="_Toc519006140"/>
      <w:ins w:id="4534" w:author="R4-1809478" w:date="2018-07-10T13:12:00Z">
        <w:r w:rsidRPr="00013941">
          <w:rPr>
            <w:color w:val="000000" w:themeColor="text1"/>
          </w:rPr>
          <w:t>6.6.5.4</w:t>
        </w:r>
        <w:r w:rsidRPr="00013941">
          <w:rPr>
            <w:color w:val="000000" w:themeColor="text1"/>
          </w:rPr>
          <w:tab/>
          <w:t>Method of test</w:t>
        </w:r>
        <w:bookmarkEnd w:id="4532"/>
        <w:bookmarkEnd w:id="4533"/>
        <w:r w:rsidRPr="00013941">
          <w:rPr>
            <w:color w:val="000000" w:themeColor="text1"/>
          </w:rPr>
          <w:t xml:space="preserve"> </w:t>
        </w:r>
      </w:ins>
    </w:p>
    <w:p w14:paraId="50A8AA2B" w14:textId="77777777" w:rsidR="00A572A2" w:rsidRPr="00013941" w:rsidRDefault="00A572A2" w:rsidP="00A572A2">
      <w:pPr>
        <w:pStyle w:val="Heading5"/>
        <w:rPr>
          <w:ins w:id="4535" w:author="R4-1809478" w:date="2018-07-10T13:12:00Z"/>
          <w:color w:val="000000" w:themeColor="text1"/>
        </w:rPr>
      </w:pPr>
      <w:bookmarkStart w:id="4536" w:name="_Toc506829540"/>
      <w:bookmarkStart w:id="4537" w:name="_Toc519006141"/>
      <w:ins w:id="4538" w:author="R4-1809478" w:date="2018-07-10T13:12:00Z">
        <w:r w:rsidRPr="00013941">
          <w:rPr>
            <w:color w:val="000000" w:themeColor="text1"/>
          </w:rPr>
          <w:t>6.6.5.4.1</w:t>
        </w:r>
        <w:r w:rsidRPr="00013941">
          <w:rPr>
            <w:color w:val="000000" w:themeColor="text1"/>
          </w:rPr>
          <w:tab/>
          <w:t>Initial conditions</w:t>
        </w:r>
        <w:bookmarkEnd w:id="4536"/>
        <w:bookmarkEnd w:id="4537"/>
      </w:ins>
    </w:p>
    <w:p w14:paraId="71951A92" w14:textId="77777777" w:rsidR="00A572A2" w:rsidRPr="0053429D" w:rsidRDefault="00A572A2" w:rsidP="00A572A2">
      <w:pPr>
        <w:pStyle w:val="TOC7"/>
        <w:ind w:left="0" w:firstLine="0"/>
        <w:rPr>
          <w:ins w:id="4539" w:author="R4-1809478" w:date="2018-07-10T13:12:00Z"/>
          <w:color w:val="000000" w:themeColor="text1"/>
        </w:rPr>
      </w:pPr>
      <w:ins w:id="4540" w:author="R4-1809478" w:date="2018-07-10T13:12:00Z">
        <w:r w:rsidRPr="0053429D">
          <w:rPr>
            <w:color w:val="000000" w:themeColor="text1"/>
          </w:rPr>
          <w:t>Test environment:</w:t>
        </w:r>
        <w:r w:rsidRPr="00F51A27">
          <w:rPr>
            <w:color w:val="000000" w:themeColor="text1"/>
          </w:rPr>
          <w:t xml:space="preserve"> Normal; see annex B.2.</w:t>
        </w:r>
      </w:ins>
    </w:p>
    <w:p w14:paraId="002942E9" w14:textId="77777777" w:rsidR="00A572A2" w:rsidRPr="0053429D" w:rsidRDefault="00A572A2" w:rsidP="00A572A2">
      <w:pPr>
        <w:rPr>
          <w:ins w:id="4541" w:author="R4-1809478" w:date="2018-07-10T13:12:00Z"/>
          <w:color w:val="000000" w:themeColor="text1"/>
        </w:rPr>
      </w:pPr>
      <w:ins w:id="4542" w:author="R4-1809478" w:date="2018-07-10T13:12:00Z">
        <w:r w:rsidRPr="0053429D">
          <w:rPr>
            <w:color w:val="000000" w:themeColor="text1"/>
          </w:rPr>
          <w:t xml:space="preserve">RF channels to be tested for </w:t>
        </w:r>
        <w:r w:rsidRPr="00103B6A">
          <w:rPr>
            <w:color w:val="000000" w:themeColor="text1"/>
          </w:rPr>
          <w:t xml:space="preserve">single carrier: </w:t>
        </w:r>
        <w:r w:rsidRPr="00A572A2">
          <w:rPr>
            <w:color w:val="000000" w:themeColor="text1"/>
            <w:rPrChange w:id="4543" w:author="R4-1809478" w:date="2018-07-10T13:13:00Z">
              <w:rPr>
                <w:color w:val="000000" w:themeColor="text1"/>
                <w:highlight w:val="cyan"/>
              </w:rPr>
            </w:rPrChange>
          </w:rPr>
          <w:t>[B, M and T];</w:t>
        </w:r>
        <w:r w:rsidRPr="00103B6A">
          <w:rPr>
            <w:color w:val="000000" w:themeColor="text1"/>
          </w:rPr>
          <w:t xml:space="preserve"> see</w:t>
        </w:r>
        <w:r w:rsidRPr="0053429D">
          <w:rPr>
            <w:color w:val="000000" w:themeColor="text1"/>
          </w:rPr>
          <w:t xml:space="preserve"> subclause </w:t>
        </w:r>
        <w:r w:rsidRPr="0053429D">
          <w:rPr>
            <w:color w:val="000000" w:themeColor="text1"/>
            <w:highlight w:val="yellow"/>
          </w:rPr>
          <w:t>4.9.1.</w:t>
        </w:r>
      </w:ins>
    </w:p>
    <w:p w14:paraId="49F89F77" w14:textId="77777777" w:rsidR="00A572A2" w:rsidRPr="0053429D" w:rsidRDefault="00A572A2" w:rsidP="00A572A2">
      <w:pPr>
        <w:rPr>
          <w:ins w:id="4544" w:author="R4-1809478" w:date="2018-07-10T13:12:00Z"/>
          <w:rFonts w:cs="v4.2.0"/>
          <w:color w:val="000000" w:themeColor="text1"/>
        </w:rPr>
      </w:pPr>
      <w:ins w:id="4545" w:author="R4-1809478" w:date="2018-07-10T13:12:00Z">
        <w:r w:rsidRPr="0053429D">
          <w:rPr>
            <w:rFonts w:eastAsia="MS Mincho"/>
            <w:i/>
            <w:color w:val="000000" w:themeColor="text1"/>
          </w:rPr>
          <w:t>Base Station RF Bandwidth</w:t>
        </w:r>
        <w:r w:rsidRPr="0053429D">
          <w:rPr>
            <w:color w:val="000000" w:themeColor="text1"/>
          </w:rPr>
          <w:t xml:space="preserve"> positions to be tested for multi-</w:t>
        </w:r>
        <w:r w:rsidRPr="00103B6A">
          <w:rPr>
            <w:color w:val="000000" w:themeColor="text1"/>
          </w:rPr>
          <w:t>carrier</w:t>
        </w:r>
        <w:r w:rsidRPr="00103B6A">
          <w:rPr>
            <w:rFonts w:cs="v4.2.0"/>
          </w:rPr>
          <w:t xml:space="preserve"> </w:t>
        </w:r>
        <w:r w:rsidRPr="00A572A2">
          <w:rPr>
            <w:rFonts w:cs="v4.2.0"/>
            <w:rPrChange w:id="4546" w:author="R4-1809478" w:date="2018-07-10T13:13:00Z">
              <w:rPr>
                <w:rFonts w:cs="v4.2.0"/>
                <w:highlight w:val="cyan"/>
              </w:rPr>
            </w:rPrChange>
          </w:rPr>
          <w:t>and/or CA</w:t>
        </w:r>
        <w:r w:rsidRPr="00103B6A">
          <w:rPr>
            <w:rFonts w:cs="v4.2.0"/>
            <w:color w:val="000000" w:themeColor="text1"/>
          </w:rPr>
          <w:t>:</w:t>
        </w:r>
      </w:ins>
    </w:p>
    <w:p w14:paraId="620A6242" w14:textId="77777777" w:rsidR="00A572A2" w:rsidRPr="0053429D" w:rsidRDefault="00A572A2" w:rsidP="00A572A2">
      <w:pPr>
        <w:pStyle w:val="B1"/>
        <w:rPr>
          <w:ins w:id="4547" w:author="R4-1809478" w:date="2018-07-10T13:12:00Z"/>
          <w:rFonts w:cs="v4.2.0"/>
          <w:color w:val="000000" w:themeColor="text1"/>
        </w:rPr>
      </w:pPr>
      <w:ins w:id="4548" w:author="R4-1809478" w:date="2018-07-10T13:12:00Z">
        <w:r w:rsidRPr="00103B6A">
          <w:rPr>
            <w:rFonts w:cs="v4.2.0"/>
            <w:color w:val="000000" w:themeColor="text1"/>
          </w:rPr>
          <w:t>-</w:t>
        </w:r>
        <w:r w:rsidRPr="00103B6A">
          <w:rPr>
            <w:rFonts w:cs="v4.2.0"/>
            <w:color w:val="000000" w:themeColor="text1"/>
          </w:rPr>
          <w:tab/>
        </w:r>
        <w:r w:rsidRPr="00A572A2">
          <w:rPr>
            <w:rFonts w:cs="v4.2.0"/>
            <w:color w:val="000000" w:themeColor="text1"/>
            <w:rPrChange w:id="4549" w:author="R4-1809478" w:date="2018-07-10T13:13:00Z">
              <w:rPr>
                <w:rFonts w:cs="v4.2.0"/>
                <w:color w:val="000000" w:themeColor="text1"/>
                <w:highlight w:val="cyan"/>
              </w:rPr>
            </w:rPrChange>
          </w:rPr>
          <w:t>[</w:t>
        </w:r>
        <w:r w:rsidRPr="00A572A2">
          <w:rPr>
            <w:color w:val="000000" w:themeColor="text1"/>
            <w:rPrChange w:id="4550" w:author="R4-1809478" w:date="2018-07-10T13:13:00Z">
              <w:rPr>
                <w:color w:val="000000" w:themeColor="text1"/>
                <w:highlight w:val="cyan"/>
              </w:rPr>
            </w:rPrChange>
          </w:rPr>
          <w:t>B</w:t>
        </w:r>
        <w:r w:rsidRPr="00A572A2">
          <w:rPr>
            <w:rFonts w:cs="v4.2.0"/>
            <w:color w:val="000000" w:themeColor="text1"/>
            <w:vertAlign w:val="subscript"/>
            <w:rPrChange w:id="4551" w:author="R4-1809478" w:date="2018-07-10T13:13:00Z">
              <w:rPr>
                <w:rFonts w:cs="v4.2.0"/>
                <w:color w:val="000000" w:themeColor="text1"/>
                <w:highlight w:val="cyan"/>
                <w:vertAlign w:val="subscript"/>
              </w:rPr>
            </w:rPrChange>
          </w:rPr>
          <w:t>RF</w:t>
        </w:r>
        <w:r w:rsidRPr="00A572A2">
          <w:rPr>
            <w:rFonts w:cs="v4.2.0"/>
            <w:color w:val="000000" w:themeColor="text1"/>
            <w:vertAlign w:val="subscript"/>
            <w:lang w:eastAsia="zh-CN"/>
            <w:rPrChange w:id="4552" w:author="R4-1809478" w:date="2018-07-10T13:13:00Z">
              <w:rPr>
                <w:rFonts w:cs="v4.2.0"/>
                <w:color w:val="000000" w:themeColor="text1"/>
                <w:highlight w:val="cyan"/>
                <w:vertAlign w:val="subscript"/>
                <w:lang w:eastAsia="zh-CN"/>
              </w:rPr>
            </w:rPrChange>
          </w:rPr>
          <w:t>BW</w:t>
        </w:r>
        <w:r w:rsidRPr="00A572A2">
          <w:rPr>
            <w:color w:val="000000" w:themeColor="text1"/>
            <w:rPrChange w:id="4553" w:author="R4-1809478" w:date="2018-07-10T13:13:00Z">
              <w:rPr>
                <w:color w:val="000000" w:themeColor="text1"/>
                <w:highlight w:val="cyan"/>
              </w:rPr>
            </w:rPrChange>
          </w:rPr>
          <w:t>, M</w:t>
        </w:r>
        <w:r w:rsidRPr="00A572A2">
          <w:rPr>
            <w:rFonts w:cs="v4.2.0"/>
            <w:color w:val="000000" w:themeColor="text1"/>
            <w:vertAlign w:val="subscript"/>
            <w:rPrChange w:id="4554" w:author="R4-1809478" w:date="2018-07-10T13:13:00Z">
              <w:rPr>
                <w:rFonts w:cs="v4.2.0"/>
                <w:color w:val="000000" w:themeColor="text1"/>
                <w:highlight w:val="cyan"/>
                <w:vertAlign w:val="subscript"/>
              </w:rPr>
            </w:rPrChange>
          </w:rPr>
          <w:t>RF</w:t>
        </w:r>
        <w:r w:rsidRPr="00A572A2">
          <w:rPr>
            <w:rFonts w:cs="v4.2.0"/>
            <w:color w:val="000000" w:themeColor="text1"/>
            <w:vertAlign w:val="subscript"/>
            <w:lang w:eastAsia="zh-CN"/>
            <w:rPrChange w:id="4555" w:author="R4-1809478" w:date="2018-07-10T13:13:00Z">
              <w:rPr>
                <w:rFonts w:cs="v4.2.0"/>
                <w:color w:val="000000" w:themeColor="text1"/>
                <w:highlight w:val="cyan"/>
                <w:vertAlign w:val="subscript"/>
                <w:lang w:eastAsia="zh-CN"/>
              </w:rPr>
            </w:rPrChange>
          </w:rPr>
          <w:t>BW</w:t>
        </w:r>
        <w:r w:rsidRPr="00A572A2">
          <w:rPr>
            <w:color w:val="000000" w:themeColor="text1"/>
            <w:rPrChange w:id="4556" w:author="R4-1809478" w:date="2018-07-10T13:13:00Z">
              <w:rPr>
                <w:color w:val="000000" w:themeColor="text1"/>
                <w:highlight w:val="cyan"/>
              </w:rPr>
            </w:rPrChange>
          </w:rPr>
          <w:t xml:space="preserve"> and T</w:t>
        </w:r>
        <w:r w:rsidRPr="00A572A2">
          <w:rPr>
            <w:rFonts w:cs="v4.2.0"/>
            <w:color w:val="000000" w:themeColor="text1"/>
            <w:vertAlign w:val="subscript"/>
            <w:rPrChange w:id="4557" w:author="R4-1809478" w:date="2018-07-10T13:13:00Z">
              <w:rPr>
                <w:rFonts w:cs="v4.2.0"/>
                <w:color w:val="000000" w:themeColor="text1"/>
                <w:highlight w:val="cyan"/>
                <w:vertAlign w:val="subscript"/>
              </w:rPr>
            </w:rPrChange>
          </w:rPr>
          <w:t>RF</w:t>
        </w:r>
        <w:r w:rsidRPr="00A572A2">
          <w:rPr>
            <w:rFonts w:cs="v4.2.0"/>
            <w:color w:val="000000" w:themeColor="text1"/>
            <w:vertAlign w:val="subscript"/>
            <w:lang w:eastAsia="zh-CN"/>
            <w:rPrChange w:id="4558" w:author="R4-1809478" w:date="2018-07-10T13:13:00Z">
              <w:rPr>
                <w:rFonts w:cs="v4.2.0"/>
                <w:color w:val="000000" w:themeColor="text1"/>
                <w:highlight w:val="cyan"/>
                <w:vertAlign w:val="subscript"/>
                <w:lang w:eastAsia="zh-CN"/>
              </w:rPr>
            </w:rPrChange>
          </w:rPr>
          <w:t>BW</w:t>
        </w:r>
        <w:r w:rsidRPr="00A572A2">
          <w:rPr>
            <w:rFonts w:cs="v4.2.0"/>
            <w:color w:val="000000" w:themeColor="text1"/>
            <w:lang w:eastAsia="zh-CN"/>
            <w:rPrChange w:id="4559" w:author="R4-1809478" w:date="2018-07-10T13:13:00Z">
              <w:rPr>
                <w:rFonts w:cs="v4.2.0"/>
                <w:color w:val="000000" w:themeColor="text1"/>
                <w:highlight w:val="cyan"/>
                <w:lang w:eastAsia="zh-CN"/>
              </w:rPr>
            </w:rPrChange>
          </w:rPr>
          <w:t>]</w:t>
        </w:r>
        <w:r w:rsidRPr="00103B6A">
          <w:rPr>
            <w:color w:val="000000" w:themeColor="text1"/>
            <w:lang w:eastAsia="zh-CN"/>
          </w:rPr>
          <w:t xml:space="preserve"> in single-band</w:t>
        </w:r>
        <w:r w:rsidRPr="0053429D">
          <w:rPr>
            <w:color w:val="000000" w:themeColor="text1"/>
            <w:lang w:eastAsia="zh-CN"/>
          </w:rPr>
          <w:t xml:space="preserve"> operation</w:t>
        </w:r>
        <w:r w:rsidRPr="0053429D">
          <w:rPr>
            <w:rFonts w:cs="v4.2.0"/>
            <w:color w:val="000000" w:themeColor="text1"/>
            <w:lang w:eastAsia="zh-CN"/>
          </w:rPr>
          <w:t>;</w:t>
        </w:r>
        <w:r w:rsidRPr="0053429D">
          <w:rPr>
            <w:rFonts w:cs="v4.2.0"/>
            <w:color w:val="000000" w:themeColor="text1"/>
          </w:rPr>
          <w:t xml:space="preserve"> see subclause </w:t>
        </w:r>
        <w:r w:rsidRPr="0053429D">
          <w:rPr>
            <w:rFonts w:cs="v4.2.0"/>
            <w:color w:val="000000" w:themeColor="text1"/>
            <w:highlight w:val="yellow"/>
            <w:lang w:eastAsia="zh-CN"/>
          </w:rPr>
          <w:t>4.9.1</w:t>
        </w:r>
        <w:r w:rsidRPr="0053429D">
          <w:rPr>
            <w:rFonts w:cs="v4.2.0"/>
            <w:color w:val="000000" w:themeColor="text1"/>
            <w:highlight w:val="yellow"/>
          </w:rPr>
          <w:t>.</w:t>
        </w:r>
      </w:ins>
    </w:p>
    <w:p w14:paraId="436877E3" w14:textId="77777777" w:rsidR="00A572A2" w:rsidRPr="0053429D" w:rsidRDefault="00A572A2" w:rsidP="00A572A2">
      <w:pPr>
        <w:pStyle w:val="B1"/>
        <w:rPr>
          <w:ins w:id="4560" w:author="R4-1809478" w:date="2018-07-10T13:12:00Z"/>
          <w:rFonts w:cs="v4.2.0"/>
          <w:color w:val="000000" w:themeColor="text1"/>
          <w:lang w:eastAsia="zh-CN"/>
        </w:rPr>
      </w:pPr>
      <w:ins w:id="4561" w:author="R4-1809478" w:date="2018-07-10T13:12:00Z">
        <w:r w:rsidRPr="00103B6A">
          <w:rPr>
            <w:rFonts w:cs="v4.2.0"/>
            <w:color w:val="000000" w:themeColor="text1"/>
          </w:rPr>
          <w:t>-</w:t>
        </w:r>
        <w:r w:rsidRPr="00103B6A">
          <w:rPr>
            <w:rFonts w:cs="v4.2.0"/>
            <w:color w:val="000000" w:themeColor="text1"/>
          </w:rPr>
          <w:tab/>
        </w:r>
        <w:r w:rsidRPr="00A572A2">
          <w:rPr>
            <w:rFonts w:cs="v4.2.0"/>
            <w:color w:val="000000" w:themeColor="text1"/>
            <w:rPrChange w:id="4562" w:author="R4-1809478" w:date="2018-07-10T13:13:00Z">
              <w:rPr>
                <w:rFonts w:cs="v4.2.0"/>
                <w:color w:val="000000" w:themeColor="text1"/>
                <w:highlight w:val="cyan"/>
              </w:rPr>
            </w:rPrChange>
          </w:rPr>
          <w:t>[</w:t>
        </w:r>
        <w:r w:rsidRPr="00A572A2">
          <w:rPr>
            <w:color w:val="000000" w:themeColor="text1"/>
            <w:rPrChange w:id="4563" w:author="R4-1809478" w:date="2018-07-10T13:13:00Z">
              <w:rPr>
                <w:color w:val="000000" w:themeColor="text1"/>
                <w:highlight w:val="cyan"/>
              </w:rPr>
            </w:rPrChange>
          </w:rPr>
          <w:t>B</w:t>
        </w:r>
        <w:r w:rsidRPr="00A572A2">
          <w:rPr>
            <w:color w:val="000000" w:themeColor="text1"/>
            <w:vertAlign w:val="subscript"/>
            <w:rPrChange w:id="4564" w:author="R4-1809478" w:date="2018-07-10T13:13:00Z">
              <w:rPr>
                <w:color w:val="000000" w:themeColor="text1"/>
                <w:highlight w:val="cyan"/>
                <w:vertAlign w:val="subscript"/>
              </w:rPr>
            </w:rPrChange>
          </w:rPr>
          <w:t>RFBW</w:t>
        </w:r>
        <w:r w:rsidRPr="00A572A2">
          <w:rPr>
            <w:color w:val="000000" w:themeColor="text1"/>
            <w:rPrChange w:id="4565" w:author="R4-1809478" w:date="2018-07-10T13:13:00Z">
              <w:rPr>
                <w:color w:val="000000" w:themeColor="text1"/>
                <w:highlight w:val="cyan"/>
              </w:rPr>
            </w:rPrChange>
          </w:rPr>
          <w:t>_T</w:t>
        </w:r>
        <w:r w:rsidRPr="00A572A2">
          <w:rPr>
            <w:color w:val="000000" w:themeColor="text1"/>
            <w:lang w:eastAsia="zh-CN"/>
            <w:rPrChange w:id="4566" w:author="R4-1809478" w:date="2018-07-10T13:13:00Z">
              <w:rPr>
                <w:color w:val="000000" w:themeColor="text1"/>
                <w:highlight w:val="cyan"/>
                <w:lang w:eastAsia="zh-CN"/>
              </w:rPr>
            </w:rPrChange>
          </w:rPr>
          <w:t>'</w:t>
        </w:r>
        <w:r w:rsidRPr="00A572A2">
          <w:rPr>
            <w:color w:val="000000" w:themeColor="text1"/>
            <w:vertAlign w:val="subscript"/>
            <w:rPrChange w:id="4567" w:author="R4-1809478" w:date="2018-07-10T13:13:00Z">
              <w:rPr>
                <w:color w:val="000000" w:themeColor="text1"/>
                <w:highlight w:val="cyan"/>
                <w:vertAlign w:val="subscript"/>
              </w:rPr>
            </w:rPrChange>
          </w:rPr>
          <w:t>RFBW</w:t>
        </w:r>
        <w:r w:rsidRPr="00A572A2">
          <w:rPr>
            <w:color w:val="000000" w:themeColor="text1"/>
            <w:rPrChange w:id="4568" w:author="R4-1809478" w:date="2018-07-10T13:13:00Z">
              <w:rPr>
                <w:color w:val="000000" w:themeColor="text1"/>
                <w:highlight w:val="cyan"/>
              </w:rPr>
            </w:rPrChange>
          </w:rPr>
          <w:t xml:space="preserve"> </w:t>
        </w:r>
        <w:r w:rsidRPr="00A572A2">
          <w:rPr>
            <w:color w:val="000000" w:themeColor="text1"/>
            <w:lang w:eastAsia="zh-CN"/>
            <w:rPrChange w:id="4569" w:author="R4-1809478" w:date="2018-07-10T13:13:00Z">
              <w:rPr>
                <w:color w:val="000000" w:themeColor="text1"/>
                <w:highlight w:val="cyan"/>
                <w:lang w:eastAsia="zh-CN"/>
              </w:rPr>
            </w:rPrChange>
          </w:rPr>
          <w:t xml:space="preserve">and </w:t>
        </w:r>
        <w:r w:rsidRPr="00A572A2">
          <w:rPr>
            <w:color w:val="000000" w:themeColor="text1"/>
            <w:rPrChange w:id="4570" w:author="R4-1809478" w:date="2018-07-10T13:13:00Z">
              <w:rPr>
                <w:color w:val="000000" w:themeColor="text1"/>
                <w:highlight w:val="cyan"/>
              </w:rPr>
            </w:rPrChange>
          </w:rPr>
          <w:t>B</w:t>
        </w:r>
        <w:r w:rsidRPr="00A572A2">
          <w:rPr>
            <w:color w:val="000000" w:themeColor="text1"/>
            <w:lang w:eastAsia="zh-CN"/>
            <w:rPrChange w:id="4571" w:author="R4-1809478" w:date="2018-07-10T13:13:00Z">
              <w:rPr>
                <w:color w:val="000000" w:themeColor="text1"/>
                <w:highlight w:val="cyan"/>
                <w:lang w:eastAsia="zh-CN"/>
              </w:rPr>
            </w:rPrChange>
          </w:rPr>
          <w:t>'</w:t>
        </w:r>
        <w:r w:rsidRPr="00A572A2">
          <w:rPr>
            <w:color w:val="000000" w:themeColor="text1"/>
            <w:vertAlign w:val="subscript"/>
            <w:rPrChange w:id="4572" w:author="R4-1809478" w:date="2018-07-10T13:13:00Z">
              <w:rPr>
                <w:color w:val="000000" w:themeColor="text1"/>
                <w:highlight w:val="cyan"/>
                <w:vertAlign w:val="subscript"/>
              </w:rPr>
            </w:rPrChange>
          </w:rPr>
          <w:t>RFBW</w:t>
        </w:r>
        <w:r w:rsidRPr="00A572A2">
          <w:rPr>
            <w:color w:val="000000" w:themeColor="text1"/>
            <w:rPrChange w:id="4573" w:author="R4-1809478" w:date="2018-07-10T13:13:00Z">
              <w:rPr>
                <w:color w:val="000000" w:themeColor="text1"/>
                <w:highlight w:val="cyan"/>
              </w:rPr>
            </w:rPrChange>
          </w:rPr>
          <w:t>_T</w:t>
        </w:r>
        <w:r w:rsidRPr="00A572A2">
          <w:rPr>
            <w:color w:val="000000" w:themeColor="text1"/>
            <w:vertAlign w:val="subscript"/>
            <w:rPrChange w:id="4574" w:author="R4-1809478" w:date="2018-07-10T13:13:00Z">
              <w:rPr>
                <w:color w:val="000000" w:themeColor="text1"/>
                <w:highlight w:val="cyan"/>
                <w:vertAlign w:val="subscript"/>
              </w:rPr>
            </w:rPrChange>
          </w:rPr>
          <w:t>RFBW</w:t>
        </w:r>
        <w:r w:rsidRPr="00A572A2">
          <w:rPr>
            <w:color w:val="000000" w:themeColor="text1"/>
            <w:rPrChange w:id="4575" w:author="R4-1809478" w:date="2018-07-10T13:13:00Z">
              <w:rPr>
                <w:color w:val="000000" w:themeColor="text1"/>
                <w:highlight w:val="cyan"/>
              </w:rPr>
            </w:rPrChange>
          </w:rPr>
          <w:t>]</w:t>
        </w:r>
        <w:r w:rsidRPr="00103B6A">
          <w:rPr>
            <w:color w:val="000000" w:themeColor="text1"/>
            <w:vertAlign w:val="subscript"/>
            <w:lang w:eastAsia="zh-CN"/>
          </w:rPr>
          <w:t xml:space="preserve"> </w:t>
        </w:r>
        <w:r w:rsidRPr="00103B6A">
          <w:rPr>
            <w:color w:val="000000" w:themeColor="text1"/>
            <w:lang w:eastAsia="zh-CN"/>
          </w:rPr>
          <w:t>in multi</w:t>
        </w:r>
        <w:r w:rsidRPr="0053429D">
          <w:rPr>
            <w:color w:val="000000" w:themeColor="text1"/>
            <w:lang w:eastAsia="zh-CN"/>
          </w:rPr>
          <w:t>-band operation,</w:t>
        </w:r>
        <w:r w:rsidRPr="0053429D">
          <w:rPr>
            <w:color w:val="000000" w:themeColor="text1"/>
          </w:rPr>
          <w:t xml:space="preserve"> see subclause </w:t>
        </w:r>
        <w:r w:rsidRPr="0053429D">
          <w:rPr>
            <w:color w:val="000000" w:themeColor="text1"/>
            <w:highlight w:val="yellow"/>
          </w:rPr>
          <w:t>4.11.</w:t>
        </w:r>
      </w:ins>
    </w:p>
    <w:p w14:paraId="19CC0740" w14:textId="77777777" w:rsidR="00A572A2" w:rsidRPr="00013941" w:rsidRDefault="00A572A2" w:rsidP="00A572A2">
      <w:pPr>
        <w:pStyle w:val="Heading5"/>
        <w:rPr>
          <w:ins w:id="4576" w:author="R4-1809478" w:date="2018-07-10T13:12:00Z"/>
          <w:color w:val="000000" w:themeColor="text1"/>
        </w:rPr>
      </w:pPr>
      <w:bookmarkStart w:id="4577" w:name="_Toc506829541"/>
      <w:bookmarkStart w:id="4578" w:name="_Toc519006142"/>
      <w:ins w:id="4579" w:author="R4-1809478" w:date="2018-07-10T13:12:00Z">
        <w:r w:rsidRPr="00013941">
          <w:rPr>
            <w:color w:val="000000" w:themeColor="text1"/>
          </w:rPr>
          <w:t>6.6.5.4.2</w:t>
        </w:r>
        <w:r w:rsidRPr="00013941">
          <w:rPr>
            <w:color w:val="000000" w:themeColor="text1"/>
          </w:rPr>
          <w:tab/>
          <w:t>Procedure</w:t>
        </w:r>
        <w:bookmarkEnd w:id="4577"/>
        <w:bookmarkEnd w:id="4578"/>
      </w:ins>
    </w:p>
    <w:p w14:paraId="433ED62D" w14:textId="77777777" w:rsidR="00A572A2" w:rsidRPr="00066DFF" w:rsidRDefault="00A572A2" w:rsidP="00A572A2">
      <w:pPr>
        <w:pStyle w:val="B1"/>
        <w:ind w:left="0" w:firstLine="0"/>
        <w:rPr>
          <w:ins w:id="4580" w:author="R4-1809478" w:date="2018-07-10T13:12:00Z"/>
          <w:color w:val="000000" w:themeColor="text1"/>
          <w:highlight w:val="yellow"/>
        </w:rPr>
      </w:pPr>
      <w:ins w:id="4581" w:author="R4-1809478" w:date="2018-07-10T13:12:00Z">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53429D">
          <w:rPr>
            <w:color w:val="000000" w:themeColor="text1"/>
          </w:rPr>
          <w:t xml:space="preserve">in parallel as shown in annex </w:t>
        </w:r>
        <w:r w:rsidRPr="0053429D">
          <w:rPr>
            <w:color w:val="000000" w:themeColor="text1"/>
            <w:highlight w:val="yellow"/>
          </w:rPr>
          <w:t>X.x</w:t>
        </w:r>
        <w:r w:rsidRPr="0053429D">
          <w:rPr>
            <w:color w:val="000000" w:themeColor="text1"/>
          </w:rPr>
          <w:t xml:space="preserve">. Whichever method is used the procedure is repeated until all </w:t>
        </w:r>
        <w:r w:rsidRPr="0053429D">
          <w:rPr>
            <w:i/>
            <w:color w:val="000000" w:themeColor="text1"/>
          </w:rPr>
          <w:t>TAB connectors</w:t>
        </w:r>
        <w:r w:rsidRPr="0053429D">
          <w:rPr>
            <w:color w:val="000000" w:themeColor="text1"/>
          </w:rPr>
          <w:t xml:space="preserve"> necessary to demonstrate </w:t>
        </w:r>
        <w:r w:rsidRPr="00066DFF">
          <w:rPr>
            <w:color w:val="000000" w:themeColor="text1"/>
          </w:rPr>
          <w:t>conformance have been tested.</w:t>
        </w:r>
      </w:ins>
    </w:p>
    <w:p w14:paraId="5CAB5177" w14:textId="77777777" w:rsidR="00A572A2" w:rsidRPr="009F2724" w:rsidRDefault="00A572A2" w:rsidP="00A572A2">
      <w:pPr>
        <w:pStyle w:val="B1"/>
        <w:numPr>
          <w:ilvl w:val="0"/>
          <w:numId w:val="15"/>
        </w:numPr>
        <w:rPr>
          <w:ins w:id="4582" w:author="R4-1809478" w:date="2018-07-10T13:12:00Z"/>
          <w:color w:val="000000" w:themeColor="text1"/>
        </w:rPr>
      </w:pPr>
      <w:ins w:id="4583" w:author="R4-1809478" w:date="2018-07-10T13:12:00Z">
        <w:r w:rsidRPr="00066DFF">
          <w:rPr>
            <w:color w:val="000000" w:themeColor="text1"/>
          </w:rPr>
          <w:t xml:space="preserve">Connect the </w:t>
        </w:r>
        <w:r w:rsidRPr="00066DFF">
          <w:rPr>
            <w:i/>
            <w:color w:val="000000" w:themeColor="text1"/>
          </w:rPr>
          <w:t>single-band connector</w:t>
        </w:r>
        <w:r w:rsidRPr="00066DFF">
          <w:rPr>
            <w:color w:val="000000" w:themeColor="text1"/>
          </w:rPr>
          <w:t xml:space="preserve"> or </w:t>
        </w:r>
        <w:r w:rsidRPr="00066DFF">
          <w:rPr>
            <w:i/>
            <w:color w:val="000000" w:themeColor="text1"/>
          </w:rPr>
          <w:t>multi-band connector</w:t>
        </w:r>
        <w:r w:rsidRPr="00066DFF">
          <w:rPr>
            <w:color w:val="000000" w:themeColor="text1"/>
          </w:rPr>
          <w:t xml:space="preserve"> under test to measurement </w:t>
        </w:r>
        <w:r w:rsidRPr="003F4A35">
          <w:rPr>
            <w:color w:val="000000" w:themeColor="text1"/>
          </w:rPr>
          <w:t xml:space="preserve">equipment as shown in </w:t>
        </w:r>
        <w:r w:rsidRPr="009F2724">
          <w:rPr>
            <w:color w:val="000000" w:themeColor="text1"/>
          </w:rPr>
          <w:t xml:space="preserve">annex </w:t>
        </w:r>
        <w:r w:rsidRPr="009F2724">
          <w:rPr>
            <w:color w:val="000000" w:themeColor="text1"/>
            <w:highlight w:val="yellow"/>
          </w:rPr>
          <w:t>X.x</w:t>
        </w:r>
        <w:r w:rsidRPr="009F2724">
          <w:rPr>
            <w:color w:val="000000" w:themeColor="text1"/>
          </w:rPr>
          <w:t>. All connectors not under test shall be terminated.</w:t>
        </w:r>
      </w:ins>
    </w:p>
    <w:p w14:paraId="33612942" w14:textId="77777777" w:rsidR="00A572A2" w:rsidRPr="00013941" w:rsidRDefault="00A572A2" w:rsidP="00A572A2">
      <w:pPr>
        <w:pStyle w:val="B1"/>
        <w:rPr>
          <w:ins w:id="4584" w:author="R4-1809478" w:date="2018-07-10T13:12:00Z"/>
          <w:color w:val="000000" w:themeColor="text1"/>
        </w:rPr>
      </w:pPr>
      <w:ins w:id="4585" w:author="R4-1809478" w:date="2018-07-10T13:12:00Z">
        <w:r w:rsidRPr="00013941">
          <w:rPr>
            <w:color w:val="000000" w:themeColor="text1"/>
          </w:rPr>
          <w:t>2)</w:t>
        </w:r>
        <w:r w:rsidRPr="00013941">
          <w:rPr>
            <w:color w:val="000000" w:themeColor="text1"/>
          </w:rPr>
          <w:tab/>
          <w:t>Measurements shall use a measurement bandwidth in accordance to the conditions in subclause 6.6.5.5.</w:t>
        </w:r>
      </w:ins>
    </w:p>
    <w:p w14:paraId="31789973" w14:textId="77777777" w:rsidR="00A572A2" w:rsidRPr="00013941" w:rsidRDefault="00A572A2" w:rsidP="00A572A2">
      <w:pPr>
        <w:pStyle w:val="B1"/>
        <w:ind w:hanging="1"/>
        <w:rPr>
          <w:ins w:id="4586" w:author="R4-1809478" w:date="2018-07-10T13:12:00Z"/>
          <w:color w:val="000000" w:themeColor="text1"/>
        </w:rPr>
      </w:pPr>
      <w:ins w:id="4587" w:author="R4-1809478" w:date="2018-07-10T13:12:00Z">
        <w:r w:rsidRPr="00013941">
          <w:rPr>
            <w:color w:val="000000" w:themeColor="text1"/>
          </w:rPr>
          <w:t>The measurement device characteristics shall be:</w:t>
        </w:r>
      </w:ins>
    </w:p>
    <w:p w14:paraId="7AA3ADC3" w14:textId="77777777" w:rsidR="00A572A2" w:rsidRPr="00013941" w:rsidRDefault="00A572A2" w:rsidP="00A572A2">
      <w:pPr>
        <w:pStyle w:val="B2"/>
        <w:rPr>
          <w:ins w:id="4588" w:author="R4-1809478" w:date="2018-07-10T13:12:00Z"/>
          <w:color w:val="000000" w:themeColor="text1"/>
          <w:lang w:eastAsia="zh-CN"/>
        </w:rPr>
      </w:pPr>
      <w:ins w:id="4589" w:author="R4-1809478" w:date="2018-07-10T13:12:00Z">
        <w:r w:rsidRPr="00013941">
          <w:rPr>
            <w:color w:val="000000" w:themeColor="text1"/>
          </w:rPr>
          <w:t>-</w:t>
        </w:r>
        <w:r w:rsidRPr="00013941">
          <w:rPr>
            <w:color w:val="000000" w:themeColor="text1"/>
          </w:rPr>
          <w:tab/>
          <w:t>Detection mode: True RMS.</w:t>
        </w:r>
      </w:ins>
    </w:p>
    <w:p w14:paraId="744DFBA3" w14:textId="77777777" w:rsidR="00A572A2" w:rsidRPr="00013941" w:rsidRDefault="00A572A2" w:rsidP="00A572A2">
      <w:pPr>
        <w:pStyle w:val="B1"/>
        <w:rPr>
          <w:ins w:id="4590" w:author="R4-1809478" w:date="2018-07-10T13:12:00Z"/>
          <w:color w:val="000000" w:themeColor="text1"/>
        </w:rPr>
      </w:pPr>
      <w:ins w:id="4591" w:author="R4-1809478" w:date="2018-07-10T13:12:00Z">
        <w:r w:rsidRPr="00013941">
          <w:rPr>
            <w:color w:val="000000" w:themeColor="text1"/>
          </w:rPr>
          <w:t>3)</w:t>
        </w:r>
        <w:r w:rsidRPr="00013941">
          <w:rPr>
            <w:color w:val="000000" w:themeColor="text1"/>
          </w:rPr>
          <w:tab/>
        </w:r>
        <w:r w:rsidRPr="009F2724">
          <w:rPr>
            <w:color w:val="000000" w:themeColor="text1"/>
          </w:rPr>
          <w:t xml:space="preserve">For a connectors declared to be capable of single carrier operation only, set the representative connectors under test to transmit </w:t>
        </w:r>
        <w:r w:rsidRPr="001B0688">
          <w:rPr>
            <w:color w:val="000000" w:themeColor="text1"/>
          </w:rPr>
          <w:t xml:space="preserve">at </w:t>
        </w:r>
        <w:r w:rsidRPr="001B0688">
          <w:rPr>
            <w:i/>
            <w:color w:val="000000" w:themeColor="text1"/>
          </w:rPr>
          <w:t>rated carrier output power</w:t>
        </w:r>
        <w:r w:rsidRPr="001B0688">
          <w:rPr>
            <w:color w:val="000000" w:themeColor="text1"/>
          </w:rPr>
          <w:t xml:space="preserve"> P</w:t>
        </w:r>
        <w:r w:rsidRPr="001B0688">
          <w:rPr>
            <w:color w:val="000000" w:themeColor="text1"/>
            <w:vertAlign w:val="subscript"/>
          </w:rPr>
          <w:t>rated,c,AC</w:t>
        </w:r>
        <w:r w:rsidRPr="001B0688">
          <w:rPr>
            <w:color w:val="000000" w:themeColor="text1"/>
          </w:rPr>
          <w:t xml:space="preserve"> for </w:t>
        </w:r>
        <w:r w:rsidRPr="001B0688">
          <w:rPr>
            <w:i/>
            <w:color w:val="000000" w:themeColor="text1"/>
          </w:rPr>
          <w:t>BS t</w:t>
        </w:r>
        <w:r w:rsidRPr="002717F3">
          <w:rPr>
            <w:i/>
            <w:color w:val="000000" w:themeColor="text1"/>
          </w:rPr>
          <w:t>ype 1-C</w:t>
        </w:r>
        <w:r w:rsidRPr="002717F3">
          <w:rPr>
            <w:color w:val="000000" w:themeColor="text1"/>
          </w:rPr>
          <w:t xml:space="preserve"> and P</w:t>
        </w:r>
        <w:r w:rsidRPr="002717F3">
          <w:rPr>
            <w:color w:val="000000" w:themeColor="text1"/>
            <w:vertAlign w:val="subscript"/>
          </w:rPr>
          <w:t>rated,c,TABC</w:t>
        </w:r>
        <w:r w:rsidRPr="002717F3">
          <w:rPr>
            <w:color w:val="000000" w:themeColor="text1"/>
          </w:rPr>
          <w:t xml:space="preserve"> for </w:t>
        </w:r>
        <w:r w:rsidRPr="002717F3">
          <w:rPr>
            <w:i/>
            <w:color w:val="000000" w:themeColor="text1"/>
          </w:rPr>
          <w:t>BS type 1-H</w:t>
        </w:r>
        <w:r w:rsidRPr="002717F3">
          <w:rPr>
            <w:color w:val="000000" w:themeColor="text1"/>
          </w:rPr>
          <w:t xml:space="preserve"> (see table </w:t>
        </w:r>
        <w:r w:rsidRPr="002717F3">
          <w:rPr>
            <w:color w:val="000000" w:themeColor="text1"/>
            <w:highlight w:val="yellow"/>
          </w:rPr>
          <w:t>4.6-1, D6.30</w:t>
        </w:r>
        <w:r w:rsidRPr="002717F3">
          <w:rPr>
            <w:color w:val="000000" w:themeColor="text1"/>
          </w:rPr>
          <w:t xml:space="preserve">). </w:t>
        </w:r>
        <w:r w:rsidRPr="0053429D">
          <w:rPr>
            <w:color w:val="000000" w:themeColor="text1"/>
          </w:rPr>
          <w:t xml:space="preserve">Channel set-up </w:t>
        </w:r>
        <w:r w:rsidRPr="009F2724">
          <w:rPr>
            <w:color w:val="000000" w:themeColor="text1"/>
          </w:rPr>
          <w:t xml:space="preserve">shall be according to </w:t>
        </w:r>
        <w:r w:rsidRPr="009F2724">
          <w:rPr>
            <w:color w:val="000000" w:themeColor="text1"/>
            <w:highlight w:val="yellow"/>
          </w:rPr>
          <w:t>N-TM x.x</w:t>
        </w:r>
        <w:r w:rsidRPr="009F2724">
          <w:rPr>
            <w:color w:val="000000" w:themeColor="text1"/>
          </w:rPr>
          <w:t>.</w:t>
        </w:r>
      </w:ins>
    </w:p>
    <w:p w14:paraId="6EBB8855" w14:textId="77777777" w:rsidR="00A572A2" w:rsidRPr="009F2724" w:rsidRDefault="00A572A2" w:rsidP="00A572A2">
      <w:pPr>
        <w:pStyle w:val="B1"/>
        <w:rPr>
          <w:ins w:id="4592" w:author="R4-1809478" w:date="2018-07-10T13:12:00Z"/>
          <w:rFonts w:eastAsia="MS PMincho"/>
          <w:color w:val="000000" w:themeColor="text1"/>
        </w:rPr>
      </w:pPr>
      <w:ins w:id="4593" w:author="R4-1809478" w:date="2018-07-10T13:12:00Z">
        <w:r w:rsidRPr="009F2724">
          <w:rPr>
            <w:snapToGrid w:val="0"/>
            <w:color w:val="000000" w:themeColor="text1"/>
          </w:rPr>
          <w:tab/>
          <w:t xml:space="preserve">For a connector under test </w:t>
        </w:r>
        <w:r w:rsidRPr="009F2724">
          <w:rPr>
            <w:rFonts w:hint="eastAsia"/>
            <w:color w:val="000000" w:themeColor="text1"/>
            <w:lang w:eastAsia="zh-CN"/>
          </w:rPr>
          <w:t>declared to be capable of multi-carrier</w:t>
        </w:r>
        <w:r w:rsidRPr="009F2724">
          <w:rPr>
            <w:color w:val="000000" w:themeColor="text1"/>
          </w:rPr>
          <w:t xml:space="preserve"> and/or CA</w:t>
        </w:r>
        <w:r w:rsidRPr="009F2724">
          <w:rPr>
            <w:rFonts w:hint="eastAsia"/>
            <w:color w:val="000000" w:themeColor="text1"/>
            <w:lang w:eastAsia="zh-CN"/>
          </w:rPr>
          <w:t xml:space="preserve"> operation</w:t>
        </w:r>
        <w:r w:rsidRPr="009F2724">
          <w:rPr>
            <w:snapToGrid w:val="0"/>
            <w:color w:val="000000" w:themeColor="text1"/>
          </w:rPr>
          <w:t xml:space="preserve"> set the connector under test to transmit </w:t>
        </w:r>
        <w:r w:rsidRPr="009F2724">
          <w:rPr>
            <w:rFonts w:hint="eastAsia"/>
            <w:color w:val="000000" w:themeColor="text1"/>
            <w:lang w:eastAsia="zh-CN"/>
          </w:rPr>
          <w:t xml:space="preserve">on all carriers configured </w:t>
        </w:r>
        <w:r w:rsidRPr="009F2724">
          <w:rPr>
            <w:color w:val="000000" w:themeColor="text1"/>
            <w:lang w:eastAsia="zh-CN"/>
          </w:rPr>
          <w:t>using the applicable test configuration and corresponding power setting</w:t>
        </w:r>
        <w:r w:rsidRPr="009F2724">
          <w:rPr>
            <w:rFonts w:hint="eastAsia"/>
            <w:color w:val="000000" w:themeColor="text1"/>
            <w:lang w:eastAsia="zh-CN"/>
          </w:rPr>
          <w:t xml:space="preserve"> </w:t>
        </w:r>
        <w:r w:rsidRPr="009F2724">
          <w:rPr>
            <w:color w:val="000000" w:themeColor="text1"/>
            <w:lang w:eastAsia="zh-CN"/>
          </w:rPr>
          <w:t>specified</w:t>
        </w:r>
        <w:r w:rsidRPr="009F2724">
          <w:rPr>
            <w:rFonts w:hint="eastAsia"/>
            <w:color w:val="000000" w:themeColor="text1"/>
            <w:lang w:eastAsia="zh-CN"/>
          </w:rPr>
          <w:t xml:space="preserve"> in </w:t>
        </w:r>
        <w:r w:rsidRPr="009F2724">
          <w:rPr>
            <w:color w:val="000000" w:themeColor="text1"/>
            <w:lang w:eastAsia="zh-CN"/>
          </w:rPr>
          <w:t>sub</w:t>
        </w:r>
        <w:r w:rsidRPr="009F2724">
          <w:rPr>
            <w:rFonts w:hint="eastAsia"/>
            <w:color w:val="000000" w:themeColor="text1"/>
            <w:lang w:eastAsia="zh-CN"/>
          </w:rPr>
          <w:t xml:space="preserve">clause </w:t>
        </w:r>
        <w:r w:rsidRPr="009F2724">
          <w:rPr>
            <w:color w:val="000000" w:themeColor="text1"/>
            <w:highlight w:val="yellow"/>
            <w:lang w:eastAsia="zh-CN"/>
          </w:rPr>
          <w:t>4.7</w:t>
        </w:r>
        <w:r w:rsidRPr="009F2724">
          <w:rPr>
            <w:color w:val="000000" w:themeColor="text1"/>
            <w:lang w:eastAsia="zh-CN"/>
          </w:rPr>
          <w:t xml:space="preserve"> </w:t>
        </w:r>
        <w:r w:rsidRPr="009F2724">
          <w:rPr>
            <w:color w:val="000000" w:themeColor="text1"/>
          </w:rPr>
          <w:t xml:space="preserve">using the corresponding test models or set of physical channels in subclause </w:t>
        </w:r>
        <w:r w:rsidRPr="009F2724">
          <w:rPr>
            <w:color w:val="000000" w:themeColor="text1"/>
            <w:highlight w:val="yellow"/>
          </w:rPr>
          <w:t>4.9</w:t>
        </w:r>
        <w:r w:rsidRPr="009F2724">
          <w:rPr>
            <w:color w:val="000000" w:themeColor="text1"/>
          </w:rPr>
          <w:t>.</w:t>
        </w:r>
      </w:ins>
    </w:p>
    <w:p w14:paraId="2B6A2947" w14:textId="77777777" w:rsidR="00A572A2" w:rsidRPr="00013941" w:rsidRDefault="00A572A2" w:rsidP="00A572A2">
      <w:pPr>
        <w:pStyle w:val="B1"/>
        <w:rPr>
          <w:ins w:id="4594" w:author="R4-1809478" w:date="2018-07-10T13:12:00Z"/>
          <w:snapToGrid w:val="0"/>
          <w:color w:val="000000" w:themeColor="text1"/>
        </w:rPr>
      </w:pPr>
      <w:ins w:id="4595" w:author="R4-1809478" w:date="2018-07-10T13:12:00Z">
        <w:r w:rsidRPr="00013941">
          <w:rPr>
            <w:snapToGrid w:val="0"/>
            <w:color w:val="000000" w:themeColor="text1"/>
          </w:rPr>
          <w:t>4)</w:t>
        </w:r>
        <w:r w:rsidRPr="00013941">
          <w:rPr>
            <w:snapToGrid w:val="0"/>
            <w:color w:val="000000" w:themeColor="text1"/>
          </w:rPr>
          <w:tab/>
          <w:t>Measure the emission at the specified frequencies with specified measurement bandwidth and note that the measured value does not exceed the test requirement in subclause 6.6.6.5.</w:t>
        </w:r>
      </w:ins>
    </w:p>
    <w:p w14:paraId="22BE6123" w14:textId="77777777" w:rsidR="00A572A2" w:rsidRPr="00582A34" w:rsidRDefault="00A572A2" w:rsidP="00A572A2">
      <w:pPr>
        <w:rPr>
          <w:ins w:id="4596" w:author="R4-1809478" w:date="2018-07-10T13:12:00Z"/>
        </w:rPr>
      </w:pPr>
      <w:ins w:id="4597" w:author="R4-1809478" w:date="2018-07-10T13:12:00Z">
        <w:r w:rsidRPr="00547831">
          <w:t xml:space="preserve">In addition, for </w:t>
        </w:r>
        <w:r w:rsidRPr="009F2154">
          <w:rPr>
            <w:rStyle w:val="B1Char"/>
            <w:i/>
          </w:rPr>
          <w:t>multi-band connector</w:t>
        </w:r>
        <w:r>
          <w:rPr>
            <w:rStyle w:val="B1Char"/>
            <w:i/>
          </w:rPr>
          <w:t>s</w:t>
        </w:r>
        <w:r w:rsidRPr="00582A34">
          <w:t>, the following steps shall apply:</w:t>
        </w:r>
      </w:ins>
    </w:p>
    <w:p w14:paraId="7CA1351B" w14:textId="77777777" w:rsidR="00A572A2" w:rsidRDefault="00A572A2" w:rsidP="00A572A2">
      <w:pPr>
        <w:ind w:left="567" w:hanging="283"/>
        <w:rPr>
          <w:ins w:id="4598" w:author="R4-1809478" w:date="2018-07-10T13:12:00Z"/>
          <w:rStyle w:val="B1Char"/>
        </w:rPr>
      </w:pPr>
      <w:ins w:id="4599" w:author="R4-1809478" w:date="2018-07-10T13:12:00Z">
        <w:r>
          <w:lastRenderedPageBreak/>
          <w:t>5</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ins>
    </w:p>
    <w:p w14:paraId="4F7F5241" w14:textId="77777777" w:rsidR="00A572A2" w:rsidRPr="00013941" w:rsidRDefault="00A572A2" w:rsidP="00A572A2">
      <w:pPr>
        <w:pStyle w:val="Heading4"/>
        <w:rPr>
          <w:ins w:id="4600" w:author="R4-1809478" w:date="2018-07-10T13:12:00Z"/>
          <w:color w:val="000000" w:themeColor="text1"/>
        </w:rPr>
      </w:pPr>
      <w:bookmarkStart w:id="4601" w:name="_Toc506829542"/>
      <w:bookmarkStart w:id="4602" w:name="_Toc519006143"/>
      <w:ins w:id="4603" w:author="R4-1809478" w:date="2018-07-10T13:12:00Z">
        <w:r w:rsidRPr="00013941">
          <w:rPr>
            <w:color w:val="000000" w:themeColor="text1"/>
          </w:rPr>
          <w:t>6.6.5.5</w:t>
        </w:r>
        <w:r w:rsidRPr="00013941">
          <w:rPr>
            <w:color w:val="000000" w:themeColor="text1"/>
          </w:rPr>
          <w:tab/>
          <w:t>Test requirements</w:t>
        </w:r>
        <w:bookmarkEnd w:id="4601"/>
        <w:bookmarkEnd w:id="4602"/>
      </w:ins>
    </w:p>
    <w:p w14:paraId="628374C8" w14:textId="77777777" w:rsidR="00A572A2" w:rsidRPr="00013941" w:rsidRDefault="00A572A2" w:rsidP="00A572A2">
      <w:pPr>
        <w:pStyle w:val="Heading5"/>
        <w:rPr>
          <w:ins w:id="4604" w:author="R4-1809478" w:date="2018-07-10T13:12:00Z"/>
          <w:color w:val="000000" w:themeColor="text1"/>
        </w:rPr>
      </w:pPr>
      <w:bookmarkStart w:id="4605" w:name="_Toc506829543"/>
      <w:bookmarkStart w:id="4606" w:name="_Toc519006144"/>
      <w:ins w:id="4607" w:author="R4-1809478" w:date="2018-07-10T13:12:00Z">
        <w:r w:rsidRPr="00013941">
          <w:rPr>
            <w:color w:val="000000" w:themeColor="text1"/>
          </w:rPr>
          <w:t>6.6.5.5.1</w:t>
        </w:r>
        <w:r w:rsidRPr="00013941">
          <w:rPr>
            <w:color w:val="000000" w:themeColor="text1"/>
          </w:rPr>
          <w:tab/>
          <w:t>Basic limits</w:t>
        </w:r>
        <w:bookmarkEnd w:id="4605"/>
        <w:bookmarkEnd w:id="4606"/>
      </w:ins>
    </w:p>
    <w:p w14:paraId="68240F72" w14:textId="77777777" w:rsidR="00A572A2" w:rsidRPr="00013941" w:rsidRDefault="00A572A2" w:rsidP="00A572A2">
      <w:pPr>
        <w:pStyle w:val="Heading6"/>
        <w:rPr>
          <w:ins w:id="4608" w:author="R4-1809478" w:date="2018-07-10T13:12:00Z"/>
          <w:color w:val="000000" w:themeColor="text1"/>
        </w:rPr>
      </w:pPr>
      <w:bookmarkStart w:id="4609" w:name="_Toc502932989"/>
      <w:bookmarkStart w:id="4610" w:name="_Toc506829544"/>
      <w:bookmarkStart w:id="4611" w:name="_Toc519006145"/>
      <w:ins w:id="4612" w:author="R4-1809478" w:date="2018-07-10T13:12:00Z">
        <w:r w:rsidRPr="00013941">
          <w:rPr>
            <w:color w:val="000000" w:themeColor="text1"/>
          </w:rPr>
          <w:t>6.6.5.5.1.1</w:t>
        </w:r>
        <w:r w:rsidRPr="00013941">
          <w:rPr>
            <w:color w:val="000000" w:themeColor="text1"/>
          </w:rPr>
          <w:tab/>
          <w:t>Tx spurious emissions</w:t>
        </w:r>
        <w:bookmarkEnd w:id="4609"/>
        <w:bookmarkEnd w:id="4610"/>
        <w:bookmarkEnd w:id="4611"/>
      </w:ins>
    </w:p>
    <w:p w14:paraId="4A716CBE" w14:textId="77777777" w:rsidR="00A572A2" w:rsidRPr="00013941" w:rsidRDefault="00A572A2" w:rsidP="00A572A2">
      <w:pPr>
        <w:keepNext/>
        <w:rPr>
          <w:ins w:id="4613" w:author="R4-1809478" w:date="2018-07-10T13:12:00Z"/>
          <w:rFonts w:cs="v5.0.0"/>
          <w:color w:val="000000" w:themeColor="text1"/>
        </w:rPr>
      </w:pPr>
      <w:ins w:id="4614" w:author="R4-1809478" w:date="2018-07-10T13:12:00Z">
        <w:r w:rsidRPr="00013941">
          <w:rPr>
            <w:rFonts w:cs="v5.0.0"/>
            <w:color w:val="000000" w:themeColor="text1"/>
          </w:rPr>
          <w:t xml:space="preserve">The limits of either table </w:t>
        </w:r>
        <w:r w:rsidRPr="00013941">
          <w:rPr>
            <w:color w:val="000000" w:themeColor="text1"/>
          </w:rPr>
          <w:t>6.6.5.5.1.1</w:t>
        </w:r>
        <w:r w:rsidRPr="00013941">
          <w:rPr>
            <w:rFonts w:cs="v5.0.0"/>
            <w:color w:val="000000" w:themeColor="text1"/>
          </w:rPr>
          <w:t xml:space="preserve">-1 (Category A limits) or table </w:t>
        </w:r>
        <w:r w:rsidRPr="00013941">
          <w:rPr>
            <w:color w:val="000000" w:themeColor="text1"/>
          </w:rPr>
          <w:t>6.6.5.5.1.1</w:t>
        </w:r>
        <w:r w:rsidRPr="00013941">
          <w:rPr>
            <w:rFonts w:cs="v5.0.0"/>
            <w:color w:val="000000" w:themeColor="text1"/>
          </w:rPr>
          <w:t xml:space="preserve">-2 (Category B limits) shall apply. The application of either Category A or Category B limits shall be the same as for operating band unwanted emissions in subclause 6.6.4, and as </w:t>
        </w:r>
        <w:r w:rsidRPr="00650A41">
          <w:rPr>
            <w:rFonts w:cs="v5.0.0"/>
            <w:color w:val="000000" w:themeColor="text1"/>
          </w:rPr>
          <w:t>declared</w:t>
        </w:r>
        <w:r w:rsidRPr="00013941">
          <w:rPr>
            <w:rFonts w:cs="v5.0.0"/>
            <w:color w:val="000000" w:themeColor="text1"/>
          </w:rPr>
          <w:t xml:space="preserve"> by the manufacturer </w:t>
        </w:r>
        <w:r w:rsidRPr="00650A41">
          <w:rPr>
            <w:color w:val="000000" w:themeColor="text1"/>
          </w:rPr>
          <w:t xml:space="preserve">(see table </w:t>
        </w:r>
        <w:r w:rsidRPr="00650A41">
          <w:rPr>
            <w:color w:val="000000" w:themeColor="text1"/>
            <w:highlight w:val="yellow"/>
          </w:rPr>
          <w:t>4.6-1, D</w:t>
        </w:r>
        <w:r w:rsidRPr="00650A41">
          <w:rPr>
            <w:color w:val="000000" w:themeColor="text1"/>
          </w:rPr>
          <w:t>6.3)</w:t>
        </w:r>
        <w:r w:rsidRPr="00013941">
          <w:rPr>
            <w:rFonts w:cs="v5.0.0"/>
            <w:color w:val="000000" w:themeColor="text1"/>
          </w:rPr>
          <w:t>.</w:t>
        </w:r>
      </w:ins>
    </w:p>
    <w:p w14:paraId="7C65972D" w14:textId="77777777" w:rsidR="00A572A2" w:rsidRPr="00B04564" w:rsidRDefault="00A572A2" w:rsidP="00A572A2">
      <w:pPr>
        <w:pStyle w:val="TH"/>
        <w:rPr>
          <w:ins w:id="4615" w:author="R4-1809478" w:date="2018-07-10T13:12:00Z"/>
        </w:rPr>
      </w:pPr>
      <w:ins w:id="4616" w:author="R4-1809478" w:date="2018-07-10T13:12:00Z">
        <w:r>
          <w:t>Table 6.6.5.5</w:t>
        </w:r>
        <w:r w:rsidRPr="00B04564">
          <w:t>.1</w:t>
        </w:r>
        <w:r>
          <w:t>.1</w:t>
        </w:r>
        <w:r w:rsidRPr="00B04564">
          <w:t>-1: BS spurious emission limits in FR1, Category A</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A572A2" w:rsidRPr="00B04564" w14:paraId="3B24D66C" w14:textId="77777777" w:rsidTr="00081372">
        <w:trPr>
          <w:cantSplit/>
          <w:jc w:val="center"/>
          <w:ins w:id="4617" w:author="R4-1809478" w:date="2018-07-10T13:12:00Z"/>
        </w:trPr>
        <w:tc>
          <w:tcPr>
            <w:tcW w:w="2976" w:type="dxa"/>
            <w:tcBorders>
              <w:top w:val="single" w:sz="6" w:space="0" w:color="000000"/>
              <w:left w:val="single" w:sz="6" w:space="0" w:color="000000"/>
              <w:bottom w:val="single" w:sz="6" w:space="0" w:color="000000"/>
              <w:right w:val="single" w:sz="6" w:space="0" w:color="000000"/>
            </w:tcBorders>
          </w:tcPr>
          <w:p w14:paraId="6065979A" w14:textId="77777777" w:rsidR="00A572A2" w:rsidRPr="00B04564" w:rsidRDefault="00A572A2" w:rsidP="00081372">
            <w:pPr>
              <w:pStyle w:val="TAH"/>
              <w:rPr>
                <w:ins w:id="4618" w:author="R4-1809478" w:date="2018-07-10T13:12:00Z"/>
                <w:rFonts w:cs="Arial"/>
              </w:rPr>
            </w:pPr>
            <w:ins w:id="4619" w:author="R4-1809478" w:date="2018-07-10T13:12:00Z">
              <w:r w:rsidRPr="00B04564">
                <w:t>Spurious frequency range</w:t>
              </w:r>
            </w:ins>
          </w:p>
        </w:tc>
        <w:tc>
          <w:tcPr>
            <w:tcW w:w="1276" w:type="dxa"/>
            <w:tcBorders>
              <w:top w:val="single" w:sz="6" w:space="0" w:color="000000"/>
              <w:left w:val="single" w:sz="6" w:space="0" w:color="000000"/>
              <w:bottom w:val="single" w:sz="6" w:space="0" w:color="000000"/>
              <w:right w:val="single" w:sz="6" w:space="0" w:color="000000"/>
            </w:tcBorders>
          </w:tcPr>
          <w:p w14:paraId="3475CB55" w14:textId="77777777" w:rsidR="00A572A2" w:rsidRPr="00496E26" w:rsidRDefault="00A572A2" w:rsidP="00081372">
            <w:pPr>
              <w:pStyle w:val="TAH"/>
              <w:rPr>
                <w:ins w:id="4620" w:author="R4-1809478" w:date="2018-07-10T13:12:00Z"/>
                <w:rFonts w:cs="Arial"/>
                <w:i/>
              </w:rPr>
            </w:pPr>
            <w:ins w:id="4621" w:author="R4-1809478" w:date="2018-07-10T13:12:00Z">
              <w:r w:rsidRPr="00B04564">
                <w:t xml:space="preserve"> </w:t>
              </w:r>
              <w:r w:rsidRPr="00496E26">
                <w:rPr>
                  <w:i/>
                </w:rPr>
                <w:t>Basic limit</w:t>
              </w:r>
            </w:ins>
          </w:p>
        </w:tc>
        <w:tc>
          <w:tcPr>
            <w:tcW w:w="1418" w:type="dxa"/>
            <w:tcBorders>
              <w:top w:val="single" w:sz="6" w:space="0" w:color="000000"/>
              <w:left w:val="single" w:sz="6" w:space="0" w:color="000000"/>
              <w:bottom w:val="single" w:sz="6" w:space="0" w:color="000000"/>
              <w:right w:val="single" w:sz="6" w:space="0" w:color="000000"/>
            </w:tcBorders>
          </w:tcPr>
          <w:p w14:paraId="2606544C" w14:textId="77777777" w:rsidR="00A572A2" w:rsidRPr="00B04564" w:rsidRDefault="00A572A2" w:rsidP="00081372">
            <w:pPr>
              <w:pStyle w:val="TAH"/>
              <w:rPr>
                <w:ins w:id="4622" w:author="R4-1809478" w:date="2018-07-10T13:12:00Z"/>
                <w:rFonts w:cs="Arial"/>
              </w:rPr>
            </w:pPr>
            <w:ins w:id="4623" w:author="R4-1809478" w:date="2018-07-10T13:12:00Z">
              <w:r w:rsidRPr="00B04564">
                <w:t>Measurement bandwidth</w:t>
              </w:r>
            </w:ins>
          </w:p>
        </w:tc>
        <w:tc>
          <w:tcPr>
            <w:tcW w:w="2519" w:type="dxa"/>
            <w:tcBorders>
              <w:top w:val="single" w:sz="6" w:space="0" w:color="000000"/>
              <w:left w:val="single" w:sz="6" w:space="0" w:color="000000"/>
              <w:bottom w:val="single" w:sz="6" w:space="0" w:color="000000"/>
              <w:right w:val="single" w:sz="6" w:space="0" w:color="000000"/>
            </w:tcBorders>
          </w:tcPr>
          <w:p w14:paraId="5BDCA7F9" w14:textId="77777777" w:rsidR="00A572A2" w:rsidRPr="00B04564" w:rsidRDefault="00A572A2" w:rsidP="00081372">
            <w:pPr>
              <w:pStyle w:val="TAH"/>
              <w:rPr>
                <w:ins w:id="4624" w:author="R4-1809478" w:date="2018-07-10T13:12:00Z"/>
                <w:rFonts w:cs="Arial"/>
              </w:rPr>
            </w:pPr>
            <w:ins w:id="4625" w:author="R4-1809478" w:date="2018-07-10T13:12:00Z">
              <w:r w:rsidRPr="00B04564">
                <w:t>Notes</w:t>
              </w:r>
            </w:ins>
          </w:p>
        </w:tc>
      </w:tr>
      <w:tr w:rsidR="00A572A2" w:rsidRPr="00B04564" w14:paraId="2EBF27F6" w14:textId="77777777" w:rsidTr="00081372">
        <w:trPr>
          <w:cantSplit/>
          <w:jc w:val="center"/>
          <w:ins w:id="4626" w:author="R4-1809478" w:date="2018-07-10T13:12:00Z"/>
        </w:trPr>
        <w:tc>
          <w:tcPr>
            <w:tcW w:w="2976" w:type="dxa"/>
            <w:tcBorders>
              <w:top w:val="single" w:sz="6" w:space="0" w:color="000000"/>
              <w:left w:val="single" w:sz="6" w:space="0" w:color="000000"/>
              <w:bottom w:val="single" w:sz="6" w:space="0" w:color="000000"/>
              <w:right w:val="single" w:sz="6" w:space="0" w:color="000000"/>
            </w:tcBorders>
          </w:tcPr>
          <w:p w14:paraId="0F42B458" w14:textId="77777777" w:rsidR="00A572A2" w:rsidRPr="00B04564" w:rsidRDefault="00A572A2" w:rsidP="00081372">
            <w:pPr>
              <w:pStyle w:val="TAC"/>
              <w:rPr>
                <w:ins w:id="4627" w:author="R4-1809478" w:date="2018-07-10T13:12:00Z"/>
                <w:rFonts w:cs="v5.0.0"/>
              </w:rPr>
            </w:pPr>
            <w:ins w:id="4628" w:author="R4-1809478" w:date="2018-07-10T13:12:00Z">
              <w:r w:rsidRPr="00B04564">
                <w:t>9 kHz – 150 kHz</w:t>
              </w:r>
            </w:ins>
          </w:p>
        </w:tc>
        <w:tc>
          <w:tcPr>
            <w:tcW w:w="1276" w:type="dxa"/>
            <w:vMerge w:val="restart"/>
            <w:tcBorders>
              <w:top w:val="single" w:sz="6" w:space="0" w:color="000000"/>
              <w:left w:val="single" w:sz="6" w:space="0" w:color="000000"/>
              <w:right w:val="single" w:sz="6" w:space="0" w:color="000000"/>
            </w:tcBorders>
            <w:vAlign w:val="center"/>
          </w:tcPr>
          <w:p w14:paraId="0D0D55E9" w14:textId="77777777" w:rsidR="00A572A2" w:rsidRPr="00B04564" w:rsidRDefault="00A572A2" w:rsidP="00081372">
            <w:pPr>
              <w:pStyle w:val="TAC"/>
              <w:rPr>
                <w:ins w:id="4629" w:author="R4-1809478" w:date="2018-07-10T13:12:00Z"/>
                <w:rFonts w:cs="Arial"/>
              </w:rPr>
            </w:pPr>
            <w:ins w:id="4630" w:author="R4-1809478" w:date="2018-07-10T13:12:00Z">
              <w:r w:rsidRPr="00B04564">
                <w:t>-13 dBm</w:t>
              </w:r>
            </w:ins>
          </w:p>
        </w:tc>
        <w:tc>
          <w:tcPr>
            <w:tcW w:w="1418" w:type="dxa"/>
            <w:tcBorders>
              <w:top w:val="single" w:sz="6" w:space="0" w:color="000000"/>
              <w:left w:val="single" w:sz="6" w:space="0" w:color="000000"/>
              <w:bottom w:val="single" w:sz="6" w:space="0" w:color="000000"/>
              <w:right w:val="single" w:sz="6" w:space="0" w:color="000000"/>
            </w:tcBorders>
          </w:tcPr>
          <w:p w14:paraId="53A57920" w14:textId="77777777" w:rsidR="00A572A2" w:rsidRPr="00B04564" w:rsidRDefault="00A572A2" w:rsidP="00081372">
            <w:pPr>
              <w:pStyle w:val="TAC"/>
              <w:rPr>
                <w:ins w:id="4631" w:author="R4-1809478" w:date="2018-07-10T13:12:00Z"/>
                <w:rFonts w:cs="v5.0.0"/>
              </w:rPr>
            </w:pPr>
            <w:ins w:id="4632" w:author="R4-1809478" w:date="2018-07-10T13:12:00Z">
              <w:r w:rsidRPr="00B04564">
                <w:t>1 kHz</w:t>
              </w:r>
            </w:ins>
          </w:p>
        </w:tc>
        <w:tc>
          <w:tcPr>
            <w:tcW w:w="2519" w:type="dxa"/>
            <w:tcBorders>
              <w:top w:val="single" w:sz="6" w:space="0" w:color="000000"/>
              <w:left w:val="single" w:sz="6" w:space="0" w:color="000000"/>
              <w:bottom w:val="single" w:sz="6" w:space="0" w:color="000000"/>
              <w:right w:val="single" w:sz="6" w:space="0" w:color="000000"/>
            </w:tcBorders>
          </w:tcPr>
          <w:p w14:paraId="0E24A448" w14:textId="77777777" w:rsidR="00A572A2" w:rsidRPr="00B04564" w:rsidRDefault="00A572A2" w:rsidP="00081372">
            <w:pPr>
              <w:pStyle w:val="TAC"/>
              <w:rPr>
                <w:ins w:id="4633" w:author="R4-1809478" w:date="2018-07-10T13:12:00Z"/>
                <w:rFonts w:cs="Arial"/>
              </w:rPr>
            </w:pPr>
            <w:ins w:id="4634" w:author="R4-1809478" w:date="2018-07-10T13:12:00Z">
              <w:r w:rsidRPr="00B04564">
                <w:t>Note 1, Note 4</w:t>
              </w:r>
            </w:ins>
          </w:p>
        </w:tc>
      </w:tr>
      <w:tr w:rsidR="00A572A2" w:rsidRPr="00B04564" w14:paraId="489E8C24" w14:textId="77777777" w:rsidTr="00081372">
        <w:trPr>
          <w:cantSplit/>
          <w:jc w:val="center"/>
          <w:ins w:id="4635" w:author="R4-1809478" w:date="2018-07-10T13:12:00Z"/>
        </w:trPr>
        <w:tc>
          <w:tcPr>
            <w:tcW w:w="2976" w:type="dxa"/>
            <w:tcBorders>
              <w:top w:val="single" w:sz="6" w:space="0" w:color="000000"/>
              <w:left w:val="single" w:sz="6" w:space="0" w:color="000000"/>
              <w:bottom w:val="single" w:sz="6" w:space="0" w:color="000000"/>
              <w:right w:val="single" w:sz="6" w:space="0" w:color="000000"/>
            </w:tcBorders>
          </w:tcPr>
          <w:p w14:paraId="766CDEFB" w14:textId="77777777" w:rsidR="00A572A2" w:rsidRPr="00B04564" w:rsidRDefault="00A572A2" w:rsidP="00081372">
            <w:pPr>
              <w:pStyle w:val="TAC"/>
              <w:rPr>
                <w:ins w:id="4636" w:author="R4-1809478" w:date="2018-07-10T13:12:00Z"/>
                <w:rFonts w:cs="Arial"/>
              </w:rPr>
            </w:pPr>
            <w:ins w:id="4637" w:author="R4-1809478" w:date="2018-07-10T13:12:00Z">
              <w:r w:rsidRPr="00B04564">
                <w:t>150 kHz – 30 MHz</w:t>
              </w:r>
            </w:ins>
          </w:p>
        </w:tc>
        <w:tc>
          <w:tcPr>
            <w:tcW w:w="1276" w:type="dxa"/>
            <w:vMerge/>
            <w:tcBorders>
              <w:left w:val="single" w:sz="6" w:space="0" w:color="000000"/>
              <w:right w:val="single" w:sz="6" w:space="0" w:color="000000"/>
            </w:tcBorders>
          </w:tcPr>
          <w:p w14:paraId="49B3427D" w14:textId="77777777" w:rsidR="00A572A2" w:rsidRPr="00B04564" w:rsidRDefault="00A572A2" w:rsidP="00081372">
            <w:pPr>
              <w:pStyle w:val="TAC"/>
              <w:rPr>
                <w:ins w:id="4638" w:author="R4-1809478" w:date="2018-07-10T13:12:00Z"/>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7D0A8043" w14:textId="77777777" w:rsidR="00A572A2" w:rsidRPr="00B04564" w:rsidRDefault="00A572A2" w:rsidP="00081372">
            <w:pPr>
              <w:pStyle w:val="TAC"/>
              <w:rPr>
                <w:ins w:id="4639" w:author="R4-1809478" w:date="2018-07-10T13:12:00Z"/>
                <w:rFonts w:cs="Arial"/>
              </w:rPr>
            </w:pPr>
            <w:ins w:id="4640" w:author="R4-1809478" w:date="2018-07-10T13:12:00Z">
              <w:r w:rsidRPr="00B04564">
                <w:t xml:space="preserve">10 kHz </w:t>
              </w:r>
            </w:ins>
          </w:p>
        </w:tc>
        <w:tc>
          <w:tcPr>
            <w:tcW w:w="2519" w:type="dxa"/>
            <w:tcBorders>
              <w:top w:val="single" w:sz="6" w:space="0" w:color="000000"/>
              <w:left w:val="single" w:sz="6" w:space="0" w:color="000000"/>
              <w:bottom w:val="single" w:sz="6" w:space="0" w:color="000000"/>
              <w:right w:val="single" w:sz="6" w:space="0" w:color="000000"/>
            </w:tcBorders>
          </w:tcPr>
          <w:p w14:paraId="16E775CA" w14:textId="77777777" w:rsidR="00A572A2" w:rsidRPr="00B04564" w:rsidRDefault="00A572A2" w:rsidP="00081372">
            <w:pPr>
              <w:pStyle w:val="TAC"/>
              <w:rPr>
                <w:ins w:id="4641" w:author="R4-1809478" w:date="2018-07-10T13:12:00Z"/>
                <w:rFonts w:cs="Arial"/>
              </w:rPr>
            </w:pPr>
            <w:ins w:id="4642" w:author="R4-1809478" w:date="2018-07-10T13:12:00Z">
              <w:r w:rsidRPr="00B04564">
                <w:t>Note 1, Note 4</w:t>
              </w:r>
            </w:ins>
          </w:p>
        </w:tc>
      </w:tr>
      <w:tr w:rsidR="00A572A2" w:rsidRPr="00B04564" w14:paraId="2A901AED" w14:textId="77777777" w:rsidTr="00081372">
        <w:trPr>
          <w:cantSplit/>
          <w:jc w:val="center"/>
          <w:ins w:id="4643" w:author="R4-1809478" w:date="2018-07-10T13:12:00Z"/>
        </w:trPr>
        <w:tc>
          <w:tcPr>
            <w:tcW w:w="2976" w:type="dxa"/>
            <w:tcBorders>
              <w:top w:val="single" w:sz="6" w:space="0" w:color="000000"/>
              <w:left w:val="single" w:sz="6" w:space="0" w:color="000000"/>
              <w:bottom w:val="single" w:sz="6" w:space="0" w:color="000000"/>
              <w:right w:val="single" w:sz="6" w:space="0" w:color="000000"/>
            </w:tcBorders>
          </w:tcPr>
          <w:p w14:paraId="05731F0B" w14:textId="77777777" w:rsidR="00A572A2" w:rsidRPr="00B04564" w:rsidRDefault="00A572A2" w:rsidP="00081372">
            <w:pPr>
              <w:pStyle w:val="TAC"/>
              <w:rPr>
                <w:ins w:id="4644" w:author="R4-1809478" w:date="2018-07-10T13:12:00Z"/>
                <w:rFonts w:cs="Arial"/>
              </w:rPr>
            </w:pPr>
            <w:ins w:id="4645" w:author="R4-1809478" w:date="2018-07-10T13:12:00Z">
              <w:r w:rsidRPr="00B04564">
                <w:t>30 MHz – 1 GHz</w:t>
              </w:r>
            </w:ins>
          </w:p>
        </w:tc>
        <w:tc>
          <w:tcPr>
            <w:tcW w:w="1276" w:type="dxa"/>
            <w:vMerge/>
            <w:tcBorders>
              <w:left w:val="single" w:sz="6" w:space="0" w:color="000000"/>
              <w:right w:val="single" w:sz="6" w:space="0" w:color="000000"/>
            </w:tcBorders>
          </w:tcPr>
          <w:p w14:paraId="2C7A93EE" w14:textId="77777777" w:rsidR="00A572A2" w:rsidRPr="00B04564" w:rsidRDefault="00A572A2" w:rsidP="00081372">
            <w:pPr>
              <w:pStyle w:val="TAC"/>
              <w:rPr>
                <w:ins w:id="4646" w:author="R4-1809478" w:date="2018-07-10T13:12:00Z"/>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7589EE5E" w14:textId="77777777" w:rsidR="00A572A2" w:rsidRPr="00B04564" w:rsidRDefault="00A572A2" w:rsidP="00081372">
            <w:pPr>
              <w:pStyle w:val="TAC"/>
              <w:rPr>
                <w:ins w:id="4647" w:author="R4-1809478" w:date="2018-07-10T13:12:00Z"/>
                <w:rFonts w:cs="Arial"/>
              </w:rPr>
            </w:pPr>
            <w:ins w:id="4648" w:author="R4-1809478" w:date="2018-07-10T13:12:00Z">
              <w:r w:rsidRPr="00B04564">
                <w:t>100 kHz</w:t>
              </w:r>
            </w:ins>
          </w:p>
        </w:tc>
        <w:tc>
          <w:tcPr>
            <w:tcW w:w="2519" w:type="dxa"/>
            <w:tcBorders>
              <w:top w:val="single" w:sz="6" w:space="0" w:color="000000"/>
              <w:left w:val="single" w:sz="6" w:space="0" w:color="000000"/>
              <w:bottom w:val="single" w:sz="6" w:space="0" w:color="000000"/>
              <w:right w:val="single" w:sz="6" w:space="0" w:color="000000"/>
            </w:tcBorders>
          </w:tcPr>
          <w:p w14:paraId="478A9558" w14:textId="77777777" w:rsidR="00A572A2" w:rsidRPr="00B04564" w:rsidRDefault="00A572A2" w:rsidP="00081372">
            <w:pPr>
              <w:pStyle w:val="TAC"/>
              <w:rPr>
                <w:ins w:id="4649" w:author="R4-1809478" w:date="2018-07-10T13:12:00Z"/>
                <w:rFonts w:cs="Arial"/>
              </w:rPr>
            </w:pPr>
            <w:ins w:id="4650" w:author="R4-1809478" w:date="2018-07-10T13:12:00Z">
              <w:r w:rsidRPr="00B04564">
                <w:t>Note 1</w:t>
              </w:r>
            </w:ins>
          </w:p>
        </w:tc>
      </w:tr>
      <w:tr w:rsidR="00A572A2" w:rsidRPr="00B04564" w14:paraId="458C9C5E" w14:textId="77777777" w:rsidTr="00081372">
        <w:trPr>
          <w:cantSplit/>
          <w:jc w:val="center"/>
          <w:ins w:id="4651" w:author="R4-1809478" w:date="2018-07-10T13:12:00Z"/>
        </w:trPr>
        <w:tc>
          <w:tcPr>
            <w:tcW w:w="2976" w:type="dxa"/>
            <w:tcBorders>
              <w:top w:val="single" w:sz="6" w:space="0" w:color="000000"/>
              <w:left w:val="single" w:sz="6" w:space="0" w:color="000000"/>
              <w:bottom w:val="single" w:sz="6" w:space="0" w:color="000000"/>
              <w:right w:val="single" w:sz="6" w:space="0" w:color="000000"/>
            </w:tcBorders>
          </w:tcPr>
          <w:p w14:paraId="7565B449" w14:textId="77777777" w:rsidR="00A572A2" w:rsidRPr="00B04564" w:rsidRDefault="00A572A2" w:rsidP="00081372">
            <w:pPr>
              <w:pStyle w:val="TAC"/>
              <w:rPr>
                <w:ins w:id="4652" w:author="R4-1809478" w:date="2018-07-10T13:12:00Z"/>
                <w:rFonts w:cs="Arial"/>
              </w:rPr>
            </w:pPr>
            <w:ins w:id="4653" w:author="R4-1809478" w:date="2018-07-10T13:12:00Z">
              <w:r w:rsidRPr="00B04564">
                <w:t>1 GHz   12.75 GHz</w:t>
              </w:r>
            </w:ins>
          </w:p>
        </w:tc>
        <w:tc>
          <w:tcPr>
            <w:tcW w:w="1276" w:type="dxa"/>
            <w:vMerge/>
            <w:tcBorders>
              <w:left w:val="single" w:sz="6" w:space="0" w:color="000000"/>
              <w:right w:val="single" w:sz="6" w:space="0" w:color="000000"/>
            </w:tcBorders>
          </w:tcPr>
          <w:p w14:paraId="59C24B94" w14:textId="77777777" w:rsidR="00A572A2" w:rsidRPr="00B04564" w:rsidRDefault="00A572A2" w:rsidP="00081372">
            <w:pPr>
              <w:pStyle w:val="TAC"/>
              <w:rPr>
                <w:ins w:id="4654" w:author="R4-1809478" w:date="2018-07-10T13:12:00Z"/>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0DDA5EBC" w14:textId="77777777" w:rsidR="00A572A2" w:rsidRPr="00B04564" w:rsidRDefault="00A572A2" w:rsidP="00081372">
            <w:pPr>
              <w:pStyle w:val="TAC"/>
              <w:rPr>
                <w:ins w:id="4655" w:author="R4-1809478" w:date="2018-07-10T13:12:00Z"/>
                <w:rFonts w:cs="Arial"/>
              </w:rPr>
            </w:pPr>
            <w:ins w:id="4656" w:author="R4-1809478" w:date="2018-07-10T13:12:00Z">
              <w:r w:rsidRPr="00B04564">
                <w:t>1 MHz</w:t>
              </w:r>
            </w:ins>
          </w:p>
        </w:tc>
        <w:tc>
          <w:tcPr>
            <w:tcW w:w="2519" w:type="dxa"/>
            <w:tcBorders>
              <w:top w:val="single" w:sz="6" w:space="0" w:color="000000"/>
              <w:left w:val="single" w:sz="6" w:space="0" w:color="000000"/>
              <w:bottom w:val="single" w:sz="6" w:space="0" w:color="000000"/>
              <w:right w:val="single" w:sz="6" w:space="0" w:color="000000"/>
            </w:tcBorders>
          </w:tcPr>
          <w:p w14:paraId="0D711057" w14:textId="77777777" w:rsidR="00A572A2" w:rsidRPr="00B04564" w:rsidRDefault="00A572A2" w:rsidP="00081372">
            <w:pPr>
              <w:pStyle w:val="TAC"/>
              <w:rPr>
                <w:ins w:id="4657" w:author="R4-1809478" w:date="2018-07-10T13:12:00Z"/>
                <w:rFonts w:cs="Arial"/>
              </w:rPr>
            </w:pPr>
            <w:ins w:id="4658" w:author="R4-1809478" w:date="2018-07-10T13:12:00Z">
              <w:r w:rsidRPr="00B04564">
                <w:t>Note 1, Note 2</w:t>
              </w:r>
            </w:ins>
          </w:p>
        </w:tc>
      </w:tr>
      <w:tr w:rsidR="00A572A2" w:rsidRPr="00B04564" w14:paraId="62D94E5C" w14:textId="77777777" w:rsidTr="00081372">
        <w:trPr>
          <w:cantSplit/>
          <w:trHeight w:val="604"/>
          <w:jc w:val="center"/>
          <w:ins w:id="4659" w:author="R4-1809478" w:date="2018-07-10T13:12:00Z"/>
        </w:trPr>
        <w:tc>
          <w:tcPr>
            <w:tcW w:w="2976" w:type="dxa"/>
            <w:tcBorders>
              <w:top w:val="single" w:sz="6" w:space="0" w:color="000000"/>
              <w:left w:val="single" w:sz="6" w:space="0" w:color="000000"/>
              <w:right w:val="single" w:sz="6" w:space="0" w:color="000000"/>
            </w:tcBorders>
          </w:tcPr>
          <w:p w14:paraId="3E5795EB" w14:textId="77777777" w:rsidR="00A572A2" w:rsidRPr="00B04564" w:rsidRDefault="00A572A2" w:rsidP="00081372">
            <w:pPr>
              <w:pStyle w:val="TAC"/>
              <w:rPr>
                <w:ins w:id="4660" w:author="R4-1809478" w:date="2018-07-10T13:12:00Z"/>
                <w:rFonts w:cs="Arial"/>
              </w:rPr>
            </w:pPr>
            <w:ins w:id="4661" w:author="R4-1809478" w:date="2018-07-10T13:12:00Z">
              <w:r w:rsidRPr="00B04564">
                <w:t>12.75 GHz – 5</w:t>
              </w:r>
              <w:r w:rsidRPr="00B04564">
                <w:rPr>
                  <w:vertAlign w:val="superscript"/>
                </w:rPr>
                <w:t>th</w:t>
              </w:r>
              <w:r w:rsidRPr="00B04564">
                <w:t xml:space="preserve"> harmonic of the upper frequency edge of the </w:t>
              </w:r>
              <w:r w:rsidRPr="00B04564">
                <w:rPr>
                  <w:i/>
                </w:rPr>
                <w:t>operating band</w:t>
              </w:r>
              <w:r w:rsidRPr="00B04564">
                <w:t xml:space="preserve"> in GHz</w:t>
              </w:r>
            </w:ins>
          </w:p>
        </w:tc>
        <w:tc>
          <w:tcPr>
            <w:tcW w:w="1276" w:type="dxa"/>
            <w:vMerge/>
            <w:tcBorders>
              <w:left w:val="single" w:sz="6" w:space="0" w:color="000000"/>
              <w:right w:val="single" w:sz="6" w:space="0" w:color="000000"/>
            </w:tcBorders>
          </w:tcPr>
          <w:p w14:paraId="411F350F" w14:textId="77777777" w:rsidR="00A572A2" w:rsidRPr="00B04564" w:rsidRDefault="00A572A2" w:rsidP="00081372">
            <w:pPr>
              <w:pStyle w:val="TAC"/>
              <w:rPr>
                <w:ins w:id="4662" w:author="R4-1809478" w:date="2018-07-10T13:12:00Z"/>
                <w:rFonts w:cs="Arial"/>
              </w:rPr>
            </w:pPr>
          </w:p>
        </w:tc>
        <w:tc>
          <w:tcPr>
            <w:tcW w:w="1418" w:type="dxa"/>
            <w:tcBorders>
              <w:top w:val="single" w:sz="6" w:space="0" w:color="000000"/>
              <w:left w:val="single" w:sz="6" w:space="0" w:color="000000"/>
              <w:right w:val="single" w:sz="6" w:space="0" w:color="000000"/>
            </w:tcBorders>
          </w:tcPr>
          <w:p w14:paraId="65434E5F" w14:textId="77777777" w:rsidR="00A572A2" w:rsidRPr="00B04564" w:rsidRDefault="00A572A2" w:rsidP="00081372">
            <w:pPr>
              <w:pStyle w:val="TAC"/>
              <w:rPr>
                <w:ins w:id="4663" w:author="R4-1809478" w:date="2018-07-10T13:12:00Z"/>
                <w:rFonts w:cs="Arial"/>
              </w:rPr>
            </w:pPr>
            <w:ins w:id="4664" w:author="R4-1809478" w:date="2018-07-10T13:12:00Z">
              <w:r w:rsidRPr="00B04564">
                <w:t>1 MHz</w:t>
              </w:r>
            </w:ins>
          </w:p>
        </w:tc>
        <w:tc>
          <w:tcPr>
            <w:tcW w:w="2519" w:type="dxa"/>
            <w:tcBorders>
              <w:top w:val="single" w:sz="6" w:space="0" w:color="000000"/>
              <w:left w:val="single" w:sz="6" w:space="0" w:color="000000"/>
              <w:right w:val="single" w:sz="6" w:space="0" w:color="000000"/>
            </w:tcBorders>
          </w:tcPr>
          <w:p w14:paraId="62228F1E" w14:textId="77777777" w:rsidR="00A572A2" w:rsidRPr="00B04564" w:rsidRDefault="00A572A2" w:rsidP="00081372">
            <w:pPr>
              <w:pStyle w:val="TAC"/>
              <w:rPr>
                <w:ins w:id="4665" w:author="R4-1809478" w:date="2018-07-10T13:12:00Z"/>
                <w:rFonts w:cs="Arial"/>
              </w:rPr>
            </w:pPr>
            <w:ins w:id="4666" w:author="R4-1809478" w:date="2018-07-10T13:12:00Z">
              <w:r w:rsidRPr="00B04564">
                <w:t>Note 1, Note 2, Note 3</w:t>
              </w:r>
            </w:ins>
          </w:p>
        </w:tc>
      </w:tr>
      <w:tr w:rsidR="00A572A2" w:rsidRPr="00B04564" w14:paraId="519704B4" w14:textId="77777777" w:rsidTr="00081372">
        <w:trPr>
          <w:cantSplit/>
          <w:jc w:val="center"/>
          <w:ins w:id="4667" w:author="R4-1809478" w:date="2018-07-10T13:12:00Z"/>
        </w:trPr>
        <w:tc>
          <w:tcPr>
            <w:tcW w:w="8189" w:type="dxa"/>
            <w:gridSpan w:val="4"/>
            <w:tcBorders>
              <w:top w:val="single" w:sz="6" w:space="0" w:color="000000"/>
              <w:left w:val="single" w:sz="6" w:space="0" w:color="000000"/>
              <w:bottom w:val="single" w:sz="6" w:space="0" w:color="000000"/>
              <w:right w:val="single" w:sz="6" w:space="0" w:color="000000"/>
            </w:tcBorders>
          </w:tcPr>
          <w:p w14:paraId="459FFECE" w14:textId="77777777" w:rsidR="00A572A2" w:rsidRPr="00B04564" w:rsidRDefault="00A572A2" w:rsidP="00081372">
            <w:pPr>
              <w:pStyle w:val="TAN"/>
              <w:rPr>
                <w:ins w:id="4668" w:author="R4-1809478" w:date="2018-07-10T13:12:00Z"/>
                <w:rFonts w:cs="Arial"/>
              </w:rPr>
            </w:pPr>
            <w:ins w:id="4669" w:author="R4-1809478" w:date="2018-07-10T13:12:00Z">
              <w:r w:rsidRPr="00B04564">
                <w:rPr>
                  <w:rFonts w:cs="Arial"/>
                </w:rPr>
                <w:t>NOTE 1:</w:t>
              </w:r>
              <w:r w:rsidRPr="00B04564">
                <w:rPr>
                  <w:rFonts w:cs="Arial"/>
                </w:rPr>
                <w:tab/>
                <w:t>Measurement bandwidths as in ITU-R SM.329 [2], s4.1.</w:t>
              </w:r>
            </w:ins>
          </w:p>
          <w:p w14:paraId="25FF0772" w14:textId="77777777" w:rsidR="00A572A2" w:rsidRPr="00B04564" w:rsidRDefault="00A572A2" w:rsidP="00081372">
            <w:pPr>
              <w:pStyle w:val="TAN"/>
              <w:rPr>
                <w:ins w:id="4670" w:author="R4-1809478" w:date="2018-07-10T13:12:00Z"/>
                <w:rFonts w:cs="Arial"/>
              </w:rPr>
            </w:pPr>
            <w:ins w:id="4671" w:author="R4-1809478" w:date="2018-07-10T13:12:00Z">
              <w:r w:rsidRPr="00B04564">
                <w:rPr>
                  <w:rFonts w:cs="Arial"/>
                </w:rPr>
                <w:t>NOTE 2:</w:t>
              </w:r>
              <w:r w:rsidRPr="00B04564">
                <w:rPr>
                  <w:rFonts w:cs="Arial"/>
                </w:rPr>
                <w:tab/>
                <w:t xml:space="preserve">Upper frequency as in ITU-R SM.329 [2], s2.5 table 1. </w:t>
              </w:r>
            </w:ins>
          </w:p>
          <w:p w14:paraId="43CD5563" w14:textId="77777777" w:rsidR="00A572A2" w:rsidRPr="00B04564" w:rsidRDefault="00A572A2" w:rsidP="00081372">
            <w:pPr>
              <w:pStyle w:val="TAN"/>
              <w:rPr>
                <w:ins w:id="4672" w:author="R4-1809478" w:date="2018-07-10T13:12:00Z"/>
                <w:rFonts w:cs="Arial"/>
              </w:rPr>
            </w:pPr>
            <w:ins w:id="4673" w:author="R4-1809478" w:date="2018-07-10T13:12:00Z">
              <w:r w:rsidRPr="00B04564">
                <w:rPr>
                  <w:rFonts w:cs="Arial"/>
                </w:rPr>
                <w:t xml:space="preserve">NOTE 3: </w:t>
              </w:r>
              <w:r w:rsidRPr="00B04564">
                <w:rPr>
                  <w:rFonts w:cs="Arial"/>
                </w:rPr>
                <w:tab/>
                <w:t xml:space="preserve">Applies only for </w:t>
              </w:r>
              <w:r w:rsidRPr="00B04564">
                <w:rPr>
                  <w:rFonts w:cs="Arial"/>
                  <w:i/>
                </w:rPr>
                <w:t>operating bands</w:t>
              </w:r>
              <w:r w:rsidRPr="00B04564">
                <w:rPr>
                  <w:rFonts w:cs="Arial"/>
                </w:rPr>
                <w:t xml:space="preserve"> for which the 5</w:t>
              </w:r>
              <w:r w:rsidRPr="00B04564">
                <w:rPr>
                  <w:rFonts w:cs="Arial"/>
                  <w:vertAlign w:val="superscript"/>
                </w:rPr>
                <w:t>th</w:t>
              </w:r>
              <w:r w:rsidRPr="00B04564">
                <w:rPr>
                  <w:rFonts w:cs="Arial"/>
                </w:rPr>
                <w:t xml:space="preserve"> harmonic of the upper frequency edge is reaching beyond 12.75 GHz. </w:t>
              </w:r>
            </w:ins>
          </w:p>
          <w:p w14:paraId="3751A0EA" w14:textId="77777777" w:rsidR="00A572A2" w:rsidRPr="00B04564" w:rsidRDefault="00A572A2" w:rsidP="00081372">
            <w:pPr>
              <w:pStyle w:val="TAN"/>
              <w:rPr>
                <w:ins w:id="4674" w:author="R4-1809478" w:date="2018-07-10T13:12:00Z"/>
                <w:rFonts w:cs="Arial"/>
              </w:rPr>
            </w:pPr>
            <w:ins w:id="4675" w:author="R4-1809478" w:date="2018-07-10T13:12:00Z">
              <w:r w:rsidRPr="00B04564">
                <w:rPr>
                  <w:rFonts w:cs="Arial"/>
                </w:rPr>
                <w:t xml:space="preserve">NOTE 4: This spurious frequency range applies only to </w:t>
              </w:r>
              <w:r w:rsidRPr="00B04564">
                <w:rPr>
                  <w:rFonts w:cs="Arial"/>
                  <w:i/>
                </w:rPr>
                <w:t>BS type 1-C</w:t>
              </w:r>
              <w:r w:rsidRPr="00B04564">
                <w:rPr>
                  <w:rFonts w:cs="Arial"/>
                </w:rPr>
                <w:t xml:space="preserve"> and </w:t>
              </w:r>
              <w:r w:rsidRPr="00B04564">
                <w:rPr>
                  <w:rFonts w:cs="Arial"/>
                  <w:i/>
                </w:rPr>
                <w:t>BS type 1-H</w:t>
              </w:r>
              <w:r w:rsidRPr="00B04564">
                <w:rPr>
                  <w:rFonts w:cs="Arial"/>
                </w:rPr>
                <w:t>.</w:t>
              </w:r>
            </w:ins>
          </w:p>
        </w:tc>
      </w:tr>
    </w:tbl>
    <w:p w14:paraId="299C431C" w14:textId="77777777" w:rsidR="00A572A2" w:rsidRPr="00B04564" w:rsidRDefault="00A572A2" w:rsidP="00A572A2">
      <w:pPr>
        <w:rPr>
          <w:ins w:id="4676" w:author="R4-1809478" w:date="2018-07-10T13:12:00Z"/>
        </w:rPr>
      </w:pPr>
    </w:p>
    <w:p w14:paraId="6AC75B37" w14:textId="77777777" w:rsidR="00A572A2" w:rsidRPr="00B04564" w:rsidRDefault="00A572A2" w:rsidP="00A572A2">
      <w:pPr>
        <w:pStyle w:val="TH"/>
        <w:rPr>
          <w:ins w:id="4677" w:author="R4-1809478" w:date="2018-07-10T13:12:00Z"/>
        </w:rPr>
      </w:pPr>
      <w:ins w:id="4678" w:author="R4-1809478" w:date="2018-07-10T13:12:00Z">
        <w:r w:rsidRPr="00B04564">
          <w:t xml:space="preserve">Table </w:t>
        </w:r>
        <w:r>
          <w:t>6.6.5.5</w:t>
        </w:r>
        <w:r w:rsidRPr="00B04564">
          <w:t>.1</w:t>
        </w:r>
        <w:r>
          <w:t>.1</w:t>
        </w:r>
        <w:r w:rsidRPr="00B04564">
          <w:t>-2: BS spurious emission limits in FR1, Category B</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A572A2" w:rsidRPr="00B04564" w14:paraId="3F06C5D0" w14:textId="77777777" w:rsidTr="00081372">
        <w:trPr>
          <w:cantSplit/>
          <w:jc w:val="center"/>
          <w:ins w:id="4679" w:author="R4-1809478" w:date="2018-07-10T13:12:00Z"/>
        </w:trPr>
        <w:tc>
          <w:tcPr>
            <w:tcW w:w="2976" w:type="dxa"/>
            <w:tcBorders>
              <w:top w:val="single" w:sz="6" w:space="0" w:color="000000"/>
              <w:left w:val="single" w:sz="6" w:space="0" w:color="000000"/>
              <w:bottom w:val="single" w:sz="6" w:space="0" w:color="000000"/>
              <w:right w:val="single" w:sz="6" w:space="0" w:color="000000"/>
            </w:tcBorders>
            <w:hideMark/>
          </w:tcPr>
          <w:p w14:paraId="7D034935" w14:textId="77777777" w:rsidR="00A572A2" w:rsidRPr="00B04564" w:rsidRDefault="00A572A2" w:rsidP="00081372">
            <w:pPr>
              <w:pStyle w:val="TAH"/>
              <w:rPr>
                <w:ins w:id="4680" w:author="R4-1809478" w:date="2018-07-10T13:12:00Z"/>
                <w:rFonts w:cs="Arial"/>
              </w:rPr>
            </w:pPr>
            <w:ins w:id="4681" w:author="R4-1809478" w:date="2018-07-10T13:12:00Z">
              <w:r w:rsidRPr="00B04564">
                <w:rPr>
                  <w:rFonts w:cs="v5.0.0"/>
                </w:rPr>
                <w:t>Spurious frequency range</w:t>
              </w:r>
            </w:ins>
          </w:p>
        </w:tc>
        <w:tc>
          <w:tcPr>
            <w:tcW w:w="1276" w:type="dxa"/>
            <w:tcBorders>
              <w:top w:val="single" w:sz="6" w:space="0" w:color="000000"/>
              <w:left w:val="single" w:sz="6" w:space="0" w:color="000000"/>
              <w:bottom w:val="single" w:sz="6" w:space="0" w:color="000000"/>
              <w:right w:val="single" w:sz="6" w:space="0" w:color="000000"/>
            </w:tcBorders>
            <w:hideMark/>
          </w:tcPr>
          <w:p w14:paraId="021C7CC1" w14:textId="77777777" w:rsidR="00A572A2" w:rsidRPr="00496E26" w:rsidRDefault="00A572A2" w:rsidP="00081372">
            <w:pPr>
              <w:pStyle w:val="TAH"/>
              <w:rPr>
                <w:ins w:id="4682" w:author="R4-1809478" w:date="2018-07-10T13:12:00Z"/>
                <w:rFonts w:cs="Arial"/>
                <w:i/>
              </w:rPr>
            </w:pPr>
            <w:ins w:id="4683" w:author="R4-1809478" w:date="2018-07-10T13:12:00Z">
              <w:r w:rsidRPr="00496E26">
                <w:rPr>
                  <w:rFonts w:cs="v5.0.0"/>
                  <w:i/>
                </w:rPr>
                <w:t>Basic limit</w:t>
              </w:r>
            </w:ins>
          </w:p>
        </w:tc>
        <w:tc>
          <w:tcPr>
            <w:tcW w:w="1418" w:type="dxa"/>
            <w:tcBorders>
              <w:top w:val="single" w:sz="6" w:space="0" w:color="000000"/>
              <w:left w:val="single" w:sz="6" w:space="0" w:color="000000"/>
              <w:bottom w:val="single" w:sz="6" w:space="0" w:color="000000"/>
              <w:right w:val="single" w:sz="6" w:space="0" w:color="000000"/>
            </w:tcBorders>
            <w:hideMark/>
          </w:tcPr>
          <w:p w14:paraId="19EAAD64" w14:textId="77777777" w:rsidR="00A572A2" w:rsidRPr="00B04564" w:rsidRDefault="00A572A2" w:rsidP="00081372">
            <w:pPr>
              <w:pStyle w:val="TAH"/>
              <w:rPr>
                <w:ins w:id="4684" w:author="R4-1809478" w:date="2018-07-10T13:12:00Z"/>
                <w:rFonts w:cs="Arial"/>
              </w:rPr>
            </w:pPr>
            <w:ins w:id="4685" w:author="R4-1809478" w:date="2018-07-10T13:12:00Z">
              <w:r w:rsidRPr="00B04564">
                <w:rPr>
                  <w:rFonts w:cs="v5.0.0"/>
                </w:rPr>
                <w:t>Measurement bandwidth</w:t>
              </w:r>
            </w:ins>
          </w:p>
        </w:tc>
        <w:tc>
          <w:tcPr>
            <w:tcW w:w="2519" w:type="dxa"/>
            <w:tcBorders>
              <w:top w:val="single" w:sz="6" w:space="0" w:color="000000"/>
              <w:left w:val="single" w:sz="6" w:space="0" w:color="000000"/>
              <w:bottom w:val="single" w:sz="6" w:space="0" w:color="000000"/>
              <w:right w:val="single" w:sz="6" w:space="0" w:color="000000"/>
            </w:tcBorders>
            <w:hideMark/>
          </w:tcPr>
          <w:p w14:paraId="5B0A8E6D" w14:textId="77777777" w:rsidR="00A572A2" w:rsidRPr="00B04564" w:rsidRDefault="00A572A2" w:rsidP="00081372">
            <w:pPr>
              <w:pStyle w:val="TAH"/>
              <w:rPr>
                <w:ins w:id="4686" w:author="R4-1809478" w:date="2018-07-10T13:12:00Z"/>
                <w:rFonts w:cs="Arial"/>
              </w:rPr>
            </w:pPr>
            <w:ins w:id="4687" w:author="R4-1809478" w:date="2018-07-10T13:12:00Z">
              <w:r w:rsidRPr="00B04564">
                <w:rPr>
                  <w:rFonts w:cs="v5.0.0"/>
                </w:rPr>
                <w:t>Notes</w:t>
              </w:r>
            </w:ins>
          </w:p>
        </w:tc>
      </w:tr>
      <w:tr w:rsidR="00A572A2" w:rsidRPr="00B04564" w14:paraId="3F30C486" w14:textId="77777777" w:rsidTr="00081372">
        <w:trPr>
          <w:cantSplit/>
          <w:jc w:val="center"/>
          <w:ins w:id="4688" w:author="R4-1809478" w:date="2018-07-10T13:12:00Z"/>
        </w:trPr>
        <w:tc>
          <w:tcPr>
            <w:tcW w:w="2976" w:type="dxa"/>
            <w:tcBorders>
              <w:top w:val="single" w:sz="6" w:space="0" w:color="000000"/>
              <w:left w:val="single" w:sz="6" w:space="0" w:color="000000"/>
              <w:bottom w:val="single" w:sz="6" w:space="0" w:color="000000"/>
              <w:right w:val="single" w:sz="6" w:space="0" w:color="000000"/>
            </w:tcBorders>
          </w:tcPr>
          <w:p w14:paraId="01DF8AB8" w14:textId="77777777" w:rsidR="00A572A2" w:rsidRPr="00B04564" w:rsidRDefault="00A572A2" w:rsidP="00081372">
            <w:pPr>
              <w:pStyle w:val="TAC"/>
              <w:rPr>
                <w:ins w:id="4689" w:author="R4-1809478" w:date="2018-07-10T13:12:00Z"/>
                <w:rFonts w:cs="v5.0.0"/>
              </w:rPr>
            </w:pPr>
            <w:ins w:id="4690" w:author="R4-1809478" w:date="2018-07-10T13:12:00Z">
              <w:r w:rsidRPr="00B04564">
                <w:rPr>
                  <w:rFonts w:cs="v5.0.0"/>
                </w:rPr>
                <w:t>9 kHz – 150 kHz</w:t>
              </w:r>
            </w:ins>
          </w:p>
        </w:tc>
        <w:tc>
          <w:tcPr>
            <w:tcW w:w="1276" w:type="dxa"/>
            <w:vMerge w:val="restart"/>
            <w:tcBorders>
              <w:top w:val="single" w:sz="6" w:space="0" w:color="000000"/>
              <w:left w:val="single" w:sz="6" w:space="0" w:color="000000"/>
              <w:right w:val="single" w:sz="6" w:space="0" w:color="000000"/>
            </w:tcBorders>
            <w:vAlign w:val="center"/>
          </w:tcPr>
          <w:p w14:paraId="77D95343" w14:textId="77777777" w:rsidR="00A572A2" w:rsidRPr="00B04564" w:rsidRDefault="00A572A2" w:rsidP="00081372">
            <w:pPr>
              <w:pStyle w:val="TAC"/>
              <w:rPr>
                <w:ins w:id="4691" w:author="R4-1809478" w:date="2018-07-10T13:12:00Z"/>
                <w:rFonts w:cs="Arial"/>
              </w:rPr>
            </w:pPr>
            <w:ins w:id="4692" w:author="R4-1809478" w:date="2018-07-10T13:12:00Z">
              <w:r w:rsidRPr="00B04564">
                <w:rPr>
                  <w:rFonts w:cs="Arial"/>
                </w:rPr>
                <w:t>-36 dBm</w:t>
              </w:r>
            </w:ins>
          </w:p>
        </w:tc>
        <w:tc>
          <w:tcPr>
            <w:tcW w:w="1418" w:type="dxa"/>
            <w:tcBorders>
              <w:top w:val="single" w:sz="6" w:space="0" w:color="000000"/>
              <w:left w:val="single" w:sz="6" w:space="0" w:color="000000"/>
              <w:bottom w:val="single" w:sz="6" w:space="0" w:color="000000"/>
              <w:right w:val="single" w:sz="6" w:space="0" w:color="000000"/>
            </w:tcBorders>
          </w:tcPr>
          <w:p w14:paraId="675C27CD" w14:textId="77777777" w:rsidR="00A572A2" w:rsidRPr="00B04564" w:rsidRDefault="00A572A2" w:rsidP="00081372">
            <w:pPr>
              <w:pStyle w:val="TAC"/>
              <w:rPr>
                <w:ins w:id="4693" w:author="R4-1809478" w:date="2018-07-10T13:12:00Z"/>
                <w:rFonts w:cs="v5.0.0"/>
              </w:rPr>
            </w:pPr>
            <w:ins w:id="4694" w:author="R4-1809478" w:date="2018-07-10T13:12:00Z">
              <w:r w:rsidRPr="00B04564">
                <w:t>1 kHz</w:t>
              </w:r>
            </w:ins>
          </w:p>
        </w:tc>
        <w:tc>
          <w:tcPr>
            <w:tcW w:w="2519" w:type="dxa"/>
            <w:tcBorders>
              <w:top w:val="single" w:sz="6" w:space="0" w:color="000000"/>
              <w:left w:val="single" w:sz="6" w:space="0" w:color="000000"/>
              <w:bottom w:val="single" w:sz="6" w:space="0" w:color="000000"/>
              <w:right w:val="single" w:sz="6" w:space="0" w:color="000000"/>
            </w:tcBorders>
          </w:tcPr>
          <w:p w14:paraId="556FDAFB" w14:textId="77777777" w:rsidR="00A572A2" w:rsidRPr="00B04564" w:rsidRDefault="00A572A2" w:rsidP="00081372">
            <w:pPr>
              <w:pStyle w:val="TAC"/>
              <w:rPr>
                <w:ins w:id="4695" w:author="R4-1809478" w:date="2018-07-10T13:12:00Z"/>
                <w:rFonts w:cs="Arial"/>
              </w:rPr>
            </w:pPr>
            <w:ins w:id="4696" w:author="R4-1809478" w:date="2018-07-10T13:12:00Z">
              <w:r w:rsidRPr="00B04564">
                <w:rPr>
                  <w:rFonts w:cs="Arial"/>
                </w:rPr>
                <w:t>Note 1</w:t>
              </w:r>
              <w:r w:rsidRPr="00B04564">
                <w:t>, Note 4</w:t>
              </w:r>
            </w:ins>
          </w:p>
        </w:tc>
      </w:tr>
      <w:tr w:rsidR="00A572A2" w:rsidRPr="00B04564" w14:paraId="4C36C239" w14:textId="77777777" w:rsidTr="00081372">
        <w:trPr>
          <w:cantSplit/>
          <w:jc w:val="center"/>
          <w:ins w:id="4697" w:author="R4-1809478" w:date="2018-07-10T13:12:00Z"/>
        </w:trPr>
        <w:tc>
          <w:tcPr>
            <w:tcW w:w="2976" w:type="dxa"/>
            <w:tcBorders>
              <w:top w:val="single" w:sz="6" w:space="0" w:color="000000"/>
              <w:left w:val="single" w:sz="6" w:space="0" w:color="000000"/>
              <w:bottom w:val="single" w:sz="6" w:space="0" w:color="000000"/>
              <w:right w:val="single" w:sz="6" w:space="0" w:color="000000"/>
            </w:tcBorders>
            <w:hideMark/>
          </w:tcPr>
          <w:p w14:paraId="4CF00D63" w14:textId="77777777" w:rsidR="00A572A2" w:rsidRPr="00B04564" w:rsidRDefault="00A572A2" w:rsidP="00081372">
            <w:pPr>
              <w:pStyle w:val="TAC"/>
              <w:rPr>
                <w:ins w:id="4698" w:author="R4-1809478" w:date="2018-07-10T13:12:00Z"/>
                <w:rFonts w:cs="Arial"/>
              </w:rPr>
            </w:pPr>
            <w:ins w:id="4699" w:author="R4-1809478" w:date="2018-07-10T13:12:00Z">
              <w:r w:rsidRPr="00B04564">
                <w:rPr>
                  <w:rFonts w:cs="v5.0.0"/>
                </w:rPr>
                <w:t>150 kHz – 30 MHz</w:t>
              </w:r>
            </w:ins>
          </w:p>
        </w:tc>
        <w:tc>
          <w:tcPr>
            <w:tcW w:w="1276" w:type="dxa"/>
            <w:vMerge/>
            <w:tcBorders>
              <w:left w:val="single" w:sz="6" w:space="0" w:color="000000"/>
              <w:right w:val="single" w:sz="6" w:space="0" w:color="000000"/>
            </w:tcBorders>
            <w:vAlign w:val="center"/>
            <w:hideMark/>
          </w:tcPr>
          <w:p w14:paraId="303E7E76" w14:textId="77777777" w:rsidR="00A572A2" w:rsidRPr="00B04564" w:rsidRDefault="00A572A2" w:rsidP="00081372">
            <w:pPr>
              <w:pStyle w:val="TAC"/>
              <w:rPr>
                <w:ins w:id="4700" w:author="R4-1809478" w:date="2018-07-10T13:12:00Z"/>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68863321" w14:textId="77777777" w:rsidR="00A572A2" w:rsidRPr="00B04564" w:rsidRDefault="00A572A2" w:rsidP="00081372">
            <w:pPr>
              <w:pStyle w:val="TAC"/>
              <w:rPr>
                <w:ins w:id="4701" w:author="R4-1809478" w:date="2018-07-10T13:12:00Z"/>
                <w:rFonts w:cs="Arial"/>
              </w:rPr>
            </w:pPr>
            <w:ins w:id="4702" w:author="R4-1809478" w:date="2018-07-10T13:12:00Z">
              <w:r w:rsidRPr="00B04564">
                <w:rPr>
                  <w:rFonts w:cs="v5.0.0"/>
                </w:rPr>
                <w:t xml:space="preserve">10 kHz </w:t>
              </w:r>
            </w:ins>
          </w:p>
        </w:tc>
        <w:tc>
          <w:tcPr>
            <w:tcW w:w="2519" w:type="dxa"/>
            <w:tcBorders>
              <w:top w:val="single" w:sz="6" w:space="0" w:color="000000"/>
              <w:left w:val="single" w:sz="6" w:space="0" w:color="000000"/>
              <w:bottom w:val="single" w:sz="6" w:space="0" w:color="000000"/>
              <w:right w:val="single" w:sz="6" w:space="0" w:color="000000"/>
            </w:tcBorders>
            <w:hideMark/>
          </w:tcPr>
          <w:p w14:paraId="7F647704" w14:textId="77777777" w:rsidR="00A572A2" w:rsidRPr="00B04564" w:rsidRDefault="00A572A2" w:rsidP="00081372">
            <w:pPr>
              <w:pStyle w:val="TAC"/>
              <w:rPr>
                <w:ins w:id="4703" w:author="R4-1809478" w:date="2018-07-10T13:12:00Z"/>
                <w:rFonts w:cs="Arial"/>
              </w:rPr>
            </w:pPr>
            <w:ins w:id="4704" w:author="R4-1809478" w:date="2018-07-10T13:12:00Z">
              <w:r w:rsidRPr="00B04564">
                <w:rPr>
                  <w:rFonts w:cs="Arial"/>
                </w:rPr>
                <w:t>Note 1</w:t>
              </w:r>
              <w:r w:rsidRPr="00B04564">
                <w:t>, Note 4</w:t>
              </w:r>
            </w:ins>
          </w:p>
        </w:tc>
      </w:tr>
      <w:tr w:rsidR="00A572A2" w:rsidRPr="00B04564" w14:paraId="56D6C0EB" w14:textId="77777777" w:rsidTr="00081372">
        <w:trPr>
          <w:cantSplit/>
          <w:jc w:val="center"/>
          <w:ins w:id="4705" w:author="R4-1809478" w:date="2018-07-10T13:12:00Z"/>
        </w:trPr>
        <w:tc>
          <w:tcPr>
            <w:tcW w:w="2976" w:type="dxa"/>
            <w:tcBorders>
              <w:top w:val="single" w:sz="6" w:space="0" w:color="000000"/>
              <w:left w:val="single" w:sz="6" w:space="0" w:color="000000"/>
              <w:bottom w:val="single" w:sz="6" w:space="0" w:color="000000"/>
              <w:right w:val="single" w:sz="6" w:space="0" w:color="000000"/>
            </w:tcBorders>
            <w:hideMark/>
          </w:tcPr>
          <w:p w14:paraId="6BC5E297" w14:textId="77777777" w:rsidR="00A572A2" w:rsidRPr="00B04564" w:rsidRDefault="00A572A2" w:rsidP="00081372">
            <w:pPr>
              <w:pStyle w:val="TAC"/>
              <w:rPr>
                <w:ins w:id="4706" w:author="R4-1809478" w:date="2018-07-10T13:12:00Z"/>
                <w:rFonts w:cs="Arial"/>
              </w:rPr>
            </w:pPr>
            <w:ins w:id="4707" w:author="R4-1809478" w:date="2018-07-10T13:12:00Z">
              <w:r w:rsidRPr="00B04564">
                <w:rPr>
                  <w:rFonts w:cs="v5.0.0"/>
                </w:rPr>
                <w:t>30 MHz – 1 GHz</w:t>
              </w:r>
            </w:ins>
          </w:p>
        </w:tc>
        <w:tc>
          <w:tcPr>
            <w:tcW w:w="1276" w:type="dxa"/>
            <w:vMerge/>
            <w:tcBorders>
              <w:left w:val="single" w:sz="6" w:space="0" w:color="000000"/>
              <w:bottom w:val="single" w:sz="6" w:space="0" w:color="000000"/>
              <w:right w:val="single" w:sz="6" w:space="0" w:color="000000"/>
            </w:tcBorders>
            <w:vAlign w:val="center"/>
            <w:hideMark/>
          </w:tcPr>
          <w:p w14:paraId="2192AB8D" w14:textId="77777777" w:rsidR="00A572A2" w:rsidRPr="00B04564" w:rsidRDefault="00A572A2" w:rsidP="00081372">
            <w:pPr>
              <w:pStyle w:val="TAC"/>
              <w:rPr>
                <w:ins w:id="4708" w:author="R4-1809478" w:date="2018-07-10T13:12:00Z"/>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12CBFAE5" w14:textId="77777777" w:rsidR="00A572A2" w:rsidRPr="00B04564" w:rsidRDefault="00A572A2" w:rsidP="00081372">
            <w:pPr>
              <w:pStyle w:val="TAC"/>
              <w:rPr>
                <w:ins w:id="4709" w:author="R4-1809478" w:date="2018-07-10T13:12:00Z"/>
                <w:rFonts w:cs="Arial"/>
              </w:rPr>
            </w:pPr>
            <w:ins w:id="4710" w:author="R4-1809478" w:date="2018-07-10T13:12:00Z">
              <w:r w:rsidRPr="00B04564">
                <w:rPr>
                  <w:rFonts w:cs="v5.0.0"/>
                </w:rPr>
                <w:t>100 kHz</w:t>
              </w:r>
            </w:ins>
          </w:p>
        </w:tc>
        <w:tc>
          <w:tcPr>
            <w:tcW w:w="2519" w:type="dxa"/>
            <w:tcBorders>
              <w:top w:val="single" w:sz="6" w:space="0" w:color="000000"/>
              <w:left w:val="single" w:sz="6" w:space="0" w:color="000000"/>
              <w:bottom w:val="single" w:sz="6" w:space="0" w:color="000000"/>
              <w:right w:val="single" w:sz="6" w:space="0" w:color="000000"/>
            </w:tcBorders>
            <w:hideMark/>
          </w:tcPr>
          <w:p w14:paraId="3664DF49" w14:textId="77777777" w:rsidR="00A572A2" w:rsidRPr="00B04564" w:rsidRDefault="00A572A2" w:rsidP="00081372">
            <w:pPr>
              <w:pStyle w:val="TAC"/>
              <w:rPr>
                <w:ins w:id="4711" w:author="R4-1809478" w:date="2018-07-10T13:12:00Z"/>
                <w:rFonts w:cs="Arial"/>
              </w:rPr>
            </w:pPr>
            <w:ins w:id="4712" w:author="R4-1809478" w:date="2018-07-10T13:12:00Z">
              <w:r w:rsidRPr="00B04564">
                <w:rPr>
                  <w:rFonts w:cs="Arial"/>
                </w:rPr>
                <w:t>Note 1</w:t>
              </w:r>
            </w:ins>
          </w:p>
        </w:tc>
      </w:tr>
      <w:tr w:rsidR="00A572A2" w:rsidRPr="00B04564" w14:paraId="5EFF3C97" w14:textId="77777777" w:rsidTr="00081372">
        <w:trPr>
          <w:cantSplit/>
          <w:jc w:val="center"/>
          <w:ins w:id="4713" w:author="R4-1809478" w:date="2018-07-10T13:12:00Z"/>
        </w:trPr>
        <w:tc>
          <w:tcPr>
            <w:tcW w:w="2976" w:type="dxa"/>
            <w:tcBorders>
              <w:top w:val="single" w:sz="6" w:space="0" w:color="000000"/>
              <w:left w:val="single" w:sz="6" w:space="0" w:color="000000"/>
              <w:bottom w:val="single" w:sz="6" w:space="0" w:color="000000"/>
              <w:right w:val="single" w:sz="6" w:space="0" w:color="000000"/>
            </w:tcBorders>
            <w:hideMark/>
          </w:tcPr>
          <w:p w14:paraId="07B3E991" w14:textId="77777777" w:rsidR="00A572A2" w:rsidRPr="00B04564" w:rsidRDefault="00A572A2" w:rsidP="00081372">
            <w:pPr>
              <w:pStyle w:val="TAC"/>
              <w:rPr>
                <w:ins w:id="4714" w:author="R4-1809478" w:date="2018-07-10T13:12:00Z"/>
                <w:rFonts w:cs="Arial"/>
              </w:rPr>
            </w:pPr>
            <w:ins w:id="4715" w:author="R4-1809478" w:date="2018-07-10T13:12:00Z">
              <w:r w:rsidRPr="00B04564">
                <w:rPr>
                  <w:rFonts w:cs="v5.0.0"/>
                </w:rPr>
                <w:t>1 GHz – 12.75 GHz</w:t>
              </w:r>
            </w:ins>
          </w:p>
        </w:tc>
        <w:tc>
          <w:tcPr>
            <w:tcW w:w="1276" w:type="dxa"/>
            <w:vMerge w:val="restart"/>
            <w:tcBorders>
              <w:top w:val="single" w:sz="6" w:space="0" w:color="000000"/>
              <w:left w:val="single" w:sz="6" w:space="0" w:color="000000"/>
              <w:right w:val="single" w:sz="6" w:space="0" w:color="000000"/>
            </w:tcBorders>
            <w:vAlign w:val="center"/>
            <w:hideMark/>
          </w:tcPr>
          <w:p w14:paraId="1C140C43" w14:textId="77777777" w:rsidR="00A572A2" w:rsidRPr="00B04564" w:rsidRDefault="00A572A2" w:rsidP="00081372">
            <w:pPr>
              <w:pStyle w:val="TAC"/>
              <w:rPr>
                <w:ins w:id="4716" w:author="R4-1809478" w:date="2018-07-10T13:12:00Z"/>
                <w:rFonts w:cs="Arial"/>
              </w:rPr>
            </w:pPr>
            <w:ins w:id="4717" w:author="R4-1809478" w:date="2018-07-10T13:12:00Z">
              <w:r w:rsidRPr="00B04564">
                <w:rPr>
                  <w:rFonts w:cs="Arial"/>
                </w:rPr>
                <w:t>-30 dBm</w:t>
              </w:r>
            </w:ins>
          </w:p>
          <w:p w14:paraId="48271CBD" w14:textId="77777777" w:rsidR="00A572A2" w:rsidRPr="00B04564" w:rsidRDefault="00A572A2" w:rsidP="00081372">
            <w:pPr>
              <w:pStyle w:val="TAC"/>
              <w:rPr>
                <w:ins w:id="4718" w:author="R4-1809478" w:date="2018-07-10T13:12:00Z"/>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1F86538E" w14:textId="77777777" w:rsidR="00A572A2" w:rsidRPr="00B04564" w:rsidRDefault="00A572A2" w:rsidP="00081372">
            <w:pPr>
              <w:pStyle w:val="TAC"/>
              <w:rPr>
                <w:ins w:id="4719" w:author="R4-1809478" w:date="2018-07-10T13:12:00Z"/>
                <w:rFonts w:cs="Arial"/>
              </w:rPr>
            </w:pPr>
            <w:ins w:id="4720" w:author="R4-1809478" w:date="2018-07-10T13:12:00Z">
              <w:r w:rsidRPr="00B04564">
                <w:rPr>
                  <w:rFonts w:cs="v5.0.0"/>
                </w:rPr>
                <w:t>1 MHz</w:t>
              </w:r>
            </w:ins>
          </w:p>
        </w:tc>
        <w:tc>
          <w:tcPr>
            <w:tcW w:w="2519" w:type="dxa"/>
            <w:tcBorders>
              <w:top w:val="single" w:sz="6" w:space="0" w:color="000000"/>
              <w:left w:val="single" w:sz="6" w:space="0" w:color="000000"/>
              <w:bottom w:val="single" w:sz="6" w:space="0" w:color="000000"/>
              <w:right w:val="single" w:sz="6" w:space="0" w:color="000000"/>
            </w:tcBorders>
            <w:hideMark/>
          </w:tcPr>
          <w:p w14:paraId="7F4040B4" w14:textId="77777777" w:rsidR="00A572A2" w:rsidRPr="00B04564" w:rsidRDefault="00A572A2" w:rsidP="00081372">
            <w:pPr>
              <w:pStyle w:val="TAC"/>
              <w:rPr>
                <w:ins w:id="4721" w:author="R4-1809478" w:date="2018-07-10T13:12:00Z"/>
                <w:rFonts w:cs="Arial"/>
              </w:rPr>
            </w:pPr>
            <w:ins w:id="4722" w:author="R4-1809478" w:date="2018-07-10T13:12:00Z">
              <w:r w:rsidRPr="00B04564">
                <w:rPr>
                  <w:rFonts w:cs="Arial"/>
                </w:rPr>
                <w:t>Note 1, Note 2</w:t>
              </w:r>
            </w:ins>
          </w:p>
        </w:tc>
      </w:tr>
      <w:tr w:rsidR="00A572A2" w:rsidRPr="00B04564" w14:paraId="5394407E" w14:textId="77777777" w:rsidTr="00081372">
        <w:trPr>
          <w:cantSplit/>
          <w:trHeight w:val="604"/>
          <w:jc w:val="center"/>
          <w:ins w:id="4723" w:author="R4-1809478" w:date="2018-07-10T13:12:00Z"/>
        </w:trPr>
        <w:tc>
          <w:tcPr>
            <w:tcW w:w="2976" w:type="dxa"/>
            <w:tcBorders>
              <w:top w:val="single" w:sz="6" w:space="0" w:color="000000"/>
              <w:left w:val="single" w:sz="6" w:space="0" w:color="000000"/>
              <w:right w:val="single" w:sz="6" w:space="0" w:color="000000"/>
            </w:tcBorders>
            <w:hideMark/>
          </w:tcPr>
          <w:p w14:paraId="00C448CC" w14:textId="77777777" w:rsidR="00A572A2" w:rsidRPr="00B04564" w:rsidRDefault="00A572A2" w:rsidP="00081372">
            <w:pPr>
              <w:pStyle w:val="TAC"/>
              <w:rPr>
                <w:ins w:id="4724" w:author="R4-1809478" w:date="2018-07-10T13:12:00Z"/>
                <w:rFonts w:cs="Arial"/>
              </w:rPr>
            </w:pPr>
            <w:ins w:id="4725" w:author="R4-1809478" w:date="2018-07-10T13:12:00Z">
              <w:r w:rsidRPr="00B04564">
                <w:rPr>
                  <w:rFonts w:cs="v5.0.0"/>
                </w:rPr>
                <w:t xml:space="preserve">12.75 GHz – </w:t>
              </w:r>
              <w:r w:rsidRPr="00B04564">
                <w:rPr>
                  <w:rFonts w:cs="Arial"/>
                </w:rPr>
                <w:t>5</w:t>
              </w:r>
              <w:r w:rsidRPr="00B04564">
                <w:rPr>
                  <w:rFonts w:cs="Arial"/>
                  <w:vertAlign w:val="superscript"/>
                </w:rPr>
                <w:t>th</w:t>
              </w:r>
              <w:r w:rsidRPr="00B04564">
                <w:rPr>
                  <w:rFonts w:cs="Arial"/>
                </w:rPr>
                <w:t xml:space="preserve"> harmonic of the upper frequency edge of the </w:t>
              </w:r>
              <w:r w:rsidRPr="00B04564">
                <w:rPr>
                  <w:rFonts w:cs="Arial"/>
                  <w:i/>
                </w:rPr>
                <w:t>operating band</w:t>
              </w:r>
              <w:r w:rsidRPr="00B04564">
                <w:rPr>
                  <w:rFonts w:cs="Arial"/>
                </w:rPr>
                <w:t xml:space="preserve"> in GHz</w:t>
              </w:r>
            </w:ins>
          </w:p>
        </w:tc>
        <w:tc>
          <w:tcPr>
            <w:tcW w:w="1276" w:type="dxa"/>
            <w:vMerge/>
            <w:tcBorders>
              <w:left w:val="single" w:sz="6" w:space="0" w:color="000000"/>
              <w:right w:val="single" w:sz="6" w:space="0" w:color="000000"/>
            </w:tcBorders>
            <w:hideMark/>
          </w:tcPr>
          <w:p w14:paraId="052968B8" w14:textId="77777777" w:rsidR="00A572A2" w:rsidRPr="00B04564" w:rsidRDefault="00A572A2" w:rsidP="00081372">
            <w:pPr>
              <w:pStyle w:val="TAC"/>
              <w:rPr>
                <w:ins w:id="4726" w:author="R4-1809478" w:date="2018-07-10T13:12:00Z"/>
                <w:rFonts w:cs="Arial"/>
              </w:rPr>
            </w:pPr>
          </w:p>
        </w:tc>
        <w:tc>
          <w:tcPr>
            <w:tcW w:w="1418" w:type="dxa"/>
            <w:tcBorders>
              <w:top w:val="single" w:sz="6" w:space="0" w:color="000000"/>
              <w:left w:val="single" w:sz="6" w:space="0" w:color="000000"/>
              <w:right w:val="single" w:sz="6" w:space="0" w:color="000000"/>
            </w:tcBorders>
            <w:hideMark/>
          </w:tcPr>
          <w:p w14:paraId="20A30D93" w14:textId="77777777" w:rsidR="00A572A2" w:rsidRPr="00B04564" w:rsidRDefault="00A572A2" w:rsidP="00081372">
            <w:pPr>
              <w:pStyle w:val="TAC"/>
              <w:rPr>
                <w:ins w:id="4727" w:author="R4-1809478" w:date="2018-07-10T13:12:00Z"/>
                <w:rFonts w:cs="Arial"/>
              </w:rPr>
            </w:pPr>
            <w:ins w:id="4728" w:author="R4-1809478" w:date="2018-07-10T13:12:00Z">
              <w:r w:rsidRPr="00B04564">
                <w:rPr>
                  <w:rFonts w:cs="v5.0.0"/>
                </w:rPr>
                <w:t>1 MHz</w:t>
              </w:r>
            </w:ins>
          </w:p>
        </w:tc>
        <w:tc>
          <w:tcPr>
            <w:tcW w:w="2519" w:type="dxa"/>
            <w:tcBorders>
              <w:top w:val="single" w:sz="6" w:space="0" w:color="000000"/>
              <w:left w:val="single" w:sz="6" w:space="0" w:color="000000"/>
              <w:right w:val="single" w:sz="6" w:space="0" w:color="000000"/>
            </w:tcBorders>
            <w:hideMark/>
          </w:tcPr>
          <w:p w14:paraId="2A4C7E41" w14:textId="77777777" w:rsidR="00A572A2" w:rsidRPr="00B04564" w:rsidRDefault="00A572A2" w:rsidP="00081372">
            <w:pPr>
              <w:pStyle w:val="TAC"/>
              <w:rPr>
                <w:ins w:id="4729" w:author="R4-1809478" w:date="2018-07-10T13:12:00Z"/>
                <w:rFonts w:cs="Arial"/>
              </w:rPr>
            </w:pPr>
            <w:ins w:id="4730" w:author="R4-1809478" w:date="2018-07-10T13:12:00Z">
              <w:r w:rsidRPr="00B04564">
                <w:rPr>
                  <w:rFonts w:cs="Arial"/>
                </w:rPr>
                <w:t>Note 1, Note 2, Note 3</w:t>
              </w:r>
            </w:ins>
          </w:p>
        </w:tc>
      </w:tr>
      <w:tr w:rsidR="00A572A2" w:rsidRPr="00650A41" w14:paraId="77B5319A" w14:textId="77777777" w:rsidTr="00081372">
        <w:trPr>
          <w:cantSplit/>
          <w:jc w:val="center"/>
          <w:ins w:id="4731" w:author="R4-1809478" w:date="2018-07-10T13:12:00Z"/>
        </w:trPr>
        <w:tc>
          <w:tcPr>
            <w:tcW w:w="8189" w:type="dxa"/>
            <w:gridSpan w:val="4"/>
            <w:tcBorders>
              <w:top w:val="single" w:sz="6" w:space="0" w:color="000000"/>
              <w:left w:val="single" w:sz="6" w:space="0" w:color="000000"/>
              <w:bottom w:val="single" w:sz="6" w:space="0" w:color="000000"/>
              <w:right w:val="single" w:sz="6" w:space="0" w:color="000000"/>
            </w:tcBorders>
            <w:hideMark/>
          </w:tcPr>
          <w:p w14:paraId="797AFECB" w14:textId="77777777" w:rsidR="00A572A2" w:rsidRPr="00013941" w:rsidRDefault="00A572A2" w:rsidP="00081372">
            <w:pPr>
              <w:pStyle w:val="TAN"/>
              <w:rPr>
                <w:ins w:id="4732" w:author="R4-1809478" w:date="2018-07-10T13:12:00Z"/>
                <w:rFonts w:cs="Arial"/>
                <w:color w:val="000000" w:themeColor="text1"/>
              </w:rPr>
            </w:pPr>
            <w:ins w:id="4733" w:author="R4-1809478" w:date="2018-07-10T13:12:00Z">
              <w:r w:rsidRPr="00013941">
                <w:rPr>
                  <w:rFonts w:cs="Arial"/>
                  <w:color w:val="000000" w:themeColor="text1"/>
                </w:rPr>
                <w:t>NOTE 1:</w:t>
              </w:r>
              <w:r w:rsidRPr="00013941">
                <w:rPr>
                  <w:rFonts w:cs="Arial"/>
                  <w:color w:val="000000" w:themeColor="text1"/>
                </w:rPr>
                <w:tab/>
                <w:t>Measurement bandwidths as in ITU-R SM.329 [2], s4.1.</w:t>
              </w:r>
            </w:ins>
          </w:p>
          <w:p w14:paraId="7E8DB22B" w14:textId="77777777" w:rsidR="00A572A2" w:rsidRPr="00013941" w:rsidRDefault="00A572A2" w:rsidP="00081372">
            <w:pPr>
              <w:pStyle w:val="TAN"/>
              <w:rPr>
                <w:ins w:id="4734" w:author="R4-1809478" w:date="2018-07-10T13:12:00Z"/>
                <w:rFonts w:cs="Arial"/>
                <w:color w:val="000000" w:themeColor="text1"/>
              </w:rPr>
            </w:pPr>
            <w:ins w:id="4735" w:author="R4-1809478" w:date="2018-07-10T13:12:00Z">
              <w:r w:rsidRPr="00013941">
                <w:rPr>
                  <w:rFonts w:cs="Arial"/>
                  <w:color w:val="000000" w:themeColor="text1"/>
                </w:rPr>
                <w:t>NOTE 2:</w:t>
              </w:r>
              <w:r w:rsidRPr="00013941">
                <w:rPr>
                  <w:rFonts w:cs="Arial"/>
                  <w:color w:val="000000" w:themeColor="text1"/>
                </w:rPr>
                <w:tab/>
                <w:t xml:space="preserve">Upper frequency as in ITU-R SM.329 [2], s2.5 table 1. </w:t>
              </w:r>
            </w:ins>
          </w:p>
          <w:p w14:paraId="1CF928B7" w14:textId="77777777" w:rsidR="00A572A2" w:rsidRPr="00013941" w:rsidRDefault="00A572A2" w:rsidP="00081372">
            <w:pPr>
              <w:pStyle w:val="TAN"/>
              <w:rPr>
                <w:ins w:id="4736" w:author="R4-1809478" w:date="2018-07-10T13:12:00Z"/>
                <w:rFonts w:cs="Arial"/>
                <w:color w:val="000000" w:themeColor="text1"/>
              </w:rPr>
            </w:pPr>
            <w:ins w:id="4737" w:author="R4-1809478" w:date="2018-07-10T13:12:00Z">
              <w:r w:rsidRPr="00013941">
                <w:rPr>
                  <w:rFonts w:cs="Arial"/>
                  <w:color w:val="000000" w:themeColor="text1"/>
                </w:rPr>
                <w:t xml:space="preserve">NOTE 3: </w:t>
              </w:r>
              <w:r w:rsidRPr="00013941">
                <w:rPr>
                  <w:rFonts w:cs="Arial"/>
                  <w:color w:val="000000" w:themeColor="text1"/>
                </w:rPr>
                <w:tab/>
                <w:t xml:space="preserve">Applies only for </w:t>
              </w:r>
              <w:r w:rsidRPr="00013941">
                <w:rPr>
                  <w:rFonts w:cs="Arial"/>
                  <w:i/>
                  <w:color w:val="000000" w:themeColor="text1"/>
                </w:rPr>
                <w:t>operating bands</w:t>
              </w:r>
              <w:r w:rsidRPr="00013941">
                <w:rPr>
                  <w:rFonts w:cs="Arial"/>
                  <w:color w:val="000000" w:themeColor="text1"/>
                </w:rPr>
                <w:t xml:space="preserve"> for which the 5</w:t>
              </w:r>
              <w:r w:rsidRPr="00013941">
                <w:rPr>
                  <w:rFonts w:cs="Arial"/>
                  <w:color w:val="000000" w:themeColor="text1"/>
                  <w:vertAlign w:val="superscript"/>
                </w:rPr>
                <w:t>th</w:t>
              </w:r>
              <w:r w:rsidRPr="00013941">
                <w:rPr>
                  <w:rFonts w:cs="Arial"/>
                  <w:color w:val="000000" w:themeColor="text1"/>
                </w:rPr>
                <w:t xml:space="preserve"> harmonic of the upper frequency edge is reaching beyond 12.75 GHz. </w:t>
              </w:r>
            </w:ins>
          </w:p>
          <w:p w14:paraId="1D9BA928" w14:textId="77777777" w:rsidR="00A572A2" w:rsidRPr="00013941" w:rsidRDefault="00A572A2" w:rsidP="00081372">
            <w:pPr>
              <w:pStyle w:val="TAN"/>
              <w:rPr>
                <w:ins w:id="4738" w:author="R4-1809478" w:date="2018-07-10T13:12:00Z"/>
                <w:rFonts w:cs="Arial"/>
                <w:color w:val="000000" w:themeColor="text1"/>
              </w:rPr>
            </w:pPr>
            <w:ins w:id="4739" w:author="R4-1809478" w:date="2018-07-10T13:12:00Z">
              <w:r w:rsidRPr="00013941">
                <w:rPr>
                  <w:rFonts w:cs="Arial"/>
                  <w:color w:val="000000" w:themeColor="text1"/>
                </w:rPr>
                <w:t xml:space="preserve">NOTE 4: This spurious frequency range applies only to </w:t>
              </w:r>
              <w:r w:rsidRPr="00013941">
                <w:rPr>
                  <w:rFonts w:cs="Arial"/>
                  <w:i/>
                  <w:color w:val="000000" w:themeColor="text1"/>
                </w:rPr>
                <w:t>BS type 1-C</w:t>
              </w:r>
              <w:r w:rsidRPr="00013941">
                <w:rPr>
                  <w:rFonts w:cs="Arial"/>
                  <w:color w:val="000000" w:themeColor="text1"/>
                </w:rPr>
                <w:t xml:space="preserve"> and </w:t>
              </w:r>
              <w:r w:rsidRPr="00013941">
                <w:rPr>
                  <w:rFonts w:cs="Arial"/>
                  <w:i/>
                  <w:color w:val="000000" w:themeColor="text1"/>
                </w:rPr>
                <w:t>BS type 1-H</w:t>
              </w:r>
              <w:r w:rsidRPr="00013941">
                <w:rPr>
                  <w:rFonts w:cs="Arial"/>
                  <w:color w:val="000000" w:themeColor="text1"/>
                </w:rPr>
                <w:t>.</w:t>
              </w:r>
            </w:ins>
          </w:p>
        </w:tc>
      </w:tr>
    </w:tbl>
    <w:p w14:paraId="7D3CEB7C" w14:textId="77777777" w:rsidR="00A572A2" w:rsidRPr="00013941" w:rsidRDefault="00A572A2" w:rsidP="00A572A2">
      <w:pPr>
        <w:rPr>
          <w:ins w:id="4740" w:author="R4-1809478" w:date="2018-07-10T13:12:00Z"/>
          <w:color w:val="000000" w:themeColor="text1"/>
        </w:rPr>
      </w:pPr>
    </w:p>
    <w:p w14:paraId="2522EEB5" w14:textId="77777777" w:rsidR="00A572A2" w:rsidRPr="00013941" w:rsidRDefault="00A572A2" w:rsidP="00A572A2">
      <w:pPr>
        <w:pStyle w:val="Heading6"/>
        <w:rPr>
          <w:ins w:id="4741" w:author="R4-1809478" w:date="2018-07-10T13:12:00Z"/>
          <w:color w:val="000000" w:themeColor="text1"/>
        </w:rPr>
      </w:pPr>
      <w:bookmarkStart w:id="4742" w:name="_Toc502932990"/>
      <w:bookmarkStart w:id="4743" w:name="_Toc506829545"/>
      <w:bookmarkStart w:id="4744" w:name="_Toc519006146"/>
      <w:ins w:id="4745" w:author="R4-1809478" w:date="2018-07-10T13:12:00Z">
        <w:r w:rsidRPr="00013941">
          <w:rPr>
            <w:color w:val="000000" w:themeColor="text1"/>
          </w:rPr>
          <w:t>6.6.5.5.1.2</w:t>
        </w:r>
        <w:r w:rsidRPr="00013941">
          <w:rPr>
            <w:color w:val="000000" w:themeColor="text1"/>
          </w:rPr>
          <w:tab/>
          <w:t>Protection of the BS receiver of own or different BS</w:t>
        </w:r>
        <w:bookmarkEnd w:id="4742"/>
        <w:bookmarkEnd w:id="4743"/>
        <w:bookmarkEnd w:id="4744"/>
      </w:ins>
    </w:p>
    <w:p w14:paraId="482C5691" w14:textId="77777777" w:rsidR="00A572A2" w:rsidRPr="00B04564" w:rsidRDefault="00A572A2" w:rsidP="00A572A2">
      <w:pPr>
        <w:rPr>
          <w:ins w:id="4746" w:author="R4-1809478" w:date="2018-07-10T13:12:00Z"/>
          <w:rFonts w:cs="v5.0.0"/>
        </w:rPr>
      </w:pPr>
      <w:ins w:id="4747" w:author="R4-1809478" w:date="2018-07-10T13:12:00Z">
        <w:r w:rsidRPr="00013941">
          <w:rPr>
            <w:rFonts w:cs="v5.0.0"/>
            <w:color w:val="000000" w:themeColor="text1"/>
          </w:rPr>
          <w:t xml:space="preserve">This requirement shall be applied for NR FDD operation in order to prevent the receivers of the BSs being desensitised by emissions from a BS transmitter. It is measured at the transmit </w:t>
        </w:r>
        <w:r w:rsidRPr="00013941">
          <w:rPr>
            <w:rFonts w:cs="v5.0.0"/>
            <w:i/>
            <w:color w:val="000000" w:themeColor="text1"/>
          </w:rPr>
          <w:t>antenna connector</w:t>
        </w:r>
        <w:r w:rsidRPr="00013941">
          <w:rPr>
            <w:rFonts w:cs="v5.0.0"/>
            <w:color w:val="000000" w:themeColor="text1"/>
          </w:rPr>
          <w:t xml:space="preserve"> for </w:t>
        </w:r>
        <w:r w:rsidRPr="00013941">
          <w:rPr>
            <w:rFonts w:cs="v5.0.0"/>
            <w:i/>
            <w:color w:val="000000" w:themeColor="text1"/>
          </w:rPr>
          <w:t>BS type 1-C</w:t>
        </w:r>
        <w:r w:rsidRPr="00013941">
          <w:rPr>
            <w:rFonts w:cs="v5.0.0"/>
            <w:color w:val="000000" w:themeColor="text1"/>
          </w:rPr>
          <w:t xml:space="preserve"> or at the </w:t>
        </w:r>
        <w:r w:rsidRPr="00013941">
          <w:rPr>
            <w:rFonts w:cs="v5.0.0"/>
            <w:i/>
            <w:color w:val="000000" w:themeColor="text1"/>
          </w:rPr>
          <w:t>TAB connector</w:t>
        </w:r>
        <w:r w:rsidRPr="00013941">
          <w:rPr>
            <w:rFonts w:cs="v5.0.0"/>
            <w:color w:val="000000" w:themeColor="text1"/>
          </w:rPr>
          <w:t xml:space="preserve"> for </w:t>
        </w:r>
        <w:r w:rsidRPr="00013941">
          <w:rPr>
            <w:rFonts w:cs="v5.0.0"/>
            <w:i/>
            <w:color w:val="000000" w:themeColor="text1"/>
          </w:rPr>
          <w:t>BS type 1-H</w:t>
        </w:r>
        <w:r w:rsidRPr="00013941">
          <w:rPr>
            <w:rFonts w:cs="v5.0.0"/>
            <w:color w:val="000000" w:themeColor="text1"/>
          </w:rPr>
          <w:t xml:space="preserve"> for any type of BS </w:t>
        </w:r>
        <w:r w:rsidRPr="00B04564">
          <w:rPr>
            <w:rFonts w:cs="v5.0.0"/>
          </w:rPr>
          <w:t xml:space="preserve">which has common or separate Tx/Rx </w:t>
        </w:r>
        <w:r w:rsidRPr="00B04564">
          <w:rPr>
            <w:rFonts w:cs="v5.0.0"/>
            <w:i/>
          </w:rPr>
          <w:t>antenna</w:t>
        </w:r>
        <w:r w:rsidRPr="00B04564">
          <w:rPr>
            <w:rFonts w:cs="v5.0.0"/>
          </w:rPr>
          <w:t xml:space="preserve"> </w:t>
        </w:r>
        <w:r w:rsidRPr="00B04564">
          <w:rPr>
            <w:rFonts w:cs="v5.0.0"/>
            <w:i/>
          </w:rPr>
          <w:t>connectors</w:t>
        </w:r>
        <w:r w:rsidRPr="00B04564">
          <w:rPr>
            <w:rFonts w:cs="v5.0.0"/>
          </w:rPr>
          <w:t xml:space="preserve"> / </w:t>
        </w:r>
        <w:r w:rsidRPr="00B04564">
          <w:rPr>
            <w:rFonts w:cs="v5.0.0"/>
            <w:i/>
          </w:rPr>
          <w:t>TAB connectors</w:t>
        </w:r>
        <w:r w:rsidRPr="00B04564">
          <w:rPr>
            <w:rFonts w:cs="v5.0.0"/>
          </w:rPr>
          <w:t>.</w:t>
        </w:r>
      </w:ins>
    </w:p>
    <w:p w14:paraId="6801D715" w14:textId="77777777" w:rsidR="00A572A2" w:rsidRPr="00B04564" w:rsidRDefault="00A572A2" w:rsidP="00A572A2">
      <w:pPr>
        <w:keepNext/>
        <w:rPr>
          <w:ins w:id="4748" w:author="R4-1809478" w:date="2018-07-10T13:12:00Z"/>
          <w:rFonts w:cs="v5.0.0"/>
        </w:rPr>
      </w:pPr>
      <w:ins w:id="4749" w:author="R4-1809478" w:date="2018-07-10T13:12:00Z">
        <w:r w:rsidRPr="00B04564">
          <w:rPr>
            <w:rFonts w:cs="v5.0.0"/>
          </w:rPr>
          <w:lastRenderedPageBreak/>
          <w:t xml:space="preserve">The power of any spurious emission shall not exceed the </w:t>
        </w:r>
        <w:r w:rsidRPr="00B04564">
          <w:rPr>
            <w:rFonts w:cs="v5.0.0"/>
            <w:i/>
          </w:rPr>
          <w:t>basic limits</w:t>
        </w:r>
        <w:r>
          <w:rPr>
            <w:rFonts w:cs="v5.0.0"/>
          </w:rPr>
          <w:t xml:space="preserve"> in table </w:t>
        </w:r>
        <w:r w:rsidRPr="0053429D">
          <w:rPr>
            <w:color w:val="000000" w:themeColor="text1"/>
          </w:rPr>
          <w:t>6.6.5.5.1.2</w:t>
        </w:r>
        <w:r>
          <w:rPr>
            <w:color w:val="000000" w:themeColor="text1"/>
          </w:rPr>
          <w:t>-</w:t>
        </w:r>
        <w:r w:rsidRPr="00B04564">
          <w:rPr>
            <w:rFonts w:cs="v5.0.0"/>
          </w:rPr>
          <w:t>1.</w:t>
        </w:r>
      </w:ins>
    </w:p>
    <w:p w14:paraId="29A53BBD" w14:textId="77777777" w:rsidR="00A572A2" w:rsidRPr="00B04564" w:rsidRDefault="00A572A2" w:rsidP="00A572A2">
      <w:pPr>
        <w:pStyle w:val="TH"/>
        <w:rPr>
          <w:ins w:id="4750" w:author="R4-1809478" w:date="2018-07-10T13:12:00Z"/>
        </w:rPr>
      </w:pPr>
      <w:ins w:id="4751" w:author="R4-1809478" w:date="2018-07-10T13:12:00Z">
        <w:r w:rsidRPr="00B04564">
          <w:t xml:space="preserve">Table </w:t>
        </w:r>
        <w:r w:rsidRPr="0053429D">
          <w:rPr>
            <w:color w:val="000000" w:themeColor="text1"/>
          </w:rPr>
          <w:t>6.6.5.5.1.2</w:t>
        </w:r>
        <w:r w:rsidRPr="00B04564">
          <w:t>-1: BS spurious emissions limits for protection of the BS receiver</w:t>
        </w:r>
      </w:ins>
    </w:p>
    <w:tbl>
      <w:tblPr>
        <w:tblW w:w="6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577"/>
        <w:gridCol w:w="1276"/>
        <w:gridCol w:w="1418"/>
      </w:tblGrid>
      <w:tr w:rsidR="00A572A2" w:rsidRPr="00B04564" w14:paraId="3191A08F" w14:textId="77777777" w:rsidTr="00081372">
        <w:trPr>
          <w:cantSplit/>
          <w:jc w:val="center"/>
          <w:ins w:id="4752" w:author="R4-1809478" w:date="2018-07-10T13:12:00Z"/>
        </w:trPr>
        <w:tc>
          <w:tcPr>
            <w:tcW w:w="1846" w:type="dxa"/>
          </w:tcPr>
          <w:p w14:paraId="42F185D8" w14:textId="77777777" w:rsidR="00A572A2" w:rsidRPr="00B04564" w:rsidRDefault="00A572A2" w:rsidP="00081372">
            <w:pPr>
              <w:pStyle w:val="TAH"/>
              <w:rPr>
                <w:ins w:id="4753" w:author="R4-1809478" w:date="2018-07-10T13:12:00Z"/>
                <w:rFonts w:cs="Arial"/>
              </w:rPr>
            </w:pPr>
            <w:ins w:id="4754" w:author="R4-1809478" w:date="2018-07-10T13:12:00Z">
              <w:r w:rsidRPr="00B04564">
                <w:rPr>
                  <w:rFonts w:cs="Arial"/>
                </w:rPr>
                <w:t>BS class</w:t>
              </w:r>
            </w:ins>
          </w:p>
        </w:tc>
        <w:tc>
          <w:tcPr>
            <w:tcW w:w="1577" w:type="dxa"/>
          </w:tcPr>
          <w:p w14:paraId="46A8948C" w14:textId="77777777" w:rsidR="00A572A2" w:rsidRPr="00B04564" w:rsidRDefault="00A572A2" w:rsidP="00081372">
            <w:pPr>
              <w:pStyle w:val="TAH"/>
              <w:rPr>
                <w:ins w:id="4755" w:author="R4-1809478" w:date="2018-07-10T13:12:00Z"/>
                <w:rFonts w:cs="Arial"/>
              </w:rPr>
            </w:pPr>
            <w:ins w:id="4756" w:author="R4-1809478" w:date="2018-07-10T13:12:00Z">
              <w:r w:rsidRPr="00B04564">
                <w:rPr>
                  <w:rFonts w:cs="Arial"/>
                </w:rPr>
                <w:t>Frequency range</w:t>
              </w:r>
            </w:ins>
          </w:p>
        </w:tc>
        <w:tc>
          <w:tcPr>
            <w:tcW w:w="1276" w:type="dxa"/>
          </w:tcPr>
          <w:p w14:paraId="4C5799F9" w14:textId="77777777" w:rsidR="00A572A2" w:rsidRPr="00B04564" w:rsidRDefault="00A572A2" w:rsidP="00081372">
            <w:pPr>
              <w:pStyle w:val="TAH"/>
              <w:rPr>
                <w:ins w:id="4757" w:author="R4-1809478" w:date="2018-07-10T13:12:00Z"/>
                <w:rFonts w:cs="Arial"/>
              </w:rPr>
            </w:pPr>
            <w:ins w:id="4758" w:author="R4-1809478" w:date="2018-07-10T13:12:00Z">
              <w:r w:rsidRPr="00B04564">
                <w:rPr>
                  <w:rFonts w:cs="Arial"/>
                </w:rPr>
                <w:t>Basic limit</w:t>
              </w:r>
            </w:ins>
          </w:p>
        </w:tc>
        <w:tc>
          <w:tcPr>
            <w:tcW w:w="1418" w:type="dxa"/>
          </w:tcPr>
          <w:p w14:paraId="57BABA80" w14:textId="77777777" w:rsidR="00A572A2" w:rsidRPr="00B04564" w:rsidRDefault="00A572A2" w:rsidP="00081372">
            <w:pPr>
              <w:pStyle w:val="TAH"/>
              <w:rPr>
                <w:ins w:id="4759" w:author="R4-1809478" w:date="2018-07-10T13:12:00Z"/>
                <w:rFonts w:cs="Arial"/>
              </w:rPr>
            </w:pPr>
            <w:ins w:id="4760" w:author="R4-1809478" w:date="2018-07-10T13:12:00Z">
              <w:r w:rsidRPr="00B04564">
                <w:rPr>
                  <w:rFonts w:cs="Arial"/>
                </w:rPr>
                <w:t>Measurement bandwidth</w:t>
              </w:r>
            </w:ins>
          </w:p>
        </w:tc>
      </w:tr>
      <w:tr w:rsidR="00A572A2" w:rsidRPr="00B04564" w14:paraId="25C96CC9" w14:textId="77777777" w:rsidTr="00081372">
        <w:trPr>
          <w:cantSplit/>
          <w:jc w:val="center"/>
          <w:ins w:id="4761" w:author="R4-1809478" w:date="2018-07-10T13:12:00Z"/>
        </w:trPr>
        <w:tc>
          <w:tcPr>
            <w:tcW w:w="1846" w:type="dxa"/>
          </w:tcPr>
          <w:p w14:paraId="3AC9628B" w14:textId="77777777" w:rsidR="00A572A2" w:rsidRPr="00B04564" w:rsidRDefault="00A572A2" w:rsidP="00081372">
            <w:pPr>
              <w:pStyle w:val="TAC"/>
              <w:rPr>
                <w:ins w:id="4762" w:author="R4-1809478" w:date="2018-07-10T13:12:00Z"/>
                <w:rFonts w:cs="Arial"/>
              </w:rPr>
            </w:pPr>
            <w:ins w:id="4763" w:author="R4-1809478" w:date="2018-07-10T13:12:00Z">
              <w:r w:rsidRPr="00B04564">
                <w:rPr>
                  <w:rFonts w:cs="Arial"/>
                  <w:lang w:eastAsia="zh-CN"/>
                </w:rPr>
                <w:t>Wide Area BS</w:t>
              </w:r>
            </w:ins>
          </w:p>
        </w:tc>
        <w:tc>
          <w:tcPr>
            <w:tcW w:w="1577" w:type="dxa"/>
            <w:vMerge w:val="restart"/>
            <w:vAlign w:val="center"/>
          </w:tcPr>
          <w:p w14:paraId="5AD64B1B" w14:textId="77777777" w:rsidR="00A572A2" w:rsidRPr="00B04564" w:rsidRDefault="00A572A2" w:rsidP="00081372">
            <w:pPr>
              <w:pStyle w:val="TAC"/>
              <w:rPr>
                <w:ins w:id="4764" w:author="R4-1809478" w:date="2018-07-10T13:12:00Z"/>
                <w:rFonts w:cs="Arial"/>
              </w:rPr>
            </w:pPr>
            <w:ins w:id="4765" w:author="R4-1809478" w:date="2018-07-10T13:12:00Z">
              <w:r w:rsidRPr="00B04564">
                <w:rPr>
                  <w:rFonts w:cs="Arial"/>
                </w:rPr>
                <w:t>F</w:t>
              </w:r>
              <w:r w:rsidRPr="00B04564">
                <w:rPr>
                  <w:rFonts w:cs="Arial"/>
                  <w:vertAlign w:val="subscript"/>
                </w:rPr>
                <w:t>UL_low</w:t>
              </w:r>
              <w:r w:rsidRPr="00B04564">
                <w:rPr>
                  <w:rFonts w:cs="Arial"/>
                </w:rPr>
                <w:t xml:space="preserve"> – F</w:t>
              </w:r>
              <w:r w:rsidRPr="00B04564">
                <w:rPr>
                  <w:rFonts w:cs="Arial"/>
                  <w:vertAlign w:val="subscript"/>
                </w:rPr>
                <w:t>UL_high</w:t>
              </w:r>
            </w:ins>
          </w:p>
        </w:tc>
        <w:tc>
          <w:tcPr>
            <w:tcW w:w="1276" w:type="dxa"/>
          </w:tcPr>
          <w:p w14:paraId="6A0C3820" w14:textId="77777777" w:rsidR="00A572A2" w:rsidRPr="00B04564" w:rsidRDefault="00A572A2" w:rsidP="00081372">
            <w:pPr>
              <w:pStyle w:val="TAC"/>
              <w:rPr>
                <w:ins w:id="4766" w:author="R4-1809478" w:date="2018-07-10T13:12:00Z"/>
                <w:rFonts w:cs="Arial"/>
              </w:rPr>
            </w:pPr>
            <w:ins w:id="4767" w:author="R4-1809478" w:date="2018-07-10T13:12:00Z">
              <w:r w:rsidRPr="00B04564">
                <w:rPr>
                  <w:rFonts w:cs="Arial"/>
                </w:rPr>
                <w:t>-96 dBm</w:t>
              </w:r>
            </w:ins>
          </w:p>
        </w:tc>
        <w:tc>
          <w:tcPr>
            <w:tcW w:w="1418" w:type="dxa"/>
            <w:vMerge w:val="restart"/>
            <w:vAlign w:val="center"/>
          </w:tcPr>
          <w:p w14:paraId="71D22459" w14:textId="77777777" w:rsidR="00A572A2" w:rsidRPr="00B04564" w:rsidRDefault="00A572A2" w:rsidP="00081372">
            <w:pPr>
              <w:pStyle w:val="TAC"/>
              <w:rPr>
                <w:ins w:id="4768" w:author="R4-1809478" w:date="2018-07-10T13:12:00Z"/>
                <w:rFonts w:cs="Arial"/>
              </w:rPr>
            </w:pPr>
            <w:ins w:id="4769" w:author="R4-1809478" w:date="2018-07-10T13:12:00Z">
              <w:r w:rsidRPr="00B04564">
                <w:rPr>
                  <w:rFonts w:cs="Arial"/>
                </w:rPr>
                <w:t>100 kHz</w:t>
              </w:r>
            </w:ins>
          </w:p>
        </w:tc>
      </w:tr>
      <w:tr w:rsidR="00A572A2" w:rsidRPr="00B04564" w14:paraId="77CAE08C" w14:textId="77777777" w:rsidTr="00081372">
        <w:trPr>
          <w:cantSplit/>
          <w:jc w:val="center"/>
          <w:ins w:id="4770" w:author="R4-1809478" w:date="2018-07-10T13:12:00Z"/>
        </w:trPr>
        <w:tc>
          <w:tcPr>
            <w:tcW w:w="1846" w:type="dxa"/>
            <w:tcBorders>
              <w:top w:val="single" w:sz="4" w:space="0" w:color="auto"/>
              <w:left w:val="single" w:sz="4" w:space="0" w:color="auto"/>
              <w:bottom w:val="single" w:sz="4" w:space="0" w:color="auto"/>
            </w:tcBorders>
          </w:tcPr>
          <w:p w14:paraId="3B5F17A3" w14:textId="77777777" w:rsidR="00A572A2" w:rsidRPr="00B04564" w:rsidRDefault="00A572A2" w:rsidP="00081372">
            <w:pPr>
              <w:pStyle w:val="TAC"/>
              <w:rPr>
                <w:ins w:id="4771" w:author="R4-1809478" w:date="2018-07-10T13:12:00Z"/>
                <w:rFonts w:cs="Arial"/>
                <w:lang w:eastAsia="zh-CN"/>
              </w:rPr>
            </w:pPr>
            <w:ins w:id="4772" w:author="R4-1809478" w:date="2018-07-10T13:12:00Z">
              <w:r w:rsidRPr="00B04564">
                <w:rPr>
                  <w:rFonts w:cs="Arial"/>
                  <w:lang w:eastAsia="zh-CN"/>
                </w:rPr>
                <w:t>Medium Range BS</w:t>
              </w:r>
            </w:ins>
          </w:p>
        </w:tc>
        <w:tc>
          <w:tcPr>
            <w:tcW w:w="1577" w:type="dxa"/>
            <w:vMerge/>
          </w:tcPr>
          <w:p w14:paraId="4A1AA008" w14:textId="77777777" w:rsidR="00A572A2" w:rsidRPr="00B04564" w:rsidRDefault="00A572A2" w:rsidP="00081372">
            <w:pPr>
              <w:pStyle w:val="TAC"/>
              <w:rPr>
                <w:ins w:id="4773" w:author="R4-1809478" w:date="2018-07-10T13:12:00Z"/>
                <w:rFonts w:cs="Arial"/>
              </w:rPr>
            </w:pPr>
          </w:p>
        </w:tc>
        <w:tc>
          <w:tcPr>
            <w:tcW w:w="1276" w:type="dxa"/>
            <w:tcBorders>
              <w:top w:val="single" w:sz="4" w:space="0" w:color="auto"/>
              <w:bottom w:val="single" w:sz="4" w:space="0" w:color="auto"/>
            </w:tcBorders>
          </w:tcPr>
          <w:p w14:paraId="7A7A283F" w14:textId="77777777" w:rsidR="00A572A2" w:rsidRPr="00B04564" w:rsidRDefault="00A572A2" w:rsidP="00081372">
            <w:pPr>
              <w:pStyle w:val="TAC"/>
              <w:rPr>
                <w:ins w:id="4774" w:author="R4-1809478" w:date="2018-07-10T13:12:00Z"/>
                <w:rFonts w:cs="Arial"/>
              </w:rPr>
            </w:pPr>
            <w:ins w:id="4775" w:author="R4-1809478" w:date="2018-07-10T13:12:00Z">
              <w:r w:rsidRPr="00B04564">
                <w:rPr>
                  <w:rFonts w:cs="Arial"/>
                </w:rPr>
                <w:t>-91 dBm</w:t>
              </w:r>
            </w:ins>
          </w:p>
        </w:tc>
        <w:tc>
          <w:tcPr>
            <w:tcW w:w="1418" w:type="dxa"/>
            <w:vMerge/>
          </w:tcPr>
          <w:p w14:paraId="3B66F4D2" w14:textId="77777777" w:rsidR="00A572A2" w:rsidRPr="00B04564" w:rsidRDefault="00A572A2" w:rsidP="00081372">
            <w:pPr>
              <w:pStyle w:val="TAC"/>
              <w:rPr>
                <w:ins w:id="4776" w:author="R4-1809478" w:date="2018-07-10T13:12:00Z"/>
                <w:rFonts w:cs="Arial"/>
              </w:rPr>
            </w:pPr>
          </w:p>
        </w:tc>
      </w:tr>
      <w:tr w:rsidR="00A572A2" w:rsidRPr="00B04564" w14:paraId="100328BA" w14:textId="77777777" w:rsidTr="00081372">
        <w:trPr>
          <w:cantSplit/>
          <w:jc w:val="center"/>
          <w:ins w:id="4777" w:author="R4-1809478" w:date="2018-07-10T13:12:00Z"/>
        </w:trPr>
        <w:tc>
          <w:tcPr>
            <w:tcW w:w="1846" w:type="dxa"/>
          </w:tcPr>
          <w:p w14:paraId="3D1546E8" w14:textId="77777777" w:rsidR="00A572A2" w:rsidRPr="00B04564" w:rsidRDefault="00A572A2" w:rsidP="00081372">
            <w:pPr>
              <w:pStyle w:val="TAC"/>
              <w:rPr>
                <w:ins w:id="4778" w:author="R4-1809478" w:date="2018-07-10T13:12:00Z"/>
                <w:rFonts w:cs="Arial"/>
                <w:lang w:eastAsia="zh-CN"/>
              </w:rPr>
            </w:pPr>
            <w:ins w:id="4779" w:author="R4-1809478" w:date="2018-07-10T13:12:00Z">
              <w:r w:rsidRPr="00B04564">
                <w:rPr>
                  <w:rFonts w:cs="Arial"/>
                  <w:lang w:eastAsia="zh-CN"/>
                </w:rPr>
                <w:t>Local Area BS</w:t>
              </w:r>
            </w:ins>
          </w:p>
        </w:tc>
        <w:tc>
          <w:tcPr>
            <w:tcW w:w="1577" w:type="dxa"/>
            <w:vMerge/>
          </w:tcPr>
          <w:p w14:paraId="744E096C" w14:textId="77777777" w:rsidR="00A572A2" w:rsidRPr="00B04564" w:rsidRDefault="00A572A2" w:rsidP="00081372">
            <w:pPr>
              <w:pStyle w:val="TAC"/>
              <w:rPr>
                <w:ins w:id="4780" w:author="R4-1809478" w:date="2018-07-10T13:12:00Z"/>
                <w:rFonts w:cs="Arial"/>
              </w:rPr>
            </w:pPr>
          </w:p>
        </w:tc>
        <w:tc>
          <w:tcPr>
            <w:tcW w:w="1276" w:type="dxa"/>
          </w:tcPr>
          <w:p w14:paraId="70CC5796" w14:textId="77777777" w:rsidR="00A572A2" w:rsidRPr="00B04564" w:rsidRDefault="00A572A2" w:rsidP="00081372">
            <w:pPr>
              <w:pStyle w:val="TAC"/>
              <w:rPr>
                <w:ins w:id="4781" w:author="R4-1809478" w:date="2018-07-10T13:12:00Z"/>
                <w:rFonts w:cs="Arial"/>
              </w:rPr>
            </w:pPr>
            <w:ins w:id="4782" w:author="R4-1809478" w:date="2018-07-10T13:12:00Z">
              <w:r w:rsidRPr="00B04564">
                <w:rPr>
                  <w:rFonts w:cs="Arial"/>
                </w:rPr>
                <w:t>-88 dBm</w:t>
              </w:r>
            </w:ins>
          </w:p>
        </w:tc>
        <w:tc>
          <w:tcPr>
            <w:tcW w:w="1418" w:type="dxa"/>
            <w:vMerge/>
          </w:tcPr>
          <w:p w14:paraId="6A49104C" w14:textId="77777777" w:rsidR="00A572A2" w:rsidRPr="00B04564" w:rsidRDefault="00A572A2" w:rsidP="00081372">
            <w:pPr>
              <w:pStyle w:val="TAC"/>
              <w:rPr>
                <w:ins w:id="4783" w:author="R4-1809478" w:date="2018-07-10T13:12:00Z"/>
                <w:rFonts w:cs="Arial"/>
              </w:rPr>
            </w:pPr>
          </w:p>
        </w:tc>
      </w:tr>
    </w:tbl>
    <w:p w14:paraId="643E175F" w14:textId="77777777" w:rsidR="00A572A2" w:rsidRPr="00CA1A31" w:rsidRDefault="00A572A2" w:rsidP="00A572A2">
      <w:pPr>
        <w:rPr>
          <w:ins w:id="4784" w:author="R4-1809478" w:date="2018-07-10T13:12:00Z"/>
          <w:color w:val="FF0000"/>
        </w:rPr>
      </w:pPr>
    </w:p>
    <w:p w14:paraId="3D13935E" w14:textId="77777777" w:rsidR="00A572A2" w:rsidRPr="00013941" w:rsidRDefault="00A572A2" w:rsidP="00A572A2">
      <w:pPr>
        <w:pStyle w:val="Heading6"/>
        <w:rPr>
          <w:ins w:id="4785" w:author="R4-1809478" w:date="2018-07-10T13:12:00Z"/>
          <w:color w:val="000000" w:themeColor="text1"/>
        </w:rPr>
      </w:pPr>
      <w:bookmarkStart w:id="4786" w:name="_Toc502932991"/>
      <w:bookmarkStart w:id="4787" w:name="_Toc506829546"/>
      <w:bookmarkStart w:id="4788" w:name="_Toc519006147"/>
      <w:ins w:id="4789" w:author="R4-1809478" w:date="2018-07-10T13:12:00Z">
        <w:r w:rsidRPr="00013941">
          <w:rPr>
            <w:color w:val="000000" w:themeColor="text1"/>
          </w:rPr>
          <w:t>6.6.5.5.1.3</w:t>
        </w:r>
        <w:r w:rsidRPr="00013941">
          <w:rPr>
            <w:color w:val="000000" w:themeColor="text1"/>
          </w:rPr>
          <w:tab/>
          <w:t>Additional spurious emissions requirements</w:t>
        </w:r>
        <w:bookmarkEnd w:id="4786"/>
        <w:bookmarkEnd w:id="4787"/>
        <w:bookmarkEnd w:id="4788"/>
      </w:ins>
    </w:p>
    <w:p w14:paraId="330960A8" w14:textId="77777777" w:rsidR="00A572A2" w:rsidRPr="00B04564" w:rsidRDefault="00A572A2" w:rsidP="00A572A2">
      <w:pPr>
        <w:rPr>
          <w:ins w:id="4790" w:author="R4-1809478" w:date="2018-07-10T13:12:00Z"/>
        </w:rPr>
      </w:pPr>
      <w:ins w:id="4791" w:author="R4-1809478" w:date="2018-07-10T13:12:00Z">
        <w:r w:rsidRPr="00B04564">
          <w:t xml:space="preserve">These requirements may be applied for the protection of system operating in frequency ranges other than the BS downlink </w:t>
        </w:r>
        <w:r w:rsidRPr="00B04564">
          <w:rPr>
            <w:i/>
          </w:rPr>
          <w:t>operating band</w:t>
        </w:r>
        <w:r w:rsidRPr="00B04564">
          <w:t xml:space="preserve">. The limits may apply as an optional protection of such systems that are deployed in the same geographical area as the BS, or they may be set by local or regional regulation as a mandatory requirement for an NR </w:t>
        </w:r>
        <w:r w:rsidRPr="00B04564">
          <w:rPr>
            <w:i/>
          </w:rPr>
          <w:t>operating band</w:t>
        </w:r>
        <w:r w:rsidRPr="00B04564">
          <w:t xml:space="preserve">. It is in some cases not stated in the present document whether a requirement is mandatory or under what exact circumstances that a limit applies, since this is set by local or regional regulation. An overview of regional requirements in the present document is given in subclause </w:t>
        </w:r>
        <w:r w:rsidRPr="00013941">
          <w:rPr>
            <w:highlight w:val="yellow"/>
          </w:rPr>
          <w:t>4.5.</w:t>
        </w:r>
        <w:r w:rsidRPr="00B04564">
          <w:t xml:space="preserve"> </w:t>
        </w:r>
      </w:ins>
    </w:p>
    <w:p w14:paraId="09CDC8E7" w14:textId="77777777" w:rsidR="00A572A2" w:rsidRDefault="00A572A2" w:rsidP="00A572A2">
      <w:pPr>
        <w:rPr>
          <w:ins w:id="4792" w:author="R4-1809478" w:date="2018-07-10T13:12:00Z"/>
        </w:rPr>
      </w:pPr>
      <w:ins w:id="4793" w:author="R4-1809478" w:date="2018-07-10T13:12:00Z">
        <w:r w:rsidRPr="00B04564">
          <w:t>Some requirements may apply for the protection of specific equipment (UE, MS and/or BS) or equipment operating in specific systems (GSM, CDMA, UTRA, E-UTRA, etc.) as listed below.</w:t>
        </w:r>
      </w:ins>
    </w:p>
    <w:p w14:paraId="36A0FE6A" w14:textId="77777777" w:rsidR="00A572A2" w:rsidRPr="00B04564" w:rsidRDefault="00A572A2" w:rsidP="00A572A2">
      <w:pPr>
        <w:rPr>
          <w:ins w:id="4794" w:author="R4-1809478" w:date="2018-07-10T13:12:00Z"/>
        </w:rPr>
      </w:pPr>
      <w:ins w:id="4795" w:author="R4-1809478" w:date="2018-07-10T13:12:00Z">
        <w:r w:rsidRPr="00B04564">
          <w:t xml:space="preserve">The power of any spurious emission shall not exceed the </w:t>
        </w:r>
        <w:r w:rsidRPr="00496E26">
          <w:rPr>
            <w:i/>
          </w:rPr>
          <w:t>basic limits</w:t>
        </w:r>
        <w:r w:rsidRPr="00B04564">
          <w:t xml:space="preserve"> of table </w:t>
        </w:r>
        <w:r w:rsidRPr="0053429D">
          <w:rPr>
            <w:color w:val="000000" w:themeColor="text1"/>
          </w:rPr>
          <w:t>6.6.5.5.1.3-1</w:t>
        </w:r>
        <w:r>
          <w:rPr>
            <w:color w:val="000000" w:themeColor="text1"/>
          </w:rPr>
          <w:t xml:space="preserve"> </w:t>
        </w:r>
        <w:r w:rsidRPr="00B04564">
          <w:t xml:space="preserve">for a BS where requirements for co-existence with the system listed in the first column apply. For </w:t>
        </w:r>
        <w:r w:rsidRPr="00B04564">
          <w:rPr>
            <w:rFonts w:cs="Arial"/>
          </w:rPr>
          <w:t xml:space="preserve">a </w:t>
        </w:r>
        <w:r w:rsidRPr="00B04564">
          <w:rPr>
            <w:rFonts w:cs="Arial"/>
            <w:i/>
          </w:rPr>
          <w:t>multi-band connector</w:t>
        </w:r>
        <w:r w:rsidRPr="00B04564">
          <w:t xml:space="preserve">, the exclusions and conditions in the Note column of table </w:t>
        </w:r>
        <w:r w:rsidRPr="0053429D">
          <w:rPr>
            <w:color w:val="000000" w:themeColor="text1"/>
          </w:rPr>
          <w:t>6.6.5.5.1.3-1</w:t>
        </w:r>
        <w:r>
          <w:rPr>
            <w:color w:val="000000" w:themeColor="text1"/>
          </w:rPr>
          <w:t xml:space="preserve"> </w:t>
        </w:r>
        <w:r w:rsidRPr="00B04564">
          <w:t xml:space="preserve">apply for each supported </w:t>
        </w:r>
        <w:r w:rsidRPr="00B04564">
          <w:rPr>
            <w:i/>
          </w:rPr>
          <w:t>operating band</w:t>
        </w:r>
        <w:r w:rsidRPr="00B04564">
          <w:t>.</w:t>
        </w:r>
        <w:r w:rsidRPr="00B04564">
          <w:rPr>
            <w:rFonts w:cs="v3.8.0"/>
          </w:rPr>
          <w:t xml:space="preserve"> </w:t>
        </w:r>
      </w:ins>
    </w:p>
    <w:p w14:paraId="594D00B2" w14:textId="77777777" w:rsidR="00A572A2" w:rsidRDefault="00A572A2" w:rsidP="00A572A2">
      <w:pPr>
        <w:pStyle w:val="TH"/>
        <w:rPr>
          <w:ins w:id="4796" w:author="R4-1809478" w:date="2018-07-10T13:12:00Z"/>
          <w:color w:val="000000" w:themeColor="text1"/>
        </w:rPr>
      </w:pPr>
      <w:ins w:id="4797" w:author="R4-1809478" w:date="2018-07-10T13:12:00Z">
        <w:r w:rsidRPr="00013941">
          <w:rPr>
            <w:color w:val="000000" w:themeColor="text1"/>
          </w:rPr>
          <w:lastRenderedPageBreak/>
          <w:t>Table 6.6.5.5.1.3-1: BS spurious emissions limits for BS for co-existence with systems operating in other frequency bands</w:t>
        </w:r>
      </w:ins>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851"/>
        <w:gridCol w:w="1417"/>
        <w:gridCol w:w="4422"/>
      </w:tblGrid>
      <w:tr w:rsidR="00A572A2" w:rsidRPr="00B04564" w14:paraId="0A015FBF" w14:textId="77777777" w:rsidTr="00081372">
        <w:trPr>
          <w:cantSplit/>
          <w:trHeight w:val="113"/>
          <w:jc w:val="center"/>
          <w:ins w:id="4798" w:author="R4-1809478" w:date="2018-07-10T13:12:00Z"/>
        </w:trPr>
        <w:tc>
          <w:tcPr>
            <w:tcW w:w="1302" w:type="dxa"/>
            <w:tcBorders>
              <w:top w:val="single" w:sz="2" w:space="0" w:color="auto"/>
              <w:left w:val="single" w:sz="2" w:space="0" w:color="auto"/>
              <w:bottom w:val="single" w:sz="2" w:space="0" w:color="auto"/>
              <w:right w:val="single" w:sz="2" w:space="0" w:color="auto"/>
            </w:tcBorders>
            <w:hideMark/>
          </w:tcPr>
          <w:p w14:paraId="7A20A4D9" w14:textId="77777777" w:rsidR="00A572A2" w:rsidRPr="00B04564" w:rsidRDefault="00A572A2" w:rsidP="00081372">
            <w:pPr>
              <w:pStyle w:val="TAH"/>
              <w:rPr>
                <w:ins w:id="4799" w:author="R4-1809478" w:date="2018-07-10T13:12:00Z"/>
                <w:rFonts w:cs="Arial"/>
              </w:rPr>
            </w:pPr>
            <w:ins w:id="4800" w:author="R4-1809478" w:date="2018-07-10T13:12:00Z">
              <w:r w:rsidRPr="00B04564">
                <w:rPr>
                  <w:rFonts w:cs="Arial"/>
                </w:rPr>
                <w:lastRenderedPageBreak/>
                <w:t>System type for NR to co-exist with</w:t>
              </w:r>
            </w:ins>
          </w:p>
        </w:tc>
        <w:tc>
          <w:tcPr>
            <w:tcW w:w="1701" w:type="dxa"/>
            <w:tcBorders>
              <w:top w:val="single" w:sz="2" w:space="0" w:color="auto"/>
              <w:left w:val="single" w:sz="2" w:space="0" w:color="auto"/>
              <w:bottom w:val="single" w:sz="2" w:space="0" w:color="auto"/>
              <w:right w:val="single" w:sz="2" w:space="0" w:color="auto"/>
            </w:tcBorders>
            <w:hideMark/>
          </w:tcPr>
          <w:p w14:paraId="51610028" w14:textId="77777777" w:rsidR="00A572A2" w:rsidRPr="00B04564" w:rsidRDefault="00A572A2" w:rsidP="00081372">
            <w:pPr>
              <w:pStyle w:val="TAH"/>
              <w:rPr>
                <w:ins w:id="4801" w:author="R4-1809478" w:date="2018-07-10T13:12:00Z"/>
                <w:rFonts w:cs="Arial"/>
              </w:rPr>
            </w:pPr>
            <w:ins w:id="4802" w:author="R4-1809478" w:date="2018-07-10T13:12:00Z">
              <w:r w:rsidRPr="00B04564">
                <w:rPr>
                  <w:rFonts w:cs="Arial"/>
                </w:rPr>
                <w:t>Frequency range for co-existence requirement</w:t>
              </w:r>
            </w:ins>
          </w:p>
        </w:tc>
        <w:tc>
          <w:tcPr>
            <w:tcW w:w="851" w:type="dxa"/>
            <w:tcBorders>
              <w:top w:val="single" w:sz="2" w:space="0" w:color="auto"/>
              <w:left w:val="single" w:sz="2" w:space="0" w:color="auto"/>
              <w:bottom w:val="single" w:sz="2" w:space="0" w:color="auto"/>
              <w:right w:val="single" w:sz="2" w:space="0" w:color="auto"/>
            </w:tcBorders>
            <w:hideMark/>
          </w:tcPr>
          <w:p w14:paraId="114FEAF5" w14:textId="77777777" w:rsidR="00A572A2" w:rsidRPr="00B04564" w:rsidRDefault="00A572A2" w:rsidP="00081372">
            <w:pPr>
              <w:pStyle w:val="TAH"/>
              <w:rPr>
                <w:ins w:id="4803" w:author="R4-1809478" w:date="2018-07-10T13:12:00Z"/>
                <w:rFonts w:cs="Arial"/>
              </w:rPr>
            </w:pPr>
            <w:ins w:id="4804" w:author="R4-1809478" w:date="2018-07-10T13:12:00Z">
              <w:r w:rsidRPr="00B04564">
                <w:rPr>
                  <w:rFonts w:cs="v5.0.0"/>
                </w:rPr>
                <w:t>Basic limit</w:t>
              </w:r>
            </w:ins>
          </w:p>
        </w:tc>
        <w:tc>
          <w:tcPr>
            <w:tcW w:w="1417" w:type="dxa"/>
            <w:tcBorders>
              <w:top w:val="single" w:sz="2" w:space="0" w:color="auto"/>
              <w:left w:val="single" w:sz="2" w:space="0" w:color="auto"/>
              <w:bottom w:val="single" w:sz="2" w:space="0" w:color="auto"/>
              <w:right w:val="single" w:sz="2" w:space="0" w:color="auto"/>
            </w:tcBorders>
            <w:hideMark/>
          </w:tcPr>
          <w:p w14:paraId="41F5661C" w14:textId="77777777" w:rsidR="00A572A2" w:rsidRPr="00B04564" w:rsidRDefault="00A572A2" w:rsidP="00081372">
            <w:pPr>
              <w:pStyle w:val="TAH"/>
              <w:rPr>
                <w:ins w:id="4805" w:author="R4-1809478" w:date="2018-07-10T13:12:00Z"/>
                <w:rFonts w:cs="Arial"/>
              </w:rPr>
            </w:pPr>
            <w:ins w:id="4806" w:author="R4-1809478" w:date="2018-07-10T13:12:00Z">
              <w:r w:rsidRPr="00B04564">
                <w:rPr>
                  <w:rFonts w:cs="Arial"/>
                </w:rPr>
                <w:t>Measurement bandwidth</w:t>
              </w:r>
            </w:ins>
          </w:p>
        </w:tc>
        <w:tc>
          <w:tcPr>
            <w:tcW w:w="4422" w:type="dxa"/>
            <w:tcBorders>
              <w:top w:val="single" w:sz="2" w:space="0" w:color="auto"/>
              <w:left w:val="single" w:sz="2" w:space="0" w:color="auto"/>
              <w:bottom w:val="single" w:sz="2" w:space="0" w:color="auto"/>
              <w:right w:val="single" w:sz="2" w:space="0" w:color="auto"/>
            </w:tcBorders>
            <w:hideMark/>
          </w:tcPr>
          <w:p w14:paraId="7E5B2758" w14:textId="77777777" w:rsidR="00A572A2" w:rsidRPr="00B04564" w:rsidRDefault="00A572A2" w:rsidP="00081372">
            <w:pPr>
              <w:pStyle w:val="TAH"/>
              <w:rPr>
                <w:ins w:id="4807" w:author="R4-1809478" w:date="2018-07-10T13:12:00Z"/>
                <w:rFonts w:cs="Arial"/>
              </w:rPr>
            </w:pPr>
            <w:ins w:id="4808" w:author="R4-1809478" w:date="2018-07-10T13:12:00Z">
              <w:r w:rsidRPr="00B04564">
                <w:rPr>
                  <w:rFonts w:cs="Arial"/>
                </w:rPr>
                <w:t>Note</w:t>
              </w:r>
            </w:ins>
          </w:p>
        </w:tc>
      </w:tr>
      <w:tr w:rsidR="00A572A2" w:rsidRPr="00B04564" w14:paraId="292D1F10" w14:textId="77777777" w:rsidTr="00081372">
        <w:trPr>
          <w:cantSplit/>
          <w:trHeight w:val="113"/>
          <w:jc w:val="center"/>
          <w:ins w:id="4809" w:author="R4-1809478" w:date="2018-07-10T13:12:00Z"/>
        </w:trPr>
        <w:tc>
          <w:tcPr>
            <w:tcW w:w="1302" w:type="dxa"/>
            <w:vMerge w:val="restart"/>
            <w:tcBorders>
              <w:top w:val="single" w:sz="2" w:space="0" w:color="auto"/>
              <w:left w:val="single" w:sz="2" w:space="0" w:color="auto"/>
              <w:right w:val="single" w:sz="2" w:space="0" w:color="auto"/>
            </w:tcBorders>
          </w:tcPr>
          <w:p w14:paraId="71C2D0C4" w14:textId="77777777" w:rsidR="00A572A2" w:rsidRPr="00B04564" w:rsidRDefault="00A572A2" w:rsidP="00081372">
            <w:pPr>
              <w:pStyle w:val="TAC"/>
              <w:rPr>
                <w:ins w:id="4810" w:author="R4-1809478" w:date="2018-07-10T13:12:00Z"/>
                <w:rFonts w:cs="Arial"/>
              </w:rPr>
            </w:pPr>
            <w:ins w:id="4811" w:author="R4-1809478" w:date="2018-07-10T13:12:00Z">
              <w:r w:rsidRPr="00B04564">
                <w:t>GSM900</w:t>
              </w:r>
            </w:ins>
          </w:p>
          <w:p w14:paraId="59CFD9C0" w14:textId="77777777" w:rsidR="00A572A2" w:rsidRPr="00B04564" w:rsidRDefault="00A572A2" w:rsidP="00081372">
            <w:pPr>
              <w:pStyle w:val="TAC"/>
              <w:rPr>
                <w:ins w:id="4812"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15E17FFB" w14:textId="77777777" w:rsidR="00A572A2" w:rsidRPr="00B04564" w:rsidRDefault="00A572A2" w:rsidP="00081372">
            <w:pPr>
              <w:pStyle w:val="TAC"/>
              <w:rPr>
                <w:ins w:id="4813" w:author="R4-1809478" w:date="2018-07-10T13:12:00Z"/>
                <w:rFonts w:cs="Arial"/>
              </w:rPr>
            </w:pPr>
            <w:ins w:id="4814" w:author="R4-1809478" w:date="2018-07-10T13:12:00Z">
              <w:r w:rsidRPr="00B04564">
                <w:t>921 – 960 MHz</w:t>
              </w:r>
            </w:ins>
          </w:p>
        </w:tc>
        <w:tc>
          <w:tcPr>
            <w:tcW w:w="851" w:type="dxa"/>
            <w:tcBorders>
              <w:top w:val="single" w:sz="2" w:space="0" w:color="auto"/>
              <w:left w:val="single" w:sz="2" w:space="0" w:color="auto"/>
              <w:bottom w:val="single" w:sz="2" w:space="0" w:color="auto"/>
              <w:right w:val="single" w:sz="2" w:space="0" w:color="auto"/>
            </w:tcBorders>
          </w:tcPr>
          <w:p w14:paraId="06F782E0" w14:textId="77777777" w:rsidR="00A572A2" w:rsidRPr="00B04564" w:rsidRDefault="00A572A2" w:rsidP="00081372">
            <w:pPr>
              <w:pStyle w:val="TAC"/>
              <w:rPr>
                <w:ins w:id="4815" w:author="R4-1809478" w:date="2018-07-10T13:12:00Z"/>
                <w:rFonts w:cs="v5.0.0"/>
              </w:rPr>
            </w:pPr>
            <w:ins w:id="4816" w:author="R4-1809478" w:date="2018-07-10T13:12:00Z">
              <w:r w:rsidRPr="00B04564">
                <w:t>-57 dBm</w:t>
              </w:r>
            </w:ins>
          </w:p>
        </w:tc>
        <w:tc>
          <w:tcPr>
            <w:tcW w:w="1417" w:type="dxa"/>
            <w:tcBorders>
              <w:top w:val="single" w:sz="2" w:space="0" w:color="auto"/>
              <w:left w:val="single" w:sz="2" w:space="0" w:color="auto"/>
              <w:bottom w:val="single" w:sz="2" w:space="0" w:color="auto"/>
              <w:right w:val="single" w:sz="2" w:space="0" w:color="auto"/>
            </w:tcBorders>
          </w:tcPr>
          <w:p w14:paraId="606471D0" w14:textId="77777777" w:rsidR="00A572A2" w:rsidRPr="00B04564" w:rsidRDefault="00A572A2" w:rsidP="00081372">
            <w:pPr>
              <w:pStyle w:val="TAC"/>
              <w:rPr>
                <w:ins w:id="4817" w:author="R4-1809478" w:date="2018-07-10T13:12:00Z"/>
                <w:rFonts w:cs="Arial"/>
              </w:rPr>
            </w:pPr>
            <w:ins w:id="4818" w:author="R4-1809478" w:date="2018-07-10T13:12: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086F1960" w14:textId="77777777" w:rsidR="00A572A2" w:rsidRPr="00B04564" w:rsidRDefault="00A572A2" w:rsidP="00081372">
            <w:pPr>
              <w:pStyle w:val="TAL"/>
              <w:rPr>
                <w:ins w:id="4819" w:author="R4-1809478" w:date="2018-07-10T13:12:00Z"/>
                <w:rFonts w:cs="Arial"/>
              </w:rPr>
            </w:pPr>
            <w:ins w:id="4820" w:author="R4-1809478" w:date="2018-07-10T13:12:00Z">
              <w:r w:rsidRPr="00B04564">
                <w:t>This requirement does not apply to BS operating in band n8</w:t>
              </w:r>
            </w:ins>
          </w:p>
        </w:tc>
      </w:tr>
      <w:tr w:rsidR="00A572A2" w:rsidRPr="00B04564" w14:paraId="48EC4AB4" w14:textId="77777777" w:rsidTr="00081372">
        <w:trPr>
          <w:cantSplit/>
          <w:trHeight w:val="113"/>
          <w:jc w:val="center"/>
          <w:ins w:id="4821" w:author="R4-1809478" w:date="2018-07-10T13:12:00Z"/>
        </w:trPr>
        <w:tc>
          <w:tcPr>
            <w:tcW w:w="1302" w:type="dxa"/>
            <w:vMerge/>
            <w:tcBorders>
              <w:left w:val="single" w:sz="2" w:space="0" w:color="auto"/>
              <w:right w:val="single" w:sz="2" w:space="0" w:color="auto"/>
            </w:tcBorders>
          </w:tcPr>
          <w:p w14:paraId="430D8294" w14:textId="77777777" w:rsidR="00A572A2" w:rsidRPr="00B04564" w:rsidRDefault="00A572A2" w:rsidP="00081372">
            <w:pPr>
              <w:pStyle w:val="TAC"/>
              <w:rPr>
                <w:ins w:id="4822"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8573277" w14:textId="77777777" w:rsidR="00A572A2" w:rsidRPr="00B04564" w:rsidRDefault="00A572A2" w:rsidP="00081372">
            <w:pPr>
              <w:pStyle w:val="TAC"/>
              <w:rPr>
                <w:ins w:id="4823" w:author="R4-1809478" w:date="2018-07-10T13:12:00Z"/>
                <w:rFonts w:cs="Arial"/>
              </w:rPr>
            </w:pPr>
            <w:ins w:id="4824" w:author="R4-1809478" w:date="2018-07-10T13:12:00Z">
              <w:r w:rsidRPr="00B04564">
                <w:t>876 – 915 MHz</w:t>
              </w:r>
            </w:ins>
          </w:p>
        </w:tc>
        <w:tc>
          <w:tcPr>
            <w:tcW w:w="851" w:type="dxa"/>
            <w:tcBorders>
              <w:top w:val="single" w:sz="2" w:space="0" w:color="auto"/>
              <w:left w:val="single" w:sz="2" w:space="0" w:color="auto"/>
              <w:bottom w:val="single" w:sz="2" w:space="0" w:color="auto"/>
              <w:right w:val="single" w:sz="2" w:space="0" w:color="auto"/>
            </w:tcBorders>
          </w:tcPr>
          <w:p w14:paraId="4438031B" w14:textId="77777777" w:rsidR="00A572A2" w:rsidRPr="00B04564" w:rsidRDefault="00A572A2" w:rsidP="00081372">
            <w:pPr>
              <w:pStyle w:val="TAC"/>
              <w:rPr>
                <w:ins w:id="4825" w:author="R4-1809478" w:date="2018-07-10T13:12:00Z"/>
                <w:rFonts w:cs="v5.0.0"/>
              </w:rPr>
            </w:pPr>
            <w:ins w:id="4826" w:author="R4-1809478" w:date="2018-07-10T13:12:00Z">
              <w:r w:rsidRPr="00B04564">
                <w:t>-61 dBm</w:t>
              </w:r>
            </w:ins>
          </w:p>
        </w:tc>
        <w:tc>
          <w:tcPr>
            <w:tcW w:w="1417" w:type="dxa"/>
            <w:tcBorders>
              <w:top w:val="single" w:sz="2" w:space="0" w:color="auto"/>
              <w:left w:val="single" w:sz="2" w:space="0" w:color="auto"/>
              <w:bottom w:val="single" w:sz="2" w:space="0" w:color="auto"/>
              <w:right w:val="single" w:sz="2" w:space="0" w:color="auto"/>
            </w:tcBorders>
          </w:tcPr>
          <w:p w14:paraId="33DBF0A9" w14:textId="77777777" w:rsidR="00A572A2" w:rsidRPr="00B04564" w:rsidRDefault="00A572A2" w:rsidP="00081372">
            <w:pPr>
              <w:pStyle w:val="TAC"/>
              <w:rPr>
                <w:ins w:id="4827" w:author="R4-1809478" w:date="2018-07-10T13:12:00Z"/>
                <w:rFonts w:cs="Arial"/>
              </w:rPr>
            </w:pPr>
            <w:ins w:id="4828" w:author="R4-1809478" w:date="2018-07-10T13:12: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17AC52AC" w14:textId="77777777" w:rsidR="00A572A2" w:rsidRPr="00B04564" w:rsidRDefault="00A572A2" w:rsidP="00081372">
            <w:pPr>
              <w:pStyle w:val="TAL"/>
              <w:rPr>
                <w:ins w:id="4829" w:author="R4-1809478" w:date="2018-07-10T13:12:00Z"/>
                <w:rFonts w:cs="Arial"/>
              </w:rPr>
            </w:pPr>
            <w:ins w:id="4830" w:author="R4-1809478" w:date="2018-07-10T13:12:00Z">
              <w:r w:rsidRPr="00B04564">
                <w:t>For the frequency range 880-915 MHz, this requirement does not apply to BS operating in band n8, since it is already covered by the requirement in subclause 6.6.5.1.3.</w:t>
              </w:r>
            </w:ins>
          </w:p>
        </w:tc>
      </w:tr>
      <w:tr w:rsidR="00A572A2" w:rsidRPr="00B04564" w14:paraId="02CD75BE" w14:textId="77777777" w:rsidTr="00081372">
        <w:trPr>
          <w:cantSplit/>
          <w:trHeight w:val="113"/>
          <w:jc w:val="center"/>
          <w:ins w:id="4831" w:author="R4-1809478" w:date="2018-07-10T13:12:00Z"/>
        </w:trPr>
        <w:tc>
          <w:tcPr>
            <w:tcW w:w="1302" w:type="dxa"/>
            <w:vMerge w:val="restart"/>
            <w:tcBorders>
              <w:left w:val="single" w:sz="2" w:space="0" w:color="auto"/>
              <w:right w:val="single" w:sz="2" w:space="0" w:color="auto"/>
            </w:tcBorders>
          </w:tcPr>
          <w:p w14:paraId="2BFABA67" w14:textId="77777777" w:rsidR="00A572A2" w:rsidRPr="00B04564" w:rsidRDefault="00A572A2" w:rsidP="00081372">
            <w:pPr>
              <w:pStyle w:val="TAC"/>
              <w:rPr>
                <w:ins w:id="4832" w:author="R4-1809478" w:date="2018-07-10T13:12:00Z"/>
                <w:rFonts w:cs="Arial"/>
              </w:rPr>
            </w:pPr>
            <w:ins w:id="4833" w:author="R4-1809478" w:date="2018-07-10T13:12:00Z">
              <w:r w:rsidRPr="00B04564">
                <w:t>DCS1800</w:t>
              </w:r>
            </w:ins>
          </w:p>
          <w:p w14:paraId="4CCDC12E" w14:textId="77777777" w:rsidR="00A572A2" w:rsidRPr="00B04564" w:rsidRDefault="00A572A2" w:rsidP="00081372">
            <w:pPr>
              <w:pStyle w:val="TAC"/>
              <w:rPr>
                <w:ins w:id="4834"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0C78F1A8" w14:textId="77777777" w:rsidR="00A572A2" w:rsidRPr="00B04564" w:rsidRDefault="00A572A2" w:rsidP="00081372">
            <w:pPr>
              <w:pStyle w:val="TAC"/>
              <w:rPr>
                <w:ins w:id="4835" w:author="R4-1809478" w:date="2018-07-10T13:12:00Z"/>
              </w:rPr>
            </w:pPr>
            <w:ins w:id="4836" w:author="R4-1809478" w:date="2018-07-10T13:12:00Z">
              <w:r w:rsidRPr="00B04564">
                <w:t>1805 – 1880 MHz</w:t>
              </w:r>
            </w:ins>
          </w:p>
        </w:tc>
        <w:tc>
          <w:tcPr>
            <w:tcW w:w="851" w:type="dxa"/>
            <w:tcBorders>
              <w:top w:val="single" w:sz="2" w:space="0" w:color="auto"/>
              <w:left w:val="single" w:sz="2" w:space="0" w:color="auto"/>
              <w:bottom w:val="single" w:sz="2" w:space="0" w:color="auto"/>
              <w:right w:val="single" w:sz="2" w:space="0" w:color="auto"/>
            </w:tcBorders>
          </w:tcPr>
          <w:p w14:paraId="16DB7BBF" w14:textId="77777777" w:rsidR="00A572A2" w:rsidRPr="00B04564" w:rsidRDefault="00A572A2" w:rsidP="00081372">
            <w:pPr>
              <w:pStyle w:val="TAC"/>
              <w:rPr>
                <w:ins w:id="4837" w:author="R4-1809478" w:date="2018-07-10T13:12:00Z"/>
              </w:rPr>
            </w:pPr>
            <w:ins w:id="4838" w:author="R4-1809478" w:date="2018-07-10T13:12:00Z">
              <w:r w:rsidRPr="00B04564">
                <w:t>-47 dBm</w:t>
              </w:r>
            </w:ins>
          </w:p>
        </w:tc>
        <w:tc>
          <w:tcPr>
            <w:tcW w:w="1417" w:type="dxa"/>
            <w:tcBorders>
              <w:top w:val="single" w:sz="2" w:space="0" w:color="auto"/>
              <w:left w:val="single" w:sz="2" w:space="0" w:color="auto"/>
              <w:bottom w:val="single" w:sz="2" w:space="0" w:color="auto"/>
              <w:right w:val="single" w:sz="2" w:space="0" w:color="auto"/>
            </w:tcBorders>
          </w:tcPr>
          <w:p w14:paraId="7D270D53" w14:textId="77777777" w:rsidR="00A572A2" w:rsidRPr="00B04564" w:rsidRDefault="00A572A2" w:rsidP="00081372">
            <w:pPr>
              <w:pStyle w:val="TAC"/>
              <w:rPr>
                <w:ins w:id="4839" w:author="R4-1809478" w:date="2018-07-10T13:12:00Z"/>
              </w:rPr>
            </w:pPr>
            <w:ins w:id="4840" w:author="R4-1809478" w:date="2018-07-10T13:12: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5E37192B" w14:textId="77777777" w:rsidR="00A572A2" w:rsidRPr="00B04564" w:rsidRDefault="00A572A2" w:rsidP="00081372">
            <w:pPr>
              <w:pStyle w:val="TAL"/>
              <w:rPr>
                <w:ins w:id="4841" w:author="R4-1809478" w:date="2018-07-10T13:12:00Z"/>
              </w:rPr>
            </w:pPr>
            <w:ins w:id="4842" w:author="R4-1809478" w:date="2018-07-10T13:12:00Z">
              <w:r w:rsidRPr="00B04564">
                <w:t xml:space="preserve">This requirement does not apply to BS operating in band n3. </w:t>
              </w:r>
            </w:ins>
          </w:p>
        </w:tc>
      </w:tr>
      <w:tr w:rsidR="00A572A2" w:rsidRPr="00B04564" w14:paraId="7518ADE2" w14:textId="77777777" w:rsidTr="00081372">
        <w:trPr>
          <w:cantSplit/>
          <w:trHeight w:val="113"/>
          <w:jc w:val="center"/>
          <w:ins w:id="4843" w:author="R4-1809478" w:date="2018-07-10T13:12:00Z"/>
        </w:trPr>
        <w:tc>
          <w:tcPr>
            <w:tcW w:w="1302" w:type="dxa"/>
            <w:vMerge/>
            <w:tcBorders>
              <w:left w:val="single" w:sz="2" w:space="0" w:color="auto"/>
              <w:right w:val="single" w:sz="2" w:space="0" w:color="auto"/>
            </w:tcBorders>
          </w:tcPr>
          <w:p w14:paraId="1F2ABBD0" w14:textId="77777777" w:rsidR="00A572A2" w:rsidRPr="00B04564" w:rsidRDefault="00A572A2" w:rsidP="00081372">
            <w:pPr>
              <w:pStyle w:val="TAC"/>
              <w:rPr>
                <w:ins w:id="4844"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4573E079" w14:textId="77777777" w:rsidR="00A572A2" w:rsidRPr="00B04564" w:rsidRDefault="00A572A2" w:rsidP="00081372">
            <w:pPr>
              <w:pStyle w:val="TAC"/>
              <w:rPr>
                <w:ins w:id="4845" w:author="R4-1809478" w:date="2018-07-10T13:12:00Z"/>
              </w:rPr>
            </w:pPr>
            <w:ins w:id="4846" w:author="R4-1809478" w:date="2018-07-10T13:12:00Z">
              <w:r w:rsidRPr="00B04564">
                <w:t>1710 – 1785 MHz</w:t>
              </w:r>
            </w:ins>
          </w:p>
        </w:tc>
        <w:tc>
          <w:tcPr>
            <w:tcW w:w="851" w:type="dxa"/>
            <w:tcBorders>
              <w:top w:val="single" w:sz="2" w:space="0" w:color="auto"/>
              <w:left w:val="single" w:sz="2" w:space="0" w:color="auto"/>
              <w:bottom w:val="single" w:sz="2" w:space="0" w:color="auto"/>
              <w:right w:val="single" w:sz="2" w:space="0" w:color="auto"/>
            </w:tcBorders>
          </w:tcPr>
          <w:p w14:paraId="09775E7F" w14:textId="77777777" w:rsidR="00A572A2" w:rsidRPr="00B04564" w:rsidRDefault="00A572A2" w:rsidP="00081372">
            <w:pPr>
              <w:pStyle w:val="TAC"/>
              <w:rPr>
                <w:ins w:id="4847" w:author="R4-1809478" w:date="2018-07-10T13:12:00Z"/>
              </w:rPr>
            </w:pPr>
            <w:ins w:id="4848" w:author="R4-1809478" w:date="2018-07-10T13:12:00Z">
              <w:r w:rsidRPr="00B04564">
                <w:t>-61 dBm</w:t>
              </w:r>
            </w:ins>
          </w:p>
        </w:tc>
        <w:tc>
          <w:tcPr>
            <w:tcW w:w="1417" w:type="dxa"/>
            <w:tcBorders>
              <w:top w:val="single" w:sz="2" w:space="0" w:color="auto"/>
              <w:left w:val="single" w:sz="2" w:space="0" w:color="auto"/>
              <w:bottom w:val="single" w:sz="2" w:space="0" w:color="auto"/>
              <w:right w:val="single" w:sz="2" w:space="0" w:color="auto"/>
            </w:tcBorders>
          </w:tcPr>
          <w:p w14:paraId="4370EE20" w14:textId="77777777" w:rsidR="00A572A2" w:rsidRPr="00B04564" w:rsidRDefault="00A572A2" w:rsidP="00081372">
            <w:pPr>
              <w:pStyle w:val="TAC"/>
              <w:rPr>
                <w:ins w:id="4849" w:author="R4-1809478" w:date="2018-07-10T13:12:00Z"/>
              </w:rPr>
            </w:pPr>
            <w:ins w:id="4850" w:author="R4-1809478" w:date="2018-07-10T13:12: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5E6C201C" w14:textId="77777777" w:rsidR="00A572A2" w:rsidRPr="00B04564" w:rsidRDefault="00A572A2" w:rsidP="00081372">
            <w:pPr>
              <w:pStyle w:val="TAL"/>
              <w:rPr>
                <w:ins w:id="4851" w:author="R4-1809478" w:date="2018-07-10T13:12:00Z"/>
              </w:rPr>
            </w:pPr>
            <w:ins w:id="4852" w:author="R4-1809478" w:date="2018-07-10T13:12:00Z">
              <w:r w:rsidRPr="00B04564">
                <w:t>This requirement does not apply to BS operating in band n3, since it is already covered by the requirement in subclause 6.6.5.1.3.</w:t>
              </w:r>
            </w:ins>
          </w:p>
        </w:tc>
      </w:tr>
      <w:tr w:rsidR="00A572A2" w:rsidRPr="00B04564" w14:paraId="7434DFC4" w14:textId="77777777" w:rsidTr="00081372">
        <w:trPr>
          <w:cantSplit/>
          <w:trHeight w:val="113"/>
          <w:jc w:val="center"/>
          <w:ins w:id="4853" w:author="R4-1809478" w:date="2018-07-10T13:12:00Z"/>
        </w:trPr>
        <w:tc>
          <w:tcPr>
            <w:tcW w:w="1302" w:type="dxa"/>
            <w:vMerge w:val="restart"/>
            <w:tcBorders>
              <w:left w:val="single" w:sz="2" w:space="0" w:color="auto"/>
              <w:right w:val="single" w:sz="2" w:space="0" w:color="auto"/>
            </w:tcBorders>
          </w:tcPr>
          <w:p w14:paraId="4ED39D87" w14:textId="77777777" w:rsidR="00A572A2" w:rsidRPr="00B04564" w:rsidRDefault="00A572A2" w:rsidP="00081372">
            <w:pPr>
              <w:pStyle w:val="TAC"/>
              <w:rPr>
                <w:ins w:id="4854" w:author="R4-1809478" w:date="2018-07-10T13:12:00Z"/>
                <w:rFonts w:cs="Arial"/>
              </w:rPr>
            </w:pPr>
            <w:ins w:id="4855" w:author="R4-1809478" w:date="2018-07-10T13:12:00Z">
              <w:r w:rsidRPr="00B04564">
                <w:rPr>
                  <w:rFonts w:cs="Arial"/>
                </w:rPr>
                <w:t>PCS1900</w:t>
              </w:r>
            </w:ins>
          </w:p>
        </w:tc>
        <w:tc>
          <w:tcPr>
            <w:tcW w:w="1701" w:type="dxa"/>
            <w:tcBorders>
              <w:top w:val="single" w:sz="2" w:space="0" w:color="auto"/>
              <w:left w:val="single" w:sz="2" w:space="0" w:color="auto"/>
              <w:bottom w:val="single" w:sz="2" w:space="0" w:color="auto"/>
              <w:right w:val="single" w:sz="2" w:space="0" w:color="auto"/>
            </w:tcBorders>
          </w:tcPr>
          <w:p w14:paraId="274F2993" w14:textId="77777777" w:rsidR="00A572A2" w:rsidRPr="00B04564" w:rsidRDefault="00A572A2" w:rsidP="00081372">
            <w:pPr>
              <w:pStyle w:val="TAC"/>
              <w:rPr>
                <w:ins w:id="4856" w:author="R4-1809478" w:date="2018-07-10T13:12:00Z"/>
              </w:rPr>
            </w:pPr>
            <w:ins w:id="4857" w:author="R4-1809478" w:date="2018-07-10T13:12:00Z">
              <w:r w:rsidRPr="00B04564">
                <w:t>1930   1990 MHz</w:t>
              </w:r>
            </w:ins>
          </w:p>
        </w:tc>
        <w:tc>
          <w:tcPr>
            <w:tcW w:w="851" w:type="dxa"/>
            <w:tcBorders>
              <w:top w:val="single" w:sz="2" w:space="0" w:color="auto"/>
              <w:left w:val="single" w:sz="2" w:space="0" w:color="auto"/>
              <w:bottom w:val="single" w:sz="2" w:space="0" w:color="auto"/>
              <w:right w:val="single" w:sz="2" w:space="0" w:color="auto"/>
            </w:tcBorders>
          </w:tcPr>
          <w:p w14:paraId="22FAA49A" w14:textId="77777777" w:rsidR="00A572A2" w:rsidRPr="00B04564" w:rsidRDefault="00A572A2" w:rsidP="00081372">
            <w:pPr>
              <w:pStyle w:val="TAC"/>
              <w:rPr>
                <w:ins w:id="4858" w:author="R4-1809478" w:date="2018-07-10T13:12:00Z"/>
              </w:rPr>
            </w:pPr>
            <w:ins w:id="4859" w:author="R4-1809478" w:date="2018-07-10T13:12:00Z">
              <w:r w:rsidRPr="00B04564">
                <w:t>-47 dBm</w:t>
              </w:r>
            </w:ins>
          </w:p>
        </w:tc>
        <w:tc>
          <w:tcPr>
            <w:tcW w:w="1417" w:type="dxa"/>
            <w:tcBorders>
              <w:top w:val="single" w:sz="2" w:space="0" w:color="auto"/>
              <w:left w:val="single" w:sz="2" w:space="0" w:color="auto"/>
              <w:bottom w:val="single" w:sz="2" w:space="0" w:color="auto"/>
              <w:right w:val="single" w:sz="2" w:space="0" w:color="auto"/>
            </w:tcBorders>
          </w:tcPr>
          <w:p w14:paraId="04896444" w14:textId="77777777" w:rsidR="00A572A2" w:rsidRPr="00B04564" w:rsidRDefault="00A572A2" w:rsidP="00081372">
            <w:pPr>
              <w:pStyle w:val="TAC"/>
              <w:rPr>
                <w:ins w:id="4860" w:author="R4-1809478" w:date="2018-07-10T13:12:00Z"/>
              </w:rPr>
            </w:pPr>
            <w:ins w:id="4861" w:author="R4-1809478" w:date="2018-07-10T13:12: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25D840A6" w14:textId="77777777" w:rsidR="00A572A2" w:rsidRPr="00B04564" w:rsidRDefault="00A572A2" w:rsidP="00081372">
            <w:pPr>
              <w:pStyle w:val="TAL"/>
              <w:rPr>
                <w:ins w:id="4862" w:author="R4-1809478" w:date="2018-07-10T13:12:00Z"/>
              </w:rPr>
            </w:pPr>
            <w:ins w:id="4863" w:author="R4-1809478" w:date="2018-07-10T13:12:00Z">
              <w:r w:rsidRPr="00B04564">
                <w:t xml:space="preserve">This requirement does not apply to BS operating in band n2, n25 or band n70.  </w:t>
              </w:r>
            </w:ins>
          </w:p>
        </w:tc>
      </w:tr>
      <w:tr w:rsidR="00A572A2" w:rsidRPr="00B04564" w14:paraId="1638DE53" w14:textId="77777777" w:rsidTr="00081372">
        <w:trPr>
          <w:cantSplit/>
          <w:trHeight w:val="113"/>
          <w:jc w:val="center"/>
          <w:ins w:id="4864" w:author="R4-1809478" w:date="2018-07-10T13:12:00Z"/>
        </w:trPr>
        <w:tc>
          <w:tcPr>
            <w:tcW w:w="1302" w:type="dxa"/>
            <w:vMerge/>
            <w:tcBorders>
              <w:left w:val="single" w:sz="2" w:space="0" w:color="auto"/>
              <w:right w:val="single" w:sz="2" w:space="0" w:color="auto"/>
            </w:tcBorders>
          </w:tcPr>
          <w:p w14:paraId="2B795CA3" w14:textId="77777777" w:rsidR="00A572A2" w:rsidRPr="00B04564" w:rsidRDefault="00A572A2" w:rsidP="00081372">
            <w:pPr>
              <w:pStyle w:val="TAC"/>
              <w:rPr>
                <w:ins w:id="4865"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9E3AB8F" w14:textId="77777777" w:rsidR="00A572A2" w:rsidRPr="00B04564" w:rsidRDefault="00A572A2" w:rsidP="00081372">
            <w:pPr>
              <w:pStyle w:val="TAC"/>
              <w:rPr>
                <w:ins w:id="4866" w:author="R4-1809478" w:date="2018-07-10T13:12:00Z"/>
                <w:rFonts w:cs="v5.0.0"/>
                <w:lang w:eastAsia="zh-CN"/>
              </w:rPr>
            </w:pPr>
            <w:ins w:id="4867" w:author="R4-1809478" w:date="2018-07-10T13:12:00Z">
              <w:r w:rsidRPr="00B04564">
                <w:rPr>
                  <w:rFonts w:cs="v5.0.0"/>
                </w:rPr>
                <w:t>1850 – 1910 MHz</w:t>
              </w:r>
            </w:ins>
          </w:p>
          <w:p w14:paraId="5E397EB0" w14:textId="77777777" w:rsidR="00A572A2" w:rsidRPr="00B04564" w:rsidRDefault="00A572A2" w:rsidP="00081372">
            <w:pPr>
              <w:pStyle w:val="TAC"/>
              <w:rPr>
                <w:ins w:id="4868"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5EBE1BCC" w14:textId="77777777" w:rsidR="00A572A2" w:rsidRPr="00B04564" w:rsidRDefault="00A572A2" w:rsidP="00081372">
            <w:pPr>
              <w:pStyle w:val="TAC"/>
              <w:rPr>
                <w:ins w:id="4869" w:author="R4-1809478" w:date="2018-07-10T13:12:00Z"/>
              </w:rPr>
            </w:pPr>
            <w:ins w:id="4870" w:author="R4-1809478" w:date="2018-07-10T13:12:00Z">
              <w:r w:rsidRPr="00B04564">
                <w:t>-61 dBm</w:t>
              </w:r>
            </w:ins>
          </w:p>
        </w:tc>
        <w:tc>
          <w:tcPr>
            <w:tcW w:w="1417" w:type="dxa"/>
            <w:tcBorders>
              <w:top w:val="single" w:sz="2" w:space="0" w:color="auto"/>
              <w:left w:val="single" w:sz="2" w:space="0" w:color="auto"/>
              <w:bottom w:val="single" w:sz="2" w:space="0" w:color="auto"/>
              <w:right w:val="single" w:sz="2" w:space="0" w:color="auto"/>
            </w:tcBorders>
          </w:tcPr>
          <w:p w14:paraId="3E3D5699" w14:textId="77777777" w:rsidR="00A572A2" w:rsidRPr="00B04564" w:rsidRDefault="00A572A2" w:rsidP="00081372">
            <w:pPr>
              <w:pStyle w:val="TAC"/>
              <w:rPr>
                <w:ins w:id="4871" w:author="R4-1809478" w:date="2018-07-10T13:12:00Z"/>
              </w:rPr>
            </w:pPr>
            <w:ins w:id="4872" w:author="R4-1809478" w:date="2018-07-10T13:12: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522FFE3A" w14:textId="77777777" w:rsidR="00A572A2" w:rsidRPr="00B04564" w:rsidRDefault="00A572A2" w:rsidP="00081372">
            <w:pPr>
              <w:pStyle w:val="TAL"/>
              <w:rPr>
                <w:ins w:id="4873" w:author="R4-1809478" w:date="2018-07-10T13:12:00Z"/>
              </w:rPr>
            </w:pPr>
            <w:ins w:id="4874" w:author="R4-1809478" w:date="2018-07-10T13:12:00Z">
              <w:r w:rsidRPr="00B04564">
                <w:t xml:space="preserve">This requirement does not apply to BS operating in band n2 or n25 since it is already covered by the requirement in subclause 6.6.5.1.3.  </w:t>
              </w:r>
            </w:ins>
          </w:p>
        </w:tc>
      </w:tr>
      <w:tr w:rsidR="00A572A2" w:rsidRPr="00B04564" w14:paraId="45AC1AA6" w14:textId="77777777" w:rsidTr="00081372">
        <w:trPr>
          <w:cantSplit/>
          <w:trHeight w:val="113"/>
          <w:jc w:val="center"/>
          <w:ins w:id="4875" w:author="R4-1809478" w:date="2018-07-10T13:12:00Z"/>
        </w:trPr>
        <w:tc>
          <w:tcPr>
            <w:tcW w:w="1302" w:type="dxa"/>
            <w:vMerge w:val="restart"/>
            <w:tcBorders>
              <w:left w:val="single" w:sz="2" w:space="0" w:color="auto"/>
              <w:right w:val="single" w:sz="2" w:space="0" w:color="auto"/>
            </w:tcBorders>
          </w:tcPr>
          <w:p w14:paraId="1EB5D52B" w14:textId="77777777" w:rsidR="00A572A2" w:rsidRPr="00B04564" w:rsidRDefault="00A572A2" w:rsidP="00081372">
            <w:pPr>
              <w:pStyle w:val="TAC"/>
              <w:rPr>
                <w:ins w:id="4876" w:author="R4-1809478" w:date="2018-07-10T13:12:00Z"/>
                <w:rFonts w:cs="Arial"/>
              </w:rPr>
            </w:pPr>
            <w:ins w:id="4877" w:author="R4-1809478" w:date="2018-07-10T13:12:00Z">
              <w:r w:rsidRPr="00B04564">
                <w:rPr>
                  <w:rFonts w:cs="Arial"/>
                </w:rPr>
                <w:t>GSM850 or CDMA850</w:t>
              </w:r>
            </w:ins>
          </w:p>
        </w:tc>
        <w:tc>
          <w:tcPr>
            <w:tcW w:w="1701" w:type="dxa"/>
            <w:tcBorders>
              <w:top w:val="single" w:sz="2" w:space="0" w:color="auto"/>
              <w:left w:val="single" w:sz="2" w:space="0" w:color="auto"/>
              <w:bottom w:val="single" w:sz="2" w:space="0" w:color="auto"/>
              <w:right w:val="single" w:sz="2" w:space="0" w:color="auto"/>
            </w:tcBorders>
          </w:tcPr>
          <w:p w14:paraId="40BFA33F" w14:textId="77777777" w:rsidR="00A572A2" w:rsidRPr="00B04564" w:rsidRDefault="00A572A2" w:rsidP="00081372">
            <w:pPr>
              <w:pStyle w:val="TAC"/>
              <w:rPr>
                <w:ins w:id="4878" w:author="R4-1809478" w:date="2018-07-10T13:12:00Z"/>
                <w:rFonts w:cs="v5.0.0"/>
              </w:rPr>
            </w:pPr>
            <w:ins w:id="4879" w:author="R4-1809478" w:date="2018-07-10T13:12:00Z">
              <w:r w:rsidRPr="00B04564">
                <w:rPr>
                  <w:rFonts w:cs="v5.0.0"/>
                </w:rPr>
                <w:t>869 – 894 MHz</w:t>
              </w:r>
            </w:ins>
          </w:p>
        </w:tc>
        <w:tc>
          <w:tcPr>
            <w:tcW w:w="851" w:type="dxa"/>
            <w:tcBorders>
              <w:top w:val="single" w:sz="2" w:space="0" w:color="auto"/>
              <w:left w:val="single" w:sz="2" w:space="0" w:color="auto"/>
              <w:bottom w:val="single" w:sz="2" w:space="0" w:color="auto"/>
              <w:right w:val="single" w:sz="2" w:space="0" w:color="auto"/>
            </w:tcBorders>
          </w:tcPr>
          <w:p w14:paraId="12E66C73" w14:textId="77777777" w:rsidR="00A572A2" w:rsidRPr="00B04564" w:rsidRDefault="00A572A2" w:rsidP="00081372">
            <w:pPr>
              <w:pStyle w:val="TAC"/>
              <w:rPr>
                <w:ins w:id="4880" w:author="R4-1809478" w:date="2018-07-10T13:12:00Z"/>
              </w:rPr>
            </w:pPr>
            <w:ins w:id="4881" w:author="R4-1809478" w:date="2018-07-10T13:12:00Z">
              <w:r w:rsidRPr="00B04564">
                <w:rPr>
                  <w:rFonts w:cs="v5.0.0"/>
                </w:rPr>
                <w:t>-57 dBm</w:t>
              </w:r>
            </w:ins>
          </w:p>
        </w:tc>
        <w:tc>
          <w:tcPr>
            <w:tcW w:w="1417" w:type="dxa"/>
            <w:tcBorders>
              <w:top w:val="single" w:sz="2" w:space="0" w:color="auto"/>
              <w:left w:val="single" w:sz="2" w:space="0" w:color="auto"/>
              <w:bottom w:val="single" w:sz="2" w:space="0" w:color="auto"/>
              <w:right w:val="single" w:sz="2" w:space="0" w:color="auto"/>
            </w:tcBorders>
          </w:tcPr>
          <w:p w14:paraId="2CDB32F9" w14:textId="77777777" w:rsidR="00A572A2" w:rsidRPr="00B04564" w:rsidRDefault="00A572A2" w:rsidP="00081372">
            <w:pPr>
              <w:pStyle w:val="TAC"/>
              <w:rPr>
                <w:ins w:id="4882" w:author="R4-1809478" w:date="2018-07-10T13:12:00Z"/>
              </w:rPr>
            </w:pPr>
            <w:ins w:id="4883" w:author="R4-1809478" w:date="2018-07-10T13:12:00Z">
              <w:r w:rsidRPr="00B04564">
                <w:rPr>
                  <w:rFonts w:cs="v5.0.0"/>
                </w:rPr>
                <w:t>100 kHz</w:t>
              </w:r>
            </w:ins>
          </w:p>
        </w:tc>
        <w:tc>
          <w:tcPr>
            <w:tcW w:w="4422" w:type="dxa"/>
            <w:tcBorders>
              <w:top w:val="single" w:sz="2" w:space="0" w:color="auto"/>
              <w:left w:val="single" w:sz="2" w:space="0" w:color="auto"/>
              <w:bottom w:val="single" w:sz="2" w:space="0" w:color="auto"/>
              <w:right w:val="single" w:sz="2" w:space="0" w:color="auto"/>
            </w:tcBorders>
          </w:tcPr>
          <w:p w14:paraId="703F40F6" w14:textId="77777777" w:rsidR="00A572A2" w:rsidRPr="00B04564" w:rsidRDefault="00A572A2" w:rsidP="00081372">
            <w:pPr>
              <w:pStyle w:val="TAL"/>
              <w:rPr>
                <w:ins w:id="4884" w:author="R4-1809478" w:date="2018-07-10T13:12:00Z"/>
              </w:rPr>
            </w:pPr>
            <w:ins w:id="4885" w:author="R4-1809478" w:date="2018-07-10T13:12:00Z">
              <w:r w:rsidRPr="00B04564">
                <w:rPr>
                  <w:rFonts w:cs="v5.0.0"/>
                </w:rPr>
                <w:t xml:space="preserve">This requirement does not apply to BS operating in band n5. </w:t>
              </w:r>
            </w:ins>
          </w:p>
        </w:tc>
      </w:tr>
      <w:tr w:rsidR="00A572A2" w:rsidRPr="00B04564" w14:paraId="4CF1E5E2" w14:textId="77777777" w:rsidTr="00081372">
        <w:trPr>
          <w:cantSplit/>
          <w:trHeight w:val="113"/>
          <w:jc w:val="center"/>
          <w:ins w:id="4886" w:author="R4-1809478" w:date="2018-07-10T13:12:00Z"/>
        </w:trPr>
        <w:tc>
          <w:tcPr>
            <w:tcW w:w="1302" w:type="dxa"/>
            <w:vMerge/>
            <w:tcBorders>
              <w:left w:val="single" w:sz="2" w:space="0" w:color="auto"/>
              <w:right w:val="single" w:sz="2" w:space="0" w:color="auto"/>
            </w:tcBorders>
            <w:vAlign w:val="center"/>
          </w:tcPr>
          <w:p w14:paraId="768720C0" w14:textId="77777777" w:rsidR="00A572A2" w:rsidRPr="00B04564" w:rsidRDefault="00A572A2" w:rsidP="00081372">
            <w:pPr>
              <w:pStyle w:val="TAC"/>
              <w:rPr>
                <w:ins w:id="4887"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39006CC6" w14:textId="77777777" w:rsidR="00A572A2" w:rsidRPr="00B04564" w:rsidRDefault="00A572A2" w:rsidP="00081372">
            <w:pPr>
              <w:pStyle w:val="TAC"/>
              <w:rPr>
                <w:ins w:id="4888" w:author="R4-1809478" w:date="2018-07-10T13:12:00Z"/>
                <w:rFonts w:cs="v5.0.0"/>
              </w:rPr>
            </w:pPr>
            <w:ins w:id="4889" w:author="R4-1809478" w:date="2018-07-10T13:12:00Z">
              <w:r w:rsidRPr="00B04564">
                <w:rPr>
                  <w:rFonts w:cs="v5.0.0"/>
                </w:rPr>
                <w:t>824 – 849 MHz</w:t>
              </w:r>
            </w:ins>
          </w:p>
        </w:tc>
        <w:tc>
          <w:tcPr>
            <w:tcW w:w="851" w:type="dxa"/>
            <w:tcBorders>
              <w:top w:val="single" w:sz="2" w:space="0" w:color="auto"/>
              <w:left w:val="single" w:sz="2" w:space="0" w:color="auto"/>
              <w:bottom w:val="single" w:sz="2" w:space="0" w:color="auto"/>
              <w:right w:val="single" w:sz="2" w:space="0" w:color="auto"/>
            </w:tcBorders>
          </w:tcPr>
          <w:p w14:paraId="6059A7B1" w14:textId="77777777" w:rsidR="00A572A2" w:rsidRPr="00B04564" w:rsidRDefault="00A572A2" w:rsidP="00081372">
            <w:pPr>
              <w:pStyle w:val="TAC"/>
              <w:rPr>
                <w:ins w:id="4890" w:author="R4-1809478" w:date="2018-07-10T13:12:00Z"/>
              </w:rPr>
            </w:pPr>
            <w:ins w:id="4891" w:author="R4-1809478" w:date="2018-07-10T13:12:00Z">
              <w:r w:rsidRPr="00B04564">
                <w:rPr>
                  <w:rFonts w:cs="v5.0.0"/>
                </w:rPr>
                <w:t>-61 dBm</w:t>
              </w:r>
            </w:ins>
          </w:p>
        </w:tc>
        <w:tc>
          <w:tcPr>
            <w:tcW w:w="1417" w:type="dxa"/>
            <w:tcBorders>
              <w:top w:val="single" w:sz="2" w:space="0" w:color="auto"/>
              <w:left w:val="single" w:sz="2" w:space="0" w:color="auto"/>
              <w:bottom w:val="single" w:sz="2" w:space="0" w:color="auto"/>
              <w:right w:val="single" w:sz="2" w:space="0" w:color="auto"/>
            </w:tcBorders>
          </w:tcPr>
          <w:p w14:paraId="6A83213E" w14:textId="77777777" w:rsidR="00A572A2" w:rsidRPr="00B04564" w:rsidRDefault="00A572A2" w:rsidP="00081372">
            <w:pPr>
              <w:pStyle w:val="TAC"/>
              <w:rPr>
                <w:ins w:id="4892" w:author="R4-1809478" w:date="2018-07-10T13:12:00Z"/>
              </w:rPr>
            </w:pPr>
            <w:ins w:id="4893" w:author="R4-1809478" w:date="2018-07-10T13:12:00Z">
              <w:r w:rsidRPr="00B04564">
                <w:rPr>
                  <w:rFonts w:cs="v5.0.0"/>
                </w:rPr>
                <w:t>100 kHz</w:t>
              </w:r>
            </w:ins>
          </w:p>
        </w:tc>
        <w:tc>
          <w:tcPr>
            <w:tcW w:w="4422" w:type="dxa"/>
            <w:tcBorders>
              <w:top w:val="single" w:sz="2" w:space="0" w:color="auto"/>
              <w:left w:val="single" w:sz="2" w:space="0" w:color="auto"/>
              <w:bottom w:val="single" w:sz="2" w:space="0" w:color="auto"/>
              <w:right w:val="single" w:sz="2" w:space="0" w:color="auto"/>
            </w:tcBorders>
          </w:tcPr>
          <w:p w14:paraId="439F2F99" w14:textId="77777777" w:rsidR="00A572A2" w:rsidRPr="00B04564" w:rsidRDefault="00A572A2" w:rsidP="00081372">
            <w:pPr>
              <w:pStyle w:val="TAL"/>
              <w:rPr>
                <w:ins w:id="4894" w:author="R4-1809478" w:date="2018-07-10T13:12:00Z"/>
              </w:rPr>
            </w:pPr>
            <w:ins w:id="4895" w:author="R4-1809478" w:date="2018-07-10T13:12:00Z">
              <w:r w:rsidRPr="00B04564">
                <w:rPr>
                  <w:rFonts w:cs="v5.0.0"/>
                </w:rPr>
                <w:t>This requirement does not apply to BS operating in band n5, since it is already covered by the requirement in subclause 6.6.5.1.3.</w:t>
              </w:r>
            </w:ins>
          </w:p>
        </w:tc>
      </w:tr>
      <w:tr w:rsidR="00A572A2" w:rsidRPr="00B04564" w14:paraId="37CE743D" w14:textId="77777777" w:rsidTr="00081372">
        <w:trPr>
          <w:cantSplit/>
          <w:trHeight w:val="113"/>
          <w:jc w:val="center"/>
          <w:ins w:id="4896" w:author="R4-1809478" w:date="2018-07-10T13:12:00Z"/>
        </w:trPr>
        <w:tc>
          <w:tcPr>
            <w:tcW w:w="1302" w:type="dxa"/>
            <w:vMerge w:val="restart"/>
            <w:tcBorders>
              <w:left w:val="single" w:sz="2" w:space="0" w:color="auto"/>
              <w:right w:val="single" w:sz="2" w:space="0" w:color="auto"/>
            </w:tcBorders>
          </w:tcPr>
          <w:p w14:paraId="770CFF1E" w14:textId="77777777" w:rsidR="00A572A2" w:rsidRPr="00B04564" w:rsidRDefault="00A572A2" w:rsidP="00081372">
            <w:pPr>
              <w:pStyle w:val="TAC"/>
              <w:rPr>
                <w:ins w:id="4897" w:author="R4-1809478" w:date="2018-07-10T13:12:00Z"/>
                <w:rFonts w:cs="Arial"/>
              </w:rPr>
            </w:pPr>
            <w:ins w:id="4898" w:author="R4-1809478" w:date="2018-07-10T13:12:00Z">
              <w:r w:rsidRPr="00B04564">
                <w:rPr>
                  <w:rFonts w:cs="Arial"/>
                </w:rPr>
                <w:t xml:space="preserve">UTRA FDD Band I or </w:t>
              </w:r>
            </w:ins>
          </w:p>
          <w:p w14:paraId="48A410F1" w14:textId="77777777" w:rsidR="00A572A2" w:rsidRPr="00B04564" w:rsidRDefault="00A572A2" w:rsidP="00081372">
            <w:pPr>
              <w:pStyle w:val="TAC"/>
              <w:rPr>
                <w:ins w:id="4899" w:author="R4-1809478" w:date="2018-07-10T13:12:00Z"/>
                <w:rFonts w:cs="Arial"/>
              </w:rPr>
            </w:pPr>
            <w:ins w:id="4900" w:author="R4-1809478" w:date="2018-07-10T13:12:00Z">
              <w:r w:rsidRPr="00B04564">
                <w:rPr>
                  <w:rFonts w:cs="Arial"/>
                </w:rPr>
                <w:t>E-UTRA Band 1 or NR Band n1</w:t>
              </w:r>
            </w:ins>
          </w:p>
        </w:tc>
        <w:tc>
          <w:tcPr>
            <w:tcW w:w="1701" w:type="dxa"/>
            <w:tcBorders>
              <w:top w:val="single" w:sz="2" w:space="0" w:color="auto"/>
              <w:left w:val="single" w:sz="2" w:space="0" w:color="auto"/>
              <w:bottom w:val="single" w:sz="2" w:space="0" w:color="auto"/>
              <w:right w:val="single" w:sz="2" w:space="0" w:color="auto"/>
            </w:tcBorders>
          </w:tcPr>
          <w:p w14:paraId="592ACEE2" w14:textId="77777777" w:rsidR="00A572A2" w:rsidRPr="00B04564" w:rsidRDefault="00A572A2" w:rsidP="00081372">
            <w:pPr>
              <w:pStyle w:val="TAC"/>
              <w:rPr>
                <w:ins w:id="4901" w:author="R4-1809478" w:date="2018-07-10T13:12:00Z"/>
              </w:rPr>
            </w:pPr>
            <w:ins w:id="4902" w:author="R4-1809478" w:date="2018-07-10T13:12:00Z">
              <w:r w:rsidRPr="00B04564">
                <w:rPr>
                  <w:rFonts w:cs="Arial"/>
                </w:rPr>
                <w:t>2110 – 2170 MHz</w:t>
              </w:r>
            </w:ins>
          </w:p>
        </w:tc>
        <w:tc>
          <w:tcPr>
            <w:tcW w:w="851" w:type="dxa"/>
            <w:tcBorders>
              <w:top w:val="single" w:sz="2" w:space="0" w:color="auto"/>
              <w:left w:val="single" w:sz="2" w:space="0" w:color="auto"/>
              <w:bottom w:val="single" w:sz="2" w:space="0" w:color="auto"/>
              <w:right w:val="single" w:sz="2" w:space="0" w:color="auto"/>
            </w:tcBorders>
          </w:tcPr>
          <w:p w14:paraId="5A4F8C11" w14:textId="77777777" w:rsidR="00A572A2" w:rsidRPr="00B04564" w:rsidRDefault="00A572A2" w:rsidP="00081372">
            <w:pPr>
              <w:pStyle w:val="TAC"/>
              <w:rPr>
                <w:ins w:id="4903" w:author="R4-1809478" w:date="2018-07-10T13:12:00Z"/>
              </w:rPr>
            </w:pPr>
            <w:ins w:id="490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38BD4B75" w14:textId="77777777" w:rsidR="00A572A2" w:rsidRPr="00B04564" w:rsidRDefault="00A572A2" w:rsidP="00081372">
            <w:pPr>
              <w:pStyle w:val="TAC"/>
              <w:rPr>
                <w:ins w:id="4905" w:author="R4-1809478" w:date="2018-07-10T13:12:00Z"/>
              </w:rPr>
            </w:pPr>
            <w:ins w:id="490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10494D4" w14:textId="77777777" w:rsidR="00A572A2" w:rsidRPr="00B04564" w:rsidRDefault="00A572A2" w:rsidP="00081372">
            <w:pPr>
              <w:pStyle w:val="TAL"/>
              <w:rPr>
                <w:ins w:id="4907" w:author="R4-1809478" w:date="2018-07-10T13:12:00Z"/>
              </w:rPr>
            </w:pPr>
            <w:ins w:id="4908" w:author="R4-1809478" w:date="2018-07-10T13:12:00Z">
              <w:r w:rsidRPr="00B04564">
                <w:rPr>
                  <w:rFonts w:cs="Arial"/>
                </w:rPr>
                <w:t>This requirement does not apply to BS operating in band n1</w:t>
              </w:r>
            </w:ins>
          </w:p>
        </w:tc>
      </w:tr>
      <w:tr w:rsidR="00A572A2" w:rsidRPr="00B04564" w14:paraId="25149489" w14:textId="77777777" w:rsidTr="00081372">
        <w:trPr>
          <w:cantSplit/>
          <w:trHeight w:val="113"/>
          <w:jc w:val="center"/>
          <w:ins w:id="4909" w:author="R4-1809478" w:date="2018-07-10T13:12:00Z"/>
        </w:trPr>
        <w:tc>
          <w:tcPr>
            <w:tcW w:w="1302" w:type="dxa"/>
            <w:vMerge/>
            <w:tcBorders>
              <w:left w:val="single" w:sz="2" w:space="0" w:color="auto"/>
              <w:right w:val="single" w:sz="2" w:space="0" w:color="auto"/>
            </w:tcBorders>
            <w:vAlign w:val="center"/>
          </w:tcPr>
          <w:p w14:paraId="064E1F3B" w14:textId="77777777" w:rsidR="00A572A2" w:rsidRPr="00B04564" w:rsidRDefault="00A572A2" w:rsidP="00081372">
            <w:pPr>
              <w:pStyle w:val="TAC"/>
              <w:rPr>
                <w:ins w:id="491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E10D074" w14:textId="77777777" w:rsidR="00A572A2" w:rsidRPr="00B04564" w:rsidRDefault="00A572A2" w:rsidP="00081372">
            <w:pPr>
              <w:pStyle w:val="TAC"/>
              <w:rPr>
                <w:ins w:id="4911" w:author="R4-1809478" w:date="2018-07-10T13:12:00Z"/>
                <w:rFonts w:cs="Arial"/>
                <w:lang w:eastAsia="zh-CN"/>
              </w:rPr>
            </w:pPr>
            <w:ins w:id="4912" w:author="R4-1809478" w:date="2018-07-10T13:12:00Z">
              <w:r w:rsidRPr="00B04564">
                <w:rPr>
                  <w:rFonts w:cs="Arial"/>
                </w:rPr>
                <w:t>1920 – 1980 MHz</w:t>
              </w:r>
            </w:ins>
          </w:p>
          <w:p w14:paraId="6619F0EB" w14:textId="77777777" w:rsidR="00A572A2" w:rsidRPr="00B04564" w:rsidRDefault="00A572A2" w:rsidP="00081372">
            <w:pPr>
              <w:pStyle w:val="TAC"/>
              <w:rPr>
                <w:ins w:id="4913"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0C3C4E1A" w14:textId="77777777" w:rsidR="00A572A2" w:rsidRPr="00B04564" w:rsidRDefault="00A572A2" w:rsidP="00081372">
            <w:pPr>
              <w:pStyle w:val="TAC"/>
              <w:rPr>
                <w:ins w:id="4914" w:author="R4-1809478" w:date="2018-07-10T13:12:00Z"/>
              </w:rPr>
            </w:pPr>
            <w:ins w:id="4915"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008CF00D" w14:textId="77777777" w:rsidR="00A572A2" w:rsidRPr="00B04564" w:rsidRDefault="00A572A2" w:rsidP="00081372">
            <w:pPr>
              <w:pStyle w:val="TAC"/>
              <w:rPr>
                <w:ins w:id="4916" w:author="R4-1809478" w:date="2018-07-10T13:12:00Z"/>
              </w:rPr>
            </w:pPr>
            <w:ins w:id="491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9E1C378" w14:textId="77777777" w:rsidR="00A572A2" w:rsidRPr="00B04564" w:rsidRDefault="00A572A2" w:rsidP="00081372">
            <w:pPr>
              <w:pStyle w:val="TAL"/>
              <w:rPr>
                <w:ins w:id="4918" w:author="R4-1809478" w:date="2018-07-10T13:12:00Z"/>
              </w:rPr>
            </w:pPr>
            <w:ins w:id="4919" w:author="R4-1809478" w:date="2018-07-10T13:12:00Z">
              <w:r w:rsidRPr="00B04564">
                <w:rPr>
                  <w:rFonts w:cs="Arial"/>
                </w:rPr>
                <w:t>This requirement does not apply to BS operating in band n1,</w:t>
              </w:r>
              <w:r w:rsidRPr="00B04564">
                <w:rPr>
                  <w:rFonts w:cs="v5.0.0"/>
                </w:rPr>
                <w:t xml:space="preserve"> since it is already covered by the requirement in subclause 6.6.5.1.3.</w:t>
              </w:r>
            </w:ins>
          </w:p>
        </w:tc>
      </w:tr>
      <w:tr w:rsidR="00A572A2" w:rsidRPr="00B04564" w14:paraId="15BBE977" w14:textId="77777777" w:rsidTr="00081372">
        <w:trPr>
          <w:cantSplit/>
          <w:trHeight w:val="113"/>
          <w:jc w:val="center"/>
          <w:ins w:id="4920" w:author="R4-1809478" w:date="2018-07-10T13:12:00Z"/>
        </w:trPr>
        <w:tc>
          <w:tcPr>
            <w:tcW w:w="1302" w:type="dxa"/>
            <w:vMerge w:val="restart"/>
            <w:tcBorders>
              <w:left w:val="single" w:sz="2" w:space="0" w:color="auto"/>
              <w:right w:val="single" w:sz="2" w:space="0" w:color="auto"/>
            </w:tcBorders>
          </w:tcPr>
          <w:p w14:paraId="219304B8" w14:textId="77777777" w:rsidR="00A572A2" w:rsidRPr="00B04564" w:rsidRDefault="00A572A2" w:rsidP="00081372">
            <w:pPr>
              <w:pStyle w:val="TAC"/>
              <w:rPr>
                <w:ins w:id="4921" w:author="R4-1809478" w:date="2018-07-10T13:12:00Z"/>
                <w:rFonts w:cs="Arial"/>
              </w:rPr>
            </w:pPr>
            <w:ins w:id="4922" w:author="R4-1809478" w:date="2018-07-10T13:12:00Z">
              <w:r w:rsidRPr="00B04564">
                <w:rPr>
                  <w:rFonts w:cs="Arial"/>
                </w:rPr>
                <w:t xml:space="preserve">UTRA FDD Band II or </w:t>
              </w:r>
            </w:ins>
          </w:p>
          <w:p w14:paraId="2028BC1F" w14:textId="77777777" w:rsidR="00A572A2" w:rsidRPr="00B04564" w:rsidRDefault="00A572A2" w:rsidP="00081372">
            <w:pPr>
              <w:pStyle w:val="TAC"/>
              <w:rPr>
                <w:ins w:id="4923" w:author="R4-1809478" w:date="2018-07-10T13:12:00Z"/>
                <w:rFonts w:cs="Arial"/>
              </w:rPr>
            </w:pPr>
            <w:ins w:id="4924" w:author="R4-1809478" w:date="2018-07-10T13:12:00Z">
              <w:r w:rsidRPr="00B04564">
                <w:rPr>
                  <w:rFonts w:cs="Arial"/>
                </w:rPr>
                <w:t>E-UTRA Band 2 or NR Band n2</w:t>
              </w:r>
            </w:ins>
          </w:p>
        </w:tc>
        <w:tc>
          <w:tcPr>
            <w:tcW w:w="1701" w:type="dxa"/>
            <w:tcBorders>
              <w:top w:val="single" w:sz="2" w:space="0" w:color="auto"/>
              <w:left w:val="single" w:sz="2" w:space="0" w:color="auto"/>
              <w:bottom w:val="single" w:sz="2" w:space="0" w:color="auto"/>
              <w:right w:val="single" w:sz="2" w:space="0" w:color="auto"/>
            </w:tcBorders>
          </w:tcPr>
          <w:p w14:paraId="55C5AA5B" w14:textId="77777777" w:rsidR="00A572A2" w:rsidRPr="00B04564" w:rsidRDefault="00A572A2" w:rsidP="00081372">
            <w:pPr>
              <w:pStyle w:val="TAC"/>
              <w:rPr>
                <w:ins w:id="4925" w:author="R4-1809478" w:date="2018-07-10T13:12:00Z"/>
                <w:rFonts w:cs="Arial"/>
                <w:lang w:eastAsia="zh-CN"/>
              </w:rPr>
            </w:pPr>
            <w:ins w:id="4926" w:author="R4-1809478" w:date="2018-07-10T13:12:00Z">
              <w:r w:rsidRPr="00B04564">
                <w:rPr>
                  <w:rFonts w:cs="Arial"/>
                </w:rPr>
                <w:t>1930 – 1990 MHz</w:t>
              </w:r>
            </w:ins>
          </w:p>
          <w:p w14:paraId="1B254EA3" w14:textId="77777777" w:rsidR="00A572A2" w:rsidRPr="00B04564" w:rsidRDefault="00A572A2" w:rsidP="00081372">
            <w:pPr>
              <w:pStyle w:val="TAC"/>
              <w:rPr>
                <w:ins w:id="4927"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01467412" w14:textId="77777777" w:rsidR="00A572A2" w:rsidRPr="00B04564" w:rsidRDefault="00A572A2" w:rsidP="00081372">
            <w:pPr>
              <w:pStyle w:val="TAC"/>
              <w:rPr>
                <w:ins w:id="4928" w:author="R4-1809478" w:date="2018-07-10T13:12:00Z"/>
              </w:rPr>
            </w:pPr>
            <w:ins w:id="4929"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6DF9A81" w14:textId="77777777" w:rsidR="00A572A2" w:rsidRPr="00B04564" w:rsidRDefault="00A572A2" w:rsidP="00081372">
            <w:pPr>
              <w:pStyle w:val="TAC"/>
              <w:rPr>
                <w:ins w:id="4930" w:author="R4-1809478" w:date="2018-07-10T13:12:00Z"/>
              </w:rPr>
            </w:pPr>
            <w:ins w:id="493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B36F0AD" w14:textId="77777777" w:rsidR="00A572A2" w:rsidRPr="00B04564" w:rsidRDefault="00A572A2" w:rsidP="00081372">
            <w:pPr>
              <w:pStyle w:val="TAL"/>
              <w:rPr>
                <w:ins w:id="4932" w:author="R4-1809478" w:date="2018-07-10T13:12:00Z"/>
              </w:rPr>
            </w:pPr>
            <w:ins w:id="4933" w:author="R4-1809478" w:date="2018-07-10T13:12:00Z">
              <w:r w:rsidRPr="00B04564">
                <w:rPr>
                  <w:rFonts w:cs="Arial"/>
                </w:rPr>
                <w:t xml:space="preserve">This requirement does not apply to BS operating in band n2 or n70.  </w:t>
              </w:r>
            </w:ins>
          </w:p>
        </w:tc>
      </w:tr>
      <w:tr w:rsidR="00A572A2" w:rsidRPr="00B04564" w14:paraId="68B76111" w14:textId="77777777" w:rsidTr="00081372">
        <w:trPr>
          <w:cantSplit/>
          <w:trHeight w:val="113"/>
          <w:jc w:val="center"/>
          <w:ins w:id="4934" w:author="R4-1809478" w:date="2018-07-10T13:12:00Z"/>
        </w:trPr>
        <w:tc>
          <w:tcPr>
            <w:tcW w:w="1302" w:type="dxa"/>
            <w:vMerge/>
            <w:tcBorders>
              <w:left w:val="single" w:sz="2" w:space="0" w:color="auto"/>
              <w:right w:val="single" w:sz="2" w:space="0" w:color="auto"/>
            </w:tcBorders>
            <w:vAlign w:val="center"/>
          </w:tcPr>
          <w:p w14:paraId="64F83679" w14:textId="77777777" w:rsidR="00A572A2" w:rsidRPr="00B04564" w:rsidRDefault="00A572A2" w:rsidP="00081372">
            <w:pPr>
              <w:pStyle w:val="TAC"/>
              <w:rPr>
                <w:ins w:id="4935"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214E9B4C" w14:textId="77777777" w:rsidR="00A572A2" w:rsidRPr="00B04564" w:rsidRDefault="00A572A2" w:rsidP="00081372">
            <w:pPr>
              <w:pStyle w:val="TAC"/>
              <w:rPr>
                <w:ins w:id="4936" w:author="R4-1809478" w:date="2018-07-10T13:12:00Z"/>
                <w:rFonts w:cs="Arial"/>
                <w:lang w:eastAsia="zh-CN"/>
              </w:rPr>
            </w:pPr>
            <w:ins w:id="4937" w:author="R4-1809478" w:date="2018-07-10T13:12:00Z">
              <w:r w:rsidRPr="00B04564">
                <w:rPr>
                  <w:rFonts w:cs="Arial"/>
                </w:rPr>
                <w:t>1850 – 1910 MHz</w:t>
              </w:r>
            </w:ins>
          </w:p>
          <w:p w14:paraId="5FA87631" w14:textId="77777777" w:rsidR="00A572A2" w:rsidRPr="00B04564" w:rsidRDefault="00A572A2" w:rsidP="00081372">
            <w:pPr>
              <w:pStyle w:val="TAC"/>
              <w:rPr>
                <w:ins w:id="4938"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5CCB2FDC" w14:textId="77777777" w:rsidR="00A572A2" w:rsidRPr="00B04564" w:rsidRDefault="00A572A2" w:rsidP="00081372">
            <w:pPr>
              <w:pStyle w:val="TAC"/>
              <w:rPr>
                <w:ins w:id="4939" w:author="R4-1809478" w:date="2018-07-10T13:12:00Z"/>
              </w:rPr>
            </w:pPr>
            <w:ins w:id="4940"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79F7E0A3" w14:textId="77777777" w:rsidR="00A572A2" w:rsidRPr="00B04564" w:rsidRDefault="00A572A2" w:rsidP="00081372">
            <w:pPr>
              <w:pStyle w:val="TAC"/>
              <w:rPr>
                <w:ins w:id="4941" w:author="R4-1809478" w:date="2018-07-10T13:12:00Z"/>
              </w:rPr>
            </w:pPr>
            <w:ins w:id="4942"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571C5A0" w14:textId="77777777" w:rsidR="00A572A2" w:rsidRPr="00B04564" w:rsidRDefault="00A572A2" w:rsidP="00081372">
            <w:pPr>
              <w:pStyle w:val="TAL"/>
              <w:rPr>
                <w:ins w:id="4943" w:author="R4-1809478" w:date="2018-07-10T13:12:00Z"/>
              </w:rPr>
            </w:pPr>
            <w:ins w:id="4944" w:author="R4-1809478" w:date="2018-07-10T13:12:00Z">
              <w:r w:rsidRPr="00B04564">
                <w:rPr>
                  <w:rFonts w:cs="Arial"/>
                </w:rPr>
                <w:t xml:space="preserve">This requirement does not apply to BS operating in band n2, </w:t>
              </w:r>
              <w:r w:rsidRPr="00B04564">
                <w:rPr>
                  <w:rFonts w:cs="v5.0.0"/>
                </w:rPr>
                <w:t>since it is already covered by the requirement in subclause 6.6.5.1.3.</w:t>
              </w:r>
            </w:ins>
          </w:p>
        </w:tc>
      </w:tr>
      <w:tr w:rsidR="00A572A2" w:rsidRPr="00B04564" w14:paraId="1691FE48" w14:textId="77777777" w:rsidTr="00081372">
        <w:trPr>
          <w:cantSplit/>
          <w:trHeight w:val="113"/>
          <w:jc w:val="center"/>
          <w:ins w:id="4945" w:author="R4-1809478" w:date="2018-07-10T13:12:00Z"/>
        </w:trPr>
        <w:tc>
          <w:tcPr>
            <w:tcW w:w="1302" w:type="dxa"/>
            <w:vMerge w:val="restart"/>
            <w:tcBorders>
              <w:left w:val="single" w:sz="2" w:space="0" w:color="auto"/>
              <w:right w:val="single" w:sz="2" w:space="0" w:color="auto"/>
            </w:tcBorders>
          </w:tcPr>
          <w:p w14:paraId="5E13B020" w14:textId="77777777" w:rsidR="00A572A2" w:rsidRPr="00B04564" w:rsidRDefault="00A572A2" w:rsidP="00081372">
            <w:pPr>
              <w:pStyle w:val="TAC"/>
              <w:rPr>
                <w:ins w:id="4946" w:author="R4-1809478" w:date="2018-07-10T13:12:00Z"/>
                <w:rFonts w:cs="Arial"/>
              </w:rPr>
            </w:pPr>
            <w:ins w:id="4947" w:author="R4-1809478" w:date="2018-07-10T13:12:00Z">
              <w:r w:rsidRPr="00B04564">
                <w:rPr>
                  <w:rFonts w:cs="Arial"/>
                </w:rPr>
                <w:t xml:space="preserve">UTRA FDD Band III or </w:t>
              </w:r>
            </w:ins>
          </w:p>
          <w:p w14:paraId="3458AB7E" w14:textId="77777777" w:rsidR="00A572A2" w:rsidRPr="00B04564" w:rsidRDefault="00A572A2" w:rsidP="00081372">
            <w:pPr>
              <w:pStyle w:val="TAC"/>
              <w:rPr>
                <w:ins w:id="4948" w:author="R4-1809478" w:date="2018-07-10T13:12:00Z"/>
                <w:rFonts w:cs="Arial"/>
              </w:rPr>
            </w:pPr>
            <w:ins w:id="4949" w:author="R4-1809478" w:date="2018-07-10T13:12:00Z">
              <w:r w:rsidRPr="00B04564">
                <w:rPr>
                  <w:rFonts w:cs="Arial"/>
                </w:rPr>
                <w:t>E-UTRA Band 3 or NR Band n3</w:t>
              </w:r>
            </w:ins>
          </w:p>
        </w:tc>
        <w:tc>
          <w:tcPr>
            <w:tcW w:w="1701" w:type="dxa"/>
            <w:tcBorders>
              <w:top w:val="single" w:sz="2" w:space="0" w:color="auto"/>
              <w:left w:val="single" w:sz="2" w:space="0" w:color="auto"/>
              <w:bottom w:val="single" w:sz="2" w:space="0" w:color="auto"/>
              <w:right w:val="single" w:sz="2" w:space="0" w:color="auto"/>
            </w:tcBorders>
          </w:tcPr>
          <w:p w14:paraId="48B7E1E1" w14:textId="77777777" w:rsidR="00A572A2" w:rsidRPr="00B04564" w:rsidRDefault="00A572A2" w:rsidP="00081372">
            <w:pPr>
              <w:pStyle w:val="TAC"/>
              <w:rPr>
                <w:ins w:id="4950" w:author="R4-1809478" w:date="2018-07-10T13:12:00Z"/>
                <w:rFonts w:cs="Arial"/>
                <w:lang w:eastAsia="zh-CN"/>
              </w:rPr>
            </w:pPr>
            <w:ins w:id="4951" w:author="R4-1809478" w:date="2018-07-10T13:12:00Z">
              <w:r w:rsidRPr="00B04564">
                <w:rPr>
                  <w:rFonts w:cs="Arial"/>
                </w:rPr>
                <w:t>1805 – 1880 MHz</w:t>
              </w:r>
            </w:ins>
          </w:p>
          <w:p w14:paraId="51615E29" w14:textId="77777777" w:rsidR="00A572A2" w:rsidRPr="00B04564" w:rsidRDefault="00A572A2" w:rsidP="00081372">
            <w:pPr>
              <w:pStyle w:val="TAC"/>
              <w:rPr>
                <w:ins w:id="4952"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1F663A8A" w14:textId="77777777" w:rsidR="00A572A2" w:rsidRPr="00B04564" w:rsidRDefault="00A572A2" w:rsidP="00081372">
            <w:pPr>
              <w:pStyle w:val="TAC"/>
              <w:rPr>
                <w:ins w:id="4953" w:author="R4-1809478" w:date="2018-07-10T13:12:00Z"/>
              </w:rPr>
            </w:pPr>
            <w:ins w:id="495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FE08C56" w14:textId="77777777" w:rsidR="00A572A2" w:rsidRPr="00B04564" w:rsidRDefault="00A572A2" w:rsidP="00081372">
            <w:pPr>
              <w:pStyle w:val="TAC"/>
              <w:rPr>
                <w:ins w:id="4955" w:author="R4-1809478" w:date="2018-07-10T13:12:00Z"/>
              </w:rPr>
            </w:pPr>
            <w:ins w:id="495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4748EAA" w14:textId="77777777" w:rsidR="00A572A2" w:rsidRPr="00B04564" w:rsidRDefault="00A572A2" w:rsidP="00081372">
            <w:pPr>
              <w:pStyle w:val="TAL"/>
              <w:rPr>
                <w:ins w:id="4957" w:author="R4-1809478" w:date="2018-07-10T13:12:00Z"/>
              </w:rPr>
            </w:pPr>
            <w:ins w:id="4958" w:author="R4-1809478" w:date="2018-07-10T13:12:00Z">
              <w:r w:rsidRPr="00B04564">
                <w:rPr>
                  <w:rFonts w:cs="Arial"/>
                </w:rPr>
                <w:t>This requirement does not apply to BS operating in band n3.</w:t>
              </w:r>
            </w:ins>
          </w:p>
        </w:tc>
      </w:tr>
      <w:tr w:rsidR="00A572A2" w:rsidRPr="00B04564" w14:paraId="5A4E0CE9" w14:textId="77777777" w:rsidTr="00081372">
        <w:trPr>
          <w:cantSplit/>
          <w:trHeight w:val="113"/>
          <w:jc w:val="center"/>
          <w:ins w:id="4959" w:author="R4-1809478" w:date="2018-07-10T13:12:00Z"/>
        </w:trPr>
        <w:tc>
          <w:tcPr>
            <w:tcW w:w="1302" w:type="dxa"/>
            <w:vMerge/>
            <w:tcBorders>
              <w:left w:val="single" w:sz="2" w:space="0" w:color="auto"/>
              <w:right w:val="single" w:sz="2" w:space="0" w:color="auto"/>
            </w:tcBorders>
            <w:vAlign w:val="center"/>
          </w:tcPr>
          <w:p w14:paraId="79D4C08F" w14:textId="77777777" w:rsidR="00A572A2" w:rsidRPr="00B04564" w:rsidRDefault="00A572A2" w:rsidP="00081372">
            <w:pPr>
              <w:pStyle w:val="TAC"/>
              <w:rPr>
                <w:ins w:id="496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1EC14D3" w14:textId="77777777" w:rsidR="00A572A2" w:rsidRPr="00B04564" w:rsidRDefault="00A572A2" w:rsidP="00081372">
            <w:pPr>
              <w:pStyle w:val="TAC"/>
              <w:rPr>
                <w:ins w:id="4961" w:author="R4-1809478" w:date="2018-07-10T13:12:00Z"/>
              </w:rPr>
            </w:pPr>
            <w:ins w:id="4962" w:author="R4-1809478" w:date="2018-07-10T13:12:00Z">
              <w:r w:rsidRPr="00B04564">
                <w:rPr>
                  <w:rFonts w:cs="Arial"/>
                </w:rPr>
                <w:t>1710 – 1785 MHz</w:t>
              </w:r>
            </w:ins>
          </w:p>
        </w:tc>
        <w:tc>
          <w:tcPr>
            <w:tcW w:w="851" w:type="dxa"/>
            <w:tcBorders>
              <w:top w:val="single" w:sz="2" w:space="0" w:color="auto"/>
              <w:left w:val="single" w:sz="2" w:space="0" w:color="auto"/>
              <w:bottom w:val="single" w:sz="2" w:space="0" w:color="auto"/>
              <w:right w:val="single" w:sz="2" w:space="0" w:color="auto"/>
            </w:tcBorders>
          </w:tcPr>
          <w:p w14:paraId="08E7CBA1" w14:textId="77777777" w:rsidR="00A572A2" w:rsidRPr="00B04564" w:rsidRDefault="00A572A2" w:rsidP="00081372">
            <w:pPr>
              <w:pStyle w:val="TAC"/>
              <w:rPr>
                <w:ins w:id="4963" w:author="R4-1809478" w:date="2018-07-10T13:12:00Z"/>
              </w:rPr>
            </w:pPr>
            <w:ins w:id="496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3F7BA566" w14:textId="77777777" w:rsidR="00A572A2" w:rsidRPr="00B04564" w:rsidRDefault="00A572A2" w:rsidP="00081372">
            <w:pPr>
              <w:pStyle w:val="TAC"/>
              <w:rPr>
                <w:ins w:id="4965" w:author="R4-1809478" w:date="2018-07-10T13:12:00Z"/>
              </w:rPr>
            </w:pPr>
            <w:ins w:id="496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584FF98" w14:textId="77777777" w:rsidR="00A572A2" w:rsidRPr="00B04564" w:rsidRDefault="00A572A2" w:rsidP="00081372">
            <w:pPr>
              <w:pStyle w:val="TAL"/>
              <w:rPr>
                <w:ins w:id="4967" w:author="R4-1809478" w:date="2018-07-10T13:12:00Z"/>
              </w:rPr>
            </w:pPr>
            <w:ins w:id="4968" w:author="R4-1809478" w:date="2018-07-10T13:12:00Z">
              <w:r w:rsidRPr="00B04564">
                <w:rPr>
                  <w:rFonts w:cs="Arial"/>
                </w:rPr>
                <w:t xml:space="preserve">This requirement does not apply to BS operating in band n3, </w:t>
              </w:r>
              <w:r w:rsidRPr="00B04564">
                <w:rPr>
                  <w:rFonts w:cs="v5.0.0"/>
                </w:rPr>
                <w:t xml:space="preserve">since it is already covered by the requirement in subclause 6.6.5.1.3. </w:t>
              </w:r>
            </w:ins>
          </w:p>
        </w:tc>
      </w:tr>
      <w:tr w:rsidR="00A572A2" w:rsidRPr="00B04564" w14:paraId="116C139B" w14:textId="77777777" w:rsidTr="00081372">
        <w:trPr>
          <w:cantSplit/>
          <w:trHeight w:val="113"/>
          <w:jc w:val="center"/>
          <w:ins w:id="4969" w:author="R4-1809478" w:date="2018-07-10T13:12:00Z"/>
        </w:trPr>
        <w:tc>
          <w:tcPr>
            <w:tcW w:w="1302" w:type="dxa"/>
            <w:vMerge w:val="restart"/>
            <w:tcBorders>
              <w:left w:val="single" w:sz="2" w:space="0" w:color="auto"/>
              <w:right w:val="single" w:sz="2" w:space="0" w:color="auto"/>
            </w:tcBorders>
          </w:tcPr>
          <w:p w14:paraId="7F52244D" w14:textId="77777777" w:rsidR="00A572A2" w:rsidRPr="00B04564" w:rsidRDefault="00A572A2" w:rsidP="00081372">
            <w:pPr>
              <w:pStyle w:val="TAC"/>
              <w:rPr>
                <w:ins w:id="4970" w:author="R4-1809478" w:date="2018-07-10T13:12:00Z"/>
                <w:rFonts w:cs="Arial"/>
                <w:lang w:val="sv-SE"/>
              </w:rPr>
            </w:pPr>
            <w:ins w:id="4971" w:author="R4-1809478" w:date="2018-07-10T13:12:00Z">
              <w:r w:rsidRPr="00B04564">
                <w:rPr>
                  <w:rFonts w:cs="Arial"/>
                  <w:lang w:val="sv-SE"/>
                </w:rPr>
                <w:t xml:space="preserve">UTRA FDD Band IV or </w:t>
              </w:r>
            </w:ins>
          </w:p>
          <w:p w14:paraId="0D47A020" w14:textId="77777777" w:rsidR="00A572A2" w:rsidRPr="00B04564" w:rsidRDefault="00A572A2" w:rsidP="00081372">
            <w:pPr>
              <w:pStyle w:val="TAC"/>
              <w:rPr>
                <w:ins w:id="4972" w:author="R4-1809478" w:date="2018-07-10T13:12:00Z"/>
                <w:rFonts w:cs="Arial"/>
                <w:lang w:val="sv-SE"/>
              </w:rPr>
            </w:pPr>
            <w:ins w:id="4973" w:author="R4-1809478" w:date="2018-07-10T13:12:00Z">
              <w:r w:rsidRPr="00B04564">
                <w:rPr>
                  <w:rFonts w:cs="Arial"/>
                  <w:lang w:val="sv-SE"/>
                </w:rPr>
                <w:t>E-UTRA Band 4</w:t>
              </w:r>
            </w:ins>
          </w:p>
        </w:tc>
        <w:tc>
          <w:tcPr>
            <w:tcW w:w="1701" w:type="dxa"/>
            <w:tcBorders>
              <w:top w:val="single" w:sz="2" w:space="0" w:color="auto"/>
              <w:left w:val="single" w:sz="2" w:space="0" w:color="auto"/>
              <w:bottom w:val="single" w:sz="2" w:space="0" w:color="auto"/>
              <w:right w:val="single" w:sz="2" w:space="0" w:color="auto"/>
            </w:tcBorders>
          </w:tcPr>
          <w:p w14:paraId="0FD6B2BC" w14:textId="77777777" w:rsidR="00A572A2" w:rsidRPr="00B04564" w:rsidRDefault="00A572A2" w:rsidP="00081372">
            <w:pPr>
              <w:pStyle w:val="TAC"/>
              <w:rPr>
                <w:ins w:id="4974" w:author="R4-1809478" w:date="2018-07-10T13:12:00Z"/>
              </w:rPr>
            </w:pPr>
            <w:ins w:id="4975" w:author="R4-1809478" w:date="2018-07-10T13:12:00Z">
              <w:r w:rsidRPr="00B04564">
                <w:rPr>
                  <w:rFonts w:cs="Arial"/>
                </w:rPr>
                <w:t>2110 – 2155 MHz</w:t>
              </w:r>
            </w:ins>
          </w:p>
        </w:tc>
        <w:tc>
          <w:tcPr>
            <w:tcW w:w="851" w:type="dxa"/>
            <w:tcBorders>
              <w:top w:val="single" w:sz="2" w:space="0" w:color="auto"/>
              <w:left w:val="single" w:sz="2" w:space="0" w:color="auto"/>
              <w:bottom w:val="single" w:sz="2" w:space="0" w:color="auto"/>
              <w:right w:val="single" w:sz="2" w:space="0" w:color="auto"/>
            </w:tcBorders>
          </w:tcPr>
          <w:p w14:paraId="3A93983C" w14:textId="77777777" w:rsidR="00A572A2" w:rsidRPr="00B04564" w:rsidRDefault="00A572A2" w:rsidP="00081372">
            <w:pPr>
              <w:pStyle w:val="TAC"/>
              <w:rPr>
                <w:ins w:id="4976" w:author="R4-1809478" w:date="2018-07-10T13:12:00Z"/>
              </w:rPr>
            </w:pPr>
            <w:ins w:id="4977"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B4409A4" w14:textId="77777777" w:rsidR="00A572A2" w:rsidRPr="00B04564" w:rsidRDefault="00A572A2" w:rsidP="00081372">
            <w:pPr>
              <w:pStyle w:val="TAC"/>
              <w:rPr>
                <w:ins w:id="4978" w:author="R4-1809478" w:date="2018-07-10T13:12:00Z"/>
              </w:rPr>
            </w:pPr>
            <w:ins w:id="4979"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C32BC3C" w14:textId="77777777" w:rsidR="00A572A2" w:rsidRPr="00B04564" w:rsidRDefault="00A572A2" w:rsidP="00081372">
            <w:pPr>
              <w:pStyle w:val="TAL"/>
              <w:rPr>
                <w:ins w:id="4980" w:author="R4-1809478" w:date="2018-07-10T13:12:00Z"/>
              </w:rPr>
            </w:pPr>
            <w:ins w:id="4981" w:author="R4-1809478" w:date="2018-07-10T13:12:00Z">
              <w:r w:rsidRPr="00B04564">
                <w:rPr>
                  <w:rFonts w:cs="Arial"/>
                </w:rPr>
                <w:t>This requirement does not apply to BS operating in band n66</w:t>
              </w:r>
            </w:ins>
          </w:p>
        </w:tc>
      </w:tr>
      <w:tr w:rsidR="00A572A2" w:rsidRPr="00B04564" w14:paraId="32400C34" w14:textId="77777777" w:rsidTr="00081372">
        <w:trPr>
          <w:cantSplit/>
          <w:trHeight w:val="113"/>
          <w:jc w:val="center"/>
          <w:ins w:id="4982" w:author="R4-1809478" w:date="2018-07-10T13:12:00Z"/>
        </w:trPr>
        <w:tc>
          <w:tcPr>
            <w:tcW w:w="1302" w:type="dxa"/>
            <w:vMerge/>
            <w:tcBorders>
              <w:left w:val="single" w:sz="2" w:space="0" w:color="auto"/>
              <w:bottom w:val="single" w:sz="2" w:space="0" w:color="auto"/>
              <w:right w:val="single" w:sz="2" w:space="0" w:color="auto"/>
            </w:tcBorders>
            <w:vAlign w:val="center"/>
          </w:tcPr>
          <w:p w14:paraId="7A38D18F" w14:textId="77777777" w:rsidR="00A572A2" w:rsidRPr="00B04564" w:rsidRDefault="00A572A2" w:rsidP="00081372">
            <w:pPr>
              <w:pStyle w:val="TAC"/>
              <w:rPr>
                <w:ins w:id="4983"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0CC5A40" w14:textId="77777777" w:rsidR="00A572A2" w:rsidRPr="00B04564" w:rsidRDefault="00A572A2" w:rsidP="00081372">
            <w:pPr>
              <w:pStyle w:val="TAC"/>
              <w:rPr>
                <w:ins w:id="4984" w:author="R4-1809478" w:date="2018-07-10T13:12:00Z"/>
              </w:rPr>
            </w:pPr>
            <w:ins w:id="4985" w:author="R4-1809478" w:date="2018-07-10T13:12:00Z">
              <w:r w:rsidRPr="00B04564">
                <w:rPr>
                  <w:rFonts w:cs="Arial"/>
                </w:rPr>
                <w:t>1710 – 1755 MHz</w:t>
              </w:r>
            </w:ins>
          </w:p>
        </w:tc>
        <w:tc>
          <w:tcPr>
            <w:tcW w:w="851" w:type="dxa"/>
            <w:tcBorders>
              <w:top w:val="single" w:sz="2" w:space="0" w:color="auto"/>
              <w:left w:val="single" w:sz="2" w:space="0" w:color="auto"/>
              <w:bottom w:val="single" w:sz="2" w:space="0" w:color="auto"/>
              <w:right w:val="single" w:sz="2" w:space="0" w:color="auto"/>
            </w:tcBorders>
          </w:tcPr>
          <w:p w14:paraId="6AAF3A77" w14:textId="77777777" w:rsidR="00A572A2" w:rsidRPr="00B04564" w:rsidRDefault="00A572A2" w:rsidP="00081372">
            <w:pPr>
              <w:pStyle w:val="TAC"/>
              <w:rPr>
                <w:ins w:id="4986" w:author="R4-1809478" w:date="2018-07-10T13:12:00Z"/>
              </w:rPr>
            </w:pPr>
            <w:ins w:id="4987"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5F62D2C0" w14:textId="77777777" w:rsidR="00A572A2" w:rsidRPr="00B04564" w:rsidRDefault="00A572A2" w:rsidP="00081372">
            <w:pPr>
              <w:pStyle w:val="TAC"/>
              <w:rPr>
                <w:ins w:id="4988" w:author="R4-1809478" w:date="2018-07-10T13:12:00Z"/>
              </w:rPr>
            </w:pPr>
            <w:ins w:id="4989"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D3C02B0" w14:textId="77777777" w:rsidR="00A572A2" w:rsidRPr="00B04564" w:rsidRDefault="00A572A2" w:rsidP="00081372">
            <w:pPr>
              <w:pStyle w:val="TAL"/>
              <w:rPr>
                <w:ins w:id="4990" w:author="R4-1809478" w:date="2018-07-10T13:12:00Z"/>
              </w:rPr>
            </w:pPr>
            <w:ins w:id="4991" w:author="R4-1809478" w:date="2018-07-10T13:12:00Z">
              <w:r w:rsidRPr="00B04564">
                <w:rPr>
                  <w:rFonts w:cs="Arial"/>
                </w:rPr>
                <w:t xml:space="preserve">This requirement does not apply to BS operating in band n66, </w:t>
              </w:r>
              <w:r w:rsidRPr="00B04564">
                <w:rPr>
                  <w:rFonts w:cs="v5.0.0"/>
                </w:rPr>
                <w:t>since it is already covered by the requirement in subclause 6.6.5.1.3.</w:t>
              </w:r>
            </w:ins>
          </w:p>
        </w:tc>
      </w:tr>
      <w:tr w:rsidR="00A572A2" w:rsidRPr="00B04564" w14:paraId="08F48AD2" w14:textId="77777777" w:rsidTr="00081372">
        <w:trPr>
          <w:cantSplit/>
          <w:trHeight w:val="113"/>
          <w:jc w:val="center"/>
          <w:ins w:id="4992" w:author="R4-1809478" w:date="2018-07-10T13:12:00Z"/>
        </w:trPr>
        <w:tc>
          <w:tcPr>
            <w:tcW w:w="1302" w:type="dxa"/>
            <w:vMerge w:val="restart"/>
            <w:tcBorders>
              <w:top w:val="single" w:sz="2" w:space="0" w:color="auto"/>
              <w:left w:val="single" w:sz="2" w:space="0" w:color="auto"/>
              <w:right w:val="single" w:sz="2" w:space="0" w:color="auto"/>
            </w:tcBorders>
          </w:tcPr>
          <w:p w14:paraId="5E2100E1" w14:textId="77777777" w:rsidR="00A572A2" w:rsidRPr="00B04564" w:rsidRDefault="00A572A2" w:rsidP="00081372">
            <w:pPr>
              <w:pStyle w:val="TAC"/>
              <w:rPr>
                <w:ins w:id="4993" w:author="R4-1809478" w:date="2018-07-10T13:12:00Z"/>
                <w:rFonts w:cs="Arial"/>
              </w:rPr>
            </w:pPr>
            <w:ins w:id="4994" w:author="R4-1809478" w:date="2018-07-10T13:12:00Z">
              <w:r w:rsidRPr="00B04564">
                <w:rPr>
                  <w:rFonts w:cs="Arial"/>
                </w:rPr>
                <w:t xml:space="preserve">UTRA FDD Band V or </w:t>
              </w:r>
            </w:ins>
          </w:p>
          <w:p w14:paraId="332B9759" w14:textId="77777777" w:rsidR="00A572A2" w:rsidRPr="00B04564" w:rsidRDefault="00A572A2" w:rsidP="00081372">
            <w:pPr>
              <w:pStyle w:val="TAC"/>
              <w:rPr>
                <w:ins w:id="4995" w:author="R4-1809478" w:date="2018-07-10T13:12:00Z"/>
                <w:rFonts w:cs="Arial"/>
              </w:rPr>
            </w:pPr>
            <w:ins w:id="4996" w:author="R4-1809478" w:date="2018-07-10T13:12:00Z">
              <w:r w:rsidRPr="00B04564">
                <w:rPr>
                  <w:rFonts w:cs="Arial"/>
                </w:rPr>
                <w:t>E-UTRA Band 5 or NR Band n5</w:t>
              </w:r>
            </w:ins>
          </w:p>
        </w:tc>
        <w:tc>
          <w:tcPr>
            <w:tcW w:w="1701" w:type="dxa"/>
            <w:tcBorders>
              <w:top w:val="single" w:sz="2" w:space="0" w:color="auto"/>
              <w:left w:val="single" w:sz="2" w:space="0" w:color="auto"/>
              <w:bottom w:val="single" w:sz="2" w:space="0" w:color="auto"/>
              <w:right w:val="single" w:sz="2" w:space="0" w:color="auto"/>
            </w:tcBorders>
          </w:tcPr>
          <w:p w14:paraId="2A5A027B" w14:textId="77777777" w:rsidR="00A572A2" w:rsidRPr="00B04564" w:rsidRDefault="00A572A2" w:rsidP="00081372">
            <w:pPr>
              <w:pStyle w:val="TAC"/>
              <w:rPr>
                <w:ins w:id="4997" w:author="R4-1809478" w:date="2018-07-10T13:12:00Z"/>
              </w:rPr>
            </w:pPr>
            <w:ins w:id="4998" w:author="R4-1809478" w:date="2018-07-10T13:12:00Z">
              <w:r w:rsidRPr="00B04564">
                <w:rPr>
                  <w:rFonts w:cs="Arial"/>
                </w:rPr>
                <w:t>869 – 894 MHz</w:t>
              </w:r>
            </w:ins>
          </w:p>
        </w:tc>
        <w:tc>
          <w:tcPr>
            <w:tcW w:w="851" w:type="dxa"/>
            <w:tcBorders>
              <w:top w:val="single" w:sz="2" w:space="0" w:color="auto"/>
              <w:left w:val="single" w:sz="2" w:space="0" w:color="auto"/>
              <w:bottom w:val="single" w:sz="2" w:space="0" w:color="auto"/>
              <w:right w:val="single" w:sz="2" w:space="0" w:color="auto"/>
            </w:tcBorders>
          </w:tcPr>
          <w:p w14:paraId="5A1DF7A8" w14:textId="77777777" w:rsidR="00A572A2" w:rsidRPr="00B04564" w:rsidRDefault="00A572A2" w:rsidP="00081372">
            <w:pPr>
              <w:pStyle w:val="TAC"/>
              <w:rPr>
                <w:ins w:id="4999" w:author="R4-1809478" w:date="2018-07-10T13:12:00Z"/>
              </w:rPr>
            </w:pPr>
            <w:ins w:id="5000"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AB2D31A" w14:textId="77777777" w:rsidR="00A572A2" w:rsidRPr="00B04564" w:rsidRDefault="00A572A2" w:rsidP="00081372">
            <w:pPr>
              <w:pStyle w:val="TAC"/>
              <w:rPr>
                <w:ins w:id="5001" w:author="R4-1809478" w:date="2018-07-10T13:12:00Z"/>
              </w:rPr>
            </w:pPr>
            <w:ins w:id="5002"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9597BF0" w14:textId="77777777" w:rsidR="00A572A2" w:rsidRPr="00B04564" w:rsidRDefault="00A572A2" w:rsidP="00081372">
            <w:pPr>
              <w:pStyle w:val="TAL"/>
              <w:rPr>
                <w:ins w:id="5003" w:author="R4-1809478" w:date="2018-07-10T13:12:00Z"/>
              </w:rPr>
            </w:pPr>
            <w:ins w:id="5004" w:author="R4-1809478" w:date="2018-07-10T13:12:00Z">
              <w:r w:rsidRPr="00B04564">
                <w:rPr>
                  <w:rFonts w:cs="Arial"/>
                </w:rPr>
                <w:t xml:space="preserve">This requirement does not apply to BS operating in band n5. </w:t>
              </w:r>
            </w:ins>
          </w:p>
        </w:tc>
      </w:tr>
      <w:tr w:rsidR="00A572A2" w:rsidRPr="00B04564" w14:paraId="07084F2D" w14:textId="77777777" w:rsidTr="00081372">
        <w:trPr>
          <w:cantSplit/>
          <w:trHeight w:val="113"/>
          <w:jc w:val="center"/>
          <w:ins w:id="5005" w:author="R4-1809478" w:date="2018-07-10T13:12:00Z"/>
        </w:trPr>
        <w:tc>
          <w:tcPr>
            <w:tcW w:w="1302" w:type="dxa"/>
            <w:vMerge/>
            <w:tcBorders>
              <w:left w:val="single" w:sz="2" w:space="0" w:color="auto"/>
              <w:bottom w:val="single" w:sz="2" w:space="0" w:color="auto"/>
              <w:right w:val="single" w:sz="2" w:space="0" w:color="auto"/>
            </w:tcBorders>
            <w:vAlign w:val="center"/>
          </w:tcPr>
          <w:p w14:paraId="287E4B98" w14:textId="77777777" w:rsidR="00A572A2" w:rsidRPr="00B04564" w:rsidRDefault="00A572A2" w:rsidP="00081372">
            <w:pPr>
              <w:pStyle w:val="TAC"/>
              <w:rPr>
                <w:ins w:id="5006"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1026CDA1" w14:textId="77777777" w:rsidR="00A572A2" w:rsidRPr="00B04564" w:rsidRDefault="00A572A2" w:rsidP="00081372">
            <w:pPr>
              <w:pStyle w:val="TAC"/>
              <w:rPr>
                <w:ins w:id="5007" w:author="R4-1809478" w:date="2018-07-10T13:12:00Z"/>
              </w:rPr>
            </w:pPr>
            <w:ins w:id="5008" w:author="R4-1809478" w:date="2018-07-10T13:12:00Z">
              <w:r w:rsidRPr="00B04564">
                <w:rPr>
                  <w:rFonts w:cs="Arial"/>
                </w:rPr>
                <w:t>824 – 849 MHz</w:t>
              </w:r>
            </w:ins>
          </w:p>
        </w:tc>
        <w:tc>
          <w:tcPr>
            <w:tcW w:w="851" w:type="dxa"/>
            <w:tcBorders>
              <w:top w:val="single" w:sz="2" w:space="0" w:color="auto"/>
              <w:left w:val="single" w:sz="2" w:space="0" w:color="auto"/>
              <w:bottom w:val="single" w:sz="2" w:space="0" w:color="auto"/>
              <w:right w:val="single" w:sz="2" w:space="0" w:color="auto"/>
            </w:tcBorders>
          </w:tcPr>
          <w:p w14:paraId="3BAB50F0" w14:textId="77777777" w:rsidR="00A572A2" w:rsidRPr="00B04564" w:rsidRDefault="00A572A2" w:rsidP="00081372">
            <w:pPr>
              <w:pStyle w:val="TAC"/>
              <w:rPr>
                <w:ins w:id="5009" w:author="R4-1809478" w:date="2018-07-10T13:12:00Z"/>
              </w:rPr>
            </w:pPr>
            <w:ins w:id="5010"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364CCA8D" w14:textId="77777777" w:rsidR="00A572A2" w:rsidRPr="00B04564" w:rsidRDefault="00A572A2" w:rsidP="00081372">
            <w:pPr>
              <w:pStyle w:val="TAC"/>
              <w:rPr>
                <w:ins w:id="5011" w:author="R4-1809478" w:date="2018-07-10T13:12:00Z"/>
              </w:rPr>
            </w:pPr>
            <w:ins w:id="5012"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B034203" w14:textId="77777777" w:rsidR="00A572A2" w:rsidRPr="00B04564" w:rsidRDefault="00A572A2" w:rsidP="00081372">
            <w:pPr>
              <w:pStyle w:val="TAL"/>
              <w:rPr>
                <w:ins w:id="5013" w:author="R4-1809478" w:date="2018-07-10T13:12:00Z"/>
              </w:rPr>
            </w:pPr>
            <w:ins w:id="5014" w:author="R4-1809478" w:date="2018-07-10T13:12:00Z">
              <w:r w:rsidRPr="00B04564">
                <w:rPr>
                  <w:rFonts w:cs="Arial"/>
                </w:rPr>
                <w:t xml:space="preserve">This requirement does not apply to BS operating in band n5, </w:t>
              </w:r>
              <w:r w:rsidRPr="00B04564">
                <w:rPr>
                  <w:rFonts w:cs="v5.0.0"/>
                </w:rPr>
                <w:t>since it is already covered by the requirement in subclause 6.6.5.1.3.</w:t>
              </w:r>
            </w:ins>
          </w:p>
        </w:tc>
      </w:tr>
      <w:tr w:rsidR="00A572A2" w:rsidRPr="00B04564" w14:paraId="461CC8C4" w14:textId="77777777" w:rsidTr="00081372">
        <w:trPr>
          <w:cantSplit/>
          <w:trHeight w:val="113"/>
          <w:jc w:val="center"/>
          <w:ins w:id="5015" w:author="R4-1809478" w:date="2018-07-10T13:12:00Z"/>
        </w:trPr>
        <w:tc>
          <w:tcPr>
            <w:tcW w:w="1302" w:type="dxa"/>
            <w:vMerge w:val="restart"/>
            <w:tcBorders>
              <w:top w:val="single" w:sz="2" w:space="0" w:color="auto"/>
              <w:left w:val="single" w:sz="2" w:space="0" w:color="auto"/>
              <w:right w:val="single" w:sz="2" w:space="0" w:color="auto"/>
            </w:tcBorders>
          </w:tcPr>
          <w:p w14:paraId="64D21BE8" w14:textId="77777777" w:rsidR="00A572A2" w:rsidRPr="00B04564" w:rsidRDefault="00A572A2" w:rsidP="00081372">
            <w:pPr>
              <w:pStyle w:val="TAC"/>
              <w:rPr>
                <w:ins w:id="5016" w:author="R4-1809478" w:date="2018-07-10T13:12:00Z"/>
                <w:rFonts w:cs="Arial"/>
                <w:lang w:val="sv-SE"/>
              </w:rPr>
            </w:pPr>
            <w:ins w:id="5017" w:author="R4-1809478" w:date="2018-07-10T13:12:00Z">
              <w:r w:rsidRPr="00B04564">
                <w:rPr>
                  <w:rFonts w:cs="Arial"/>
                  <w:lang w:val="sv-SE"/>
                </w:rPr>
                <w:t xml:space="preserve">UTRA FDD Band VI, XIX or </w:t>
              </w:r>
            </w:ins>
          </w:p>
          <w:p w14:paraId="6B8573B6" w14:textId="77777777" w:rsidR="00A572A2" w:rsidRPr="00B04564" w:rsidRDefault="00A572A2" w:rsidP="00081372">
            <w:pPr>
              <w:pStyle w:val="TAC"/>
              <w:rPr>
                <w:ins w:id="5018" w:author="R4-1809478" w:date="2018-07-10T13:12:00Z"/>
                <w:rFonts w:cs="Arial"/>
              </w:rPr>
            </w:pPr>
            <w:ins w:id="5019" w:author="R4-1809478" w:date="2018-07-10T13:12:00Z">
              <w:r w:rsidRPr="00B04564">
                <w:rPr>
                  <w:rFonts w:cs="Arial"/>
                </w:rPr>
                <w:t>E-UTRA Band 6, 18, 19</w:t>
              </w:r>
            </w:ins>
          </w:p>
        </w:tc>
        <w:tc>
          <w:tcPr>
            <w:tcW w:w="1701" w:type="dxa"/>
            <w:tcBorders>
              <w:top w:val="single" w:sz="2" w:space="0" w:color="auto"/>
              <w:left w:val="single" w:sz="2" w:space="0" w:color="auto"/>
              <w:bottom w:val="single" w:sz="2" w:space="0" w:color="auto"/>
              <w:right w:val="single" w:sz="2" w:space="0" w:color="auto"/>
            </w:tcBorders>
          </w:tcPr>
          <w:p w14:paraId="79B5048D" w14:textId="77777777" w:rsidR="00A572A2" w:rsidRPr="00B04564" w:rsidRDefault="00A572A2" w:rsidP="00081372">
            <w:pPr>
              <w:pStyle w:val="TAC"/>
              <w:rPr>
                <w:ins w:id="5020" w:author="R4-1809478" w:date="2018-07-10T13:12:00Z"/>
              </w:rPr>
            </w:pPr>
            <w:ins w:id="5021" w:author="R4-1809478" w:date="2018-07-10T13:12:00Z">
              <w:r w:rsidRPr="00B04564">
                <w:rPr>
                  <w:rFonts w:cs="Arial"/>
                </w:rPr>
                <w:t xml:space="preserve">860 – 890 MHz </w:t>
              </w:r>
            </w:ins>
          </w:p>
        </w:tc>
        <w:tc>
          <w:tcPr>
            <w:tcW w:w="851" w:type="dxa"/>
            <w:tcBorders>
              <w:top w:val="single" w:sz="2" w:space="0" w:color="auto"/>
              <w:left w:val="single" w:sz="2" w:space="0" w:color="auto"/>
              <w:bottom w:val="single" w:sz="2" w:space="0" w:color="auto"/>
              <w:right w:val="single" w:sz="2" w:space="0" w:color="auto"/>
            </w:tcBorders>
          </w:tcPr>
          <w:p w14:paraId="307C83BE" w14:textId="77777777" w:rsidR="00A572A2" w:rsidRPr="00B04564" w:rsidRDefault="00A572A2" w:rsidP="00081372">
            <w:pPr>
              <w:pStyle w:val="TAC"/>
              <w:rPr>
                <w:ins w:id="5022" w:author="R4-1809478" w:date="2018-07-10T13:12:00Z"/>
              </w:rPr>
            </w:pPr>
            <w:ins w:id="5023"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33D6E6DE" w14:textId="77777777" w:rsidR="00A572A2" w:rsidRPr="00B04564" w:rsidRDefault="00A572A2" w:rsidP="00081372">
            <w:pPr>
              <w:pStyle w:val="TAC"/>
              <w:rPr>
                <w:ins w:id="5024" w:author="R4-1809478" w:date="2018-07-10T13:12:00Z"/>
              </w:rPr>
            </w:pPr>
            <w:ins w:id="502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6639A21" w14:textId="77777777" w:rsidR="00A572A2" w:rsidRPr="00B04564" w:rsidRDefault="00A572A2" w:rsidP="00081372">
            <w:pPr>
              <w:pStyle w:val="TAL"/>
              <w:rPr>
                <w:ins w:id="5026" w:author="R4-1809478" w:date="2018-07-10T13:12:00Z"/>
              </w:rPr>
            </w:pPr>
          </w:p>
        </w:tc>
      </w:tr>
      <w:tr w:rsidR="00A572A2" w:rsidRPr="00B04564" w14:paraId="1FDA485F" w14:textId="77777777" w:rsidTr="00081372">
        <w:trPr>
          <w:cantSplit/>
          <w:trHeight w:val="113"/>
          <w:jc w:val="center"/>
          <w:ins w:id="5027" w:author="R4-1809478" w:date="2018-07-10T13:12:00Z"/>
        </w:trPr>
        <w:tc>
          <w:tcPr>
            <w:tcW w:w="1302" w:type="dxa"/>
            <w:vMerge/>
            <w:tcBorders>
              <w:left w:val="single" w:sz="2" w:space="0" w:color="auto"/>
              <w:right w:val="single" w:sz="2" w:space="0" w:color="auto"/>
            </w:tcBorders>
            <w:vAlign w:val="center"/>
          </w:tcPr>
          <w:p w14:paraId="594EECCE" w14:textId="77777777" w:rsidR="00A572A2" w:rsidRPr="00B04564" w:rsidRDefault="00A572A2" w:rsidP="00081372">
            <w:pPr>
              <w:pStyle w:val="TAC"/>
              <w:rPr>
                <w:ins w:id="5028"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43DF805D" w14:textId="77777777" w:rsidR="00A572A2" w:rsidRPr="00B04564" w:rsidRDefault="00A572A2" w:rsidP="00081372">
            <w:pPr>
              <w:pStyle w:val="TAC"/>
              <w:rPr>
                <w:ins w:id="5029" w:author="R4-1809478" w:date="2018-07-10T13:12:00Z"/>
              </w:rPr>
            </w:pPr>
            <w:ins w:id="5030" w:author="R4-1809478" w:date="2018-07-10T13:12:00Z">
              <w:r w:rsidRPr="00B04564">
                <w:rPr>
                  <w:rFonts w:cs="Arial"/>
                </w:rPr>
                <w:t xml:space="preserve">815 – 830 MHz </w:t>
              </w:r>
            </w:ins>
          </w:p>
        </w:tc>
        <w:tc>
          <w:tcPr>
            <w:tcW w:w="851" w:type="dxa"/>
            <w:tcBorders>
              <w:top w:val="single" w:sz="2" w:space="0" w:color="auto"/>
              <w:left w:val="single" w:sz="2" w:space="0" w:color="auto"/>
              <w:bottom w:val="single" w:sz="2" w:space="0" w:color="auto"/>
              <w:right w:val="single" w:sz="2" w:space="0" w:color="auto"/>
            </w:tcBorders>
          </w:tcPr>
          <w:p w14:paraId="704C4E58" w14:textId="77777777" w:rsidR="00A572A2" w:rsidRPr="00B04564" w:rsidRDefault="00A572A2" w:rsidP="00081372">
            <w:pPr>
              <w:pStyle w:val="TAC"/>
              <w:rPr>
                <w:ins w:id="5031" w:author="R4-1809478" w:date="2018-07-10T13:12:00Z"/>
              </w:rPr>
            </w:pPr>
            <w:ins w:id="5032"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3A6668A6" w14:textId="77777777" w:rsidR="00A572A2" w:rsidRPr="00B04564" w:rsidRDefault="00A572A2" w:rsidP="00081372">
            <w:pPr>
              <w:pStyle w:val="TAC"/>
              <w:rPr>
                <w:ins w:id="5033" w:author="R4-1809478" w:date="2018-07-10T13:12:00Z"/>
              </w:rPr>
            </w:pPr>
            <w:ins w:id="5034"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5C98AB0" w14:textId="77777777" w:rsidR="00A572A2" w:rsidRPr="00B04564" w:rsidRDefault="00A572A2" w:rsidP="00081372">
            <w:pPr>
              <w:pStyle w:val="TAL"/>
              <w:rPr>
                <w:ins w:id="5035" w:author="R4-1809478" w:date="2018-07-10T13:12:00Z"/>
              </w:rPr>
            </w:pPr>
          </w:p>
        </w:tc>
      </w:tr>
      <w:tr w:rsidR="00A572A2" w:rsidRPr="00B04564" w14:paraId="6F1C46AC" w14:textId="77777777" w:rsidTr="00081372">
        <w:trPr>
          <w:cantSplit/>
          <w:trHeight w:val="113"/>
          <w:jc w:val="center"/>
          <w:ins w:id="5036" w:author="R4-1809478" w:date="2018-07-10T13:12:00Z"/>
        </w:trPr>
        <w:tc>
          <w:tcPr>
            <w:tcW w:w="1302" w:type="dxa"/>
            <w:vMerge/>
            <w:tcBorders>
              <w:left w:val="single" w:sz="2" w:space="0" w:color="auto"/>
              <w:bottom w:val="single" w:sz="2" w:space="0" w:color="auto"/>
              <w:right w:val="single" w:sz="2" w:space="0" w:color="auto"/>
            </w:tcBorders>
            <w:vAlign w:val="center"/>
          </w:tcPr>
          <w:p w14:paraId="14173477" w14:textId="77777777" w:rsidR="00A572A2" w:rsidRPr="00B04564" w:rsidRDefault="00A572A2" w:rsidP="00081372">
            <w:pPr>
              <w:pStyle w:val="TAC"/>
              <w:rPr>
                <w:ins w:id="5037"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59446570" w14:textId="77777777" w:rsidR="00A572A2" w:rsidRPr="00B04564" w:rsidRDefault="00A572A2" w:rsidP="00081372">
            <w:pPr>
              <w:pStyle w:val="TAC"/>
              <w:rPr>
                <w:ins w:id="5038" w:author="R4-1809478" w:date="2018-07-10T13:12:00Z"/>
                <w:rFonts w:cs="Arial"/>
              </w:rPr>
            </w:pPr>
            <w:ins w:id="5039" w:author="R4-1809478" w:date="2018-07-10T13:12:00Z">
              <w:r w:rsidRPr="00B04564">
                <w:rPr>
                  <w:rFonts w:cs="Arial"/>
                </w:rPr>
                <w:t>830 – 845 MHz</w:t>
              </w:r>
            </w:ins>
          </w:p>
        </w:tc>
        <w:tc>
          <w:tcPr>
            <w:tcW w:w="851" w:type="dxa"/>
            <w:tcBorders>
              <w:top w:val="single" w:sz="2" w:space="0" w:color="auto"/>
              <w:left w:val="single" w:sz="2" w:space="0" w:color="auto"/>
              <w:bottom w:val="single" w:sz="2" w:space="0" w:color="auto"/>
              <w:right w:val="single" w:sz="2" w:space="0" w:color="auto"/>
            </w:tcBorders>
          </w:tcPr>
          <w:p w14:paraId="2FF459F9" w14:textId="77777777" w:rsidR="00A572A2" w:rsidRPr="00B04564" w:rsidRDefault="00A572A2" w:rsidP="00081372">
            <w:pPr>
              <w:pStyle w:val="TAC"/>
              <w:rPr>
                <w:ins w:id="5040" w:author="R4-1809478" w:date="2018-07-10T13:12:00Z"/>
                <w:rFonts w:cs="Arial"/>
              </w:rPr>
            </w:pPr>
            <w:ins w:id="5041"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4C2C6898" w14:textId="77777777" w:rsidR="00A572A2" w:rsidRPr="00B04564" w:rsidRDefault="00A572A2" w:rsidP="00081372">
            <w:pPr>
              <w:pStyle w:val="TAC"/>
              <w:rPr>
                <w:ins w:id="5042" w:author="R4-1809478" w:date="2018-07-10T13:12:00Z"/>
                <w:rFonts w:cs="Arial"/>
              </w:rPr>
            </w:pPr>
            <w:ins w:id="5043"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EB55F77" w14:textId="77777777" w:rsidR="00A572A2" w:rsidRPr="00B04564" w:rsidRDefault="00A572A2" w:rsidP="00081372">
            <w:pPr>
              <w:pStyle w:val="TAL"/>
              <w:rPr>
                <w:ins w:id="5044" w:author="R4-1809478" w:date="2018-07-10T13:12:00Z"/>
              </w:rPr>
            </w:pPr>
          </w:p>
        </w:tc>
      </w:tr>
      <w:tr w:rsidR="00A572A2" w:rsidRPr="00B04564" w14:paraId="56270C4D" w14:textId="77777777" w:rsidTr="00081372">
        <w:trPr>
          <w:cantSplit/>
          <w:trHeight w:val="113"/>
          <w:jc w:val="center"/>
          <w:ins w:id="5045" w:author="R4-1809478" w:date="2018-07-10T13:12:00Z"/>
        </w:trPr>
        <w:tc>
          <w:tcPr>
            <w:tcW w:w="1302" w:type="dxa"/>
            <w:vMerge w:val="restart"/>
            <w:tcBorders>
              <w:top w:val="single" w:sz="2" w:space="0" w:color="auto"/>
              <w:left w:val="single" w:sz="2" w:space="0" w:color="auto"/>
              <w:right w:val="single" w:sz="2" w:space="0" w:color="auto"/>
            </w:tcBorders>
            <w:vAlign w:val="center"/>
          </w:tcPr>
          <w:p w14:paraId="2AD02AA6" w14:textId="77777777" w:rsidR="00A572A2" w:rsidRPr="00B04564" w:rsidRDefault="00A572A2" w:rsidP="00081372">
            <w:pPr>
              <w:pStyle w:val="TAC"/>
              <w:rPr>
                <w:ins w:id="5046" w:author="R4-1809478" w:date="2018-07-10T13:12:00Z"/>
                <w:rFonts w:cs="Arial"/>
              </w:rPr>
            </w:pPr>
          </w:p>
          <w:p w14:paraId="0F00E704" w14:textId="77777777" w:rsidR="00A572A2" w:rsidRPr="00B04564" w:rsidRDefault="00A572A2" w:rsidP="00081372">
            <w:pPr>
              <w:pStyle w:val="TAC"/>
              <w:rPr>
                <w:ins w:id="5047" w:author="R4-1809478" w:date="2018-07-10T13:12:00Z"/>
                <w:rFonts w:cs="Arial"/>
              </w:rPr>
            </w:pPr>
            <w:ins w:id="5048" w:author="R4-1809478" w:date="2018-07-10T13:12:00Z">
              <w:r w:rsidRPr="00B04564">
                <w:rPr>
                  <w:rFonts w:cs="Arial"/>
                </w:rPr>
                <w:t xml:space="preserve">UTRA FDD Band VII or </w:t>
              </w:r>
            </w:ins>
          </w:p>
          <w:p w14:paraId="30AB4D96" w14:textId="77777777" w:rsidR="00A572A2" w:rsidRPr="00B04564" w:rsidRDefault="00A572A2" w:rsidP="00081372">
            <w:pPr>
              <w:pStyle w:val="TAC"/>
              <w:rPr>
                <w:ins w:id="5049" w:author="R4-1809478" w:date="2018-07-10T13:12:00Z"/>
                <w:rFonts w:cs="Arial"/>
              </w:rPr>
            </w:pPr>
            <w:ins w:id="5050" w:author="R4-1809478" w:date="2018-07-10T13:12:00Z">
              <w:r w:rsidRPr="00B04564">
                <w:rPr>
                  <w:rFonts w:cs="Arial"/>
                </w:rPr>
                <w:t>E-UTRA Band 7 or NR Band n7</w:t>
              </w:r>
            </w:ins>
          </w:p>
        </w:tc>
        <w:tc>
          <w:tcPr>
            <w:tcW w:w="1701" w:type="dxa"/>
            <w:tcBorders>
              <w:top w:val="single" w:sz="2" w:space="0" w:color="auto"/>
              <w:left w:val="single" w:sz="2" w:space="0" w:color="auto"/>
              <w:bottom w:val="single" w:sz="2" w:space="0" w:color="auto"/>
              <w:right w:val="single" w:sz="2" w:space="0" w:color="auto"/>
            </w:tcBorders>
          </w:tcPr>
          <w:p w14:paraId="36CC31C2" w14:textId="77777777" w:rsidR="00A572A2" w:rsidRPr="00B04564" w:rsidRDefault="00A572A2" w:rsidP="00081372">
            <w:pPr>
              <w:pStyle w:val="TAC"/>
              <w:rPr>
                <w:ins w:id="5051" w:author="R4-1809478" w:date="2018-07-10T13:12:00Z"/>
              </w:rPr>
            </w:pPr>
            <w:ins w:id="5052" w:author="R4-1809478" w:date="2018-07-10T13:12:00Z">
              <w:r w:rsidRPr="00B04564">
                <w:rPr>
                  <w:rFonts w:cs="Arial"/>
                </w:rPr>
                <w:t>2620 – 2690 MHz</w:t>
              </w:r>
            </w:ins>
          </w:p>
        </w:tc>
        <w:tc>
          <w:tcPr>
            <w:tcW w:w="851" w:type="dxa"/>
            <w:tcBorders>
              <w:top w:val="single" w:sz="2" w:space="0" w:color="auto"/>
              <w:left w:val="single" w:sz="2" w:space="0" w:color="auto"/>
              <w:bottom w:val="single" w:sz="2" w:space="0" w:color="auto"/>
              <w:right w:val="single" w:sz="2" w:space="0" w:color="auto"/>
            </w:tcBorders>
          </w:tcPr>
          <w:p w14:paraId="529DB724" w14:textId="77777777" w:rsidR="00A572A2" w:rsidRPr="00B04564" w:rsidRDefault="00A572A2" w:rsidP="00081372">
            <w:pPr>
              <w:pStyle w:val="TAC"/>
              <w:rPr>
                <w:ins w:id="5053" w:author="R4-1809478" w:date="2018-07-10T13:12:00Z"/>
              </w:rPr>
            </w:pPr>
            <w:ins w:id="505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787CDDA" w14:textId="77777777" w:rsidR="00A572A2" w:rsidRPr="00B04564" w:rsidRDefault="00A572A2" w:rsidP="00081372">
            <w:pPr>
              <w:pStyle w:val="TAC"/>
              <w:rPr>
                <w:ins w:id="5055" w:author="R4-1809478" w:date="2018-07-10T13:12:00Z"/>
              </w:rPr>
            </w:pPr>
            <w:ins w:id="505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FF0DBA4" w14:textId="77777777" w:rsidR="00A572A2" w:rsidRPr="00B04564" w:rsidRDefault="00A572A2" w:rsidP="00081372">
            <w:pPr>
              <w:pStyle w:val="TAL"/>
              <w:rPr>
                <w:ins w:id="5057" w:author="R4-1809478" w:date="2018-07-10T13:12:00Z"/>
              </w:rPr>
            </w:pPr>
            <w:ins w:id="5058" w:author="R4-1809478" w:date="2018-07-10T13:12:00Z">
              <w:r w:rsidRPr="00B04564">
                <w:rPr>
                  <w:rFonts w:cs="Arial"/>
                </w:rPr>
                <w:t>This requirement does not apply to BS operating in band n7.</w:t>
              </w:r>
            </w:ins>
          </w:p>
        </w:tc>
      </w:tr>
      <w:tr w:rsidR="00A572A2" w:rsidRPr="00B04564" w14:paraId="4E2B6C3C" w14:textId="77777777" w:rsidTr="00081372">
        <w:trPr>
          <w:cantSplit/>
          <w:trHeight w:val="113"/>
          <w:jc w:val="center"/>
          <w:ins w:id="5059" w:author="R4-1809478" w:date="2018-07-10T13:12:00Z"/>
        </w:trPr>
        <w:tc>
          <w:tcPr>
            <w:tcW w:w="1302" w:type="dxa"/>
            <w:vMerge/>
            <w:tcBorders>
              <w:left w:val="single" w:sz="2" w:space="0" w:color="auto"/>
              <w:bottom w:val="single" w:sz="2" w:space="0" w:color="auto"/>
              <w:right w:val="single" w:sz="2" w:space="0" w:color="auto"/>
            </w:tcBorders>
          </w:tcPr>
          <w:p w14:paraId="330FCB34" w14:textId="77777777" w:rsidR="00A572A2" w:rsidRPr="00B04564" w:rsidRDefault="00A572A2" w:rsidP="00081372">
            <w:pPr>
              <w:pStyle w:val="TAC"/>
              <w:rPr>
                <w:ins w:id="506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FF34C93" w14:textId="77777777" w:rsidR="00A572A2" w:rsidRPr="00B04564" w:rsidRDefault="00A572A2" w:rsidP="00081372">
            <w:pPr>
              <w:pStyle w:val="TAC"/>
              <w:rPr>
                <w:ins w:id="5061" w:author="R4-1809478" w:date="2018-07-10T13:12:00Z"/>
              </w:rPr>
            </w:pPr>
            <w:ins w:id="5062" w:author="R4-1809478" w:date="2018-07-10T13:12:00Z">
              <w:r w:rsidRPr="00B04564">
                <w:rPr>
                  <w:rFonts w:cs="Arial"/>
                </w:rPr>
                <w:t>2500 – 2570 MHz</w:t>
              </w:r>
            </w:ins>
          </w:p>
        </w:tc>
        <w:tc>
          <w:tcPr>
            <w:tcW w:w="851" w:type="dxa"/>
            <w:tcBorders>
              <w:top w:val="single" w:sz="2" w:space="0" w:color="auto"/>
              <w:left w:val="single" w:sz="2" w:space="0" w:color="auto"/>
              <w:bottom w:val="single" w:sz="2" w:space="0" w:color="auto"/>
              <w:right w:val="single" w:sz="2" w:space="0" w:color="auto"/>
            </w:tcBorders>
          </w:tcPr>
          <w:p w14:paraId="33CD9691" w14:textId="77777777" w:rsidR="00A572A2" w:rsidRPr="00B04564" w:rsidRDefault="00A572A2" w:rsidP="00081372">
            <w:pPr>
              <w:pStyle w:val="TAC"/>
              <w:rPr>
                <w:ins w:id="5063" w:author="R4-1809478" w:date="2018-07-10T13:12:00Z"/>
              </w:rPr>
            </w:pPr>
            <w:ins w:id="506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7116198E" w14:textId="77777777" w:rsidR="00A572A2" w:rsidRPr="00B04564" w:rsidRDefault="00A572A2" w:rsidP="00081372">
            <w:pPr>
              <w:pStyle w:val="TAC"/>
              <w:rPr>
                <w:ins w:id="5065" w:author="R4-1809478" w:date="2018-07-10T13:12:00Z"/>
              </w:rPr>
            </w:pPr>
            <w:ins w:id="506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7DF5777" w14:textId="77777777" w:rsidR="00A572A2" w:rsidRPr="00B04564" w:rsidRDefault="00A572A2" w:rsidP="00081372">
            <w:pPr>
              <w:pStyle w:val="TAL"/>
              <w:rPr>
                <w:ins w:id="5067" w:author="R4-1809478" w:date="2018-07-10T13:12:00Z"/>
              </w:rPr>
            </w:pPr>
            <w:ins w:id="5068" w:author="R4-1809478" w:date="2018-07-10T13:12:00Z">
              <w:r w:rsidRPr="00B04564">
                <w:rPr>
                  <w:rFonts w:cs="Arial"/>
                </w:rPr>
                <w:t>This requirement does not apply to BS operating in band n7,</w:t>
              </w:r>
              <w:r w:rsidRPr="00B04564">
                <w:rPr>
                  <w:rFonts w:cs="v5.0.0"/>
                </w:rPr>
                <w:t xml:space="preserve"> since it is already covered by the requirement in subclause 6.6.5.1.3.</w:t>
              </w:r>
            </w:ins>
          </w:p>
        </w:tc>
      </w:tr>
      <w:tr w:rsidR="00A572A2" w:rsidRPr="00B04564" w14:paraId="4D5B104A" w14:textId="77777777" w:rsidTr="00081372">
        <w:trPr>
          <w:cantSplit/>
          <w:trHeight w:val="113"/>
          <w:jc w:val="center"/>
          <w:ins w:id="5069" w:author="R4-1809478" w:date="2018-07-10T13:12:00Z"/>
        </w:trPr>
        <w:tc>
          <w:tcPr>
            <w:tcW w:w="1302" w:type="dxa"/>
            <w:vMerge w:val="restart"/>
            <w:tcBorders>
              <w:top w:val="single" w:sz="2" w:space="0" w:color="auto"/>
              <w:left w:val="single" w:sz="2" w:space="0" w:color="auto"/>
              <w:right w:val="single" w:sz="2" w:space="0" w:color="auto"/>
            </w:tcBorders>
            <w:vAlign w:val="center"/>
          </w:tcPr>
          <w:p w14:paraId="72E42B4F" w14:textId="77777777" w:rsidR="00A572A2" w:rsidRPr="00B04564" w:rsidRDefault="00A572A2" w:rsidP="00081372">
            <w:pPr>
              <w:pStyle w:val="TAC"/>
              <w:rPr>
                <w:ins w:id="5070" w:author="R4-1809478" w:date="2018-07-10T13:12:00Z"/>
                <w:rFonts w:cs="Arial"/>
              </w:rPr>
            </w:pPr>
          </w:p>
          <w:p w14:paraId="365E7D05" w14:textId="77777777" w:rsidR="00A572A2" w:rsidRPr="00B04564" w:rsidRDefault="00A572A2" w:rsidP="00081372">
            <w:pPr>
              <w:pStyle w:val="TAC"/>
              <w:rPr>
                <w:ins w:id="5071" w:author="R4-1809478" w:date="2018-07-10T13:12:00Z"/>
                <w:rFonts w:cs="Arial"/>
              </w:rPr>
            </w:pPr>
            <w:ins w:id="5072" w:author="R4-1809478" w:date="2018-07-10T13:12:00Z">
              <w:r w:rsidRPr="00B04564">
                <w:rPr>
                  <w:rFonts w:cs="Arial"/>
                </w:rPr>
                <w:t xml:space="preserve">UTRA FDD Band VIII or </w:t>
              </w:r>
            </w:ins>
          </w:p>
          <w:p w14:paraId="61EF0474" w14:textId="77777777" w:rsidR="00A572A2" w:rsidRPr="00B04564" w:rsidRDefault="00A572A2" w:rsidP="00081372">
            <w:pPr>
              <w:pStyle w:val="TAC"/>
              <w:rPr>
                <w:ins w:id="5073" w:author="R4-1809478" w:date="2018-07-10T13:12:00Z"/>
                <w:rFonts w:cs="Arial"/>
              </w:rPr>
            </w:pPr>
            <w:ins w:id="5074" w:author="R4-1809478" w:date="2018-07-10T13:12:00Z">
              <w:r w:rsidRPr="00B04564">
                <w:rPr>
                  <w:rFonts w:cs="Arial"/>
                </w:rPr>
                <w:t>E-UTRA Band 8 or NR Band n8</w:t>
              </w:r>
            </w:ins>
          </w:p>
        </w:tc>
        <w:tc>
          <w:tcPr>
            <w:tcW w:w="1701" w:type="dxa"/>
            <w:tcBorders>
              <w:top w:val="single" w:sz="2" w:space="0" w:color="auto"/>
              <w:left w:val="single" w:sz="2" w:space="0" w:color="auto"/>
              <w:bottom w:val="single" w:sz="2" w:space="0" w:color="auto"/>
              <w:right w:val="single" w:sz="2" w:space="0" w:color="auto"/>
            </w:tcBorders>
          </w:tcPr>
          <w:p w14:paraId="298AB59A" w14:textId="77777777" w:rsidR="00A572A2" w:rsidRPr="00B04564" w:rsidRDefault="00A572A2" w:rsidP="00081372">
            <w:pPr>
              <w:pStyle w:val="TAC"/>
              <w:rPr>
                <w:ins w:id="5075" w:author="R4-1809478" w:date="2018-07-10T13:12:00Z"/>
              </w:rPr>
            </w:pPr>
            <w:ins w:id="5076" w:author="R4-1809478" w:date="2018-07-10T13:12:00Z">
              <w:r w:rsidRPr="00B04564">
                <w:rPr>
                  <w:rFonts w:cs="Arial"/>
                </w:rPr>
                <w:t>925 – 960 MHz</w:t>
              </w:r>
            </w:ins>
          </w:p>
        </w:tc>
        <w:tc>
          <w:tcPr>
            <w:tcW w:w="851" w:type="dxa"/>
            <w:tcBorders>
              <w:top w:val="single" w:sz="2" w:space="0" w:color="auto"/>
              <w:left w:val="single" w:sz="2" w:space="0" w:color="auto"/>
              <w:bottom w:val="single" w:sz="2" w:space="0" w:color="auto"/>
              <w:right w:val="single" w:sz="2" w:space="0" w:color="auto"/>
            </w:tcBorders>
          </w:tcPr>
          <w:p w14:paraId="49659828" w14:textId="77777777" w:rsidR="00A572A2" w:rsidRPr="00B04564" w:rsidRDefault="00A572A2" w:rsidP="00081372">
            <w:pPr>
              <w:pStyle w:val="TAC"/>
              <w:rPr>
                <w:ins w:id="5077" w:author="R4-1809478" w:date="2018-07-10T13:12:00Z"/>
              </w:rPr>
            </w:pPr>
            <w:ins w:id="5078"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598B0DBF" w14:textId="77777777" w:rsidR="00A572A2" w:rsidRPr="00B04564" w:rsidRDefault="00A572A2" w:rsidP="00081372">
            <w:pPr>
              <w:pStyle w:val="TAC"/>
              <w:rPr>
                <w:ins w:id="5079" w:author="R4-1809478" w:date="2018-07-10T13:12:00Z"/>
              </w:rPr>
            </w:pPr>
            <w:ins w:id="508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69B42B6" w14:textId="77777777" w:rsidR="00A572A2" w:rsidRPr="00B04564" w:rsidRDefault="00A572A2" w:rsidP="00081372">
            <w:pPr>
              <w:pStyle w:val="TAL"/>
              <w:rPr>
                <w:ins w:id="5081" w:author="R4-1809478" w:date="2018-07-10T13:12:00Z"/>
              </w:rPr>
            </w:pPr>
            <w:ins w:id="5082" w:author="R4-1809478" w:date="2018-07-10T13:12:00Z">
              <w:r w:rsidRPr="00B04564">
                <w:rPr>
                  <w:rFonts w:cs="Arial"/>
                </w:rPr>
                <w:t>This requirement does not apply to BS operating in band n8.</w:t>
              </w:r>
            </w:ins>
          </w:p>
        </w:tc>
      </w:tr>
      <w:tr w:rsidR="00A572A2" w:rsidRPr="00B04564" w14:paraId="71A3CD3E" w14:textId="77777777" w:rsidTr="00081372">
        <w:trPr>
          <w:cantSplit/>
          <w:trHeight w:val="113"/>
          <w:jc w:val="center"/>
          <w:ins w:id="5083" w:author="R4-1809478" w:date="2018-07-10T13:12:00Z"/>
        </w:trPr>
        <w:tc>
          <w:tcPr>
            <w:tcW w:w="1302" w:type="dxa"/>
            <w:vMerge/>
            <w:tcBorders>
              <w:left w:val="single" w:sz="2" w:space="0" w:color="auto"/>
              <w:bottom w:val="single" w:sz="2" w:space="0" w:color="auto"/>
              <w:right w:val="single" w:sz="2" w:space="0" w:color="auto"/>
            </w:tcBorders>
          </w:tcPr>
          <w:p w14:paraId="398CCE5C" w14:textId="77777777" w:rsidR="00A572A2" w:rsidRPr="00B04564" w:rsidRDefault="00A572A2" w:rsidP="00081372">
            <w:pPr>
              <w:pStyle w:val="TAC"/>
              <w:rPr>
                <w:ins w:id="5084"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9D57357" w14:textId="77777777" w:rsidR="00A572A2" w:rsidRPr="00B04564" w:rsidRDefault="00A572A2" w:rsidP="00081372">
            <w:pPr>
              <w:pStyle w:val="TAC"/>
              <w:rPr>
                <w:ins w:id="5085" w:author="R4-1809478" w:date="2018-07-10T13:12:00Z"/>
              </w:rPr>
            </w:pPr>
            <w:ins w:id="5086" w:author="R4-1809478" w:date="2018-07-10T13:12:00Z">
              <w:r w:rsidRPr="00B04564">
                <w:rPr>
                  <w:rFonts w:cs="Arial"/>
                </w:rPr>
                <w:t>880 – 915 MHz</w:t>
              </w:r>
            </w:ins>
          </w:p>
        </w:tc>
        <w:tc>
          <w:tcPr>
            <w:tcW w:w="851" w:type="dxa"/>
            <w:tcBorders>
              <w:top w:val="single" w:sz="2" w:space="0" w:color="auto"/>
              <w:left w:val="single" w:sz="2" w:space="0" w:color="auto"/>
              <w:bottom w:val="single" w:sz="2" w:space="0" w:color="auto"/>
              <w:right w:val="single" w:sz="2" w:space="0" w:color="auto"/>
            </w:tcBorders>
          </w:tcPr>
          <w:p w14:paraId="3CB6BB3B" w14:textId="77777777" w:rsidR="00A572A2" w:rsidRPr="00B04564" w:rsidRDefault="00A572A2" w:rsidP="00081372">
            <w:pPr>
              <w:pStyle w:val="TAC"/>
              <w:rPr>
                <w:ins w:id="5087" w:author="R4-1809478" w:date="2018-07-10T13:12:00Z"/>
              </w:rPr>
            </w:pPr>
            <w:ins w:id="5088"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49398C1E" w14:textId="77777777" w:rsidR="00A572A2" w:rsidRPr="00B04564" w:rsidRDefault="00A572A2" w:rsidP="00081372">
            <w:pPr>
              <w:pStyle w:val="TAC"/>
              <w:rPr>
                <w:ins w:id="5089" w:author="R4-1809478" w:date="2018-07-10T13:12:00Z"/>
              </w:rPr>
            </w:pPr>
            <w:ins w:id="509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FC131E4" w14:textId="77777777" w:rsidR="00A572A2" w:rsidRPr="00B04564" w:rsidRDefault="00A572A2" w:rsidP="00081372">
            <w:pPr>
              <w:pStyle w:val="TAL"/>
              <w:rPr>
                <w:ins w:id="5091" w:author="R4-1809478" w:date="2018-07-10T13:12:00Z"/>
              </w:rPr>
            </w:pPr>
            <w:ins w:id="5092" w:author="R4-1809478" w:date="2018-07-10T13:12:00Z">
              <w:r w:rsidRPr="00B04564">
                <w:rPr>
                  <w:rFonts w:cs="Arial"/>
                </w:rPr>
                <w:t>This requirement does not apply to BS operating in band n8,</w:t>
              </w:r>
              <w:r w:rsidRPr="00B04564">
                <w:rPr>
                  <w:rFonts w:cs="v5.0.0"/>
                </w:rPr>
                <w:t xml:space="preserve"> since it is already covered by the requirement in subclause 6.6.5.1.3.</w:t>
              </w:r>
            </w:ins>
          </w:p>
        </w:tc>
      </w:tr>
      <w:tr w:rsidR="00A572A2" w:rsidRPr="00B04564" w14:paraId="4C99CA1F" w14:textId="77777777" w:rsidTr="00081372">
        <w:trPr>
          <w:cantSplit/>
          <w:trHeight w:val="113"/>
          <w:jc w:val="center"/>
          <w:ins w:id="5093" w:author="R4-1809478" w:date="2018-07-10T13:12:00Z"/>
        </w:trPr>
        <w:tc>
          <w:tcPr>
            <w:tcW w:w="1302" w:type="dxa"/>
            <w:vMerge w:val="restart"/>
            <w:tcBorders>
              <w:top w:val="single" w:sz="2" w:space="0" w:color="auto"/>
              <w:left w:val="single" w:sz="2" w:space="0" w:color="auto"/>
              <w:right w:val="single" w:sz="2" w:space="0" w:color="auto"/>
            </w:tcBorders>
            <w:vAlign w:val="center"/>
          </w:tcPr>
          <w:p w14:paraId="3405C66D" w14:textId="77777777" w:rsidR="00A572A2" w:rsidRPr="00B04564" w:rsidRDefault="00A572A2" w:rsidP="00081372">
            <w:pPr>
              <w:pStyle w:val="TAC"/>
              <w:rPr>
                <w:ins w:id="5094" w:author="R4-1809478" w:date="2018-07-10T13:12:00Z"/>
                <w:rFonts w:cs="Arial"/>
              </w:rPr>
            </w:pPr>
          </w:p>
          <w:p w14:paraId="5C9A03A9" w14:textId="77777777" w:rsidR="00A572A2" w:rsidRPr="00B04564" w:rsidRDefault="00A572A2" w:rsidP="00081372">
            <w:pPr>
              <w:pStyle w:val="TAC"/>
              <w:rPr>
                <w:ins w:id="5095" w:author="R4-1809478" w:date="2018-07-10T13:12:00Z"/>
                <w:rFonts w:cs="Arial"/>
                <w:lang w:val="sv-SE"/>
              </w:rPr>
            </w:pPr>
            <w:ins w:id="5096" w:author="R4-1809478" w:date="2018-07-10T13:12:00Z">
              <w:r w:rsidRPr="00B04564">
                <w:rPr>
                  <w:rFonts w:cs="Arial"/>
                  <w:lang w:val="sv-SE"/>
                </w:rPr>
                <w:t xml:space="preserve">UTRA FDD Band IX or </w:t>
              </w:r>
            </w:ins>
          </w:p>
          <w:p w14:paraId="1B8B4FDA" w14:textId="77777777" w:rsidR="00A572A2" w:rsidRPr="00B04564" w:rsidRDefault="00A572A2" w:rsidP="00081372">
            <w:pPr>
              <w:pStyle w:val="TAC"/>
              <w:rPr>
                <w:ins w:id="5097" w:author="R4-1809478" w:date="2018-07-10T13:12:00Z"/>
                <w:rFonts w:cs="Arial"/>
                <w:lang w:val="sv-SE"/>
              </w:rPr>
            </w:pPr>
            <w:ins w:id="5098" w:author="R4-1809478" w:date="2018-07-10T13:12:00Z">
              <w:r w:rsidRPr="00B04564">
                <w:rPr>
                  <w:rFonts w:cs="Arial"/>
                  <w:lang w:val="sv-SE"/>
                </w:rPr>
                <w:t>E-UTRA Band 9</w:t>
              </w:r>
            </w:ins>
          </w:p>
        </w:tc>
        <w:tc>
          <w:tcPr>
            <w:tcW w:w="1701" w:type="dxa"/>
            <w:tcBorders>
              <w:top w:val="single" w:sz="2" w:space="0" w:color="auto"/>
              <w:left w:val="single" w:sz="2" w:space="0" w:color="auto"/>
              <w:bottom w:val="single" w:sz="2" w:space="0" w:color="auto"/>
              <w:right w:val="single" w:sz="2" w:space="0" w:color="auto"/>
            </w:tcBorders>
          </w:tcPr>
          <w:p w14:paraId="4A830F6C" w14:textId="77777777" w:rsidR="00A572A2" w:rsidRPr="00B04564" w:rsidRDefault="00A572A2" w:rsidP="00081372">
            <w:pPr>
              <w:pStyle w:val="TAC"/>
              <w:rPr>
                <w:ins w:id="5099" w:author="R4-1809478" w:date="2018-07-10T13:12:00Z"/>
                <w:rFonts w:cs="Arial"/>
                <w:lang w:eastAsia="zh-CN"/>
              </w:rPr>
            </w:pPr>
            <w:ins w:id="5100" w:author="R4-1809478" w:date="2018-07-10T13:12:00Z">
              <w:r w:rsidRPr="00B04564">
                <w:rPr>
                  <w:rFonts w:cs="Arial"/>
                </w:rPr>
                <w:t>1844.9 – 1879.9 MHz</w:t>
              </w:r>
            </w:ins>
          </w:p>
          <w:p w14:paraId="20F3890A" w14:textId="77777777" w:rsidR="00A572A2" w:rsidRPr="00B04564" w:rsidRDefault="00A572A2" w:rsidP="00081372">
            <w:pPr>
              <w:pStyle w:val="TAC"/>
              <w:rPr>
                <w:ins w:id="5101"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39DD0034" w14:textId="77777777" w:rsidR="00A572A2" w:rsidRPr="00B04564" w:rsidRDefault="00A572A2" w:rsidP="00081372">
            <w:pPr>
              <w:pStyle w:val="TAC"/>
              <w:rPr>
                <w:ins w:id="5102" w:author="R4-1809478" w:date="2018-07-10T13:12:00Z"/>
              </w:rPr>
            </w:pPr>
            <w:ins w:id="5103"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6E5D8DE0" w14:textId="77777777" w:rsidR="00A572A2" w:rsidRPr="00B04564" w:rsidRDefault="00A572A2" w:rsidP="00081372">
            <w:pPr>
              <w:pStyle w:val="TAC"/>
              <w:rPr>
                <w:ins w:id="5104" w:author="R4-1809478" w:date="2018-07-10T13:12:00Z"/>
              </w:rPr>
            </w:pPr>
            <w:ins w:id="510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618B30D" w14:textId="77777777" w:rsidR="00A572A2" w:rsidRPr="00B04564" w:rsidRDefault="00A572A2" w:rsidP="00081372">
            <w:pPr>
              <w:pStyle w:val="TAL"/>
              <w:rPr>
                <w:ins w:id="5106" w:author="R4-1809478" w:date="2018-07-10T13:12:00Z"/>
              </w:rPr>
            </w:pPr>
            <w:ins w:id="5107" w:author="R4-1809478" w:date="2018-07-10T13:12:00Z">
              <w:r w:rsidRPr="00B04564">
                <w:rPr>
                  <w:rFonts w:cs="Arial"/>
                </w:rPr>
                <w:t>This requirement does not apply to BS operating in band n3.</w:t>
              </w:r>
            </w:ins>
          </w:p>
        </w:tc>
      </w:tr>
      <w:tr w:rsidR="00A572A2" w:rsidRPr="00B04564" w14:paraId="14E408A0" w14:textId="77777777" w:rsidTr="00081372">
        <w:trPr>
          <w:cantSplit/>
          <w:trHeight w:val="113"/>
          <w:jc w:val="center"/>
          <w:ins w:id="5108" w:author="R4-1809478" w:date="2018-07-10T13:12:00Z"/>
        </w:trPr>
        <w:tc>
          <w:tcPr>
            <w:tcW w:w="1302" w:type="dxa"/>
            <w:vMerge/>
            <w:tcBorders>
              <w:left w:val="single" w:sz="2" w:space="0" w:color="auto"/>
              <w:bottom w:val="single" w:sz="2" w:space="0" w:color="auto"/>
              <w:right w:val="single" w:sz="2" w:space="0" w:color="auto"/>
            </w:tcBorders>
          </w:tcPr>
          <w:p w14:paraId="42EBDD48" w14:textId="77777777" w:rsidR="00A572A2" w:rsidRPr="00B04564" w:rsidRDefault="00A572A2" w:rsidP="00081372">
            <w:pPr>
              <w:pStyle w:val="TAC"/>
              <w:rPr>
                <w:ins w:id="5109"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D94DAB6" w14:textId="77777777" w:rsidR="00A572A2" w:rsidRPr="00B04564" w:rsidRDefault="00A572A2" w:rsidP="00081372">
            <w:pPr>
              <w:pStyle w:val="TAC"/>
              <w:rPr>
                <w:ins w:id="5110" w:author="R4-1809478" w:date="2018-07-10T13:12:00Z"/>
              </w:rPr>
            </w:pPr>
            <w:ins w:id="5111" w:author="R4-1809478" w:date="2018-07-10T13:12:00Z">
              <w:r w:rsidRPr="00B04564">
                <w:rPr>
                  <w:rFonts w:cs="Arial"/>
                </w:rPr>
                <w:t>1749.9 – 1784.9 MHz</w:t>
              </w:r>
            </w:ins>
          </w:p>
        </w:tc>
        <w:tc>
          <w:tcPr>
            <w:tcW w:w="851" w:type="dxa"/>
            <w:tcBorders>
              <w:top w:val="single" w:sz="2" w:space="0" w:color="auto"/>
              <w:left w:val="single" w:sz="2" w:space="0" w:color="auto"/>
              <w:bottom w:val="single" w:sz="2" w:space="0" w:color="auto"/>
              <w:right w:val="single" w:sz="2" w:space="0" w:color="auto"/>
            </w:tcBorders>
          </w:tcPr>
          <w:p w14:paraId="029763DE" w14:textId="77777777" w:rsidR="00A572A2" w:rsidRPr="00B04564" w:rsidRDefault="00A572A2" w:rsidP="00081372">
            <w:pPr>
              <w:pStyle w:val="TAC"/>
              <w:rPr>
                <w:ins w:id="5112" w:author="R4-1809478" w:date="2018-07-10T13:12:00Z"/>
              </w:rPr>
            </w:pPr>
            <w:ins w:id="5113"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04DEF6EC" w14:textId="77777777" w:rsidR="00A572A2" w:rsidRPr="00B04564" w:rsidRDefault="00A572A2" w:rsidP="00081372">
            <w:pPr>
              <w:pStyle w:val="TAC"/>
              <w:rPr>
                <w:ins w:id="5114" w:author="R4-1809478" w:date="2018-07-10T13:12:00Z"/>
              </w:rPr>
            </w:pPr>
            <w:ins w:id="511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8B362D9" w14:textId="77777777" w:rsidR="00A572A2" w:rsidRPr="00B04564" w:rsidRDefault="00A572A2" w:rsidP="00081372">
            <w:pPr>
              <w:pStyle w:val="TAL"/>
              <w:rPr>
                <w:ins w:id="5116" w:author="R4-1809478" w:date="2018-07-10T13:12:00Z"/>
              </w:rPr>
            </w:pPr>
            <w:ins w:id="5117" w:author="R4-1809478" w:date="2018-07-10T13:12:00Z">
              <w:r w:rsidRPr="00B04564">
                <w:rPr>
                  <w:rFonts w:cs="Arial"/>
                </w:rPr>
                <w:t>This requirement does not apply to BS operating in band n3,</w:t>
              </w:r>
              <w:r w:rsidRPr="00B04564">
                <w:rPr>
                  <w:rFonts w:cs="v5.0.0"/>
                </w:rPr>
                <w:t xml:space="preserve"> since it is already covered by the requirement in subclause 6.6.5.1.3.</w:t>
              </w:r>
            </w:ins>
          </w:p>
        </w:tc>
      </w:tr>
      <w:tr w:rsidR="00A572A2" w:rsidRPr="00B04564" w14:paraId="2B981E8E" w14:textId="77777777" w:rsidTr="00081372">
        <w:trPr>
          <w:cantSplit/>
          <w:trHeight w:val="113"/>
          <w:jc w:val="center"/>
          <w:ins w:id="5118" w:author="R4-1809478" w:date="2018-07-10T13:12:00Z"/>
        </w:trPr>
        <w:tc>
          <w:tcPr>
            <w:tcW w:w="1302" w:type="dxa"/>
            <w:vMerge w:val="restart"/>
            <w:tcBorders>
              <w:top w:val="single" w:sz="2" w:space="0" w:color="auto"/>
              <w:left w:val="single" w:sz="2" w:space="0" w:color="auto"/>
              <w:right w:val="single" w:sz="2" w:space="0" w:color="auto"/>
            </w:tcBorders>
          </w:tcPr>
          <w:p w14:paraId="0B2B98C0" w14:textId="77777777" w:rsidR="00A572A2" w:rsidRPr="00B04564" w:rsidRDefault="00A572A2" w:rsidP="00081372">
            <w:pPr>
              <w:pStyle w:val="TAC"/>
              <w:rPr>
                <w:ins w:id="5119" w:author="R4-1809478" w:date="2018-07-10T13:12:00Z"/>
                <w:rFonts w:cs="Arial"/>
                <w:lang w:val="sv-SE"/>
              </w:rPr>
            </w:pPr>
            <w:ins w:id="5120" w:author="R4-1809478" w:date="2018-07-10T13:12:00Z">
              <w:r w:rsidRPr="00B04564">
                <w:rPr>
                  <w:rFonts w:cs="Arial"/>
                  <w:lang w:val="sv-SE"/>
                </w:rPr>
                <w:t xml:space="preserve">UTRA FDD Band X or </w:t>
              </w:r>
            </w:ins>
          </w:p>
          <w:p w14:paraId="228FC130" w14:textId="77777777" w:rsidR="00A572A2" w:rsidRPr="00B04564" w:rsidRDefault="00A572A2" w:rsidP="00081372">
            <w:pPr>
              <w:pStyle w:val="TAC"/>
              <w:rPr>
                <w:ins w:id="5121" w:author="R4-1809478" w:date="2018-07-10T13:12:00Z"/>
                <w:rFonts w:cs="Arial"/>
                <w:lang w:val="sv-SE"/>
              </w:rPr>
            </w:pPr>
            <w:ins w:id="5122" w:author="R4-1809478" w:date="2018-07-10T13:12:00Z">
              <w:r w:rsidRPr="00B04564">
                <w:rPr>
                  <w:rFonts w:cs="Arial"/>
                  <w:lang w:val="sv-SE"/>
                </w:rPr>
                <w:t>E-UTRA Band 10</w:t>
              </w:r>
            </w:ins>
          </w:p>
        </w:tc>
        <w:tc>
          <w:tcPr>
            <w:tcW w:w="1701" w:type="dxa"/>
            <w:tcBorders>
              <w:top w:val="single" w:sz="2" w:space="0" w:color="auto"/>
              <w:left w:val="single" w:sz="2" w:space="0" w:color="auto"/>
              <w:bottom w:val="single" w:sz="2" w:space="0" w:color="auto"/>
              <w:right w:val="single" w:sz="2" w:space="0" w:color="auto"/>
            </w:tcBorders>
          </w:tcPr>
          <w:p w14:paraId="7FF31431" w14:textId="77777777" w:rsidR="00A572A2" w:rsidRPr="00B04564" w:rsidRDefault="00A572A2" w:rsidP="00081372">
            <w:pPr>
              <w:pStyle w:val="TAC"/>
              <w:rPr>
                <w:ins w:id="5123" w:author="R4-1809478" w:date="2018-07-10T13:12:00Z"/>
              </w:rPr>
            </w:pPr>
            <w:ins w:id="5124" w:author="R4-1809478" w:date="2018-07-10T13:12:00Z">
              <w:r w:rsidRPr="00B04564">
                <w:rPr>
                  <w:rFonts w:cs="Arial"/>
                </w:rPr>
                <w:t>2110 – 2170 MHz</w:t>
              </w:r>
            </w:ins>
          </w:p>
        </w:tc>
        <w:tc>
          <w:tcPr>
            <w:tcW w:w="851" w:type="dxa"/>
            <w:tcBorders>
              <w:top w:val="single" w:sz="2" w:space="0" w:color="auto"/>
              <w:left w:val="single" w:sz="2" w:space="0" w:color="auto"/>
              <w:bottom w:val="single" w:sz="2" w:space="0" w:color="auto"/>
              <w:right w:val="single" w:sz="2" w:space="0" w:color="auto"/>
            </w:tcBorders>
          </w:tcPr>
          <w:p w14:paraId="2B5AA020" w14:textId="77777777" w:rsidR="00A572A2" w:rsidRPr="00B04564" w:rsidRDefault="00A572A2" w:rsidP="00081372">
            <w:pPr>
              <w:pStyle w:val="TAC"/>
              <w:rPr>
                <w:ins w:id="5125" w:author="R4-1809478" w:date="2018-07-10T13:12:00Z"/>
              </w:rPr>
            </w:pPr>
            <w:ins w:id="5126"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EBDBD12" w14:textId="77777777" w:rsidR="00A572A2" w:rsidRPr="00B04564" w:rsidRDefault="00A572A2" w:rsidP="00081372">
            <w:pPr>
              <w:pStyle w:val="TAC"/>
              <w:rPr>
                <w:ins w:id="5127" w:author="R4-1809478" w:date="2018-07-10T13:12:00Z"/>
              </w:rPr>
            </w:pPr>
            <w:ins w:id="5128"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00B4663" w14:textId="77777777" w:rsidR="00A572A2" w:rsidRPr="00B04564" w:rsidRDefault="00A572A2" w:rsidP="00081372">
            <w:pPr>
              <w:pStyle w:val="TAL"/>
              <w:rPr>
                <w:ins w:id="5129" w:author="R4-1809478" w:date="2018-07-10T13:12:00Z"/>
              </w:rPr>
            </w:pPr>
            <w:ins w:id="5130" w:author="R4-1809478" w:date="2018-07-10T13:12:00Z">
              <w:r w:rsidRPr="00B04564">
                <w:rPr>
                  <w:rFonts w:cs="Arial"/>
                </w:rPr>
                <w:t>This requirement does not apply to BS operating in band n66</w:t>
              </w:r>
            </w:ins>
          </w:p>
        </w:tc>
      </w:tr>
      <w:tr w:rsidR="00A572A2" w:rsidRPr="00B04564" w14:paraId="5547A6B0" w14:textId="77777777" w:rsidTr="00081372">
        <w:trPr>
          <w:cantSplit/>
          <w:trHeight w:val="113"/>
          <w:jc w:val="center"/>
          <w:ins w:id="5131" w:author="R4-1809478" w:date="2018-07-10T13:12:00Z"/>
        </w:trPr>
        <w:tc>
          <w:tcPr>
            <w:tcW w:w="1302" w:type="dxa"/>
            <w:vMerge/>
            <w:tcBorders>
              <w:left w:val="single" w:sz="2" w:space="0" w:color="auto"/>
              <w:bottom w:val="single" w:sz="2" w:space="0" w:color="auto"/>
              <w:right w:val="single" w:sz="2" w:space="0" w:color="auto"/>
            </w:tcBorders>
          </w:tcPr>
          <w:p w14:paraId="05D8F838" w14:textId="77777777" w:rsidR="00A572A2" w:rsidRPr="00B04564" w:rsidRDefault="00A572A2" w:rsidP="00081372">
            <w:pPr>
              <w:pStyle w:val="TAC"/>
              <w:rPr>
                <w:ins w:id="5132"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FB72C85" w14:textId="77777777" w:rsidR="00A572A2" w:rsidRPr="00B04564" w:rsidRDefault="00A572A2" w:rsidP="00081372">
            <w:pPr>
              <w:pStyle w:val="TAC"/>
              <w:rPr>
                <w:ins w:id="5133" w:author="R4-1809478" w:date="2018-07-10T13:12:00Z"/>
              </w:rPr>
            </w:pPr>
            <w:ins w:id="5134" w:author="R4-1809478" w:date="2018-07-10T13:12:00Z">
              <w:r w:rsidRPr="00B04564">
                <w:rPr>
                  <w:rFonts w:cs="Arial"/>
                </w:rPr>
                <w:t>1710 – 1770 MHz</w:t>
              </w:r>
            </w:ins>
          </w:p>
        </w:tc>
        <w:tc>
          <w:tcPr>
            <w:tcW w:w="851" w:type="dxa"/>
            <w:tcBorders>
              <w:top w:val="single" w:sz="2" w:space="0" w:color="auto"/>
              <w:left w:val="single" w:sz="2" w:space="0" w:color="auto"/>
              <w:bottom w:val="single" w:sz="2" w:space="0" w:color="auto"/>
              <w:right w:val="single" w:sz="2" w:space="0" w:color="auto"/>
            </w:tcBorders>
          </w:tcPr>
          <w:p w14:paraId="6133E2A6" w14:textId="77777777" w:rsidR="00A572A2" w:rsidRPr="00B04564" w:rsidRDefault="00A572A2" w:rsidP="00081372">
            <w:pPr>
              <w:pStyle w:val="TAC"/>
              <w:rPr>
                <w:ins w:id="5135" w:author="R4-1809478" w:date="2018-07-10T13:12:00Z"/>
              </w:rPr>
            </w:pPr>
            <w:ins w:id="5136"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1E8AEFB8" w14:textId="77777777" w:rsidR="00A572A2" w:rsidRPr="00B04564" w:rsidRDefault="00A572A2" w:rsidP="00081372">
            <w:pPr>
              <w:pStyle w:val="TAC"/>
              <w:rPr>
                <w:ins w:id="5137" w:author="R4-1809478" w:date="2018-07-10T13:12:00Z"/>
              </w:rPr>
            </w:pPr>
            <w:ins w:id="5138"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31B3185" w14:textId="77777777" w:rsidR="00A572A2" w:rsidRPr="00B04564" w:rsidRDefault="00A572A2" w:rsidP="00081372">
            <w:pPr>
              <w:pStyle w:val="TAL"/>
              <w:rPr>
                <w:ins w:id="5139" w:author="R4-1809478" w:date="2018-07-10T13:12:00Z"/>
              </w:rPr>
            </w:pPr>
            <w:ins w:id="5140" w:author="R4-1809478" w:date="2018-07-10T13:12:00Z">
              <w:r w:rsidRPr="00B04564">
                <w:rPr>
                  <w:rFonts w:cs="Arial"/>
                </w:rPr>
                <w:t xml:space="preserve">This requirement does not apply to BS operating in band n66, </w:t>
              </w:r>
              <w:r w:rsidRPr="00B04564">
                <w:rPr>
                  <w:rFonts w:cs="v5.0.0"/>
                </w:rPr>
                <w:t>since it is already covered by the requirement in subclause 6.6.5.1.3.</w:t>
              </w:r>
            </w:ins>
          </w:p>
        </w:tc>
      </w:tr>
      <w:tr w:rsidR="00A572A2" w:rsidRPr="00B04564" w14:paraId="70401AF6" w14:textId="77777777" w:rsidTr="00081372">
        <w:trPr>
          <w:cantSplit/>
          <w:trHeight w:val="113"/>
          <w:jc w:val="center"/>
          <w:ins w:id="5141" w:author="R4-1809478" w:date="2018-07-10T13:12:00Z"/>
        </w:trPr>
        <w:tc>
          <w:tcPr>
            <w:tcW w:w="1302" w:type="dxa"/>
            <w:vMerge w:val="restart"/>
            <w:tcBorders>
              <w:top w:val="single" w:sz="2" w:space="0" w:color="auto"/>
              <w:left w:val="single" w:sz="2" w:space="0" w:color="auto"/>
              <w:right w:val="single" w:sz="2" w:space="0" w:color="auto"/>
            </w:tcBorders>
          </w:tcPr>
          <w:p w14:paraId="38D292F1" w14:textId="77777777" w:rsidR="00A572A2" w:rsidRPr="00B04564" w:rsidRDefault="00A572A2" w:rsidP="00081372">
            <w:pPr>
              <w:pStyle w:val="TAC"/>
              <w:rPr>
                <w:ins w:id="5142" w:author="R4-1809478" w:date="2018-07-10T13:12:00Z"/>
                <w:rFonts w:cs="Arial"/>
              </w:rPr>
            </w:pPr>
            <w:ins w:id="5143" w:author="R4-1809478" w:date="2018-07-10T13:12:00Z">
              <w:r w:rsidRPr="00B04564">
                <w:rPr>
                  <w:rFonts w:cs="Arial"/>
                </w:rPr>
                <w:t xml:space="preserve">UTRA FDD Band XI or XXI or </w:t>
              </w:r>
            </w:ins>
          </w:p>
          <w:p w14:paraId="015BFBB3" w14:textId="77777777" w:rsidR="00A572A2" w:rsidRPr="00B04564" w:rsidRDefault="00A572A2" w:rsidP="00081372">
            <w:pPr>
              <w:pStyle w:val="TAC"/>
              <w:rPr>
                <w:ins w:id="5144" w:author="R4-1809478" w:date="2018-07-10T13:12:00Z"/>
                <w:rFonts w:cs="Arial"/>
              </w:rPr>
            </w:pPr>
            <w:ins w:id="5145" w:author="R4-1809478" w:date="2018-07-10T13:12:00Z">
              <w:r w:rsidRPr="00B04564">
                <w:rPr>
                  <w:rFonts w:cs="Arial"/>
                </w:rPr>
                <w:t>E-UTRA Band 11 or 21</w:t>
              </w:r>
            </w:ins>
          </w:p>
        </w:tc>
        <w:tc>
          <w:tcPr>
            <w:tcW w:w="1701" w:type="dxa"/>
            <w:tcBorders>
              <w:top w:val="single" w:sz="2" w:space="0" w:color="auto"/>
              <w:left w:val="single" w:sz="2" w:space="0" w:color="auto"/>
              <w:bottom w:val="single" w:sz="2" w:space="0" w:color="auto"/>
              <w:right w:val="single" w:sz="2" w:space="0" w:color="auto"/>
            </w:tcBorders>
          </w:tcPr>
          <w:p w14:paraId="40D3B4D4" w14:textId="77777777" w:rsidR="00A572A2" w:rsidRPr="00B04564" w:rsidRDefault="00A572A2" w:rsidP="00081372">
            <w:pPr>
              <w:pStyle w:val="TAC"/>
              <w:rPr>
                <w:ins w:id="5146" w:author="R4-1809478" w:date="2018-07-10T13:12:00Z"/>
              </w:rPr>
            </w:pPr>
            <w:ins w:id="5147" w:author="R4-1809478" w:date="2018-07-10T13:12:00Z">
              <w:r w:rsidRPr="00B04564">
                <w:rPr>
                  <w:rFonts w:cs="Arial"/>
                </w:rPr>
                <w:t>1475.9 – 1510.9 MHz</w:t>
              </w:r>
            </w:ins>
          </w:p>
        </w:tc>
        <w:tc>
          <w:tcPr>
            <w:tcW w:w="851" w:type="dxa"/>
            <w:tcBorders>
              <w:top w:val="single" w:sz="2" w:space="0" w:color="auto"/>
              <w:left w:val="single" w:sz="2" w:space="0" w:color="auto"/>
              <w:bottom w:val="single" w:sz="2" w:space="0" w:color="auto"/>
              <w:right w:val="single" w:sz="2" w:space="0" w:color="auto"/>
            </w:tcBorders>
          </w:tcPr>
          <w:p w14:paraId="14CD08B4" w14:textId="77777777" w:rsidR="00A572A2" w:rsidRPr="00B04564" w:rsidRDefault="00A572A2" w:rsidP="00081372">
            <w:pPr>
              <w:pStyle w:val="TAC"/>
              <w:rPr>
                <w:ins w:id="5148" w:author="R4-1809478" w:date="2018-07-10T13:12:00Z"/>
              </w:rPr>
            </w:pPr>
            <w:ins w:id="5149"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18D39E9C" w14:textId="77777777" w:rsidR="00A572A2" w:rsidRPr="00B04564" w:rsidRDefault="00A572A2" w:rsidP="00081372">
            <w:pPr>
              <w:pStyle w:val="TAC"/>
              <w:rPr>
                <w:ins w:id="5150" w:author="R4-1809478" w:date="2018-07-10T13:12:00Z"/>
              </w:rPr>
            </w:pPr>
            <w:ins w:id="515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9788983" w14:textId="77777777" w:rsidR="00A572A2" w:rsidRPr="00B04564" w:rsidRDefault="00A572A2" w:rsidP="00081372">
            <w:pPr>
              <w:pStyle w:val="TAL"/>
              <w:rPr>
                <w:ins w:id="5152" w:author="R4-1809478" w:date="2018-07-10T13:12:00Z"/>
              </w:rPr>
            </w:pPr>
            <w:ins w:id="5153" w:author="R4-1809478" w:date="2018-07-10T13:12:00Z">
              <w:r w:rsidRPr="00B04564">
                <w:rPr>
                  <w:rFonts w:cs="Arial"/>
                </w:rPr>
                <w:t xml:space="preserve">This requirement does not apply to BS operating in band </w:t>
              </w:r>
              <w:r w:rsidRPr="00B04564">
                <w:rPr>
                  <w:rFonts w:cs="Arial"/>
                  <w:lang w:eastAsia="ko-KR"/>
                </w:rPr>
                <w:t>n75.</w:t>
              </w:r>
            </w:ins>
          </w:p>
        </w:tc>
      </w:tr>
      <w:tr w:rsidR="00A572A2" w:rsidRPr="00B04564" w14:paraId="20531480" w14:textId="77777777" w:rsidTr="00081372">
        <w:trPr>
          <w:cantSplit/>
          <w:trHeight w:val="113"/>
          <w:jc w:val="center"/>
          <w:ins w:id="5154" w:author="R4-1809478" w:date="2018-07-10T13:12:00Z"/>
        </w:trPr>
        <w:tc>
          <w:tcPr>
            <w:tcW w:w="1302" w:type="dxa"/>
            <w:vMerge/>
            <w:tcBorders>
              <w:left w:val="single" w:sz="2" w:space="0" w:color="auto"/>
              <w:right w:val="single" w:sz="2" w:space="0" w:color="auto"/>
            </w:tcBorders>
            <w:vAlign w:val="center"/>
          </w:tcPr>
          <w:p w14:paraId="66574E4B" w14:textId="77777777" w:rsidR="00A572A2" w:rsidRPr="00B04564" w:rsidRDefault="00A572A2" w:rsidP="00081372">
            <w:pPr>
              <w:pStyle w:val="TAC"/>
              <w:rPr>
                <w:ins w:id="5155"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3E63880F" w14:textId="77777777" w:rsidR="00A572A2" w:rsidRPr="00B04564" w:rsidRDefault="00A572A2" w:rsidP="00081372">
            <w:pPr>
              <w:pStyle w:val="TAC"/>
              <w:rPr>
                <w:ins w:id="5156" w:author="R4-1809478" w:date="2018-07-10T13:12:00Z"/>
              </w:rPr>
            </w:pPr>
            <w:ins w:id="5157" w:author="R4-1809478" w:date="2018-07-10T13:12:00Z">
              <w:r w:rsidRPr="00B04564">
                <w:rPr>
                  <w:rFonts w:cs="Arial"/>
                </w:rPr>
                <w:t xml:space="preserve">1427.9 – 1447.9 MHz </w:t>
              </w:r>
            </w:ins>
          </w:p>
        </w:tc>
        <w:tc>
          <w:tcPr>
            <w:tcW w:w="851" w:type="dxa"/>
            <w:tcBorders>
              <w:top w:val="single" w:sz="2" w:space="0" w:color="auto"/>
              <w:left w:val="single" w:sz="2" w:space="0" w:color="auto"/>
              <w:bottom w:val="single" w:sz="2" w:space="0" w:color="auto"/>
              <w:right w:val="single" w:sz="2" w:space="0" w:color="auto"/>
            </w:tcBorders>
          </w:tcPr>
          <w:p w14:paraId="0B67881C" w14:textId="77777777" w:rsidR="00A572A2" w:rsidRPr="00B04564" w:rsidRDefault="00A572A2" w:rsidP="00081372">
            <w:pPr>
              <w:pStyle w:val="TAC"/>
              <w:rPr>
                <w:ins w:id="5158" w:author="R4-1809478" w:date="2018-07-10T13:12:00Z"/>
              </w:rPr>
            </w:pPr>
            <w:ins w:id="5159"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1DDD59CA" w14:textId="77777777" w:rsidR="00A572A2" w:rsidRPr="00B04564" w:rsidRDefault="00A572A2" w:rsidP="00081372">
            <w:pPr>
              <w:pStyle w:val="TAC"/>
              <w:rPr>
                <w:ins w:id="5160" w:author="R4-1809478" w:date="2018-07-10T13:12:00Z"/>
              </w:rPr>
            </w:pPr>
            <w:ins w:id="516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FCA5606" w14:textId="77777777" w:rsidR="00A572A2" w:rsidRPr="00B04564" w:rsidRDefault="00A572A2" w:rsidP="00081372">
            <w:pPr>
              <w:pStyle w:val="TAL"/>
              <w:rPr>
                <w:ins w:id="5162" w:author="R4-1809478" w:date="2018-07-10T13:12:00Z"/>
              </w:rPr>
            </w:pPr>
            <w:ins w:id="5163" w:author="R4-1809478" w:date="2018-07-10T13:12:00Z">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n51, n75 or n76</w:t>
              </w:r>
              <w:r w:rsidRPr="00B04564">
                <w:rPr>
                  <w:rFonts w:cs="v5.0.0"/>
                  <w:lang w:eastAsia="ja-JP"/>
                </w:rPr>
                <w:t>.</w:t>
              </w:r>
            </w:ins>
          </w:p>
        </w:tc>
      </w:tr>
      <w:tr w:rsidR="00A572A2" w:rsidRPr="00B04564" w14:paraId="733C1511" w14:textId="77777777" w:rsidTr="00081372">
        <w:trPr>
          <w:cantSplit/>
          <w:trHeight w:val="113"/>
          <w:jc w:val="center"/>
          <w:ins w:id="5164" w:author="R4-1809478" w:date="2018-07-10T13:12:00Z"/>
        </w:trPr>
        <w:tc>
          <w:tcPr>
            <w:tcW w:w="1302" w:type="dxa"/>
            <w:vMerge/>
            <w:tcBorders>
              <w:left w:val="single" w:sz="2" w:space="0" w:color="auto"/>
              <w:bottom w:val="single" w:sz="2" w:space="0" w:color="auto"/>
              <w:right w:val="single" w:sz="2" w:space="0" w:color="auto"/>
            </w:tcBorders>
            <w:vAlign w:val="center"/>
          </w:tcPr>
          <w:p w14:paraId="2E4630B1" w14:textId="77777777" w:rsidR="00A572A2" w:rsidRPr="00B04564" w:rsidRDefault="00A572A2" w:rsidP="00081372">
            <w:pPr>
              <w:pStyle w:val="TAC"/>
              <w:rPr>
                <w:ins w:id="5165"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55C6C6FF" w14:textId="77777777" w:rsidR="00A572A2" w:rsidRPr="00B04564" w:rsidRDefault="00A572A2" w:rsidP="00081372">
            <w:pPr>
              <w:pStyle w:val="TAC"/>
              <w:rPr>
                <w:ins w:id="5166" w:author="R4-1809478" w:date="2018-07-10T13:12:00Z"/>
              </w:rPr>
            </w:pPr>
            <w:ins w:id="5167" w:author="R4-1809478" w:date="2018-07-10T13:12:00Z">
              <w:r w:rsidRPr="00B04564">
                <w:rPr>
                  <w:rFonts w:cs="Arial"/>
                </w:rPr>
                <w:t>1447.9 – 1462.9 MHz</w:t>
              </w:r>
            </w:ins>
          </w:p>
        </w:tc>
        <w:tc>
          <w:tcPr>
            <w:tcW w:w="851" w:type="dxa"/>
            <w:tcBorders>
              <w:top w:val="single" w:sz="2" w:space="0" w:color="auto"/>
              <w:left w:val="single" w:sz="2" w:space="0" w:color="auto"/>
              <w:bottom w:val="single" w:sz="2" w:space="0" w:color="auto"/>
              <w:right w:val="single" w:sz="2" w:space="0" w:color="auto"/>
            </w:tcBorders>
          </w:tcPr>
          <w:p w14:paraId="45CD1687" w14:textId="77777777" w:rsidR="00A572A2" w:rsidRPr="00B04564" w:rsidRDefault="00A572A2" w:rsidP="00081372">
            <w:pPr>
              <w:pStyle w:val="TAC"/>
              <w:rPr>
                <w:ins w:id="5168" w:author="R4-1809478" w:date="2018-07-10T13:12:00Z"/>
              </w:rPr>
            </w:pPr>
            <w:ins w:id="5169"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67E6167A" w14:textId="77777777" w:rsidR="00A572A2" w:rsidRPr="00B04564" w:rsidRDefault="00A572A2" w:rsidP="00081372">
            <w:pPr>
              <w:pStyle w:val="TAC"/>
              <w:rPr>
                <w:ins w:id="5170" w:author="R4-1809478" w:date="2018-07-10T13:12:00Z"/>
              </w:rPr>
            </w:pPr>
            <w:ins w:id="517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0F93392" w14:textId="77777777" w:rsidR="00A572A2" w:rsidRPr="00B04564" w:rsidRDefault="00A572A2" w:rsidP="00081372">
            <w:pPr>
              <w:pStyle w:val="TAL"/>
              <w:rPr>
                <w:ins w:id="5172" w:author="R4-1809478" w:date="2018-07-10T13:12:00Z"/>
              </w:rPr>
            </w:pPr>
            <w:ins w:id="5173" w:author="R4-1809478" w:date="2018-07-10T13:12:00Z">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n75</w:t>
              </w:r>
              <w:r w:rsidRPr="00B04564">
                <w:rPr>
                  <w:rFonts w:cs="v5.0.0"/>
                  <w:lang w:eastAsia="ja-JP"/>
                </w:rPr>
                <w:t>.</w:t>
              </w:r>
            </w:ins>
          </w:p>
        </w:tc>
      </w:tr>
      <w:tr w:rsidR="00A572A2" w:rsidRPr="00B04564" w14:paraId="169C5371" w14:textId="77777777" w:rsidTr="00081372">
        <w:trPr>
          <w:cantSplit/>
          <w:trHeight w:val="113"/>
          <w:jc w:val="center"/>
          <w:ins w:id="5174" w:author="R4-1809478" w:date="2018-07-10T13:12:00Z"/>
        </w:trPr>
        <w:tc>
          <w:tcPr>
            <w:tcW w:w="1302" w:type="dxa"/>
            <w:vMerge w:val="restart"/>
            <w:tcBorders>
              <w:top w:val="single" w:sz="2" w:space="0" w:color="auto"/>
              <w:left w:val="single" w:sz="2" w:space="0" w:color="auto"/>
              <w:right w:val="single" w:sz="2" w:space="0" w:color="auto"/>
            </w:tcBorders>
          </w:tcPr>
          <w:p w14:paraId="630133BF" w14:textId="77777777" w:rsidR="00A572A2" w:rsidRPr="00B04564" w:rsidRDefault="00A572A2" w:rsidP="00081372">
            <w:pPr>
              <w:pStyle w:val="TAC"/>
              <w:rPr>
                <w:ins w:id="5175" w:author="R4-1809478" w:date="2018-07-10T13:12:00Z"/>
                <w:rFonts w:cs="Arial"/>
                <w:lang w:val="sv-SE"/>
              </w:rPr>
            </w:pPr>
            <w:ins w:id="5176" w:author="R4-1809478" w:date="2018-07-10T13:12:00Z">
              <w:r w:rsidRPr="00B04564">
                <w:rPr>
                  <w:rFonts w:cs="Arial"/>
                  <w:lang w:val="sv-SE"/>
                </w:rPr>
                <w:t xml:space="preserve">UTRA FDD Band XII or </w:t>
              </w:r>
            </w:ins>
          </w:p>
          <w:p w14:paraId="402B1475" w14:textId="77777777" w:rsidR="00A572A2" w:rsidRPr="00B04564" w:rsidRDefault="00A572A2" w:rsidP="00081372">
            <w:pPr>
              <w:pStyle w:val="TAC"/>
              <w:rPr>
                <w:ins w:id="5177" w:author="R4-1809478" w:date="2018-07-10T13:12:00Z"/>
                <w:rFonts w:cs="Arial"/>
                <w:lang w:val="sv-SE"/>
              </w:rPr>
            </w:pPr>
            <w:ins w:id="5178" w:author="R4-1809478" w:date="2018-07-10T13:12:00Z">
              <w:r w:rsidRPr="00B04564">
                <w:rPr>
                  <w:rFonts w:cs="Arial"/>
                  <w:lang w:val="sv-SE"/>
                </w:rPr>
                <w:t>E-UTRA Band 12 or NR Band n12</w:t>
              </w:r>
            </w:ins>
          </w:p>
        </w:tc>
        <w:tc>
          <w:tcPr>
            <w:tcW w:w="1701" w:type="dxa"/>
            <w:tcBorders>
              <w:top w:val="single" w:sz="2" w:space="0" w:color="auto"/>
              <w:left w:val="single" w:sz="2" w:space="0" w:color="auto"/>
              <w:bottom w:val="single" w:sz="2" w:space="0" w:color="auto"/>
              <w:right w:val="single" w:sz="2" w:space="0" w:color="auto"/>
            </w:tcBorders>
          </w:tcPr>
          <w:p w14:paraId="4FBC9FD3" w14:textId="77777777" w:rsidR="00A572A2" w:rsidRPr="00B04564" w:rsidRDefault="00A572A2" w:rsidP="00081372">
            <w:pPr>
              <w:pStyle w:val="TAC"/>
              <w:rPr>
                <w:ins w:id="5179" w:author="R4-1809478" w:date="2018-07-10T13:12:00Z"/>
              </w:rPr>
            </w:pPr>
            <w:ins w:id="5180" w:author="R4-1809478" w:date="2018-07-10T13:12:00Z">
              <w:r w:rsidRPr="00B04564">
                <w:rPr>
                  <w:rFonts w:cs="Arial"/>
                </w:rPr>
                <w:t>729 – 746 MHz</w:t>
              </w:r>
            </w:ins>
          </w:p>
        </w:tc>
        <w:tc>
          <w:tcPr>
            <w:tcW w:w="851" w:type="dxa"/>
            <w:tcBorders>
              <w:top w:val="single" w:sz="2" w:space="0" w:color="auto"/>
              <w:left w:val="single" w:sz="2" w:space="0" w:color="auto"/>
              <w:bottom w:val="single" w:sz="2" w:space="0" w:color="auto"/>
              <w:right w:val="single" w:sz="2" w:space="0" w:color="auto"/>
            </w:tcBorders>
          </w:tcPr>
          <w:p w14:paraId="124C3AE5" w14:textId="77777777" w:rsidR="00A572A2" w:rsidRPr="00B04564" w:rsidRDefault="00A572A2" w:rsidP="00081372">
            <w:pPr>
              <w:pStyle w:val="TAC"/>
              <w:rPr>
                <w:ins w:id="5181" w:author="R4-1809478" w:date="2018-07-10T13:12:00Z"/>
              </w:rPr>
            </w:pPr>
            <w:ins w:id="5182"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117C237C" w14:textId="77777777" w:rsidR="00A572A2" w:rsidRPr="00B04564" w:rsidRDefault="00A572A2" w:rsidP="00081372">
            <w:pPr>
              <w:pStyle w:val="TAC"/>
              <w:rPr>
                <w:ins w:id="5183" w:author="R4-1809478" w:date="2018-07-10T13:12:00Z"/>
              </w:rPr>
            </w:pPr>
            <w:ins w:id="5184"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269F9AD" w14:textId="77777777" w:rsidR="00A572A2" w:rsidRPr="00B04564" w:rsidRDefault="00A572A2" w:rsidP="00081372">
            <w:pPr>
              <w:pStyle w:val="TAL"/>
              <w:rPr>
                <w:ins w:id="5185" w:author="R4-1809478" w:date="2018-07-10T13:12:00Z"/>
              </w:rPr>
            </w:pPr>
            <w:ins w:id="5186" w:author="R4-1809478" w:date="2018-07-10T13:12:00Z">
              <w:r w:rsidRPr="00B04564">
                <w:rPr>
                  <w:rFonts w:cs="Arial"/>
                </w:rPr>
                <w:t>This requirement does not apply to BS operating in band n12.</w:t>
              </w:r>
            </w:ins>
          </w:p>
        </w:tc>
      </w:tr>
      <w:tr w:rsidR="00A572A2" w:rsidRPr="00B04564" w14:paraId="6AFC3749" w14:textId="77777777" w:rsidTr="00081372">
        <w:trPr>
          <w:cantSplit/>
          <w:trHeight w:val="113"/>
          <w:jc w:val="center"/>
          <w:ins w:id="5187" w:author="R4-1809478" w:date="2018-07-10T13:12:00Z"/>
        </w:trPr>
        <w:tc>
          <w:tcPr>
            <w:tcW w:w="1302" w:type="dxa"/>
            <w:vMerge/>
            <w:tcBorders>
              <w:left w:val="single" w:sz="2" w:space="0" w:color="auto"/>
              <w:bottom w:val="single" w:sz="2" w:space="0" w:color="auto"/>
              <w:right w:val="single" w:sz="2" w:space="0" w:color="auto"/>
            </w:tcBorders>
            <w:vAlign w:val="center"/>
          </w:tcPr>
          <w:p w14:paraId="0639D79E" w14:textId="77777777" w:rsidR="00A572A2" w:rsidRPr="00B04564" w:rsidRDefault="00A572A2" w:rsidP="00081372">
            <w:pPr>
              <w:pStyle w:val="TAC"/>
              <w:rPr>
                <w:ins w:id="5188"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4117966" w14:textId="77777777" w:rsidR="00A572A2" w:rsidRPr="00B04564" w:rsidRDefault="00A572A2" w:rsidP="00081372">
            <w:pPr>
              <w:pStyle w:val="TAC"/>
              <w:rPr>
                <w:ins w:id="5189" w:author="R4-1809478" w:date="2018-07-10T13:12:00Z"/>
              </w:rPr>
            </w:pPr>
            <w:ins w:id="5190" w:author="R4-1809478" w:date="2018-07-10T13:12:00Z">
              <w:r w:rsidRPr="00B04564">
                <w:rPr>
                  <w:rFonts w:cs="Arial"/>
                </w:rPr>
                <w:t>699 – 716 MHz</w:t>
              </w:r>
            </w:ins>
          </w:p>
        </w:tc>
        <w:tc>
          <w:tcPr>
            <w:tcW w:w="851" w:type="dxa"/>
            <w:tcBorders>
              <w:top w:val="single" w:sz="2" w:space="0" w:color="auto"/>
              <w:left w:val="single" w:sz="2" w:space="0" w:color="auto"/>
              <w:bottom w:val="single" w:sz="2" w:space="0" w:color="auto"/>
              <w:right w:val="single" w:sz="2" w:space="0" w:color="auto"/>
            </w:tcBorders>
          </w:tcPr>
          <w:p w14:paraId="5D6B3650" w14:textId="77777777" w:rsidR="00A572A2" w:rsidRPr="00B04564" w:rsidRDefault="00A572A2" w:rsidP="00081372">
            <w:pPr>
              <w:pStyle w:val="TAC"/>
              <w:rPr>
                <w:ins w:id="5191" w:author="R4-1809478" w:date="2018-07-10T13:12:00Z"/>
              </w:rPr>
            </w:pPr>
            <w:ins w:id="5192"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750F896E" w14:textId="77777777" w:rsidR="00A572A2" w:rsidRPr="00B04564" w:rsidRDefault="00A572A2" w:rsidP="00081372">
            <w:pPr>
              <w:pStyle w:val="TAC"/>
              <w:rPr>
                <w:ins w:id="5193" w:author="R4-1809478" w:date="2018-07-10T13:12:00Z"/>
              </w:rPr>
            </w:pPr>
            <w:ins w:id="5194"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0183027" w14:textId="77777777" w:rsidR="00A572A2" w:rsidRPr="00B04564" w:rsidRDefault="00A572A2" w:rsidP="00081372">
            <w:pPr>
              <w:pStyle w:val="TAL"/>
              <w:rPr>
                <w:ins w:id="5195" w:author="R4-1809478" w:date="2018-07-10T13:12:00Z"/>
              </w:rPr>
            </w:pPr>
            <w:ins w:id="5196" w:author="R4-1809478" w:date="2018-07-10T13:12:00Z">
              <w:r w:rsidRPr="00B04564">
                <w:rPr>
                  <w:rFonts w:cs="Arial"/>
                </w:rPr>
                <w:t>This requirement does not apply to BS operating in band n12,</w:t>
              </w:r>
              <w:r w:rsidRPr="00B04564">
                <w:rPr>
                  <w:rFonts w:cs="v5.0.0"/>
                </w:rPr>
                <w:t xml:space="preserve"> since it is already covered by the requirement in sub-clause 6.6.5.1.3.</w:t>
              </w:r>
            </w:ins>
          </w:p>
        </w:tc>
      </w:tr>
      <w:tr w:rsidR="00A572A2" w:rsidRPr="00B04564" w14:paraId="4AFC6ECB" w14:textId="77777777" w:rsidTr="00081372">
        <w:trPr>
          <w:cantSplit/>
          <w:trHeight w:val="113"/>
          <w:jc w:val="center"/>
          <w:ins w:id="5197" w:author="R4-1809478" w:date="2018-07-10T13:12:00Z"/>
        </w:trPr>
        <w:tc>
          <w:tcPr>
            <w:tcW w:w="1302" w:type="dxa"/>
            <w:vMerge w:val="restart"/>
            <w:tcBorders>
              <w:top w:val="single" w:sz="2" w:space="0" w:color="auto"/>
              <w:left w:val="single" w:sz="2" w:space="0" w:color="auto"/>
              <w:right w:val="single" w:sz="2" w:space="0" w:color="auto"/>
            </w:tcBorders>
          </w:tcPr>
          <w:p w14:paraId="68E1D3BE" w14:textId="77777777" w:rsidR="00A572A2" w:rsidRPr="00B04564" w:rsidRDefault="00A572A2" w:rsidP="00081372">
            <w:pPr>
              <w:pStyle w:val="TAC"/>
              <w:rPr>
                <w:ins w:id="5198" w:author="R4-1809478" w:date="2018-07-10T13:12:00Z"/>
                <w:rFonts w:cs="Arial"/>
                <w:lang w:val="sv-SE"/>
              </w:rPr>
            </w:pPr>
            <w:ins w:id="5199" w:author="R4-1809478" w:date="2018-07-10T13:12:00Z">
              <w:r w:rsidRPr="00B04564">
                <w:rPr>
                  <w:rFonts w:cs="Arial"/>
                  <w:lang w:val="sv-SE"/>
                </w:rPr>
                <w:t xml:space="preserve">UTRA FDD Band XIII or </w:t>
              </w:r>
            </w:ins>
          </w:p>
          <w:p w14:paraId="3A851357" w14:textId="77777777" w:rsidR="00A572A2" w:rsidRPr="00B04564" w:rsidRDefault="00A572A2" w:rsidP="00081372">
            <w:pPr>
              <w:pStyle w:val="TAC"/>
              <w:rPr>
                <w:ins w:id="5200" w:author="R4-1809478" w:date="2018-07-10T13:12:00Z"/>
                <w:rFonts w:cs="Arial"/>
                <w:lang w:val="sv-SE"/>
              </w:rPr>
            </w:pPr>
            <w:ins w:id="5201" w:author="R4-1809478" w:date="2018-07-10T13:12:00Z">
              <w:r w:rsidRPr="00B04564">
                <w:rPr>
                  <w:rFonts w:cs="Arial"/>
                  <w:lang w:val="sv-SE"/>
                </w:rPr>
                <w:t>E-UTRA Band 13</w:t>
              </w:r>
            </w:ins>
          </w:p>
        </w:tc>
        <w:tc>
          <w:tcPr>
            <w:tcW w:w="1701" w:type="dxa"/>
            <w:tcBorders>
              <w:top w:val="single" w:sz="2" w:space="0" w:color="auto"/>
              <w:left w:val="single" w:sz="2" w:space="0" w:color="auto"/>
              <w:bottom w:val="single" w:sz="2" w:space="0" w:color="auto"/>
              <w:right w:val="single" w:sz="2" w:space="0" w:color="auto"/>
            </w:tcBorders>
          </w:tcPr>
          <w:p w14:paraId="1E43B8FD" w14:textId="77777777" w:rsidR="00A572A2" w:rsidRPr="00B04564" w:rsidRDefault="00A572A2" w:rsidP="00081372">
            <w:pPr>
              <w:pStyle w:val="TAC"/>
              <w:rPr>
                <w:ins w:id="5202" w:author="R4-1809478" w:date="2018-07-10T13:12:00Z"/>
              </w:rPr>
            </w:pPr>
            <w:ins w:id="5203" w:author="R4-1809478" w:date="2018-07-10T13:12:00Z">
              <w:r w:rsidRPr="00B04564">
                <w:rPr>
                  <w:rFonts w:cs="Arial"/>
                </w:rPr>
                <w:t>746 – 756 MHz</w:t>
              </w:r>
            </w:ins>
          </w:p>
        </w:tc>
        <w:tc>
          <w:tcPr>
            <w:tcW w:w="851" w:type="dxa"/>
            <w:tcBorders>
              <w:top w:val="single" w:sz="2" w:space="0" w:color="auto"/>
              <w:left w:val="single" w:sz="2" w:space="0" w:color="auto"/>
              <w:bottom w:val="single" w:sz="2" w:space="0" w:color="auto"/>
              <w:right w:val="single" w:sz="2" w:space="0" w:color="auto"/>
            </w:tcBorders>
          </w:tcPr>
          <w:p w14:paraId="271C8738" w14:textId="77777777" w:rsidR="00A572A2" w:rsidRPr="00B04564" w:rsidRDefault="00A572A2" w:rsidP="00081372">
            <w:pPr>
              <w:pStyle w:val="TAC"/>
              <w:rPr>
                <w:ins w:id="5204" w:author="R4-1809478" w:date="2018-07-10T13:12:00Z"/>
              </w:rPr>
            </w:pPr>
            <w:ins w:id="5205"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C7C49DC" w14:textId="77777777" w:rsidR="00A572A2" w:rsidRPr="00B04564" w:rsidRDefault="00A572A2" w:rsidP="00081372">
            <w:pPr>
              <w:pStyle w:val="TAC"/>
              <w:rPr>
                <w:ins w:id="5206" w:author="R4-1809478" w:date="2018-07-10T13:12:00Z"/>
              </w:rPr>
            </w:pPr>
            <w:ins w:id="520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72A4096" w14:textId="77777777" w:rsidR="00A572A2" w:rsidRPr="00B04564" w:rsidRDefault="00A572A2" w:rsidP="00081372">
            <w:pPr>
              <w:pStyle w:val="TAL"/>
              <w:rPr>
                <w:ins w:id="5208" w:author="R4-1809478" w:date="2018-07-10T13:12:00Z"/>
              </w:rPr>
            </w:pPr>
          </w:p>
        </w:tc>
      </w:tr>
      <w:tr w:rsidR="00A572A2" w:rsidRPr="00B04564" w14:paraId="238F872A" w14:textId="77777777" w:rsidTr="00081372">
        <w:trPr>
          <w:cantSplit/>
          <w:trHeight w:val="113"/>
          <w:jc w:val="center"/>
          <w:ins w:id="5209" w:author="R4-1809478" w:date="2018-07-10T13:12:00Z"/>
        </w:trPr>
        <w:tc>
          <w:tcPr>
            <w:tcW w:w="1302" w:type="dxa"/>
            <w:vMerge/>
            <w:tcBorders>
              <w:left w:val="single" w:sz="2" w:space="0" w:color="auto"/>
              <w:bottom w:val="single" w:sz="2" w:space="0" w:color="auto"/>
              <w:right w:val="single" w:sz="2" w:space="0" w:color="auto"/>
            </w:tcBorders>
            <w:vAlign w:val="center"/>
          </w:tcPr>
          <w:p w14:paraId="51333358" w14:textId="77777777" w:rsidR="00A572A2" w:rsidRPr="00B04564" w:rsidRDefault="00A572A2" w:rsidP="00081372">
            <w:pPr>
              <w:pStyle w:val="TAC"/>
              <w:rPr>
                <w:ins w:id="521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34458964" w14:textId="77777777" w:rsidR="00A572A2" w:rsidRPr="00B04564" w:rsidRDefault="00A572A2" w:rsidP="00081372">
            <w:pPr>
              <w:pStyle w:val="TAC"/>
              <w:rPr>
                <w:ins w:id="5211" w:author="R4-1809478" w:date="2018-07-10T13:12:00Z"/>
              </w:rPr>
            </w:pPr>
            <w:ins w:id="5212" w:author="R4-1809478" w:date="2018-07-10T13:12:00Z">
              <w:r w:rsidRPr="00B04564">
                <w:rPr>
                  <w:rFonts w:cs="Arial"/>
                </w:rPr>
                <w:t>777 – 787 MHz</w:t>
              </w:r>
            </w:ins>
          </w:p>
        </w:tc>
        <w:tc>
          <w:tcPr>
            <w:tcW w:w="851" w:type="dxa"/>
            <w:tcBorders>
              <w:top w:val="single" w:sz="2" w:space="0" w:color="auto"/>
              <w:left w:val="single" w:sz="2" w:space="0" w:color="auto"/>
              <w:bottom w:val="single" w:sz="2" w:space="0" w:color="auto"/>
              <w:right w:val="single" w:sz="2" w:space="0" w:color="auto"/>
            </w:tcBorders>
          </w:tcPr>
          <w:p w14:paraId="6AB493AC" w14:textId="77777777" w:rsidR="00A572A2" w:rsidRPr="00B04564" w:rsidRDefault="00A572A2" w:rsidP="00081372">
            <w:pPr>
              <w:pStyle w:val="TAC"/>
              <w:rPr>
                <w:ins w:id="5213" w:author="R4-1809478" w:date="2018-07-10T13:12:00Z"/>
              </w:rPr>
            </w:pPr>
            <w:ins w:id="521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2C921F3A" w14:textId="77777777" w:rsidR="00A572A2" w:rsidRPr="00B04564" w:rsidRDefault="00A572A2" w:rsidP="00081372">
            <w:pPr>
              <w:pStyle w:val="TAC"/>
              <w:rPr>
                <w:ins w:id="5215" w:author="R4-1809478" w:date="2018-07-10T13:12:00Z"/>
              </w:rPr>
            </w:pPr>
            <w:ins w:id="521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CC4C391" w14:textId="77777777" w:rsidR="00A572A2" w:rsidRPr="00B04564" w:rsidRDefault="00A572A2" w:rsidP="00081372">
            <w:pPr>
              <w:pStyle w:val="TAL"/>
              <w:rPr>
                <w:ins w:id="5217" w:author="R4-1809478" w:date="2018-07-10T13:12:00Z"/>
              </w:rPr>
            </w:pPr>
          </w:p>
        </w:tc>
      </w:tr>
      <w:tr w:rsidR="00A572A2" w:rsidRPr="00B04564" w14:paraId="1E7CDBBB" w14:textId="77777777" w:rsidTr="00081372">
        <w:trPr>
          <w:cantSplit/>
          <w:trHeight w:val="113"/>
          <w:jc w:val="center"/>
          <w:ins w:id="5218" w:author="R4-1809478" w:date="2018-07-10T13:12:00Z"/>
        </w:trPr>
        <w:tc>
          <w:tcPr>
            <w:tcW w:w="1302" w:type="dxa"/>
            <w:vMerge w:val="restart"/>
            <w:tcBorders>
              <w:top w:val="single" w:sz="2" w:space="0" w:color="auto"/>
              <w:left w:val="single" w:sz="2" w:space="0" w:color="auto"/>
              <w:right w:val="single" w:sz="2" w:space="0" w:color="auto"/>
            </w:tcBorders>
          </w:tcPr>
          <w:p w14:paraId="544128E7" w14:textId="77777777" w:rsidR="00A572A2" w:rsidRPr="00B04564" w:rsidRDefault="00A572A2" w:rsidP="00081372">
            <w:pPr>
              <w:pStyle w:val="TAC"/>
              <w:rPr>
                <w:ins w:id="5219" w:author="R4-1809478" w:date="2018-07-10T13:12:00Z"/>
                <w:rFonts w:cs="Arial"/>
                <w:lang w:val="sv-SE"/>
              </w:rPr>
            </w:pPr>
            <w:ins w:id="5220" w:author="R4-1809478" w:date="2018-07-10T13:12:00Z">
              <w:r w:rsidRPr="00B04564">
                <w:rPr>
                  <w:rFonts w:cs="Arial"/>
                  <w:lang w:val="sv-SE"/>
                </w:rPr>
                <w:t xml:space="preserve">UTRA FDD Band XIV or </w:t>
              </w:r>
            </w:ins>
          </w:p>
          <w:p w14:paraId="62CB0D2B" w14:textId="77777777" w:rsidR="00A572A2" w:rsidRPr="00B04564" w:rsidRDefault="00A572A2" w:rsidP="00081372">
            <w:pPr>
              <w:pStyle w:val="TAC"/>
              <w:rPr>
                <w:ins w:id="5221" w:author="R4-1809478" w:date="2018-07-10T13:12:00Z"/>
                <w:rFonts w:cs="Arial"/>
                <w:lang w:val="sv-SE"/>
              </w:rPr>
            </w:pPr>
            <w:ins w:id="5222" w:author="R4-1809478" w:date="2018-07-10T13:12:00Z">
              <w:r w:rsidRPr="00B04564">
                <w:rPr>
                  <w:rFonts w:cs="Arial"/>
                  <w:lang w:val="sv-SE"/>
                </w:rPr>
                <w:t>E-UTRA Band 14</w:t>
              </w:r>
            </w:ins>
          </w:p>
        </w:tc>
        <w:tc>
          <w:tcPr>
            <w:tcW w:w="1701" w:type="dxa"/>
            <w:tcBorders>
              <w:top w:val="single" w:sz="2" w:space="0" w:color="auto"/>
              <w:left w:val="single" w:sz="2" w:space="0" w:color="auto"/>
              <w:bottom w:val="single" w:sz="2" w:space="0" w:color="auto"/>
              <w:right w:val="single" w:sz="2" w:space="0" w:color="auto"/>
            </w:tcBorders>
          </w:tcPr>
          <w:p w14:paraId="22C51000" w14:textId="77777777" w:rsidR="00A572A2" w:rsidRPr="00B04564" w:rsidRDefault="00A572A2" w:rsidP="00081372">
            <w:pPr>
              <w:pStyle w:val="TAC"/>
              <w:rPr>
                <w:ins w:id="5223" w:author="R4-1809478" w:date="2018-07-10T13:12:00Z"/>
              </w:rPr>
            </w:pPr>
            <w:ins w:id="5224" w:author="R4-1809478" w:date="2018-07-10T13:12:00Z">
              <w:r w:rsidRPr="00B04564">
                <w:rPr>
                  <w:rFonts w:cs="Arial"/>
                </w:rPr>
                <w:t>758 – 768 MHz</w:t>
              </w:r>
            </w:ins>
          </w:p>
        </w:tc>
        <w:tc>
          <w:tcPr>
            <w:tcW w:w="851" w:type="dxa"/>
            <w:tcBorders>
              <w:top w:val="single" w:sz="2" w:space="0" w:color="auto"/>
              <w:left w:val="single" w:sz="2" w:space="0" w:color="auto"/>
              <w:bottom w:val="single" w:sz="2" w:space="0" w:color="auto"/>
              <w:right w:val="single" w:sz="2" w:space="0" w:color="auto"/>
            </w:tcBorders>
          </w:tcPr>
          <w:p w14:paraId="7D03A09F" w14:textId="77777777" w:rsidR="00A572A2" w:rsidRPr="00B04564" w:rsidRDefault="00A572A2" w:rsidP="00081372">
            <w:pPr>
              <w:pStyle w:val="TAC"/>
              <w:rPr>
                <w:ins w:id="5225" w:author="R4-1809478" w:date="2018-07-10T13:12:00Z"/>
              </w:rPr>
            </w:pPr>
            <w:ins w:id="5226"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F35DEB0" w14:textId="77777777" w:rsidR="00A572A2" w:rsidRPr="00B04564" w:rsidRDefault="00A572A2" w:rsidP="00081372">
            <w:pPr>
              <w:pStyle w:val="TAC"/>
              <w:rPr>
                <w:ins w:id="5227" w:author="R4-1809478" w:date="2018-07-10T13:12:00Z"/>
              </w:rPr>
            </w:pPr>
            <w:ins w:id="5228"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0ACC135" w14:textId="77777777" w:rsidR="00A572A2" w:rsidRPr="00B04564" w:rsidRDefault="00A572A2" w:rsidP="00081372">
            <w:pPr>
              <w:pStyle w:val="TAL"/>
              <w:rPr>
                <w:ins w:id="5229" w:author="R4-1809478" w:date="2018-07-10T13:12:00Z"/>
              </w:rPr>
            </w:pPr>
          </w:p>
        </w:tc>
      </w:tr>
      <w:tr w:rsidR="00A572A2" w:rsidRPr="00B04564" w14:paraId="02B1591C" w14:textId="77777777" w:rsidTr="00081372">
        <w:trPr>
          <w:cantSplit/>
          <w:trHeight w:val="113"/>
          <w:jc w:val="center"/>
          <w:ins w:id="5230" w:author="R4-1809478" w:date="2018-07-10T13:12:00Z"/>
        </w:trPr>
        <w:tc>
          <w:tcPr>
            <w:tcW w:w="1302" w:type="dxa"/>
            <w:vMerge/>
            <w:tcBorders>
              <w:left w:val="single" w:sz="2" w:space="0" w:color="auto"/>
              <w:bottom w:val="single" w:sz="2" w:space="0" w:color="auto"/>
              <w:right w:val="single" w:sz="2" w:space="0" w:color="auto"/>
            </w:tcBorders>
            <w:vAlign w:val="center"/>
          </w:tcPr>
          <w:p w14:paraId="370667BB" w14:textId="77777777" w:rsidR="00A572A2" w:rsidRPr="00B04564" w:rsidRDefault="00A572A2" w:rsidP="00081372">
            <w:pPr>
              <w:pStyle w:val="TAC"/>
              <w:rPr>
                <w:ins w:id="5231"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0BC63FC3" w14:textId="77777777" w:rsidR="00A572A2" w:rsidRPr="00B04564" w:rsidRDefault="00A572A2" w:rsidP="00081372">
            <w:pPr>
              <w:pStyle w:val="TAC"/>
              <w:rPr>
                <w:ins w:id="5232" w:author="R4-1809478" w:date="2018-07-10T13:12:00Z"/>
              </w:rPr>
            </w:pPr>
            <w:ins w:id="5233" w:author="R4-1809478" w:date="2018-07-10T13:12:00Z">
              <w:r w:rsidRPr="00B04564">
                <w:rPr>
                  <w:rFonts w:cs="Arial"/>
                </w:rPr>
                <w:t>788 – 798 MHz</w:t>
              </w:r>
            </w:ins>
          </w:p>
        </w:tc>
        <w:tc>
          <w:tcPr>
            <w:tcW w:w="851" w:type="dxa"/>
            <w:tcBorders>
              <w:top w:val="single" w:sz="2" w:space="0" w:color="auto"/>
              <w:left w:val="single" w:sz="2" w:space="0" w:color="auto"/>
              <w:bottom w:val="single" w:sz="2" w:space="0" w:color="auto"/>
              <w:right w:val="single" w:sz="2" w:space="0" w:color="auto"/>
            </w:tcBorders>
          </w:tcPr>
          <w:p w14:paraId="4F88D29D" w14:textId="77777777" w:rsidR="00A572A2" w:rsidRPr="00B04564" w:rsidRDefault="00A572A2" w:rsidP="00081372">
            <w:pPr>
              <w:pStyle w:val="TAC"/>
              <w:rPr>
                <w:ins w:id="5234" w:author="R4-1809478" w:date="2018-07-10T13:12:00Z"/>
              </w:rPr>
            </w:pPr>
            <w:ins w:id="5235"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4F04A268" w14:textId="77777777" w:rsidR="00A572A2" w:rsidRPr="00B04564" w:rsidRDefault="00A572A2" w:rsidP="00081372">
            <w:pPr>
              <w:pStyle w:val="TAC"/>
              <w:rPr>
                <w:ins w:id="5236" w:author="R4-1809478" w:date="2018-07-10T13:12:00Z"/>
              </w:rPr>
            </w:pPr>
            <w:ins w:id="523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FD753A8" w14:textId="77777777" w:rsidR="00A572A2" w:rsidRPr="00B04564" w:rsidRDefault="00A572A2" w:rsidP="00081372">
            <w:pPr>
              <w:pStyle w:val="TAL"/>
              <w:rPr>
                <w:ins w:id="5238" w:author="R4-1809478" w:date="2018-07-10T13:12:00Z"/>
              </w:rPr>
            </w:pPr>
          </w:p>
        </w:tc>
      </w:tr>
      <w:tr w:rsidR="00A572A2" w:rsidRPr="00B04564" w14:paraId="4B8A05E5" w14:textId="77777777" w:rsidTr="00081372">
        <w:trPr>
          <w:cantSplit/>
          <w:trHeight w:val="113"/>
          <w:jc w:val="center"/>
          <w:ins w:id="5239" w:author="R4-1809478" w:date="2018-07-10T13:12:00Z"/>
        </w:trPr>
        <w:tc>
          <w:tcPr>
            <w:tcW w:w="1302" w:type="dxa"/>
            <w:vMerge w:val="restart"/>
            <w:tcBorders>
              <w:top w:val="single" w:sz="2" w:space="0" w:color="auto"/>
              <w:left w:val="single" w:sz="2" w:space="0" w:color="auto"/>
              <w:right w:val="single" w:sz="2" w:space="0" w:color="auto"/>
            </w:tcBorders>
          </w:tcPr>
          <w:p w14:paraId="68B42B0F" w14:textId="77777777" w:rsidR="00A572A2" w:rsidRPr="00B04564" w:rsidRDefault="00A572A2" w:rsidP="00081372">
            <w:pPr>
              <w:pStyle w:val="TAC"/>
              <w:rPr>
                <w:ins w:id="5240" w:author="R4-1809478" w:date="2018-07-10T13:12:00Z"/>
                <w:rFonts w:cs="Arial"/>
              </w:rPr>
            </w:pPr>
            <w:ins w:id="5241" w:author="R4-1809478" w:date="2018-07-10T13:12:00Z">
              <w:r w:rsidRPr="00B04564">
                <w:rPr>
                  <w:rFonts w:cs="Arial"/>
                </w:rPr>
                <w:t xml:space="preserve"> E-UTRA Band 17</w:t>
              </w:r>
            </w:ins>
          </w:p>
        </w:tc>
        <w:tc>
          <w:tcPr>
            <w:tcW w:w="1701" w:type="dxa"/>
            <w:tcBorders>
              <w:top w:val="single" w:sz="2" w:space="0" w:color="auto"/>
              <w:left w:val="single" w:sz="2" w:space="0" w:color="auto"/>
              <w:bottom w:val="single" w:sz="2" w:space="0" w:color="auto"/>
              <w:right w:val="single" w:sz="2" w:space="0" w:color="auto"/>
            </w:tcBorders>
          </w:tcPr>
          <w:p w14:paraId="62E4DEE0" w14:textId="77777777" w:rsidR="00A572A2" w:rsidRPr="00B04564" w:rsidRDefault="00A572A2" w:rsidP="00081372">
            <w:pPr>
              <w:pStyle w:val="TAC"/>
              <w:rPr>
                <w:ins w:id="5242" w:author="R4-1809478" w:date="2018-07-10T13:12:00Z"/>
              </w:rPr>
            </w:pPr>
            <w:ins w:id="5243" w:author="R4-1809478" w:date="2018-07-10T13:12:00Z">
              <w:r w:rsidRPr="00B04564">
                <w:rPr>
                  <w:rFonts w:cs="Arial"/>
                </w:rPr>
                <w:t>734 – 746 MHz</w:t>
              </w:r>
            </w:ins>
          </w:p>
        </w:tc>
        <w:tc>
          <w:tcPr>
            <w:tcW w:w="851" w:type="dxa"/>
            <w:tcBorders>
              <w:top w:val="single" w:sz="2" w:space="0" w:color="auto"/>
              <w:left w:val="single" w:sz="2" w:space="0" w:color="auto"/>
              <w:bottom w:val="single" w:sz="2" w:space="0" w:color="auto"/>
              <w:right w:val="single" w:sz="2" w:space="0" w:color="auto"/>
            </w:tcBorders>
          </w:tcPr>
          <w:p w14:paraId="014734F5" w14:textId="77777777" w:rsidR="00A572A2" w:rsidRPr="00B04564" w:rsidRDefault="00A572A2" w:rsidP="00081372">
            <w:pPr>
              <w:pStyle w:val="TAC"/>
              <w:rPr>
                <w:ins w:id="5244" w:author="R4-1809478" w:date="2018-07-10T13:12:00Z"/>
              </w:rPr>
            </w:pPr>
            <w:ins w:id="5245"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3C75EF7" w14:textId="77777777" w:rsidR="00A572A2" w:rsidRPr="00B04564" w:rsidRDefault="00A572A2" w:rsidP="00081372">
            <w:pPr>
              <w:pStyle w:val="TAC"/>
              <w:rPr>
                <w:ins w:id="5246" w:author="R4-1809478" w:date="2018-07-10T13:12:00Z"/>
              </w:rPr>
            </w:pPr>
            <w:ins w:id="524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292F9E8" w14:textId="77777777" w:rsidR="00A572A2" w:rsidRPr="00B04564" w:rsidRDefault="00A572A2" w:rsidP="00081372">
            <w:pPr>
              <w:pStyle w:val="TAL"/>
              <w:rPr>
                <w:ins w:id="5248" w:author="R4-1809478" w:date="2018-07-10T13:12:00Z"/>
              </w:rPr>
            </w:pPr>
          </w:p>
        </w:tc>
      </w:tr>
      <w:tr w:rsidR="00A572A2" w:rsidRPr="00B04564" w14:paraId="6E1A995D" w14:textId="77777777" w:rsidTr="00081372">
        <w:trPr>
          <w:cantSplit/>
          <w:trHeight w:val="113"/>
          <w:jc w:val="center"/>
          <w:ins w:id="5249" w:author="R4-1809478" w:date="2018-07-10T13:12:00Z"/>
        </w:trPr>
        <w:tc>
          <w:tcPr>
            <w:tcW w:w="1302" w:type="dxa"/>
            <w:vMerge/>
            <w:tcBorders>
              <w:left w:val="single" w:sz="2" w:space="0" w:color="auto"/>
              <w:bottom w:val="single" w:sz="2" w:space="0" w:color="auto"/>
              <w:right w:val="single" w:sz="2" w:space="0" w:color="auto"/>
            </w:tcBorders>
            <w:vAlign w:val="center"/>
          </w:tcPr>
          <w:p w14:paraId="091104C3" w14:textId="77777777" w:rsidR="00A572A2" w:rsidRPr="00B04564" w:rsidRDefault="00A572A2" w:rsidP="00081372">
            <w:pPr>
              <w:pStyle w:val="TAC"/>
              <w:rPr>
                <w:ins w:id="525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CF07179" w14:textId="77777777" w:rsidR="00A572A2" w:rsidRPr="00B04564" w:rsidRDefault="00A572A2" w:rsidP="00081372">
            <w:pPr>
              <w:pStyle w:val="TAC"/>
              <w:rPr>
                <w:ins w:id="5251" w:author="R4-1809478" w:date="2018-07-10T13:12:00Z"/>
              </w:rPr>
            </w:pPr>
            <w:ins w:id="5252" w:author="R4-1809478" w:date="2018-07-10T13:12:00Z">
              <w:r w:rsidRPr="00B04564">
                <w:rPr>
                  <w:rFonts w:cs="Arial"/>
                </w:rPr>
                <w:t>704 – 716 MHz</w:t>
              </w:r>
            </w:ins>
          </w:p>
        </w:tc>
        <w:tc>
          <w:tcPr>
            <w:tcW w:w="851" w:type="dxa"/>
            <w:tcBorders>
              <w:top w:val="single" w:sz="2" w:space="0" w:color="auto"/>
              <w:left w:val="single" w:sz="2" w:space="0" w:color="auto"/>
              <w:bottom w:val="single" w:sz="2" w:space="0" w:color="auto"/>
              <w:right w:val="single" w:sz="2" w:space="0" w:color="auto"/>
            </w:tcBorders>
          </w:tcPr>
          <w:p w14:paraId="5F3E177B" w14:textId="77777777" w:rsidR="00A572A2" w:rsidRPr="00B04564" w:rsidRDefault="00A572A2" w:rsidP="00081372">
            <w:pPr>
              <w:pStyle w:val="TAC"/>
              <w:rPr>
                <w:ins w:id="5253" w:author="R4-1809478" w:date="2018-07-10T13:12:00Z"/>
              </w:rPr>
            </w:pPr>
            <w:ins w:id="525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6C17B282" w14:textId="77777777" w:rsidR="00A572A2" w:rsidRPr="00B04564" w:rsidRDefault="00A572A2" w:rsidP="00081372">
            <w:pPr>
              <w:pStyle w:val="TAC"/>
              <w:rPr>
                <w:ins w:id="5255" w:author="R4-1809478" w:date="2018-07-10T13:12:00Z"/>
              </w:rPr>
            </w:pPr>
            <w:ins w:id="525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428037C" w14:textId="77777777" w:rsidR="00A572A2" w:rsidRPr="00B04564" w:rsidRDefault="00A572A2" w:rsidP="00081372">
            <w:pPr>
              <w:pStyle w:val="TAL"/>
              <w:rPr>
                <w:ins w:id="5257" w:author="R4-1809478" w:date="2018-07-10T13:12:00Z"/>
              </w:rPr>
            </w:pPr>
          </w:p>
        </w:tc>
      </w:tr>
      <w:tr w:rsidR="00A572A2" w:rsidRPr="00B04564" w14:paraId="7A76624F" w14:textId="77777777" w:rsidTr="00081372">
        <w:trPr>
          <w:cantSplit/>
          <w:trHeight w:val="113"/>
          <w:jc w:val="center"/>
          <w:ins w:id="5258" w:author="R4-1809478" w:date="2018-07-10T13:12:00Z"/>
        </w:trPr>
        <w:tc>
          <w:tcPr>
            <w:tcW w:w="1302" w:type="dxa"/>
            <w:vMerge w:val="restart"/>
            <w:tcBorders>
              <w:top w:val="single" w:sz="2" w:space="0" w:color="auto"/>
              <w:left w:val="single" w:sz="2" w:space="0" w:color="auto"/>
              <w:right w:val="single" w:sz="2" w:space="0" w:color="auto"/>
            </w:tcBorders>
          </w:tcPr>
          <w:p w14:paraId="0D7A8584" w14:textId="77777777" w:rsidR="00A572A2" w:rsidRPr="00B04564" w:rsidRDefault="00A572A2" w:rsidP="00081372">
            <w:pPr>
              <w:pStyle w:val="TAC"/>
              <w:rPr>
                <w:ins w:id="5259" w:author="R4-1809478" w:date="2018-07-10T13:12:00Z"/>
                <w:rFonts w:cs="Arial"/>
              </w:rPr>
            </w:pPr>
            <w:ins w:id="5260" w:author="R4-1809478" w:date="2018-07-10T13:12:00Z">
              <w:r w:rsidRPr="00B04564">
                <w:rPr>
                  <w:rFonts w:cs="Arial"/>
                </w:rPr>
                <w:t>UTRA FDD Band XX or E-UTRA Band 20 or NR Band n20</w:t>
              </w:r>
            </w:ins>
          </w:p>
        </w:tc>
        <w:tc>
          <w:tcPr>
            <w:tcW w:w="1701" w:type="dxa"/>
            <w:tcBorders>
              <w:top w:val="single" w:sz="2" w:space="0" w:color="auto"/>
              <w:left w:val="single" w:sz="2" w:space="0" w:color="auto"/>
              <w:bottom w:val="single" w:sz="2" w:space="0" w:color="auto"/>
              <w:right w:val="single" w:sz="2" w:space="0" w:color="auto"/>
            </w:tcBorders>
          </w:tcPr>
          <w:p w14:paraId="3060CED4" w14:textId="77777777" w:rsidR="00A572A2" w:rsidRPr="00B04564" w:rsidRDefault="00A572A2" w:rsidP="00081372">
            <w:pPr>
              <w:pStyle w:val="TAC"/>
              <w:rPr>
                <w:ins w:id="5261" w:author="R4-1809478" w:date="2018-07-10T13:12:00Z"/>
              </w:rPr>
            </w:pPr>
            <w:ins w:id="5262" w:author="R4-1809478" w:date="2018-07-10T13:12:00Z">
              <w:r w:rsidRPr="00B04564">
                <w:rPr>
                  <w:rFonts w:cs="Arial"/>
                </w:rPr>
                <w:t>791 – 821 MHz</w:t>
              </w:r>
            </w:ins>
          </w:p>
        </w:tc>
        <w:tc>
          <w:tcPr>
            <w:tcW w:w="851" w:type="dxa"/>
            <w:tcBorders>
              <w:top w:val="single" w:sz="2" w:space="0" w:color="auto"/>
              <w:left w:val="single" w:sz="2" w:space="0" w:color="auto"/>
              <w:bottom w:val="single" w:sz="2" w:space="0" w:color="auto"/>
              <w:right w:val="single" w:sz="2" w:space="0" w:color="auto"/>
            </w:tcBorders>
          </w:tcPr>
          <w:p w14:paraId="0CEB657F" w14:textId="77777777" w:rsidR="00A572A2" w:rsidRPr="00B04564" w:rsidRDefault="00A572A2" w:rsidP="00081372">
            <w:pPr>
              <w:pStyle w:val="TAC"/>
              <w:rPr>
                <w:ins w:id="5263" w:author="R4-1809478" w:date="2018-07-10T13:12:00Z"/>
              </w:rPr>
            </w:pPr>
            <w:ins w:id="526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3DA181BE" w14:textId="77777777" w:rsidR="00A572A2" w:rsidRPr="00B04564" w:rsidRDefault="00A572A2" w:rsidP="00081372">
            <w:pPr>
              <w:pStyle w:val="TAC"/>
              <w:rPr>
                <w:ins w:id="5265" w:author="R4-1809478" w:date="2018-07-10T13:12:00Z"/>
              </w:rPr>
            </w:pPr>
            <w:ins w:id="526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7FB303C" w14:textId="77777777" w:rsidR="00A572A2" w:rsidRPr="00B04564" w:rsidRDefault="00A572A2" w:rsidP="00081372">
            <w:pPr>
              <w:pStyle w:val="TAL"/>
              <w:rPr>
                <w:ins w:id="5267" w:author="R4-1809478" w:date="2018-07-10T13:12:00Z"/>
              </w:rPr>
            </w:pPr>
            <w:ins w:id="5268" w:author="R4-1809478" w:date="2018-07-10T13:12:00Z">
              <w:r w:rsidRPr="00B04564">
                <w:rPr>
                  <w:rFonts w:cs="Arial"/>
                </w:rPr>
                <w:t>This requirement does not apply to BS operating in band n20 or n28.</w:t>
              </w:r>
            </w:ins>
          </w:p>
        </w:tc>
      </w:tr>
      <w:tr w:rsidR="00A572A2" w:rsidRPr="00B04564" w14:paraId="4F25C86D" w14:textId="77777777" w:rsidTr="00081372">
        <w:trPr>
          <w:cantSplit/>
          <w:trHeight w:val="113"/>
          <w:jc w:val="center"/>
          <w:ins w:id="5269" w:author="R4-1809478" w:date="2018-07-10T13:12:00Z"/>
        </w:trPr>
        <w:tc>
          <w:tcPr>
            <w:tcW w:w="1302" w:type="dxa"/>
            <w:vMerge/>
            <w:tcBorders>
              <w:left w:val="single" w:sz="2" w:space="0" w:color="auto"/>
              <w:bottom w:val="single" w:sz="2" w:space="0" w:color="auto"/>
              <w:right w:val="single" w:sz="2" w:space="0" w:color="auto"/>
            </w:tcBorders>
            <w:vAlign w:val="center"/>
          </w:tcPr>
          <w:p w14:paraId="2AA65BEC" w14:textId="77777777" w:rsidR="00A572A2" w:rsidRPr="00B04564" w:rsidRDefault="00A572A2" w:rsidP="00081372">
            <w:pPr>
              <w:pStyle w:val="TAC"/>
              <w:rPr>
                <w:ins w:id="527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4B2143E0" w14:textId="77777777" w:rsidR="00A572A2" w:rsidRPr="00B04564" w:rsidRDefault="00A572A2" w:rsidP="00081372">
            <w:pPr>
              <w:pStyle w:val="TAC"/>
              <w:rPr>
                <w:ins w:id="5271" w:author="R4-1809478" w:date="2018-07-10T13:12:00Z"/>
              </w:rPr>
            </w:pPr>
            <w:ins w:id="5272" w:author="R4-1809478" w:date="2018-07-10T13:12:00Z">
              <w:r w:rsidRPr="00B04564">
                <w:rPr>
                  <w:rFonts w:cs="Arial"/>
                </w:rPr>
                <w:t>832 – 862 MHz</w:t>
              </w:r>
            </w:ins>
          </w:p>
        </w:tc>
        <w:tc>
          <w:tcPr>
            <w:tcW w:w="851" w:type="dxa"/>
            <w:tcBorders>
              <w:top w:val="single" w:sz="2" w:space="0" w:color="auto"/>
              <w:left w:val="single" w:sz="2" w:space="0" w:color="auto"/>
              <w:bottom w:val="single" w:sz="2" w:space="0" w:color="auto"/>
              <w:right w:val="single" w:sz="2" w:space="0" w:color="auto"/>
            </w:tcBorders>
          </w:tcPr>
          <w:p w14:paraId="5635CBBB" w14:textId="77777777" w:rsidR="00A572A2" w:rsidRPr="00B04564" w:rsidRDefault="00A572A2" w:rsidP="00081372">
            <w:pPr>
              <w:pStyle w:val="TAC"/>
              <w:rPr>
                <w:ins w:id="5273" w:author="R4-1809478" w:date="2018-07-10T13:12:00Z"/>
              </w:rPr>
            </w:pPr>
            <w:ins w:id="527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68D5993A" w14:textId="77777777" w:rsidR="00A572A2" w:rsidRPr="00B04564" w:rsidRDefault="00A572A2" w:rsidP="00081372">
            <w:pPr>
              <w:pStyle w:val="TAC"/>
              <w:rPr>
                <w:ins w:id="5275" w:author="R4-1809478" w:date="2018-07-10T13:12:00Z"/>
              </w:rPr>
            </w:pPr>
            <w:ins w:id="527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5642D2B" w14:textId="77777777" w:rsidR="00A572A2" w:rsidRPr="00B04564" w:rsidRDefault="00A572A2" w:rsidP="00081372">
            <w:pPr>
              <w:pStyle w:val="TAL"/>
              <w:rPr>
                <w:ins w:id="5277" w:author="R4-1809478" w:date="2018-07-10T13:12:00Z"/>
              </w:rPr>
            </w:pPr>
            <w:ins w:id="5278" w:author="R4-1809478" w:date="2018-07-10T13:12:00Z">
              <w:r w:rsidRPr="00B04564">
                <w:rPr>
                  <w:rFonts w:cs="Arial"/>
                </w:rPr>
                <w:t>This requirement does not apply to BS operating in band n20,</w:t>
              </w:r>
              <w:r w:rsidRPr="00B04564">
                <w:rPr>
                  <w:rFonts w:cs="v5.0.0"/>
                </w:rPr>
                <w:t xml:space="preserve"> since it is already covered by the requirement in subclause 6.6.5.1.3.</w:t>
              </w:r>
            </w:ins>
          </w:p>
        </w:tc>
      </w:tr>
      <w:tr w:rsidR="00A572A2" w:rsidRPr="00B04564" w14:paraId="3FA2921D" w14:textId="77777777" w:rsidTr="00081372">
        <w:trPr>
          <w:cantSplit/>
          <w:trHeight w:val="113"/>
          <w:jc w:val="center"/>
          <w:ins w:id="5279" w:author="R4-1809478" w:date="2018-07-10T13:12:00Z"/>
        </w:trPr>
        <w:tc>
          <w:tcPr>
            <w:tcW w:w="1302" w:type="dxa"/>
            <w:vMerge w:val="restart"/>
            <w:tcBorders>
              <w:top w:val="single" w:sz="2" w:space="0" w:color="auto"/>
              <w:left w:val="single" w:sz="2" w:space="0" w:color="auto"/>
              <w:right w:val="single" w:sz="2" w:space="0" w:color="auto"/>
            </w:tcBorders>
          </w:tcPr>
          <w:p w14:paraId="7786D676" w14:textId="77777777" w:rsidR="00A572A2" w:rsidRPr="00B04564" w:rsidRDefault="00A572A2" w:rsidP="00081372">
            <w:pPr>
              <w:pStyle w:val="TAC"/>
              <w:rPr>
                <w:ins w:id="5280" w:author="R4-1809478" w:date="2018-07-10T13:12:00Z"/>
                <w:rFonts w:cs="Arial"/>
                <w:lang w:val="sv-SE"/>
              </w:rPr>
            </w:pPr>
            <w:ins w:id="5281" w:author="R4-1809478" w:date="2018-07-10T13:12:00Z">
              <w:r w:rsidRPr="00B04564">
                <w:rPr>
                  <w:rFonts w:cs="Arial"/>
                  <w:lang w:val="sv-SE"/>
                </w:rPr>
                <w:t>UTRA FDD Band XXII or E-UTRA Band 22</w:t>
              </w:r>
            </w:ins>
          </w:p>
        </w:tc>
        <w:tc>
          <w:tcPr>
            <w:tcW w:w="1701" w:type="dxa"/>
            <w:tcBorders>
              <w:top w:val="single" w:sz="2" w:space="0" w:color="auto"/>
              <w:left w:val="single" w:sz="2" w:space="0" w:color="auto"/>
              <w:bottom w:val="single" w:sz="2" w:space="0" w:color="auto"/>
              <w:right w:val="single" w:sz="2" w:space="0" w:color="auto"/>
            </w:tcBorders>
          </w:tcPr>
          <w:p w14:paraId="0ADE570B" w14:textId="77777777" w:rsidR="00A572A2" w:rsidRPr="00B04564" w:rsidRDefault="00A572A2" w:rsidP="00081372">
            <w:pPr>
              <w:pStyle w:val="TAC"/>
              <w:rPr>
                <w:ins w:id="5282" w:author="R4-1809478" w:date="2018-07-10T13:12:00Z"/>
              </w:rPr>
            </w:pPr>
            <w:ins w:id="5283" w:author="R4-1809478" w:date="2018-07-10T13:12:00Z">
              <w:r w:rsidRPr="00B04564">
                <w:rPr>
                  <w:rFonts w:cs="v5.0.0"/>
                </w:rPr>
                <w:t>3510 – 3590 MHz</w:t>
              </w:r>
            </w:ins>
          </w:p>
        </w:tc>
        <w:tc>
          <w:tcPr>
            <w:tcW w:w="851" w:type="dxa"/>
            <w:tcBorders>
              <w:top w:val="single" w:sz="2" w:space="0" w:color="auto"/>
              <w:left w:val="single" w:sz="2" w:space="0" w:color="auto"/>
              <w:bottom w:val="single" w:sz="2" w:space="0" w:color="auto"/>
              <w:right w:val="single" w:sz="2" w:space="0" w:color="auto"/>
            </w:tcBorders>
          </w:tcPr>
          <w:p w14:paraId="0EBE0350" w14:textId="77777777" w:rsidR="00A572A2" w:rsidRPr="00B04564" w:rsidRDefault="00A572A2" w:rsidP="00081372">
            <w:pPr>
              <w:pStyle w:val="TAC"/>
              <w:rPr>
                <w:ins w:id="5284" w:author="R4-1809478" w:date="2018-07-10T13:12:00Z"/>
              </w:rPr>
            </w:pPr>
            <w:ins w:id="5285"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A91BE06" w14:textId="77777777" w:rsidR="00A572A2" w:rsidRPr="00B04564" w:rsidRDefault="00A572A2" w:rsidP="00081372">
            <w:pPr>
              <w:pStyle w:val="TAC"/>
              <w:rPr>
                <w:ins w:id="5286" w:author="R4-1809478" w:date="2018-07-10T13:12:00Z"/>
              </w:rPr>
            </w:pPr>
            <w:ins w:id="528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433BB3B" w14:textId="77777777" w:rsidR="00A572A2" w:rsidRPr="00B04564" w:rsidRDefault="00A572A2" w:rsidP="00081372">
            <w:pPr>
              <w:pStyle w:val="TAL"/>
              <w:rPr>
                <w:ins w:id="5288" w:author="R4-1809478" w:date="2018-07-10T13:12:00Z"/>
              </w:rPr>
            </w:pPr>
          </w:p>
        </w:tc>
      </w:tr>
      <w:tr w:rsidR="00A572A2" w:rsidRPr="00B04564" w14:paraId="32F9B1E4" w14:textId="77777777" w:rsidTr="00081372">
        <w:trPr>
          <w:cantSplit/>
          <w:trHeight w:val="113"/>
          <w:jc w:val="center"/>
          <w:ins w:id="5289" w:author="R4-1809478" w:date="2018-07-10T13:12:00Z"/>
        </w:trPr>
        <w:tc>
          <w:tcPr>
            <w:tcW w:w="1302" w:type="dxa"/>
            <w:vMerge/>
            <w:tcBorders>
              <w:left w:val="single" w:sz="2" w:space="0" w:color="auto"/>
              <w:bottom w:val="single" w:sz="2" w:space="0" w:color="auto"/>
              <w:right w:val="single" w:sz="2" w:space="0" w:color="auto"/>
            </w:tcBorders>
            <w:vAlign w:val="center"/>
          </w:tcPr>
          <w:p w14:paraId="5ACC278B" w14:textId="77777777" w:rsidR="00A572A2" w:rsidRPr="00B04564" w:rsidRDefault="00A572A2" w:rsidP="00081372">
            <w:pPr>
              <w:pStyle w:val="TAC"/>
              <w:rPr>
                <w:ins w:id="5290"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515E47F" w14:textId="77777777" w:rsidR="00A572A2" w:rsidRPr="00B04564" w:rsidRDefault="00A572A2" w:rsidP="00081372">
            <w:pPr>
              <w:pStyle w:val="TAC"/>
              <w:rPr>
                <w:ins w:id="5291" w:author="R4-1809478" w:date="2018-07-10T13:12:00Z"/>
              </w:rPr>
            </w:pPr>
            <w:ins w:id="5292" w:author="R4-1809478" w:date="2018-07-10T13:12:00Z">
              <w:r w:rsidRPr="00B04564">
                <w:rPr>
                  <w:rFonts w:cs="v5.0.0"/>
                </w:rPr>
                <w:t>3410 – 3490 MHz</w:t>
              </w:r>
            </w:ins>
          </w:p>
        </w:tc>
        <w:tc>
          <w:tcPr>
            <w:tcW w:w="851" w:type="dxa"/>
            <w:tcBorders>
              <w:top w:val="single" w:sz="2" w:space="0" w:color="auto"/>
              <w:left w:val="single" w:sz="2" w:space="0" w:color="auto"/>
              <w:bottom w:val="single" w:sz="2" w:space="0" w:color="auto"/>
              <w:right w:val="single" w:sz="2" w:space="0" w:color="auto"/>
            </w:tcBorders>
          </w:tcPr>
          <w:p w14:paraId="13EBD6A6" w14:textId="77777777" w:rsidR="00A572A2" w:rsidRPr="00B04564" w:rsidRDefault="00A572A2" w:rsidP="00081372">
            <w:pPr>
              <w:pStyle w:val="TAC"/>
              <w:rPr>
                <w:ins w:id="5293" w:author="R4-1809478" w:date="2018-07-10T13:12:00Z"/>
              </w:rPr>
            </w:pPr>
            <w:ins w:id="529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5996511B" w14:textId="77777777" w:rsidR="00A572A2" w:rsidRPr="00B04564" w:rsidRDefault="00A572A2" w:rsidP="00081372">
            <w:pPr>
              <w:pStyle w:val="TAC"/>
              <w:rPr>
                <w:ins w:id="5295" w:author="R4-1809478" w:date="2018-07-10T13:12:00Z"/>
              </w:rPr>
            </w:pPr>
            <w:ins w:id="529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6B2587D" w14:textId="77777777" w:rsidR="00A572A2" w:rsidRPr="00B04564" w:rsidRDefault="00A572A2" w:rsidP="00081372">
            <w:pPr>
              <w:pStyle w:val="TAL"/>
              <w:rPr>
                <w:ins w:id="5297" w:author="R4-1809478" w:date="2018-07-10T13:12:00Z"/>
              </w:rPr>
            </w:pPr>
          </w:p>
        </w:tc>
      </w:tr>
      <w:tr w:rsidR="00A572A2" w:rsidRPr="00B04564" w14:paraId="65D8DF06" w14:textId="77777777" w:rsidTr="00081372">
        <w:trPr>
          <w:cantSplit/>
          <w:trHeight w:val="113"/>
          <w:jc w:val="center"/>
          <w:ins w:id="5298" w:author="R4-1809478" w:date="2018-07-10T13:12:00Z"/>
        </w:trPr>
        <w:tc>
          <w:tcPr>
            <w:tcW w:w="1302" w:type="dxa"/>
            <w:vMerge w:val="restart"/>
            <w:tcBorders>
              <w:top w:val="single" w:sz="2" w:space="0" w:color="auto"/>
              <w:left w:val="single" w:sz="2" w:space="0" w:color="auto"/>
              <w:right w:val="single" w:sz="2" w:space="0" w:color="auto"/>
            </w:tcBorders>
          </w:tcPr>
          <w:p w14:paraId="302A42AF" w14:textId="77777777" w:rsidR="00A572A2" w:rsidRPr="00B04564" w:rsidRDefault="00A572A2" w:rsidP="00081372">
            <w:pPr>
              <w:pStyle w:val="TAC"/>
              <w:rPr>
                <w:ins w:id="5299" w:author="R4-1809478" w:date="2018-07-10T13:12:00Z"/>
                <w:rFonts w:cs="Arial"/>
              </w:rPr>
            </w:pPr>
            <w:ins w:id="5300" w:author="R4-1809478" w:date="2018-07-10T13:12:00Z">
              <w:r w:rsidRPr="00B04564">
                <w:rPr>
                  <w:rFonts w:cs="Arial"/>
                </w:rPr>
                <w:t>E-UTRA Band 24</w:t>
              </w:r>
            </w:ins>
          </w:p>
        </w:tc>
        <w:tc>
          <w:tcPr>
            <w:tcW w:w="1701" w:type="dxa"/>
            <w:tcBorders>
              <w:top w:val="single" w:sz="2" w:space="0" w:color="auto"/>
              <w:left w:val="single" w:sz="2" w:space="0" w:color="auto"/>
              <w:bottom w:val="single" w:sz="2" w:space="0" w:color="auto"/>
              <w:right w:val="single" w:sz="2" w:space="0" w:color="auto"/>
            </w:tcBorders>
          </w:tcPr>
          <w:p w14:paraId="604CF8A8" w14:textId="77777777" w:rsidR="00A572A2" w:rsidRPr="00B04564" w:rsidRDefault="00A572A2" w:rsidP="00081372">
            <w:pPr>
              <w:pStyle w:val="TAC"/>
              <w:rPr>
                <w:ins w:id="5301" w:author="R4-1809478" w:date="2018-07-10T13:12:00Z"/>
              </w:rPr>
            </w:pPr>
            <w:ins w:id="5302" w:author="R4-1809478" w:date="2018-07-10T13:12:00Z">
              <w:r w:rsidRPr="00B04564">
                <w:rPr>
                  <w:rFonts w:cs="Arial"/>
                </w:rPr>
                <w:t>1525 – 1559 MHz</w:t>
              </w:r>
            </w:ins>
          </w:p>
        </w:tc>
        <w:tc>
          <w:tcPr>
            <w:tcW w:w="851" w:type="dxa"/>
            <w:tcBorders>
              <w:top w:val="single" w:sz="2" w:space="0" w:color="auto"/>
              <w:left w:val="single" w:sz="2" w:space="0" w:color="auto"/>
              <w:bottom w:val="single" w:sz="2" w:space="0" w:color="auto"/>
              <w:right w:val="single" w:sz="2" w:space="0" w:color="auto"/>
            </w:tcBorders>
          </w:tcPr>
          <w:p w14:paraId="03EC3102" w14:textId="77777777" w:rsidR="00A572A2" w:rsidRPr="00B04564" w:rsidRDefault="00A572A2" w:rsidP="00081372">
            <w:pPr>
              <w:pStyle w:val="TAC"/>
              <w:rPr>
                <w:ins w:id="5303" w:author="R4-1809478" w:date="2018-07-10T13:12:00Z"/>
              </w:rPr>
            </w:pPr>
            <w:ins w:id="530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1720C364" w14:textId="77777777" w:rsidR="00A572A2" w:rsidRPr="00B04564" w:rsidRDefault="00A572A2" w:rsidP="00081372">
            <w:pPr>
              <w:pStyle w:val="TAC"/>
              <w:rPr>
                <w:ins w:id="5305" w:author="R4-1809478" w:date="2018-07-10T13:12:00Z"/>
              </w:rPr>
            </w:pPr>
            <w:ins w:id="530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EF48681" w14:textId="77777777" w:rsidR="00A572A2" w:rsidRPr="00B04564" w:rsidRDefault="00A572A2" w:rsidP="00081372">
            <w:pPr>
              <w:pStyle w:val="TAL"/>
              <w:rPr>
                <w:ins w:id="5307" w:author="R4-1809478" w:date="2018-07-10T13:12:00Z"/>
              </w:rPr>
            </w:pPr>
          </w:p>
        </w:tc>
      </w:tr>
      <w:tr w:rsidR="00A572A2" w:rsidRPr="00B04564" w14:paraId="40A36460" w14:textId="77777777" w:rsidTr="00081372">
        <w:trPr>
          <w:cantSplit/>
          <w:trHeight w:val="113"/>
          <w:jc w:val="center"/>
          <w:ins w:id="5308" w:author="R4-1809478" w:date="2018-07-10T13:12:00Z"/>
        </w:trPr>
        <w:tc>
          <w:tcPr>
            <w:tcW w:w="1302" w:type="dxa"/>
            <w:vMerge/>
            <w:tcBorders>
              <w:left w:val="single" w:sz="2" w:space="0" w:color="auto"/>
              <w:bottom w:val="single" w:sz="2" w:space="0" w:color="auto"/>
              <w:right w:val="single" w:sz="2" w:space="0" w:color="auto"/>
            </w:tcBorders>
            <w:vAlign w:val="center"/>
          </w:tcPr>
          <w:p w14:paraId="4BF0D30E" w14:textId="77777777" w:rsidR="00A572A2" w:rsidRPr="00B04564" w:rsidRDefault="00A572A2" w:rsidP="00081372">
            <w:pPr>
              <w:pStyle w:val="TAC"/>
              <w:rPr>
                <w:ins w:id="5309"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70DD8CCF" w14:textId="77777777" w:rsidR="00A572A2" w:rsidRPr="00B04564" w:rsidRDefault="00A572A2" w:rsidP="00081372">
            <w:pPr>
              <w:pStyle w:val="TAC"/>
              <w:rPr>
                <w:ins w:id="5310" w:author="R4-1809478" w:date="2018-07-10T13:12:00Z"/>
              </w:rPr>
            </w:pPr>
            <w:ins w:id="5311" w:author="R4-1809478" w:date="2018-07-10T13:12:00Z">
              <w:r w:rsidRPr="00B04564">
                <w:rPr>
                  <w:rFonts w:cs="Arial"/>
                </w:rPr>
                <w:t>1626.5 – 1660.5 MHz</w:t>
              </w:r>
            </w:ins>
          </w:p>
        </w:tc>
        <w:tc>
          <w:tcPr>
            <w:tcW w:w="851" w:type="dxa"/>
            <w:tcBorders>
              <w:top w:val="single" w:sz="2" w:space="0" w:color="auto"/>
              <w:left w:val="single" w:sz="2" w:space="0" w:color="auto"/>
              <w:bottom w:val="single" w:sz="2" w:space="0" w:color="auto"/>
              <w:right w:val="single" w:sz="2" w:space="0" w:color="auto"/>
            </w:tcBorders>
          </w:tcPr>
          <w:p w14:paraId="7E6FE166" w14:textId="77777777" w:rsidR="00A572A2" w:rsidRPr="00B04564" w:rsidRDefault="00A572A2" w:rsidP="00081372">
            <w:pPr>
              <w:pStyle w:val="TAC"/>
              <w:rPr>
                <w:ins w:id="5312" w:author="R4-1809478" w:date="2018-07-10T13:12:00Z"/>
              </w:rPr>
            </w:pPr>
            <w:ins w:id="5313"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2526FE2B" w14:textId="77777777" w:rsidR="00A572A2" w:rsidRPr="00B04564" w:rsidRDefault="00A572A2" w:rsidP="00081372">
            <w:pPr>
              <w:pStyle w:val="TAC"/>
              <w:rPr>
                <w:ins w:id="5314" w:author="R4-1809478" w:date="2018-07-10T13:12:00Z"/>
              </w:rPr>
            </w:pPr>
            <w:ins w:id="531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3F171B0" w14:textId="77777777" w:rsidR="00A572A2" w:rsidRPr="00B04564" w:rsidRDefault="00A572A2" w:rsidP="00081372">
            <w:pPr>
              <w:pStyle w:val="TAL"/>
              <w:rPr>
                <w:ins w:id="5316" w:author="R4-1809478" w:date="2018-07-10T13:12:00Z"/>
              </w:rPr>
            </w:pPr>
          </w:p>
        </w:tc>
      </w:tr>
      <w:tr w:rsidR="00A572A2" w:rsidRPr="00B04564" w14:paraId="212885A3" w14:textId="77777777" w:rsidTr="00081372">
        <w:trPr>
          <w:cantSplit/>
          <w:trHeight w:val="113"/>
          <w:jc w:val="center"/>
          <w:ins w:id="5317" w:author="R4-1809478" w:date="2018-07-10T13:12:00Z"/>
        </w:trPr>
        <w:tc>
          <w:tcPr>
            <w:tcW w:w="1302" w:type="dxa"/>
            <w:vMerge w:val="restart"/>
            <w:tcBorders>
              <w:top w:val="single" w:sz="2" w:space="0" w:color="auto"/>
              <w:left w:val="single" w:sz="2" w:space="0" w:color="auto"/>
              <w:right w:val="single" w:sz="2" w:space="0" w:color="auto"/>
            </w:tcBorders>
          </w:tcPr>
          <w:p w14:paraId="574E7EE1" w14:textId="77777777" w:rsidR="00A572A2" w:rsidRPr="00B04564" w:rsidRDefault="00A572A2" w:rsidP="00081372">
            <w:pPr>
              <w:pStyle w:val="TAC"/>
              <w:rPr>
                <w:ins w:id="5318" w:author="R4-1809478" w:date="2018-07-10T13:12:00Z"/>
                <w:rFonts w:cs="Arial"/>
                <w:lang w:val="sv-SE"/>
              </w:rPr>
            </w:pPr>
            <w:ins w:id="5319" w:author="R4-1809478" w:date="2018-07-10T13:12:00Z">
              <w:r w:rsidRPr="00B04564">
                <w:rPr>
                  <w:rFonts w:cs="Arial"/>
                  <w:lang w:val="sv-SE"/>
                </w:rPr>
                <w:t xml:space="preserve">UTRA FDD Band XXV or </w:t>
              </w:r>
            </w:ins>
          </w:p>
          <w:p w14:paraId="79666CEE" w14:textId="77777777" w:rsidR="00A572A2" w:rsidRPr="00B04564" w:rsidRDefault="00A572A2" w:rsidP="00081372">
            <w:pPr>
              <w:pStyle w:val="TAC"/>
              <w:rPr>
                <w:ins w:id="5320" w:author="R4-1809478" w:date="2018-07-10T13:12:00Z"/>
                <w:rFonts w:cs="Arial"/>
                <w:lang w:val="sv-SE"/>
              </w:rPr>
            </w:pPr>
            <w:ins w:id="5321" w:author="R4-1809478" w:date="2018-07-10T13:12:00Z">
              <w:r w:rsidRPr="00B04564">
                <w:rPr>
                  <w:rFonts w:cs="Arial"/>
                  <w:lang w:val="sv-SE"/>
                </w:rPr>
                <w:t>E-UTRA Band 25 or NR band n25</w:t>
              </w:r>
            </w:ins>
          </w:p>
        </w:tc>
        <w:tc>
          <w:tcPr>
            <w:tcW w:w="1701" w:type="dxa"/>
            <w:tcBorders>
              <w:top w:val="single" w:sz="2" w:space="0" w:color="auto"/>
              <w:left w:val="single" w:sz="2" w:space="0" w:color="auto"/>
              <w:bottom w:val="single" w:sz="2" w:space="0" w:color="auto"/>
              <w:right w:val="single" w:sz="2" w:space="0" w:color="auto"/>
            </w:tcBorders>
          </w:tcPr>
          <w:p w14:paraId="696DD594" w14:textId="77777777" w:rsidR="00A572A2" w:rsidRPr="00B04564" w:rsidRDefault="00A572A2" w:rsidP="00081372">
            <w:pPr>
              <w:pStyle w:val="TAC"/>
              <w:rPr>
                <w:ins w:id="5322" w:author="R4-1809478" w:date="2018-07-10T13:12:00Z"/>
              </w:rPr>
            </w:pPr>
            <w:ins w:id="5323" w:author="R4-1809478" w:date="2018-07-10T13:12:00Z">
              <w:r w:rsidRPr="00B04564">
                <w:rPr>
                  <w:rFonts w:cs="Arial"/>
                </w:rPr>
                <w:t>1930 – 1995 MHz</w:t>
              </w:r>
            </w:ins>
          </w:p>
        </w:tc>
        <w:tc>
          <w:tcPr>
            <w:tcW w:w="851" w:type="dxa"/>
            <w:tcBorders>
              <w:top w:val="single" w:sz="2" w:space="0" w:color="auto"/>
              <w:left w:val="single" w:sz="2" w:space="0" w:color="auto"/>
              <w:bottom w:val="single" w:sz="2" w:space="0" w:color="auto"/>
              <w:right w:val="single" w:sz="2" w:space="0" w:color="auto"/>
            </w:tcBorders>
          </w:tcPr>
          <w:p w14:paraId="35A776FE" w14:textId="77777777" w:rsidR="00A572A2" w:rsidRPr="00B04564" w:rsidRDefault="00A572A2" w:rsidP="00081372">
            <w:pPr>
              <w:pStyle w:val="TAC"/>
              <w:rPr>
                <w:ins w:id="5324" w:author="R4-1809478" w:date="2018-07-10T13:12:00Z"/>
              </w:rPr>
            </w:pPr>
            <w:ins w:id="5325"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748CBB26" w14:textId="77777777" w:rsidR="00A572A2" w:rsidRPr="00B04564" w:rsidRDefault="00A572A2" w:rsidP="00081372">
            <w:pPr>
              <w:pStyle w:val="TAC"/>
              <w:rPr>
                <w:ins w:id="5326" w:author="R4-1809478" w:date="2018-07-10T13:12:00Z"/>
              </w:rPr>
            </w:pPr>
            <w:ins w:id="532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5F48894" w14:textId="77777777" w:rsidR="00A572A2" w:rsidRPr="00B04564" w:rsidRDefault="00A572A2" w:rsidP="00081372">
            <w:pPr>
              <w:pStyle w:val="TAL"/>
              <w:rPr>
                <w:ins w:id="5328" w:author="R4-1809478" w:date="2018-07-10T13:12:00Z"/>
              </w:rPr>
            </w:pPr>
            <w:ins w:id="5329" w:author="R4-1809478" w:date="2018-07-10T13:12:00Z">
              <w:r w:rsidRPr="00B04564">
                <w:rPr>
                  <w:rFonts w:cs="Arial"/>
                </w:rPr>
                <w:t>This requirement does not apply to BS operating in band n2, n25 or n70.</w:t>
              </w:r>
            </w:ins>
          </w:p>
        </w:tc>
      </w:tr>
      <w:tr w:rsidR="00A572A2" w:rsidRPr="00B04564" w14:paraId="1CCF8BCC" w14:textId="77777777" w:rsidTr="00081372">
        <w:trPr>
          <w:cantSplit/>
          <w:trHeight w:val="113"/>
          <w:jc w:val="center"/>
          <w:ins w:id="5330" w:author="R4-1809478" w:date="2018-07-10T13:12:00Z"/>
        </w:trPr>
        <w:tc>
          <w:tcPr>
            <w:tcW w:w="1302" w:type="dxa"/>
            <w:vMerge/>
            <w:tcBorders>
              <w:left w:val="single" w:sz="2" w:space="0" w:color="auto"/>
              <w:bottom w:val="single" w:sz="2" w:space="0" w:color="auto"/>
              <w:right w:val="single" w:sz="2" w:space="0" w:color="auto"/>
            </w:tcBorders>
            <w:vAlign w:val="center"/>
          </w:tcPr>
          <w:p w14:paraId="2A9B78F6" w14:textId="77777777" w:rsidR="00A572A2" w:rsidRPr="00B04564" w:rsidRDefault="00A572A2" w:rsidP="00081372">
            <w:pPr>
              <w:pStyle w:val="TAC"/>
              <w:rPr>
                <w:ins w:id="5331"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297C386E" w14:textId="77777777" w:rsidR="00A572A2" w:rsidRPr="00B04564" w:rsidRDefault="00A572A2" w:rsidP="00081372">
            <w:pPr>
              <w:pStyle w:val="TAC"/>
              <w:rPr>
                <w:ins w:id="5332" w:author="R4-1809478" w:date="2018-07-10T13:12:00Z"/>
              </w:rPr>
            </w:pPr>
            <w:ins w:id="5333" w:author="R4-1809478" w:date="2018-07-10T13:12:00Z">
              <w:r w:rsidRPr="00B04564">
                <w:rPr>
                  <w:rFonts w:cs="Arial"/>
                </w:rPr>
                <w:t>1850 – 1915 MHz</w:t>
              </w:r>
            </w:ins>
          </w:p>
        </w:tc>
        <w:tc>
          <w:tcPr>
            <w:tcW w:w="851" w:type="dxa"/>
            <w:tcBorders>
              <w:top w:val="single" w:sz="2" w:space="0" w:color="auto"/>
              <w:left w:val="single" w:sz="2" w:space="0" w:color="auto"/>
              <w:bottom w:val="single" w:sz="2" w:space="0" w:color="auto"/>
              <w:right w:val="single" w:sz="2" w:space="0" w:color="auto"/>
            </w:tcBorders>
          </w:tcPr>
          <w:p w14:paraId="1D8D9D3E" w14:textId="77777777" w:rsidR="00A572A2" w:rsidRPr="00B04564" w:rsidRDefault="00A572A2" w:rsidP="00081372">
            <w:pPr>
              <w:pStyle w:val="TAC"/>
              <w:rPr>
                <w:ins w:id="5334" w:author="R4-1809478" w:date="2018-07-10T13:12:00Z"/>
              </w:rPr>
            </w:pPr>
            <w:ins w:id="5335"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5CD61FB9" w14:textId="77777777" w:rsidR="00A572A2" w:rsidRPr="00B04564" w:rsidRDefault="00A572A2" w:rsidP="00081372">
            <w:pPr>
              <w:pStyle w:val="TAC"/>
              <w:rPr>
                <w:ins w:id="5336" w:author="R4-1809478" w:date="2018-07-10T13:12:00Z"/>
              </w:rPr>
            </w:pPr>
            <w:ins w:id="533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D8BF1FF" w14:textId="77777777" w:rsidR="00A572A2" w:rsidRPr="00B04564" w:rsidRDefault="00A572A2" w:rsidP="00081372">
            <w:pPr>
              <w:pStyle w:val="TAL"/>
              <w:rPr>
                <w:ins w:id="5338" w:author="R4-1809478" w:date="2018-07-10T13:12:00Z"/>
              </w:rPr>
            </w:pPr>
            <w:ins w:id="5339" w:author="R4-1809478" w:date="2018-07-10T13:12:00Z">
              <w:r w:rsidRPr="00B04564">
                <w:rPr>
                  <w:rFonts w:cs="Arial"/>
                </w:rPr>
                <w:t>This requirement does not apply to BS operating in band n25 since it is already covered by the requirement in subclause 6.6.5.1.3. For BS operating in Band n2, it applies for 1910 MHz to 1915 MHz, while the rest is covered in subclause 6.6.</w:t>
              </w:r>
              <w:r w:rsidRPr="00B04564">
                <w:rPr>
                  <w:rFonts w:cs="v5.0.0"/>
                </w:rPr>
                <w:t>5.1.3.</w:t>
              </w:r>
            </w:ins>
          </w:p>
        </w:tc>
      </w:tr>
      <w:tr w:rsidR="00A572A2" w:rsidRPr="00B04564" w14:paraId="5D23144D" w14:textId="77777777" w:rsidTr="00081372">
        <w:trPr>
          <w:cantSplit/>
          <w:trHeight w:val="113"/>
          <w:jc w:val="center"/>
          <w:ins w:id="5340" w:author="R4-1809478" w:date="2018-07-10T13:12:00Z"/>
        </w:trPr>
        <w:tc>
          <w:tcPr>
            <w:tcW w:w="1302" w:type="dxa"/>
            <w:vMerge w:val="restart"/>
            <w:tcBorders>
              <w:top w:val="single" w:sz="2" w:space="0" w:color="auto"/>
              <w:left w:val="single" w:sz="2" w:space="0" w:color="auto"/>
              <w:right w:val="single" w:sz="2" w:space="0" w:color="auto"/>
            </w:tcBorders>
          </w:tcPr>
          <w:p w14:paraId="6132C183" w14:textId="77777777" w:rsidR="00A572A2" w:rsidRPr="00B04564" w:rsidRDefault="00A572A2" w:rsidP="00081372">
            <w:pPr>
              <w:pStyle w:val="TAC"/>
              <w:rPr>
                <w:ins w:id="5341" w:author="R4-1809478" w:date="2018-07-10T13:12:00Z"/>
                <w:rFonts w:cs="Arial"/>
                <w:lang w:val="sv-SE"/>
              </w:rPr>
            </w:pPr>
            <w:ins w:id="5342" w:author="R4-1809478" w:date="2018-07-10T13:12:00Z">
              <w:r w:rsidRPr="00B04564">
                <w:rPr>
                  <w:rFonts w:cs="Arial"/>
                  <w:lang w:val="sv-SE"/>
                </w:rPr>
                <w:t xml:space="preserve">UTRA FDD Band XXVI or </w:t>
              </w:r>
            </w:ins>
          </w:p>
          <w:p w14:paraId="7336A577" w14:textId="77777777" w:rsidR="00A572A2" w:rsidRPr="00B04564" w:rsidRDefault="00A572A2" w:rsidP="00081372">
            <w:pPr>
              <w:pStyle w:val="TAC"/>
              <w:rPr>
                <w:ins w:id="5343" w:author="R4-1809478" w:date="2018-07-10T13:12:00Z"/>
                <w:rFonts w:cs="Arial"/>
                <w:lang w:val="sv-SE"/>
              </w:rPr>
            </w:pPr>
            <w:ins w:id="5344" w:author="R4-1809478" w:date="2018-07-10T13:12:00Z">
              <w:r w:rsidRPr="00B04564">
                <w:rPr>
                  <w:rFonts w:cs="Arial"/>
                  <w:lang w:val="sv-SE"/>
                </w:rPr>
                <w:t>E-UTRA Band 26</w:t>
              </w:r>
            </w:ins>
          </w:p>
        </w:tc>
        <w:tc>
          <w:tcPr>
            <w:tcW w:w="1701" w:type="dxa"/>
            <w:tcBorders>
              <w:top w:val="single" w:sz="2" w:space="0" w:color="auto"/>
              <w:left w:val="single" w:sz="2" w:space="0" w:color="auto"/>
              <w:bottom w:val="single" w:sz="2" w:space="0" w:color="auto"/>
              <w:right w:val="single" w:sz="2" w:space="0" w:color="auto"/>
            </w:tcBorders>
          </w:tcPr>
          <w:p w14:paraId="1276AF22" w14:textId="77777777" w:rsidR="00A572A2" w:rsidRPr="00B04564" w:rsidRDefault="00A572A2" w:rsidP="00081372">
            <w:pPr>
              <w:pStyle w:val="TAC"/>
              <w:rPr>
                <w:ins w:id="5345" w:author="R4-1809478" w:date="2018-07-10T13:12:00Z"/>
              </w:rPr>
            </w:pPr>
            <w:ins w:id="5346" w:author="R4-1809478" w:date="2018-07-10T13:12:00Z">
              <w:r w:rsidRPr="00B04564">
                <w:rPr>
                  <w:rFonts w:cs="Arial"/>
                </w:rPr>
                <w:t>859 – 894 MHz</w:t>
              </w:r>
            </w:ins>
          </w:p>
        </w:tc>
        <w:tc>
          <w:tcPr>
            <w:tcW w:w="851" w:type="dxa"/>
            <w:tcBorders>
              <w:top w:val="single" w:sz="2" w:space="0" w:color="auto"/>
              <w:left w:val="single" w:sz="2" w:space="0" w:color="auto"/>
              <w:bottom w:val="single" w:sz="2" w:space="0" w:color="auto"/>
              <w:right w:val="single" w:sz="2" w:space="0" w:color="auto"/>
            </w:tcBorders>
          </w:tcPr>
          <w:p w14:paraId="6E296A37" w14:textId="77777777" w:rsidR="00A572A2" w:rsidRPr="00B04564" w:rsidRDefault="00A572A2" w:rsidP="00081372">
            <w:pPr>
              <w:pStyle w:val="TAC"/>
              <w:rPr>
                <w:ins w:id="5347" w:author="R4-1809478" w:date="2018-07-10T13:12:00Z"/>
              </w:rPr>
            </w:pPr>
            <w:ins w:id="5348"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5DCA908" w14:textId="77777777" w:rsidR="00A572A2" w:rsidRPr="00B04564" w:rsidRDefault="00A572A2" w:rsidP="00081372">
            <w:pPr>
              <w:pStyle w:val="TAC"/>
              <w:rPr>
                <w:ins w:id="5349" w:author="R4-1809478" w:date="2018-07-10T13:12:00Z"/>
              </w:rPr>
            </w:pPr>
            <w:ins w:id="535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D4D64DC" w14:textId="77777777" w:rsidR="00A572A2" w:rsidRPr="00B04564" w:rsidRDefault="00A572A2" w:rsidP="00081372">
            <w:pPr>
              <w:pStyle w:val="TAL"/>
              <w:rPr>
                <w:ins w:id="5351" w:author="R4-1809478" w:date="2018-07-10T13:12:00Z"/>
              </w:rPr>
            </w:pPr>
            <w:ins w:id="5352" w:author="R4-1809478" w:date="2018-07-10T13:12:00Z">
              <w:r w:rsidRPr="00B04564">
                <w:rPr>
                  <w:rFonts w:cs="Arial"/>
                </w:rPr>
                <w:t xml:space="preserve">This requirement does not apply to BS operating in band n5. </w:t>
              </w:r>
            </w:ins>
          </w:p>
        </w:tc>
      </w:tr>
      <w:tr w:rsidR="00A572A2" w:rsidRPr="00B04564" w14:paraId="4F5C444D" w14:textId="77777777" w:rsidTr="00081372">
        <w:trPr>
          <w:cantSplit/>
          <w:trHeight w:val="113"/>
          <w:jc w:val="center"/>
          <w:ins w:id="5353" w:author="R4-1809478" w:date="2018-07-10T13:12:00Z"/>
        </w:trPr>
        <w:tc>
          <w:tcPr>
            <w:tcW w:w="1302" w:type="dxa"/>
            <w:vMerge/>
            <w:tcBorders>
              <w:left w:val="single" w:sz="2" w:space="0" w:color="auto"/>
              <w:bottom w:val="single" w:sz="2" w:space="0" w:color="auto"/>
              <w:right w:val="single" w:sz="2" w:space="0" w:color="auto"/>
            </w:tcBorders>
            <w:vAlign w:val="center"/>
          </w:tcPr>
          <w:p w14:paraId="25CEB9A6" w14:textId="77777777" w:rsidR="00A572A2" w:rsidRPr="00B04564" w:rsidRDefault="00A572A2" w:rsidP="00081372">
            <w:pPr>
              <w:pStyle w:val="TAC"/>
              <w:rPr>
                <w:ins w:id="5354"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06B4C975" w14:textId="77777777" w:rsidR="00A572A2" w:rsidRPr="00B04564" w:rsidRDefault="00A572A2" w:rsidP="00081372">
            <w:pPr>
              <w:pStyle w:val="TAC"/>
              <w:rPr>
                <w:ins w:id="5355" w:author="R4-1809478" w:date="2018-07-10T13:12:00Z"/>
              </w:rPr>
            </w:pPr>
            <w:ins w:id="5356" w:author="R4-1809478" w:date="2018-07-10T13:12:00Z">
              <w:r w:rsidRPr="00B04564">
                <w:rPr>
                  <w:rFonts w:cs="Arial"/>
                </w:rPr>
                <w:t>814 – 849 MHz</w:t>
              </w:r>
            </w:ins>
          </w:p>
        </w:tc>
        <w:tc>
          <w:tcPr>
            <w:tcW w:w="851" w:type="dxa"/>
            <w:tcBorders>
              <w:top w:val="single" w:sz="2" w:space="0" w:color="auto"/>
              <w:left w:val="single" w:sz="2" w:space="0" w:color="auto"/>
              <w:bottom w:val="single" w:sz="2" w:space="0" w:color="auto"/>
              <w:right w:val="single" w:sz="2" w:space="0" w:color="auto"/>
            </w:tcBorders>
          </w:tcPr>
          <w:p w14:paraId="60A1512A" w14:textId="77777777" w:rsidR="00A572A2" w:rsidRPr="00B04564" w:rsidRDefault="00A572A2" w:rsidP="00081372">
            <w:pPr>
              <w:pStyle w:val="TAC"/>
              <w:rPr>
                <w:ins w:id="5357" w:author="R4-1809478" w:date="2018-07-10T13:12:00Z"/>
              </w:rPr>
            </w:pPr>
            <w:ins w:id="5358"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27B392EC" w14:textId="77777777" w:rsidR="00A572A2" w:rsidRPr="00B04564" w:rsidRDefault="00A572A2" w:rsidP="00081372">
            <w:pPr>
              <w:pStyle w:val="TAC"/>
              <w:rPr>
                <w:ins w:id="5359" w:author="R4-1809478" w:date="2018-07-10T13:12:00Z"/>
              </w:rPr>
            </w:pPr>
            <w:ins w:id="536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F183955" w14:textId="77777777" w:rsidR="00A572A2" w:rsidRPr="00B04564" w:rsidRDefault="00A572A2" w:rsidP="00081372">
            <w:pPr>
              <w:pStyle w:val="TAL"/>
              <w:rPr>
                <w:ins w:id="5361" w:author="R4-1809478" w:date="2018-07-10T13:12:00Z"/>
              </w:rPr>
            </w:pPr>
            <w:ins w:id="5362" w:author="R4-1809478" w:date="2018-07-10T13:12:00Z">
              <w:r w:rsidRPr="00B04564">
                <w:rPr>
                  <w:rFonts w:cs="Arial"/>
                </w:rPr>
                <w:t>For BS operating in Band n5, it applies for 814 MHz to 824 MHz, while the rest is covered in subclause 6.6.</w:t>
              </w:r>
              <w:r w:rsidRPr="00B04564">
                <w:rPr>
                  <w:rFonts w:cs="v5.0.0"/>
                </w:rPr>
                <w:t>5.1.3.</w:t>
              </w:r>
            </w:ins>
          </w:p>
        </w:tc>
      </w:tr>
      <w:tr w:rsidR="00A572A2" w:rsidRPr="00B04564" w14:paraId="46ED9DEC" w14:textId="77777777" w:rsidTr="00081372">
        <w:trPr>
          <w:cantSplit/>
          <w:trHeight w:val="113"/>
          <w:jc w:val="center"/>
          <w:ins w:id="5363" w:author="R4-1809478" w:date="2018-07-10T13:12:00Z"/>
        </w:trPr>
        <w:tc>
          <w:tcPr>
            <w:tcW w:w="1302" w:type="dxa"/>
            <w:vMerge w:val="restart"/>
            <w:tcBorders>
              <w:top w:val="single" w:sz="2" w:space="0" w:color="auto"/>
              <w:left w:val="single" w:sz="2" w:space="0" w:color="auto"/>
              <w:right w:val="single" w:sz="2" w:space="0" w:color="auto"/>
            </w:tcBorders>
          </w:tcPr>
          <w:p w14:paraId="21B51052" w14:textId="77777777" w:rsidR="00A572A2" w:rsidRPr="00B04564" w:rsidRDefault="00A572A2" w:rsidP="00081372">
            <w:pPr>
              <w:pStyle w:val="TAC"/>
              <w:rPr>
                <w:ins w:id="5364" w:author="R4-1809478" w:date="2018-07-10T13:12:00Z"/>
                <w:rFonts w:cs="Arial"/>
              </w:rPr>
            </w:pPr>
            <w:ins w:id="5365" w:author="R4-1809478" w:date="2018-07-10T13:12:00Z">
              <w:r w:rsidRPr="00B04564">
                <w:rPr>
                  <w:rFonts w:cs="Arial"/>
                </w:rPr>
                <w:t>E-UTRA Band 27</w:t>
              </w:r>
            </w:ins>
          </w:p>
        </w:tc>
        <w:tc>
          <w:tcPr>
            <w:tcW w:w="1701" w:type="dxa"/>
            <w:tcBorders>
              <w:top w:val="single" w:sz="2" w:space="0" w:color="auto"/>
              <w:left w:val="single" w:sz="2" w:space="0" w:color="auto"/>
              <w:bottom w:val="single" w:sz="2" w:space="0" w:color="auto"/>
              <w:right w:val="single" w:sz="2" w:space="0" w:color="auto"/>
            </w:tcBorders>
          </w:tcPr>
          <w:p w14:paraId="3A3FE52B" w14:textId="77777777" w:rsidR="00A572A2" w:rsidRPr="00B04564" w:rsidRDefault="00A572A2" w:rsidP="00081372">
            <w:pPr>
              <w:pStyle w:val="TAC"/>
              <w:rPr>
                <w:ins w:id="5366" w:author="R4-1809478" w:date="2018-07-10T13:12:00Z"/>
              </w:rPr>
            </w:pPr>
            <w:ins w:id="5367" w:author="R4-1809478" w:date="2018-07-10T13:12:00Z">
              <w:r w:rsidRPr="00B04564">
                <w:rPr>
                  <w:rFonts w:cs="Arial"/>
                </w:rPr>
                <w:t>852 – 869 MHz</w:t>
              </w:r>
            </w:ins>
          </w:p>
        </w:tc>
        <w:tc>
          <w:tcPr>
            <w:tcW w:w="851" w:type="dxa"/>
            <w:tcBorders>
              <w:top w:val="single" w:sz="2" w:space="0" w:color="auto"/>
              <w:left w:val="single" w:sz="2" w:space="0" w:color="auto"/>
              <w:bottom w:val="single" w:sz="2" w:space="0" w:color="auto"/>
              <w:right w:val="single" w:sz="2" w:space="0" w:color="auto"/>
            </w:tcBorders>
          </w:tcPr>
          <w:p w14:paraId="4047721F" w14:textId="77777777" w:rsidR="00A572A2" w:rsidRPr="00B04564" w:rsidRDefault="00A572A2" w:rsidP="00081372">
            <w:pPr>
              <w:pStyle w:val="TAC"/>
              <w:rPr>
                <w:ins w:id="5368" w:author="R4-1809478" w:date="2018-07-10T13:12:00Z"/>
              </w:rPr>
            </w:pPr>
            <w:ins w:id="5369"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FF1DE64" w14:textId="77777777" w:rsidR="00A572A2" w:rsidRPr="00B04564" w:rsidRDefault="00A572A2" w:rsidP="00081372">
            <w:pPr>
              <w:pStyle w:val="TAC"/>
              <w:rPr>
                <w:ins w:id="5370" w:author="R4-1809478" w:date="2018-07-10T13:12:00Z"/>
              </w:rPr>
            </w:pPr>
            <w:ins w:id="537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CED4E9C" w14:textId="77777777" w:rsidR="00A572A2" w:rsidRPr="00B04564" w:rsidRDefault="00A572A2" w:rsidP="00081372">
            <w:pPr>
              <w:pStyle w:val="TAL"/>
              <w:rPr>
                <w:ins w:id="5372" w:author="R4-1809478" w:date="2018-07-10T13:12:00Z"/>
              </w:rPr>
            </w:pPr>
            <w:ins w:id="5373" w:author="R4-1809478" w:date="2018-07-10T13:12:00Z">
              <w:r w:rsidRPr="00B04564">
                <w:rPr>
                  <w:rFonts w:cs="Arial"/>
                </w:rPr>
                <w:t>This requirement does not apply to BS operating in Band n5.</w:t>
              </w:r>
            </w:ins>
          </w:p>
        </w:tc>
      </w:tr>
      <w:tr w:rsidR="00A572A2" w:rsidRPr="00B04564" w14:paraId="2601F0B0" w14:textId="77777777" w:rsidTr="00081372">
        <w:trPr>
          <w:cantSplit/>
          <w:trHeight w:val="113"/>
          <w:jc w:val="center"/>
          <w:ins w:id="5374" w:author="R4-1809478" w:date="2018-07-10T13:12:00Z"/>
        </w:trPr>
        <w:tc>
          <w:tcPr>
            <w:tcW w:w="1302" w:type="dxa"/>
            <w:vMerge/>
            <w:tcBorders>
              <w:left w:val="single" w:sz="2" w:space="0" w:color="auto"/>
              <w:bottom w:val="single" w:sz="2" w:space="0" w:color="auto"/>
              <w:right w:val="single" w:sz="2" w:space="0" w:color="auto"/>
            </w:tcBorders>
            <w:vAlign w:val="center"/>
          </w:tcPr>
          <w:p w14:paraId="24D04C1D" w14:textId="77777777" w:rsidR="00A572A2" w:rsidRPr="00B04564" w:rsidRDefault="00A572A2" w:rsidP="00081372">
            <w:pPr>
              <w:pStyle w:val="TAC"/>
              <w:rPr>
                <w:ins w:id="5375"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604C528" w14:textId="77777777" w:rsidR="00A572A2" w:rsidRPr="00B04564" w:rsidRDefault="00A572A2" w:rsidP="00081372">
            <w:pPr>
              <w:pStyle w:val="TAC"/>
              <w:rPr>
                <w:ins w:id="5376" w:author="R4-1809478" w:date="2018-07-10T13:12:00Z"/>
              </w:rPr>
            </w:pPr>
            <w:ins w:id="5377" w:author="R4-1809478" w:date="2018-07-10T13:12:00Z">
              <w:r w:rsidRPr="00B04564">
                <w:rPr>
                  <w:rFonts w:cs="Arial"/>
                </w:rPr>
                <w:t>807 – 824 MHz</w:t>
              </w:r>
            </w:ins>
          </w:p>
        </w:tc>
        <w:tc>
          <w:tcPr>
            <w:tcW w:w="851" w:type="dxa"/>
            <w:tcBorders>
              <w:top w:val="single" w:sz="2" w:space="0" w:color="auto"/>
              <w:left w:val="single" w:sz="2" w:space="0" w:color="auto"/>
              <w:bottom w:val="single" w:sz="2" w:space="0" w:color="auto"/>
              <w:right w:val="single" w:sz="2" w:space="0" w:color="auto"/>
            </w:tcBorders>
          </w:tcPr>
          <w:p w14:paraId="600C7A74" w14:textId="77777777" w:rsidR="00A572A2" w:rsidRPr="00B04564" w:rsidRDefault="00A572A2" w:rsidP="00081372">
            <w:pPr>
              <w:pStyle w:val="TAC"/>
              <w:rPr>
                <w:ins w:id="5378" w:author="R4-1809478" w:date="2018-07-10T13:12:00Z"/>
              </w:rPr>
            </w:pPr>
            <w:ins w:id="5379"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59C295B2" w14:textId="77777777" w:rsidR="00A572A2" w:rsidRPr="00B04564" w:rsidRDefault="00A572A2" w:rsidP="00081372">
            <w:pPr>
              <w:pStyle w:val="TAC"/>
              <w:rPr>
                <w:ins w:id="5380" w:author="R4-1809478" w:date="2018-07-10T13:12:00Z"/>
              </w:rPr>
            </w:pPr>
            <w:ins w:id="538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8F5BA8A" w14:textId="77777777" w:rsidR="00A572A2" w:rsidRPr="00B04564" w:rsidRDefault="00A572A2" w:rsidP="00081372">
            <w:pPr>
              <w:pStyle w:val="TAL"/>
              <w:rPr>
                <w:ins w:id="5382" w:author="R4-1809478" w:date="2018-07-10T13:12:00Z"/>
              </w:rPr>
            </w:pPr>
            <w:ins w:id="5383" w:author="R4-1809478" w:date="2018-07-10T13:12:00Z">
              <w:r w:rsidRPr="00B04564">
                <w:rPr>
                  <w:rFonts w:cs="Arial"/>
                </w:rPr>
                <w:t xml:space="preserve">This requirement also applies to BS operating in Band n28, starting 4 MHz above the Band n28 downlink </w:t>
              </w:r>
              <w:r w:rsidRPr="00B04564">
                <w:rPr>
                  <w:rFonts w:cs="Arial"/>
                  <w:i/>
                </w:rPr>
                <w:t>operating band</w:t>
              </w:r>
              <w:r w:rsidRPr="00B04564">
                <w:rPr>
                  <w:rFonts w:cs="Arial"/>
                </w:rPr>
                <w:t xml:space="preserve"> (Note 5).</w:t>
              </w:r>
            </w:ins>
          </w:p>
        </w:tc>
      </w:tr>
      <w:tr w:rsidR="00A572A2" w:rsidRPr="00B04564" w14:paraId="17D54C75" w14:textId="77777777" w:rsidTr="00081372">
        <w:trPr>
          <w:cantSplit/>
          <w:trHeight w:val="113"/>
          <w:jc w:val="center"/>
          <w:ins w:id="5384" w:author="R4-1809478" w:date="2018-07-10T13:12:00Z"/>
        </w:trPr>
        <w:tc>
          <w:tcPr>
            <w:tcW w:w="1302" w:type="dxa"/>
            <w:vMerge w:val="restart"/>
            <w:tcBorders>
              <w:top w:val="single" w:sz="2" w:space="0" w:color="auto"/>
              <w:left w:val="single" w:sz="2" w:space="0" w:color="auto"/>
              <w:right w:val="single" w:sz="2" w:space="0" w:color="auto"/>
            </w:tcBorders>
          </w:tcPr>
          <w:p w14:paraId="337B5E63" w14:textId="77777777" w:rsidR="00A572A2" w:rsidRPr="00B04564" w:rsidRDefault="00A572A2" w:rsidP="00081372">
            <w:pPr>
              <w:pStyle w:val="TAC"/>
              <w:rPr>
                <w:ins w:id="5385" w:author="R4-1809478" w:date="2018-07-10T13:12:00Z"/>
                <w:rFonts w:cs="Arial"/>
              </w:rPr>
            </w:pPr>
            <w:ins w:id="5386" w:author="R4-1809478" w:date="2018-07-10T13:12:00Z">
              <w:r w:rsidRPr="00B04564">
                <w:rPr>
                  <w:rFonts w:cs="Arial"/>
                </w:rPr>
                <w:t>E-UTRA Band 28 or NR Band n28</w:t>
              </w:r>
            </w:ins>
          </w:p>
        </w:tc>
        <w:tc>
          <w:tcPr>
            <w:tcW w:w="1701" w:type="dxa"/>
            <w:tcBorders>
              <w:top w:val="single" w:sz="2" w:space="0" w:color="auto"/>
              <w:left w:val="single" w:sz="2" w:space="0" w:color="auto"/>
              <w:bottom w:val="single" w:sz="2" w:space="0" w:color="auto"/>
              <w:right w:val="single" w:sz="2" w:space="0" w:color="auto"/>
            </w:tcBorders>
          </w:tcPr>
          <w:p w14:paraId="1EE0DCA0" w14:textId="77777777" w:rsidR="00A572A2" w:rsidRPr="00B04564" w:rsidRDefault="00A572A2" w:rsidP="00081372">
            <w:pPr>
              <w:pStyle w:val="TAC"/>
              <w:rPr>
                <w:ins w:id="5387" w:author="R4-1809478" w:date="2018-07-10T13:12:00Z"/>
              </w:rPr>
            </w:pPr>
            <w:ins w:id="5388" w:author="R4-1809478" w:date="2018-07-10T13:12:00Z">
              <w:r w:rsidRPr="00B04564">
                <w:rPr>
                  <w:rFonts w:cs="Arial"/>
                </w:rPr>
                <w:t>758 – 803 MHz</w:t>
              </w:r>
            </w:ins>
          </w:p>
        </w:tc>
        <w:tc>
          <w:tcPr>
            <w:tcW w:w="851" w:type="dxa"/>
            <w:tcBorders>
              <w:top w:val="single" w:sz="2" w:space="0" w:color="auto"/>
              <w:left w:val="single" w:sz="2" w:space="0" w:color="auto"/>
              <w:bottom w:val="single" w:sz="2" w:space="0" w:color="auto"/>
              <w:right w:val="single" w:sz="2" w:space="0" w:color="auto"/>
            </w:tcBorders>
          </w:tcPr>
          <w:p w14:paraId="337CA5BD" w14:textId="77777777" w:rsidR="00A572A2" w:rsidRPr="00B04564" w:rsidRDefault="00A572A2" w:rsidP="00081372">
            <w:pPr>
              <w:pStyle w:val="TAC"/>
              <w:rPr>
                <w:ins w:id="5389" w:author="R4-1809478" w:date="2018-07-10T13:12:00Z"/>
              </w:rPr>
            </w:pPr>
            <w:ins w:id="5390"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FEF25AA" w14:textId="77777777" w:rsidR="00A572A2" w:rsidRPr="00B04564" w:rsidRDefault="00A572A2" w:rsidP="00081372">
            <w:pPr>
              <w:pStyle w:val="TAC"/>
              <w:rPr>
                <w:ins w:id="5391" w:author="R4-1809478" w:date="2018-07-10T13:12:00Z"/>
              </w:rPr>
            </w:pPr>
            <w:ins w:id="5392"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484DB14" w14:textId="77777777" w:rsidR="00A572A2" w:rsidRPr="00B04564" w:rsidRDefault="00A572A2" w:rsidP="00081372">
            <w:pPr>
              <w:pStyle w:val="TAL"/>
              <w:rPr>
                <w:ins w:id="5393" w:author="R4-1809478" w:date="2018-07-10T13:12:00Z"/>
              </w:rPr>
            </w:pPr>
            <w:ins w:id="5394" w:author="R4-1809478" w:date="2018-07-10T13:12:00Z">
              <w:r w:rsidRPr="00B04564">
                <w:rPr>
                  <w:rFonts w:cs="Arial"/>
                </w:rPr>
                <w:t>This requirement does not apply to BS operating in band n20 or n28.</w:t>
              </w:r>
            </w:ins>
          </w:p>
        </w:tc>
      </w:tr>
      <w:tr w:rsidR="00A572A2" w:rsidRPr="00B04564" w14:paraId="155E29F7" w14:textId="77777777" w:rsidTr="00081372">
        <w:trPr>
          <w:cantSplit/>
          <w:trHeight w:val="113"/>
          <w:jc w:val="center"/>
          <w:ins w:id="5395" w:author="R4-1809478" w:date="2018-07-10T13:12:00Z"/>
        </w:trPr>
        <w:tc>
          <w:tcPr>
            <w:tcW w:w="1302" w:type="dxa"/>
            <w:vMerge/>
            <w:tcBorders>
              <w:left w:val="single" w:sz="2" w:space="0" w:color="auto"/>
              <w:bottom w:val="single" w:sz="2" w:space="0" w:color="auto"/>
              <w:right w:val="single" w:sz="2" w:space="0" w:color="auto"/>
            </w:tcBorders>
            <w:vAlign w:val="center"/>
          </w:tcPr>
          <w:p w14:paraId="6CE2F533" w14:textId="77777777" w:rsidR="00A572A2" w:rsidRPr="00B04564" w:rsidRDefault="00A572A2" w:rsidP="00081372">
            <w:pPr>
              <w:pStyle w:val="TAC"/>
              <w:rPr>
                <w:ins w:id="5396"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59E5976B" w14:textId="77777777" w:rsidR="00A572A2" w:rsidRPr="00B04564" w:rsidRDefault="00A572A2" w:rsidP="00081372">
            <w:pPr>
              <w:pStyle w:val="TAC"/>
              <w:rPr>
                <w:ins w:id="5397" w:author="R4-1809478" w:date="2018-07-10T13:12:00Z"/>
              </w:rPr>
            </w:pPr>
            <w:ins w:id="5398" w:author="R4-1809478" w:date="2018-07-10T13:12:00Z">
              <w:r w:rsidRPr="00B04564">
                <w:rPr>
                  <w:rFonts w:cs="Arial"/>
                </w:rPr>
                <w:t>703 – 748 MHz</w:t>
              </w:r>
            </w:ins>
          </w:p>
        </w:tc>
        <w:tc>
          <w:tcPr>
            <w:tcW w:w="851" w:type="dxa"/>
            <w:tcBorders>
              <w:top w:val="single" w:sz="2" w:space="0" w:color="auto"/>
              <w:left w:val="single" w:sz="2" w:space="0" w:color="auto"/>
              <w:bottom w:val="single" w:sz="2" w:space="0" w:color="auto"/>
              <w:right w:val="single" w:sz="2" w:space="0" w:color="auto"/>
            </w:tcBorders>
          </w:tcPr>
          <w:p w14:paraId="57EEC14E" w14:textId="77777777" w:rsidR="00A572A2" w:rsidRPr="00B04564" w:rsidRDefault="00A572A2" w:rsidP="00081372">
            <w:pPr>
              <w:pStyle w:val="TAC"/>
              <w:rPr>
                <w:ins w:id="5399" w:author="R4-1809478" w:date="2018-07-10T13:12:00Z"/>
              </w:rPr>
            </w:pPr>
            <w:ins w:id="5400"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7D7ABA94" w14:textId="77777777" w:rsidR="00A572A2" w:rsidRPr="00B04564" w:rsidRDefault="00A572A2" w:rsidP="00081372">
            <w:pPr>
              <w:pStyle w:val="TAC"/>
              <w:rPr>
                <w:ins w:id="5401" w:author="R4-1809478" w:date="2018-07-10T13:12:00Z"/>
              </w:rPr>
            </w:pPr>
            <w:ins w:id="5402"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854B986" w14:textId="77777777" w:rsidR="00A572A2" w:rsidRPr="00B04564" w:rsidRDefault="00A572A2" w:rsidP="00081372">
            <w:pPr>
              <w:pStyle w:val="TAL"/>
              <w:rPr>
                <w:ins w:id="5403" w:author="R4-1809478" w:date="2018-07-10T13:12:00Z"/>
              </w:rPr>
            </w:pPr>
            <w:ins w:id="5404" w:author="R4-1809478" w:date="2018-07-10T13:12:00Z">
              <w:r w:rsidRPr="00B04564">
                <w:rPr>
                  <w:rFonts w:cs="Arial"/>
                </w:rPr>
                <w:t>This requirement does not apply to BS operating in band n28,</w:t>
              </w:r>
              <w:r w:rsidRPr="00B04564">
                <w:rPr>
                  <w:rFonts w:cs="v5.0.0"/>
                </w:rPr>
                <w:t xml:space="preserve"> since it is already covered by the requirement in subclause 6.6.5.1.3. </w:t>
              </w:r>
            </w:ins>
          </w:p>
        </w:tc>
      </w:tr>
      <w:tr w:rsidR="00A572A2" w:rsidRPr="00B04564" w14:paraId="07F4FD64" w14:textId="77777777" w:rsidTr="00081372">
        <w:trPr>
          <w:cantSplit/>
          <w:trHeight w:val="113"/>
          <w:jc w:val="center"/>
          <w:ins w:id="5405" w:author="R4-1809478" w:date="2018-07-10T13:12:00Z"/>
        </w:trPr>
        <w:tc>
          <w:tcPr>
            <w:tcW w:w="1302" w:type="dxa"/>
            <w:tcBorders>
              <w:left w:val="single" w:sz="2" w:space="0" w:color="auto"/>
              <w:bottom w:val="single" w:sz="2" w:space="0" w:color="auto"/>
              <w:right w:val="single" w:sz="2" w:space="0" w:color="auto"/>
            </w:tcBorders>
          </w:tcPr>
          <w:p w14:paraId="587CABDD" w14:textId="77777777" w:rsidR="00A572A2" w:rsidRPr="00B04564" w:rsidRDefault="00A572A2" w:rsidP="00081372">
            <w:pPr>
              <w:pStyle w:val="TAC"/>
              <w:rPr>
                <w:ins w:id="5406" w:author="R4-1809478" w:date="2018-07-10T13:12:00Z"/>
                <w:rFonts w:cs="Arial"/>
              </w:rPr>
            </w:pPr>
            <w:ins w:id="5407" w:author="R4-1809478" w:date="2018-07-10T13:12:00Z">
              <w:r w:rsidRPr="00B04564">
                <w:t>E-UTRA Band 29</w:t>
              </w:r>
            </w:ins>
          </w:p>
        </w:tc>
        <w:tc>
          <w:tcPr>
            <w:tcW w:w="1701" w:type="dxa"/>
            <w:tcBorders>
              <w:top w:val="single" w:sz="2" w:space="0" w:color="auto"/>
              <w:left w:val="single" w:sz="2" w:space="0" w:color="auto"/>
              <w:bottom w:val="single" w:sz="2" w:space="0" w:color="auto"/>
              <w:right w:val="single" w:sz="2" w:space="0" w:color="auto"/>
            </w:tcBorders>
          </w:tcPr>
          <w:p w14:paraId="41DA33E6" w14:textId="77777777" w:rsidR="00A572A2" w:rsidRPr="00B04564" w:rsidRDefault="00A572A2" w:rsidP="00081372">
            <w:pPr>
              <w:pStyle w:val="TAC"/>
              <w:rPr>
                <w:ins w:id="5408" w:author="R4-1809478" w:date="2018-07-10T13:12:00Z"/>
              </w:rPr>
            </w:pPr>
            <w:ins w:id="5409" w:author="R4-1809478" w:date="2018-07-10T13:12:00Z">
              <w:r w:rsidRPr="00B04564">
                <w:rPr>
                  <w:rFonts w:cs="Arial"/>
                </w:rPr>
                <w:t>717 – 728 MHz</w:t>
              </w:r>
            </w:ins>
          </w:p>
        </w:tc>
        <w:tc>
          <w:tcPr>
            <w:tcW w:w="851" w:type="dxa"/>
            <w:tcBorders>
              <w:top w:val="single" w:sz="2" w:space="0" w:color="auto"/>
              <w:left w:val="single" w:sz="2" w:space="0" w:color="auto"/>
              <w:bottom w:val="single" w:sz="2" w:space="0" w:color="auto"/>
              <w:right w:val="single" w:sz="2" w:space="0" w:color="auto"/>
            </w:tcBorders>
          </w:tcPr>
          <w:p w14:paraId="6B05C6A2" w14:textId="77777777" w:rsidR="00A572A2" w:rsidRPr="00B04564" w:rsidRDefault="00A572A2" w:rsidP="00081372">
            <w:pPr>
              <w:pStyle w:val="TAC"/>
              <w:rPr>
                <w:ins w:id="5410" w:author="R4-1809478" w:date="2018-07-10T13:12:00Z"/>
              </w:rPr>
            </w:pPr>
            <w:ins w:id="5411"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57A22B03" w14:textId="77777777" w:rsidR="00A572A2" w:rsidRPr="00B04564" w:rsidRDefault="00A572A2" w:rsidP="00081372">
            <w:pPr>
              <w:pStyle w:val="TAC"/>
              <w:rPr>
                <w:ins w:id="5412" w:author="R4-1809478" w:date="2018-07-10T13:12:00Z"/>
              </w:rPr>
            </w:pPr>
            <w:ins w:id="5413"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358FD2B" w14:textId="77777777" w:rsidR="00A572A2" w:rsidRPr="00B04564" w:rsidRDefault="00A572A2" w:rsidP="00081372">
            <w:pPr>
              <w:pStyle w:val="TAL"/>
              <w:rPr>
                <w:ins w:id="5414" w:author="R4-1809478" w:date="2018-07-10T13:12:00Z"/>
              </w:rPr>
            </w:pPr>
          </w:p>
        </w:tc>
      </w:tr>
      <w:tr w:rsidR="00A572A2" w:rsidRPr="00B04564" w14:paraId="0465C023" w14:textId="77777777" w:rsidTr="00081372">
        <w:trPr>
          <w:cantSplit/>
          <w:trHeight w:val="113"/>
          <w:jc w:val="center"/>
          <w:ins w:id="5415" w:author="R4-1809478" w:date="2018-07-10T13:12:00Z"/>
        </w:trPr>
        <w:tc>
          <w:tcPr>
            <w:tcW w:w="1302" w:type="dxa"/>
            <w:vMerge w:val="restart"/>
            <w:tcBorders>
              <w:top w:val="single" w:sz="2" w:space="0" w:color="auto"/>
              <w:left w:val="single" w:sz="2" w:space="0" w:color="auto"/>
              <w:right w:val="single" w:sz="2" w:space="0" w:color="auto"/>
            </w:tcBorders>
          </w:tcPr>
          <w:p w14:paraId="5CA9A398" w14:textId="77777777" w:rsidR="00A572A2" w:rsidRPr="00B04564" w:rsidRDefault="00A572A2" w:rsidP="00081372">
            <w:pPr>
              <w:pStyle w:val="TAC"/>
              <w:rPr>
                <w:ins w:id="5416" w:author="R4-1809478" w:date="2018-07-10T13:12:00Z"/>
                <w:rFonts w:cs="Arial"/>
              </w:rPr>
            </w:pPr>
            <w:ins w:id="5417" w:author="R4-1809478" w:date="2018-07-10T13:12:00Z">
              <w:r w:rsidRPr="00B04564">
                <w:t>E-UTRA Band 30</w:t>
              </w:r>
            </w:ins>
          </w:p>
        </w:tc>
        <w:tc>
          <w:tcPr>
            <w:tcW w:w="1701" w:type="dxa"/>
            <w:tcBorders>
              <w:top w:val="single" w:sz="2" w:space="0" w:color="auto"/>
              <w:left w:val="single" w:sz="2" w:space="0" w:color="auto"/>
              <w:bottom w:val="single" w:sz="2" w:space="0" w:color="auto"/>
              <w:right w:val="single" w:sz="2" w:space="0" w:color="auto"/>
            </w:tcBorders>
          </w:tcPr>
          <w:p w14:paraId="72F5D5E2" w14:textId="77777777" w:rsidR="00A572A2" w:rsidRPr="00B04564" w:rsidRDefault="00A572A2" w:rsidP="00081372">
            <w:pPr>
              <w:pStyle w:val="TAC"/>
              <w:rPr>
                <w:ins w:id="5418" w:author="R4-1809478" w:date="2018-07-10T13:12:00Z"/>
              </w:rPr>
            </w:pPr>
            <w:ins w:id="5419" w:author="R4-1809478" w:date="2018-07-10T13:12:00Z">
              <w:r w:rsidRPr="00B04564">
                <w:t>2350 – 2360 MHz</w:t>
              </w:r>
            </w:ins>
          </w:p>
        </w:tc>
        <w:tc>
          <w:tcPr>
            <w:tcW w:w="851" w:type="dxa"/>
            <w:tcBorders>
              <w:top w:val="single" w:sz="2" w:space="0" w:color="auto"/>
              <w:left w:val="single" w:sz="2" w:space="0" w:color="auto"/>
              <w:bottom w:val="single" w:sz="2" w:space="0" w:color="auto"/>
              <w:right w:val="single" w:sz="2" w:space="0" w:color="auto"/>
            </w:tcBorders>
          </w:tcPr>
          <w:p w14:paraId="5C1B2CDF" w14:textId="77777777" w:rsidR="00A572A2" w:rsidRPr="00B04564" w:rsidRDefault="00A572A2" w:rsidP="00081372">
            <w:pPr>
              <w:pStyle w:val="TAC"/>
              <w:rPr>
                <w:ins w:id="5420" w:author="R4-1809478" w:date="2018-07-10T13:12:00Z"/>
              </w:rPr>
            </w:pPr>
            <w:ins w:id="5421" w:author="R4-1809478" w:date="2018-07-10T13:12:00Z">
              <w:r w:rsidRPr="00B04564">
                <w:t>-52 dBm</w:t>
              </w:r>
            </w:ins>
          </w:p>
        </w:tc>
        <w:tc>
          <w:tcPr>
            <w:tcW w:w="1417" w:type="dxa"/>
            <w:tcBorders>
              <w:top w:val="single" w:sz="2" w:space="0" w:color="auto"/>
              <w:left w:val="single" w:sz="2" w:space="0" w:color="auto"/>
              <w:bottom w:val="single" w:sz="2" w:space="0" w:color="auto"/>
              <w:right w:val="single" w:sz="2" w:space="0" w:color="auto"/>
            </w:tcBorders>
          </w:tcPr>
          <w:p w14:paraId="199544E6" w14:textId="77777777" w:rsidR="00A572A2" w:rsidRPr="00B04564" w:rsidRDefault="00A572A2" w:rsidP="00081372">
            <w:pPr>
              <w:pStyle w:val="TAC"/>
              <w:rPr>
                <w:ins w:id="5422" w:author="R4-1809478" w:date="2018-07-10T13:12:00Z"/>
              </w:rPr>
            </w:pPr>
            <w:ins w:id="5423" w:author="R4-1809478" w:date="2018-07-10T13:12: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0E80F5E3" w14:textId="77777777" w:rsidR="00A572A2" w:rsidRPr="00B04564" w:rsidRDefault="00A572A2" w:rsidP="00081372">
            <w:pPr>
              <w:pStyle w:val="TAL"/>
              <w:rPr>
                <w:ins w:id="5424" w:author="R4-1809478" w:date="2018-07-10T13:12:00Z"/>
              </w:rPr>
            </w:pPr>
          </w:p>
        </w:tc>
      </w:tr>
      <w:tr w:rsidR="00A572A2" w:rsidRPr="00B04564" w14:paraId="0902F69D" w14:textId="77777777" w:rsidTr="00081372">
        <w:trPr>
          <w:cantSplit/>
          <w:trHeight w:val="113"/>
          <w:jc w:val="center"/>
          <w:ins w:id="5425" w:author="R4-1809478" w:date="2018-07-10T13:12:00Z"/>
        </w:trPr>
        <w:tc>
          <w:tcPr>
            <w:tcW w:w="1302" w:type="dxa"/>
            <w:vMerge/>
            <w:tcBorders>
              <w:left w:val="single" w:sz="2" w:space="0" w:color="auto"/>
              <w:bottom w:val="single" w:sz="2" w:space="0" w:color="auto"/>
              <w:right w:val="single" w:sz="2" w:space="0" w:color="auto"/>
            </w:tcBorders>
          </w:tcPr>
          <w:p w14:paraId="4E88BACF" w14:textId="77777777" w:rsidR="00A572A2" w:rsidRPr="00B04564" w:rsidRDefault="00A572A2" w:rsidP="00081372">
            <w:pPr>
              <w:pStyle w:val="TAC"/>
              <w:rPr>
                <w:ins w:id="5426"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6E736499" w14:textId="77777777" w:rsidR="00A572A2" w:rsidRPr="00B04564" w:rsidRDefault="00A572A2" w:rsidP="00081372">
            <w:pPr>
              <w:pStyle w:val="TAC"/>
              <w:rPr>
                <w:ins w:id="5427" w:author="R4-1809478" w:date="2018-07-10T13:12:00Z"/>
              </w:rPr>
            </w:pPr>
            <w:ins w:id="5428" w:author="R4-1809478" w:date="2018-07-10T13:12:00Z">
              <w:r w:rsidRPr="00B04564">
                <w:t>2305 – 2315 MHz</w:t>
              </w:r>
            </w:ins>
          </w:p>
        </w:tc>
        <w:tc>
          <w:tcPr>
            <w:tcW w:w="851" w:type="dxa"/>
            <w:tcBorders>
              <w:top w:val="single" w:sz="2" w:space="0" w:color="auto"/>
              <w:left w:val="single" w:sz="2" w:space="0" w:color="auto"/>
              <w:bottom w:val="single" w:sz="2" w:space="0" w:color="auto"/>
              <w:right w:val="single" w:sz="2" w:space="0" w:color="auto"/>
            </w:tcBorders>
          </w:tcPr>
          <w:p w14:paraId="5BE733C5" w14:textId="77777777" w:rsidR="00A572A2" w:rsidRPr="00B04564" w:rsidRDefault="00A572A2" w:rsidP="00081372">
            <w:pPr>
              <w:pStyle w:val="TAC"/>
              <w:rPr>
                <w:ins w:id="5429" w:author="R4-1809478" w:date="2018-07-10T13:12:00Z"/>
              </w:rPr>
            </w:pPr>
            <w:ins w:id="5430" w:author="R4-1809478" w:date="2018-07-10T13:12:00Z">
              <w:r w:rsidRPr="00B04564">
                <w:t>-49 dBm</w:t>
              </w:r>
            </w:ins>
          </w:p>
        </w:tc>
        <w:tc>
          <w:tcPr>
            <w:tcW w:w="1417" w:type="dxa"/>
            <w:tcBorders>
              <w:top w:val="single" w:sz="2" w:space="0" w:color="auto"/>
              <w:left w:val="single" w:sz="2" w:space="0" w:color="auto"/>
              <w:bottom w:val="single" w:sz="2" w:space="0" w:color="auto"/>
              <w:right w:val="single" w:sz="2" w:space="0" w:color="auto"/>
            </w:tcBorders>
          </w:tcPr>
          <w:p w14:paraId="4FBA05E0" w14:textId="77777777" w:rsidR="00A572A2" w:rsidRPr="00B04564" w:rsidRDefault="00A572A2" w:rsidP="00081372">
            <w:pPr>
              <w:pStyle w:val="TAC"/>
              <w:rPr>
                <w:ins w:id="5431" w:author="R4-1809478" w:date="2018-07-10T13:12:00Z"/>
              </w:rPr>
            </w:pPr>
            <w:ins w:id="5432" w:author="R4-1809478" w:date="2018-07-10T13:12: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2E803F23" w14:textId="77777777" w:rsidR="00A572A2" w:rsidRPr="00B04564" w:rsidRDefault="00A572A2" w:rsidP="00081372">
            <w:pPr>
              <w:pStyle w:val="TAL"/>
              <w:rPr>
                <w:ins w:id="5433" w:author="R4-1809478" w:date="2018-07-10T13:12:00Z"/>
              </w:rPr>
            </w:pPr>
          </w:p>
        </w:tc>
      </w:tr>
      <w:tr w:rsidR="00A572A2" w:rsidRPr="00B04564" w14:paraId="16F04ECB" w14:textId="77777777" w:rsidTr="00081372">
        <w:trPr>
          <w:cantSplit/>
          <w:trHeight w:val="113"/>
          <w:jc w:val="center"/>
          <w:ins w:id="5434" w:author="R4-1809478" w:date="2018-07-10T13:12:00Z"/>
        </w:trPr>
        <w:tc>
          <w:tcPr>
            <w:tcW w:w="1302" w:type="dxa"/>
            <w:vMerge w:val="restart"/>
            <w:tcBorders>
              <w:top w:val="single" w:sz="2" w:space="0" w:color="auto"/>
              <w:left w:val="single" w:sz="2" w:space="0" w:color="auto"/>
              <w:right w:val="single" w:sz="2" w:space="0" w:color="auto"/>
            </w:tcBorders>
          </w:tcPr>
          <w:p w14:paraId="51BB90CB" w14:textId="77777777" w:rsidR="00A572A2" w:rsidRPr="00B04564" w:rsidRDefault="00A572A2" w:rsidP="00081372">
            <w:pPr>
              <w:pStyle w:val="TAC"/>
              <w:rPr>
                <w:ins w:id="5435" w:author="R4-1809478" w:date="2018-07-10T13:12:00Z"/>
                <w:rFonts w:cs="Arial"/>
              </w:rPr>
            </w:pPr>
            <w:ins w:id="5436" w:author="R4-1809478" w:date="2018-07-10T13:12:00Z">
              <w:r w:rsidRPr="00B04564">
                <w:rPr>
                  <w:rFonts w:cs="Arial"/>
                </w:rPr>
                <w:t xml:space="preserve">E-UTRA Band </w:t>
              </w:r>
              <w:r w:rsidRPr="00B04564">
                <w:rPr>
                  <w:rFonts w:cs="Arial"/>
                  <w:lang w:eastAsia="zh-CN"/>
                </w:rPr>
                <w:t>31</w:t>
              </w:r>
            </w:ins>
          </w:p>
        </w:tc>
        <w:tc>
          <w:tcPr>
            <w:tcW w:w="1701" w:type="dxa"/>
            <w:tcBorders>
              <w:top w:val="single" w:sz="2" w:space="0" w:color="auto"/>
              <w:left w:val="single" w:sz="2" w:space="0" w:color="auto"/>
              <w:bottom w:val="single" w:sz="2" w:space="0" w:color="auto"/>
              <w:right w:val="single" w:sz="2" w:space="0" w:color="auto"/>
            </w:tcBorders>
          </w:tcPr>
          <w:p w14:paraId="23AE9896" w14:textId="77777777" w:rsidR="00A572A2" w:rsidRPr="00B04564" w:rsidRDefault="00A572A2" w:rsidP="00081372">
            <w:pPr>
              <w:pStyle w:val="TAC"/>
              <w:rPr>
                <w:ins w:id="5437" w:author="R4-1809478" w:date="2018-07-10T13:12:00Z"/>
              </w:rPr>
            </w:pPr>
            <w:ins w:id="5438" w:author="R4-1809478" w:date="2018-07-10T13:12:00Z">
              <w:r w:rsidRPr="00B04564">
                <w:t>462.5 -467.5 MHz</w:t>
              </w:r>
            </w:ins>
          </w:p>
        </w:tc>
        <w:tc>
          <w:tcPr>
            <w:tcW w:w="851" w:type="dxa"/>
            <w:tcBorders>
              <w:top w:val="single" w:sz="2" w:space="0" w:color="auto"/>
              <w:left w:val="single" w:sz="2" w:space="0" w:color="auto"/>
              <w:bottom w:val="single" w:sz="2" w:space="0" w:color="auto"/>
              <w:right w:val="single" w:sz="2" w:space="0" w:color="auto"/>
            </w:tcBorders>
          </w:tcPr>
          <w:p w14:paraId="7C2067FD" w14:textId="77777777" w:rsidR="00A572A2" w:rsidRPr="00B04564" w:rsidRDefault="00A572A2" w:rsidP="00081372">
            <w:pPr>
              <w:pStyle w:val="TAC"/>
              <w:rPr>
                <w:ins w:id="5439" w:author="R4-1809478" w:date="2018-07-10T13:12:00Z"/>
              </w:rPr>
            </w:pPr>
            <w:ins w:id="5440" w:author="R4-1809478" w:date="2018-07-10T13:12:00Z">
              <w:r w:rsidRPr="00B04564">
                <w:t>-52 dBm</w:t>
              </w:r>
            </w:ins>
          </w:p>
        </w:tc>
        <w:tc>
          <w:tcPr>
            <w:tcW w:w="1417" w:type="dxa"/>
            <w:tcBorders>
              <w:top w:val="single" w:sz="2" w:space="0" w:color="auto"/>
              <w:left w:val="single" w:sz="2" w:space="0" w:color="auto"/>
              <w:bottom w:val="single" w:sz="2" w:space="0" w:color="auto"/>
              <w:right w:val="single" w:sz="2" w:space="0" w:color="auto"/>
            </w:tcBorders>
          </w:tcPr>
          <w:p w14:paraId="02424947" w14:textId="77777777" w:rsidR="00A572A2" w:rsidRPr="00B04564" w:rsidRDefault="00A572A2" w:rsidP="00081372">
            <w:pPr>
              <w:pStyle w:val="TAC"/>
              <w:rPr>
                <w:ins w:id="5441" w:author="R4-1809478" w:date="2018-07-10T13:12:00Z"/>
              </w:rPr>
            </w:pPr>
            <w:ins w:id="5442" w:author="R4-1809478" w:date="2018-07-10T13:12: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4401DFB7" w14:textId="77777777" w:rsidR="00A572A2" w:rsidRPr="00B04564" w:rsidRDefault="00A572A2" w:rsidP="00081372">
            <w:pPr>
              <w:pStyle w:val="TAL"/>
              <w:rPr>
                <w:ins w:id="5443" w:author="R4-1809478" w:date="2018-07-10T13:12:00Z"/>
              </w:rPr>
            </w:pPr>
          </w:p>
        </w:tc>
      </w:tr>
      <w:tr w:rsidR="00A572A2" w:rsidRPr="00B04564" w14:paraId="0376511B" w14:textId="77777777" w:rsidTr="00081372">
        <w:trPr>
          <w:cantSplit/>
          <w:trHeight w:val="113"/>
          <w:jc w:val="center"/>
          <w:ins w:id="5444" w:author="R4-1809478" w:date="2018-07-10T13:12:00Z"/>
        </w:trPr>
        <w:tc>
          <w:tcPr>
            <w:tcW w:w="1302" w:type="dxa"/>
            <w:vMerge/>
            <w:tcBorders>
              <w:left w:val="single" w:sz="2" w:space="0" w:color="auto"/>
              <w:bottom w:val="single" w:sz="2" w:space="0" w:color="auto"/>
              <w:right w:val="single" w:sz="2" w:space="0" w:color="auto"/>
            </w:tcBorders>
          </w:tcPr>
          <w:p w14:paraId="1C0B8E07" w14:textId="77777777" w:rsidR="00A572A2" w:rsidRPr="00B04564" w:rsidRDefault="00A572A2" w:rsidP="00081372">
            <w:pPr>
              <w:pStyle w:val="TAC"/>
              <w:rPr>
                <w:ins w:id="5445" w:author="R4-1809478" w:date="2018-07-10T13:12:00Z"/>
                <w:rFonts w:cs="Arial"/>
              </w:rPr>
            </w:pPr>
          </w:p>
        </w:tc>
        <w:tc>
          <w:tcPr>
            <w:tcW w:w="1701" w:type="dxa"/>
            <w:tcBorders>
              <w:top w:val="single" w:sz="2" w:space="0" w:color="auto"/>
              <w:left w:val="single" w:sz="2" w:space="0" w:color="auto"/>
              <w:bottom w:val="single" w:sz="2" w:space="0" w:color="auto"/>
              <w:right w:val="single" w:sz="2" w:space="0" w:color="auto"/>
            </w:tcBorders>
          </w:tcPr>
          <w:p w14:paraId="02545293" w14:textId="77777777" w:rsidR="00A572A2" w:rsidRPr="00B04564" w:rsidRDefault="00A572A2" w:rsidP="00081372">
            <w:pPr>
              <w:pStyle w:val="TAC"/>
              <w:rPr>
                <w:ins w:id="5446" w:author="R4-1809478" w:date="2018-07-10T13:12:00Z"/>
              </w:rPr>
            </w:pPr>
            <w:ins w:id="5447" w:author="R4-1809478" w:date="2018-07-10T13:12:00Z">
              <w:r w:rsidRPr="00B04564">
                <w:t>452.5 -457.5 MHz</w:t>
              </w:r>
            </w:ins>
          </w:p>
        </w:tc>
        <w:tc>
          <w:tcPr>
            <w:tcW w:w="851" w:type="dxa"/>
            <w:tcBorders>
              <w:top w:val="single" w:sz="2" w:space="0" w:color="auto"/>
              <w:left w:val="single" w:sz="2" w:space="0" w:color="auto"/>
              <w:bottom w:val="single" w:sz="2" w:space="0" w:color="auto"/>
              <w:right w:val="single" w:sz="2" w:space="0" w:color="auto"/>
            </w:tcBorders>
          </w:tcPr>
          <w:p w14:paraId="77F0956F" w14:textId="77777777" w:rsidR="00A572A2" w:rsidRPr="00B04564" w:rsidRDefault="00A572A2" w:rsidP="00081372">
            <w:pPr>
              <w:pStyle w:val="TAC"/>
              <w:rPr>
                <w:ins w:id="5448" w:author="R4-1809478" w:date="2018-07-10T13:12:00Z"/>
              </w:rPr>
            </w:pPr>
            <w:ins w:id="5449" w:author="R4-1809478" w:date="2018-07-10T13:12:00Z">
              <w:r w:rsidRPr="00B04564">
                <w:t>-49 dBm</w:t>
              </w:r>
            </w:ins>
          </w:p>
        </w:tc>
        <w:tc>
          <w:tcPr>
            <w:tcW w:w="1417" w:type="dxa"/>
            <w:tcBorders>
              <w:top w:val="single" w:sz="2" w:space="0" w:color="auto"/>
              <w:left w:val="single" w:sz="2" w:space="0" w:color="auto"/>
              <w:bottom w:val="single" w:sz="2" w:space="0" w:color="auto"/>
              <w:right w:val="single" w:sz="2" w:space="0" w:color="auto"/>
            </w:tcBorders>
          </w:tcPr>
          <w:p w14:paraId="63A1C0D4" w14:textId="77777777" w:rsidR="00A572A2" w:rsidRPr="00B04564" w:rsidRDefault="00A572A2" w:rsidP="00081372">
            <w:pPr>
              <w:pStyle w:val="TAC"/>
              <w:rPr>
                <w:ins w:id="5450" w:author="R4-1809478" w:date="2018-07-10T13:12:00Z"/>
              </w:rPr>
            </w:pPr>
            <w:ins w:id="5451" w:author="R4-1809478" w:date="2018-07-10T13:12: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4F6F7F5F" w14:textId="77777777" w:rsidR="00A572A2" w:rsidRPr="00B04564" w:rsidRDefault="00A572A2" w:rsidP="00081372">
            <w:pPr>
              <w:pStyle w:val="TAL"/>
              <w:rPr>
                <w:ins w:id="5452" w:author="R4-1809478" w:date="2018-07-10T13:12:00Z"/>
              </w:rPr>
            </w:pPr>
          </w:p>
        </w:tc>
      </w:tr>
      <w:tr w:rsidR="00A572A2" w:rsidRPr="00B04564" w14:paraId="724ABD4B" w14:textId="77777777" w:rsidTr="00081372">
        <w:trPr>
          <w:cantSplit/>
          <w:trHeight w:val="113"/>
          <w:jc w:val="center"/>
          <w:ins w:id="5453"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6D123A5E" w14:textId="77777777" w:rsidR="00A572A2" w:rsidRPr="00B04564" w:rsidRDefault="00A572A2" w:rsidP="00081372">
            <w:pPr>
              <w:pStyle w:val="TAC"/>
              <w:rPr>
                <w:ins w:id="5454" w:author="R4-1809478" w:date="2018-07-10T13:12:00Z"/>
                <w:rFonts w:cs="Arial"/>
                <w:lang w:val="sv-SE"/>
              </w:rPr>
            </w:pPr>
            <w:ins w:id="5455" w:author="R4-1809478" w:date="2018-07-10T13:12:00Z">
              <w:r w:rsidRPr="00B04564">
                <w:rPr>
                  <w:rFonts w:cs="Arial"/>
                  <w:lang w:val="sv-SE" w:eastAsia="en-GB"/>
                </w:rPr>
                <w:t>UTRA FDD band XXXII or E-UTRA band 32</w:t>
              </w:r>
            </w:ins>
          </w:p>
        </w:tc>
        <w:tc>
          <w:tcPr>
            <w:tcW w:w="1701" w:type="dxa"/>
            <w:tcBorders>
              <w:top w:val="single" w:sz="2" w:space="0" w:color="auto"/>
              <w:left w:val="single" w:sz="2" w:space="0" w:color="auto"/>
              <w:bottom w:val="single" w:sz="2" w:space="0" w:color="auto"/>
              <w:right w:val="single" w:sz="2" w:space="0" w:color="auto"/>
            </w:tcBorders>
          </w:tcPr>
          <w:p w14:paraId="6F5625E0" w14:textId="77777777" w:rsidR="00A572A2" w:rsidRPr="00B04564" w:rsidRDefault="00A572A2" w:rsidP="00081372">
            <w:pPr>
              <w:pStyle w:val="TAC"/>
              <w:rPr>
                <w:ins w:id="5456" w:author="R4-1809478" w:date="2018-07-10T13:12:00Z"/>
              </w:rPr>
            </w:pPr>
            <w:ins w:id="5457" w:author="R4-1809478" w:date="2018-07-10T13:12:00Z">
              <w:r w:rsidRPr="00B04564">
                <w:rPr>
                  <w:rFonts w:cs="Arial"/>
                  <w:lang w:eastAsia="en-GB"/>
                </w:rPr>
                <w:t>1452 – 1496 MHz</w:t>
              </w:r>
            </w:ins>
          </w:p>
        </w:tc>
        <w:tc>
          <w:tcPr>
            <w:tcW w:w="851" w:type="dxa"/>
            <w:tcBorders>
              <w:top w:val="single" w:sz="2" w:space="0" w:color="auto"/>
              <w:left w:val="single" w:sz="2" w:space="0" w:color="auto"/>
              <w:bottom w:val="single" w:sz="2" w:space="0" w:color="auto"/>
              <w:right w:val="single" w:sz="2" w:space="0" w:color="auto"/>
            </w:tcBorders>
          </w:tcPr>
          <w:p w14:paraId="56F7FAC9" w14:textId="77777777" w:rsidR="00A572A2" w:rsidRPr="00B04564" w:rsidRDefault="00A572A2" w:rsidP="00081372">
            <w:pPr>
              <w:pStyle w:val="TAC"/>
              <w:rPr>
                <w:ins w:id="5458" w:author="R4-1809478" w:date="2018-07-10T13:12:00Z"/>
              </w:rPr>
            </w:pPr>
            <w:ins w:id="5459" w:author="R4-1809478" w:date="2018-07-10T13:12:00Z">
              <w:r w:rsidRPr="00B04564">
                <w:rPr>
                  <w:rFonts w:cs="Arial"/>
                  <w:lang w:eastAsia="en-GB"/>
                </w:rPr>
                <w:t>-52 dBm</w:t>
              </w:r>
            </w:ins>
          </w:p>
        </w:tc>
        <w:tc>
          <w:tcPr>
            <w:tcW w:w="1417" w:type="dxa"/>
            <w:tcBorders>
              <w:top w:val="single" w:sz="2" w:space="0" w:color="auto"/>
              <w:left w:val="single" w:sz="2" w:space="0" w:color="auto"/>
              <w:bottom w:val="single" w:sz="2" w:space="0" w:color="auto"/>
              <w:right w:val="single" w:sz="2" w:space="0" w:color="auto"/>
            </w:tcBorders>
          </w:tcPr>
          <w:p w14:paraId="025CC6F7" w14:textId="77777777" w:rsidR="00A572A2" w:rsidRPr="00B04564" w:rsidRDefault="00A572A2" w:rsidP="00081372">
            <w:pPr>
              <w:pStyle w:val="TAC"/>
              <w:rPr>
                <w:ins w:id="5460" w:author="R4-1809478" w:date="2018-07-10T13:12:00Z"/>
              </w:rPr>
            </w:pPr>
            <w:ins w:id="5461" w:author="R4-1809478" w:date="2018-07-10T13:12:00Z">
              <w:r w:rsidRPr="00B04564">
                <w:rPr>
                  <w:rFonts w:cs="Arial"/>
                  <w:lang w:eastAsia="en-GB"/>
                </w:rPr>
                <w:t>1 MHz</w:t>
              </w:r>
            </w:ins>
          </w:p>
        </w:tc>
        <w:tc>
          <w:tcPr>
            <w:tcW w:w="4422" w:type="dxa"/>
            <w:tcBorders>
              <w:top w:val="single" w:sz="2" w:space="0" w:color="auto"/>
              <w:left w:val="single" w:sz="2" w:space="0" w:color="auto"/>
              <w:bottom w:val="single" w:sz="2" w:space="0" w:color="auto"/>
              <w:right w:val="single" w:sz="2" w:space="0" w:color="auto"/>
            </w:tcBorders>
          </w:tcPr>
          <w:p w14:paraId="3C49B252" w14:textId="77777777" w:rsidR="00A572A2" w:rsidRPr="00B04564" w:rsidRDefault="00A572A2" w:rsidP="00081372">
            <w:pPr>
              <w:pStyle w:val="TAL"/>
              <w:rPr>
                <w:ins w:id="5462" w:author="R4-1809478" w:date="2018-07-10T13:12:00Z"/>
              </w:rPr>
            </w:pPr>
            <w:ins w:id="5463" w:author="R4-1809478" w:date="2018-07-10T13:12:00Z">
              <w:r w:rsidRPr="00B04564">
                <w:rPr>
                  <w:rFonts w:cs="Arial"/>
                  <w:lang w:eastAsia="en-GB"/>
                </w:rPr>
                <w:t>This requirement does not apply to BS operating in band n75.</w:t>
              </w:r>
            </w:ins>
          </w:p>
        </w:tc>
      </w:tr>
      <w:tr w:rsidR="00A572A2" w:rsidRPr="00B04564" w14:paraId="54D635FF" w14:textId="77777777" w:rsidTr="00081372">
        <w:trPr>
          <w:cantSplit/>
          <w:trHeight w:val="113"/>
          <w:jc w:val="center"/>
          <w:ins w:id="5464"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384CDE5B" w14:textId="77777777" w:rsidR="00A572A2" w:rsidRPr="00B04564" w:rsidRDefault="00A572A2" w:rsidP="00081372">
            <w:pPr>
              <w:pStyle w:val="TAC"/>
              <w:rPr>
                <w:ins w:id="5465" w:author="R4-1809478" w:date="2018-07-10T13:12:00Z"/>
                <w:rFonts w:cs="Arial"/>
              </w:rPr>
            </w:pPr>
            <w:ins w:id="5466" w:author="R4-1809478" w:date="2018-07-10T13:12:00Z">
              <w:r w:rsidRPr="00B04564">
                <w:rPr>
                  <w:rFonts w:cs="Arial"/>
                </w:rPr>
                <w:t>UTRA TDD Band a) or E-UTRA Band 33</w:t>
              </w:r>
            </w:ins>
          </w:p>
        </w:tc>
        <w:tc>
          <w:tcPr>
            <w:tcW w:w="1701" w:type="dxa"/>
            <w:tcBorders>
              <w:top w:val="single" w:sz="2" w:space="0" w:color="auto"/>
              <w:left w:val="single" w:sz="2" w:space="0" w:color="auto"/>
              <w:bottom w:val="single" w:sz="2" w:space="0" w:color="auto"/>
              <w:right w:val="single" w:sz="2" w:space="0" w:color="auto"/>
            </w:tcBorders>
          </w:tcPr>
          <w:p w14:paraId="77FB297D" w14:textId="77777777" w:rsidR="00A572A2" w:rsidRPr="00B04564" w:rsidRDefault="00A572A2" w:rsidP="00081372">
            <w:pPr>
              <w:pStyle w:val="TAC"/>
              <w:rPr>
                <w:ins w:id="5467" w:author="R4-1809478" w:date="2018-07-10T13:12:00Z"/>
                <w:rFonts w:cs="Arial"/>
                <w:lang w:eastAsia="zh-CN"/>
              </w:rPr>
            </w:pPr>
            <w:ins w:id="5468" w:author="R4-1809478" w:date="2018-07-10T13:12:00Z">
              <w:r w:rsidRPr="00B04564">
                <w:rPr>
                  <w:rFonts w:cs="Arial"/>
                </w:rPr>
                <w:t>1900 – 1920 MHz</w:t>
              </w:r>
            </w:ins>
          </w:p>
          <w:p w14:paraId="797397D8" w14:textId="77777777" w:rsidR="00A572A2" w:rsidRPr="00B04564" w:rsidRDefault="00A572A2" w:rsidP="00081372">
            <w:pPr>
              <w:pStyle w:val="TAC"/>
              <w:rPr>
                <w:ins w:id="5469"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629527FC" w14:textId="77777777" w:rsidR="00A572A2" w:rsidRPr="00B04564" w:rsidRDefault="00A572A2" w:rsidP="00081372">
            <w:pPr>
              <w:pStyle w:val="TAC"/>
              <w:rPr>
                <w:ins w:id="5470" w:author="R4-1809478" w:date="2018-07-10T13:12:00Z"/>
              </w:rPr>
            </w:pPr>
            <w:ins w:id="5471"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F2BEBC1" w14:textId="77777777" w:rsidR="00A572A2" w:rsidRPr="00B04564" w:rsidRDefault="00A572A2" w:rsidP="00081372">
            <w:pPr>
              <w:pStyle w:val="TAC"/>
              <w:rPr>
                <w:ins w:id="5472" w:author="R4-1809478" w:date="2018-07-10T13:12:00Z"/>
              </w:rPr>
            </w:pPr>
            <w:ins w:id="5473"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3001299" w14:textId="77777777" w:rsidR="00A572A2" w:rsidRPr="00B04564" w:rsidRDefault="00A572A2" w:rsidP="00081372">
            <w:pPr>
              <w:pStyle w:val="TAL"/>
              <w:rPr>
                <w:ins w:id="5474" w:author="R4-1809478" w:date="2018-07-10T13:12:00Z"/>
              </w:rPr>
            </w:pPr>
          </w:p>
        </w:tc>
      </w:tr>
      <w:tr w:rsidR="00A572A2" w:rsidRPr="00B04564" w14:paraId="7C5A0342" w14:textId="77777777" w:rsidTr="00081372">
        <w:trPr>
          <w:cantSplit/>
          <w:trHeight w:val="113"/>
          <w:jc w:val="center"/>
          <w:ins w:id="5475"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38E25D3E" w14:textId="77777777" w:rsidR="00A572A2" w:rsidRPr="00B04564" w:rsidRDefault="00A572A2" w:rsidP="00081372">
            <w:pPr>
              <w:pStyle w:val="TAC"/>
              <w:rPr>
                <w:ins w:id="5476" w:author="R4-1809478" w:date="2018-07-10T13:12:00Z"/>
                <w:rFonts w:cs="Arial"/>
              </w:rPr>
            </w:pPr>
            <w:ins w:id="5477" w:author="R4-1809478" w:date="2018-07-10T13:12:00Z">
              <w:r w:rsidRPr="00B04564">
                <w:rPr>
                  <w:rFonts w:cs="Arial"/>
                </w:rPr>
                <w:t>UTRA TDD Band a) or E-UTRA Band 34</w:t>
              </w:r>
              <w:r w:rsidRPr="00B04564">
                <w:rPr>
                  <w:rFonts w:cs="Arial" w:hint="eastAsia"/>
                  <w:lang w:val="en-US" w:eastAsia="zh-CN"/>
                </w:rPr>
                <w:t xml:space="preserve"> or NR band n34</w:t>
              </w:r>
            </w:ins>
          </w:p>
        </w:tc>
        <w:tc>
          <w:tcPr>
            <w:tcW w:w="1701" w:type="dxa"/>
            <w:tcBorders>
              <w:top w:val="single" w:sz="2" w:space="0" w:color="auto"/>
              <w:left w:val="single" w:sz="2" w:space="0" w:color="auto"/>
              <w:bottom w:val="single" w:sz="2" w:space="0" w:color="auto"/>
              <w:right w:val="single" w:sz="2" w:space="0" w:color="auto"/>
            </w:tcBorders>
          </w:tcPr>
          <w:p w14:paraId="5F1FD2B0" w14:textId="77777777" w:rsidR="00A572A2" w:rsidRPr="00B04564" w:rsidRDefault="00A572A2" w:rsidP="00081372">
            <w:pPr>
              <w:pStyle w:val="TAC"/>
              <w:rPr>
                <w:ins w:id="5478" w:author="R4-1809478" w:date="2018-07-10T13:12:00Z"/>
              </w:rPr>
            </w:pPr>
            <w:ins w:id="5479" w:author="R4-1809478" w:date="2018-07-10T13:12:00Z">
              <w:r w:rsidRPr="00B04564">
                <w:rPr>
                  <w:rFonts w:cs="Arial"/>
                </w:rPr>
                <w:t>2010 – 2025 MHz</w:t>
              </w:r>
            </w:ins>
          </w:p>
        </w:tc>
        <w:tc>
          <w:tcPr>
            <w:tcW w:w="851" w:type="dxa"/>
            <w:tcBorders>
              <w:top w:val="single" w:sz="2" w:space="0" w:color="auto"/>
              <w:left w:val="single" w:sz="2" w:space="0" w:color="auto"/>
              <w:bottom w:val="single" w:sz="2" w:space="0" w:color="auto"/>
              <w:right w:val="single" w:sz="2" w:space="0" w:color="auto"/>
            </w:tcBorders>
          </w:tcPr>
          <w:p w14:paraId="62E2887F" w14:textId="77777777" w:rsidR="00A572A2" w:rsidRPr="00B04564" w:rsidRDefault="00A572A2" w:rsidP="00081372">
            <w:pPr>
              <w:pStyle w:val="TAC"/>
              <w:rPr>
                <w:ins w:id="5480" w:author="R4-1809478" w:date="2018-07-10T13:12:00Z"/>
              </w:rPr>
            </w:pPr>
            <w:ins w:id="5481"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79B52D2" w14:textId="77777777" w:rsidR="00A572A2" w:rsidRPr="00B04564" w:rsidRDefault="00A572A2" w:rsidP="00081372">
            <w:pPr>
              <w:pStyle w:val="TAC"/>
              <w:rPr>
                <w:ins w:id="5482" w:author="R4-1809478" w:date="2018-07-10T13:12:00Z"/>
              </w:rPr>
            </w:pPr>
            <w:ins w:id="5483"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CC4FE3C" w14:textId="77777777" w:rsidR="00A572A2" w:rsidRPr="00B04564" w:rsidRDefault="00A572A2" w:rsidP="00081372">
            <w:pPr>
              <w:pStyle w:val="TAL"/>
              <w:rPr>
                <w:ins w:id="5484" w:author="R4-1809478" w:date="2018-07-10T13:12:00Z"/>
              </w:rPr>
            </w:pPr>
            <w:ins w:id="5485" w:author="R4-1809478" w:date="2018-07-10T13:12:00Z">
              <w:r w:rsidRPr="00B04564">
                <w:rPr>
                  <w:rFonts w:cs="Arial"/>
                </w:rPr>
                <w:t>This requirement does not apply to BS operating in Band</w:t>
              </w:r>
              <w:r w:rsidRPr="00B04564">
                <w:rPr>
                  <w:rFonts w:cs="Arial" w:hint="eastAsia"/>
                  <w:lang w:val="en-US" w:eastAsia="zh-CN"/>
                </w:rPr>
                <w:t xml:space="preserve"> n34</w:t>
              </w:r>
              <w:r w:rsidRPr="00B04564">
                <w:rPr>
                  <w:rFonts w:cs="Arial"/>
                </w:rPr>
                <w:t>.</w:t>
              </w:r>
            </w:ins>
          </w:p>
        </w:tc>
      </w:tr>
      <w:tr w:rsidR="00A572A2" w:rsidRPr="00B04564" w14:paraId="2438A9A9" w14:textId="77777777" w:rsidTr="00081372">
        <w:trPr>
          <w:cantSplit/>
          <w:trHeight w:val="113"/>
          <w:jc w:val="center"/>
          <w:ins w:id="5486"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243BF569" w14:textId="77777777" w:rsidR="00A572A2" w:rsidRPr="00B04564" w:rsidRDefault="00A572A2" w:rsidP="00081372">
            <w:pPr>
              <w:pStyle w:val="TAC"/>
              <w:rPr>
                <w:ins w:id="5487" w:author="R4-1809478" w:date="2018-07-10T13:12:00Z"/>
                <w:rFonts w:cs="Arial"/>
                <w:lang w:val="sv-SE"/>
              </w:rPr>
            </w:pPr>
            <w:ins w:id="5488" w:author="R4-1809478" w:date="2018-07-10T13:12:00Z">
              <w:r w:rsidRPr="00B04564">
                <w:rPr>
                  <w:rFonts w:cs="Arial"/>
                  <w:lang w:val="sv-SE"/>
                </w:rPr>
                <w:t>UTRA TDD Band b) or E-UTRA Band 35</w:t>
              </w:r>
            </w:ins>
          </w:p>
        </w:tc>
        <w:tc>
          <w:tcPr>
            <w:tcW w:w="1701" w:type="dxa"/>
            <w:tcBorders>
              <w:top w:val="single" w:sz="2" w:space="0" w:color="auto"/>
              <w:left w:val="single" w:sz="2" w:space="0" w:color="auto"/>
              <w:bottom w:val="single" w:sz="2" w:space="0" w:color="auto"/>
              <w:right w:val="single" w:sz="2" w:space="0" w:color="auto"/>
            </w:tcBorders>
          </w:tcPr>
          <w:p w14:paraId="2B428F7E" w14:textId="77777777" w:rsidR="00A572A2" w:rsidRPr="00B04564" w:rsidRDefault="00A572A2" w:rsidP="00081372">
            <w:pPr>
              <w:pStyle w:val="TAC"/>
              <w:rPr>
                <w:ins w:id="5489" w:author="R4-1809478" w:date="2018-07-10T13:12:00Z"/>
                <w:rFonts w:cs="Arial"/>
                <w:lang w:eastAsia="zh-CN"/>
              </w:rPr>
            </w:pPr>
            <w:ins w:id="5490" w:author="R4-1809478" w:date="2018-07-10T13:12:00Z">
              <w:r w:rsidRPr="00B04564">
                <w:rPr>
                  <w:rFonts w:cs="Arial"/>
                </w:rPr>
                <w:t>1850 – 1910 MHz</w:t>
              </w:r>
            </w:ins>
          </w:p>
          <w:p w14:paraId="3387A027" w14:textId="77777777" w:rsidR="00A572A2" w:rsidRPr="00B04564" w:rsidRDefault="00A572A2" w:rsidP="00081372">
            <w:pPr>
              <w:pStyle w:val="TAC"/>
              <w:rPr>
                <w:ins w:id="5491" w:author="R4-1809478" w:date="2018-07-10T13:12:00Z"/>
              </w:rPr>
            </w:pPr>
          </w:p>
        </w:tc>
        <w:tc>
          <w:tcPr>
            <w:tcW w:w="851" w:type="dxa"/>
            <w:tcBorders>
              <w:top w:val="single" w:sz="2" w:space="0" w:color="auto"/>
              <w:left w:val="single" w:sz="2" w:space="0" w:color="auto"/>
              <w:bottom w:val="single" w:sz="2" w:space="0" w:color="auto"/>
              <w:right w:val="single" w:sz="2" w:space="0" w:color="auto"/>
            </w:tcBorders>
          </w:tcPr>
          <w:p w14:paraId="7517C7AA" w14:textId="77777777" w:rsidR="00A572A2" w:rsidRPr="00B04564" w:rsidRDefault="00A572A2" w:rsidP="00081372">
            <w:pPr>
              <w:pStyle w:val="TAC"/>
              <w:rPr>
                <w:ins w:id="5492" w:author="R4-1809478" w:date="2018-07-10T13:12:00Z"/>
              </w:rPr>
            </w:pPr>
            <w:ins w:id="5493"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C53BA3F" w14:textId="77777777" w:rsidR="00A572A2" w:rsidRPr="00B04564" w:rsidRDefault="00A572A2" w:rsidP="00081372">
            <w:pPr>
              <w:pStyle w:val="TAC"/>
              <w:rPr>
                <w:ins w:id="5494" w:author="R4-1809478" w:date="2018-07-10T13:12:00Z"/>
              </w:rPr>
            </w:pPr>
            <w:ins w:id="549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31CD589" w14:textId="77777777" w:rsidR="00A572A2" w:rsidRPr="00B04564" w:rsidRDefault="00A572A2" w:rsidP="00081372">
            <w:pPr>
              <w:pStyle w:val="TAL"/>
              <w:rPr>
                <w:ins w:id="5496" w:author="R4-1809478" w:date="2018-07-10T13:12:00Z"/>
              </w:rPr>
            </w:pPr>
          </w:p>
        </w:tc>
      </w:tr>
      <w:tr w:rsidR="00A572A2" w:rsidRPr="00B04564" w14:paraId="12D13FF1" w14:textId="77777777" w:rsidTr="00081372">
        <w:trPr>
          <w:cantSplit/>
          <w:trHeight w:val="113"/>
          <w:jc w:val="center"/>
          <w:ins w:id="5497"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2CD17769" w14:textId="77777777" w:rsidR="00A572A2" w:rsidRPr="00B04564" w:rsidRDefault="00A572A2" w:rsidP="00081372">
            <w:pPr>
              <w:pStyle w:val="TAC"/>
              <w:rPr>
                <w:ins w:id="5498" w:author="R4-1809478" w:date="2018-07-10T13:12:00Z"/>
                <w:rFonts w:cs="Arial"/>
                <w:lang w:val="sv-SE"/>
              </w:rPr>
            </w:pPr>
            <w:ins w:id="5499" w:author="R4-1809478" w:date="2018-07-10T13:12:00Z">
              <w:r w:rsidRPr="00B04564">
                <w:rPr>
                  <w:rFonts w:cs="Arial"/>
                  <w:lang w:val="sv-SE"/>
                </w:rPr>
                <w:t>UTRA TDD Band b) or E-UTRA Band 36</w:t>
              </w:r>
            </w:ins>
          </w:p>
        </w:tc>
        <w:tc>
          <w:tcPr>
            <w:tcW w:w="1701" w:type="dxa"/>
            <w:tcBorders>
              <w:top w:val="single" w:sz="2" w:space="0" w:color="auto"/>
              <w:left w:val="single" w:sz="2" w:space="0" w:color="auto"/>
              <w:bottom w:val="single" w:sz="2" w:space="0" w:color="auto"/>
              <w:right w:val="single" w:sz="2" w:space="0" w:color="auto"/>
            </w:tcBorders>
          </w:tcPr>
          <w:p w14:paraId="7ADEC7C4" w14:textId="77777777" w:rsidR="00A572A2" w:rsidRPr="00B04564" w:rsidRDefault="00A572A2" w:rsidP="00081372">
            <w:pPr>
              <w:pStyle w:val="TAC"/>
              <w:rPr>
                <w:ins w:id="5500" w:author="R4-1809478" w:date="2018-07-10T13:12:00Z"/>
              </w:rPr>
            </w:pPr>
            <w:ins w:id="5501" w:author="R4-1809478" w:date="2018-07-10T13:12:00Z">
              <w:r w:rsidRPr="00B04564">
                <w:rPr>
                  <w:rFonts w:cs="Arial"/>
                </w:rPr>
                <w:t>1930 – 1990 MHz</w:t>
              </w:r>
            </w:ins>
          </w:p>
        </w:tc>
        <w:tc>
          <w:tcPr>
            <w:tcW w:w="851" w:type="dxa"/>
            <w:tcBorders>
              <w:top w:val="single" w:sz="2" w:space="0" w:color="auto"/>
              <w:left w:val="single" w:sz="2" w:space="0" w:color="auto"/>
              <w:bottom w:val="single" w:sz="2" w:space="0" w:color="auto"/>
              <w:right w:val="single" w:sz="2" w:space="0" w:color="auto"/>
            </w:tcBorders>
          </w:tcPr>
          <w:p w14:paraId="4FA29520" w14:textId="77777777" w:rsidR="00A572A2" w:rsidRPr="00B04564" w:rsidRDefault="00A572A2" w:rsidP="00081372">
            <w:pPr>
              <w:pStyle w:val="TAC"/>
              <w:rPr>
                <w:ins w:id="5502" w:author="R4-1809478" w:date="2018-07-10T13:12:00Z"/>
              </w:rPr>
            </w:pPr>
            <w:ins w:id="5503"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B3FCE42" w14:textId="77777777" w:rsidR="00A572A2" w:rsidRPr="00B04564" w:rsidRDefault="00A572A2" w:rsidP="00081372">
            <w:pPr>
              <w:pStyle w:val="TAC"/>
              <w:rPr>
                <w:ins w:id="5504" w:author="R4-1809478" w:date="2018-07-10T13:12:00Z"/>
              </w:rPr>
            </w:pPr>
            <w:ins w:id="550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9D88774" w14:textId="77777777" w:rsidR="00A572A2" w:rsidRPr="00B04564" w:rsidRDefault="00A572A2" w:rsidP="00081372">
            <w:pPr>
              <w:pStyle w:val="TAL"/>
              <w:rPr>
                <w:ins w:id="5506" w:author="R4-1809478" w:date="2018-07-10T13:12:00Z"/>
              </w:rPr>
            </w:pPr>
            <w:ins w:id="5507" w:author="R4-1809478" w:date="2018-07-10T13:12:00Z">
              <w:r w:rsidRPr="00B04564">
                <w:rPr>
                  <w:rFonts w:cs="Arial"/>
                </w:rPr>
                <w:t>This requirement does not apply to BS operating in Band n2 or n25.</w:t>
              </w:r>
            </w:ins>
          </w:p>
        </w:tc>
      </w:tr>
      <w:tr w:rsidR="00A572A2" w:rsidRPr="00B04564" w14:paraId="15130B67" w14:textId="77777777" w:rsidTr="00081372">
        <w:trPr>
          <w:cantSplit/>
          <w:trHeight w:val="113"/>
          <w:jc w:val="center"/>
          <w:ins w:id="5508"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008EA904" w14:textId="77777777" w:rsidR="00A572A2" w:rsidRPr="00B04564" w:rsidRDefault="00A572A2" w:rsidP="00081372">
            <w:pPr>
              <w:pStyle w:val="TAC"/>
              <w:rPr>
                <w:ins w:id="5509" w:author="R4-1809478" w:date="2018-07-10T13:12:00Z"/>
                <w:rFonts w:cs="Arial"/>
                <w:lang w:val="sv-SE"/>
              </w:rPr>
            </w:pPr>
            <w:ins w:id="5510" w:author="R4-1809478" w:date="2018-07-10T13:12:00Z">
              <w:r w:rsidRPr="00B04564">
                <w:rPr>
                  <w:rFonts w:cs="Arial"/>
                  <w:lang w:val="sv-SE"/>
                </w:rPr>
                <w:t>UTRA TDD Band c) or E-UTRA Band 37</w:t>
              </w:r>
            </w:ins>
          </w:p>
        </w:tc>
        <w:tc>
          <w:tcPr>
            <w:tcW w:w="1701" w:type="dxa"/>
            <w:tcBorders>
              <w:top w:val="single" w:sz="2" w:space="0" w:color="auto"/>
              <w:left w:val="single" w:sz="2" w:space="0" w:color="auto"/>
              <w:bottom w:val="single" w:sz="2" w:space="0" w:color="auto"/>
              <w:right w:val="single" w:sz="2" w:space="0" w:color="auto"/>
            </w:tcBorders>
          </w:tcPr>
          <w:p w14:paraId="7BF6B539" w14:textId="77777777" w:rsidR="00A572A2" w:rsidRPr="00B04564" w:rsidRDefault="00A572A2" w:rsidP="00081372">
            <w:pPr>
              <w:pStyle w:val="TAC"/>
              <w:rPr>
                <w:ins w:id="5511" w:author="R4-1809478" w:date="2018-07-10T13:12:00Z"/>
              </w:rPr>
            </w:pPr>
            <w:ins w:id="5512" w:author="R4-1809478" w:date="2018-07-10T13:12:00Z">
              <w:r w:rsidRPr="00B04564">
                <w:rPr>
                  <w:rFonts w:cs="Arial"/>
                </w:rPr>
                <w:t>1910 – 1930 MHz</w:t>
              </w:r>
            </w:ins>
          </w:p>
        </w:tc>
        <w:tc>
          <w:tcPr>
            <w:tcW w:w="851" w:type="dxa"/>
            <w:tcBorders>
              <w:top w:val="single" w:sz="2" w:space="0" w:color="auto"/>
              <w:left w:val="single" w:sz="2" w:space="0" w:color="auto"/>
              <w:bottom w:val="single" w:sz="2" w:space="0" w:color="auto"/>
              <w:right w:val="single" w:sz="2" w:space="0" w:color="auto"/>
            </w:tcBorders>
          </w:tcPr>
          <w:p w14:paraId="42934372" w14:textId="77777777" w:rsidR="00A572A2" w:rsidRPr="00B04564" w:rsidRDefault="00A572A2" w:rsidP="00081372">
            <w:pPr>
              <w:pStyle w:val="TAC"/>
              <w:rPr>
                <w:ins w:id="5513" w:author="R4-1809478" w:date="2018-07-10T13:12:00Z"/>
              </w:rPr>
            </w:pPr>
            <w:ins w:id="551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68F3579" w14:textId="77777777" w:rsidR="00A572A2" w:rsidRPr="00B04564" w:rsidRDefault="00A572A2" w:rsidP="00081372">
            <w:pPr>
              <w:pStyle w:val="TAC"/>
              <w:rPr>
                <w:ins w:id="5515" w:author="R4-1809478" w:date="2018-07-10T13:12:00Z"/>
              </w:rPr>
            </w:pPr>
            <w:ins w:id="551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F031A41" w14:textId="77777777" w:rsidR="00A572A2" w:rsidRPr="00B04564" w:rsidRDefault="00A572A2" w:rsidP="00081372">
            <w:pPr>
              <w:pStyle w:val="TAL"/>
              <w:rPr>
                <w:ins w:id="5517" w:author="R4-1809478" w:date="2018-07-10T13:12:00Z"/>
              </w:rPr>
            </w:pPr>
          </w:p>
        </w:tc>
      </w:tr>
      <w:tr w:rsidR="00A572A2" w:rsidRPr="00B04564" w14:paraId="68498C85" w14:textId="77777777" w:rsidTr="00081372">
        <w:trPr>
          <w:cantSplit/>
          <w:trHeight w:val="113"/>
          <w:jc w:val="center"/>
          <w:ins w:id="5518"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16A93574" w14:textId="77777777" w:rsidR="00A572A2" w:rsidRPr="00B04564" w:rsidRDefault="00A572A2" w:rsidP="00081372">
            <w:pPr>
              <w:pStyle w:val="TAC"/>
              <w:rPr>
                <w:ins w:id="5519" w:author="R4-1809478" w:date="2018-07-10T13:12:00Z"/>
                <w:rFonts w:cs="Arial"/>
              </w:rPr>
            </w:pPr>
            <w:ins w:id="5520" w:author="R4-1809478" w:date="2018-07-10T13:12:00Z">
              <w:r w:rsidRPr="00B04564">
                <w:rPr>
                  <w:rFonts w:cs="Arial"/>
                </w:rPr>
                <w:t>UTRA TDD Band d) or E-UTRA Band 38 or NR Band n38</w:t>
              </w:r>
            </w:ins>
          </w:p>
        </w:tc>
        <w:tc>
          <w:tcPr>
            <w:tcW w:w="1701" w:type="dxa"/>
            <w:tcBorders>
              <w:top w:val="single" w:sz="2" w:space="0" w:color="auto"/>
              <w:left w:val="single" w:sz="2" w:space="0" w:color="auto"/>
              <w:bottom w:val="single" w:sz="2" w:space="0" w:color="auto"/>
              <w:right w:val="single" w:sz="2" w:space="0" w:color="auto"/>
            </w:tcBorders>
          </w:tcPr>
          <w:p w14:paraId="74745E1B" w14:textId="77777777" w:rsidR="00A572A2" w:rsidRPr="00B04564" w:rsidRDefault="00A572A2" w:rsidP="00081372">
            <w:pPr>
              <w:pStyle w:val="TAC"/>
              <w:rPr>
                <w:ins w:id="5521" w:author="R4-1809478" w:date="2018-07-10T13:12:00Z"/>
              </w:rPr>
            </w:pPr>
            <w:ins w:id="5522" w:author="R4-1809478" w:date="2018-07-10T13:12:00Z">
              <w:r w:rsidRPr="00B04564">
                <w:rPr>
                  <w:rFonts w:cs="Arial"/>
                </w:rPr>
                <w:t>2570 – 2620 MHz</w:t>
              </w:r>
            </w:ins>
          </w:p>
        </w:tc>
        <w:tc>
          <w:tcPr>
            <w:tcW w:w="851" w:type="dxa"/>
            <w:tcBorders>
              <w:top w:val="single" w:sz="2" w:space="0" w:color="auto"/>
              <w:left w:val="single" w:sz="2" w:space="0" w:color="auto"/>
              <w:bottom w:val="single" w:sz="2" w:space="0" w:color="auto"/>
              <w:right w:val="single" w:sz="2" w:space="0" w:color="auto"/>
            </w:tcBorders>
          </w:tcPr>
          <w:p w14:paraId="2F4B3024" w14:textId="77777777" w:rsidR="00A572A2" w:rsidRPr="00B04564" w:rsidRDefault="00A572A2" w:rsidP="00081372">
            <w:pPr>
              <w:pStyle w:val="TAC"/>
              <w:rPr>
                <w:ins w:id="5523" w:author="R4-1809478" w:date="2018-07-10T13:12:00Z"/>
              </w:rPr>
            </w:pPr>
            <w:ins w:id="552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72829224" w14:textId="77777777" w:rsidR="00A572A2" w:rsidRPr="00B04564" w:rsidRDefault="00A572A2" w:rsidP="00081372">
            <w:pPr>
              <w:pStyle w:val="TAC"/>
              <w:rPr>
                <w:ins w:id="5525" w:author="R4-1809478" w:date="2018-07-10T13:12:00Z"/>
              </w:rPr>
            </w:pPr>
            <w:ins w:id="552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62D70B5" w14:textId="77777777" w:rsidR="00A572A2" w:rsidRPr="00B04564" w:rsidRDefault="00A572A2" w:rsidP="00081372">
            <w:pPr>
              <w:pStyle w:val="TAL"/>
              <w:rPr>
                <w:ins w:id="5527" w:author="R4-1809478" w:date="2018-07-10T13:12:00Z"/>
              </w:rPr>
            </w:pPr>
            <w:ins w:id="5528" w:author="R4-1809478" w:date="2018-07-10T13:12:00Z">
              <w:r w:rsidRPr="00B04564">
                <w:rPr>
                  <w:rFonts w:cs="Arial"/>
                </w:rPr>
                <w:t xml:space="preserve">This requirement does not apply to BS operating in Band n38. </w:t>
              </w:r>
            </w:ins>
          </w:p>
        </w:tc>
      </w:tr>
      <w:tr w:rsidR="00A572A2" w:rsidRPr="00B04564" w14:paraId="6554DC28" w14:textId="77777777" w:rsidTr="00081372">
        <w:trPr>
          <w:cantSplit/>
          <w:trHeight w:val="113"/>
          <w:jc w:val="center"/>
          <w:ins w:id="5529"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68A0B011" w14:textId="77777777" w:rsidR="00A572A2" w:rsidRPr="00B04564" w:rsidRDefault="00A572A2" w:rsidP="00081372">
            <w:pPr>
              <w:pStyle w:val="TAC"/>
              <w:rPr>
                <w:ins w:id="5530" w:author="R4-1809478" w:date="2018-07-10T13:12:00Z"/>
                <w:rFonts w:cs="Arial"/>
                <w:lang w:val="sv-SE"/>
              </w:rPr>
            </w:pPr>
            <w:ins w:id="5531" w:author="R4-1809478" w:date="2018-07-10T13:12:00Z">
              <w:r w:rsidRPr="00B04564">
                <w:rPr>
                  <w:rFonts w:cs="Arial"/>
                  <w:lang w:val="sv-SE"/>
                </w:rPr>
                <w:t>UTRA TDD Band f) or E-UTRA Band 3</w:t>
              </w:r>
              <w:r w:rsidRPr="00B04564">
                <w:rPr>
                  <w:rFonts w:cs="Arial"/>
                  <w:lang w:val="sv-SE" w:eastAsia="zh-CN"/>
                </w:rPr>
                <w:t>9</w:t>
              </w:r>
              <w:r w:rsidRPr="00B04564">
                <w:rPr>
                  <w:rFonts w:cs="Arial" w:hint="eastAsia"/>
                  <w:lang w:val="en-US" w:eastAsia="zh-CN"/>
                </w:rPr>
                <w:t xml:space="preserve"> or NR band n39</w:t>
              </w:r>
            </w:ins>
          </w:p>
        </w:tc>
        <w:tc>
          <w:tcPr>
            <w:tcW w:w="1701" w:type="dxa"/>
            <w:tcBorders>
              <w:top w:val="single" w:sz="2" w:space="0" w:color="auto"/>
              <w:left w:val="single" w:sz="2" w:space="0" w:color="auto"/>
              <w:bottom w:val="single" w:sz="2" w:space="0" w:color="auto"/>
              <w:right w:val="single" w:sz="2" w:space="0" w:color="auto"/>
            </w:tcBorders>
          </w:tcPr>
          <w:p w14:paraId="778F6FA3" w14:textId="77777777" w:rsidR="00A572A2" w:rsidRPr="00B04564" w:rsidRDefault="00A572A2" w:rsidP="00081372">
            <w:pPr>
              <w:pStyle w:val="TAC"/>
              <w:rPr>
                <w:ins w:id="5532" w:author="R4-1809478" w:date="2018-07-10T13:12:00Z"/>
              </w:rPr>
            </w:pPr>
            <w:ins w:id="5533" w:author="R4-1809478" w:date="2018-07-10T13:12:00Z">
              <w:r w:rsidRPr="00B04564">
                <w:rPr>
                  <w:rFonts w:cs="Arial"/>
                  <w:lang w:eastAsia="zh-CN"/>
                </w:rPr>
                <w:t>1880</w:t>
              </w:r>
              <w:r w:rsidRPr="00B04564">
                <w:rPr>
                  <w:rFonts w:cs="Arial"/>
                </w:rPr>
                <w:t xml:space="preserve"> – </w:t>
              </w:r>
              <w:r w:rsidRPr="00B04564">
                <w:rPr>
                  <w:rFonts w:cs="Arial"/>
                  <w:lang w:eastAsia="zh-CN"/>
                </w:rPr>
                <w:t>1920MHz</w:t>
              </w:r>
            </w:ins>
          </w:p>
        </w:tc>
        <w:tc>
          <w:tcPr>
            <w:tcW w:w="851" w:type="dxa"/>
            <w:tcBorders>
              <w:top w:val="single" w:sz="2" w:space="0" w:color="auto"/>
              <w:left w:val="single" w:sz="2" w:space="0" w:color="auto"/>
              <w:bottom w:val="single" w:sz="2" w:space="0" w:color="auto"/>
              <w:right w:val="single" w:sz="2" w:space="0" w:color="auto"/>
            </w:tcBorders>
          </w:tcPr>
          <w:p w14:paraId="54BABCE5" w14:textId="77777777" w:rsidR="00A572A2" w:rsidRPr="00B04564" w:rsidRDefault="00A572A2" w:rsidP="00081372">
            <w:pPr>
              <w:pStyle w:val="TAC"/>
              <w:rPr>
                <w:ins w:id="5534" w:author="R4-1809478" w:date="2018-07-10T13:12:00Z"/>
              </w:rPr>
            </w:pPr>
            <w:ins w:id="5535"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1AED80A0" w14:textId="77777777" w:rsidR="00A572A2" w:rsidRPr="00B04564" w:rsidRDefault="00A572A2" w:rsidP="00081372">
            <w:pPr>
              <w:pStyle w:val="TAC"/>
              <w:rPr>
                <w:ins w:id="5536" w:author="R4-1809478" w:date="2018-07-10T13:12:00Z"/>
              </w:rPr>
            </w:pPr>
            <w:ins w:id="553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46C2F07" w14:textId="77777777" w:rsidR="00A572A2" w:rsidRPr="00B04564" w:rsidRDefault="00A572A2" w:rsidP="00081372">
            <w:pPr>
              <w:pStyle w:val="TAL"/>
              <w:rPr>
                <w:ins w:id="5538" w:author="R4-1809478" w:date="2018-07-10T13:12:00Z"/>
              </w:rPr>
            </w:pPr>
            <w:ins w:id="5539" w:author="R4-1809478" w:date="2018-07-10T13:12:00Z">
              <w:r w:rsidRPr="00B04564">
                <w:rPr>
                  <w:rFonts w:cs="Arial"/>
                </w:rPr>
                <w:t>This requirement does not apply to BS operating in Band</w:t>
              </w:r>
              <w:r w:rsidRPr="00B04564">
                <w:rPr>
                  <w:rFonts w:cs="Arial" w:hint="eastAsia"/>
                  <w:lang w:val="en-US" w:eastAsia="zh-CN"/>
                </w:rPr>
                <w:t xml:space="preserve"> n39</w:t>
              </w:r>
              <w:r w:rsidRPr="00B04564">
                <w:rPr>
                  <w:rFonts w:cs="Arial"/>
                </w:rPr>
                <w:t>.</w:t>
              </w:r>
            </w:ins>
          </w:p>
        </w:tc>
      </w:tr>
      <w:tr w:rsidR="00A572A2" w:rsidRPr="00B04564" w14:paraId="420C4694" w14:textId="77777777" w:rsidTr="00081372">
        <w:trPr>
          <w:cantSplit/>
          <w:trHeight w:val="113"/>
          <w:jc w:val="center"/>
          <w:ins w:id="5540"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038EE8B7" w14:textId="77777777" w:rsidR="00A572A2" w:rsidRPr="00B04564" w:rsidRDefault="00A572A2" w:rsidP="00081372">
            <w:pPr>
              <w:pStyle w:val="TAC"/>
              <w:rPr>
                <w:ins w:id="5541" w:author="R4-1809478" w:date="2018-07-10T13:12:00Z"/>
                <w:rFonts w:cs="Arial"/>
                <w:lang w:val="sv-SE"/>
              </w:rPr>
            </w:pPr>
            <w:ins w:id="5542" w:author="R4-1809478" w:date="2018-07-10T13:12:00Z">
              <w:r w:rsidRPr="00B04564">
                <w:rPr>
                  <w:rFonts w:cs="Arial"/>
                  <w:lang w:val="sv-SE"/>
                </w:rPr>
                <w:t xml:space="preserve">UTRA TDD Band e) or E-UTRA Band </w:t>
              </w:r>
              <w:r w:rsidRPr="00B04564">
                <w:rPr>
                  <w:rFonts w:cs="Arial"/>
                  <w:lang w:val="sv-SE" w:eastAsia="zh-CN"/>
                </w:rPr>
                <w:t>40 or NR Band n40</w:t>
              </w:r>
            </w:ins>
          </w:p>
        </w:tc>
        <w:tc>
          <w:tcPr>
            <w:tcW w:w="1701" w:type="dxa"/>
            <w:tcBorders>
              <w:top w:val="single" w:sz="2" w:space="0" w:color="auto"/>
              <w:left w:val="single" w:sz="2" w:space="0" w:color="auto"/>
              <w:bottom w:val="single" w:sz="2" w:space="0" w:color="auto"/>
              <w:right w:val="single" w:sz="2" w:space="0" w:color="auto"/>
            </w:tcBorders>
          </w:tcPr>
          <w:p w14:paraId="1C826377" w14:textId="77777777" w:rsidR="00A572A2" w:rsidRPr="00B04564" w:rsidRDefault="00A572A2" w:rsidP="00081372">
            <w:pPr>
              <w:pStyle w:val="TAC"/>
              <w:rPr>
                <w:ins w:id="5543" w:author="R4-1809478" w:date="2018-07-10T13:12:00Z"/>
              </w:rPr>
            </w:pPr>
            <w:ins w:id="5544" w:author="R4-1809478" w:date="2018-07-10T13:12:00Z">
              <w:r w:rsidRPr="00B04564">
                <w:rPr>
                  <w:rFonts w:cs="Arial"/>
                  <w:lang w:eastAsia="zh-CN"/>
                </w:rPr>
                <w:t xml:space="preserve">2300 </w:t>
              </w:r>
              <w:r w:rsidRPr="00B04564">
                <w:rPr>
                  <w:rFonts w:cs="Arial"/>
                </w:rPr>
                <w:t xml:space="preserve">– </w:t>
              </w:r>
              <w:r w:rsidRPr="00B04564">
                <w:rPr>
                  <w:rFonts w:cs="Arial"/>
                  <w:lang w:eastAsia="zh-CN"/>
                </w:rPr>
                <w:t>2400MHz</w:t>
              </w:r>
            </w:ins>
          </w:p>
        </w:tc>
        <w:tc>
          <w:tcPr>
            <w:tcW w:w="851" w:type="dxa"/>
            <w:tcBorders>
              <w:top w:val="single" w:sz="2" w:space="0" w:color="auto"/>
              <w:left w:val="single" w:sz="2" w:space="0" w:color="auto"/>
              <w:bottom w:val="single" w:sz="2" w:space="0" w:color="auto"/>
              <w:right w:val="single" w:sz="2" w:space="0" w:color="auto"/>
            </w:tcBorders>
          </w:tcPr>
          <w:p w14:paraId="512E7B6F" w14:textId="77777777" w:rsidR="00A572A2" w:rsidRPr="00B04564" w:rsidRDefault="00A572A2" w:rsidP="00081372">
            <w:pPr>
              <w:pStyle w:val="TAC"/>
              <w:rPr>
                <w:ins w:id="5545" w:author="R4-1809478" w:date="2018-07-10T13:12:00Z"/>
              </w:rPr>
            </w:pPr>
            <w:ins w:id="5546"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7F423BCB" w14:textId="77777777" w:rsidR="00A572A2" w:rsidRPr="00B04564" w:rsidRDefault="00A572A2" w:rsidP="00081372">
            <w:pPr>
              <w:pStyle w:val="TAC"/>
              <w:rPr>
                <w:ins w:id="5547" w:author="R4-1809478" w:date="2018-07-10T13:12:00Z"/>
              </w:rPr>
            </w:pPr>
            <w:ins w:id="5548"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AFCDF39" w14:textId="77777777" w:rsidR="00A572A2" w:rsidRPr="00B04564" w:rsidRDefault="00A572A2" w:rsidP="00081372">
            <w:pPr>
              <w:pStyle w:val="TAL"/>
              <w:rPr>
                <w:ins w:id="5549" w:author="R4-1809478" w:date="2018-07-10T13:12:00Z"/>
              </w:rPr>
            </w:pPr>
            <w:ins w:id="5550" w:author="R4-1809478" w:date="2018-07-10T13:12:00Z">
              <w:r w:rsidRPr="00B04564">
                <w:rPr>
                  <w:rFonts w:cs="Arial"/>
                </w:rPr>
                <w:t>This requirement does not apply to BS operating in Band n40.</w:t>
              </w:r>
            </w:ins>
          </w:p>
        </w:tc>
      </w:tr>
      <w:tr w:rsidR="00A572A2" w:rsidRPr="00B04564" w14:paraId="0688F13D" w14:textId="77777777" w:rsidTr="00081372">
        <w:trPr>
          <w:cantSplit/>
          <w:trHeight w:val="113"/>
          <w:jc w:val="center"/>
          <w:ins w:id="5551"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6BFC706F" w14:textId="77777777" w:rsidR="00A572A2" w:rsidRPr="00B04564" w:rsidRDefault="00A572A2" w:rsidP="00081372">
            <w:pPr>
              <w:pStyle w:val="TAC"/>
              <w:rPr>
                <w:ins w:id="5552" w:author="R4-1809478" w:date="2018-07-10T13:12:00Z"/>
                <w:rFonts w:cs="Arial"/>
              </w:rPr>
            </w:pPr>
            <w:ins w:id="5553" w:author="R4-1809478" w:date="2018-07-10T13:12:00Z">
              <w:r w:rsidRPr="00B04564">
                <w:rPr>
                  <w:rFonts w:cs="Arial"/>
                </w:rPr>
                <w:t xml:space="preserve">E-UTRA Band </w:t>
              </w:r>
              <w:r w:rsidRPr="00B04564">
                <w:rPr>
                  <w:rFonts w:cs="Arial"/>
                  <w:lang w:eastAsia="zh-CN"/>
                </w:rPr>
                <w:t>41 or NR Band n41</w:t>
              </w:r>
            </w:ins>
          </w:p>
        </w:tc>
        <w:tc>
          <w:tcPr>
            <w:tcW w:w="1701" w:type="dxa"/>
            <w:tcBorders>
              <w:top w:val="single" w:sz="2" w:space="0" w:color="auto"/>
              <w:left w:val="single" w:sz="2" w:space="0" w:color="auto"/>
              <w:bottom w:val="single" w:sz="2" w:space="0" w:color="auto"/>
              <w:right w:val="single" w:sz="2" w:space="0" w:color="auto"/>
            </w:tcBorders>
          </w:tcPr>
          <w:p w14:paraId="4E7235E7" w14:textId="77777777" w:rsidR="00A572A2" w:rsidRPr="00B04564" w:rsidRDefault="00A572A2" w:rsidP="00081372">
            <w:pPr>
              <w:pStyle w:val="TAC"/>
              <w:rPr>
                <w:ins w:id="5554" w:author="R4-1809478" w:date="2018-07-10T13:12:00Z"/>
              </w:rPr>
            </w:pPr>
            <w:ins w:id="5555" w:author="R4-1809478" w:date="2018-07-10T13:12:00Z">
              <w:r w:rsidRPr="00B04564">
                <w:rPr>
                  <w:rFonts w:cs="Arial"/>
                  <w:lang w:eastAsia="zh-CN"/>
                </w:rPr>
                <w:t>2496</w:t>
              </w:r>
              <w:r w:rsidRPr="00B04564">
                <w:rPr>
                  <w:rFonts w:cs="Arial"/>
                </w:rPr>
                <w:t xml:space="preserve"> – </w:t>
              </w:r>
              <w:r w:rsidRPr="00B04564">
                <w:rPr>
                  <w:rFonts w:cs="Arial"/>
                  <w:lang w:eastAsia="zh-CN"/>
                </w:rPr>
                <w:t>2690 MHz</w:t>
              </w:r>
            </w:ins>
          </w:p>
        </w:tc>
        <w:tc>
          <w:tcPr>
            <w:tcW w:w="851" w:type="dxa"/>
            <w:tcBorders>
              <w:top w:val="single" w:sz="2" w:space="0" w:color="auto"/>
              <w:left w:val="single" w:sz="2" w:space="0" w:color="auto"/>
              <w:bottom w:val="single" w:sz="2" w:space="0" w:color="auto"/>
              <w:right w:val="single" w:sz="2" w:space="0" w:color="auto"/>
            </w:tcBorders>
          </w:tcPr>
          <w:p w14:paraId="0E8AC832" w14:textId="77777777" w:rsidR="00A572A2" w:rsidRPr="00B04564" w:rsidRDefault="00A572A2" w:rsidP="00081372">
            <w:pPr>
              <w:pStyle w:val="TAC"/>
              <w:rPr>
                <w:ins w:id="5556" w:author="R4-1809478" w:date="2018-07-10T13:12:00Z"/>
              </w:rPr>
            </w:pPr>
            <w:ins w:id="5557"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7D2EE181" w14:textId="77777777" w:rsidR="00A572A2" w:rsidRPr="00B04564" w:rsidRDefault="00A572A2" w:rsidP="00081372">
            <w:pPr>
              <w:pStyle w:val="TAC"/>
              <w:rPr>
                <w:ins w:id="5558" w:author="R4-1809478" w:date="2018-07-10T13:12:00Z"/>
              </w:rPr>
            </w:pPr>
            <w:ins w:id="5559"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A8E0CAD" w14:textId="77777777" w:rsidR="00A572A2" w:rsidRPr="00B04564" w:rsidRDefault="00A572A2" w:rsidP="00081372">
            <w:pPr>
              <w:pStyle w:val="TAL"/>
              <w:rPr>
                <w:ins w:id="5560" w:author="R4-1809478" w:date="2018-07-10T13:12:00Z"/>
              </w:rPr>
            </w:pPr>
            <w:ins w:id="5561" w:author="R4-1809478" w:date="2018-07-10T13:12:00Z">
              <w:r w:rsidRPr="00B04564">
                <w:rPr>
                  <w:rFonts w:cs="Arial"/>
                </w:rPr>
                <w:t>This is not applicable to BS operating in Band n</w:t>
              </w:r>
              <w:r w:rsidRPr="00B04564">
                <w:rPr>
                  <w:rFonts w:cs="Arial"/>
                  <w:lang w:eastAsia="zh-CN"/>
                </w:rPr>
                <w:t>41.</w:t>
              </w:r>
            </w:ins>
          </w:p>
        </w:tc>
      </w:tr>
      <w:tr w:rsidR="00A572A2" w:rsidRPr="00B04564" w14:paraId="2F59E55D" w14:textId="77777777" w:rsidTr="00081372">
        <w:trPr>
          <w:cantSplit/>
          <w:trHeight w:val="113"/>
          <w:jc w:val="center"/>
          <w:ins w:id="5562"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4E9B60F7" w14:textId="77777777" w:rsidR="00A572A2" w:rsidRPr="00B04564" w:rsidRDefault="00A572A2" w:rsidP="00081372">
            <w:pPr>
              <w:pStyle w:val="TAC"/>
              <w:rPr>
                <w:ins w:id="5563" w:author="R4-1809478" w:date="2018-07-10T13:12:00Z"/>
                <w:rFonts w:cs="Arial"/>
              </w:rPr>
            </w:pPr>
            <w:ins w:id="5564" w:author="R4-1809478" w:date="2018-07-10T13:12:00Z">
              <w:r w:rsidRPr="00B04564">
                <w:rPr>
                  <w:rFonts w:cs="Arial"/>
                </w:rPr>
                <w:t xml:space="preserve">E-UTRA Band </w:t>
              </w:r>
              <w:r w:rsidRPr="00B04564">
                <w:rPr>
                  <w:rFonts w:cs="Arial"/>
                  <w:lang w:eastAsia="zh-CN"/>
                </w:rPr>
                <w:t>42</w:t>
              </w:r>
            </w:ins>
          </w:p>
        </w:tc>
        <w:tc>
          <w:tcPr>
            <w:tcW w:w="1701" w:type="dxa"/>
            <w:tcBorders>
              <w:top w:val="single" w:sz="2" w:space="0" w:color="auto"/>
              <w:left w:val="single" w:sz="2" w:space="0" w:color="auto"/>
              <w:bottom w:val="single" w:sz="2" w:space="0" w:color="auto"/>
              <w:right w:val="single" w:sz="2" w:space="0" w:color="auto"/>
            </w:tcBorders>
          </w:tcPr>
          <w:p w14:paraId="39E3B939" w14:textId="77777777" w:rsidR="00A572A2" w:rsidRPr="00B04564" w:rsidRDefault="00A572A2" w:rsidP="00081372">
            <w:pPr>
              <w:pStyle w:val="TAC"/>
              <w:rPr>
                <w:ins w:id="5565" w:author="R4-1809478" w:date="2018-07-10T13:12:00Z"/>
              </w:rPr>
            </w:pPr>
            <w:ins w:id="5566" w:author="R4-1809478" w:date="2018-07-10T13:12:00Z">
              <w:r w:rsidRPr="00B04564">
                <w:rPr>
                  <w:rFonts w:cs="Arial"/>
                  <w:lang w:eastAsia="zh-CN"/>
                </w:rPr>
                <w:t>3400</w:t>
              </w:r>
              <w:r w:rsidRPr="00B04564">
                <w:rPr>
                  <w:rFonts w:cs="Arial"/>
                </w:rPr>
                <w:t xml:space="preserve"> – 360</w:t>
              </w:r>
              <w:r w:rsidRPr="00B04564">
                <w:rPr>
                  <w:rFonts w:cs="Arial"/>
                  <w:lang w:eastAsia="zh-CN"/>
                </w:rPr>
                <w:t>0 MHz</w:t>
              </w:r>
            </w:ins>
          </w:p>
        </w:tc>
        <w:tc>
          <w:tcPr>
            <w:tcW w:w="851" w:type="dxa"/>
            <w:tcBorders>
              <w:top w:val="single" w:sz="2" w:space="0" w:color="auto"/>
              <w:left w:val="single" w:sz="2" w:space="0" w:color="auto"/>
              <w:bottom w:val="single" w:sz="2" w:space="0" w:color="auto"/>
              <w:right w:val="single" w:sz="2" w:space="0" w:color="auto"/>
            </w:tcBorders>
          </w:tcPr>
          <w:p w14:paraId="7045A336" w14:textId="77777777" w:rsidR="00A572A2" w:rsidRPr="00B04564" w:rsidRDefault="00A572A2" w:rsidP="00081372">
            <w:pPr>
              <w:pStyle w:val="TAC"/>
              <w:rPr>
                <w:ins w:id="5567" w:author="R4-1809478" w:date="2018-07-10T13:12:00Z"/>
              </w:rPr>
            </w:pPr>
            <w:ins w:id="5568"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3A9330D9" w14:textId="77777777" w:rsidR="00A572A2" w:rsidRPr="00B04564" w:rsidRDefault="00A572A2" w:rsidP="00081372">
            <w:pPr>
              <w:pStyle w:val="TAC"/>
              <w:rPr>
                <w:ins w:id="5569" w:author="R4-1809478" w:date="2018-07-10T13:12:00Z"/>
              </w:rPr>
            </w:pPr>
            <w:ins w:id="557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BC5D3C4" w14:textId="77777777" w:rsidR="00A572A2" w:rsidRPr="00B04564" w:rsidRDefault="00A572A2" w:rsidP="00081372">
            <w:pPr>
              <w:pStyle w:val="TAL"/>
              <w:rPr>
                <w:ins w:id="5571" w:author="R4-1809478" w:date="2018-07-10T13:12:00Z"/>
              </w:rPr>
            </w:pPr>
          </w:p>
        </w:tc>
      </w:tr>
      <w:tr w:rsidR="00A572A2" w:rsidRPr="00B04564" w14:paraId="1E1B244A" w14:textId="77777777" w:rsidTr="00081372">
        <w:trPr>
          <w:cantSplit/>
          <w:trHeight w:val="113"/>
          <w:jc w:val="center"/>
          <w:ins w:id="5572"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26C0EE7D" w14:textId="77777777" w:rsidR="00A572A2" w:rsidRPr="00B04564" w:rsidRDefault="00A572A2" w:rsidP="00081372">
            <w:pPr>
              <w:pStyle w:val="TAC"/>
              <w:rPr>
                <w:ins w:id="5573" w:author="R4-1809478" w:date="2018-07-10T13:12:00Z"/>
                <w:rFonts w:cs="Arial"/>
              </w:rPr>
            </w:pPr>
            <w:ins w:id="5574" w:author="R4-1809478" w:date="2018-07-10T13:12:00Z">
              <w:r w:rsidRPr="00B04564">
                <w:rPr>
                  <w:rFonts w:cs="Arial"/>
                </w:rPr>
                <w:t xml:space="preserve">E-UTRA Band </w:t>
              </w:r>
              <w:r w:rsidRPr="00B04564">
                <w:rPr>
                  <w:rFonts w:cs="Arial"/>
                  <w:lang w:eastAsia="zh-CN"/>
                </w:rPr>
                <w:t>43</w:t>
              </w:r>
            </w:ins>
          </w:p>
        </w:tc>
        <w:tc>
          <w:tcPr>
            <w:tcW w:w="1701" w:type="dxa"/>
            <w:tcBorders>
              <w:top w:val="single" w:sz="2" w:space="0" w:color="auto"/>
              <w:left w:val="single" w:sz="2" w:space="0" w:color="auto"/>
              <w:bottom w:val="single" w:sz="2" w:space="0" w:color="auto"/>
              <w:right w:val="single" w:sz="2" w:space="0" w:color="auto"/>
            </w:tcBorders>
          </w:tcPr>
          <w:p w14:paraId="5289F2BF" w14:textId="77777777" w:rsidR="00A572A2" w:rsidRPr="00B04564" w:rsidRDefault="00A572A2" w:rsidP="00081372">
            <w:pPr>
              <w:pStyle w:val="TAC"/>
              <w:rPr>
                <w:ins w:id="5575" w:author="R4-1809478" w:date="2018-07-10T13:12:00Z"/>
              </w:rPr>
            </w:pPr>
            <w:ins w:id="5576" w:author="R4-1809478" w:date="2018-07-10T13:12:00Z">
              <w:r w:rsidRPr="00B04564">
                <w:rPr>
                  <w:rFonts w:cs="Arial"/>
                  <w:lang w:eastAsia="zh-CN"/>
                </w:rPr>
                <w:t>3600</w:t>
              </w:r>
              <w:r w:rsidRPr="00B04564">
                <w:rPr>
                  <w:rFonts w:cs="Arial"/>
                </w:rPr>
                <w:t xml:space="preserve"> – 380</w:t>
              </w:r>
              <w:r w:rsidRPr="00B04564">
                <w:rPr>
                  <w:rFonts w:cs="Arial"/>
                  <w:lang w:eastAsia="zh-CN"/>
                </w:rPr>
                <w:t>0 MHz</w:t>
              </w:r>
            </w:ins>
          </w:p>
        </w:tc>
        <w:tc>
          <w:tcPr>
            <w:tcW w:w="851" w:type="dxa"/>
            <w:tcBorders>
              <w:top w:val="single" w:sz="2" w:space="0" w:color="auto"/>
              <w:left w:val="single" w:sz="2" w:space="0" w:color="auto"/>
              <w:bottom w:val="single" w:sz="2" w:space="0" w:color="auto"/>
              <w:right w:val="single" w:sz="2" w:space="0" w:color="auto"/>
            </w:tcBorders>
          </w:tcPr>
          <w:p w14:paraId="11327237" w14:textId="77777777" w:rsidR="00A572A2" w:rsidRPr="00B04564" w:rsidRDefault="00A572A2" w:rsidP="00081372">
            <w:pPr>
              <w:pStyle w:val="TAC"/>
              <w:rPr>
                <w:ins w:id="5577" w:author="R4-1809478" w:date="2018-07-10T13:12:00Z"/>
              </w:rPr>
            </w:pPr>
            <w:ins w:id="5578"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57545FE0" w14:textId="77777777" w:rsidR="00A572A2" w:rsidRPr="00B04564" w:rsidRDefault="00A572A2" w:rsidP="00081372">
            <w:pPr>
              <w:pStyle w:val="TAC"/>
              <w:rPr>
                <w:ins w:id="5579" w:author="R4-1809478" w:date="2018-07-10T13:12:00Z"/>
              </w:rPr>
            </w:pPr>
            <w:ins w:id="558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AEF018B" w14:textId="77777777" w:rsidR="00A572A2" w:rsidRPr="00B04564" w:rsidRDefault="00A572A2" w:rsidP="00081372">
            <w:pPr>
              <w:pStyle w:val="TAL"/>
              <w:rPr>
                <w:ins w:id="5581" w:author="R4-1809478" w:date="2018-07-10T13:12:00Z"/>
              </w:rPr>
            </w:pPr>
          </w:p>
        </w:tc>
      </w:tr>
      <w:tr w:rsidR="00A572A2" w:rsidRPr="00B04564" w14:paraId="1B58F715" w14:textId="77777777" w:rsidTr="00081372">
        <w:trPr>
          <w:cantSplit/>
          <w:trHeight w:val="113"/>
          <w:jc w:val="center"/>
          <w:ins w:id="5582"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124BE8DA" w14:textId="77777777" w:rsidR="00A572A2" w:rsidRPr="00B04564" w:rsidRDefault="00A572A2" w:rsidP="00081372">
            <w:pPr>
              <w:pStyle w:val="TAC"/>
              <w:rPr>
                <w:ins w:id="5583" w:author="R4-1809478" w:date="2018-07-10T13:12:00Z"/>
                <w:rFonts w:cs="Arial"/>
              </w:rPr>
            </w:pPr>
            <w:ins w:id="5584" w:author="R4-1809478" w:date="2018-07-10T13:12:00Z">
              <w:r w:rsidRPr="00B04564">
                <w:rPr>
                  <w:rFonts w:cs="Arial"/>
                </w:rPr>
                <w:t>E-UTRA Band 44</w:t>
              </w:r>
            </w:ins>
          </w:p>
        </w:tc>
        <w:tc>
          <w:tcPr>
            <w:tcW w:w="1701" w:type="dxa"/>
            <w:tcBorders>
              <w:top w:val="single" w:sz="2" w:space="0" w:color="auto"/>
              <w:left w:val="single" w:sz="2" w:space="0" w:color="auto"/>
              <w:bottom w:val="single" w:sz="2" w:space="0" w:color="auto"/>
              <w:right w:val="single" w:sz="2" w:space="0" w:color="auto"/>
            </w:tcBorders>
          </w:tcPr>
          <w:p w14:paraId="0530AEFE" w14:textId="77777777" w:rsidR="00A572A2" w:rsidRPr="00B04564" w:rsidRDefault="00A572A2" w:rsidP="00081372">
            <w:pPr>
              <w:pStyle w:val="TAC"/>
              <w:rPr>
                <w:ins w:id="5585" w:author="R4-1809478" w:date="2018-07-10T13:12:00Z"/>
              </w:rPr>
            </w:pPr>
            <w:ins w:id="5586" w:author="R4-1809478" w:date="2018-07-10T13:12:00Z">
              <w:r w:rsidRPr="00B04564">
                <w:rPr>
                  <w:rFonts w:cs="Arial"/>
                  <w:lang w:eastAsia="zh-CN"/>
                </w:rPr>
                <w:t>703</w:t>
              </w:r>
              <w:r w:rsidRPr="00B04564">
                <w:rPr>
                  <w:rFonts w:cs="Arial"/>
                </w:rPr>
                <w:t xml:space="preserve"> – 80</w:t>
              </w:r>
              <w:r w:rsidRPr="00B04564">
                <w:rPr>
                  <w:rFonts w:cs="Arial"/>
                  <w:lang w:eastAsia="zh-CN"/>
                </w:rPr>
                <w:t>3 MHz</w:t>
              </w:r>
            </w:ins>
          </w:p>
        </w:tc>
        <w:tc>
          <w:tcPr>
            <w:tcW w:w="851" w:type="dxa"/>
            <w:tcBorders>
              <w:top w:val="single" w:sz="2" w:space="0" w:color="auto"/>
              <w:left w:val="single" w:sz="2" w:space="0" w:color="auto"/>
              <w:bottom w:val="single" w:sz="2" w:space="0" w:color="auto"/>
              <w:right w:val="single" w:sz="2" w:space="0" w:color="auto"/>
            </w:tcBorders>
          </w:tcPr>
          <w:p w14:paraId="37B5F7CD" w14:textId="77777777" w:rsidR="00A572A2" w:rsidRPr="00B04564" w:rsidRDefault="00A572A2" w:rsidP="00081372">
            <w:pPr>
              <w:pStyle w:val="TAC"/>
              <w:rPr>
                <w:ins w:id="5587" w:author="R4-1809478" w:date="2018-07-10T13:12:00Z"/>
              </w:rPr>
            </w:pPr>
            <w:ins w:id="5588"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5AF04FC8" w14:textId="77777777" w:rsidR="00A572A2" w:rsidRPr="00B04564" w:rsidRDefault="00A572A2" w:rsidP="00081372">
            <w:pPr>
              <w:pStyle w:val="TAC"/>
              <w:rPr>
                <w:ins w:id="5589" w:author="R4-1809478" w:date="2018-07-10T13:12:00Z"/>
              </w:rPr>
            </w:pPr>
            <w:ins w:id="5590"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031A377" w14:textId="77777777" w:rsidR="00A572A2" w:rsidRPr="00B04564" w:rsidRDefault="00A572A2" w:rsidP="00081372">
            <w:pPr>
              <w:pStyle w:val="TAL"/>
              <w:rPr>
                <w:ins w:id="5591" w:author="R4-1809478" w:date="2018-07-10T13:12:00Z"/>
              </w:rPr>
            </w:pPr>
            <w:ins w:id="5592" w:author="R4-1809478" w:date="2018-07-10T13:12:00Z">
              <w:r w:rsidRPr="00B04564">
                <w:rPr>
                  <w:rFonts w:cs="Arial"/>
                </w:rPr>
                <w:t>This is not applicable to BS operating in Band n28.</w:t>
              </w:r>
            </w:ins>
          </w:p>
        </w:tc>
      </w:tr>
      <w:tr w:rsidR="00A572A2" w:rsidRPr="00B04564" w14:paraId="15308311" w14:textId="77777777" w:rsidTr="00081372">
        <w:trPr>
          <w:cantSplit/>
          <w:trHeight w:val="113"/>
          <w:jc w:val="center"/>
          <w:ins w:id="5593"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3F0B94DB" w14:textId="77777777" w:rsidR="00A572A2" w:rsidRPr="00B04564" w:rsidRDefault="00A572A2" w:rsidP="00081372">
            <w:pPr>
              <w:pStyle w:val="TAC"/>
              <w:rPr>
                <w:ins w:id="5594" w:author="R4-1809478" w:date="2018-07-10T13:12:00Z"/>
                <w:rFonts w:cs="Arial"/>
              </w:rPr>
            </w:pPr>
            <w:ins w:id="5595" w:author="R4-1809478" w:date="2018-07-10T13:12:00Z">
              <w:r w:rsidRPr="00B04564">
                <w:rPr>
                  <w:rFonts w:cs="Arial"/>
                  <w:szCs w:val="18"/>
                </w:rPr>
                <w:t>E-UTRA Band 4</w:t>
              </w:r>
              <w:r w:rsidRPr="00B04564">
                <w:rPr>
                  <w:rFonts w:cs="Arial"/>
                  <w:szCs w:val="18"/>
                  <w:lang w:eastAsia="zh-CN"/>
                </w:rPr>
                <w:t>5</w:t>
              </w:r>
            </w:ins>
          </w:p>
        </w:tc>
        <w:tc>
          <w:tcPr>
            <w:tcW w:w="1701" w:type="dxa"/>
            <w:tcBorders>
              <w:top w:val="single" w:sz="2" w:space="0" w:color="auto"/>
              <w:left w:val="single" w:sz="2" w:space="0" w:color="auto"/>
              <w:bottom w:val="single" w:sz="2" w:space="0" w:color="auto"/>
              <w:right w:val="single" w:sz="2" w:space="0" w:color="auto"/>
            </w:tcBorders>
          </w:tcPr>
          <w:p w14:paraId="3A5A6030" w14:textId="77777777" w:rsidR="00A572A2" w:rsidRPr="00B04564" w:rsidRDefault="00A572A2" w:rsidP="00081372">
            <w:pPr>
              <w:pStyle w:val="TAC"/>
              <w:rPr>
                <w:ins w:id="5596" w:author="R4-1809478" w:date="2018-07-10T13:12:00Z"/>
              </w:rPr>
            </w:pPr>
            <w:ins w:id="5597" w:author="R4-1809478" w:date="2018-07-10T13:12:00Z">
              <w:r w:rsidRPr="00B04564">
                <w:rPr>
                  <w:rFonts w:cs="Arial"/>
                  <w:szCs w:val="18"/>
                  <w:lang w:eastAsia="zh-CN"/>
                </w:rPr>
                <w:t>1447</w:t>
              </w:r>
              <w:r w:rsidRPr="00B04564">
                <w:rPr>
                  <w:rFonts w:cs="Arial"/>
                  <w:szCs w:val="18"/>
                </w:rPr>
                <w:t xml:space="preserve"> – </w:t>
              </w:r>
              <w:r w:rsidRPr="00B04564">
                <w:rPr>
                  <w:rFonts w:cs="Arial"/>
                  <w:szCs w:val="18"/>
                  <w:lang w:eastAsia="zh-CN"/>
                </w:rPr>
                <w:t>1467 MHz</w:t>
              </w:r>
            </w:ins>
          </w:p>
        </w:tc>
        <w:tc>
          <w:tcPr>
            <w:tcW w:w="851" w:type="dxa"/>
            <w:tcBorders>
              <w:top w:val="single" w:sz="2" w:space="0" w:color="auto"/>
              <w:left w:val="single" w:sz="2" w:space="0" w:color="auto"/>
              <w:bottom w:val="single" w:sz="2" w:space="0" w:color="auto"/>
              <w:right w:val="single" w:sz="2" w:space="0" w:color="auto"/>
            </w:tcBorders>
          </w:tcPr>
          <w:p w14:paraId="3828E7FB" w14:textId="77777777" w:rsidR="00A572A2" w:rsidRPr="00B04564" w:rsidRDefault="00A572A2" w:rsidP="00081372">
            <w:pPr>
              <w:pStyle w:val="TAC"/>
              <w:rPr>
                <w:ins w:id="5598" w:author="R4-1809478" w:date="2018-07-10T13:12:00Z"/>
              </w:rPr>
            </w:pPr>
            <w:ins w:id="5599" w:author="R4-1809478" w:date="2018-07-10T13:12:00Z">
              <w:r w:rsidRPr="00B04564">
                <w:rPr>
                  <w:rFonts w:cs="Arial"/>
                  <w:szCs w:val="18"/>
                </w:rPr>
                <w:t>-52 dBm</w:t>
              </w:r>
            </w:ins>
          </w:p>
        </w:tc>
        <w:tc>
          <w:tcPr>
            <w:tcW w:w="1417" w:type="dxa"/>
            <w:tcBorders>
              <w:top w:val="single" w:sz="2" w:space="0" w:color="auto"/>
              <w:left w:val="single" w:sz="2" w:space="0" w:color="auto"/>
              <w:bottom w:val="single" w:sz="2" w:space="0" w:color="auto"/>
              <w:right w:val="single" w:sz="2" w:space="0" w:color="auto"/>
            </w:tcBorders>
          </w:tcPr>
          <w:p w14:paraId="14585A28" w14:textId="77777777" w:rsidR="00A572A2" w:rsidRPr="00B04564" w:rsidRDefault="00A572A2" w:rsidP="00081372">
            <w:pPr>
              <w:pStyle w:val="TAC"/>
              <w:rPr>
                <w:ins w:id="5600" w:author="R4-1809478" w:date="2018-07-10T13:12:00Z"/>
              </w:rPr>
            </w:pPr>
            <w:ins w:id="5601" w:author="R4-1809478" w:date="2018-07-10T13:12:00Z">
              <w:r w:rsidRPr="00B04564">
                <w:rPr>
                  <w:rFonts w:cs="Arial"/>
                  <w:szCs w:val="18"/>
                </w:rPr>
                <w:t>1 MHz</w:t>
              </w:r>
            </w:ins>
          </w:p>
        </w:tc>
        <w:tc>
          <w:tcPr>
            <w:tcW w:w="4422" w:type="dxa"/>
            <w:tcBorders>
              <w:top w:val="single" w:sz="2" w:space="0" w:color="auto"/>
              <w:left w:val="single" w:sz="2" w:space="0" w:color="auto"/>
              <w:bottom w:val="single" w:sz="2" w:space="0" w:color="auto"/>
              <w:right w:val="single" w:sz="2" w:space="0" w:color="auto"/>
            </w:tcBorders>
          </w:tcPr>
          <w:p w14:paraId="1C877F6F" w14:textId="77777777" w:rsidR="00A572A2" w:rsidRPr="00B04564" w:rsidRDefault="00A572A2" w:rsidP="00081372">
            <w:pPr>
              <w:pStyle w:val="TAL"/>
              <w:rPr>
                <w:ins w:id="5602" w:author="R4-1809478" w:date="2018-07-10T13:12:00Z"/>
              </w:rPr>
            </w:pPr>
          </w:p>
        </w:tc>
      </w:tr>
      <w:tr w:rsidR="00A572A2" w:rsidRPr="00B04564" w14:paraId="046682B3" w14:textId="77777777" w:rsidTr="00081372">
        <w:trPr>
          <w:cantSplit/>
          <w:trHeight w:val="113"/>
          <w:jc w:val="center"/>
          <w:ins w:id="5603"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0120F06E" w14:textId="77777777" w:rsidR="00A572A2" w:rsidRPr="00B04564" w:rsidRDefault="00A572A2" w:rsidP="00081372">
            <w:pPr>
              <w:pStyle w:val="TAC"/>
              <w:rPr>
                <w:ins w:id="5604" w:author="R4-1809478" w:date="2018-07-10T13:12:00Z"/>
                <w:rFonts w:cs="Arial"/>
              </w:rPr>
            </w:pPr>
            <w:ins w:id="5605" w:author="R4-1809478" w:date="2018-07-10T13:12:00Z">
              <w:r w:rsidRPr="00B04564">
                <w:rPr>
                  <w:rFonts w:cs="Arial"/>
                </w:rPr>
                <w:t>E-UTRA Band 4</w:t>
              </w:r>
              <w:r w:rsidRPr="00B04564">
                <w:rPr>
                  <w:rFonts w:cs="Arial"/>
                  <w:lang w:eastAsia="zh-CN"/>
                </w:rPr>
                <w:t>6</w:t>
              </w:r>
            </w:ins>
          </w:p>
        </w:tc>
        <w:tc>
          <w:tcPr>
            <w:tcW w:w="1701" w:type="dxa"/>
            <w:tcBorders>
              <w:top w:val="single" w:sz="2" w:space="0" w:color="auto"/>
              <w:left w:val="single" w:sz="2" w:space="0" w:color="auto"/>
              <w:bottom w:val="single" w:sz="2" w:space="0" w:color="auto"/>
              <w:right w:val="single" w:sz="2" w:space="0" w:color="auto"/>
            </w:tcBorders>
          </w:tcPr>
          <w:p w14:paraId="67B469DA" w14:textId="77777777" w:rsidR="00A572A2" w:rsidRPr="00B04564" w:rsidRDefault="00A572A2" w:rsidP="00081372">
            <w:pPr>
              <w:pStyle w:val="TAC"/>
              <w:rPr>
                <w:ins w:id="5606" w:author="R4-1809478" w:date="2018-07-10T13:12:00Z"/>
              </w:rPr>
            </w:pPr>
            <w:ins w:id="5607" w:author="R4-1809478" w:date="2018-07-10T13:12:00Z">
              <w:r w:rsidRPr="00B04564">
                <w:rPr>
                  <w:rFonts w:cs="Arial"/>
                  <w:lang w:eastAsia="zh-CN"/>
                </w:rPr>
                <w:t>5150</w:t>
              </w:r>
              <w:r w:rsidRPr="00B04564">
                <w:rPr>
                  <w:rFonts w:cs="Arial"/>
                </w:rPr>
                <w:t xml:space="preserve"> – </w:t>
              </w:r>
              <w:r w:rsidRPr="00B04564">
                <w:rPr>
                  <w:rFonts w:cs="Arial"/>
                  <w:lang w:eastAsia="zh-CN"/>
                </w:rPr>
                <w:t>5925 MHz</w:t>
              </w:r>
            </w:ins>
          </w:p>
        </w:tc>
        <w:tc>
          <w:tcPr>
            <w:tcW w:w="851" w:type="dxa"/>
            <w:tcBorders>
              <w:top w:val="single" w:sz="2" w:space="0" w:color="auto"/>
              <w:left w:val="single" w:sz="2" w:space="0" w:color="auto"/>
              <w:bottom w:val="single" w:sz="2" w:space="0" w:color="auto"/>
              <w:right w:val="single" w:sz="2" w:space="0" w:color="auto"/>
            </w:tcBorders>
          </w:tcPr>
          <w:p w14:paraId="0F4DAB63" w14:textId="77777777" w:rsidR="00A572A2" w:rsidRPr="00B04564" w:rsidRDefault="00A572A2" w:rsidP="00081372">
            <w:pPr>
              <w:pStyle w:val="TAC"/>
              <w:rPr>
                <w:ins w:id="5608" w:author="R4-1809478" w:date="2018-07-10T13:12:00Z"/>
              </w:rPr>
            </w:pPr>
            <w:ins w:id="5609"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31B4B614" w14:textId="77777777" w:rsidR="00A572A2" w:rsidRPr="00B04564" w:rsidRDefault="00A572A2" w:rsidP="00081372">
            <w:pPr>
              <w:pStyle w:val="TAC"/>
              <w:rPr>
                <w:ins w:id="5610" w:author="R4-1809478" w:date="2018-07-10T13:12:00Z"/>
              </w:rPr>
            </w:pPr>
            <w:ins w:id="5611"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CB9F12F" w14:textId="77777777" w:rsidR="00A572A2" w:rsidRPr="00B04564" w:rsidRDefault="00A572A2" w:rsidP="00081372">
            <w:pPr>
              <w:pStyle w:val="TAL"/>
              <w:rPr>
                <w:ins w:id="5612" w:author="R4-1809478" w:date="2018-07-10T13:12:00Z"/>
              </w:rPr>
            </w:pPr>
          </w:p>
        </w:tc>
      </w:tr>
      <w:tr w:rsidR="00A572A2" w:rsidRPr="00B04564" w14:paraId="6C61B7E5" w14:textId="77777777" w:rsidTr="00081372">
        <w:trPr>
          <w:cantSplit/>
          <w:trHeight w:val="113"/>
          <w:jc w:val="center"/>
          <w:ins w:id="5613"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6BB0D2C9" w14:textId="77777777" w:rsidR="00A572A2" w:rsidRPr="00B04564" w:rsidRDefault="00A572A2" w:rsidP="00081372">
            <w:pPr>
              <w:pStyle w:val="TAC"/>
              <w:rPr>
                <w:ins w:id="5614" w:author="R4-1809478" w:date="2018-07-10T13:12:00Z"/>
                <w:rFonts w:cs="Arial"/>
              </w:rPr>
            </w:pPr>
            <w:ins w:id="5615" w:author="R4-1809478" w:date="2018-07-10T13:12:00Z">
              <w:r w:rsidRPr="00B04564">
                <w:rPr>
                  <w:rFonts w:cs="Arial"/>
                  <w:lang w:eastAsia="ko-KR"/>
                </w:rPr>
                <w:t>E-UTRA Band 4</w:t>
              </w:r>
              <w:r w:rsidRPr="00B04564">
                <w:rPr>
                  <w:rFonts w:cs="Arial"/>
                  <w:lang w:eastAsia="zh-CN"/>
                </w:rPr>
                <w:t>7</w:t>
              </w:r>
            </w:ins>
          </w:p>
        </w:tc>
        <w:tc>
          <w:tcPr>
            <w:tcW w:w="1701" w:type="dxa"/>
            <w:tcBorders>
              <w:top w:val="single" w:sz="2" w:space="0" w:color="auto"/>
              <w:left w:val="single" w:sz="2" w:space="0" w:color="auto"/>
              <w:bottom w:val="single" w:sz="2" w:space="0" w:color="auto"/>
              <w:right w:val="single" w:sz="2" w:space="0" w:color="auto"/>
            </w:tcBorders>
          </w:tcPr>
          <w:p w14:paraId="799346FA" w14:textId="77777777" w:rsidR="00A572A2" w:rsidRPr="00B04564" w:rsidRDefault="00A572A2" w:rsidP="00081372">
            <w:pPr>
              <w:pStyle w:val="TAC"/>
              <w:rPr>
                <w:ins w:id="5616" w:author="R4-1809478" w:date="2018-07-10T13:12:00Z"/>
              </w:rPr>
            </w:pPr>
            <w:ins w:id="5617" w:author="R4-1809478" w:date="2018-07-10T13:12:00Z">
              <w:r w:rsidRPr="00B04564">
                <w:rPr>
                  <w:rFonts w:cs="Arial"/>
                  <w:lang w:eastAsia="zh-CN"/>
                </w:rPr>
                <w:t>5855</w:t>
              </w:r>
              <w:r w:rsidRPr="00B04564">
                <w:rPr>
                  <w:rFonts w:cs="Arial"/>
                  <w:lang w:eastAsia="ko-KR"/>
                </w:rPr>
                <w:t xml:space="preserve"> – </w:t>
              </w:r>
              <w:r w:rsidRPr="00B04564">
                <w:rPr>
                  <w:rFonts w:cs="Arial"/>
                  <w:lang w:eastAsia="zh-CN"/>
                </w:rPr>
                <w:t>5925 MHz</w:t>
              </w:r>
            </w:ins>
          </w:p>
        </w:tc>
        <w:tc>
          <w:tcPr>
            <w:tcW w:w="851" w:type="dxa"/>
            <w:tcBorders>
              <w:top w:val="single" w:sz="2" w:space="0" w:color="auto"/>
              <w:left w:val="single" w:sz="2" w:space="0" w:color="auto"/>
              <w:bottom w:val="single" w:sz="2" w:space="0" w:color="auto"/>
              <w:right w:val="single" w:sz="2" w:space="0" w:color="auto"/>
            </w:tcBorders>
          </w:tcPr>
          <w:p w14:paraId="2216DCA2" w14:textId="77777777" w:rsidR="00A572A2" w:rsidRPr="00B04564" w:rsidRDefault="00A572A2" w:rsidP="00081372">
            <w:pPr>
              <w:pStyle w:val="TAC"/>
              <w:rPr>
                <w:ins w:id="5618" w:author="R4-1809478" w:date="2018-07-10T13:12:00Z"/>
              </w:rPr>
            </w:pPr>
            <w:ins w:id="5619"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621AF769" w14:textId="77777777" w:rsidR="00A572A2" w:rsidRPr="00B04564" w:rsidRDefault="00A572A2" w:rsidP="00081372">
            <w:pPr>
              <w:pStyle w:val="TAC"/>
              <w:rPr>
                <w:ins w:id="5620" w:author="R4-1809478" w:date="2018-07-10T13:12:00Z"/>
              </w:rPr>
            </w:pPr>
            <w:ins w:id="5621"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3F9258B4" w14:textId="77777777" w:rsidR="00A572A2" w:rsidRPr="00B04564" w:rsidRDefault="00A572A2" w:rsidP="00081372">
            <w:pPr>
              <w:pStyle w:val="TAL"/>
              <w:rPr>
                <w:ins w:id="5622" w:author="R4-1809478" w:date="2018-07-10T13:12:00Z"/>
              </w:rPr>
            </w:pPr>
          </w:p>
        </w:tc>
      </w:tr>
      <w:tr w:rsidR="00A572A2" w:rsidRPr="00B04564" w14:paraId="4889795C" w14:textId="77777777" w:rsidTr="00081372">
        <w:trPr>
          <w:cantSplit/>
          <w:trHeight w:val="113"/>
          <w:jc w:val="center"/>
          <w:ins w:id="5623"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7BD8C978" w14:textId="77777777" w:rsidR="00A572A2" w:rsidRPr="00B04564" w:rsidRDefault="00A572A2" w:rsidP="00081372">
            <w:pPr>
              <w:pStyle w:val="TAC"/>
              <w:rPr>
                <w:ins w:id="5624" w:author="R4-1809478" w:date="2018-07-10T13:12:00Z"/>
                <w:rFonts w:cs="Arial"/>
              </w:rPr>
            </w:pPr>
            <w:ins w:id="5625" w:author="R4-1809478" w:date="2018-07-10T13:12:00Z">
              <w:r w:rsidRPr="00B04564">
                <w:rPr>
                  <w:rFonts w:cs="Arial"/>
                  <w:lang w:eastAsia="ja-JP"/>
                </w:rPr>
                <w:t xml:space="preserve">E-UTRA Band </w:t>
              </w:r>
              <w:r w:rsidRPr="00B04564">
                <w:rPr>
                  <w:rFonts w:cs="Arial"/>
                  <w:lang w:eastAsia="zh-CN"/>
                </w:rPr>
                <w:t>48</w:t>
              </w:r>
            </w:ins>
          </w:p>
        </w:tc>
        <w:tc>
          <w:tcPr>
            <w:tcW w:w="1701" w:type="dxa"/>
            <w:tcBorders>
              <w:top w:val="single" w:sz="2" w:space="0" w:color="auto"/>
              <w:left w:val="single" w:sz="2" w:space="0" w:color="auto"/>
              <w:bottom w:val="single" w:sz="2" w:space="0" w:color="auto"/>
              <w:right w:val="single" w:sz="2" w:space="0" w:color="auto"/>
            </w:tcBorders>
          </w:tcPr>
          <w:p w14:paraId="46B5F568" w14:textId="77777777" w:rsidR="00A572A2" w:rsidRPr="00B04564" w:rsidRDefault="00A572A2" w:rsidP="00081372">
            <w:pPr>
              <w:pStyle w:val="TAC"/>
              <w:rPr>
                <w:ins w:id="5626" w:author="R4-1809478" w:date="2018-07-10T13:12:00Z"/>
              </w:rPr>
            </w:pPr>
            <w:ins w:id="5627" w:author="R4-1809478" w:date="2018-07-10T13:12:00Z">
              <w:r w:rsidRPr="00B04564">
                <w:rPr>
                  <w:rFonts w:cs="Arial"/>
                  <w:lang w:eastAsia="zh-CN"/>
                </w:rPr>
                <w:t>3550</w:t>
              </w:r>
              <w:r w:rsidRPr="00B04564">
                <w:rPr>
                  <w:rFonts w:cs="Arial"/>
                  <w:lang w:eastAsia="ja-JP"/>
                </w:rPr>
                <w:t xml:space="preserve"> – </w:t>
              </w:r>
              <w:r w:rsidRPr="00B04564">
                <w:rPr>
                  <w:rFonts w:cs="Arial"/>
                  <w:lang w:eastAsia="zh-CN"/>
                </w:rPr>
                <w:t>3700 MHz</w:t>
              </w:r>
            </w:ins>
          </w:p>
        </w:tc>
        <w:tc>
          <w:tcPr>
            <w:tcW w:w="851" w:type="dxa"/>
            <w:tcBorders>
              <w:top w:val="single" w:sz="2" w:space="0" w:color="auto"/>
              <w:left w:val="single" w:sz="2" w:space="0" w:color="auto"/>
              <w:bottom w:val="single" w:sz="2" w:space="0" w:color="auto"/>
              <w:right w:val="single" w:sz="2" w:space="0" w:color="auto"/>
            </w:tcBorders>
          </w:tcPr>
          <w:p w14:paraId="4D947783" w14:textId="77777777" w:rsidR="00A572A2" w:rsidRPr="00B04564" w:rsidRDefault="00A572A2" w:rsidP="00081372">
            <w:pPr>
              <w:pStyle w:val="TAC"/>
              <w:rPr>
                <w:ins w:id="5628" w:author="R4-1809478" w:date="2018-07-10T13:12:00Z"/>
              </w:rPr>
            </w:pPr>
            <w:ins w:id="5629" w:author="R4-1809478" w:date="2018-07-10T13:12:00Z">
              <w:r w:rsidRPr="00B04564">
                <w:rPr>
                  <w:rFonts w:cs="Arial"/>
                  <w:lang w:eastAsia="ja-JP"/>
                </w:rPr>
                <w:t>-52 dBm</w:t>
              </w:r>
            </w:ins>
          </w:p>
        </w:tc>
        <w:tc>
          <w:tcPr>
            <w:tcW w:w="1417" w:type="dxa"/>
            <w:tcBorders>
              <w:top w:val="single" w:sz="2" w:space="0" w:color="auto"/>
              <w:left w:val="single" w:sz="2" w:space="0" w:color="auto"/>
              <w:bottom w:val="single" w:sz="2" w:space="0" w:color="auto"/>
              <w:right w:val="single" w:sz="2" w:space="0" w:color="auto"/>
            </w:tcBorders>
          </w:tcPr>
          <w:p w14:paraId="53B9C989" w14:textId="77777777" w:rsidR="00A572A2" w:rsidRPr="00B04564" w:rsidRDefault="00A572A2" w:rsidP="00081372">
            <w:pPr>
              <w:pStyle w:val="TAC"/>
              <w:rPr>
                <w:ins w:id="5630" w:author="R4-1809478" w:date="2018-07-10T13:12:00Z"/>
              </w:rPr>
            </w:pPr>
            <w:ins w:id="5631" w:author="R4-1809478" w:date="2018-07-10T13:12:00Z">
              <w:r w:rsidRPr="00B04564">
                <w:rPr>
                  <w:rFonts w:cs="Arial"/>
                  <w:lang w:eastAsia="ja-JP"/>
                </w:rPr>
                <w:t>1 MHz</w:t>
              </w:r>
            </w:ins>
          </w:p>
        </w:tc>
        <w:tc>
          <w:tcPr>
            <w:tcW w:w="4422" w:type="dxa"/>
            <w:tcBorders>
              <w:top w:val="single" w:sz="2" w:space="0" w:color="auto"/>
              <w:left w:val="single" w:sz="2" w:space="0" w:color="auto"/>
              <w:bottom w:val="single" w:sz="2" w:space="0" w:color="auto"/>
              <w:right w:val="single" w:sz="2" w:space="0" w:color="auto"/>
            </w:tcBorders>
          </w:tcPr>
          <w:p w14:paraId="19756AA8" w14:textId="77777777" w:rsidR="00A572A2" w:rsidRPr="00B04564" w:rsidRDefault="00A572A2" w:rsidP="00081372">
            <w:pPr>
              <w:pStyle w:val="TAL"/>
              <w:rPr>
                <w:ins w:id="5632" w:author="R4-1809478" w:date="2018-07-10T13:12:00Z"/>
              </w:rPr>
            </w:pPr>
          </w:p>
        </w:tc>
      </w:tr>
      <w:tr w:rsidR="00A572A2" w:rsidRPr="00B04564" w14:paraId="4A8A360D" w14:textId="77777777" w:rsidTr="00081372">
        <w:trPr>
          <w:cantSplit/>
          <w:trHeight w:val="113"/>
          <w:jc w:val="center"/>
          <w:ins w:id="5633"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5D019F74" w14:textId="77777777" w:rsidR="00A572A2" w:rsidRPr="00B04564" w:rsidRDefault="00A572A2" w:rsidP="00081372">
            <w:pPr>
              <w:pStyle w:val="TAC"/>
              <w:rPr>
                <w:ins w:id="5634" w:author="R4-1809478" w:date="2018-07-10T13:12:00Z"/>
                <w:rFonts w:cs="Arial"/>
              </w:rPr>
            </w:pPr>
            <w:ins w:id="5635" w:author="R4-1809478" w:date="2018-07-10T13:12:00Z">
              <w:r w:rsidRPr="00B04564">
                <w:rPr>
                  <w:rFonts w:cs="Arial"/>
                  <w:lang w:eastAsia="ko-KR"/>
                </w:rPr>
                <w:t xml:space="preserve">E-UTRA Band 50 </w:t>
              </w:r>
            </w:ins>
          </w:p>
        </w:tc>
        <w:tc>
          <w:tcPr>
            <w:tcW w:w="1701" w:type="dxa"/>
            <w:tcBorders>
              <w:top w:val="single" w:sz="2" w:space="0" w:color="auto"/>
              <w:left w:val="single" w:sz="2" w:space="0" w:color="auto"/>
              <w:bottom w:val="single" w:sz="2" w:space="0" w:color="auto"/>
              <w:right w:val="single" w:sz="2" w:space="0" w:color="auto"/>
            </w:tcBorders>
          </w:tcPr>
          <w:p w14:paraId="224F0799" w14:textId="77777777" w:rsidR="00A572A2" w:rsidRPr="00B04564" w:rsidRDefault="00A572A2" w:rsidP="00081372">
            <w:pPr>
              <w:pStyle w:val="TAC"/>
              <w:rPr>
                <w:ins w:id="5636" w:author="R4-1809478" w:date="2018-07-10T13:12:00Z"/>
              </w:rPr>
            </w:pPr>
            <w:ins w:id="5637" w:author="R4-1809478" w:date="2018-07-10T13:12:00Z">
              <w:r w:rsidRPr="00B04564">
                <w:rPr>
                  <w:rFonts w:cs="Arial"/>
                  <w:lang w:eastAsia="ko-KR"/>
                </w:rPr>
                <w:t>1432 – 1517 MHz</w:t>
              </w:r>
            </w:ins>
          </w:p>
        </w:tc>
        <w:tc>
          <w:tcPr>
            <w:tcW w:w="851" w:type="dxa"/>
            <w:tcBorders>
              <w:top w:val="single" w:sz="2" w:space="0" w:color="auto"/>
              <w:left w:val="single" w:sz="2" w:space="0" w:color="auto"/>
              <w:bottom w:val="single" w:sz="2" w:space="0" w:color="auto"/>
              <w:right w:val="single" w:sz="2" w:space="0" w:color="auto"/>
            </w:tcBorders>
          </w:tcPr>
          <w:p w14:paraId="4CE345FC" w14:textId="77777777" w:rsidR="00A572A2" w:rsidRPr="00B04564" w:rsidRDefault="00A572A2" w:rsidP="00081372">
            <w:pPr>
              <w:pStyle w:val="TAC"/>
              <w:rPr>
                <w:ins w:id="5638" w:author="R4-1809478" w:date="2018-07-10T13:12:00Z"/>
              </w:rPr>
            </w:pPr>
            <w:ins w:id="5639"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4600A060" w14:textId="77777777" w:rsidR="00A572A2" w:rsidRPr="00B04564" w:rsidRDefault="00A572A2" w:rsidP="00081372">
            <w:pPr>
              <w:pStyle w:val="TAC"/>
              <w:rPr>
                <w:ins w:id="5640" w:author="R4-1809478" w:date="2018-07-10T13:12:00Z"/>
              </w:rPr>
            </w:pPr>
            <w:ins w:id="5641"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11555D3" w14:textId="77777777" w:rsidR="00A572A2" w:rsidRPr="00B04564" w:rsidRDefault="00A572A2" w:rsidP="00081372">
            <w:pPr>
              <w:pStyle w:val="TAL"/>
              <w:rPr>
                <w:ins w:id="5642" w:author="R4-1809478" w:date="2018-07-10T13:12:00Z"/>
              </w:rPr>
            </w:pPr>
            <w:ins w:id="5643" w:author="R4-1809478" w:date="2018-07-10T13:12:00Z">
              <w:r w:rsidRPr="00B04564">
                <w:rPr>
                  <w:rFonts w:cs="Arial"/>
                  <w:lang w:eastAsia="ko-KR"/>
                </w:rPr>
                <w:t>This requirement does not apply to BS operating in Band n51, n75 or n76.</w:t>
              </w:r>
            </w:ins>
          </w:p>
        </w:tc>
      </w:tr>
      <w:tr w:rsidR="00A572A2" w:rsidRPr="00B04564" w14:paraId="47746641" w14:textId="77777777" w:rsidTr="00081372">
        <w:trPr>
          <w:cantSplit/>
          <w:trHeight w:val="113"/>
          <w:jc w:val="center"/>
          <w:ins w:id="5644" w:author="R4-1809478" w:date="2018-07-10T13:12:00Z"/>
        </w:trPr>
        <w:tc>
          <w:tcPr>
            <w:tcW w:w="1302" w:type="dxa"/>
            <w:tcBorders>
              <w:top w:val="single" w:sz="2" w:space="0" w:color="auto"/>
              <w:left w:val="single" w:sz="2" w:space="0" w:color="auto"/>
              <w:bottom w:val="single" w:sz="2" w:space="0" w:color="auto"/>
              <w:right w:val="single" w:sz="2" w:space="0" w:color="auto"/>
            </w:tcBorders>
          </w:tcPr>
          <w:p w14:paraId="3348659E" w14:textId="77777777" w:rsidR="00A572A2" w:rsidRPr="00B04564" w:rsidRDefault="00A572A2" w:rsidP="00081372">
            <w:pPr>
              <w:pStyle w:val="TAC"/>
              <w:rPr>
                <w:ins w:id="5645" w:author="R4-1809478" w:date="2018-07-10T13:12:00Z"/>
                <w:rFonts w:cs="Arial"/>
              </w:rPr>
            </w:pPr>
            <w:ins w:id="5646" w:author="R4-1809478" w:date="2018-07-10T13:12:00Z">
              <w:r w:rsidRPr="00B04564">
                <w:rPr>
                  <w:rFonts w:cs="Arial"/>
                  <w:lang w:eastAsia="ko-KR"/>
                </w:rPr>
                <w:t>E-UTRA Band 51 or NR Band n51</w:t>
              </w:r>
            </w:ins>
          </w:p>
        </w:tc>
        <w:tc>
          <w:tcPr>
            <w:tcW w:w="1701" w:type="dxa"/>
            <w:tcBorders>
              <w:top w:val="single" w:sz="2" w:space="0" w:color="auto"/>
              <w:left w:val="single" w:sz="2" w:space="0" w:color="auto"/>
              <w:bottom w:val="single" w:sz="2" w:space="0" w:color="auto"/>
              <w:right w:val="single" w:sz="2" w:space="0" w:color="auto"/>
            </w:tcBorders>
          </w:tcPr>
          <w:p w14:paraId="7B6F3084" w14:textId="77777777" w:rsidR="00A572A2" w:rsidRPr="00B04564" w:rsidRDefault="00A572A2" w:rsidP="00081372">
            <w:pPr>
              <w:pStyle w:val="TAC"/>
              <w:rPr>
                <w:ins w:id="5647" w:author="R4-1809478" w:date="2018-07-10T13:12:00Z"/>
              </w:rPr>
            </w:pPr>
            <w:ins w:id="5648" w:author="R4-1809478" w:date="2018-07-10T13:12:00Z">
              <w:r w:rsidRPr="00B04564">
                <w:rPr>
                  <w:rFonts w:cs="Arial"/>
                  <w:lang w:eastAsia="ko-KR"/>
                </w:rPr>
                <w:t>1427 – 1432 MHz</w:t>
              </w:r>
            </w:ins>
          </w:p>
        </w:tc>
        <w:tc>
          <w:tcPr>
            <w:tcW w:w="851" w:type="dxa"/>
            <w:tcBorders>
              <w:top w:val="single" w:sz="2" w:space="0" w:color="auto"/>
              <w:left w:val="single" w:sz="2" w:space="0" w:color="auto"/>
              <w:bottom w:val="single" w:sz="2" w:space="0" w:color="auto"/>
              <w:right w:val="single" w:sz="2" w:space="0" w:color="auto"/>
            </w:tcBorders>
          </w:tcPr>
          <w:p w14:paraId="73A53B26" w14:textId="77777777" w:rsidR="00A572A2" w:rsidRPr="00B04564" w:rsidRDefault="00A572A2" w:rsidP="00081372">
            <w:pPr>
              <w:pStyle w:val="TAC"/>
              <w:rPr>
                <w:ins w:id="5649" w:author="R4-1809478" w:date="2018-07-10T13:12:00Z"/>
              </w:rPr>
            </w:pPr>
            <w:ins w:id="5650"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24DB231B" w14:textId="77777777" w:rsidR="00A572A2" w:rsidRPr="00B04564" w:rsidRDefault="00A572A2" w:rsidP="00081372">
            <w:pPr>
              <w:pStyle w:val="TAC"/>
              <w:rPr>
                <w:ins w:id="5651" w:author="R4-1809478" w:date="2018-07-10T13:12:00Z"/>
              </w:rPr>
            </w:pPr>
            <w:ins w:id="5652"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05DE97DB" w14:textId="77777777" w:rsidR="00A572A2" w:rsidRPr="00B04564" w:rsidRDefault="00A572A2" w:rsidP="00081372">
            <w:pPr>
              <w:pStyle w:val="TAL"/>
              <w:rPr>
                <w:ins w:id="5653" w:author="R4-1809478" w:date="2018-07-10T13:12:00Z"/>
              </w:rPr>
            </w:pPr>
            <w:ins w:id="5654" w:author="R4-1809478" w:date="2018-07-10T13:12:00Z">
              <w:r w:rsidRPr="00B04564">
                <w:rPr>
                  <w:rFonts w:cs="Arial"/>
                  <w:lang w:eastAsia="ko-KR"/>
                </w:rPr>
                <w:t>This requirement does not apply to BS operating in Band n51, n75 or n76.</w:t>
              </w:r>
            </w:ins>
          </w:p>
        </w:tc>
      </w:tr>
      <w:tr w:rsidR="00A572A2" w:rsidRPr="00B04564" w14:paraId="1AE56FD6" w14:textId="77777777" w:rsidTr="00081372">
        <w:trPr>
          <w:cantSplit/>
          <w:trHeight w:val="113"/>
          <w:jc w:val="center"/>
          <w:ins w:id="5655" w:author="R4-1809478" w:date="2018-07-10T13:12:00Z"/>
        </w:trPr>
        <w:tc>
          <w:tcPr>
            <w:tcW w:w="1302" w:type="dxa"/>
            <w:vMerge w:val="restart"/>
            <w:tcBorders>
              <w:top w:val="single" w:sz="2" w:space="0" w:color="auto"/>
              <w:left w:val="single" w:sz="2" w:space="0" w:color="auto"/>
              <w:right w:val="single" w:sz="2" w:space="0" w:color="auto"/>
            </w:tcBorders>
          </w:tcPr>
          <w:p w14:paraId="5783A035" w14:textId="77777777" w:rsidR="00A572A2" w:rsidRPr="00B04564" w:rsidRDefault="00A572A2" w:rsidP="00081372">
            <w:pPr>
              <w:pStyle w:val="TAC"/>
              <w:rPr>
                <w:ins w:id="5656" w:author="R4-1809478" w:date="2018-07-10T13:12:00Z"/>
                <w:rFonts w:cs="Arial"/>
                <w:lang w:eastAsia="ko-KR"/>
              </w:rPr>
            </w:pPr>
            <w:ins w:id="5657" w:author="R4-1809478" w:date="2018-07-10T13:12:00Z">
              <w:r w:rsidRPr="00B04564">
                <w:rPr>
                  <w:rFonts w:cs="Arial"/>
                  <w:lang w:eastAsia="ja-JP"/>
                </w:rPr>
                <w:t>E-UTRA Band 65</w:t>
              </w:r>
            </w:ins>
          </w:p>
        </w:tc>
        <w:tc>
          <w:tcPr>
            <w:tcW w:w="1701" w:type="dxa"/>
            <w:tcBorders>
              <w:top w:val="single" w:sz="2" w:space="0" w:color="auto"/>
              <w:left w:val="single" w:sz="2" w:space="0" w:color="auto"/>
              <w:bottom w:val="single" w:sz="2" w:space="0" w:color="auto"/>
              <w:right w:val="single" w:sz="2" w:space="0" w:color="auto"/>
            </w:tcBorders>
          </w:tcPr>
          <w:p w14:paraId="6FA5EDDD" w14:textId="77777777" w:rsidR="00A572A2" w:rsidRPr="00B04564" w:rsidRDefault="00A572A2" w:rsidP="00081372">
            <w:pPr>
              <w:pStyle w:val="TAC"/>
              <w:rPr>
                <w:ins w:id="5658" w:author="R4-1809478" w:date="2018-07-10T13:12:00Z"/>
                <w:rFonts w:cs="Arial"/>
                <w:lang w:eastAsia="ko-KR"/>
              </w:rPr>
            </w:pPr>
            <w:ins w:id="5659" w:author="R4-1809478" w:date="2018-07-10T13:12:00Z">
              <w:r w:rsidRPr="00B04564">
                <w:rPr>
                  <w:rFonts w:cs="Arial"/>
                </w:rPr>
                <w:t>2110 – 2</w:t>
              </w:r>
              <w:r w:rsidRPr="00B04564">
                <w:rPr>
                  <w:rFonts w:cs="Arial"/>
                  <w:lang w:eastAsia="ja-JP"/>
                </w:rPr>
                <w:t>20</w:t>
              </w:r>
              <w:r w:rsidRPr="00B04564">
                <w:rPr>
                  <w:rFonts w:cs="Arial"/>
                </w:rPr>
                <w:t>0 MHz</w:t>
              </w:r>
            </w:ins>
          </w:p>
        </w:tc>
        <w:tc>
          <w:tcPr>
            <w:tcW w:w="851" w:type="dxa"/>
            <w:tcBorders>
              <w:top w:val="single" w:sz="2" w:space="0" w:color="auto"/>
              <w:left w:val="single" w:sz="2" w:space="0" w:color="auto"/>
              <w:bottom w:val="single" w:sz="2" w:space="0" w:color="auto"/>
              <w:right w:val="single" w:sz="2" w:space="0" w:color="auto"/>
            </w:tcBorders>
          </w:tcPr>
          <w:p w14:paraId="4BA3249B" w14:textId="77777777" w:rsidR="00A572A2" w:rsidRPr="00B04564" w:rsidRDefault="00A572A2" w:rsidP="00081372">
            <w:pPr>
              <w:pStyle w:val="TAC"/>
              <w:rPr>
                <w:ins w:id="5660" w:author="R4-1809478" w:date="2018-07-10T13:12:00Z"/>
                <w:rFonts w:cs="Arial"/>
                <w:lang w:eastAsia="ko-KR"/>
              </w:rPr>
            </w:pPr>
            <w:ins w:id="5661"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CC028BF" w14:textId="77777777" w:rsidR="00A572A2" w:rsidRPr="00B04564" w:rsidRDefault="00A572A2" w:rsidP="00081372">
            <w:pPr>
              <w:pStyle w:val="TAC"/>
              <w:rPr>
                <w:ins w:id="5662" w:author="R4-1809478" w:date="2018-07-10T13:12:00Z"/>
                <w:rFonts w:cs="Arial"/>
                <w:lang w:eastAsia="ko-KR"/>
              </w:rPr>
            </w:pPr>
            <w:ins w:id="5663"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2E80A72" w14:textId="77777777" w:rsidR="00A572A2" w:rsidRPr="00B04564" w:rsidRDefault="00A572A2" w:rsidP="00081372">
            <w:pPr>
              <w:pStyle w:val="TAL"/>
              <w:rPr>
                <w:ins w:id="5664" w:author="R4-1809478" w:date="2018-07-10T13:12:00Z"/>
                <w:rFonts w:cs="Arial"/>
                <w:lang w:eastAsia="ko-KR"/>
              </w:rPr>
            </w:pPr>
            <w:ins w:id="5665" w:author="R4-1809478" w:date="2018-07-10T13:12:00Z">
              <w:r w:rsidRPr="00B04564">
                <w:rPr>
                  <w:rFonts w:cs="Arial"/>
                </w:rPr>
                <w:t xml:space="preserve">This requirement does not apply to BS operating in band n1, </w:t>
              </w:r>
            </w:ins>
          </w:p>
        </w:tc>
      </w:tr>
      <w:tr w:rsidR="00A572A2" w:rsidRPr="00B04564" w14:paraId="0EA29349" w14:textId="77777777" w:rsidTr="00081372">
        <w:trPr>
          <w:cantSplit/>
          <w:trHeight w:val="113"/>
          <w:jc w:val="center"/>
          <w:ins w:id="5666" w:author="R4-1809478" w:date="2018-07-10T13:12:00Z"/>
        </w:trPr>
        <w:tc>
          <w:tcPr>
            <w:tcW w:w="1302" w:type="dxa"/>
            <w:vMerge/>
            <w:tcBorders>
              <w:left w:val="single" w:sz="2" w:space="0" w:color="auto"/>
              <w:right w:val="single" w:sz="2" w:space="0" w:color="auto"/>
            </w:tcBorders>
            <w:vAlign w:val="center"/>
          </w:tcPr>
          <w:p w14:paraId="6F0035F7" w14:textId="77777777" w:rsidR="00A572A2" w:rsidRPr="00B04564" w:rsidRDefault="00A572A2" w:rsidP="00081372">
            <w:pPr>
              <w:pStyle w:val="TAC"/>
              <w:rPr>
                <w:ins w:id="5667" w:author="R4-1809478" w:date="2018-07-10T13:12: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762331AC" w14:textId="77777777" w:rsidR="00A572A2" w:rsidRPr="00B04564" w:rsidRDefault="00A572A2" w:rsidP="00081372">
            <w:pPr>
              <w:pStyle w:val="TAC"/>
              <w:rPr>
                <w:ins w:id="5668" w:author="R4-1809478" w:date="2018-07-10T13:12:00Z"/>
                <w:rFonts w:cs="Arial"/>
                <w:lang w:eastAsia="ko-KR"/>
              </w:rPr>
            </w:pPr>
            <w:ins w:id="5669" w:author="R4-1809478" w:date="2018-07-10T13:12:00Z">
              <w:r w:rsidRPr="00B04564">
                <w:rPr>
                  <w:rFonts w:cs="Arial"/>
                </w:rPr>
                <w:t xml:space="preserve">1920 – </w:t>
              </w:r>
              <w:r w:rsidRPr="00B04564">
                <w:rPr>
                  <w:rFonts w:cs="Arial"/>
                  <w:lang w:eastAsia="ja-JP"/>
                </w:rPr>
                <w:t>2010</w:t>
              </w:r>
              <w:r w:rsidRPr="00B04564">
                <w:rPr>
                  <w:rFonts w:cs="Arial"/>
                </w:rPr>
                <w:t xml:space="preserve"> MHz</w:t>
              </w:r>
            </w:ins>
          </w:p>
        </w:tc>
        <w:tc>
          <w:tcPr>
            <w:tcW w:w="851" w:type="dxa"/>
            <w:tcBorders>
              <w:top w:val="single" w:sz="2" w:space="0" w:color="auto"/>
              <w:left w:val="single" w:sz="2" w:space="0" w:color="auto"/>
              <w:bottom w:val="single" w:sz="2" w:space="0" w:color="auto"/>
              <w:right w:val="single" w:sz="2" w:space="0" w:color="auto"/>
            </w:tcBorders>
          </w:tcPr>
          <w:p w14:paraId="3F3597E2" w14:textId="77777777" w:rsidR="00A572A2" w:rsidRPr="00B04564" w:rsidRDefault="00A572A2" w:rsidP="00081372">
            <w:pPr>
              <w:pStyle w:val="TAC"/>
              <w:rPr>
                <w:ins w:id="5670" w:author="R4-1809478" w:date="2018-07-10T13:12:00Z"/>
                <w:rFonts w:cs="Arial"/>
                <w:lang w:eastAsia="ko-KR"/>
              </w:rPr>
            </w:pPr>
            <w:ins w:id="5671"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06109172" w14:textId="77777777" w:rsidR="00A572A2" w:rsidRPr="00B04564" w:rsidRDefault="00A572A2" w:rsidP="00081372">
            <w:pPr>
              <w:pStyle w:val="TAC"/>
              <w:rPr>
                <w:ins w:id="5672" w:author="R4-1809478" w:date="2018-07-10T13:12:00Z"/>
                <w:rFonts w:cs="Arial"/>
                <w:lang w:eastAsia="ko-KR"/>
              </w:rPr>
            </w:pPr>
            <w:ins w:id="5673"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4A87BCF" w14:textId="77777777" w:rsidR="00A572A2" w:rsidRPr="00B04564" w:rsidRDefault="00A572A2" w:rsidP="00081372">
            <w:pPr>
              <w:pStyle w:val="TAL"/>
              <w:rPr>
                <w:ins w:id="5674" w:author="R4-1809478" w:date="2018-07-10T13:12:00Z"/>
                <w:rFonts w:cs="Arial"/>
                <w:lang w:eastAsia="ko-KR"/>
              </w:rPr>
            </w:pPr>
            <w:ins w:id="5675" w:author="R4-1809478" w:date="2018-07-10T13:12:00Z">
              <w:r w:rsidRPr="00B04564">
                <w:rPr>
                  <w:rFonts w:cs="Arial"/>
                  <w:lang w:eastAsia="ja-JP"/>
                </w:rPr>
                <w:t>For BS operating in Band n1, it applies for 1980 MHz to 2010 MHz, while the rest is covered in subclause 6.6.</w:t>
              </w:r>
              <w:r w:rsidRPr="00B04564">
                <w:rPr>
                  <w:rFonts w:cs="v5.0.0"/>
                </w:rPr>
                <w:t>5.1.3.</w:t>
              </w:r>
            </w:ins>
          </w:p>
        </w:tc>
      </w:tr>
      <w:tr w:rsidR="00A572A2" w:rsidRPr="00B04564" w14:paraId="17F9920A" w14:textId="77777777" w:rsidTr="00081372">
        <w:trPr>
          <w:cantSplit/>
          <w:trHeight w:val="113"/>
          <w:jc w:val="center"/>
          <w:ins w:id="5676" w:author="R4-1809478" w:date="2018-07-10T13:12:00Z"/>
        </w:trPr>
        <w:tc>
          <w:tcPr>
            <w:tcW w:w="1302" w:type="dxa"/>
            <w:vMerge w:val="restart"/>
            <w:tcBorders>
              <w:left w:val="single" w:sz="2" w:space="0" w:color="auto"/>
              <w:right w:val="single" w:sz="2" w:space="0" w:color="auto"/>
            </w:tcBorders>
          </w:tcPr>
          <w:p w14:paraId="0DF91E41" w14:textId="77777777" w:rsidR="00A572A2" w:rsidRPr="00B04564" w:rsidRDefault="00A572A2" w:rsidP="00081372">
            <w:pPr>
              <w:pStyle w:val="TAC"/>
              <w:rPr>
                <w:ins w:id="5677" w:author="R4-1809478" w:date="2018-07-10T13:12:00Z"/>
                <w:rFonts w:cs="Arial"/>
                <w:lang w:eastAsia="ko-KR"/>
              </w:rPr>
            </w:pPr>
            <w:ins w:id="5678" w:author="R4-1809478" w:date="2018-07-10T13:12:00Z">
              <w:r w:rsidRPr="00B04564">
                <w:rPr>
                  <w:rFonts w:cs="Arial"/>
                </w:rPr>
                <w:lastRenderedPageBreak/>
                <w:t>E-UTRA Band 66 or NR Band n66</w:t>
              </w:r>
            </w:ins>
          </w:p>
        </w:tc>
        <w:tc>
          <w:tcPr>
            <w:tcW w:w="1701" w:type="dxa"/>
            <w:tcBorders>
              <w:top w:val="single" w:sz="2" w:space="0" w:color="auto"/>
              <w:left w:val="single" w:sz="2" w:space="0" w:color="auto"/>
              <w:bottom w:val="single" w:sz="2" w:space="0" w:color="auto"/>
              <w:right w:val="single" w:sz="2" w:space="0" w:color="auto"/>
            </w:tcBorders>
          </w:tcPr>
          <w:p w14:paraId="290A6913" w14:textId="77777777" w:rsidR="00A572A2" w:rsidRPr="00B04564" w:rsidRDefault="00A572A2" w:rsidP="00081372">
            <w:pPr>
              <w:pStyle w:val="TAC"/>
              <w:rPr>
                <w:ins w:id="5679" w:author="R4-1809478" w:date="2018-07-10T13:12:00Z"/>
                <w:rFonts w:cs="Arial"/>
                <w:lang w:eastAsia="ko-KR"/>
              </w:rPr>
            </w:pPr>
            <w:ins w:id="5680" w:author="R4-1809478" w:date="2018-07-10T13:12:00Z">
              <w:r w:rsidRPr="00B04564">
                <w:rPr>
                  <w:rFonts w:cs="Arial"/>
                </w:rPr>
                <w:t>2110 – 2200 MHz</w:t>
              </w:r>
            </w:ins>
          </w:p>
        </w:tc>
        <w:tc>
          <w:tcPr>
            <w:tcW w:w="851" w:type="dxa"/>
            <w:tcBorders>
              <w:top w:val="single" w:sz="2" w:space="0" w:color="auto"/>
              <w:left w:val="single" w:sz="2" w:space="0" w:color="auto"/>
              <w:bottom w:val="single" w:sz="2" w:space="0" w:color="auto"/>
              <w:right w:val="single" w:sz="2" w:space="0" w:color="auto"/>
            </w:tcBorders>
          </w:tcPr>
          <w:p w14:paraId="0F6DBFFE" w14:textId="77777777" w:rsidR="00A572A2" w:rsidRPr="00B04564" w:rsidRDefault="00A572A2" w:rsidP="00081372">
            <w:pPr>
              <w:pStyle w:val="TAC"/>
              <w:rPr>
                <w:ins w:id="5681" w:author="R4-1809478" w:date="2018-07-10T13:12:00Z"/>
                <w:rFonts w:cs="Arial"/>
                <w:lang w:eastAsia="ko-KR"/>
              </w:rPr>
            </w:pPr>
            <w:ins w:id="5682"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06B2EB2" w14:textId="77777777" w:rsidR="00A572A2" w:rsidRPr="00B04564" w:rsidRDefault="00A572A2" w:rsidP="00081372">
            <w:pPr>
              <w:pStyle w:val="TAC"/>
              <w:rPr>
                <w:ins w:id="5683" w:author="R4-1809478" w:date="2018-07-10T13:12:00Z"/>
                <w:rFonts w:cs="Arial"/>
                <w:lang w:eastAsia="ko-KR"/>
              </w:rPr>
            </w:pPr>
            <w:ins w:id="5684"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AEB17B7" w14:textId="77777777" w:rsidR="00A572A2" w:rsidRPr="00B04564" w:rsidRDefault="00A572A2" w:rsidP="00081372">
            <w:pPr>
              <w:pStyle w:val="TAL"/>
              <w:rPr>
                <w:ins w:id="5685" w:author="R4-1809478" w:date="2018-07-10T13:12:00Z"/>
                <w:rFonts w:cs="Arial"/>
                <w:lang w:eastAsia="ko-KR"/>
              </w:rPr>
            </w:pPr>
            <w:ins w:id="5686" w:author="R4-1809478" w:date="2018-07-10T13:12:00Z">
              <w:r w:rsidRPr="00B04564">
                <w:rPr>
                  <w:rFonts w:cs="Arial"/>
                </w:rPr>
                <w:t>This requirement does not apply to BS operating in band n66.</w:t>
              </w:r>
            </w:ins>
          </w:p>
        </w:tc>
      </w:tr>
      <w:tr w:rsidR="00A572A2" w:rsidRPr="00B04564" w14:paraId="144E8FFD" w14:textId="77777777" w:rsidTr="00081372">
        <w:trPr>
          <w:cantSplit/>
          <w:trHeight w:val="113"/>
          <w:jc w:val="center"/>
          <w:ins w:id="5687" w:author="R4-1809478" w:date="2018-07-10T13:12:00Z"/>
        </w:trPr>
        <w:tc>
          <w:tcPr>
            <w:tcW w:w="1302" w:type="dxa"/>
            <w:vMerge/>
            <w:tcBorders>
              <w:left w:val="single" w:sz="2" w:space="0" w:color="auto"/>
              <w:right w:val="single" w:sz="2" w:space="0" w:color="auto"/>
            </w:tcBorders>
            <w:vAlign w:val="center"/>
          </w:tcPr>
          <w:p w14:paraId="5C643E58" w14:textId="77777777" w:rsidR="00A572A2" w:rsidRPr="00B04564" w:rsidRDefault="00A572A2" w:rsidP="00081372">
            <w:pPr>
              <w:pStyle w:val="TAC"/>
              <w:rPr>
                <w:ins w:id="5688" w:author="R4-1809478" w:date="2018-07-10T13:12: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CB89AB7" w14:textId="77777777" w:rsidR="00A572A2" w:rsidRPr="00B04564" w:rsidRDefault="00A572A2" w:rsidP="00081372">
            <w:pPr>
              <w:pStyle w:val="TAC"/>
              <w:rPr>
                <w:ins w:id="5689" w:author="R4-1809478" w:date="2018-07-10T13:12:00Z"/>
                <w:rFonts w:cs="Arial"/>
                <w:lang w:eastAsia="ko-KR"/>
              </w:rPr>
            </w:pPr>
            <w:ins w:id="5690" w:author="R4-1809478" w:date="2018-07-10T13:12:00Z">
              <w:r w:rsidRPr="00B04564">
                <w:rPr>
                  <w:rFonts w:cs="Arial"/>
                </w:rPr>
                <w:t>1710 – 1780 MHz</w:t>
              </w:r>
            </w:ins>
          </w:p>
        </w:tc>
        <w:tc>
          <w:tcPr>
            <w:tcW w:w="851" w:type="dxa"/>
            <w:tcBorders>
              <w:top w:val="single" w:sz="2" w:space="0" w:color="auto"/>
              <w:left w:val="single" w:sz="2" w:space="0" w:color="auto"/>
              <w:bottom w:val="single" w:sz="2" w:space="0" w:color="auto"/>
              <w:right w:val="single" w:sz="2" w:space="0" w:color="auto"/>
            </w:tcBorders>
          </w:tcPr>
          <w:p w14:paraId="21140718" w14:textId="77777777" w:rsidR="00A572A2" w:rsidRPr="00B04564" w:rsidRDefault="00A572A2" w:rsidP="00081372">
            <w:pPr>
              <w:pStyle w:val="TAC"/>
              <w:rPr>
                <w:ins w:id="5691" w:author="R4-1809478" w:date="2018-07-10T13:12:00Z"/>
                <w:rFonts w:cs="Arial"/>
                <w:lang w:eastAsia="ko-KR"/>
              </w:rPr>
            </w:pPr>
            <w:ins w:id="5692"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1860E86E" w14:textId="77777777" w:rsidR="00A572A2" w:rsidRPr="00B04564" w:rsidRDefault="00A572A2" w:rsidP="00081372">
            <w:pPr>
              <w:pStyle w:val="TAC"/>
              <w:rPr>
                <w:ins w:id="5693" w:author="R4-1809478" w:date="2018-07-10T13:12:00Z"/>
                <w:rFonts w:cs="Arial"/>
                <w:lang w:eastAsia="ko-KR"/>
              </w:rPr>
            </w:pPr>
            <w:ins w:id="5694"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8C18D17" w14:textId="77777777" w:rsidR="00A572A2" w:rsidRPr="00B04564" w:rsidRDefault="00A572A2" w:rsidP="00081372">
            <w:pPr>
              <w:pStyle w:val="TAL"/>
              <w:rPr>
                <w:ins w:id="5695" w:author="R4-1809478" w:date="2018-07-10T13:12:00Z"/>
                <w:rFonts w:cs="Arial"/>
                <w:lang w:eastAsia="ko-KR"/>
              </w:rPr>
            </w:pPr>
            <w:ins w:id="5696" w:author="R4-1809478" w:date="2018-07-10T13:12:00Z">
              <w:r w:rsidRPr="00B04564">
                <w:rPr>
                  <w:rFonts w:cs="Arial"/>
                </w:rPr>
                <w:t xml:space="preserve">This requirement does not apply to BS operating in band n66, </w:t>
              </w:r>
              <w:r w:rsidRPr="00B04564">
                <w:rPr>
                  <w:rFonts w:cs="v5.0.0"/>
                </w:rPr>
                <w:t>since it is already covered by the requirement in subclause 6.6.5.1.3.</w:t>
              </w:r>
            </w:ins>
          </w:p>
        </w:tc>
      </w:tr>
      <w:tr w:rsidR="00A572A2" w:rsidRPr="00B04564" w14:paraId="3A5CC085" w14:textId="77777777" w:rsidTr="00081372">
        <w:trPr>
          <w:cantSplit/>
          <w:trHeight w:val="113"/>
          <w:jc w:val="center"/>
          <w:ins w:id="5697" w:author="R4-1809478" w:date="2018-07-10T13:12:00Z"/>
        </w:trPr>
        <w:tc>
          <w:tcPr>
            <w:tcW w:w="1302" w:type="dxa"/>
            <w:tcBorders>
              <w:left w:val="single" w:sz="2" w:space="0" w:color="auto"/>
              <w:right w:val="single" w:sz="2" w:space="0" w:color="auto"/>
            </w:tcBorders>
          </w:tcPr>
          <w:p w14:paraId="24F68E37" w14:textId="77777777" w:rsidR="00A572A2" w:rsidRPr="00B04564" w:rsidRDefault="00A572A2" w:rsidP="00081372">
            <w:pPr>
              <w:pStyle w:val="TAC"/>
              <w:rPr>
                <w:ins w:id="5698" w:author="R4-1809478" w:date="2018-07-10T13:12:00Z"/>
                <w:rFonts w:cs="Arial"/>
                <w:lang w:eastAsia="ko-KR"/>
              </w:rPr>
            </w:pPr>
            <w:ins w:id="5699" w:author="R4-1809478" w:date="2018-07-10T13:12:00Z">
              <w:r w:rsidRPr="00B04564">
                <w:rPr>
                  <w:rFonts w:cs="Arial"/>
                </w:rPr>
                <w:t>E-UTRA Band 67</w:t>
              </w:r>
            </w:ins>
          </w:p>
        </w:tc>
        <w:tc>
          <w:tcPr>
            <w:tcW w:w="1701" w:type="dxa"/>
            <w:tcBorders>
              <w:top w:val="single" w:sz="2" w:space="0" w:color="auto"/>
              <w:left w:val="single" w:sz="2" w:space="0" w:color="auto"/>
              <w:bottom w:val="single" w:sz="2" w:space="0" w:color="auto"/>
              <w:right w:val="single" w:sz="2" w:space="0" w:color="auto"/>
            </w:tcBorders>
          </w:tcPr>
          <w:p w14:paraId="21BA9B64" w14:textId="77777777" w:rsidR="00A572A2" w:rsidRPr="00B04564" w:rsidRDefault="00A572A2" w:rsidP="00081372">
            <w:pPr>
              <w:pStyle w:val="TAC"/>
              <w:rPr>
                <w:ins w:id="5700" w:author="R4-1809478" w:date="2018-07-10T13:12:00Z"/>
                <w:rFonts w:cs="Arial"/>
                <w:lang w:eastAsia="ko-KR"/>
              </w:rPr>
            </w:pPr>
            <w:ins w:id="5701" w:author="R4-1809478" w:date="2018-07-10T13:12:00Z">
              <w:r w:rsidRPr="00B04564">
                <w:rPr>
                  <w:rFonts w:cs="Arial"/>
                  <w:lang w:eastAsia="zh-CN"/>
                </w:rPr>
                <w:t>738 – 758 MHz</w:t>
              </w:r>
            </w:ins>
          </w:p>
        </w:tc>
        <w:tc>
          <w:tcPr>
            <w:tcW w:w="851" w:type="dxa"/>
            <w:tcBorders>
              <w:top w:val="single" w:sz="2" w:space="0" w:color="auto"/>
              <w:left w:val="single" w:sz="2" w:space="0" w:color="auto"/>
              <w:bottom w:val="single" w:sz="2" w:space="0" w:color="auto"/>
              <w:right w:val="single" w:sz="2" w:space="0" w:color="auto"/>
            </w:tcBorders>
          </w:tcPr>
          <w:p w14:paraId="0EE802C7" w14:textId="77777777" w:rsidR="00A572A2" w:rsidRPr="00B04564" w:rsidRDefault="00A572A2" w:rsidP="00081372">
            <w:pPr>
              <w:pStyle w:val="TAC"/>
              <w:rPr>
                <w:ins w:id="5702" w:author="R4-1809478" w:date="2018-07-10T13:12:00Z"/>
                <w:rFonts w:cs="Arial"/>
                <w:lang w:eastAsia="ko-KR"/>
              </w:rPr>
            </w:pPr>
            <w:ins w:id="5703"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75BF4FA7" w14:textId="77777777" w:rsidR="00A572A2" w:rsidRPr="00B04564" w:rsidRDefault="00A572A2" w:rsidP="00081372">
            <w:pPr>
              <w:pStyle w:val="TAC"/>
              <w:rPr>
                <w:ins w:id="5704" w:author="R4-1809478" w:date="2018-07-10T13:12:00Z"/>
                <w:rFonts w:cs="Arial"/>
                <w:lang w:eastAsia="ko-KR"/>
              </w:rPr>
            </w:pPr>
            <w:ins w:id="5705"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75F9ED2" w14:textId="77777777" w:rsidR="00A572A2" w:rsidRPr="00B04564" w:rsidRDefault="00A572A2" w:rsidP="00081372">
            <w:pPr>
              <w:pStyle w:val="TAL"/>
              <w:rPr>
                <w:ins w:id="5706" w:author="R4-1809478" w:date="2018-07-10T13:12:00Z"/>
                <w:rFonts w:cs="Arial"/>
                <w:lang w:eastAsia="ko-KR"/>
              </w:rPr>
            </w:pPr>
            <w:ins w:id="5707" w:author="R4-1809478" w:date="2018-07-10T13:12:00Z">
              <w:r w:rsidRPr="00B04564">
                <w:rPr>
                  <w:rFonts w:cs="Arial"/>
                </w:rPr>
                <w:t>This requirement does not apply to BS operating in Band n28.</w:t>
              </w:r>
            </w:ins>
          </w:p>
        </w:tc>
      </w:tr>
      <w:tr w:rsidR="00A572A2" w:rsidRPr="00B04564" w14:paraId="02B4E4C5" w14:textId="77777777" w:rsidTr="00081372">
        <w:trPr>
          <w:cantSplit/>
          <w:trHeight w:val="113"/>
          <w:jc w:val="center"/>
          <w:ins w:id="5708" w:author="R4-1809478" w:date="2018-07-10T13:12:00Z"/>
        </w:trPr>
        <w:tc>
          <w:tcPr>
            <w:tcW w:w="1302" w:type="dxa"/>
            <w:vMerge w:val="restart"/>
            <w:tcBorders>
              <w:left w:val="single" w:sz="2" w:space="0" w:color="auto"/>
              <w:right w:val="single" w:sz="2" w:space="0" w:color="auto"/>
            </w:tcBorders>
          </w:tcPr>
          <w:p w14:paraId="13528D2E" w14:textId="77777777" w:rsidR="00A572A2" w:rsidRPr="00B04564" w:rsidRDefault="00A572A2" w:rsidP="00081372">
            <w:pPr>
              <w:pStyle w:val="TAC"/>
              <w:rPr>
                <w:ins w:id="5709" w:author="R4-1809478" w:date="2018-07-10T13:12:00Z"/>
                <w:rFonts w:cs="Arial"/>
                <w:lang w:eastAsia="ko-KR"/>
              </w:rPr>
            </w:pPr>
            <w:ins w:id="5710" w:author="R4-1809478" w:date="2018-07-10T13:12:00Z">
              <w:r w:rsidRPr="00B04564">
                <w:rPr>
                  <w:rFonts w:cs="Arial"/>
                </w:rPr>
                <w:t>E-UTRA Band 68</w:t>
              </w:r>
            </w:ins>
          </w:p>
        </w:tc>
        <w:tc>
          <w:tcPr>
            <w:tcW w:w="1701" w:type="dxa"/>
            <w:tcBorders>
              <w:top w:val="single" w:sz="2" w:space="0" w:color="auto"/>
              <w:left w:val="single" w:sz="2" w:space="0" w:color="auto"/>
              <w:bottom w:val="single" w:sz="2" w:space="0" w:color="auto"/>
              <w:right w:val="single" w:sz="2" w:space="0" w:color="auto"/>
            </w:tcBorders>
          </w:tcPr>
          <w:p w14:paraId="60FECF89" w14:textId="77777777" w:rsidR="00A572A2" w:rsidRPr="00B04564" w:rsidRDefault="00A572A2" w:rsidP="00081372">
            <w:pPr>
              <w:pStyle w:val="TAC"/>
              <w:rPr>
                <w:ins w:id="5711" w:author="R4-1809478" w:date="2018-07-10T13:12:00Z"/>
                <w:rFonts w:cs="Arial"/>
                <w:lang w:eastAsia="ko-KR"/>
              </w:rPr>
            </w:pPr>
            <w:ins w:id="5712" w:author="R4-1809478" w:date="2018-07-10T13:12:00Z">
              <w:r w:rsidRPr="00B04564">
                <w:rPr>
                  <w:rFonts w:cs="Arial"/>
                </w:rPr>
                <w:t>753 -783 MHz</w:t>
              </w:r>
            </w:ins>
          </w:p>
        </w:tc>
        <w:tc>
          <w:tcPr>
            <w:tcW w:w="851" w:type="dxa"/>
            <w:tcBorders>
              <w:top w:val="single" w:sz="2" w:space="0" w:color="auto"/>
              <w:left w:val="single" w:sz="2" w:space="0" w:color="auto"/>
              <w:bottom w:val="single" w:sz="2" w:space="0" w:color="auto"/>
              <w:right w:val="single" w:sz="2" w:space="0" w:color="auto"/>
            </w:tcBorders>
          </w:tcPr>
          <w:p w14:paraId="2A6CB2F5" w14:textId="77777777" w:rsidR="00A572A2" w:rsidRPr="00B04564" w:rsidRDefault="00A572A2" w:rsidP="00081372">
            <w:pPr>
              <w:pStyle w:val="TAC"/>
              <w:rPr>
                <w:ins w:id="5713" w:author="R4-1809478" w:date="2018-07-10T13:12:00Z"/>
                <w:rFonts w:cs="Arial"/>
                <w:lang w:eastAsia="ko-KR"/>
              </w:rPr>
            </w:pPr>
            <w:ins w:id="5714"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271A21F8" w14:textId="77777777" w:rsidR="00A572A2" w:rsidRPr="00B04564" w:rsidRDefault="00A572A2" w:rsidP="00081372">
            <w:pPr>
              <w:pStyle w:val="TAC"/>
              <w:rPr>
                <w:ins w:id="5715" w:author="R4-1809478" w:date="2018-07-10T13:12:00Z"/>
                <w:rFonts w:cs="Arial"/>
                <w:lang w:eastAsia="ko-KR"/>
              </w:rPr>
            </w:pPr>
            <w:ins w:id="571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095ED14" w14:textId="77777777" w:rsidR="00A572A2" w:rsidRPr="00B04564" w:rsidRDefault="00A572A2" w:rsidP="00081372">
            <w:pPr>
              <w:pStyle w:val="TAL"/>
              <w:rPr>
                <w:ins w:id="5717" w:author="R4-1809478" w:date="2018-07-10T13:12:00Z"/>
                <w:rFonts w:cs="Arial"/>
                <w:lang w:eastAsia="ko-KR"/>
              </w:rPr>
            </w:pPr>
            <w:ins w:id="5718" w:author="R4-1809478" w:date="2018-07-10T13:12:00Z">
              <w:r w:rsidRPr="00B04564">
                <w:rPr>
                  <w:rFonts w:cs="Arial"/>
                </w:rPr>
                <w:t>This requirement does not apply to BS operating in band n28.</w:t>
              </w:r>
            </w:ins>
          </w:p>
        </w:tc>
      </w:tr>
      <w:tr w:rsidR="00A572A2" w:rsidRPr="00B04564" w14:paraId="20522FA4" w14:textId="77777777" w:rsidTr="00081372">
        <w:trPr>
          <w:cantSplit/>
          <w:trHeight w:val="113"/>
          <w:jc w:val="center"/>
          <w:ins w:id="5719" w:author="R4-1809478" w:date="2018-07-10T13:12:00Z"/>
        </w:trPr>
        <w:tc>
          <w:tcPr>
            <w:tcW w:w="1302" w:type="dxa"/>
            <w:vMerge/>
            <w:tcBorders>
              <w:left w:val="single" w:sz="2" w:space="0" w:color="auto"/>
              <w:right w:val="single" w:sz="2" w:space="0" w:color="auto"/>
            </w:tcBorders>
          </w:tcPr>
          <w:p w14:paraId="70B91E7F" w14:textId="77777777" w:rsidR="00A572A2" w:rsidRPr="00B04564" w:rsidRDefault="00A572A2" w:rsidP="00081372">
            <w:pPr>
              <w:pStyle w:val="TAC"/>
              <w:rPr>
                <w:ins w:id="5720" w:author="R4-1809478" w:date="2018-07-10T13:12: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8D3F28B" w14:textId="77777777" w:rsidR="00A572A2" w:rsidRPr="00B04564" w:rsidRDefault="00A572A2" w:rsidP="00081372">
            <w:pPr>
              <w:pStyle w:val="TAC"/>
              <w:rPr>
                <w:ins w:id="5721" w:author="R4-1809478" w:date="2018-07-10T13:12:00Z"/>
                <w:rFonts w:cs="Arial"/>
                <w:lang w:eastAsia="ko-KR"/>
              </w:rPr>
            </w:pPr>
            <w:ins w:id="5722" w:author="R4-1809478" w:date="2018-07-10T13:12:00Z">
              <w:r w:rsidRPr="00B04564">
                <w:rPr>
                  <w:rFonts w:cs="Arial"/>
                </w:rPr>
                <w:t>698-728 MHz</w:t>
              </w:r>
            </w:ins>
          </w:p>
        </w:tc>
        <w:tc>
          <w:tcPr>
            <w:tcW w:w="851" w:type="dxa"/>
            <w:tcBorders>
              <w:top w:val="single" w:sz="2" w:space="0" w:color="auto"/>
              <w:left w:val="single" w:sz="2" w:space="0" w:color="auto"/>
              <w:bottom w:val="single" w:sz="2" w:space="0" w:color="auto"/>
              <w:right w:val="single" w:sz="2" w:space="0" w:color="auto"/>
            </w:tcBorders>
          </w:tcPr>
          <w:p w14:paraId="460C610A" w14:textId="77777777" w:rsidR="00A572A2" w:rsidRPr="00B04564" w:rsidRDefault="00A572A2" w:rsidP="00081372">
            <w:pPr>
              <w:pStyle w:val="TAC"/>
              <w:rPr>
                <w:ins w:id="5723" w:author="R4-1809478" w:date="2018-07-10T13:12:00Z"/>
                <w:rFonts w:cs="Arial"/>
                <w:lang w:eastAsia="ko-KR"/>
              </w:rPr>
            </w:pPr>
            <w:ins w:id="5724"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63F38C5B" w14:textId="77777777" w:rsidR="00A572A2" w:rsidRPr="00B04564" w:rsidRDefault="00A572A2" w:rsidP="00081372">
            <w:pPr>
              <w:pStyle w:val="TAC"/>
              <w:rPr>
                <w:ins w:id="5725" w:author="R4-1809478" w:date="2018-07-10T13:12:00Z"/>
                <w:rFonts w:cs="Arial"/>
                <w:lang w:eastAsia="ko-KR"/>
              </w:rPr>
            </w:pPr>
            <w:ins w:id="5726"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15C6317" w14:textId="77777777" w:rsidR="00A572A2" w:rsidRPr="00B04564" w:rsidRDefault="00A572A2" w:rsidP="00081372">
            <w:pPr>
              <w:pStyle w:val="TAL"/>
              <w:rPr>
                <w:ins w:id="5727" w:author="R4-1809478" w:date="2018-07-10T13:12:00Z"/>
                <w:rFonts w:cs="Arial"/>
                <w:lang w:eastAsia="ko-KR"/>
              </w:rPr>
            </w:pPr>
            <w:ins w:id="5728" w:author="R4-1809478" w:date="2018-07-10T13:12:00Z">
              <w:r w:rsidRPr="00B04564">
                <w:rPr>
                  <w:rFonts w:cs="Arial"/>
                </w:rPr>
                <w:t>For BS operating in Band n28, this requirement applies between 698 MHz and 703 MHz, while the rest is covered in subclause 6.6.</w:t>
              </w:r>
              <w:r w:rsidRPr="00B04564">
                <w:rPr>
                  <w:rFonts w:cs="v5.0.0"/>
                </w:rPr>
                <w:t>5.1.3.</w:t>
              </w:r>
            </w:ins>
          </w:p>
        </w:tc>
      </w:tr>
      <w:tr w:rsidR="00A572A2" w:rsidRPr="00B04564" w14:paraId="6F464FD0" w14:textId="77777777" w:rsidTr="00081372">
        <w:trPr>
          <w:cantSplit/>
          <w:trHeight w:val="113"/>
          <w:jc w:val="center"/>
          <w:ins w:id="5729" w:author="R4-1809478" w:date="2018-07-10T13:12:00Z"/>
        </w:trPr>
        <w:tc>
          <w:tcPr>
            <w:tcW w:w="1302" w:type="dxa"/>
            <w:tcBorders>
              <w:left w:val="single" w:sz="2" w:space="0" w:color="auto"/>
              <w:right w:val="single" w:sz="2" w:space="0" w:color="auto"/>
            </w:tcBorders>
          </w:tcPr>
          <w:p w14:paraId="0BFA6898" w14:textId="77777777" w:rsidR="00A572A2" w:rsidRPr="00B04564" w:rsidRDefault="00A572A2" w:rsidP="00081372">
            <w:pPr>
              <w:pStyle w:val="TAC"/>
              <w:rPr>
                <w:ins w:id="5730" w:author="R4-1809478" w:date="2018-07-10T13:12:00Z"/>
                <w:rFonts w:cs="Arial"/>
                <w:lang w:eastAsia="ko-KR"/>
              </w:rPr>
            </w:pPr>
            <w:ins w:id="5731" w:author="R4-1809478" w:date="2018-07-10T13:12:00Z">
              <w:r w:rsidRPr="00B04564">
                <w:rPr>
                  <w:rFonts w:cs="Arial"/>
                </w:rPr>
                <w:t>E-UTRA Band 69</w:t>
              </w:r>
            </w:ins>
          </w:p>
        </w:tc>
        <w:tc>
          <w:tcPr>
            <w:tcW w:w="1701" w:type="dxa"/>
            <w:tcBorders>
              <w:top w:val="single" w:sz="2" w:space="0" w:color="auto"/>
              <w:left w:val="single" w:sz="2" w:space="0" w:color="auto"/>
              <w:bottom w:val="single" w:sz="2" w:space="0" w:color="auto"/>
              <w:right w:val="single" w:sz="2" w:space="0" w:color="auto"/>
            </w:tcBorders>
          </w:tcPr>
          <w:p w14:paraId="208B43AC" w14:textId="77777777" w:rsidR="00A572A2" w:rsidRPr="00B04564" w:rsidRDefault="00A572A2" w:rsidP="00081372">
            <w:pPr>
              <w:pStyle w:val="TAC"/>
              <w:rPr>
                <w:ins w:id="5732" w:author="R4-1809478" w:date="2018-07-10T13:12:00Z"/>
                <w:rFonts w:cs="Arial"/>
                <w:lang w:eastAsia="ko-KR"/>
              </w:rPr>
            </w:pPr>
            <w:ins w:id="5733" w:author="R4-1809478" w:date="2018-07-10T13:12:00Z">
              <w:r w:rsidRPr="00B04564">
                <w:rPr>
                  <w:rFonts w:cs="Arial"/>
                </w:rPr>
                <w:t>2570 – 2620 MHz</w:t>
              </w:r>
            </w:ins>
          </w:p>
        </w:tc>
        <w:tc>
          <w:tcPr>
            <w:tcW w:w="851" w:type="dxa"/>
            <w:tcBorders>
              <w:top w:val="single" w:sz="2" w:space="0" w:color="auto"/>
              <w:left w:val="single" w:sz="2" w:space="0" w:color="auto"/>
              <w:bottom w:val="single" w:sz="2" w:space="0" w:color="auto"/>
              <w:right w:val="single" w:sz="2" w:space="0" w:color="auto"/>
            </w:tcBorders>
          </w:tcPr>
          <w:p w14:paraId="19AFD6A8" w14:textId="77777777" w:rsidR="00A572A2" w:rsidRPr="00B04564" w:rsidRDefault="00A572A2" w:rsidP="00081372">
            <w:pPr>
              <w:pStyle w:val="TAC"/>
              <w:rPr>
                <w:ins w:id="5734" w:author="R4-1809478" w:date="2018-07-10T13:12:00Z"/>
                <w:rFonts w:cs="Arial"/>
                <w:lang w:eastAsia="ko-KR"/>
              </w:rPr>
            </w:pPr>
            <w:ins w:id="5735"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09CAB537" w14:textId="77777777" w:rsidR="00A572A2" w:rsidRPr="00B04564" w:rsidRDefault="00A572A2" w:rsidP="00081372">
            <w:pPr>
              <w:pStyle w:val="TAC"/>
              <w:rPr>
                <w:ins w:id="5736" w:author="R4-1809478" w:date="2018-07-10T13:12:00Z"/>
                <w:rFonts w:cs="Arial"/>
                <w:lang w:eastAsia="ko-KR"/>
              </w:rPr>
            </w:pPr>
            <w:ins w:id="5737"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096ABB7" w14:textId="77777777" w:rsidR="00A572A2" w:rsidRPr="00B04564" w:rsidRDefault="00A572A2" w:rsidP="00081372">
            <w:pPr>
              <w:pStyle w:val="TAL"/>
              <w:rPr>
                <w:ins w:id="5738" w:author="R4-1809478" w:date="2018-07-10T13:12:00Z"/>
                <w:rFonts w:cs="Arial"/>
                <w:lang w:eastAsia="ko-KR"/>
              </w:rPr>
            </w:pPr>
            <w:ins w:id="5739" w:author="R4-1809478" w:date="2018-07-10T13:12:00Z">
              <w:r w:rsidRPr="00B04564">
                <w:rPr>
                  <w:rFonts w:cs="Arial"/>
                </w:rPr>
                <w:t>This requirement does not apply to BS operating in Band n38.</w:t>
              </w:r>
            </w:ins>
          </w:p>
        </w:tc>
      </w:tr>
      <w:tr w:rsidR="00A572A2" w:rsidRPr="00B04564" w14:paraId="4549487F" w14:textId="77777777" w:rsidTr="00081372">
        <w:trPr>
          <w:cantSplit/>
          <w:trHeight w:val="113"/>
          <w:jc w:val="center"/>
          <w:ins w:id="5740" w:author="R4-1809478" w:date="2018-07-10T13:12:00Z"/>
        </w:trPr>
        <w:tc>
          <w:tcPr>
            <w:tcW w:w="1302" w:type="dxa"/>
            <w:vMerge w:val="restart"/>
            <w:tcBorders>
              <w:left w:val="single" w:sz="2" w:space="0" w:color="auto"/>
              <w:right w:val="single" w:sz="2" w:space="0" w:color="auto"/>
            </w:tcBorders>
          </w:tcPr>
          <w:p w14:paraId="7770D193" w14:textId="77777777" w:rsidR="00A572A2" w:rsidRPr="00B04564" w:rsidRDefault="00A572A2" w:rsidP="00081372">
            <w:pPr>
              <w:pStyle w:val="TAC"/>
              <w:rPr>
                <w:ins w:id="5741" w:author="R4-1809478" w:date="2018-07-10T13:12:00Z"/>
                <w:rFonts w:cs="Arial"/>
                <w:lang w:eastAsia="ko-KR"/>
              </w:rPr>
            </w:pPr>
            <w:ins w:id="5742" w:author="R4-1809478" w:date="2018-07-10T13:12:00Z">
              <w:r w:rsidRPr="00B04564">
                <w:rPr>
                  <w:rFonts w:cs="Arial"/>
                </w:rPr>
                <w:t>E-UTRA Band 70 or NR Band n70</w:t>
              </w:r>
            </w:ins>
          </w:p>
        </w:tc>
        <w:tc>
          <w:tcPr>
            <w:tcW w:w="1701" w:type="dxa"/>
            <w:tcBorders>
              <w:top w:val="single" w:sz="2" w:space="0" w:color="auto"/>
              <w:left w:val="single" w:sz="2" w:space="0" w:color="auto"/>
              <w:bottom w:val="single" w:sz="2" w:space="0" w:color="auto"/>
              <w:right w:val="single" w:sz="2" w:space="0" w:color="auto"/>
            </w:tcBorders>
          </w:tcPr>
          <w:p w14:paraId="3E24EDB6" w14:textId="77777777" w:rsidR="00A572A2" w:rsidRPr="00B04564" w:rsidRDefault="00A572A2" w:rsidP="00081372">
            <w:pPr>
              <w:pStyle w:val="TAC"/>
              <w:rPr>
                <w:ins w:id="5743" w:author="R4-1809478" w:date="2018-07-10T13:12:00Z"/>
              </w:rPr>
            </w:pPr>
            <w:ins w:id="5744" w:author="R4-1809478" w:date="2018-07-10T13:12:00Z">
              <w:r w:rsidRPr="00B04564">
                <w:t>1995 – 2020 MHz</w:t>
              </w:r>
            </w:ins>
          </w:p>
        </w:tc>
        <w:tc>
          <w:tcPr>
            <w:tcW w:w="851" w:type="dxa"/>
            <w:tcBorders>
              <w:top w:val="single" w:sz="2" w:space="0" w:color="auto"/>
              <w:left w:val="single" w:sz="2" w:space="0" w:color="auto"/>
              <w:bottom w:val="single" w:sz="2" w:space="0" w:color="auto"/>
              <w:right w:val="single" w:sz="2" w:space="0" w:color="auto"/>
            </w:tcBorders>
          </w:tcPr>
          <w:p w14:paraId="29C03BF4" w14:textId="77777777" w:rsidR="00A572A2" w:rsidRPr="00B04564" w:rsidRDefault="00A572A2" w:rsidP="00081372">
            <w:pPr>
              <w:pStyle w:val="TAC"/>
              <w:rPr>
                <w:ins w:id="5745" w:author="R4-1809478" w:date="2018-07-10T13:12:00Z"/>
                <w:rFonts w:cs="Arial"/>
                <w:lang w:eastAsia="ko-KR"/>
              </w:rPr>
            </w:pPr>
            <w:ins w:id="5746" w:author="R4-1809478" w:date="2018-07-10T13:12:00Z">
              <w:r w:rsidRPr="00B04564">
                <w:rPr>
                  <w:rFonts w:cs="Arial"/>
                </w:rPr>
                <w:t>-52 dBm</w:t>
              </w:r>
            </w:ins>
          </w:p>
        </w:tc>
        <w:tc>
          <w:tcPr>
            <w:tcW w:w="1417" w:type="dxa"/>
            <w:tcBorders>
              <w:top w:val="single" w:sz="2" w:space="0" w:color="auto"/>
              <w:left w:val="single" w:sz="2" w:space="0" w:color="auto"/>
              <w:bottom w:val="single" w:sz="2" w:space="0" w:color="auto"/>
              <w:right w:val="single" w:sz="2" w:space="0" w:color="auto"/>
            </w:tcBorders>
          </w:tcPr>
          <w:p w14:paraId="4EC8DB81" w14:textId="77777777" w:rsidR="00A572A2" w:rsidRPr="00B04564" w:rsidRDefault="00A572A2" w:rsidP="00081372">
            <w:pPr>
              <w:pStyle w:val="TAC"/>
              <w:rPr>
                <w:ins w:id="5747" w:author="R4-1809478" w:date="2018-07-10T13:12:00Z"/>
                <w:rFonts w:cs="Arial"/>
                <w:lang w:eastAsia="ko-KR"/>
              </w:rPr>
            </w:pPr>
            <w:ins w:id="5748"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A99B1DE" w14:textId="77777777" w:rsidR="00A572A2" w:rsidRPr="00B04564" w:rsidRDefault="00A572A2" w:rsidP="00081372">
            <w:pPr>
              <w:pStyle w:val="TAL"/>
              <w:rPr>
                <w:ins w:id="5749" w:author="R4-1809478" w:date="2018-07-10T13:12:00Z"/>
                <w:rFonts w:cs="Arial"/>
                <w:lang w:eastAsia="ko-KR"/>
              </w:rPr>
            </w:pPr>
            <w:ins w:id="5750" w:author="R4-1809478" w:date="2018-07-10T13:12:00Z">
              <w:r w:rsidRPr="00B04564">
                <w:rPr>
                  <w:rFonts w:cs="Arial"/>
                </w:rPr>
                <w:t>This requirement does not apply to BS operating in band n2, n25 or n70</w:t>
              </w:r>
            </w:ins>
          </w:p>
        </w:tc>
      </w:tr>
      <w:tr w:rsidR="00A572A2" w:rsidRPr="00B04564" w14:paraId="046A8F53" w14:textId="77777777" w:rsidTr="00081372">
        <w:trPr>
          <w:cantSplit/>
          <w:trHeight w:val="113"/>
          <w:jc w:val="center"/>
          <w:ins w:id="5751" w:author="R4-1809478" w:date="2018-07-10T13:12:00Z"/>
        </w:trPr>
        <w:tc>
          <w:tcPr>
            <w:tcW w:w="1302" w:type="dxa"/>
            <w:vMerge/>
            <w:tcBorders>
              <w:left w:val="single" w:sz="2" w:space="0" w:color="auto"/>
              <w:right w:val="single" w:sz="2" w:space="0" w:color="auto"/>
            </w:tcBorders>
            <w:vAlign w:val="center"/>
          </w:tcPr>
          <w:p w14:paraId="276F087B" w14:textId="77777777" w:rsidR="00A572A2" w:rsidRPr="00B04564" w:rsidRDefault="00A572A2" w:rsidP="00081372">
            <w:pPr>
              <w:pStyle w:val="TAC"/>
              <w:rPr>
                <w:ins w:id="5752" w:author="R4-1809478" w:date="2018-07-10T13:12: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69A51014" w14:textId="77777777" w:rsidR="00A572A2" w:rsidRPr="00B04564" w:rsidRDefault="00A572A2" w:rsidP="00081372">
            <w:pPr>
              <w:pStyle w:val="TAC"/>
              <w:rPr>
                <w:ins w:id="5753" w:author="R4-1809478" w:date="2018-07-10T13:12:00Z"/>
              </w:rPr>
            </w:pPr>
            <w:ins w:id="5754" w:author="R4-1809478" w:date="2018-07-10T13:12:00Z">
              <w:r w:rsidRPr="00B04564">
                <w:t>1695 – 1710 MHz</w:t>
              </w:r>
            </w:ins>
          </w:p>
        </w:tc>
        <w:tc>
          <w:tcPr>
            <w:tcW w:w="851" w:type="dxa"/>
            <w:tcBorders>
              <w:top w:val="single" w:sz="2" w:space="0" w:color="auto"/>
              <w:left w:val="single" w:sz="2" w:space="0" w:color="auto"/>
              <w:bottom w:val="single" w:sz="2" w:space="0" w:color="auto"/>
              <w:right w:val="single" w:sz="2" w:space="0" w:color="auto"/>
            </w:tcBorders>
          </w:tcPr>
          <w:p w14:paraId="7C66AE59" w14:textId="77777777" w:rsidR="00A572A2" w:rsidRPr="00B04564" w:rsidRDefault="00A572A2" w:rsidP="00081372">
            <w:pPr>
              <w:pStyle w:val="TAC"/>
              <w:rPr>
                <w:ins w:id="5755" w:author="R4-1809478" w:date="2018-07-10T13:12:00Z"/>
                <w:rFonts w:cs="Arial"/>
                <w:lang w:eastAsia="ko-KR"/>
              </w:rPr>
            </w:pPr>
            <w:ins w:id="5756" w:author="R4-1809478" w:date="2018-07-10T13:12:00Z">
              <w:r w:rsidRPr="00B04564">
                <w:rPr>
                  <w:rFonts w:cs="Arial"/>
                </w:rPr>
                <w:t>-49 dBm</w:t>
              </w:r>
            </w:ins>
          </w:p>
        </w:tc>
        <w:tc>
          <w:tcPr>
            <w:tcW w:w="1417" w:type="dxa"/>
            <w:tcBorders>
              <w:top w:val="single" w:sz="2" w:space="0" w:color="auto"/>
              <w:left w:val="single" w:sz="2" w:space="0" w:color="auto"/>
              <w:bottom w:val="single" w:sz="2" w:space="0" w:color="auto"/>
              <w:right w:val="single" w:sz="2" w:space="0" w:color="auto"/>
            </w:tcBorders>
          </w:tcPr>
          <w:p w14:paraId="0A3B796E" w14:textId="77777777" w:rsidR="00A572A2" w:rsidRPr="00B04564" w:rsidRDefault="00A572A2" w:rsidP="00081372">
            <w:pPr>
              <w:pStyle w:val="TAC"/>
              <w:rPr>
                <w:ins w:id="5757" w:author="R4-1809478" w:date="2018-07-10T13:12:00Z"/>
                <w:rFonts w:cs="Arial"/>
                <w:lang w:eastAsia="ko-KR"/>
              </w:rPr>
            </w:pPr>
            <w:ins w:id="5758" w:author="R4-1809478" w:date="2018-07-10T13:12: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6AE366C" w14:textId="77777777" w:rsidR="00A572A2" w:rsidRPr="00B04564" w:rsidRDefault="00A572A2" w:rsidP="00081372">
            <w:pPr>
              <w:pStyle w:val="TAL"/>
              <w:rPr>
                <w:ins w:id="5759" w:author="R4-1809478" w:date="2018-07-10T13:12:00Z"/>
                <w:rFonts w:cs="Arial"/>
                <w:lang w:eastAsia="ko-KR"/>
              </w:rPr>
            </w:pPr>
            <w:ins w:id="5760" w:author="R4-1809478" w:date="2018-07-10T13:12:00Z">
              <w:r w:rsidRPr="00B04564">
                <w:rPr>
                  <w:rFonts w:cs="Arial"/>
                </w:rPr>
                <w:t>This requirement does not apply to BS operating in band n70, since it is already covered by the requirement in subclause 6.6.</w:t>
              </w:r>
              <w:r w:rsidRPr="00B04564">
                <w:rPr>
                  <w:rFonts w:cs="v5.0.0"/>
                </w:rPr>
                <w:t>5.1.3.</w:t>
              </w:r>
            </w:ins>
          </w:p>
        </w:tc>
      </w:tr>
      <w:tr w:rsidR="00A572A2" w:rsidRPr="00B04564" w14:paraId="4A29D823" w14:textId="77777777" w:rsidTr="00081372">
        <w:trPr>
          <w:cantSplit/>
          <w:trHeight w:val="113"/>
          <w:jc w:val="center"/>
          <w:ins w:id="5761" w:author="R4-1809478" w:date="2018-07-10T13:12:00Z"/>
        </w:trPr>
        <w:tc>
          <w:tcPr>
            <w:tcW w:w="1302" w:type="dxa"/>
            <w:vMerge w:val="restart"/>
            <w:tcBorders>
              <w:left w:val="single" w:sz="2" w:space="0" w:color="auto"/>
              <w:right w:val="single" w:sz="2" w:space="0" w:color="auto"/>
            </w:tcBorders>
          </w:tcPr>
          <w:p w14:paraId="07091E93" w14:textId="77777777" w:rsidR="00A572A2" w:rsidRPr="00B04564" w:rsidRDefault="00A572A2" w:rsidP="00081372">
            <w:pPr>
              <w:pStyle w:val="TAC"/>
              <w:rPr>
                <w:ins w:id="5762" w:author="R4-1809478" w:date="2018-07-10T13:12:00Z"/>
                <w:rFonts w:cs="Arial"/>
                <w:lang w:eastAsia="ko-KR"/>
              </w:rPr>
            </w:pPr>
            <w:ins w:id="5763" w:author="R4-1809478" w:date="2018-07-10T13:12:00Z">
              <w:r w:rsidRPr="00B04564">
                <w:rPr>
                  <w:rFonts w:cs="Arial"/>
                  <w:lang w:eastAsia="ko-KR"/>
                </w:rPr>
                <w:t>E-UTRA Band 71 or NR Band n71</w:t>
              </w:r>
            </w:ins>
          </w:p>
        </w:tc>
        <w:tc>
          <w:tcPr>
            <w:tcW w:w="1701" w:type="dxa"/>
            <w:tcBorders>
              <w:top w:val="single" w:sz="2" w:space="0" w:color="auto"/>
              <w:left w:val="single" w:sz="2" w:space="0" w:color="auto"/>
              <w:bottom w:val="single" w:sz="2" w:space="0" w:color="auto"/>
              <w:right w:val="single" w:sz="2" w:space="0" w:color="auto"/>
            </w:tcBorders>
          </w:tcPr>
          <w:p w14:paraId="03E6A275" w14:textId="77777777" w:rsidR="00A572A2" w:rsidRPr="00B04564" w:rsidRDefault="00A572A2" w:rsidP="00081372">
            <w:pPr>
              <w:pStyle w:val="TAC"/>
              <w:rPr>
                <w:ins w:id="5764" w:author="R4-1809478" w:date="2018-07-10T13:12:00Z"/>
              </w:rPr>
            </w:pPr>
            <w:ins w:id="5765" w:author="R4-1809478" w:date="2018-07-10T13:12:00Z">
              <w:r w:rsidRPr="00B04564">
                <w:t>617 – 652 MHz</w:t>
              </w:r>
            </w:ins>
          </w:p>
        </w:tc>
        <w:tc>
          <w:tcPr>
            <w:tcW w:w="851" w:type="dxa"/>
            <w:tcBorders>
              <w:top w:val="single" w:sz="2" w:space="0" w:color="auto"/>
              <w:left w:val="single" w:sz="2" w:space="0" w:color="auto"/>
              <w:bottom w:val="single" w:sz="2" w:space="0" w:color="auto"/>
              <w:right w:val="single" w:sz="2" w:space="0" w:color="auto"/>
            </w:tcBorders>
          </w:tcPr>
          <w:p w14:paraId="41F306B2" w14:textId="77777777" w:rsidR="00A572A2" w:rsidRPr="00B04564" w:rsidRDefault="00A572A2" w:rsidP="00081372">
            <w:pPr>
              <w:pStyle w:val="TAC"/>
              <w:rPr>
                <w:ins w:id="5766" w:author="R4-1809478" w:date="2018-07-10T13:12:00Z"/>
                <w:rFonts w:cs="Arial"/>
                <w:lang w:eastAsia="ko-KR"/>
              </w:rPr>
            </w:pPr>
            <w:ins w:id="5767"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2354AA3D" w14:textId="77777777" w:rsidR="00A572A2" w:rsidRPr="00B04564" w:rsidRDefault="00A572A2" w:rsidP="00081372">
            <w:pPr>
              <w:pStyle w:val="TAC"/>
              <w:rPr>
                <w:ins w:id="5768" w:author="R4-1809478" w:date="2018-07-10T13:12:00Z"/>
                <w:rFonts w:cs="Arial"/>
                <w:lang w:eastAsia="ko-KR"/>
              </w:rPr>
            </w:pPr>
            <w:ins w:id="5769"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0213BC42" w14:textId="77777777" w:rsidR="00A572A2" w:rsidRPr="00B04564" w:rsidRDefault="00A572A2" w:rsidP="00081372">
            <w:pPr>
              <w:pStyle w:val="TAL"/>
              <w:rPr>
                <w:ins w:id="5770" w:author="R4-1809478" w:date="2018-07-10T13:12:00Z"/>
                <w:rFonts w:cs="Arial"/>
                <w:lang w:eastAsia="ko-KR"/>
              </w:rPr>
            </w:pPr>
            <w:ins w:id="5771" w:author="R4-1809478" w:date="2018-07-10T13:12:00Z">
              <w:r w:rsidRPr="00B04564">
                <w:rPr>
                  <w:rFonts w:cs="Arial"/>
                  <w:lang w:eastAsia="ko-KR"/>
                </w:rPr>
                <w:t>This requirement does not apply to BS operating in band n71</w:t>
              </w:r>
            </w:ins>
          </w:p>
        </w:tc>
      </w:tr>
      <w:tr w:rsidR="00A572A2" w:rsidRPr="00B04564" w14:paraId="67A44D67" w14:textId="77777777" w:rsidTr="00081372">
        <w:trPr>
          <w:cantSplit/>
          <w:trHeight w:val="113"/>
          <w:jc w:val="center"/>
          <w:ins w:id="5772" w:author="R4-1809478" w:date="2018-07-10T13:12:00Z"/>
        </w:trPr>
        <w:tc>
          <w:tcPr>
            <w:tcW w:w="1302" w:type="dxa"/>
            <w:vMerge/>
            <w:tcBorders>
              <w:left w:val="single" w:sz="2" w:space="0" w:color="auto"/>
              <w:right w:val="single" w:sz="2" w:space="0" w:color="auto"/>
            </w:tcBorders>
            <w:vAlign w:val="center"/>
          </w:tcPr>
          <w:p w14:paraId="42559E58" w14:textId="77777777" w:rsidR="00A572A2" w:rsidRPr="00B04564" w:rsidRDefault="00A572A2" w:rsidP="00081372">
            <w:pPr>
              <w:pStyle w:val="TAC"/>
              <w:rPr>
                <w:ins w:id="5773" w:author="R4-1809478" w:date="2018-07-10T13:12: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69A86876" w14:textId="77777777" w:rsidR="00A572A2" w:rsidRPr="00B04564" w:rsidRDefault="00A572A2" w:rsidP="00081372">
            <w:pPr>
              <w:pStyle w:val="TAC"/>
              <w:rPr>
                <w:ins w:id="5774" w:author="R4-1809478" w:date="2018-07-10T13:12:00Z"/>
              </w:rPr>
            </w:pPr>
            <w:ins w:id="5775" w:author="R4-1809478" w:date="2018-07-10T13:12:00Z">
              <w:r w:rsidRPr="00B04564">
                <w:t>663 – 698 MHz</w:t>
              </w:r>
            </w:ins>
          </w:p>
        </w:tc>
        <w:tc>
          <w:tcPr>
            <w:tcW w:w="851" w:type="dxa"/>
            <w:tcBorders>
              <w:top w:val="single" w:sz="2" w:space="0" w:color="auto"/>
              <w:left w:val="single" w:sz="2" w:space="0" w:color="auto"/>
              <w:bottom w:val="single" w:sz="2" w:space="0" w:color="auto"/>
              <w:right w:val="single" w:sz="2" w:space="0" w:color="auto"/>
            </w:tcBorders>
          </w:tcPr>
          <w:p w14:paraId="7CBC768B" w14:textId="77777777" w:rsidR="00A572A2" w:rsidRPr="00B04564" w:rsidRDefault="00A572A2" w:rsidP="00081372">
            <w:pPr>
              <w:pStyle w:val="TAC"/>
              <w:rPr>
                <w:ins w:id="5776" w:author="R4-1809478" w:date="2018-07-10T13:12:00Z"/>
                <w:rFonts w:cs="Arial"/>
                <w:lang w:eastAsia="ko-KR"/>
              </w:rPr>
            </w:pPr>
            <w:ins w:id="5777" w:author="R4-1809478" w:date="2018-07-10T13:12:00Z">
              <w:r w:rsidRPr="00B04564">
                <w:rPr>
                  <w:rFonts w:cs="Arial"/>
                  <w:lang w:eastAsia="ko-KR"/>
                </w:rPr>
                <w:t>-49 dBm</w:t>
              </w:r>
            </w:ins>
          </w:p>
        </w:tc>
        <w:tc>
          <w:tcPr>
            <w:tcW w:w="1417" w:type="dxa"/>
            <w:tcBorders>
              <w:top w:val="single" w:sz="2" w:space="0" w:color="auto"/>
              <w:left w:val="single" w:sz="2" w:space="0" w:color="auto"/>
              <w:bottom w:val="single" w:sz="2" w:space="0" w:color="auto"/>
              <w:right w:val="single" w:sz="2" w:space="0" w:color="auto"/>
            </w:tcBorders>
          </w:tcPr>
          <w:p w14:paraId="651CA01D" w14:textId="77777777" w:rsidR="00A572A2" w:rsidRPr="00B04564" w:rsidRDefault="00A572A2" w:rsidP="00081372">
            <w:pPr>
              <w:pStyle w:val="TAC"/>
              <w:rPr>
                <w:ins w:id="5778" w:author="R4-1809478" w:date="2018-07-10T13:12:00Z"/>
                <w:rFonts w:cs="Arial"/>
                <w:lang w:eastAsia="ko-KR"/>
              </w:rPr>
            </w:pPr>
            <w:ins w:id="5779"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16376EDA" w14:textId="77777777" w:rsidR="00A572A2" w:rsidRPr="00B04564" w:rsidRDefault="00A572A2" w:rsidP="00081372">
            <w:pPr>
              <w:pStyle w:val="TAL"/>
              <w:rPr>
                <w:ins w:id="5780" w:author="R4-1809478" w:date="2018-07-10T13:12:00Z"/>
                <w:rFonts w:cs="Arial"/>
                <w:lang w:eastAsia="ko-KR"/>
              </w:rPr>
            </w:pPr>
            <w:ins w:id="5781" w:author="R4-1809478" w:date="2018-07-10T13:12:00Z">
              <w:r w:rsidRPr="00B04564">
                <w:rPr>
                  <w:rFonts w:cs="Arial"/>
                  <w:lang w:eastAsia="ko-KR"/>
                </w:rPr>
                <w:t>This requirement does not apply to BS operating in band n71, since it is already covered by the requirement in subclause 6.6.</w:t>
              </w:r>
              <w:r w:rsidRPr="00B04564">
                <w:rPr>
                  <w:rFonts w:cs="v5.0.0"/>
                </w:rPr>
                <w:t>5.1.3.</w:t>
              </w:r>
            </w:ins>
          </w:p>
        </w:tc>
      </w:tr>
      <w:tr w:rsidR="00A572A2" w:rsidRPr="00B04564" w14:paraId="3A2A3E10" w14:textId="77777777" w:rsidTr="00081372">
        <w:trPr>
          <w:cantSplit/>
          <w:trHeight w:val="113"/>
          <w:jc w:val="center"/>
          <w:ins w:id="5782" w:author="R4-1809478" w:date="2018-07-10T13:12:00Z"/>
        </w:trPr>
        <w:tc>
          <w:tcPr>
            <w:tcW w:w="1302" w:type="dxa"/>
            <w:vMerge w:val="restart"/>
            <w:tcBorders>
              <w:left w:val="single" w:sz="2" w:space="0" w:color="auto"/>
              <w:right w:val="single" w:sz="2" w:space="0" w:color="auto"/>
            </w:tcBorders>
          </w:tcPr>
          <w:p w14:paraId="253A48B4" w14:textId="77777777" w:rsidR="00A572A2" w:rsidRPr="00B04564" w:rsidRDefault="00A572A2" w:rsidP="00081372">
            <w:pPr>
              <w:pStyle w:val="TAC"/>
              <w:rPr>
                <w:ins w:id="5783" w:author="R4-1809478" w:date="2018-07-10T13:12:00Z"/>
                <w:rFonts w:cs="Arial"/>
                <w:lang w:eastAsia="ko-KR"/>
              </w:rPr>
            </w:pPr>
            <w:ins w:id="5784" w:author="R4-1809478" w:date="2018-07-10T13:12:00Z">
              <w:r w:rsidRPr="00B04564">
                <w:rPr>
                  <w:lang w:eastAsia="ko-KR"/>
                </w:rPr>
                <w:t>E-UTRA Band 72</w:t>
              </w:r>
            </w:ins>
          </w:p>
        </w:tc>
        <w:tc>
          <w:tcPr>
            <w:tcW w:w="1701" w:type="dxa"/>
            <w:tcBorders>
              <w:top w:val="single" w:sz="2" w:space="0" w:color="auto"/>
              <w:left w:val="single" w:sz="2" w:space="0" w:color="auto"/>
              <w:bottom w:val="single" w:sz="2" w:space="0" w:color="auto"/>
              <w:right w:val="single" w:sz="2" w:space="0" w:color="auto"/>
            </w:tcBorders>
          </w:tcPr>
          <w:p w14:paraId="4803E487" w14:textId="77777777" w:rsidR="00A572A2" w:rsidRPr="00B04564" w:rsidRDefault="00A572A2" w:rsidP="00081372">
            <w:pPr>
              <w:pStyle w:val="TAC"/>
              <w:rPr>
                <w:ins w:id="5785" w:author="R4-1809478" w:date="2018-07-10T13:12:00Z"/>
                <w:rFonts w:cs="Arial"/>
                <w:lang w:eastAsia="ko-KR"/>
              </w:rPr>
            </w:pPr>
            <w:ins w:id="5786" w:author="R4-1809478" w:date="2018-07-10T13:12:00Z">
              <w:r w:rsidRPr="00B04564">
                <w:rPr>
                  <w:rFonts w:cs="Arial"/>
                  <w:lang w:eastAsia="zh-CN"/>
                </w:rPr>
                <w:t>461 – 466 MHz</w:t>
              </w:r>
            </w:ins>
          </w:p>
        </w:tc>
        <w:tc>
          <w:tcPr>
            <w:tcW w:w="851" w:type="dxa"/>
            <w:tcBorders>
              <w:top w:val="single" w:sz="2" w:space="0" w:color="auto"/>
              <w:left w:val="single" w:sz="2" w:space="0" w:color="auto"/>
              <w:bottom w:val="single" w:sz="2" w:space="0" w:color="auto"/>
              <w:right w:val="single" w:sz="2" w:space="0" w:color="auto"/>
            </w:tcBorders>
          </w:tcPr>
          <w:p w14:paraId="5862DF4A" w14:textId="77777777" w:rsidR="00A572A2" w:rsidRPr="00B04564" w:rsidRDefault="00A572A2" w:rsidP="00081372">
            <w:pPr>
              <w:pStyle w:val="TAC"/>
              <w:rPr>
                <w:ins w:id="5787" w:author="R4-1809478" w:date="2018-07-10T13:12:00Z"/>
                <w:rFonts w:cs="Arial"/>
                <w:lang w:eastAsia="ko-KR"/>
              </w:rPr>
            </w:pPr>
            <w:ins w:id="5788" w:author="R4-1809478" w:date="2018-07-10T13:12:00Z">
              <w:r w:rsidRPr="00B04564">
                <w:rPr>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641D0853" w14:textId="77777777" w:rsidR="00A572A2" w:rsidRPr="00B04564" w:rsidRDefault="00A572A2" w:rsidP="00081372">
            <w:pPr>
              <w:pStyle w:val="TAC"/>
              <w:rPr>
                <w:ins w:id="5789" w:author="R4-1809478" w:date="2018-07-10T13:12:00Z"/>
                <w:rFonts w:cs="Arial"/>
                <w:lang w:eastAsia="ko-KR"/>
              </w:rPr>
            </w:pPr>
            <w:ins w:id="5790" w:author="R4-1809478" w:date="2018-07-10T13:12:00Z">
              <w:r w:rsidRPr="00B04564">
                <w:rPr>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48D54E50" w14:textId="77777777" w:rsidR="00A572A2" w:rsidRPr="00B04564" w:rsidRDefault="00A572A2" w:rsidP="00081372">
            <w:pPr>
              <w:pStyle w:val="TAL"/>
              <w:rPr>
                <w:ins w:id="5791" w:author="R4-1809478" w:date="2018-07-10T13:12:00Z"/>
                <w:rFonts w:cs="Arial"/>
                <w:lang w:eastAsia="ko-KR"/>
              </w:rPr>
            </w:pPr>
          </w:p>
        </w:tc>
      </w:tr>
      <w:tr w:rsidR="00A572A2" w:rsidRPr="00B04564" w14:paraId="08154773" w14:textId="77777777" w:rsidTr="00081372">
        <w:trPr>
          <w:cantSplit/>
          <w:trHeight w:val="113"/>
          <w:jc w:val="center"/>
          <w:ins w:id="5792" w:author="R4-1809478" w:date="2018-07-10T13:12:00Z"/>
        </w:trPr>
        <w:tc>
          <w:tcPr>
            <w:tcW w:w="1302" w:type="dxa"/>
            <w:vMerge/>
            <w:tcBorders>
              <w:left w:val="single" w:sz="2" w:space="0" w:color="auto"/>
              <w:right w:val="single" w:sz="2" w:space="0" w:color="auto"/>
            </w:tcBorders>
          </w:tcPr>
          <w:p w14:paraId="019BADFA" w14:textId="77777777" w:rsidR="00A572A2" w:rsidRPr="00B04564" w:rsidRDefault="00A572A2" w:rsidP="00081372">
            <w:pPr>
              <w:pStyle w:val="TAC"/>
              <w:rPr>
                <w:ins w:id="5793" w:author="R4-1809478" w:date="2018-07-10T13:12:00Z"/>
                <w:lang w:eastAsia="ko-KR"/>
              </w:rPr>
            </w:pPr>
          </w:p>
        </w:tc>
        <w:tc>
          <w:tcPr>
            <w:tcW w:w="1701" w:type="dxa"/>
            <w:tcBorders>
              <w:top w:val="single" w:sz="2" w:space="0" w:color="auto"/>
              <w:left w:val="single" w:sz="2" w:space="0" w:color="auto"/>
              <w:bottom w:val="single" w:sz="2" w:space="0" w:color="auto"/>
              <w:right w:val="single" w:sz="2" w:space="0" w:color="auto"/>
            </w:tcBorders>
          </w:tcPr>
          <w:p w14:paraId="4C6E1235" w14:textId="77777777" w:rsidR="00A572A2" w:rsidRPr="00B04564" w:rsidRDefault="00A572A2" w:rsidP="00081372">
            <w:pPr>
              <w:pStyle w:val="TAC"/>
              <w:rPr>
                <w:ins w:id="5794" w:author="R4-1809478" w:date="2018-07-10T13:12:00Z"/>
                <w:rFonts w:cs="Arial"/>
                <w:lang w:eastAsia="ko-KR"/>
              </w:rPr>
            </w:pPr>
            <w:ins w:id="5795" w:author="R4-1809478" w:date="2018-07-10T13:12:00Z">
              <w:r w:rsidRPr="00B04564">
                <w:rPr>
                  <w:rFonts w:cs="Arial"/>
                  <w:lang w:eastAsia="zh-CN"/>
                </w:rPr>
                <w:t>451 – 456 MHz</w:t>
              </w:r>
            </w:ins>
          </w:p>
        </w:tc>
        <w:tc>
          <w:tcPr>
            <w:tcW w:w="851" w:type="dxa"/>
            <w:tcBorders>
              <w:top w:val="single" w:sz="2" w:space="0" w:color="auto"/>
              <w:left w:val="single" w:sz="2" w:space="0" w:color="auto"/>
              <w:bottom w:val="single" w:sz="2" w:space="0" w:color="auto"/>
              <w:right w:val="single" w:sz="2" w:space="0" w:color="auto"/>
            </w:tcBorders>
          </w:tcPr>
          <w:p w14:paraId="35BD528C" w14:textId="77777777" w:rsidR="00A572A2" w:rsidRPr="00B04564" w:rsidRDefault="00A572A2" w:rsidP="00081372">
            <w:pPr>
              <w:pStyle w:val="TAC"/>
              <w:rPr>
                <w:ins w:id="5796" w:author="R4-1809478" w:date="2018-07-10T13:12:00Z"/>
                <w:rFonts w:cs="Arial"/>
                <w:lang w:eastAsia="ko-KR"/>
              </w:rPr>
            </w:pPr>
            <w:ins w:id="5797" w:author="R4-1809478" w:date="2018-07-10T13:12:00Z">
              <w:r w:rsidRPr="00B04564">
                <w:rPr>
                  <w:lang w:eastAsia="ko-KR"/>
                </w:rPr>
                <w:t>-49 dBm</w:t>
              </w:r>
            </w:ins>
          </w:p>
        </w:tc>
        <w:tc>
          <w:tcPr>
            <w:tcW w:w="1417" w:type="dxa"/>
            <w:tcBorders>
              <w:top w:val="single" w:sz="2" w:space="0" w:color="auto"/>
              <w:left w:val="single" w:sz="2" w:space="0" w:color="auto"/>
              <w:bottom w:val="single" w:sz="2" w:space="0" w:color="auto"/>
              <w:right w:val="single" w:sz="2" w:space="0" w:color="auto"/>
            </w:tcBorders>
          </w:tcPr>
          <w:p w14:paraId="3B149B41" w14:textId="77777777" w:rsidR="00A572A2" w:rsidRPr="00B04564" w:rsidRDefault="00A572A2" w:rsidP="00081372">
            <w:pPr>
              <w:pStyle w:val="TAC"/>
              <w:rPr>
                <w:ins w:id="5798" w:author="R4-1809478" w:date="2018-07-10T13:12:00Z"/>
                <w:rFonts w:cs="Arial"/>
                <w:lang w:eastAsia="ko-KR"/>
              </w:rPr>
            </w:pPr>
            <w:ins w:id="5799" w:author="R4-1809478" w:date="2018-07-10T13:12:00Z">
              <w:r w:rsidRPr="00B04564">
                <w:rPr>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094D0A7" w14:textId="77777777" w:rsidR="00A572A2" w:rsidRPr="00B04564" w:rsidRDefault="00A572A2" w:rsidP="00081372">
            <w:pPr>
              <w:pStyle w:val="TAL"/>
              <w:rPr>
                <w:ins w:id="5800" w:author="R4-1809478" w:date="2018-07-10T13:12:00Z"/>
                <w:rFonts w:cs="Arial"/>
                <w:lang w:eastAsia="ko-KR"/>
              </w:rPr>
            </w:pPr>
          </w:p>
        </w:tc>
      </w:tr>
      <w:tr w:rsidR="00A572A2" w:rsidRPr="00B04564" w14:paraId="7473674C" w14:textId="77777777" w:rsidTr="00081372">
        <w:trPr>
          <w:cantSplit/>
          <w:trHeight w:val="113"/>
          <w:jc w:val="center"/>
          <w:ins w:id="5801" w:author="R4-1809478" w:date="2018-07-10T13:12:00Z"/>
        </w:trPr>
        <w:tc>
          <w:tcPr>
            <w:tcW w:w="1302" w:type="dxa"/>
            <w:vMerge w:val="restart"/>
            <w:tcBorders>
              <w:left w:val="single" w:sz="2" w:space="0" w:color="auto"/>
              <w:right w:val="single" w:sz="2" w:space="0" w:color="auto"/>
            </w:tcBorders>
          </w:tcPr>
          <w:p w14:paraId="3362C3C5" w14:textId="77777777" w:rsidR="00A572A2" w:rsidRPr="00B04564" w:rsidRDefault="00A572A2" w:rsidP="00081372">
            <w:pPr>
              <w:pStyle w:val="TAC"/>
              <w:rPr>
                <w:ins w:id="5802" w:author="R4-1809478" w:date="2018-07-10T13:12:00Z"/>
                <w:rFonts w:cs="Arial"/>
                <w:lang w:eastAsia="ko-KR"/>
              </w:rPr>
            </w:pPr>
            <w:ins w:id="5803" w:author="R4-1809478" w:date="2018-07-10T13:12:00Z">
              <w:r w:rsidRPr="00B04564">
                <w:rPr>
                  <w:rFonts w:cs="Arial"/>
                  <w:lang w:eastAsia="ko-KR"/>
                </w:rPr>
                <w:t>E-UTRA</w:t>
              </w:r>
              <w:r w:rsidRPr="00B04564">
                <w:rPr>
                  <w:rFonts w:cs="Arial"/>
                  <w:lang w:eastAsia="ja-JP"/>
                </w:rPr>
                <w:t xml:space="preserve"> Band 74 </w:t>
              </w:r>
            </w:ins>
          </w:p>
        </w:tc>
        <w:tc>
          <w:tcPr>
            <w:tcW w:w="1701" w:type="dxa"/>
            <w:tcBorders>
              <w:top w:val="single" w:sz="2" w:space="0" w:color="auto"/>
              <w:left w:val="single" w:sz="2" w:space="0" w:color="auto"/>
              <w:bottom w:val="single" w:sz="2" w:space="0" w:color="auto"/>
              <w:right w:val="single" w:sz="2" w:space="0" w:color="auto"/>
            </w:tcBorders>
          </w:tcPr>
          <w:p w14:paraId="6EFD30DC" w14:textId="77777777" w:rsidR="00A572A2" w:rsidRPr="00B04564" w:rsidRDefault="00A572A2" w:rsidP="00081372">
            <w:pPr>
              <w:pStyle w:val="TAC"/>
              <w:rPr>
                <w:ins w:id="5804" w:author="R4-1809478" w:date="2018-07-10T13:12:00Z"/>
                <w:rFonts w:cs="Arial"/>
                <w:lang w:eastAsia="ko-KR"/>
              </w:rPr>
            </w:pPr>
            <w:ins w:id="5805" w:author="R4-1809478" w:date="2018-07-10T13:12:00Z">
              <w:r w:rsidRPr="00B04564">
                <w:rPr>
                  <w:rFonts w:cs="Arial"/>
                  <w:lang w:eastAsia="ja-JP"/>
                </w:rPr>
                <w:t>1475 – 1518 MHz</w:t>
              </w:r>
            </w:ins>
          </w:p>
        </w:tc>
        <w:tc>
          <w:tcPr>
            <w:tcW w:w="851" w:type="dxa"/>
            <w:tcBorders>
              <w:top w:val="single" w:sz="2" w:space="0" w:color="auto"/>
              <w:left w:val="single" w:sz="2" w:space="0" w:color="auto"/>
              <w:bottom w:val="single" w:sz="2" w:space="0" w:color="auto"/>
              <w:right w:val="single" w:sz="2" w:space="0" w:color="auto"/>
            </w:tcBorders>
          </w:tcPr>
          <w:p w14:paraId="02484F07" w14:textId="77777777" w:rsidR="00A572A2" w:rsidRPr="00B04564" w:rsidRDefault="00A572A2" w:rsidP="00081372">
            <w:pPr>
              <w:pStyle w:val="TAC"/>
              <w:rPr>
                <w:ins w:id="5806" w:author="R4-1809478" w:date="2018-07-10T13:12:00Z"/>
                <w:rFonts w:cs="Arial"/>
                <w:lang w:eastAsia="ko-KR"/>
              </w:rPr>
            </w:pPr>
            <w:ins w:id="5807" w:author="R4-1809478" w:date="2018-07-10T13:12:00Z">
              <w:r w:rsidRPr="00B04564">
                <w:rPr>
                  <w:rFonts w:cs="Arial"/>
                  <w:lang w:eastAsia="ja-JP"/>
                </w:rPr>
                <w:t>-52 dBm</w:t>
              </w:r>
            </w:ins>
          </w:p>
        </w:tc>
        <w:tc>
          <w:tcPr>
            <w:tcW w:w="1417" w:type="dxa"/>
            <w:tcBorders>
              <w:top w:val="single" w:sz="2" w:space="0" w:color="auto"/>
              <w:left w:val="single" w:sz="2" w:space="0" w:color="auto"/>
              <w:bottom w:val="single" w:sz="2" w:space="0" w:color="auto"/>
              <w:right w:val="single" w:sz="2" w:space="0" w:color="auto"/>
            </w:tcBorders>
          </w:tcPr>
          <w:p w14:paraId="2B0C709F" w14:textId="77777777" w:rsidR="00A572A2" w:rsidRPr="00B04564" w:rsidRDefault="00A572A2" w:rsidP="00081372">
            <w:pPr>
              <w:pStyle w:val="TAC"/>
              <w:rPr>
                <w:ins w:id="5808" w:author="R4-1809478" w:date="2018-07-10T13:12:00Z"/>
                <w:rFonts w:cs="Arial"/>
                <w:lang w:eastAsia="ko-KR"/>
              </w:rPr>
            </w:pPr>
            <w:ins w:id="5809" w:author="R4-1809478" w:date="2018-07-10T13:12:00Z">
              <w:r w:rsidRPr="00B04564">
                <w:rPr>
                  <w:rFonts w:cs="Arial"/>
                  <w:lang w:eastAsia="ja-JP"/>
                </w:rPr>
                <w:t>1 MHz</w:t>
              </w:r>
            </w:ins>
          </w:p>
        </w:tc>
        <w:tc>
          <w:tcPr>
            <w:tcW w:w="4422" w:type="dxa"/>
            <w:tcBorders>
              <w:top w:val="single" w:sz="2" w:space="0" w:color="auto"/>
              <w:left w:val="single" w:sz="2" w:space="0" w:color="auto"/>
              <w:bottom w:val="single" w:sz="2" w:space="0" w:color="auto"/>
              <w:right w:val="single" w:sz="2" w:space="0" w:color="auto"/>
            </w:tcBorders>
          </w:tcPr>
          <w:p w14:paraId="17495CA2" w14:textId="77777777" w:rsidR="00A572A2" w:rsidRPr="00B04564" w:rsidRDefault="00A572A2" w:rsidP="00081372">
            <w:pPr>
              <w:pStyle w:val="TAL"/>
              <w:rPr>
                <w:ins w:id="5810" w:author="R4-1809478" w:date="2018-07-10T13:12:00Z"/>
                <w:rFonts w:cs="Arial"/>
                <w:lang w:eastAsia="ko-KR"/>
              </w:rPr>
            </w:pPr>
            <w:ins w:id="5811" w:author="R4-1809478" w:date="2018-07-10T13:12:00Z">
              <w:r w:rsidRPr="00B04564">
                <w:rPr>
                  <w:rFonts w:cs="Arial"/>
                  <w:lang w:eastAsia="ko-KR"/>
                </w:rPr>
                <w:t xml:space="preserve">This requirement does not apply to BS operating in band </w:t>
              </w:r>
              <w:r w:rsidRPr="00B04564">
                <w:rPr>
                  <w:rFonts w:cs="Arial"/>
                  <w:lang w:eastAsia="ja-JP"/>
                </w:rPr>
                <w:t>n75.</w:t>
              </w:r>
            </w:ins>
          </w:p>
        </w:tc>
      </w:tr>
      <w:tr w:rsidR="00A572A2" w:rsidRPr="00B04564" w14:paraId="2E8EDFD4" w14:textId="77777777" w:rsidTr="00081372">
        <w:trPr>
          <w:cantSplit/>
          <w:trHeight w:val="113"/>
          <w:jc w:val="center"/>
          <w:ins w:id="5812" w:author="R4-1809478" w:date="2018-07-10T13:12:00Z"/>
        </w:trPr>
        <w:tc>
          <w:tcPr>
            <w:tcW w:w="1302" w:type="dxa"/>
            <w:vMerge/>
            <w:tcBorders>
              <w:left w:val="single" w:sz="2" w:space="0" w:color="auto"/>
              <w:right w:val="single" w:sz="2" w:space="0" w:color="auto"/>
            </w:tcBorders>
          </w:tcPr>
          <w:p w14:paraId="0A4ED483" w14:textId="77777777" w:rsidR="00A572A2" w:rsidRPr="00B04564" w:rsidRDefault="00A572A2" w:rsidP="00081372">
            <w:pPr>
              <w:pStyle w:val="TAC"/>
              <w:rPr>
                <w:ins w:id="5813" w:author="R4-1809478" w:date="2018-07-10T13:12: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D3B497C" w14:textId="77777777" w:rsidR="00A572A2" w:rsidRPr="00B04564" w:rsidRDefault="00A572A2" w:rsidP="00081372">
            <w:pPr>
              <w:pStyle w:val="TAC"/>
              <w:rPr>
                <w:ins w:id="5814" w:author="R4-1809478" w:date="2018-07-10T13:12:00Z"/>
                <w:rFonts w:cs="Arial"/>
                <w:lang w:eastAsia="ko-KR"/>
              </w:rPr>
            </w:pPr>
            <w:ins w:id="5815" w:author="R4-1809478" w:date="2018-07-10T13:12:00Z">
              <w:r w:rsidRPr="00B04564">
                <w:rPr>
                  <w:rFonts w:cs="Arial"/>
                  <w:lang w:eastAsia="ja-JP"/>
                </w:rPr>
                <w:t>1427 – 1470 MHz</w:t>
              </w:r>
            </w:ins>
          </w:p>
        </w:tc>
        <w:tc>
          <w:tcPr>
            <w:tcW w:w="851" w:type="dxa"/>
            <w:tcBorders>
              <w:top w:val="single" w:sz="2" w:space="0" w:color="auto"/>
              <w:left w:val="single" w:sz="2" w:space="0" w:color="auto"/>
              <w:bottom w:val="single" w:sz="2" w:space="0" w:color="auto"/>
              <w:right w:val="single" w:sz="2" w:space="0" w:color="auto"/>
            </w:tcBorders>
          </w:tcPr>
          <w:p w14:paraId="367ECDC0" w14:textId="77777777" w:rsidR="00A572A2" w:rsidRPr="00B04564" w:rsidRDefault="00A572A2" w:rsidP="00081372">
            <w:pPr>
              <w:pStyle w:val="TAC"/>
              <w:rPr>
                <w:ins w:id="5816" w:author="R4-1809478" w:date="2018-07-10T13:12:00Z"/>
                <w:rFonts w:cs="Arial"/>
                <w:lang w:eastAsia="ko-KR"/>
              </w:rPr>
            </w:pPr>
            <w:ins w:id="5817" w:author="R4-1809478" w:date="2018-07-10T13:12:00Z">
              <w:r w:rsidRPr="00B04564">
                <w:rPr>
                  <w:rFonts w:cs="Arial"/>
                  <w:lang w:eastAsia="ja-JP"/>
                </w:rPr>
                <w:t>-49 dBm</w:t>
              </w:r>
            </w:ins>
          </w:p>
        </w:tc>
        <w:tc>
          <w:tcPr>
            <w:tcW w:w="1417" w:type="dxa"/>
            <w:tcBorders>
              <w:top w:val="single" w:sz="2" w:space="0" w:color="auto"/>
              <w:left w:val="single" w:sz="2" w:space="0" w:color="auto"/>
              <w:bottom w:val="single" w:sz="2" w:space="0" w:color="auto"/>
              <w:right w:val="single" w:sz="2" w:space="0" w:color="auto"/>
            </w:tcBorders>
          </w:tcPr>
          <w:p w14:paraId="39A7FEF7" w14:textId="77777777" w:rsidR="00A572A2" w:rsidRPr="00B04564" w:rsidRDefault="00A572A2" w:rsidP="00081372">
            <w:pPr>
              <w:pStyle w:val="TAC"/>
              <w:rPr>
                <w:ins w:id="5818" w:author="R4-1809478" w:date="2018-07-10T13:12:00Z"/>
                <w:rFonts w:cs="Arial"/>
                <w:lang w:eastAsia="ko-KR"/>
              </w:rPr>
            </w:pPr>
            <w:ins w:id="5819" w:author="R4-1809478" w:date="2018-07-10T13:12:00Z">
              <w:r w:rsidRPr="00B04564">
                <w:rPr>
                  <w:rFonts w:cs="Arial"/>
                  <w:lang w:eastAsia="ja-JP"/>
                </w:rPr>
                <w:t>1MHz</w:t>
              </w:r>
            </w:ins>
          </w:p>
        </w:tc>
        <w:tc>
          <w:tcPr>
            <w:tcW w:w="4422" w:type="dxa"/>
            <w:tcBorders>
              <w:top w:val="single" w:sz="2" w:space="0" w:color="auto"/>
              <w:left w:val="single" w:sz="2" w:space="0" w:color="auto"/>
              <w:bottom w:val="single" w:sz="2" w:space="0" w:color="auto"/>
              <w:right w:val="single" w:sz="2" w:space="0" w:color="auto"/>
            </w:tcBorders>
          </w:tcPr>
          <w:p w14:paraId="7CED16C1" w14:textId="77777777" w:rsidR="00A572A2" w:rsidRPr="00B04564" w:rsidRDefault="00A572A2" w:rsidP="00081372">
            <w:pPr>
              <w:pStyle w:val="TAL"/>
              <w:rPr>
                <w:ins w:id="5820" w:author="R4-1809478" w:date="2018-07-10T13:12:00Z"/>
                <w:rFonts w:cs="Arial"/>
                <w:lang w:eastAsia="ko-KR"/>
              </w:rPr>
            </w:pPr>
            <w:ins w:id="5821" w:author="R4-1809478" w:date="2018-07-10T13:12:00Z">
              <w:r w:rsidRPr="00B04564">
                <w:rPr>
                  <w:rFonts w:cs="v5.0.0"/>
                  <w:lang w:eastAsia="ko-KR"/>
                </w:rPr>
                <w:t>This requirement does not apply to BS operating in band n51, n75 or n76.</w:t>
              </w:r>
            </w:ins>
          </w:p>
        </w:tc>
      </w:tr>
      <w:tr w:rsidR="00A572A2" w:rsidRPr="00B04564" w14:paraId="05953134" w14:textId="77777777" w:rsidTr="00081372">
        <w:trPr>
          <w:cantSplit/>
          <w:trHeight w:val="113"/>
          <w:jc w:val="center"/>
          <w:ins w:id="5822" w:author="R4-1809478" w:date="2018-07-10T13:12:00Z"/>
        </w:trPr>
        <w:tc>
          <w:tcPr>
            <w:tcW w:w="1302" w:type="dxa"/>
            <w:tcBorders>
              <w:left w:val="single" w:sz="2" w:space="0" w:color="auto"/>
              <w:right w:val="single" w:sz="2" w:space="0" w:color="auto"/>
            </w:tcBorders>
          </w:tcPr>
          <w:p w14:paraId="3A2D8947" w14:textId="77777777" w:rsidR="00A572A2" w:rsidRPr="00B04564" w:rsidRDefault="00A572A2" w:rsidP="00081372">
            <w:pPr>
              <w:pStyle w:val="TAC"/>
              <w:rPr>
                <w:ins w:id="5823" w:author="R4-1809478" w:date="2018-07-10T13:12:00Z"/>
                <w:rFonts w:cs="Arial"/>
                <w:lang w:eastAsia="ko-KR"/>
              </w:rPr>
            </w:pPr>
            <w:ins w:id="5824" w:author="R4-1809478" w:date="2018-07-10T13:12:00Z">
              <w:r w:rsidRPr="00B04564">
                <w:rPr>
                  <w:rFonts w:cs="Arial"/>
                  <w:lang w:eastAsia="ko-KR"/>
                </w:rPr>
                <w:t>E-UTRA Band 75 or NR Band n75</w:t>
              </w:r>
            </w:ins>
          </w:p>
        </w:tc>
        <w:tc>
          <w:tcPr>
            <w:tcW w:w="1701" w:type="dxa"/>
            <w:tcBorders>
              <w:top w:val="single" w:sz="2" w:space="0" w:color="auto"/>
              <w:left w:val="single" w:sz="2" w:space="0" w:color="auto"/>
              <w:bottom w:val="single" w:sz="2" w:space="0" w:color="auto"/>
              <w:right w:val="single" w:sz="2" w:space="0" w:color="auto"/>
            </w:tcBorders>
          </w:tcPr>
          <w:p w14:paraId="7FF84AA5" w14:textId="77777777" w:rsidR="00A572A2" w:rsidRPr="00B04564" w:rsidRDefault="00A572A2" w:rsidP="00081372">
            <w:pPr>
              <w:pStyle w:val="TAC"/>
              <w:rPr>
                <w:ins w:id="5825" w:author="R4-1809478" w:date="2018-07-10T13:12:00Z"/>
                <w:rFonts w:cs="Arial"/>
                <w:lang w:eastAsia="ko-KR"/>
              </w:rPr>
            </w:pPr>
            <w:ins w:id="5826" w:author="R4-1809478" w:date="2018-07-10T13:12:00Z">
              <w:r w:rsidRPr="00B04564">
                <w:rPr>
                  <w:rFonts w:cs="Arial"/>
                  <w:lang w:eastAsia="ko-KR"/>
                </w:rPr>
                <w:t>1432 – 1517 MHz</w:t>
              </w:r>
            </w:ins>
          </w:p>
        </w:tc>
        <w:tc>
          <w:tcPr>
            <w:tcW w:w="851" w:type="dxa"/>
            <w:tcBorders>
              <w:top w:val="single" w:sz="2" w:space="0" w:color="auto"/>
              <w:left w:val="single" w:sz="2" w:space="0" w:color="auto"/>
              <w:bottom w:val="single" w:sz="2" w:space="0" w:color="auto"/>
              <w:right w:val="single" w:sz="2" w:space="0" w:color="auto"/>
            </w:tcBorders>
          </w:tcPr>
          <w:p w14:paraId="7354A4AF" w14:textId="77777777" w:rsidR="00A572A2" w:rsidRPr="00B04564" w:rsidRDefault="00A572A2" w:rsidP="00081372">
            <w:pPr>
              <w:pStyle w:val="TAC"/>
              <w:rPr>
                <w:ins w:id="5827" w:author="R4-1809478" w:date="2018-07-10T13:12:00Z"/>
                <w:rFonts w:cs="Arial"/>
                <w:lang w:eastAsia="ko-KR"/>
              </w:rPr>
            </w:pPr>
            <w:ins w:id="5828"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113EBA73" w14:textId="77777777" w:rsidR="00A572A2" w:rsidRPr="00B04564" w:rsidRDefault="00A572A2" w:rsidP="00081372">
            <w:pPr>
              <w:pStyle w:val="TAC"/>
              <w:rPr>
                <w:ins w:id="5829" w:author="R4-1809478" w:date="2018-07-10T13:12:00Z"/>
                <w:rFonts w:cs="Arial"/>
                <w:lang w:eastAsia="ko-KR"/>
              </w:rPr>
            </w:pPr>
            <w:ins w:id="5830"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E837E68" w14:textId="77777777" w:rsidR="00A572A2" w:rsidRPr="00B04564" w:rsidRDefault="00A572A2" w:rsidP="00081372">
            <w:pPr>
              <w:pStyle w:val="TAL"/>
              <w:rPr>
                <w:ins w:id="5831" w:author="R4-1809478" w:date="2018-07-10T13:12:00Z"/>
                <w:rFonts w:cs="Arial"/>
                <w:lang w:eastAsia="ko-KR"/>
              </w:rPr>
            </w:pPr>
            <w:ins w:id="5832" w:author="R4-1809478" w:date="2018-07-10T13:12:00Z">
              <w:r w:rsidRPr="00B04564">
                <w:rPr>
                  <w:rFonts w:cs="Arial"/>
                  <w:lang w:eastAsia="ko-KR"/>
                </w:rPr>
                <w:t>This requirement does not apply to BS operating in Band n51, n75 or n76.</w:t>
              </w:r>
            </w:ins>
          </w:p>
        </w:tc>
      </w:tr>
      <w:tr w:rsidR="00A572A2" w:rsidRPr="00B04564" w14:paraId="24C92BA9" w14:textId="77777777" w:rsidTr="00081372">
        <w:trPr>
          <w:cantSplit/>
          <w:trHeight w:val="113"/>
          <w:jc w:val="center"/>
          <w:ins w:id="5833" w:author="R4-1809478" w:date="2018-07-10T13:12:00Z"/>
        </w:trPr>
        <w:tc>
          <w:tcPr>
            <w:tcW w:w="1302" w:type="dxa"/>
            <w:tcBorders>
              <w:left w:val="single" w:sz="2" w:space="0" w:color="auto"/>
              <w:right w:val="single" w:sz="2" w:space="0" w:color="auto"/>
            </w:tcBorders>
          </w:tcPr>
          <w:p w14:paraId="478D4E10" w14:textId="77777777" w:rsidR="00A572A2" w:rsidRPr="00B04564" w:rsidRDefault="00A572A2" w:rsidP="00081372">
            <w:pPr>
              <w:pStyle w:val="TAC"/>
              <w:rPr>
                <w:ins w:id="5834" w:author="R4-1809478" w:date="2018-07-10T13:12:00Z"/>
                <w:rFonts w:cs="Arial"/>
                <w:lang w:eastAsia="ko-KR"/>
              </w:rPr>
            </w:pPr>
            <w:ins w:id="5835" w:author="R4-1809478" w:date="2018-07-10T13:12:00Z">
              <w:r w:rsidRPr="00B04564">
                <w:rPr>
                  <w:rFonts w:cs="Arial"/>
                  <w:lang w:eastAsia="ko-KR"/>
                </w:rPr>
                <w:t>E-UTRA Band 76 or NR Band n76</w:t>
              </w:r>
            </w:ins>
          </w:p>
        </w:tc>
        <w:tc>
          <w:tcPr>
            <w:tcW w:w="1701" w:type="dxa"/>
            <w:tcBorders>
              <w:top w:val="single" w:sz="2" w:space="0" w:color="auto"/>
              <w:left w:val="single" w:sz="2" w:space="0" w:color="auto"/>
              <w:bottom w:val="single" w:sz="2" w:space="0" w:color="auto"/>
              <w:right w:val="single" w:sz="2" w:space="0" w:color="auto"/>
            </w:tcBorders>
          </w:tcPr>
          <w:p w14:paraId="12F8A22B" w14:textId="77777777" w:rsidR="00A572A2" w:rsidRPr="00B04564" w:rsidRDefault="00A572A2" w:rsidP="00081372">
            <w:pPr>
              <w:pStyle w:val="TAC"/>
              <w:rPr>
                <w:ins w:id="5836" w:author="R4-1809478" w:date="2018-07-10T13:12:00Z"/>
                <w:rFonts w:cs="Arial"/>
                <w:lang w:eastAsia="ko-KR"/>
              </w:rPr>
            </w:pPr>
            <w:ins w:id="5837" w:author="R4-1809478" w:date="2018-07-10T13:12:00Z">
              <w:r w:rsidRPr="00B04564">
                <w:rPr>
                  <w:rFonts w:cs="Arial"/>
                  <w:lang w:eastAsia="ko-KR"/>
                </w:rPr>
                <w:t>1427 – 1432 MHz</w:t>
              </w:r>
            </w:ins>
          </w:p>
        </w:tc>
        <w:tc>
          <w:tcPr>
            <w:tcW w:w="851" w:type="dxa"/>
            <w:tcBorders>
              <w:top w:val="single" w:sz="2" w:space="0" w:color="auto"/>
              <w:left w:val="single" w:sz="2" w:space="0" w:color="auto"/>
              <w:bottom w:val="single" w:sz="2" w:space="0" w:color="auto"/>
              <w:right w:val="single" w:sz="2" w:space="0" w:color="auto"/>
            </w:tcBorders>
          </w:tcPr>
          <w:p w14:paraId="677203BE" w14:textId="77777777" w:rsidR="00A572A2" w:rsidRPr="00B04564" w:rsidRDefault="00A572A2" w:rsidP="00081372">
            <w:pPr>
              <w:pStyle w:val="TAC"/>
              <w:rPr>
                <w:ins w:id="5838" w:author="R4-1809478" w:date="2018-07-10T13:12:00Z"/>
                <w:rFonts w:cs="Arial"/>
                <w:lang w:eastAsia="ko-KR"/>
              </w:rPr>
            </w:pPr>
            <w:ins w:id="5839"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1C066BBD" w14:textId="77777777" w:rsidR="00A572A2" w:rsidRPr="00B04564" w:rsidRDefault="00A572A2" w:rsidP="00081372">
            <w:pPr>
              <w:pStyle w:val="TAC"/>
              <w:rPr>
                <w:ins w:id="5840" w:author="R4-1809478" w:date="2018-07-10T13:12:00Z"/>
                <w:rFonts w:cs="Arial"/>
                <w:lang w:eastAsia="ko-KR"/>
              </w:rPr>
            </w:pPr>
            <w:ins w:id="5841"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3D5FF1B9" w14:textId="77777777" w:rsidR="00A572A2" w:rsidRPr="00B04564" w:rsidRDefault="00A572A2" w:rsidP="00081372">
            <w:pPr>
              <w:pStyle w:val="TAL"/>
              <w:rPr>
                <w:ins w:id="5842" w:author="R4-1809478" w:date="2018-07-10T13:12:00Z"/>
                <w:rFonts w:cs="Arial"/>
                <w:lang w:eastAsia="ko-KR"/>
              </w:rPr>
            </w:pPr>
            <w:ins w:id="5843" w:author="R4-1809478" w:date="2018-07-10T13:12:00Z">
              <w:r w:rsidRPr="00B04564">
                <w:rPr>
                  <w:rFonts w:cs="Arial"/>
                  <w:lang w:eastAsia="ko-KR"/>
                </w:rPr>
                <w:t>This requirement does not apply to BS operating in Band n51, n75 or n76.</w:t>
              </w:r>
            </w:ins>
          </w:p>
        </w:tc>
      </w:tr>
      <w:tr w:rsidR="00A572A2" w:rsidRPr="00B04564" w14:paraId="694D415B" w14:textId="77777777" w:rsidTr="00081372">
        <w:trPr>
          <w:cantSplit/>
          <w:trHeight w:val="113"/>
          <w:jc w:val="center"/>
          <w:ins w:id="5844" w:author="R4-1809478" w:date="2018-07-10T13:12:00Z"/>
        </w:trPr>
        <w:tc>
          <w:tcPr>
            <w:tcW w:w="1302" w:type="dxa"/>
            <w:tcBorders>
              <w:left w:val="single" w:sz="2" w:space="0" w:color="auto"/>
              <w:right w:val="single" w:sz="2" w:space="0" w:color="auto"/>
            </w:tcBorders>
          </w:tcPr>
          <w:p w14:paraId="549CC9FC" w14:textId="77777777" w:rsidR="00A572A2" w:rsidRPr="00B04564" w:rsidRDefault="00A572A2" w:rsidP="00081372">
            <w:pPr>
              <w:pStyle w:val="TAC"/>
              <w:rPr>
                <w:ins w:id="5845" w:author="R4-1809478" w:date="2018-07-10T13:12:00Z"/>
                <w:rFonts w:cs="Arial"/>
                <w:lang w:eastAsia="ko-KR"/>
              </w:rPr>
            </w:pPr>
            <w:ins w:id="5846" w:author="R4-1809478" w:date="2018-07-10T13:12:00Z">
              <w:r w:rsidRPr="00B04564">
                <w:rPr>
                  <w:rFonts w:cs="Arial"/>
                  <w:lang w:eastAsia="ko-KR"/>
                </w:rPr>
                <w:t>NR Band n77</w:t>
              </w:r>
            </w:ins>
          </w:p>
        </w:tc>
        <w:tc>
          <w:tcPr>
            <w:tcW w:w="1701" w:type="dxa"/>
            <w:tcBorders>
              <w:top w:val="single" w:sz="2" w:space="0" w:color="auto"/>
              <w:left w:val="single" w:sz="2" w:space="0" w:color="auto"/>
              <w:bottom w:val="single" w:sz="2" w:space="0" w:color="auto"/>
              <w:right w:val="single" w:sz="2" w:space="0" w:color="auto"/>
            </w:tcBorders>
          </w:tcPr>
          <w:p w14:paraId="1DFDAF5A" w14:textId="77777777" w:rsidR="00A572A2" w:rsidRPr="00B04564" w:rsidRDefault="00A572A2" w:rsidP="00081372">
            <w:pPr>
              <w:pStyle w:val="TAC"/>
              <w:rPr>
                <w:ins w:id="5847" w:author="R4-1809478" w:date="2018-07-10T13:12:00Z"/>
                <w:rFonts w:cs="Arial"/>
                <w:lang w:eastAsia="ko-KR"/>
              </w:rPr>
            </w:pPr>
            <w:ins w:id="5848" w:author="R4-1809478" w:date="2018-07-10T13:12:00Z">
              <w:r w:rsidRPr="00B04564">
                <w:t>3.3 – 4.2 GHz</w:t>
              </w:r>
            </w:ins>
          </w:p>
        </w:tc>
        <w:tc>
          <w:tcPr>
            <w:tcW w:w="851" w:type="dxa"/>
            <w:tcBorders>
              <w:top w:val="single" w:sz="2" w:space="0" w:color="auto"/>
              <w:left w:val="single" w:sz="2" w:space="0" w:color="auto"/>
              <w:bottom w:val="single" w:sz="2" w:space="0" w:color="auto"/>
              <w:right w:val="single" w:sz="2" w:space="0" w:color="auto"/>
            </w:tcBorders>
          </w:tcPr>
          <w:p w14:paraId="283CCB44" w14:textId="77777777" w:rsidR="00A572A2" w:rsidRPr="00B04564" w:rsidRDefault="00A572A2" w:rsidP="00081372">
            <w:pPr>
              <w:pStyle w:val="TAC"/>
              <w:rPr>
                <w:ins w:id="5849" w:author="R4-1809478" w:date="2018-07-10T13:12:00Z"/>
                <w:rFonts w:cs="Arial"/>
                <w:lang w:eastAsia="ko-KR"/>
              </w:rPr>
            </w:pPr>
            <w:ins w:id="5850"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3F4EB2B0" w14:textId="77777777" w:rsidR="00A572A2" w:rsidRPr="00B04564" w:rsidRDefault="00A572A2" w:rsidP="00081372">
            <w:pPr>
              <w:pStyle w:val="TAC"/>
              <w:rPr>
                <w:ins w:id="5851" w:author="R4-1809478" w:date="2018-07-10T13:12:00Z"/>
                <w:rFonts w:cs="Arial"/>
                <w:lang w:eastAsia="ko-KR"/>
              </w:rPr>
            </w:pPr>
            <w:ins w:id="5852"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4929F29D" w14:textId="77777777" w:rsidR="00A572A2" w:rsidRPr="00B04564" w:rsidRDefault="00A572A2" w:rsidP="00081372">
            <w:pPr>
              <w:pStyle w:val="TAL"/>
              <w:rPr>
                <w:ins w:id="5853" w:author="R4-1809478" w:date="2018-07-10T13:12:00Z"/>
                <w:rFonts w:cs="Arial"/>
                <w:lang w:eastAsia="ko-KR"/>
              </w:rPr>
            </w:pPr>
            <w:ins w:id="5854" w:author="R4-1809478" w:date="2018-07-10T13:12:00Z">
              <w:r w:rsidRPr="00B04564">
                <w:rPr>
                  <w:rFonts w:cs="Arial"/>
                  <w:lang w:eastAsia="ko-KR"/>
                </w:rPr>
                <w:t>This requirement does not apply to BS operating in Band n77 and n 78</w:t>
              </w:r>
            </w:ins>
          </w:p>
        </w:tc>
      </w:tr>
      <w:tr w:rsidR="00A572A2" w:rsidRPr="00B04564" w14:paraId="184A0482" w14:textId="77777777" w:rsidTr="00081372">
        <w:trPr>
          <w:cantSplit/>
          <w:trHeight w:val="113"/>
          <w:jc w:val="center"/>
          <w:ins w:id="5855" w:author="R4-1809478" w:date="2018-07-10T13:12:00Z"/>
        </w:trPr>
        <w:tc>
          <w:tcPr>
            <w:tcW w:w="1302" w:type="dxa"/>
            <w:tcBorders>
              <w:left w:val="single" w:sz="2" w:space="0" w:color="auto"/>
              <w:right w:val="single" w:sz="2" w:space="0" w:color="auto"/>
            </w:tcBorders>
          </w:tcPr>
          <w:p w14:paraId="53D13578" w14:textId="77777777" w:rsidR="00A572A2" w:rsidRPr="00B04564" w:rsidRDefault="00A572A2" w:rsidP="00081372">
            <w:pPr>
              <w:pStyle w:val="TAC"/>
              <w:rPr>
                <w:ins w:id="5856" w:author="R4-1809478" w:date="2018-07-10T13:12:00Z"/>
                <w:rFonts w:cs="Arial"/>
                <w:lang w:eastAsia="ko-KR"/>
              </w:rPr>
            </w:pPr>
            <w:ins w:id="5857" w:author="R4-1809478" w:date="2018-07-10T13:12:00Z">
              <w:r w:rsidRPr="00B04564">
                <w:rPr>
                  <w:rFonts w:cs="Arial"/>
                  <w:lang w:eastAsia="ko-KR"/>
                </w:rPr>
                <w:t>NR Band n78</w:t>
              </w:r>
            </w:ins>
          </w:p>
        </w:tc>
        <w:tc>
          <w:tcPr>
            <w:tcW w:w="1701" w:type="dxa"/>
            <w:tcBorders>
              <w:top w:val="single" w:sz="2" w:space="0" w:color="auto"/>
              <w:left w:val="single" w:sz="2" w:space="0" w:color="auto"/>
              <w:bottom w:val="single" w:sz="2" w:space="0" w:color="auto"/>
              <w:right w:val="single" w:sz="2" w:space="0" w:color="auto"/>
            </w:tcBorders>
          </w:tcPr>
          <w:p w14:paraId="1BFD2EA3" w14:textId="77777777" w:rsidR="00A572A2" w:rsidRPr="00B04564" w:rsidRDefault="00A572A2" w:rsidP="00081372">
            <w:pPr>
              <w:pStyle w:val="TAC"/>
              <w:rPr>
                <w:ins w:id="5858" w:author="R4-1809478" w:date="2018-07-10T13:12:00Z"/>
                <w:rFonts w:cs="Arial"/>
                <w:lang w:eastAsia="ko-KR"/>
              </w:rPr>
            </w:pPr>
            <w:ins w:id="5859" w:author="R4-1809478" w:date="2018-07-10T13:12:00Z">
              <w:r w:rsidRPr="00B04564">
                <w:t>3.3 – 3.8 GHz</w:t>
              </w:r>
            </w:ins>
          </w:p>
        </w:tc>
        <w:tc>
          <w:tcPr>
            <w:tcW w:w="851" w:type="dxa"/>
            <w:tcBorders>
              <w:top w:val="single" w:sz="2" w:space="0" w:color="auto"/>
              <w:left w:val="single" w:sz="2" w:space="0" w:color="auto"/>
              <w:bottom w:val="single" w:sz="2" w:space="0" w:color="auto"/>
              <w:right w:val="single" w:sz="2" w:space="0" w:color="auto"/>
            </w:tcBorders>
          </w:tcPr>
          <w:p w14:paraId="5AF2E839" w14:textId="77777777" w:rsidR="00A572A2" w:rsidRPr="00B04564" w:rsidRDefault="00A572A2" w:rsidP="00081372">
            <w:pPr>
              <w:pStyle w:val="TAC"/>
              <w:rPr>
                <w:ins w:id="5860" w:author="R4-1809478" w:date="2018-07-10T13:12:00Z"/>
                <w:rFonts w:cs="Arial"/>
                <w:lang w:eastAsia="ko-KR"/>
              </w:rPr>
            </w:pPr>
            <w:ins w:id="5861"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33C3B7B6" w14:textId="77777777" w:rsidR="00A572A2" w:rsidRPr="00B04564" w:rsidRDefault="00A572A2" w:rsidP="00081372">
            <w:pPr>
              <w:pStyle w:val="TAC"/>
              <w:rPr>
                <w:ins w:id="5862" w:author="R4-1809478" w:date="2018-07-10T13:12:00Z"/>
                <w:rFonts w:cs="Arial"/>
                <w:lang w:eastAsia="ko-KR"/>
              </w:rPr>
            </w:pPr>
            <w:ins w:id="5863"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766B9542" w14:textId="77777777" w:rsidR="00A572A2" w:rsidRPr="00B04564" w:rsidRDefault="00A572A2" w:rsidP="00081372">
            <w:pPr>
              <w:pStyle w:val="TAL"/>
              <w:rPr>
                <w:ins w:id="5864" w:author="R4-1809478" w:date="2018-07-10T13:12:00Z"/>
                <w:rFonts w:cs="Arial"/>
                <w:lang w:eastAsia="ko-KR"/>
              </w:rPr>
            </w:pPr>
            <w:ins w:id="5865" w:author="R4-1809478" w:date="2018-07-10T13:12:00Z">
              <w:r w:rsidRPr="00B04564">
                <w:rPr>
                  <w:rFonts w:cs="Arial"/>
                  <w:lang w:eastAsia="ko-KR"/>
                </w:rPr>
                <w:t>This requirement does not apply to BS operating in Band n77 and n78</w:t>
              </w:r>
            </w:ins>
          </w:p>
        </w:tc>
      </w:tr>
      <w:tr w:rsidR="00A572A2" w:rsidRPr="00B04564" w14:paraId="3381180D" w14:textId="77777777" w:rsidTr="00081372">
        <w:trPr>
          <w:cantSplit/>
          <w:trHeight w:val="113"/>
          <w:jc w:val="center"/>
          <w:ins w:id="5866" w:author="R4-1809478" w:date="2018-07-10T13:12:00Z"/>
        </w:trPr>
        <w:tc>
          <w:tcPr>
            <w:tcW w:w="1302" w:type="dxa"/>
            <w:tcBorders>
              <w:left w:val="single" w:sz="2" w:space="0" w:color="auto"/>
              <w:right w:val="single" w:sz="2" w:space="0" w:color="auto"/>
            </w:tcBorders>
          </w:tcPr>
          <w:p w14:paraId="6A9BA8B2" w14:textId="77777777" w:rsidR="00A572A2" w:rsidRPr="00B04564" w:rsidRDefault="00A572A2" w:rsidP="00081372">
            <w:pPr>
              <w:pStyle w:val="TAC"/>
              <w:rPr>
                <w:ins w:id="5867" w:author="R4-1809478" w:date="2018-07-10T13:12:00Z"/>
                <w:rFonts w:cs="Arial"/>
                <w:lang w:eastAsia="ko-KR"/>
              </w:rPr>
            </w:pPr>
            <w:ins w:id="5868" w:author="R4-1809478" w:date="2018-07-10T13:12:00Z">
              <w:r w:rsidRPr="00B04564">
                <w:rPr>
                  <w:rFonts w:cs="Arial"/>
                  <w:lang w:eastAsia="ko-KR"/>
                </w:rPr>
                <w:t>NR Band n79</w:t>
              </w:r>
            </w:ins>
          </w:p>
        </w:tc>
        <w:tc>
          <w:tcPr>
            <w:tcW w:w="1701" w:type="dxa"/>
            <w:tcBorders>
              <w:top w:val="single" w:sz="2" w:space="0" w:color="auto"/>
              <w:left w:val="single" w:sz="2" w:space="0" w:color="auto"/>
              <w:bottom w:val="single" w:sz="2" w:space="0" w:color="auto"/>
              <w:right w:val="single" w:sz="2" w:space="0" w:color="auto"/>
            </w:tcBorders>
          </w:tcPr>
          <w:p w14:paraId="70A39AB7" w14:textId="77777777" w:rsidR="00A572A2" w:rsidRPr="00B04564" w:rsidRDefault="00A572A2" w:rsidP="00081372">
            <w:pPr>
              <w:pStyle w:val="TAC"/>
              <w:rPr>
                <w:ins w:id="5869" w:author="R4-1809478" w:date="2018-07-10T13:12:00Z"/>
                <w:rFonts w:cs="Arial"/>
                <w:lang w:eastAsia="ko-KR"/>
              </w:rPr>
            </w:pPr>
            <w:ins w:id="5870" w:author="R4-1809478" w:date="2018-07-10T13:12:00Z">
              <w:r w:rsidRPr="00B04564">
                <w:t>4.4 – 5.0 GHz</w:t>
              </w:r>
            </w:ins>
          </w:p>
        </w:tc>
        <w:tc>
          <w:tcPr>
            <w:tcW w:w="851" w:type="dxa"/>
            <w:tcBorders>
              <w:top w:val="single" w:sz="2" w:space="0" w:color="auto"/>
              <w:left w:val="single" w:sz="2" w:space="0" w:color="auto"/>
              <w:bottom w:val="single" w:sz="2" w:space="0" w:color="auto"/>
              <w:right w:val="single" w:sz="2" w:space="0" w:color="auto"/>
            </w:tcBorders>
          </w:tcPr>
          <w:p w14:paraId="4F734774" w14:textId="77777777" w:rsidR="00A572A2" w:rsidRPr="00B04564" w:rsidRDefault="00A572A2" w:rsidP="00081372">
            <w:pPr>
              <w:pStyle w:val="TAC"/>
              <w:rPr>
                <w:ins w:id="5871" w:author="R4-1809478" w:date="2018-07-10T13:12:00Z"/>
                <w:rFonts w:cs="Arial"/>
                <w:lang w:eastAsia="ko-KR"/>
              </w:rPr>
            </w:pPr>
            <w:ins w:id="5872" w:author="R4-1809478" w:date="2018-07-10T13:12:00Z">
              <w:r w:rsidRPr="00B04564">
                <w:rPr>
                  <w:rFonts w:cs="Arial"/>
                  <w:lang w:eastAsia="ko-KR"/>
                </w:rPr>
                <w:t>-52 dBm</w:t>
              </w:r>
            </w:ins>
          </w:p>
        </w:tc>
        <w:tc>
          <w:tcPr>
            <w:tcW w:w="1417" w:type="dxa"/>
            <w:tcBorders>
              <w:top w:val="single" w:sz="2" w:space="0" w:color="auto"/>
              <w:left w:val="single" w:sz="2" w:space="0" w:color="auto"/>
              <w:bottom w:val="single" w:sz="2" w:space="0" w:color="auto"/>
              <w:right w:val="single" w:sz="2" w:space="0" w:color="auto"/>
            </w:tcBorders>
          </w:tcPr>
          <w:p w14:paraId="1489196A" w14:textId="77777777" w:rsidR="00A572A2" w:rsidRPr="00B04564" w:rsidRDefault="00A572A2" w:rsidP="00081372">
            <w:pPr>
              <w:pStyle w:val="TAC"/>
              <w:rPr>
                <w:ins w:id="5873" w:author="R4-1809478" w:date="2018-07-10T13:12:00Z"/>
                <w:rFonts w:cs="Arial"/>
                <w:lang w:eastAsia="ko-KR"/>
              </w:rPr>
            </w:pPr>
            <w:ins w:id="5874" w:author="R4-1809478" w:date="2018-07-10T13:12: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6AA0BD0A" w14:textId="77777777" w:rsidR="00A572A2" w:rsidRPr="00B04564" w:rsidRDefault="00A572A2" w:rsidP="00081372">
            <w:pPr>
              <w:pStyle w:val="TAL"/>
              <w:rPr>
                <w:ins w:id="5875" w:author="R4-1809478" w:date="2018-07-10T13:12:00Z"/>
                <w:rFonts w:cs="Arial"/>
                <w:lang w:eastAsia="ko-KR"/>
              </w:rPr>
            </w:pPr>
            <w:ins w:id="5876" w:author="R4-1809478" w:date="2018-07-10T13:12:00Z">
              <w:r w:rsidRPr="00B04564">
                <w:rPr>
                  <w:rFonts w:cs="Arial"/>
                  <w:lang w:eastAsia="ko-KR"/>
                </w:rPr>
                <w:t>This requirement does not apply to BS operating in Band n79</w:t>
              </w:r>
            </w:ins>
          </w:p>
        </w:tc>
      </w:tr>
    </w:tbl>
    <w:p w14:paraId="7A848861" w14:textId="77777777" w:rsidR="00A572A2" w:rsidRPr="00B04564" w:rsidRDefault="00A572A2" w:rsidP="00A572A2">
      <w:pPr>
        <w:rPr>
          <w:ins w:id="5877" w:author="R4-1809478" w:date="2018-07-10T13:12:00Z"/>
        </w:rPr>
      </w:pPr>
    </w:p>
    <w:p w14:paraId="4970F363" w14:textId="77777777" w:rsidR="00A572A2" w:rsidRPr="00B04564" w:rsidRDefault="00A572A2" w:rsidP="00A572A2">
      <w:pPr>
        <w:pStyle w:val="NO"/>
        <w:rPr>
          <w:ins w:id="5878" w:author="R4-1809478" w:date="2018-07-10T13:12:00Z"/>
        </w:rPr>
      </w:pPr>
      <w:bookmarkStart w:id="5879" w:name="_Hlk497677260"/>
      <w:ins w:id="5880" w:author="R4-1809478" w:date="2018-07-10T13:12:00Z">
        <w:r w:rsidRPr="00B04564">
          <w:t>NOTE 1:</w:t>
        </w:r>
        <w:r w:rsidRPr="00B04564">
          <w:tab/>
          <w:t xml:space="preserve">As defined in the scope for spurious emissions in this </w:t>
        </w:r>
        <w:r>
          <w:t>sub</w:t>
        </w:r>
        <w:r w:rsidRPr="00B04564">
          <w:t xml:space="preserve">clause, except for </w:t>
        </w:r>
        <w:r w:rsidRPr="00B04564">
          <w:rPr>
            <w:rFonts w:eastAsia="MS Mincho"/>
          </w:rPr>
          <w:t xml:space="preserve">the cases where the noted requirements apply to a BS operating in </w:t>
        </w:r>
        <w:r w:rsidRPr="00B04564">
          <w:t>Band n28, the co-existence requirements in table </w:t>
        </w:r>
        <w:r w:rsidRPr="0053429D">
          <w:rPr>
            <w:color w:val="000000" w:themeColor="text1"/>
          </w:rPr>
          <w:t>6.6.5.5.1.3-1</w:t>
        </w:r>
        <w:r w:rsidRPr="00B04564">
          <w:t>do not apply for the 10 MHz frequency range immediately outside the downlink</w:t>
        </w:r>
        <w:r w:rsidRPr="00B04564" w:rsidDel="00B62512">
          <w:t xml:space="preserve"> </w:t>
        </w:r>
        <w:r w:rsidRPr="00B04564">
          <w:rPr>
            <w:i/>
          </w:rPr>
          <w:t>operating band</w:t>
        </w:r>
        <w:r w:rsidRPr="00B04564">
          <w:t xml:space="preserve"> (see table </w:t>
        </w:r>
        <w:r w:rsidRPr="00013941">
          <w:rPr>
            <w:highlight w:val="yellow"/>
          </w:rPr>
          <w:t>5.2-1</w:t>
        </w:r>
        <w:r w:rsidRPr="00B04564">
          <w:t>). Emission limits for this excluded frequency range may be covered by local or regional requirements.</w:t>
        </w:r>
      </w:ins>
    </w:p>
    <w:p w14:paraId="0D360A70" w14:textId="77777777" w:rsidR="00A572A2" w:rsidRPr="00B04564" w:rsidRDefault="00A572A2" w:rsidP="00A572A2">
      <w:pPr>
        <w:pStyle w:val="NO"/>
        <w:rPr>
          <w:ins w:id="5881" w:author="R4-1809478" w:date="2018-07-10T13:12:00Z"/>
        </w:rPr>
      </w:pPr>
      <w:ins w:id="5882" w:author="R4-1809478" w:date="2018-07-10T13:12:00Z">
        <w:r w:rsidRPr="00B04564">
          <w:t>NOTE 2:</w:t>
        </w:r>
        <w:r w:rsidRPr="00B04564">
          <w:tab/>
          <w:t xml:space="preserve">Table </w:t>
        </w:r>
        <w:r w:rsidRPr="0053429D">
          <w:rPr>
            <w:color w:val="000000" w:themeColor="text1"/>
          </w:rPr>
          <w:t>6.6.5.5.1.3-1</w:t>
        </w:r>
        <w:r>
          <w:rPr>
            <w:color w:val="000000" w:themeColor="text1"/>
          </w:rPr>
          <w:t xml:space="preserve"> </w:t>
        </w:r>
        <w:r w:rsidRPr="00B04564">
          <w:t xml:space="preserve">assumes that two </w:t>
        </w:r>
        <w:r w:rsidRPr="00B04564">
          <w:rPr>
            <w:i/>
          </w:rPr>
          <w:t>operating bands</w:t>
        </w:r>
        <w:r w:rsidRPr="00B04564">
          <w:t>, where the frequency ranges in table </w:t>
        </w:r>
        <w:r w:rsidRPr="00013941">
          <w:rPr>
            <w:highlight w:val="yellow"/>
          </w:rPr>
          <w:t>5.2-1</w:t>
        </w:r>
        <w:r w:rsidRPr="00B04564">
          <w:t xml:space="preserve"> would be overlapping, are not deployed in the same geographical area. For such a case of operation with overlapping frequency arrangements in the same geographical area, special co-existence requirements may apply that are not covered by the 3GPP specifications.</w:t>
        </w:r>
      </w:ins>
    </w:p>
    <w:p w14:paraId="6D3B2C9F" w14:textId="77777777" w:rsidR="00A572A2" w:rsidRPr="00B04564" w:rsidRDefault="00A572A2" w:rsidP="00A572A2">
      <w:pPr>
        <w:pStyle w:val="NO"/>
        <w:rPr>
          <w:ins w:id="5883" w:author="R4-1809478" w:date="2018-07-10T13:12:00Z"/>
        </w:rPr>
      </w:pPr>
      <w:ins w:id="5884" w:author="R4-1809478" w:date="2018-07-10T13:12:00Z">
        <w:r w:rsidRPr="00B04564">
          <w:t>NOTE 3:</w:t>
        </w:r>
        <w:r w:rsidRPr="00B04564">
          <w:tab/>
          <w:t xml:space="preserve">TDD base stations deployed in the same geographical area, that are synchronized and use the same or adjacent </w:t>
        </w:r>
        <w:r w:rsidRPr="00B04564">
          <w:rPr>
            <w:i/>
          </w:rPr>
          <w:t>operating bands</w:t>
        </w:r>
        <w:r w:rsidRPr="00B04564">
          <w:t xml:space="preserve"> can transmit without additional co-existence requirements. For unsynchronized base stations, special co-existence requirements may apply that are not covered by the 3GPP specifications. </w:t>
        </w:r>
      </w:ins>
    </w:p>
    <w:p w14:paraId="122BC9F9" w14:textId="77777777" w:rsidR="00A572A2" w:rsidRPr="00B04564" w:rsidRDefault="00A572A2" w:rsidP="00A572A2">
      <w:pPr>
        <w:pStyle w:val="NO"/>
        <w:rPr>
          <w:ins w:id="5885" w:author="R4-1809478" w:date="2018-07-10T13:12:00Z"/>
        </w:rPr>
      </w:pPr>
      <w:ins w:id="5886" w:author="R4-1809478" w:date="2018-07-10T13:12:00Z">
        <w:r w:rsidRPr="00B04564">
          <w:t>NOTE</w:t>
        </w:r>
        <w:r>
          <w:t xml:space="preserve"> 4</w:t>
        </w:r>
        <w:r w:rsidRPr="00B04564">
          <w:t>:</w:t>
        </w:r>
        <w:r w:rsidRPr="00B04564">
          <w:tab/>
          <w:t xml:space="preserve">For NR Band n28 BS, specific solutions may be required to fulfil the spurious emissions limits for BS for co-existence with E-UTRA Band 27 UL </w:t>
        </w:r>
        <w:r w:rsidRPr="00B04564">
          <w:rPr>
            <w:i/>
          </w:rPr>
          <w:t>operating band</w:t>
        </w:r>
        <w:r w:rsidRPr="00B04564">
          <w:t>.</w:t>
        </w:r>
      </w:ins>
    </w:p>
    <w:p w14:paraId="34F012D3" w14:textId="77777777" w:rsidR="00A572A2" w:rsidRPr="00B04564" w:rsidRDefault="00A572A2" w:rsidP="00A572A2">
      <w:pPr>
        <w:rPr>
          <w:ins w:id="5887" w:author="R4-1809478" w:date="2018-07-10T13:12:00Z"/>
          <w:rFonts w:cs="v3.8.0"/>
          <w:lang w:eastAsia="zh-CN"/>
        </w:rPr>
      </w:pPr>
      <w:ins w:id="5888" w:author="R4-1809478" w:date="2018-07-10T13:12:00Z">
        <w:r w:rsidRPr="00B04564">
          <w:t>The following requirement may be applied for the protection of PHS.</w:t>
        </w:r>
        <w:r w:rsidRPr="00B04564">
          <w:rPr>
            <w:rFonts w:cs="v3.8.0"/>
          </w:rPr>
          <w:t xml:space="preserve"> This requirement is also applicable at specified frequencies falling between 10 MHz below the </w:t>
        </w:r>
        <w:r w:rsidRPr="00B04564">
          <w:t xml:space="preserve">lowest BS transmitter frequency of the downlink </w:t>
        </w:r>
        <w:r w:rsidRPr="00B04564">
          <w:rPr>
            <w:i/>
          </w:rPr>
          <w:t>operating band</w:t>
        </w:r>
        <w:r w:rsidRPr="00B04564">
          <w:t xml:space="preserve"> and 10 MHz above the highest BS transmitter frequency of the downlink </w:t>
        </w:r>
        <w:r w:rsidRPr="00B04564">
          <w:rPr>
            <w:i/>
          </w:rPr>
          <w:t>operating band</w:t>
        </w:r>
        <w:r w:rsidRPr="00B04564">
          <w:t>.</w:t>
        </w:r>
      </w:ins>
    </w:p>
    <w:p w14:paraId="790EF96C" w14:textId="77777777" w:rsidR="00A572A2" w:rsidRPr="00B04564" w:rsidRDefault="00A572A2" w:rsidP="00A572A2">
      <w:pPr>
        <w:rPr>
          <w:ins w:id="5889" w:author="R4-1809478" w:date="2018-07-10T13:12:00Z"/>
        </w:rPr>
      </w:pPr>
      <w:ins w:id="5890" w:author="R4-1809478" w:date="2018-07-10T13:12:00Z">
        <w:r w:rsidRPr="00B04564">
          <w:lastRenderedPageBreak/>
          <w:t>The power of any spurious emission shall not exceed:</w:t>
        </w:r>
      </w:ins>
    </w:p>
    <w:p w14:paraId="4E839D18" w14:textId="77777777" w:rsidR="00A572A2" w:rsidRPr="00013941" w:rsidRDefault="00A572A2" w:rsidP="00A572A2">
      <w:pPr>
        <w:pStyle w:val="TH"/>
        <w:rPr>
          <w:ins w:id="5891" w:author="R4-1809478" w:date="2018-07-10T13:12:00Z"/>
          <w:color w:val="000000" w:themeColor="text1"/>
        </w:rPr>
      </w:pPr>
      <w:ins w:id="5892" w:author="R4-1809478" w:date="2018-07-10T13:12:00Z">
        <w:r w:rsidRPr="0053429D">
          <w:rPr>
            <w:color w:val="000000" w:themeColor="text1"/>
          </w:rPr>
          <w:t>Table 6.6.5.5.1.3-</w:t>
        </w:r>
        <w:r>
          <w:rPr>
            <w:color w:val="000000" w:themeColor="text1"/>
          </w:rPr>
          <w:t>2</w:t>
        </w:r>
        <w:r w:rsidRPr="00013941">
          <w:rPr>
            <w:color w:val="000000" w:themeColor="text1"/>
          </w:rPr>
          <w:t>: BS spurious emissions limits for BS for co-existence with</w:t>
        </w:r>
        <w:r w:rsidRPr="00013941" w:rsidDel="00E2020E">
          <w:rPr>
            <w:color w:val="000000" w:themeColor="text1"/>
          </w:rPr>
          <w:t xml:space="preserve"> </w:t>
        </w:r>
        <w:r w:rsidRPr="00013941">
          <w:rPr>
            <w:color w:val="000000" w:themeColor="text1"/>
          </w:rPr>
          <w:t>PHS</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A572A2" w:rsidRPr="00B04564" w14:paraId="3D98AB3B" w14:textId="77777777" w:rsidTr="00081372">
        <w:trPr>
          <w:cantSplit/>
          <w:jc w:val="center"/>
          <w:ins w:id="5893" w:author="R4-1809478" w:date="2018-07-10T13:12:00Z"/>
        </w:trPr>
        <w:tc>
          <w:tcPr>
            <w:tcW w:w="2538" w:type="dxa"/>
          </w:tcPr>
          <w:p w14:paraId="2A2E7B1C" w14:textId="77777777" w:rsidR="00A572A2" w:rsidRPr="00B04564" w:rsidRDefault="00A572A2" w:rsidP="00081372">
            <w:pPr>
              <w:pStyle w:val="TAH"/>
              <w:rPr>
                <w:ins w:id="5894" w:author="R4-1809478" w:date="2018-07-10T13:12:00Z"/>
                <w:rFonts w:cs="Arial"/>
              </w:rPr>
            </w:pPr>
            <w:ins w:id="5895" w:author="R4-1809478" w:date="2018-07-10T13:12:00Z">
              <w:r w:rsidRPr="00B04564">
                <w:rPr>
                  <w:rFonts w:cs="Arial"/>
                </w:rPr>
                <w:t>Frequency range</w:t>
              </w:r>
            </w:ins>
          </w:p>
        </w:tc>
        <w:tc>
          <w:tcPr>
            <w:tcW w:w="1276" w:type="dxa"/>
          </w:tcPr>
          <w:p w14:paraId="5435AF65" w14:textId="77777777" w:rsidR="00A572A2" w:rsidRPr="00B04564" w:rsidRDefault="00A572A2" w:rsidP="00081372">
            <w:pPr>
              <w:pStyle w:val="TAH"/>
              <w:rPr>
                <w:ins w:id="5896" w:author="R4-1809478" w:date="2018-07-10T13:12:00Z"/>
                <w:rFonts w:cs="Arial"/>
              </w:rPr>
            </w:pPr>
            <w:ins w:id="5897" w:author="R4-1809478" w:date="2018-07-10T13:12:00Z">
              <w:r w:rsidRPr="00B04564">
                <w:rPr>
                  <w:rFonts w:cs="v5.0.0"/>
                </w:rPr>
                <w:t>Basic limit</w:t>
              </w:r>
            </w:ins>
          </w:p>
        </w:tc>
        <w:tc>
          <w:tcPr>
            <w:tcW w:w="1418" w:type="dxa"/>
          </w:tcPr>
          <w:p w14:paraId="2A96A7CF" w14:textId="77777777" w:rsidR="00A572A2" w:rsidRPr="00B04564" w:rsidRDefault="00A572A2" w:rsidP="00081372">
            <w:pPr>
              <w:pStyle w:val="TAH"/>
              <w:rPr>
                <w:ins w:id="5898" w:author="R4-1809478" w:date="2018-07-10T13:12:00Z"/>
                <w:rFonts w:cs="Arial"/>
              </w:rPr>
            </w:pPr>
            <w:ins w:id="5899" w:author="R4-1809478" w:date="2018-07-10T13:12:00Z">
              <w:r>
                <w:rPr>
                  <w:rFonts w:cs="Arial"/>
                </w:rPr>
                <w:t xml:space="preserve">Measurement </w:t>
              </w:r>
              <w:r w:rsidRPr="0061369E">
                <w:rPr>
                  <w:rFonts w:cs="Arial"/>
                </w:rPr>
                <w:t>b</w:t>
              </w:r>
              <w:r w:rsidRPr="00B04564">
                <w:rPr>
                  <w:rFonts w:cs="Arial"/>
                </w:rPr>
                <w:t>andwidth</w:t>
              </w:r>
            </w:ins>
          </w:p>
        </w:tc>
        <w:tc>
          <w:tcPr>
            <w:tcW w:w="3617" w:type="dxa"/>
          </w:tcPr>
          <w:p w14:paraId="70B07C2D" w14:textId="77777777" w:rsidR="00A572A2" w:rsidRPr="00B04564" w:rsidRDefault="00A572A2" w:rsidP="00081372">
            <w:pPr>
              <w:pStyle w:val="TAH"/>
              <w:rPr>
                <w:ins w:id="5900" w:author="R4-1809478" w:date="2018-07-10T13:12:00Z"/>
                <w:rFonts w:cs="Arial"/>
              </w:rPr>
            </w:pPr>
            <w:ins w:id="5901" w:author="R4-1809478" w:date="2018-07-10T13:12:00Z">
              <w:r w:rsidRPr="00B04564">
                <w:rPr>
                  <w:rFonts w:cs="Arial"/>
                </w:rPr>
                <w:t>Note</w:t>
              </w:r>
            </w:ins>
          </w:p>
        </w:tc>
      </w:tr>
      <w:tr w:rsidR="00A572A2" w:rsidRPr="00B04564" w14:paraId="610C9E04" w14:textId="77777777" w:rsidTr="00081372">
        <w:trPr>
          <w:cantSplit/>
          <w:trHeight w:val="163"/>
          <w:jc w:val="center"/>
          <w:ins w:id="5902" w:author="R4-1809478" w:date="2018-07-10T13:12:00Z"/>
        </w:trPr>
        <w:tc>
          <w:tcPr>
            <w:tcW w:w="2538" w:type="dxa"/>
            <w:tcBorders>
              <w:top w:val="single" w:sz="4" w:space="0" w:color="auto"/>
            </w:tcBorders>
          </w:tcPr>
          <w:p w14:paraId="24EDCB08" w14:textId="77777777" w:rsidR="00A572A2" w:rsidRPr="00B04564" w:rsidRDefault="00A572A2" w:rsidP="00081372">
            <w:pPr>
              <w:pStyle w:val="TAC"/>
              <w:rPr>
                <w:ins w:id="5903" w:author="R4-1809478" w:date="2018-07-10T13:12:00Z"/>
                <w:rFonts w:cs="Arial"/>
              </w:rPr>
            </w:pPr>
            <w:ins w:id="5904" w:author="R4-1809478" w:date="2018-07-10T13:12:00Z">
              <w:r w:rsidRPr="00B04564">
                <w:rPr>
                  <w:rFonts w:cs="Arial"/>
                </w:rPr>
                <w:t>1884.5 – 1915.7 MHz</w:t>
              </w:r>
            </w:ins>
          </w:p>
        </w:tc>
        <w:tc>
          <w:tcPr>
            <w:tcW w:w="1276" w:type="dxa"/>
            <w:tcBorders>
              <w:top w:val="single" w:sz="4" w:space="0" w:color="auto"/>
            </w:tcBorders>
          </w:tcPr>
          <w:p w14:paraId="5192A827" w14:textId="77777777" w:rsidR="00A572A2" w:rsidRPr="00B04564" w:rsidRDefault="00A572A2" w:rsidP="00081372">
            <w:pPr>
              <w:pStyle w:val="TAC"/>
              <w:rPr>
                <w:ins w:id="5905" w:author="R4-1809478" w:date="2018-07-10T13:12:00Z"/>
                <w:rFonts w:cs="Arial"/>
              </w:rPr>
            </w:pPr>
            <w:ins w:id="5906" w:author="R4-1809478" w:date="2018-07-10T13:12:00Z">
              <w:r w:rsidRPr="00B04564">
                <w:rPr>
                  <w:rFonts w:cs="Arial"/>
                </w:rPr>
                <w:t>-41 dBm</w:t>
              </w:r>
            </w:ins>
          </w:p>
        </w:tc>
        <w:tc>
          <w:tcPr>
            <w:tcW w:w="1418" w:type="dxa"/>
            <w:tcBorders>
              <w:top w:val="single" w:sz="4" w:space="0" w:color="auto"/>
            </w:tcBorders>
          </w:tcPr>
          <w:p w14:paraId="0249CD7E" w14:textId="77777777" w:rsidR="00A572A2" w:rsidRPr="00B04564" w:rsidRDefault="00A572A2" w:rsidP="00081372">
            <w:pPr>
              <w:pStyle w:val="TAC"/>
              <w:rPr>
                <w:ins w:id="5907" w:author="R4-1809478" w:date="2018-07-10T13:12:00Z"/>
                <w:rFonts w:cs="Arial"/>
              </w:rPr>
            </w:pPr>
            <w:ins w:id="5908" w:author="R4-1809478" w:date="2018-07-10T13:12:00Z">
              <w:r w:rsidRPr="00B04564">
                <w:rPr>
                  <w:rFonts w:cs="Arial"/>
                </w:rPr>
                <w:t>300 kHz</w:t>
              </w:r>
            </w:ins>
          </w:p>
        </w:tc>
        <w:tc>
          <w:tcPr>
            <w:tcW w:w="3617" w:type="dxa"/>
            <w:tcBorders>
              <w:top w:val="single" w:sz="4" w:space="0" w:color="auto"/>
            </w:tcBorders>
          </w:tcPr>
          <w:p w14:paraId="645D0EC6" w14:textId="77777777" w:rsidR="00A572A2" w:rsidRPr="00B04564" w:rsidRDefault="00A572A2" w:rsidP="00081372">
            <w:pPr>
              <w:pStyle w:val="TAC"/>
              <w:rPr>
                <w:ins w:id="5909" w:author="R4-1809478" w:date="2018-07-10T13:12:00Z"/>
                <w:rFonts w:cs="Arial"/>
              </w:rPr>
            </w:pPr>
            <w:ins w:id="5910" w:author="R4-1809478" w:date="2018-07-10T13:12:00Z">
              <w:r w:rsidRPr="00B04564">
                <w:rPr>
                  <w:rFonts w:cs="Arial"/>
                </w:rPr>
                <w:t xml:space="preserve">Applicable when co-existence with PHS system operating in 1884.5 - 1915.7MHz </w:t>
              </w:r>
            </w:ins>
          </w:p>
        </w:tc>
      </w:tr>
    </w:tbl>
    <w:p w14:paraId="3C16F95D" w14:textId="77777777" w:rsidR="00A572A2" w:rsidRPr="00B04564" w:rsidRDefault="00A572A2" w:rsidP="00A572A2">
      <w:pPr>
        <w:rPr>
          <w:ins w:id="5911" w:author="R4-1809478" w:date="2018-07-10T13:12:00Z"/>
        </w:rPr>
      </w:pPr>
    </w:p>
    <w:p w14:paraId="58692C91" w14:textId="77777777" w:rsidR="00A572A2" w:rsidRPr="00B04564" w:rsidRDefault="00A572A2" w:rsidP="00A572A2">
      <w:pPr>
        <w:rPr>
          <w:ins w:id="5912" w:author="R4-1809478" w:date="2018-07-10T13:12:00Z"/>
          <w:rFonts w:cs="v3.8.0"/>
        </w:rPr>
      </w:pPr>
      <w:ins w:id="5913" w:author="R4-1809478" w:date="2018-07-10T13:12:00Z">
        <w:r w:rsidRPr="00B04564">
          <w:rPr>
            <w:rFonts w:cs="v3.8.0"/>
          </w:rPr>
          <w:t xml:space="preserve">The following requirement may </w:t>
        </w:r>
        <w:r w:rsidRPr="00103B6A">
          <w:rPr>
            <w:rFonts w:cs="v3.8.0"/>
          </w:rPr>
          <w:t xml:space="preserve">apply to </w:t>
        </w:r>
        <w:r w:rsidRPr="00A572A2">
          <w:rPr>
            <w:rFonts w:cs="v3.8.0"/>
            <w:rPrChange w:id="5914" w:author="R4-1809478" w:date="2018-07-10T13:12:00Z">
              <w:rPr>
                <w:rFonts w:cs="v3.8.0"/>
                <w:highlight w:val="cyan"/>
              </w:rPr>
            </w:rPrChange>
          </w:rPr>
          <w:t>NR</w:t>
        </w:r>
        <w:r w:rsidRPr="00B04564">
          <w:rPr>
            <w:rFonts w:cs="v3.8.0"/>
          </w:rPr>
          <w:t xml:space="preserve"> BS operating in Band n41 in certain regions. This requirement is also applicable at</w:t>
        </w:r>
        <w:r w:rsidRPr="00B04564">
          <w:t xml:space="preserve"> </w:t>
        </w:r>
        <w:r w:rsidRPr="00B04564">
          <w:rPr>
            <w:rFonts w:cs="v3.8.0"/>
          </w:rPr>
          <w:t xml:space="preserve">the frequency range from 10 MHz below the lowest frequency of the BS downlink </w:t>
        </w:r>
        <w:r w:rsidRPr="00B04564">
          <w:rPr>
            <w:rFonts w:cs="v3.8.0"/>
            <w:i/>
          </w:rPr>
          <w:t>operating band</w:t>
        </w:r>
        <w:r w:rsidRPr="00B04564">
          <w:rPr>
            <w:rFonts w:cs="v3.8.0"/>
          </w:rPr>
          <w:t xml:space="preserve"> up to 10 MHz above the highest frequency of the BS downlink </w:t>
        </w:r>
        <w:r w:rsidRPr="00B04564">
          <w:rPr>
            <w:rFonts w:cs="v3.8.0"/>
            <w:i/>
          </w:rPr>
          <w:t>operating band</w:t>
        </w:r>
        <w:r w:rsidRPr="00B04564">
          <w:rPr>
            <w:rFonts w:cs="v3.8.0"/>
          </w:rPr>
          <w:t>.</w:t>
        </w:r>
      </w:ins>
    </w:p>
    <w:p w14:paraId="55DF90F7" w14:textId="77777777" w:rsidR="00A572A2" w:rsidRPr="00B04564" w:rsidRDefault="00A572A2" w:rsidP="00A572A2">
      <w:pPr>
        <w:keepNext/>
        <w:rPr>
          <w:ins w:id="5915" w:author="R4-1809478" w:date="2018-07-10T13:12:00Z"/>
          <w:rFonts w:cs="v3.8.0"/>
        </w:rPr>
      </w:pPr>
      <w:ins w:id="5916" w:author="R4-1809478" w:date="2018-07-10T13:12:00Z">
        <w:r w:rsidRPr="00B04564">
          <w:rPr>
            <w:rFonts w:cs="v3.8.0"/>
          </w:rPr>
          <w:t>The power of any spurious emission shall not exceed:</w:t>
        </w:r>
      </w:ins>
    </w:p>
    <w:p w14:paraId="7CC928D8" w14:textId="77777777" w:rsidR="00A572A2" w:rsidRPr="00B04564" w:rsidRDefault="00A572A2" w:rsidP="00A572A2">
      <w:pPr>
        <w:pStyle w:val="TH"/>
        <w:rPr>
          <w:ins w:id="5917" w:author="R4-1809478" w:date="2018-07-10T13:12:00Z"/>
          <w:rFonts w:cs="v5.0.0"/>
        </w:rPr>
      </w:pPr>
      <w:ins w:id="5918" w:author="R4-1809478" w:date="2018-07-10T13:12:00Z">
        <w:r w:rsidRPr="0053429D">
          <w:rPr>
            <w:color w:val="000000" w:themeColor="text1"/>
          </w:rPr>
          <w:t>Table 6.6.5.5.1.3-</w:t>
        </w:r>
        <w:r>
          <w:rPr>
            <w:color w:val="000000" w:themeColor="text1"/>
          </w:rPr>
          <w:t>3</w:t>
        </w:r>
        <w:r w:rsidRPr="00B04564">
          <w:rPr>
            <w:rFonts w:cs="v5.0.0"/>
          </w:rPr>
          <w:t>: Additional BS</w:t>
        </w:r>
        <w:r w:rsidRPr="00B04564">
          <w:t xml:space="preserve"> spurious emissions limits for Band n</w:t>
        </w:r>
        <w:r w:rsidRPr="00B04564">
          <w:rPr>
            <w:lang w:eastAsia="zh-CN"/>
          </w:rPr>
          <w:t>41</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tblGrid>
      <w:tr w:rsidR="00A572A2" w:rsidRPr="00B04564" w14:paraId="69D9AA89" w14:textId="77777777" w:rsidTr="00081372">
        <w:trPr>
          <w:cantSplit/>
          <w:jc w:val="center"/>
          <w:ins w:id="5919" w:author="R4-1809478" w:date="2018-07-10T13:12:00Z"/>
        </w:trPr>
        <w:tc>
          <w:tcPr>
            <w:tcW w:w="2376" w:type="dxa"/>
            <w:tcBorders>
              <w:top w:val="single" w:sz="6" w:space="0" w:color="000000"/>
              <w:left w:val="single" w:sz="6" w:space="0" w:color="000000"/>
              <w:bottom w:val="single" w:sz="6" w:space="0" w:color="000000"/>
              <w:right w:val="single" w:sz="6" w:space="0" w:color="000000"/>
            </w:tcBorders>
            <w:hideMark/>
          </w:tcPr>
          <w:p w14:paraId="4C30F3DC" w14:textId="77777777" w:rsidR="00A572A2" w:rsidRPr="00B04564" w:rsidRDefault="00A572A2" w:rsidP="00081372">
            <w:pPr>
              <w:pStyle w:val="TAH"/>
              <w:rPr>
                <w:ins w:id="5920" w:author="R4-1809478" w:date="2018-07-10T13:12:00Z"/>
                <w:rFonts w:cs="v5.0.0"/>
              </w:rPr>
            </w:pPr>
            <w:ins w:id="5921" w:author="R4-1809478" w:date="2018-07-10T13:12:00Z">
              <w:r w:rsidRPr="00B04564">
                <w:rPr>
                  <w:rFonts w:cs="v5.0.0"/>
                </w:rPr>
                <w:t>Frequency range</w:t>
              </w:r>
            </w:ins>
          </w:p>
        </w:tc>
        <w:tc>
          <w:tcPr>
            <w:tcW w:w="1276" w:type="dxa"/>
            <w:tcBorders>
              <w:top w:val="single" w:sz="6" w:space="0" w:color="000000"/>
              <w:left w:val="single" w:sz="6" w:space="0" w:color="000000"/>
              <w:bottom w:val="single" w:sz="6" w:space="0" w:color="000000"/>
              <w:right w:val="single" w:sz="6" w:space="0" w:color="000000"/>
            </w:tcBorders>
            <w:hideMark/>
          </w:tcPr>
          <w:p w14:paraId="0D080F79" w14:textId="77777777" w:rsidR="00A572A2" w:rsidRPr="00B04564" w:rsidRDefault="00A572A2" w:rsidP="00081372">
            <w:pPr>
              <w:pStyle w:val="TAH"/>
              <w:rPr>
                <w:ins w:id="5922" w:author="R4-1809478" w:date="2018-07-10T13:12:00Z"/>
                <w:rFonts w:cs="v5.0.0"/>
              </w:rPr>
            </w:pPr>
            <w:ins w:id="5923" w:author="R4-1809478" w:date="2018-07-10T13:12:00Z">
              <w:r w:rsidRPr="00B04564">
                <w:rPr>
                  <w:rFonts w:cs="v5.0.0"/>
                </w:rPr>
                <w:t>Basic limit</w:t>
              </w:r>
            </w:ins>
          </w:p>
        </w:tc>
        <w:tc>
          <w:tcPr>
            <w:tcW w:w="1418" w:type="dxa"/>
            <w:tcBorders>
              <w:top w:val="single" w:sz="6" w:space="0" w:color="000000"/>
              <w:left w:val="single" w:sz="6" w:space="0" w:color="000000"/>
              <w:bottom w:val="single" w:sz="6" w:space="0" w:color="000000"/>
              <w:right w:val="single" w:sz="6" w:space="0" w:color="000000"/>
            </w:tcBorders>
            <w:hideMark/>
          </w:tcPr>
          <w:p w14:paraId="0946528D" w14:textId="77777777" w:rsidR="00A572A2" w:rsidRPr="00B04564" w:rsidRDefault="00A572A2" w:rsidP="00081372">
            <w:pPr>
              <w:pStyle w:val="TAH"/>
              <w:rPr>
                <w:ins w:id="5924" w:author="R4-1809478" w:date="2018-07-10T13:12:00Z"/>
                <w:rFonts w:cs="v5.0.0"/>
              </w:rPr>
            </w:pPr>
            <w:ins w:id="5925" w:author="R4-1809478" w:date="2018-07-10T13:12:00Z">
              <w:r>
                <w:rPr>
                  <w:rFonts w:cs="v5.0.0"/>
                </w:rPr>
                <w:t>Measurement b</w:t>
              </w:r>
              <w:r w:rsidRPr="00B04564">
                <w:rPr>
                  <w:rFonts w:cs="v5.0.0"/>
                </w:rPr>
                <w:t>andwidth</w:t>
              </w:r>
            </w:ins>
          </w:p>
        </w:tc>
      </w:tr>
      <w:tr w:rsidR="00A572A2" w:rsidRPr="00B04564" w14:paraId="28FDD023" w14:textId="77777777" w:rsidTr="00081372">
        <w:trPr>
          <w:cantSplit/>
          <w:jc w:val="center"/>
          <w:ins w:id="5926" w:author="R4-1809478" w:date="2018-07-10T13:12:00Z"/>
        </w:trPr>
        <w:tc>
          <w:tcPr>
            <w:tcW w:w="2376" w:type="dxa"/>
            <w:tcBorders>
              <w:top w:val="single" w:sz="6" w:space="0" w:color="000000"/>
              <w:left w:val="single" w:sz="6" w:space="0" w:color="000000"/>
              <w:bottom w:val="single" w:sz="6" w:space="0" w:color="000000"/>
              <w:right w:val="single" w:sz="6" w:space="0" w:color="000000"/>
            </w:tcBorders>
            <w:hideMark/>
          </w:tcPr>
          <w:p w14:paraId="5E703644" w14:textId="77777777" w:rsidR="00A572A2" w:rsidRPr="00B04564" w:rsidRDefault="00A572A2" w:rsidP="00081372">
            <w:pPr>
              <w:pStyle w:val="TAC"/>
              <w:rPr>
                <w:ins w:id="5927" w:author="R4-1809478" w:date="2018-07-10T13:12:00Z"/>
                <w:rFonts w:cs="Arial"/>
                <w:szCs w:val="21"/>
              </w:rPr>
            </w:pPr>
            <w:ins w:id="5928" w:author="R4-1809478" w:date="2018-07-10T13:12:00Z">
              <w:r w:rsidRPr="00B04564">
                <w:rPr>
                  <w:rFonts w:cs="Arial"/>
                  <w:szCs w:val="21"/>
                </w:rPr>
                <w:t>2200 – 2345 MHz</w:t>
              </w:r>
            </w:ins>
          </w:p>
        </w:tc>
        <w:tc>
          <w:tcPr>
            <w:tcW w:w="1276" w:type="dxa"/>
            <w:tcBorders>
              <w:top w:val="single" w:sz="6" w:space="0" w:color="000000"/>
              <w:left w:val="single" w:sz="6" w:space="0" w:color="000000"/>
              <w:bottom w:val="single" w:sz="6" w:space="0" w:color="000000"/>
              <w:right w:val="single" w:sz="6" w:space="0" w:color="000000"/>
            </w:tcBorders>
            <w:hideMark/>
          </w:tcPr>
          <w:p w14:paraId="11DEA925" w14:textId="77777777" w:rsidR="00A572A2" w:rsidRPr="00B04564" w:rsidRDefault="00A572A2" w:rsidP="00081372">
            <w:pPr>
              <w:pStyle w:val="TAC"/>
              <w:rPr>
                <w:ins w:id="5929" w:author="R4-1809478" w:date="2018-07-10T13:12:00Z"/>
                <w:rFonts w:cs="Arial"/>
                <w:szCs w:val="21"/>
                <w:lang w:eastAsia="zh-CN"/>
              </w:rPr>
            </w:pPr>
            <w:ins w:id="5930" w:author="R4-1809478" w:date="2018-07-10T13:12:00Z">
              <w:r w:rsidRPr="00B04564">
                <w:rPr>
                  <w:rFonts w:cs="Arial"/>
                  <w:szCs w:val="21"/>
                </w:rPr>
                <w:t>-45</w:t>
              </w:r>
              <w:r>
                <w:rPr>
                  <w:rFonts w:cs="Arial"/>
                  <w:szCs w:val="21"/>
                </w:rPr>
                <w:t xml:space="preserve"> </w:t>
              </w:r>
              <w:r w:rsidRPr="00B04564">
                <w:rPr>
                  <w:rFonts w:cs="Arial"/>
                  <w:szCs w:val="21"/>
                </w:rPr>
                <w:t>dBm</w:t>
              </w:r>
            </w:ins>
          </w:p>
        </w:tc>
        <w:tc>
          <w:tcPr>
            <w:tcW w:w="1418" w:type="dxa"/>
            <w:vMerge w:val="restart"/>
            <w:tcBorders>
              <w:top w:val="single" w:sz="6" w:space="0" w:color="000000"/>
              <w:left w:val="single" w:sz="6" w:space="0" w:color="000000"/>
              <w:right w:val="single" w:sz="6" w:space="0" w:color="000000"/>
            </w:tcBorders>
            <w:vAlign w:val="center"/>
            <w:hideMark/>
          </w:tcPr>
          <w:p w14:paraId="260BAD23" w14:textId="77777777" w:rsidR="00A572A2" w:rsidRPr="00B04564" w:rsidRDefault="00A572A2" w:rsidP="00081372">
            <w:pPr>
              <w:pStyle w:val="TAC"/>
              <w:rPr>
                <w:ins w:id="5931" w:author="R4-1809478" w:date="2018-07-10T13:12:00Z"/>
                <w:rFonts w:cs="v5.0.0"/>
              </w:rPr>
            </w:pPr>
            <w:ins w:id="5932" w:author="R4-1809478" w:date="2018-07-10T13:12:00Z">
              <w:r w:rsidRPr="00B04564">
                <w:rPr>
                  <w:rFonts w:cs="v5.0.0"/>
                  <w:lang w:eastAsia="zh-CN"/>
                </w:rPr>
                <w:t>1 MHz</w:t>
              </w:r>
            </w:ins>
          </w:p>
        </w:tc>
      </w:tr>
      <w:tr w:rsidR="00A572A2" w:rsidRPr="00B04564" w14:paraId="005F6F0F" w14:textId="77777777" w:rsidTr="00081372">
        <w:trPr>
          <w:cantSplit/>
          <w:jc w:val="center"/>
          <w:ins w:id="5933" w:author="R4-1809478" w:date="2018-07-10T13:12:00Z"/>
        </w:trPr>
        <w:tc>
          <w:tcPr>
            <w:tcW w:w="2376" w:type="dxa"/>
            <w:tcBorders>
              <w:top w:val="single" w:sz="6" w:space="0" w:color="000000"/>
              <w:left w:val="single" w:sz="6" w:space="0" w:color="000000"/>
              <w:bottom w:val="single" w:sz="6" w:space="0" w:color="000000"/>
              <w:right w:val="single" w:sz="6" w:space="0" w:color="000000"/>
            </w:tcBorders>
            <w:hideMark/>
          </w:tcPr>
          <w:p w14:paraId="2C269FF0" w14:textId="77777777" w:rsidR="00A572A2" w:rsidRPr="00B04564" w:rsidRDefault="00A572A2" w:rsidP="00081372">
            <w:pPr>
              <w:pStyle w:val="TAC"/>
              <w:rPr>
                <w:ins w:id="5934" w:author="R4-1809478" w:date="2018-07-10T13:12:00Z"/>
                <w:rFonts w:cs="Arial"/>
                <w:szCs w:val="21"/>
              </w:rPr>
            </w:pPr>
            <w:ins w:id="5935" w:author="R4-1809478" w:date="2018-07-10T13:12:00Z">
              <w:r w:rsidRPr="00B04564">
                <w:rPr>
                  <w:rFonts w:cs="Arial"/>
                  <w:szCs w:val="21"/>
                </w:rPr>
                <w:t>2362.5 – 2365 MHz</w:t>
              </w:r>
            </w:ins>
          </w:p>
        </w:tc>
        <w:tc>
          <w:tcPr>
            <w:tcW w:w="1276" w:type="dxa"/>
            <w:tcBorders>
              <w:top w:val="single" w:sz="6" w:space="0" w:color="000000"/>
              <w:left w:val="single" w:sz="6" w:space="0" w:color="000000"/>
              <w:bottom w:val="single" w:sz="6" w:space="0" w:color="000000"/>
              <w:right w:val="single" w:sz="6" w:space="0" w:color="000000"/>
            </w:tcBorders>
            <w:hideMark/>
          </w:tcPr>
          <w:p w14:paraId="60D29021" w14:textId="77777777" w:rsidR="00A572A2" w:rsidRPr="00B04564" w:rsidRDefault="00A572A2" w:rsidP="00081372">
            <w:pPr>
              <w:pStyle w:val="TAC"/>
              <w:rPr>
                <w:ins w:id="5936" w:author="R4-1809478" w:date="2018-07-10T13:12:00Z"/>
                <w:rFonts w:cs="Arial"/>
                <w:szCs w:val="21"/>
                <w:lang w:eastAsia="zh-CN"/>
              </w:rPr>
            </w:pPr>
            <w:ins w:id="5937" w:author="R4-1809478" w:date="2018-07-10T13:12:00Z">
              <w:r w:rsidRPr="00B04564">
                <w:rPr>
                  <w:rFonts w:cs="Arial"/>
                  <w:szCs w:val="21"/>
                </w:rPr>
                <w:t>-25</w:t>
              </w:r>
              <w:r>
                <w:rPr>
                  <w:rFonts w:cs="Arial"/>
                  <w:szCs w:val="21"/>
                </w:rPr>
                <w:t xml:space="preserve"> </w:t>
              </w:r>
              <w:r w:rsidRPr="00B04564">
                <w:rPr>
                  <w:rFonts w:cs="Arial"/>
                  <w:szCs w:val="21"/>
                </w:rPr>
                <w:t>dBm</w:t>
              </w:r>
            </w:ins>
          </w:p>
        </w:tc>
        <w:tc>
          <w:tcPr>
            <w:tcW w:w="1418" w:type="dxa"/>
            <w:vMerge/>
            <w:tcBorders>
              <w:left w:val="single" w:sz="6" w:space="0" w:color="000000"/>
              <w:right w:val="single" w:sz="6" w:space="0" w:color="000000"/>
            </w:tcBorders>
            <w:hideMark/>
          </w:tcPr>
          <w:p w14:paraId="08F028F2" w14:textId="77777777" w:rsidR="00A572A2" w:rsidRPr="00B04564" w:rsidRDefault="00A572A2" w:rsidP="00081372">
            <w:pPr>
              <w:pStyle w:val="TAC"/>
              <w:rPr>
                <w:ins w:id="5938" w:author="R4-1809478" w:date="2018-07-10T13:12:00Z"/>
                <w:rFonts w:cs="v5.0.0"/>
              </w:rPr>
            </w:pPr>
          </w:p>
        </w:tc>
      </w:tr>
      <w:tr w:rsidR="00A572A2" w:rsidRPr="00B04564" w14:paraId="363D0C11" w14:textId="77777777" w:rsidTr="00081372">
        <w:trPr>
          <w:cantSplit/>
          <w:jc w:val="center"/>
          <w:ins w:id="5939" w:author="R4-1809478" w:date="2018-07-10T13:12:00Z"/>
        </w:trPr>
        <w:tc>
          <w:tcPr>
            <w:tcW w:w="2376" w:type="dxa"/>
            <w:tcBorders>
              <w:top w:val="single" w:sz="6" w:space="0" w:color="000000"/>
              <w:left w:val="single" w:sz="6" w:space="0" w:color="000000"/>
              <w:bottom w:val="single" w:sz="6" w:space="0" w:color="000000"/>
              <w:right w:val="single" w:sz="6" w:space="0" w:color="000000"/>
            </w:tcBorders>
            <w:hideMark/>
          </w:tcPr>
          <w:p w14:paraId="68344D31" w14:textId="77777777" w:rsidR="00A572A2" w:rsidRPr="00B04564" w:rsidRDefault="00A572A2" w:rsidP="00081372">
            <w:pPr>
              <w:pStyle w:val="TAC"/>
              <w:rPr>
                <w:ins w:id="5940" w:author="R4-1809478" w:date="2018-07-10T13:12:00Z"/>
                <w:rFonts w:cs="Arial"/>
                <w:szCs w:val="21"/>
              </w:rPr>
            </w:pPr>
            <w:ins w:id="5941" w:author="R4-1809478" w:date="2018-07-10T13:12:00Z">
              <w:r w:rsidRPr="00B04564">
                <w:rPr>
                  <w:rFonts w:cs="Arial"/>
                  <w:szCs w:val="21"/>
                </w:rPr>
                <w:t>2365 – 2367.5 MHz</w:t>
              </w:r>
            </w:ins>
          </w:p>
        </w:tc>
        <w:tc>
          <w:tcPr>
            <w:tcW w:w="1276" w:type="dxa"/>
            <w:tcBorders>
              <w:top w:val="single" w:sz="6" w:space="0" w:color="000000"/>
              <w:left w:val="single" w:sz="6" w:space="0" w:color="000000"/>
              <w:bottom w:val="single" w:sz="6" w:space="0" w:color="000000"/>
              <w:right w:val="single" w:sz="6" w:space="0" w:color="000000"/>
            </w:tcBorders>
            <w:hideMark/>
          </w:tcPr>
          <w:p w14:paraId="39823A3A" w14:textId="77777777" w:rsidR="00A572A2" w:rsidRPr="00B04564" w:rsidRDefault="00A572A2" w:rsidP="00081372">
            <w:pPr>
              <w:pStyle w:val="TAC"/>
              <w:rPr>
                <w:ins w:id="5942" w:author="R4-1809478" w:date="2018-07-10T13:12:00Z"/>
                <w:rFonts w:cs="Arial"/>
                <w:szCs w:val="21"/>
              </w:rPr>
            </w:pPr>
            <w:ins w:id="5943" w:author="R4-1809478" w:date="2018-07-10T13:12:00Z">
              <w:r w:rsidRPr="00B04564">
                <w:rPr>
                  <w:rFonts w:cs="Arial"/>
                  <w:szCs w:val="21"/>
                </w:rPr>
                <w:t>-40</w:t>
              </w:r>
              <w:r>
                <w:rPr>
                  <w:rFonts w:cs="Arial"/>
                  <w:szCs w:val="21"/>
                </w:rPr>
                <w:t xml:space="preserve"> </w:t>
              </w:r>
              <w:r w:rsidRPr="00B04564">
                <w:rPr>
                  <w:rFonts w:cs="Arial"/>
                  <w:szCs w:val="21"/>
                </w:rPr>
                <w:t>dBm</w:t>
              </w:r>
            </w:ins>
          </w:p>
        </w:tc>
        <w:tc>
          <w:tcPr>
            <w:tcW w:w="1418" w:type="dxa"/>
            <w:vMerge/>
            <w:tcBorders>
              <w:left w:val="single" w:sz="6" w:space="0" w:color="000000"/>
              <w:right w:val="single" w:sz="6" w:space="0" w:color="000000"/>
            </w:tcBorders>
            <w:hideMark/>
          </w:tcPr>
          <w:p w14:paraId="54009ABC" w14:textId="77777777" w:rsidR="00A572A2" w:rsidRPr="00B04564" w:rsidRDefault="00A572A2" w:rsidP="00081372">
            <w:pPr>
              <w:pStyle w:val="TAC"/>
              <w:rPr>
                <w:ins w:id="5944" w:author="R4-1809478" w:date="2018-07-10T13:12:00Z"/>
                <w:rFonts w:cs="v5.0.0"/>
                <w:lang w:eastAsia="zh-CN"/>
              </w:rPr>
            </w:pPr>
          </w:p>
        </w:tc>
      </w:tr>
      <w:tr w:rsidR="00A572A2" w:rsidRPr="00B04564" w14:paraId="30F0C06D" w14:textId="77777777" w:rsidTr="00081372">
        <w:trPr>
          <w:cantSplit/>
          <w:jc w:val="center"/>
          <w:ins w:id="5945" w:author="R4-1809478" w:date="2018-07-10T13:12:00Z"/>
        </w:trPr>
        <w:tc>
          <w:tcPr>
            <w:tcW w:w="2376" w:type="dxa"/>
            <w:tcBorders>
              <w:top w:val="single" w:sz="6" w:space="0" w:color="000000"/>
              <w:left w:val="single" w:sz="6" w:space="0" w:color="000000"/>
              <w:bottom w:val="single" w:sz="6" w:space="0" w:color="000000"/>
              <w:right w:val="single" w:sz="6" w:space="0" w:color="000000"/>
            </w:tcBorders>
            <w:hideMark/>
          </w:tcPr>
          <w:p w14:paraId="5F04C5FC" w14:textId="77777777" w:rsidR="00A572A2" w:rsidRPr="00B04564" w:rsidRDefault="00A572A2" w:rsidP="00081372">
            <w:pPr>
              <w:pStyle w:val="TAC"/>
              <w:rPr>
                <w:ins w:id="5946" w:author="R4-1809478" w:date="2018-07-10T13:12:00Z"/>
                <w:rFonts w:cs="Arial"/>
                <w:szCs w:val="21"/>
              </w:rPr>
            </w:pPr>
            <w:ins w:id="5947" w:author="R4-1809478" w:date="2018-07-10T13:12:00Z">
              <w:r w:rsidRPr="00B04564">
                <w:rPr>
                  <w:rFonts w:cs="Arial"/>
                  <w:szCs w:val="21"/>
                </w:rPr>
                <w:t>2367.5 – 2370 MHz</w:t>
              </w:r>
            </w:ins>
          </w:p>
        </w:tc>
        <w:tc>
          <w:tcPr>
            <w:tcW w:w="1276" w:type="dxa"/>
            <w:tcBorders>
              <w:top w:val="single" w:sz="6" w:space="0" w:color="000000"/>
              <w:left w:val="single" w:sz="6" w:space="0" w:color="000000"/>
              <w:bottom w:val="single" w:sz="6" w:space="0" w:color="000000"/>
              <w:right w:val="single" w:sz="6" w:space="0" w:color="000000"/>
            </w:tcBorders>
            <w:hideMark/>
          </w:tcPr>
          <w:p w14:paraId="552C3E45" w14:textId="77777777" w:rsidR="00A572A2" w:rsidRPr="00B04564" w:rsidRDefault="00A572A2" w:rsidP="00081372">
            <w:pPr>
              <w:pStyle w:val="TAC"/>
              <w:rPr>
                <w:ins w:id="5948" w:author="R4-1809478" w:date="2018-07-10T13:12:00Z"/>
                <w:rFonts w:cs="Arial"/>
                <w:szCs w:val="21"/>
              </w:rPr>
            </w:pPr>
            <w:ins w:id="5949" w:author="R4-1809478" w:date="2018-07-10T13:12:00Z">
              <w:r w:rsidRPr="00B04564">
                <w:rPr>
                  <w:rFonts w:cs="Arial"/>
                  <w:szCs w:val="21"/>
                </w:rPr>
                <w:t>-42</w:t>
              </w:r>
              <w:r>
                <w:rPr>
                  <w:rFonts w:cs="Arial"/>
                  <w:szCs w:val="21"/>
                </w:rPr>
                <w:t xml:space="preserve"> </w:t>
              </w:r>
              <w:r w:rsidRPr="00B04564">
                <w:rPr>
                  <w:rFonts w:cs="Arial"/>
                  <w:szCs w:val="21"/>
                </w:rPr>
                <w:t>dBm</w:t>
              </w:r>
            </w:ins>
          </w:p>
        </w:tc>
        <w:tc>
          <w:tcPr>
            <w:tcW w:w="1418" w:type="dxa"/>
            <w:vMerge/>
            <w:tcBorders>
              <w:left w:val="single" w:sz="6" w:space="0" w:color="000000"/>
              <w:right w:val="single" w:sz="6" w:space="0" w:color="000000"/>
            </w:tcBorders>
            <w:hideMark/>
          </w:tcPr>
          <w:p w14:paraId="1D5DC239" w14:textId="77777777" w:rsidR="00A572A2" w:rsidRPr="00B04564" w:rsidRDefault="00A572A2" w:rsidP="00081372">
            <w:pPr>
              <w:pStyle w:val="TAC"/>
              <w:rPr>
                <w:ins w:id="5950" w:author="R4-1809478" w:date="2018-07-10T13:12:00Z"/>
                <w:rFonts w:cs="v5.0.0"/>
                <w:lang w:eastAsia="zh-CN"/>
              </w:rPr>
            </w:pPr>
          </w:p>
        </w:tc>
      </w:tr>
      <w:tr w:rsidR="00A572A2" w:rsidRPr="00B04564" w14:paraId="4D7220A8" w14:textId="77777777" w:rsidTr="00081372">
        <w:trPr>
          <w:cantSplit/>
          <w:jc w:val="center"/>
          <w:ins w:id="5951" w:author="R4-1809478" w:date="2018-07-10T13:12:00Z"/>
        </w:trPr>
        <w:tc>
          <w:tcPr>
            <w:tcW w:w="2376" w:type="dxa"/>
            <w:tcBorders>
              <w:top w:val="single" w:sz="6" w:space="0" w:color="000000"/>
              <w:left w:val="single" w:sz="6" w:space="0" w:color="000000"/>
              <w:bottom w:val="single" w:sz="6" w:space="0" w:color="000000"/>
              <w:right w:val="single" w:sz="6" w:space="0" w:color="000000"/>
            </w:tcBorders>
            <w:hideMark/>
          </w:tcPr>
          <w:p w14:paraId="1F12E686" w14:textId="77777777" w:rsidR="00A572A2" w:rsidRPr="00B04564" w:rsidRDefault="00A572A2" w:rsidP="00081372">
            <w:pPr>
              <w:pStyle w:val="TAC"/>
              <w:rPr>
                <w:ins w:id="5952" w:author="R4-1809478" w:date="2018-07-10T13:12:00Z"/>
                <w:rFonts w:cs="Arial"/>
                <w:szCs w:val="21"/>
              </w:rPr>
            </w:pPr>
            <w:ins w:id="5953" w:author="R4-1809478" w:date="2018-07-10T13:12:00Z">
              <w:r w:rsidRPr="00B04564">
                <w:rPr>
                  <w:rFonts w:cs="Arial"/>
                  <w:szCs w:val="21"/>
                </w:rPr>
                <w:t>2370 – 2395 MHz</w:t>
              </w:r>
            </w:ins>
          </w:p>
        </w:tc>
        <w:tc>
          <w:tcPr>
            <w:tcW w:w="1276" w:type="dxa"/>
            <w:tcBorders>
              <w:top w:val="single" w:sz="6" w:space="0" w:color="000000"/>
              <w:left w:val="single" w:sz="6" w:space="0" w:color="000000"/>
              <w:bottom w:val="single" w:sz="6" w:space="0" w:color="000000"/>
              <w:right w:val="single" w:sz="6" w:space="0" w:color="000000"/>
            </w:tcBorders>
            <w:hideMark/>
          </w:tcPr>
          <w:p w14:paraId="33225CC0" w14:textId="77777777" w:rsidR="00A572A2" w:rsidRPr="00B04564" w:rsidRDefault="00A572A2" w:rsidP="00081372">
            <w:pPr>
              <w:pStyle w:val="TAC"/>
              <w:rPr>
                <w:ins w:id="5954" w:author="R4-1809478" w:date="2018-07-10T13:12:00Z"/>
                <w:rFonts w:cs="Arial"/>
                <w:szCs w:val="21"/>
              </w:rPr>
            </w:pPr>
            <w:ins w:id="5955" w:author="R4-1809478" w:date="2018-07-10T13:12:00Z">
              <w:r w:rsidRPr="00B04564">
                <w:rPr>
                  <w:rFonts w:cs="Arial"/>
                  <w:szCs w:val="21"/>
                </w:rPr>
                <w:t>-45</w:t>
              </w:r>
              <w:r>
                <w:rPr>
                  <w:rFonts w:cs="Arial"/>
                  <w:szCs w:val="21"/>
                </w:rPr>
                <w:t xml:space="preserve"> </w:t>
              </w:r>
              <w:r w:rsidRPr="00B04564">
                <w:rPr>
                  <w:rFonts w:cs="Arial"/>
                  <w:szCs w:val="21"/>
                </w:rPr>
                <w:t>dBm</w:t>
              </w:r>
            </w:ins>
          </w:p>
        </w:tc>
        <w:tc>
          <w:tcPr>
            <w:tcW w:w="1418" w:type="dxa"/>
            <w:vMerge/>
            <w:tcBorders>
              <w:left w:val="single" w:sz="6" w:space="0" w:color="000000"/>
              <w:bottom w:val="single" w:sz="6" w:space="0" w:color="000000"/>
              <w:right w:val="single" w:sz="6" w:space="0" w:color="000000"/>
            </w:tcBorders>
            <w:hideMark/>
          </w:tcPr>
          <w:p w14:paraId="484D02D2" w14:textId="77777777" w:rsidR="00A572A2" w:rsidRPr="00B04564" w:rsidRDefault="00A572A2" w:rsidP="00081372">
            <w:pPr>
              <w:pStyle w:val="TAC"/>
              <w:rPr>
                <w:ins w:id="5956" w:author="R4-1809478" w:date="2018-07-10T13:12:00Z"/>
                <w:rFonts w:cs="v5.0.0"/>
                <w:lang w:eastAsia="zh-CN"/>
              </w:rPr>
            </w:pPr>
          </w:p>
        </w:tc>
      </w:tr>
    </w:tbl>
    <w:p w14:paraId="2E5BBC3A" w14:textId="77777777" w:rsidR="00A572A2" w:rsidRPr="00B04564" w:rsidRDefault="00A572A2" w:rsidP="00A572A2">
      <w:pPr>
        <w:rPr>
          <w:ins w:id="5957" w:author="R4-1809478" w:date="2018-07-10T13:12:00Z"/>
          <w:lang w:val="en-US"/>
        </w:rPr>
      </w:pPr>
    </w:p>
    <w:p w14:paraId="1050C5D4" w14:textId="77777777" w:rsidR="00A572A2" w:rsidRPr="00B04564" w:rsidRDefault="00A572A2" w:rsidP="00A572A2">
      <w:pPr>
        <w:rPr>
          <w:ins w:id="5958" w:author="R4-1809478" w:date="2018-07-10T13:12:00Z"/>
          <w:lang w:val="en-US"/>
        </w:rPr>
      </w:pPr>
      <w:ins w:id="5959" w:author="R4-1809478" w:date="2018-07-10T13:12:00Z">
        <w:r w:rsidRPr="00B04564">
          <w:rPr>
            <w:lang w:val="en-US"/>
          </w:rPr>
          <w:t>In certain regions, the following requirement may apply to NR BS operating in Band n51. Emissions shall not exceed t</w:t>
        </w:r>
        <w:r>
          <w:rPr>
            <w:lang w:val="en-US"/>
          </w:rPr>
          <w:t>he maximum levels specified in t</w:t>
        </w:r>
        <w:r w:rsidRPr="00B04564">
          <w:rPr>
            <w:lang w:val="en-US"/>
          </w:rPr>
          <w:t xml:space="preserve">able </w:t>
        </w:r>
        <w:r>
          <w:rPr>
            <w:color w:val="000000" w:themeColor="text1"/>
          </w:rPr>
          <w:t>6.6.5.5.1.3-4</w:t>
        </w:r>
        <w:r w:rsidRPr="00B04564">
          <w:rPr>
            <w:lang w:val="en-US"/>
          </w:rPr>
          <w:t>.</w:t>
        </w:r>
      </w:ins>
    </w:p>
    <w:p w14:paraId="05C217CE" w14:textId="77777777" w:rsidR="00A572A2" w:rsidRPr="00B04564" w:rsidRDefault="00A572A2" w:rsidP="00A572A2">
      <w:pPr>
        <w:pStyle w:val="TF"/>
        <w:rPr>
          <w:ins w:id="5960" w:author="R4-1809478" w:date="2018-07-10T13:12:00Z"/>
          <w:lang w:val="en-US" w:eastAsia="zh-CN"/>
        </w:rPr>
      </w:pPr>
      <w:ins w:id="5961" w:author="R4-1809478" w:date="2018-07-10T13:12:00Z">
        <w:r>
          <w:rPr>
            <w:color w:val="000000" w:themeColor="text1"/>
          </w:rPr>
          <w:t>Table 6.6.5.5.1.3-4</w:t>
        </w:r>
        <w:r w:rsidRPr="00B04564">
          <w:t xml:space="preserve">: Additional operating band unwanted emission limits for NR BS operating in </w:t>
        </w:r>
        <w:r>
          <w:rPr>
            <w:lang w:val="en-US" w:eastAsia="zh-CN"/>
          </w:rPr>
          <w:t>Band </w:t>
        </w:r>
        <w:r w:rsidRPr="00B04564">
          <w:rPr>
            <w:lang w:val="en-US" w:eastAsia="zh-CN"/>
          </w:rPr>
          <w:t xml:space="preserve">n51 </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A572A2" w:rsidRPr="00B04564" w14:paraId="1650870D" w14:textId="77777777" w:rsidTr="00081372">
        <w:trPr>
          <w:cantSplit/>
          <w:jc w:val="center"/>
          <w:ins w:id="5962" w:author="R4-1809478" w:date="2018-07-10T13:12:00Z"/>
        </w:trPr>
        <w:tc>
          <w:tcPr>
            <w:tcW w:w="3041" w:type="dxa"/>
            <w:tcBorders>
              <w:top w:val="single" w:sz="4" w:space="0" w:color="auto"/>
              <w:left w:val="single" w:sz="4" w:space="0" w:color="auto"/>
              <w:bottom w:val="single" w:sz="4" w:space="0" w:color="auto"/>
              <w:right w:val="single" w:sz="4" w:space="0" w:color="auto"/>
            </w:tcBorders>
          </w:tcPr>
          <w:p w14:paraId="0217FFC0" w14:textId="77777777" w:rsidR="00A572A2" w:rsidRPr="00B04564" w:rsidRDefault="00A572A2" w:rsidP="00081372">
            <w:pPr>
              <w:pStyle w:val="TAH"/>
              <w:rPr>
                <w:ins w:id="5963" w:author="R4-1809478" w:date="2018-07-10T13:12:00Z"/>
              </w:rPr>
            </w:pPr>
            <w:ins w:id="5964" w:author="R4-1809478" w:date="2018-07-10T13:12:00Z">
              <w:r w:rsidRPr="00B04564">
                <w:t xml:space="preserve">Filter centre frequency, </w:t>
              </w:r>
              <w:r>
                <w:t>f</w:t>
              </w:r>
              <w:r w:rsidRPr="00B04564">
                <w:t>ilter</w:t>
              </w:r>
            </w:ins>
          </w:p>
        </w:tc>
        <w:tc>
          <w:tcPr>
            <w:tcW w:w="2080" w:type="dxa"/>
            <w:tcBorders>
              <w:top w:val="single" w:sz="4" w:space="0" w:color="auto"/>
              <w:left w:val="single" w:sz="4" w:space="0" w:color="auto"/>
              <w:bottom w:val="single" w:sz="4" w:space="0" w:color="auto"/>
              <w:right w:val="single" w:sz="4" w:space="0" w:color="auto"/>
            </w:tcBorders>
          </w:tcPr>
          <w:p w14:paraId="6DBB07EB" w14:textId="77777777" w:rsidR="00A572A2" w:rsidRPr="00B04564" w:rsidRDefault="00A572A2" w:rsidP="00081372">
            <w:pPr>
              <w:pStyle w:val="TAH"/>
              <w:rPr>
                <w:ins w:id="5965" w:author="R4-1809478" w:date="2018-07-10T13:12:00Z"/>
              </w:rPr>
            </w:pPr>
            <w:ins w:id="5966" w:author="R4-1809478" w:date="2018-07-10T13:12:00Z">
              <w:r w:rsidRPr="00B04564">
                <w:rPr>
                  <w:rFonts w:cs="v5.0.0"/>
                </w:rPr>
                <w:t>Basic limit</w:t>
              </w:r>
            </w:ins>
          </w:p>
        </w:tc>
        <w:tc>
          <w:tcPr>
            <w:tcW w:w="1642" w:type="dxa"/>
            <w:tcBorders>
              <w:top w:val="single" w:sz="4" w:space="0" w:color="auto"/>
              <w:left w:val="single" w:sz="4" w:space="0" w:color="auto"/>
              <w:bottom w:val="single" w:sz="4" w:space="0" w:color="auto"/>
              <w:right w:val="single" w:sz="4" w:space="0" w:color="auto"/>
            </w:tcBorders>
          </w:tcPr>
          <w:p w14:paraId="3B2BB1CB" w14:textId="77777777" w:rsidR="00A572A2" w:rsidRPr="00B04564" w:rsidRDefault="00A572A2" w:rsidP="00081372">
            <w:pPr>
              <w:pStyle w:val="TAH"/>
              <w:rPr>
                <w:ins w:id="5967" w:author="R4-1809478" w:date="2018-07-10T13:12:00Z"/>
              </w:rPr>
            </w:pPr>
            <w:ins w:id="5968" w:author="R4-1809478" w:date="2018-07-10T13:12:00Z">
              <w:r>
                <w:t>Measurement b</w:t>
              </w:r>
              <w:r w:rsidRPr="00B04564">
                <w:t>andwidth</w:t>
              </w:r>
            </w:ins>
          </w:p>
        </w:tc>
      </w:tr>
      <w:tr w:rsidR="00A572A2" w:rsidRPr="00B04564" w14:paraId="7414C655" w14:textId="77777777" w:rsidTr="00081372">
        <w:trPr>
          <w:cantSplit/>
          <w:jc w:val="center"/>
          <w:ins w:id="5969" w:author="R4-1809478" w:date="2018-07-10T13:12:00Z"/>
        </w:trPr>
        <w:tc>
          <w:tcPr>
            <w:tcW w:w="3041" w:type="dxa"/>
            <w:tcBorders>
              <w:top w:val="single" w:sz="4" w:space="0" w:color="auto"/>
              <w:left w:val="single" w:sz="4" w:space="0" w:color="auto"/>
              <w:bottom w:val="single" w:sz="4" w:space="0" w:color="auto"/>
              <w:right w:val="single" w:sz="4" w:space="0" w:color="auto"/>
            </w:tcBorders>
          </w:tcPr>
          <w:p w14:paraId="2A59AA15" w14:textId="77777777" w:rsidR="00A572A2" w:rsidRPr="00B04564" w:rsidRDefault="00A572A2" w:rsidP="00081372">
            <w:pPr>
              <w:pStyle w:val="TAC"/>
              <w:rPr>
                <w:ins w:id="5970" w:author="R4-1809478" w:date="2018-07-10T13:12:00Z"/>
              </w:rPr>
            </w:pPr>
            <w:ins w:id="5971" w:author="R4-1809478" w:date="2018-07-10T13:12:00Z">
              <w:r w:rsidRPr="00B04564">
                <w:t>Ffilter = 1413.5 MHz</w:t>
              </w:r>
            </w:ins>
          </w:p>
        </w:tc>
        <w:tc>
          <w:tcPr>
            <w:tcW w:w="2080" w:type="dxa"/>
            <w:tcBorders>
              <w:top w:val="single" w:sz="4" w:space="0" w:color="auto"/>
              <w:left w:val="single" w:sz="4" w:space="0" w:color="auto"/>
              <w:bottom w:val="single" w:sz="4" w:space="0" w:color="auto"/>
              <w:right w:val="single" w:sz="4" w:space="0" w:color="auto"/>
            </w:tcBorders>
          </w:tcPr>
          <w:p w14:paraId="4CDEAF7C" w14:textId="77777777" w:rsidR="00A572A2" w:rsidRPr="00B04564" w:rsidRDefault="00A572A2" w:rsidP="00081372">
            <w:pPr>
              <w:pStyle w:val="TAC"/>
              <w:rPr>
                <w:ins w:id="5972" w:author="R4-1809478" w:date="2018-07-10T13:12:00Z"/>
              </w:rPr>
            </w:pPr>
            <w:ins w:id="5973" w:author="R4-1809478" w:date="2018-07-10T13:12:00Z">
              <w:r w:rsidRPr="00B04564">
                <w:t>-42</w:t>
              </w:r>
              <w:r>
                <w:t xml:space="preserve"> dBm</w:t>
              </w:r>
            </w:ins>
          </w:p>
        </w:tc>
        <w:tc>
          <w:tcPr>
            <w:tcW w:w="1642" w:type="dxa"/>
            <w:tcBorders>
              <w:top w:val="single" w:sz="4" w:space="0" w:color="auto"/>
              <w:left w:val="single" w:sz="4" w:space="0" w:color="auto"/>
              <w:bottom w:val="single" w:sz="4" w:space="0" w:color="auto"/>
              <w:right w:val="single" w:sz="4" w:space="0" w:color="auto"/>
            </w:tcBorders>
          </w:tcPr>
          <w:p w14:paraId="15FF094F" w14:textId="77777777" w:rsidR="00A572A2" w:rsidRPr="00B04564" w:rsidRDefault="00A572A2" w:rsidP="00081372">
            <w:pPr>
              <w:pStyle w:val="TAC"/>
              <w:rPr>
                <w:ins w:id="5974" w:author="R4-1809478" w:date="2018-07-10T13:12:00Z"/>
              </w:rPr>
            </w:pPr>
            <w:ins w:id="5975" w:author="R4-1809478" w:date="2018-07-10T13:12:00Z">
              <w:r w:rsidRPr="00B04564">
                <w:t>27 MHz</w:t>
              </w:r>
            </w:ins>
          </w:p>
        </w:tc>
      </w:tr>
    </w:tbl>
    <w:p w14:paraId="5C099247" w14:textId="77777777" w:rsidR="00A572A2" w:rsidRPr="00B04564" w:rsidRDefault="00A572A2" w:rsidP="00A572A2">
      <w:pPr>
        <w:rPr>
          <w:ins w:id="5976" w:author="R4-1809478" w:date="2018-07-10T13:12:00Z"/>
        </w:rPr>
      </w:pPr>
    </w:p>
    <w:p w14:paraId="763DA11B" w14:textId="77777777" w:rsidR="00A572A2" w:rsidRPr="00B04564" w:rsidRDefault="00A572A2" w:rsidP="00A572A2">
      <w:pPr>
        <w:pStyle w:val="NO"/>
        <w:rPr>
          <w:ins w:id="5977" w:author="R4-1809478" w:date="2018-07-10T13:12:00Z"/>
        </w:rPr>
      </w:pPr>
      <w:ins w:id="5978" w:author="R4-1809478" w:date="2018-07-10T13:12:00Z">
        <w:r w:rsidRPr="00B04564">
          <w:t>N</w:t>
        </w:r>
        <w:r w:rsidRPr="00B04564">
          <w:rPr>
            <w:rFonts w:hint="eastAsia"/>
          </w:rPr>
          <w:t>OTE</w:t>
        </w:r>
        <w:r w:rsidRPr="00B04564">
          <w:t>:</w:t>
        </w:r>
        <w:r w:rsidRPr="00B04564">
          <w:tab/>
          <w:t>The regional requirement</w:t>
        </w:r>
        <w:r w:rsidRPr="00B04564">
          <w:rPr>
            <w:rFonts w:hint="eastAsia"/>
          </w:rPr>
          <w:t>,</w:t>
        </w:r>
        <w:r w:rsidRPr="00B04564">
          <w:t xml:space="preserve"> included in </w:t>
        </w:r>
        <w:r w:rsidRPr="00B04564">
          <w:rPr>
            <w:rFonts w:hint="eastAsia"/>
          </w:rPr>
          <w:t>[1</w:t>
        </w:r>
        <w:r>
          <w:t>4</w:t>
        </w:r>
        <w:r w:rsidRPr="00B04564">
          <w:rPr>
            <w:rFonts w:hint="eastAsia"/>
          </w:rPr>
          <w:t>],</w:t>
        </w:r>
        <w:r w:rsidRPr="00B04564">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w:t>
        </w:r>
        <w:r>
          <w:t>the EIRP level is described in a</w:t>
        </w:r>
        <w:r w:rsidRPr="00B04564">
          <w:t xml:space="preserve">nnex </w:t>
        </w:r>
        <w:r w:rsidRPr="00013941">
          <w:rPr>
            <w:highlight w:val="yellow"/>
          </w:rPr>
          <w:t>E</w:t>
        </w:r>
        <w:r w:rsidRPr="00B04564">
          <w:t>.</w:t>
        </w:r>
      </w:ins>
    </w:p>
    <w:p w14:paraId="355A778E" w14:textId="77777777" w:rsidR="00A572A2" w:rsidRPr="00013941" w:rsidRDefault="00A572A2" w:rsidP="00A572A2">
      <w:pPr>
        <w:pStyle w:val="Heading6"/>
        <w:rPr>
          <w:ins w:id="5979" w:author="R4-1809478" w:date="2018-07-10T13:12:00Z"/>
          <w:color w:val="000000" w:themeColor="text1"/>
        </w:rPr>
      </w:pPr>
      <w:bookmarkStart w:id="5980" w:name="_Toc502932992"/>
      <w:bookmarkStart w:id="5981" w:name="_Toc506829547"/>
      <w:bookmarkStart w:id="5982" w:name="_Toc519006148"/>
      <w:ins w:id="5983" w:author="R4-1809478" w:date="2018-07-10T13:12:00Z">
        <w:r w:rsidRPr="00013941">
          <w:rPr>
            <w:color w:val="000000" w:themeColor="text1"/>
          </w:rPr>
          <w:t>6.6.5.5.1.4</w:t>
        </w:r>
        <w:r w:rsidRPr="00013941">
          <w:rPr>
            <w:color w:val="000000" w:themeColor="text1"/>
          </w:rPr>
          <w:tab/>
          <w:t>Co-location with other base stations</w:t>
        </w:r>
        <w:bookmarkEnd w:id="5980"/>
        <w:bookmarkEnd w:id="5981"/>
        <w:bookmarkEnd w:id="5982"/>
      </w:ins>
    </w:p>
    <w:p w14:paraId="6AA9480B" w14:textId="77777777" w:rsidR="00A572A2" w:rsidRPr="00013941" w:rsidRDefault="00A572A2" w:rsidP="00A572A2">
      <w:pPr>
        <w:rPr>
          <w:ins w:id="5984" w:author="R4-1809478" w:date="2018-07-10T13:12:00Z"/>
          <w:rFonts w:cs="v5.0.0"/>
          <w:color w:val="000000" w:themeColor="text1"/>
        </w:rPr>
      </w:pPr>
      <w:ins w:id="5985" w:author="R4-1809478" w:date="2018-07-10T13:12:00Z">
        <w:r w:rsidRPr="00B04564">
          <w:rPr>
            <w:rFonts w:cs="v5.0.0"/>
          </w:rPr>
          <w:t xml:space="preserve">These requirements may be applied for the protection of other BS receivers when GSM900, DCS1800, PCS1900, GSM850, CDMA850, </w:t>
        </w:r>
        <w:r w:rsidRPr="00013941">
          <w:rPr>
            <w:rFonts w:cs="v5.0.0"/>
            <w:color w:val="000000" w:themeColor="text1"/>
          </w:rPr>
          <w:t>UT</w:t>
        </w:r>
        <w:r w:rsidRPr="00086264">
          <w:rPr>
            <w:rFonts w:cs="v5.0.0"/>
            <w:color w:val="000000" w:themeColor="text1"/>
          </w:rPr>
          <w:t xml:space="preserve">RA FDD, UTRA TDD, </w:t>
        </w:r>
        <w:r w:rsidRPr="00013941">
          <w:rPr>
            <w:rFonts w:cs="v5.0.0"/>
            <w:color w:val="000000" w:themeColor="text1"/>
          </w:rPr>
          <w:t xml:space="preserve">E-UTRA </w:t>
        </w:r>
        <w:commentRangeStart w:id="5986"/>
        <w:r>
          <w:rPr>
            <w:rFonts w:cs="v5.0.0"/>
            <w:color w:val="000000" w:themeColor="text1"/>
          </w:rPr>
          <w:t xml:space="preserve">and/or NR </w:t>
        </w:r>
        <w:r w:rsidRPr="00013941">
          <w:rPr>
            <w:rFonts w:cs="v5.0.0"/>
            <w:color w:val="000000" w:themeColor="text1"/>
          </w:rPr>
          <w:t xml:space="preserve">BS </w:t>
        </w:r>
        <w:commentRangeEnd w:id="5986"/>
        <w:r>
          <w:rPr>
            <w:rStyle w:val="CommentReference"/>
          </w:rPr>
          <w:commentReference w:id="5986"/>
        </w:r>
        <w:r w:rsidRPr="00013941">
          <w:rPr>
            <w:rFonts w:cs="v5.0.0"/>
            <w:color w:val="000000" w:themeColor="text1"/>
          </w:rPr>
          <w:t>are co-located with a BS.</w:t>
        </w:r>
      </w:ins>
    </w:p>
    <w:p w14:paraId="7B3DB671" w14:textId="77777777" w:rsidR="00A572A2" w:rsidRPr="00013941" w:rsidRDefault="00A572A2" w:rsidP="00A572A2">
      <w:pPr>
        <w:rPr>
          <w:ins w:id="5987" w:author="R4-1809478" w:date="2018-07-10T13:12:00Z"/>
          <w:color w:val="000000" w:themeColor="text1"/>
        </w:rPr>
      </w:pPr>
      <w:ins w:id="5988" w:author="R4-1809478" w:date="2018-07-10T13:12:00Z">
        <w:r w:rsidRPr="00013941">
          <w:rPr>
            <w:rFonts w:cs="v5.0.0"/>
            <w:color w:val="000000" w:themeColor="text1"/>
          </w:rPr>
          <w:t>The requirements assume a 30 dB coupling loss between transmitter and receiver</w:t>
        </w:r>
        <w:r w:rsidRPr="00013941">
          <w:rPr>
            <w:rFonts w:cs="v5.0.0"/>
            <w:color w:val="000000" w:themeColor="text1"/>
            <w:lang w:eastAsia="zh-CN"/>
          </w:rPr>
          <w:t xml:space="preserve"> </w:t>
        </w:r>
        <w:r w:rsidRPr="00013941">
          <w:rPr>
            <w:color w:val="000000" w:themeColor="text1"/>
            <w:lang w:eastAsia="zh-CN"/>
          </w:rPr>
          <w:t xml:space="preserve">and are based on co-location with </w:t>
        </w:r>
        <w:r w:rsidRPr="00013941">
          <w:rPr>
            <w:color w:val="000000" w:themeColor="text1"/>
          </w:rPr>
          <w:t>base stations of the same class</w:t>
        </w:r>
        <w:r w:rsidRPr="00013941">
          <w:rPr>
            <w:rFonts w:cs="v5.0.0"/>
            <w:color w:val="000000" w:themeColor="text1"/>
          </w:rPr>
          <w:t>.</w:t>
        </w:r>
      </w:ins>
    </w:p>
    <w:p w14:paraId="098D1533" w14:textId="77777777" w:rsidR="00A572A2" w:rsidRDefault="00A572A2" w:rsidP="00A572A2">
      <w:pPr>
        <w:keepNext/>
        <w:rPr>
          <w:ins w:id="5989" w:author="R4-1809478" w:date="2018-07-10T13:12:00Z"/>
          <w:rStyle w:val="msoins0"/>
          <w:color w:val="FF0000"/>
        </w:rPr>
      </w:pPr>
      <w:ins w:id="5990" w:author="R4-1809478" w:date="2018-07-10T13:12:00Z">
        <w:r w:rsidRPr="00013941">
          <w:rPr>
            <w:color w:val="000000" w:themeColor="text1"/>
          </w:rPr>
          <w:t xml:space="preserve">The power of any spurious emission shall not exceed the </w:t>
        </w:r>
        <w:r w:rsidRPr="00013941">
          <w:rPr>
            <w:i/>
            <w:color w:val="000000" w:themeColor="text1"/>
          </w:rPr>
          <w:t>basic limits</w:t>
        </w:r>
        <w:r w:rsidRPr="00013941">
          <w:rPr>
            <w:color w:val="000000" w:themeColor="text1"/>
          </w:rPr>
          <w:t xml:space="preserve"> of table 6.6.5.5.1.4-1 for a BS where requirements for co-location with a BS type </w:t>
        </w:r>
        <w:r w:rsidRPr="00B04564">
          <w:t xml:space="preserve">listed in the first column apply, depending on the declared </w:t>
        </w:r>
        <w:r>
          <w:t xml:space="preserve">BS </w:t>
        </w:r>
        <w:r w:rsidRPr="00B04564">
          <w:t>class.</w:t>
        </w:r>
        <w:r w:rsidRPr="00B04564">
          <w:rPr>
            <w:rFonts w:cs="v5.0.0"/>
          </w:rPr>
          <w:t xml:space="preserve"> For </w:t>
        </w:r>
        <w:r w:rsidRPr="00B04564">
          <w:rPr>
            <w:rFonts w:cs="Arial"/>
          </w:rPr>
          <w:t xml:space="preserve">a </w:t>
        </w:r>
        <w:r w:rsidRPr="00B04564">
          <w:rPr>
            <w:rFonts w:cs="Arial"/>
            <w:i/>
          </w:rPr>
          <w:t xml:space="preserve">multi-band </w:t>
        </w:r>
        <w:r w:rsidRPr="00B04564">
          <w:rPr>
            <w:rFonts w:cs="Arial"/>
            <w:i/>
          </w:rPr>
          <w:lastRenderedPageBreak/>
          <w:t>connector</w:t>
        </w:r>
        <w:r w:rsidRPr="00B04564">
          <w:rPr>
            <w:rFonts w:cs="v5.0.0"/>
          </w:rPr>
          <w:t xml:space="preserve">, the exclusions and </w:t>
        </w:r>
        <w:r w:rsidRPr="00013941">
          <w:rPr>
            <w:rFonts w:cs="v5.0.0"/>
            <w:color w:val="000000" w:themeColor="text1"/>
          </w:rPr>
          <w:t xml:space="preserve">conditions in the Note column of table </w:t>
        </w:r>
        <w:r w:rsidRPr="00013941">
          <w:rPr>
            <w:color w:val="000000" w:themeColor="text1"/>
          </w:rPr>
          <w:t xml:space="preserve">6.6.5.5.1.4-1 </w:t>
        </w:r>
        <w:r w:rsidRPr="00013941">
          <w:rPr>
            <w:rFonts w:cs="v5.0.0"/>
            <w:color w:val="000000" w:themeColor="text1"/>
          </w:rPr>
          <w:t xml:space="preserve">shall apply for </w:t>
        </w:r>
        <w:r w:rsidRPr="00B04564">
          <w:rPr>
            <w:rFonts w:cs="v5.0.0"/>
          </w:rPr>
          <w:t xml:space="preserve">each supported </w:t>
        </w:r>
        <w:r w:rsidRPr="00B04564">
          <w:rPr>
            <w:rFonts w:cs="v5.0.0"/>
            <w:i/>
          </w:rPr>
          <w:t>operating band</w:t>
        </w:r>
        <w:r w:rsidRPr="00B04564">
          <w:rPr>
            <w:rFonts w:cs="v5.0.0"/>
          </w:rPr>
          <w:t>.</w:t>
        </w:r>
        <w:r w:rsidRPr="00B04564">
          <w:t xml:space="preserve"> </w:t>
        </w:r>
      </w:ins>
    </w:p>
    <w:p w14:paraId="0472FAA8" w14:textId="77777777" w:rsidR="00A572A2" w:rsidRDefault="00A572A2" w:rsidP="00A572A2">
      <w:pPr>
        <w:pStyle w:val="TH"/>
        <w:rPr>
          <w:ins w:id="5991" w:author="R4-1809478" w:date="2018-07-10T13:12:00Z"/>
          <w:color w:val="000000" w:themeColor="text1"/>
        </w:rPr>
      </w:pPr>
      <w:ins w:id="5992" w:author="R4-1809478" w:date="2018-07-10T13:12:00Z">
        <w:r w:rsidRPr="00013941">
          <w:rPr>
            <w:color w:val="000000" w:themeColor="text1"/>
          </w:rPr>
          <w:t>Table 6.6.5.5.1.4-1: BS spurious emissions limits for BS co-located with another BS</w:t>
        </w:r>
      </w:ins>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0"/>
        <w:gridCol w:w="1995"/>
        <w:gridCol w:w="879"/>
        <w:gridCol w:w="879"/>
        <w:gridCol w:w="880"/>
        <w:gridCol w:w="1414"/>
        <w:gridCol w:w="1606"/>
      </w:tblGrid>
      <w:tr w:rsidR="00A572A2" w:rsidRPr="00B04564" w14:paraId="1F388086" w14:textId="77777777" w:rsidTr="00081372">
        <w:trPr>
          <w:cantSplit/>
          <w:jc w:val="center"/>
          <w:ins w:id="5993" w:author="R4-1809478" w:date="2018-07-10T13:12:00Z"/>
        </w:trPr>
        <w:tc>
          <w:tcPr>
            <w:tcW w:w="2290" w:type="dxa"/>
            <w:vMerge w:val="restart"/>
            <w:tcBorders>
              <w:top w:val="single" w:sz="4" w:space="0" w:color="auto"/>
              <w:left w:val="single" w:sz="4" w:space="0" w:color="auto"/>
              <w:right w:val="single" w:sz="4" w:space="0" w:color="auto"/>
            </w:tcBorders>
            <w:hideMark/>
          </w:tcPr>
          <w:p w14:paraId="4A06AA31" w14:textId="77777777" w:rsidR="00A572A2" w:rsidRPr="00B04564" w:rsidRDefault="00A572A2" w:rsidP="00081372">
            <w:pPr>
              <w:pStyle w:val="TAH"/>
              <w:rPr>
                <w:ins w:id="5994" w:author="R4-1809478" w:date="2018-07-10T13:12:00Z"/>
                <w:rFonts w:cs="Arial"/>
              </w:rPr>
            </w:pPr>
            <w:ins w:id="5995" w:author="R4-1809478" w:date="2018-07-10T13:12:00Z">
              <w:r w:rsidRPr="00B04564">
                <w:rPr>
                  <w:rFonts w:cs="Arial"/>
                </w:rPr>
                <w:lastRenderedPageBreak/>
                <w:t>Type of co-located BS</w:t>
              </w:r>
            </w:ins>
          </w:p>
        </w:tc>
        <w:tc>
          <w:tcPr>
            <w:tcW w:w="1995" w:type="dxa"/>
            <w:vMerge w:val="restart"/>
            <w:tcBorders>
              <w:top w:val="single" w:sz="4" w:space="0" w:color="auto"/>
              <w:left w:val="single" w:sz="4" w:space="0" w:color="auto"/>
              <w:right w:val="single" w:sz="4" w:space="0" w:color="auto"/>
            </w:tcBorders>
            <w:hideMark/>
          </w:tcPr>
          <w:p w14:paraId="7CBBE540" w14:textId="77777777" w:rsidR="00A572A2" w:rsidRPr="00B04564" w:rsidRDefault="00A572A2" w:rsidP="00081372">
            <w:pPr>
              <w:pStyle w:val="TAH"/>
              <w:rPr>
                <w:ins w:id="5996" w:author="R4-1809478" w:date="2018-07-10T13:12:00Z"/>
                <w:rFonts w:cs="Arial"/>
              </w:rPr>
            </w:pPr>
            <w:ins w:id="5997" w:author="R4-1809478" w:date="2018-07-10T13:12:00Z">
              <w:r w:rsidRPr="00B04564">
                <w:rPr>
                  <w:rFonts w:cs="Arial"/>
                </w:rPr>
                <w:t>Frequency range for co-location requirement</w:t>
              </w:r>
            </w:ins>
          </w:p>
        </w:tc>
        <w:tc>
          <w:tcPr>
            <w:tcW w:w="2638" w:type="dxa"/>
            <w:gridSpan w:val="3"/>
            <w:tcBorders>
              <w:top w:val="single" w:sz="4" w:space="0" w:color="auto"/>
              <w:left w:val="single" w:sz="4" w:space="0" w:color="auto"/>
              <w:bottom w:val="single" w:sz="4" w:space="0" w:color="auto"/>
              <w:right w:val="single" w:sz="4" w:space="0" w:color="auto"/>
            </w:tcBorders>
            <w:hideMark/>
          </w:tcPr>
          <w:p w14:paraId="4F56C514" w14:textId="77777777" w:rsidR="00A572A2" w:rsidRPr="00B04564" w:rsidRDefault="00A572A2" w:rsidP="00081372">
            <w:pPr>
              <w:pStyle w:val="TAH"/>
              <w:rPr>
                <w:ins w:id="5998" w:author="R4-1809478" w:date="2018-07-10T13:12:00Z"/>
                <w:rFonts w:cs="Arial"/>
              </w:rPr>
            </w:pPr>
            <w:ins w:id="5999" w:author="R4-1809478" w:date="2018-07-10T13:12:00Z">
              <w:r w:rsidRPr="00B04564">
                <w:rPr>
                  <w:rFonts w:cs="v5.0.0"/>
                </w:rPr>
                <w:t>Basic limit</w:t>
              </w:r>
            </w:ins>
          </w:p>
        </w:tc>
        <w:tc>
          <w:tcPr>
            <w:tcW w:w="1414" w:type="dxa"/>
            <w:vMerge w:val="restart"/>
            <w:tcBorders>
              <w:top w:val="single" w:sz="4" w:space="0" w:color="auto"/>
              <w:left w:val="single" w:sz="4" w:space="0" w:color="auto"/>
              <w:right w:val="single" w:sz="4" w:space="0" w:color="auto"/>
            </w:tcBorders>
            <w:hideMark/>
          </w:tcPr>
          <w:p w14:paraId="4ED381C8" w14:textId="77777777" w:rsidR="00A572A2" w:rsidRPr="00B04564" w:rsidRDefault="00A572A2" w:rsidP="00081372">
            <w:pPr>
              <w:pStyle w:val="TAH"/>
              <w:rPr>
                <w:ins w:id="6000" w:author="R4-1809478" w:date="2018-07-10T13:12:00Z"/>
                <w:rFonts w:cs="Arial"/>
              </w:rPr>
            </w:pPr>
            <w:ins w:id="6001" w:author="R4-1809478" w:date="2018-07-10T13:12:00Z">
              <w:r w:rsidRPr="00B04564">
                <w:rPr>
                  <w:rFonts w:cs="Arial"/>
                </w:rPr>
                <w:t>Measurement bandwidth</w:t>
              </w:r>
            </w:ins>
          </w:p>
        </w:tc>
        <w:tc>
          <w:tcPr>
            <w:tcW w:w="1606" w:type="dxa"/>
            <w:vMerge w:val="restart"/>
            <w:tcBorders>
              <w:top w:val="single" w:sz="4" w:space="0" w:color="auto"/>
              <w:left w:val="single" w:sz="4" w:space="0" w:color="auto"/>
              <w:right w:val="single" w:sz="4" w:space="0" w:color="auto"/>
            </w:tcBorders>
            <w:hideMark/>
          </w:tcPr>
          <w:p w14:paraId="2326B69E" w14:textId="77777777" w:rsidR="00A572A2" w:rsidRPr="00B04564" w:rsidRDefault="00A572A2" w:rsidP="00081372">
            <w:pPr>
              <w:pStyle w:val="TAH"/>
              <w:rPr>
                <w:ins w:id="6002" w:author="R4-1809478" w:date="2018-07-10T13:12:00Z"/>
                <w:rFonts w:cs="Arial"/>
              </w:rPr>
            </w:pPr>
            <w:ins w:id="6003" w:author="R4-1809478" w:date="2018-07-10T13:12:00Z">
              <w:r w:rsidRPr="00B04564">
                <w:rPr>
                  <w:rFonts w:cs="Arial"/>
                </w:rPr>
                <w:t>Note</w:t>
              </w:r>
            </w:ins>
          </w:p>
        </w:tc>
      </w:tr>
      <w:tr w:rsidR="00A572A2" w:rsidRPr="00B04564" w14:paraId="12C79F0F" w14:textId="77777777" w:rsidTr="00081372">
        <w:trPr>
          <w:cantSplit/>
          <w:jc w:val="center"/>
          <w:ins w:id="6004" w:author="R4-1809478" w:date="2018-07-10T13:12:00Z"/>
        </w:trPr>
        <w:tc>
          <w:tcPr>
            <w:tcW w:w="2290" w:type="dxa"/>
            <w:vMerge/>
            <w:tcBorders>
              <w:left w:val="single" w:sz="4" w:space="0" w:color="auto"/>
              <w:bottom w:val="single" w:sz="4" w:space="0" w:color="auto"/>
              <w:right w:val="single" w:sz="4" w:space="0" w:color="auto"/>
            </w:tcBorders>
          </w:tcPr>
          <w:p w14:paraId="55A76633" w14:textId="77777777" w:rsidR="00A572A2" w:rsidRPr="00B04564" w:rsidRDefault="00A572A2" w:rsidP="00081372">
            <w:pPr>
              <w:pStyle w:val="TAH"/>
              <w:rPr>
                <w:ins w:id="6005" w:author="R4-1809478" w:date="2018-07-10T13:12:00Z"/>
                <w:rFonts w:cs="Arial"/>
              </w:rPr>
            </w:pPr>
          </w:p>
        </w:tc>
        <w:tc>
          <w:tcPr>
            <w:tcW w:w="1995" w:type="dxa"/>
            <w:vMerge/>
            <w:tcBorders>
              <w:left w:val="single" w:sz="4" w:space="0" w:color="auto"/>
              <w:bottom w:val="single" w:sz="4" w:space="0" w:color="auto"/>
              <w:right w:val="single" w:sz="4" w:space="0" w:color="auto"/>
            </w:tcBorders>
          </w:tcPr>
          <w:p w14:paraId="1208A459" w14:textId="77777777" w:rsidR="00A572A2" w:rsidRPr="00B04564" w:rsidRDefault="00A572A2" w:rsidP="00081372">
            <w:pPr>
              <w:pStyle w:val="TAH"/>
              <w:rPr>
                <w:ins w:id="6006" w:author="R4-1809478" w:date="2018-07-10T13:12:00Z"/>
                <w:rFonts w:cs="Arial"/>
              </w:rPr>
            </w:pPr>
          </w:p>
        </w:tc>
        <w:tc>
          <w:tcPr>
            <w:tcW w:w="879" w:type="dxa"/>
            <w:tcBorders>
              <w:top w:val="single" w:sz="4" w:space="0" w:color="auto"/>
              <w:left w:val="single" w:sz="4" w:space="0" w:color="auto"/>
              <w:bottom w:val="single" w:sz="4" w:space="0" w:color="auto"/>
              <w:right w:val="single" w:sz="4" w:space="0" w:color="auto"/>
            </w:tcBorders>
          </w:tcPr>
          <w:p w14:paraId="70959A6F" w14:textId="77777777" w:rsidR="00A572A2" w:rsidRPr="00B04564" w:rsidRDefault="00A572A2" w:rsidP="00081372">
            <w:pPr>
              <w:pStyle w:val="TAH"/>
              <w:rPr>
                <w:ins w:id="6007" w:author="R4-1809478" w:date="2018-07-10T13:12:00Z"/>
                <w:rFonts w:cs="v5.0.0"/>
              </w:rPr>
            </w:pPr>
            <w:ins w:id="6008" w:author="R4-1809478" w:date="2018-07-10T13:12:00Z">
              <w:r w:rsidRPr="00B04564">
                <w:rPr>
                  <w:rFonts w:cs="v5.0.0"/>
                </w:rPr>
                <w:t>WA BS</w:t>
              </w:r>
            </w:ins>
          </w:p>
        </w:tc>
        <w:tc>
          <w:tcPr>
            <w:tcW w:w="879" w:type="dxa"/>
            <w:tcBorders>
              <w:top w:val="single" w:sz="4" w:space="0" w:color="auto"/>
              <w:left w:val="single" w:sz="4" w:space="0" w:color="auto"/>
              <w:bottom w:val="single" w:sz="4" w:space="0" w:color="auto"/>
              <w:right w:val="single" w:sz="4" w:space="0" w:color="auto"/>
            </w:tcBorders>
          </w:tcPr>
          <w:p w14:paraId="365285B1" w14:textId="77777777" w:rsidR="00A572A2" w:rsidRPr="00B04564" w:rsidRDefault="00A572A2" w:rsidP="00081372">
            <w:pPr>
              <w:pStyle w:val="TAH"/>
              <w:rPr>
                <w:ins w:id="6009" w:author="R4-1809478" w:date="2018-07-10T13:12:00Z"/>
                <w:rFonts w:cs="Arial"/>
              </w:rPr>
            </w:pPr>
            <w:ins w:id="6010" w:author="R4-1809478" w:date="2018-07-10T13:12:00Z">
              <w:r w:rsidRPr="00B04564">
                <w:rPr>
                  <w:rFonts w:cs="Arial"/>
                </w:rPr>
                <w:t>MR BS</w:t>
              </w:r>
            </w:ins>
          </w:p>
        </w:tc>
        <w:tc>
          <w:tcPr>
            <w:tcW w:w="880" w:type="dxa"/>
            <w:tcBorders>
              <w:top w:val="single" w:sz="4" w:space="0" w:color="auto"/>
              <w:left w:val="single" w:sz="4" w:space="0" w:color="auto"/>
              <w:bottom w:val="single" w:sz="4" w:space="0" w:color="auto"/>
              <w:right w:val="single" w:sz="4" w:space="0" w:color="auto"/>
            </w:tcBorders>
          </w:tcPr>
          <w:p w14:paraId="16DFAA66" w14:textId="77777777" w:rsidR="00A572A2" w:rsidRPr="00B04564" w:rsidRDefault="00A572A2" w:rsidP="00081372">
            <w:pPr>
              <w:pStyle w:val="TAH"/>
              <w:rPr>
                <w:ins w:id="6011" w:author="R4-1809478" w:date="2018-07-10T13:12:00Z"/>
                <w:rFonts w:cs="Arial"/>
              </w:rPr>
            </w:pPr>
            <w:ins w:id="6012" w:author="R4-1809478" w:date="2018-07-10T13:12:00Z">
              <w:r w:rsidRPr="00B04564">
                <w:rPr>
                  <w:rFonts w:cs="Arial"/>
                </w:rPr>
                <w:t>LA BS</w:t>
              </w:r>
            </w:ins>
          </w:p>
        </w:tc>
        <w:tc>
          <w:tcPr>
            <w:tcW w:w="1414" w:type="dxa"/>
            <w:vMerge/>
            <w:tcBorders>
              <w:left w:val="single" w:sz="4" w:space="0" w:color="auto"/>
              <w:bottom w:val="single" w:sz="4" w:space="0" w:color="auto"/>
              <w:right w:val="single" w:sz="4" w:space="0" w:color="auto"/>
            </w:tcBorders>
          </w:tcPr>
          <w:p w14:paraId="1D98CF64" w14:textId="77777777" w:rsidR="00A572A2" w:rsidRPr="00B04564" w:rsidRDefault="00A572A2" w:rsidP="00081372">
            <w:pPr>
              <w:pStyle w:val="TAH"/>
              <w:rPr>
                <w:ins w:id="6013" w:author="R4-1809478" w:date="2018-07-10T13:12:00Z"/>
                <w:rFonts w:cs="Arial"/>
              </w:rPr>
            </w:pPr>
          </w:p>
        </w:tc>
        <w:tc>
          <w:tcPr>
            <w:tcW w:w="1606" w:type="dxa"/>
            <w:vMerge/>
            <w:tcBorders>
              <w:left w:val="single" w:sz="4" w:space="0" w:color="auto"/>
              <w:bottom w:val="single" w:sz="4" w:space="0" w:color="auto"/>
              <w:right w:val="single" w:sz="4" w:space="0" w:color="auto"/>
            </w:tcBorders>
          </w:tcPr>
          <w:p w14:paraId="0A58FBFC" w14:textId="77777777" w:rsidR="00A572A2" w:rsidRPr="00B04564" w:rsidRDefault="00A572A2" w:rsidP="00081372">
            <w:pPr>
              <w:pStyle w:val="TAH"/>
              <w:rPr>
                <w:ins w:id="6014" w:author="R4-1809478" w:date="2018-07-10T13:12:00Z"/>
                <w:rFonts w:cs="Arial"/>
              </w:rPr>
            </w:pPr>
          </w:p>
        </w:tc>
      </w:tr>
      <w:tr w:rsidR="00A572A2" w:rsidRPr="00B04564" w14:paraId="4A05C300" w14:textId="77777777" w:rsidTr="00081372">
        <w:trPr>
          <w:cantSplit/>
          <w:jc w:val="center"/>
          <w:ins w:id="601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F2DB1E2" w14:textId="77777777" w:rsidR="00A572A2" w:rsidRPr="00B04564" w:rsidRDefault="00A572A2" w:rsidP="00081372">
            <w:pPr>
              <w:pStyle w:val="TAC"/>
              <w:rPr>
                <w:ins w:id="6016" w:author="R4-1809478" w:date="2018-07-10T13:12:00Z"/>
                <w:rFonts w:cs="Arial"/>
              </w:rPr>
            </w:pPr>
            <w:ins w:id="6017" w:author="R4-1809478" w:date="2018-07-10T13:12:00Z">
              <w:r w:rsidRPr="00B04564">
                <w:rPr>
                  <w:rFonts w:cs="v5.0.0"/>
                </w:rPr>
                <w:t>Macro GSM900</w:t>
              </w:r>
            </w:ins>
          </w:p>
        </w:tc>
        <w:tc>
          <w:tcPr>
            <w:tcW w:w="1995" w:type="dxa"/>
            <w:tcBorders>
              <w:top w:val="single" w:sz="4" w:space="0" w:color="auto"/>
              <w:left w:val="single" w:sz="4" w:space="0" w:color="auto"/>
              <w:bottom w:val="single" w:sz="4" w:space="0" w:color="auto"/>
              <w:right w:val="single" w:sz="4" w:space="0" w:color="auto"/>
            </w:tcBorders>
          </w:tcPr>
          <w:p w14:paraId="670DDDC0" w14:textId="77777777" w:rsidR="00A572A2" w:rsidRPr="00B04564" w:rsidRDefault="00A572A2" w:rsidP="00081372">
            <w:pPr>
              <w:pStyle w:val="TAC"/>
              <w:rPr>
                <w:ins w:id="6018" w:author="R4-1809478" w:date="2018-07-10T13:12:00Z"/>
                <w:rFonts w:cs="Arial"/>
              </w:rPr>
            </w:pPr>
            <w:ins w:id="6019" w:author="R4-1809478" w:date="2018-07-10T13:12:00Z">
              <w:r w:rsidRPr="00B04564">
                <w:rPr>
                  <w:rFonts w:cs="v5.0.0"/>
                </w:rPr>
                <w:t>876-915 MHz</w:t>
              </w:r>
            </w:ins>
          </w:p>
        </w:tc>
        <w:tc>
          <w:tcPr>
            <w:tcW w:w="879" w:type="dxa"/>
            <w:tcBorders>
              <w:top w:val="single" w:sz="4" w:space="0" w:color="auto"/>
              <w:left w:val="single" w:sz="4" w:space="0" w:color="auto"/>
              <w:bottom w:val="single" w:sz="4" w:space="0" w:color="auto"/>
              <w:right w:val="single" w:sz="4" w:space="0" w:color="auto"/>
            </w:tcBorders>
          </w:tcPr>
          <w:p w14:paraId="1A0106DD" w14:textId="77777777" w:rsidR="00A572A2" w:rsidRPr="00B04564" w:rsidRDefault="00A572A2" w:rsidP="00081372">
            <w:pPr>
              <w:pStyle w:val="TAC"/>
              <w:rPr>
                <w:ins w:id="6020" w:author="R4-1809478" w:date="2018-07-10T13:12:00Z"/>
                <w:rFonts w:cs="Arial"/>
              </w:rPr>
            </w:pPr>
            <w:ins w:id="6021" w:author="R4-1809478" w:date="2018-07-10T13:12:00Z">
              <w:r w:rsidRPr="00B04564">
                <w:rPr>
                  <w:rFonts w:cs="v5.0.0"/>
                </w:rPr>
                <w:t>-98 dBm</w:t>
              </w:r>
            </w:ins>
          </w:p>
        </w:tc>
        <w:tc>
          <w:tcPr>
            <w:tcW w:w="879" w:type="dxa"/>
            <w:tcBorders>
              <w:top w:val="single" w:sz="4" w:space="0" w:color="auto"/>
              <w:left w:val="single" w:sz="4" w:space="0" w:color="auto"/>
              <w:bottom w:val="single" w:sz="4" w:space="0" w:color="auto"/>
              <w:right w:val="single" w:sz="4" w:space="0" w:color="auto"/>
            </w:tcBorders>
          </w:tcPr>
          <w:p w14:paraId="34710648" w14:textId="77777777" w:rsidR="00A572A2" w:rsidRPr="00B04564" w:rsidRDefault="00A572A2" w:rsidP="00081372">
            <w:pPr>
              <w:pStyle w:val="TAC"/>
              <w:rPr>
                <w:ins w:id="6022" w:author="R4-1809478" w:date="2018-07-10T13:12:00Z"/>
                <w:rFonts w:cs="v5.0.0"/>
              </w:rPr>
            </w:pPr>
            <w:ins w:id="6023"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F0AC242" w14:textId="77777777" w:rsidR="00A572A2" w:rsidRPr="00B04564" w:rsidRDefault="00A572A2" w:rsidP="00081372">
            <w:pPr>
              <w:pStyle w:val="TAC"/>
              <w:rPr>
                <w:ins w:id="6024" w:author="R4-1809478" w:date="2018-07-10T13:12:00Z"/>
                <w:rFonts w:cs="v5.0.0"/>
              </w:rPr>
            </w:pPr>
            <w:ins w:id="6025" w:author="R4-1809478" w:date="2018-07-10T13:12:00Z">
              <w:r w:rsidRPr="00B04564">
                <w:rPr>
                  <w:rFonts w:cs="v5.0.0"/>
                </w:rPr>
                <w:t>-70 dBm</w:t>
              </w:r>
            </w:ins>
          </w:p>
        </w:tc>
        <w:tc>
          <w:tcPr>
            <w:tcW w:w="1414" w:type="dxa"/>
            <w:tcBorders>
              <w:top w:val="single" w:sz="4" w:space="0" w:color="auto"/>
              <w:left w:val="single" w:sz="4" w:space="0" w:color="auto"/>
              <w:bottom w:val="single" w:sz="4" w:space="0" w:color="auto"/>
              <w:right w:val="single" w:sz="4" w:space="0" w:color="auto"/>
            </w:tcBorders>
          </w:tcPr>
          <w:p w14:paraId="0ACB5078" w14:textId="77777777" w:rsidR="00A572A2" w:rsidRPr="00B04564" w:rsidRDefault="00A572A2" w:rsidP="00081372">
            <w:pPr>
              <w:pStyle w:val="TAC"/>
              <w:rPr>
                <w:ins w:id="6026" w:author="R4-1809478" w:date="2018-07-10T13:12:00Z"/>
                <w:rFonts w:cs="Arial"/>
              </w:rPr>
            </w:pPr>
            <w:ins w:id="6027" w:author="R4-1809478" w:date="2018-07-10T13:12:00Z">
              <w:r w:rsidRPr="00B04564">
                <w:rPr>
                  <w:rFonts w:cs="v5.0.0"/>
                </w:rPr>
                <w:t>100 kHz</w:t>
              </w:r>
            </w:ins>
          </w:p>
        </w:tc>
        <w:tc>
          <w:tcPr>
            <w:tcW w:w="1606" w:type="dxa"/>
            <w:tcBorders>
              <w:top w:val="single" w:sz="4" w:space="0" w:color="auto"/>
              <w:left w:val="single" w:sz="4" w:space="0" w:color="auto"/>
              <w:bottom w:val="single" w:sz="4" w:space="0" w:color="auto"/>
              <w:right w:val="single" w:sz="4" w:space="0" w:color="auto"/>
            </w:tcBorders>
          </w:tcPr>
          <w:p w14:paraId="34DAD40D" w14:textId="77777777" w:rsidR="00A572A2" w:rsidRPr="00B04564" w:rsidRDefault="00A572A2" w:rsidP="00081372">
            <w:pPr>
              <w:pStyle w:val="TAC"/>
              <w:rPr>
                <w:ins w:id="6028" w:author="R4-1809478" w:date="2018-07-10T13:12:00Z"/>
                <w:rFonts w:cs="Arial"/>
              </w:rPr>
            </w:pPr>
          </w:p>
        </w:tc>
      </w:tr>
      <w:tr w:rsidR="00A572A2" w:rsidRPr="00B04564" w14:paraId="1C0DF595" w14:textId="77777777" w:rsidTr="00081372">
        <w:trPr>
          <w:cantSplit/>
          <w:jc w:val="center"/>
          <w:ins w:id="6029"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A16AD64" w14:textId="77777777" w:rsidR="00A572A2" w:rsidRPr="00B04564" w:rsidRDefault="00A572A2" w:rsidP="00081372">
            <w:pPr>
              <w:pStyle w:val="TAC"/>
              <w:rPr>
                <w:ins w:id="6030" w:author="R4-1809478" w:date="2018-07-10T13:12:00Z"/>
                <w:rFonts w:cs="v5.0.0"/>
                <w:lang w:eastAsia="zh-CN"/>
              </w:rPr>
            </w:pPr>
            <w:ins w:id="6031" w:author="R4-1809478" w:date="2018-07-10T13:12:00Z">
              <w:r w:rsidRPr="00B04564">
                <w:rPr>
                  <w:rFonts w:cs="v5.0.0"/>
                </w:rPr>
                <w:t>Macro DCS1800</w:t>
              </w:r>
            </w:ins>
          </w:p>
        </w:tc>
        <w:tc>
          <w:tcPr>
            <w:tcW w:w="1995" w:type="dxa"/>
            <w:tcBorders>
              <w:top w:val="single" w:sz="4" w:space="0" w:color="auto"/>
              <w:left w:val="single" w:sz="4" w:space="0" w:color="auto"/>
              <w:bottom w:val="single" w:sz="4" w:space="0" w:color="auto"/>
              <w:right w:val="single" w:sz="4" w:space="0" w:color="auto"/>
            </w:tcBorders>
          </w:tcPr>
          <w:p w14:paraId="3306BFBA" w14:textId="77777777" w:rsidR="00A572A2" w:rsidRPr="00B04564" w:rsidRDefault="00A572A2" w:rsidP="00081372">
            <w:pPr>
              <w:pStyle w:val="TAC"/>
              <w:rPr>
                <w:ins w:id="6032" w:author="R4-1809478" w:date="2018-07-10T13:12:00Z"/>
                <w:rFonts w:cs="v5.0.0"/>
              </w:rPr>
            </w:pPr>
            <w:ins w:id="6033" w:author="R4-1809478" w:date="2018-07-10T13:12:00Z">
              <w:r w:rsidRPr="00B04564">
                <w:rPr>
                  <w:rFonts w:cs="Arial"/>
                </w:rPr>
                <w:t>1710 – 1785 MHz</w:t>
              </w:r>
            </w:ins>
          </w:p>
        </w:tc>
        <w:tc>
          <w:tcPr>
            <w:tcW w:w="879" w:type="dxa"/>
            <w:tcBorders>
              <w:top w:val="single" w:sz="4" w:space="0" w:color="auto"/>
              <w:left w:val="single" w:sz="4" w:space="0" w:color="auto"/>
              <w:bottom w:val="single" w:sz="4" w:space="0" w:color="auto"/>
              <w:right w:val="single" w:sz="4" w:space="0" w:color="auto"/>
            </w:tcBorders>
          </w:tcPr>
          <w:p w14:paraId="24F619B7" w14:textId="77777777" w:rsidR="00A572A2" w:rsidRPr="00B04564" w:rsidRDefault="00A572A2" w:rsidP="00081372">
            <w:pPr>
              <w:pStyle w:val="TAC"/>
              <w:rPr>
                <w:ins w:id="6034" w:author="R4-1809478" w:date="2018-07-10T13:12:00Z"/>
                <w:rFonts w:cs="v5.0.0"/>
              </w:rPr>
            </w:pPr>
            <w:ins w:id="6035" w:author="R4-1809478" w:date="2018-07-10T13:12:00Z">
              <w:r w:rsidRPr="00B04564">
                <w:rPr>
                  <w:rFonts w:cs="Arial"/>
                </w:rPr>
                <w:t>-98 dBm</w:t>
              </w:r>
            </w:ins>
          </w:p>
        </w:tc>
        <w:tc>
          <w:tcPr>
            <w:tcW w:w="879" w:type="dxa"/>
            <w:tcBorders>
              <w:top w:val="single" w:sz="4" w:space="0" w:color="auto"/>
              <w:left w:val="single" w:sz="4" w:space="0" w:color="auto"/>
              <w:bottom w:val="single" w:sz="4" w:space="0" w:color="auto"/>
              <w:right w:val="single" w:sz="4" w:space="0" w:color="auto"/>
            </w:tcBorders>
          </w:tcPr>
          <w:p w14:paraId="10453E7A" w14:textId="77777777" w:rsidR="00A572A2" w:rsidRPr="00B04564" w:rsidRDefault="00A572A2" w:rsidP="00081372">
            <w:pPr>
              <w:pStyle w:val="TAC"/>
              <w:rPr>
                <w:ins w:id="6036" w:author="R4-1809478" w:date="2018-07-10T13:12:00Z"/>
                <w:rFonts w:cs="Arial"/>
              </w:rPr>
            </w:pPr>
            <w:ins w:id="6037"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B7A7C40" w14:textId="77777777" w:rsidR="00A572A2" w:rsidRPr="00B04564" w:rsidRDefault="00A572A2" w:rsidP="00081372">
            <w:pPr>
              <w:pStyle w:val="TAC"/>
              <w:rPr>
                <w:ins w:id="6038" w:author="R4-1809478" w:date="2018-07-10T13:12:00Z"/>
                <w:rFonts w:cs="Arial"/>
              </w:rPr>
            </w:pPr>
            <w:ins w:id="6039" w:author="R4-1809478" w:date="2018-07-10T13:12:00Z">
              <w:r w:rsidRPr="00B04564">
                <w:rPr>
                  <w:rFonts w:cs="Arial"/>
                </w:rPr>
                <w:t>-80 dBm</w:t>
              </w:r>
            </w:ins>
          </w:p>
        </w:tc>
        <w:tc>
          <w:tcPr>
            <w:tcW w:w="1414" w:type="dxa"/>
            <w:tcBorders>
              <w:top w:val="single" w:sz="4" w:space="0" w:color="auto"/>
              <w:left w:val="single" w:sz="4" w:space="0" w:color="auto"/>
              <w:bottom w:val="single" w:sz="4" w:space="0" w:color="auto"/>
              <w:right w:val="single" w:sz="4" w:space="0" w:color="auto"/>
            </w:tcBorders>
          </w:tcPr>
          <w:p w14:paraId="34FD8A5A" w14:textId="77777777" w:rsidR="00A572A2" w:rsidRPr="00B04564" w:rsidRDefault="00A572A2" w:rsidP="00081372">
            <w:pPr>
              <w:pStyle w:val="TAC"/>
              <w:rPr>
                <w:ins w:id="6040" w:author="R4-1809478" w:date="2018-07-10T13:12:00Z"/>
                <w:rFonts w:cs="v5.0.0"/>
              </w:rPr>
            </w:pPr>
            <w:ins w:id="6041"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DB17622" w14:textId="77777777" w:rsidR="00A572A2" w:rsidRPr="00B04564" w:rsidRDefault="00A572A2" w:rsidP="00081372">
            <w:pPr>
              <w:pStyle w:val="TAC"/>
              <w:rPr>
                <w:ins w:id="6042" w:author="R4-1809478" w:date="2018-07-10T13:12:00Z"/>
                <w:rFonts w:cs="Arial"/>
              </w:rPr>
            </w:pPr>
          </w:p>
        </w:tc>
      </w:tr>
      <w:tr w:rsidR="00A572A2" w:rsidRPr="00B04564" w14:paraId="1DA05235" w14:textId="77777777" w:rsidTr="00081372">
        <w:trPr>
          <w:cantSplit/>
          <w:jc w:val="center"/>
          <w:ins w:id="604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E931916" w14:textId="77777777" w:rsidR="00A572A2" w:rsidRPr="00B04564" w:rsidRDefault="00A572A2" w:rsidP="00081372">
            <w:pPr>
              <w:pStyle w:val="TAC"/>
              <w:rPr>
                <w:ins w:id="6044" w:author="R4-1809478" w:date="2018-07-10T13:12:00Z"/>
                <w:rFonts w:cs="v5.0.0"/>
                <w:lang w:eastAsia="zh-CN"/>
              </w:rPr>
            </w:pPr>
            <w:ins w:id="6045" w:author="R4-1809478" w:date="2018-07-10T13:12:00Z">
              <w:r w:rsidRPr="00B04564">
                <w:rPr>
                  <w:rFonts w:cs="v5.0.0"/>
                </w:rPr>
                <w:t>Macro PCS1900</w:t>
              </w:r>
            </w:ins>
          </w:p>
        </w:tc>
        <w:tc>
          <w:tcPr>
            <w:tcW w:w="1995" w:type="dxa"/>
            <w:tcBorders>
              <w:top w:val="single" w:sz="4" w:space="0" w:color="auto"/>
              <w:left w:val="single" w:sz="4" w:space="0" w:color="auto"/>
              <w:bottom w:val="single" w:sz="4" w:space="0" w:color="auto"/>
              <w:right w:val="single" w:sz="4" w:space="0" w:color="auto"/>
            </w:tcBorders>
          </w:tcPr>
          <w:p w14:paraId="4C365787" w14:textId="77777777" w:rsidR="00A572A2" w:rsidRPr="00B04564" w:rsidRDefault="00A572A2" w:rsidP="00081372">
            <w:pPr>
              <w:pStyle w:val="TAC"/>
              <w:rPr>
                <w:ins w:id="6046" w:author="R4-1809478" w:date="2018-07-10T13:12:00Z"/>
                <w:rFonts w:cs="v5.0.0"/>
              </w:rPr>
            </w:pPr>
            <w:ins w:id="6047" w:author="R4-1809478" w:date="2018-07-10T13:12:00Z">
              <w:r w:rsidRPr="00B04564">
                <w:rPr>
                  <w:rFonts w:cs="Arial"/>
                </w:rPr>
                <w:t>1850 – 1910 MHz</w:t>
              </w:r>
            </w:ins>
          </w:p>
        </w:tc>
        <w:tc>
          <w:tcPr>
            <w:tcW w:w="879" w:type="dxa"/>
            <w:tcBorders>
              <w:top w:val="single" w:sz="4" w:space="0" w:color="auto"/>
              <w:left w:val="single" w:sz="4" w:space="0" w:color="auto"/>
              <w:bottom w:val="single" w:sz="4" w:space="0" w:color="auto"/>
              <w:right w:val="single" w:sz="4" w:space="0" w:color="auto"/>
            </w:tcBorders>
          </w:tcPr>
          <w:p w14:paraId="5BC8BD84" w14:textId="77777777" w:rsidR="00A572A2" w:rsidRPr="00B04564" w:rsidRDefault="00A572A2" w:rsidP="00081372">
            <w:pPr>
              <w:pStyle w:val="TAC"/>
              <w:rPr>
                <w:ins w:id="6048" w:author="R4-1809478" w:date="2018-07-10T13:12:00Z"/>
                <w:rFonts w:cs="v5.0.0"/>
              </w:rPr>
            </w:pPr>
            <w:ins w:id="6049" w:author="R4-1809478" w:date="2018-07-10T13:12:00Z">
              <w:r w:rsidRPr="00B04564">
                <w:rPr>
                  <w:rFonts w:cs="Arial"/>
                </w:rPr>
                <w:t>-98 dBm</w:t>
              </w:r>
            </w:ins>
          </w:p>
        </w:tc>
        <w:tc>
          <w:tcPr>
            <w:tcW w:w="879" w:type="dxa"/>
            <w:tcBorders>
              <w:top w:val="single" w:sz="4" w:space="0" w:color="auto"/>
              <w:left w:val="single" w:sz="4" w:space="0" w:color="auto"/>
              <w:bottom w:val="single" w:sz="4" w:space="0" w:color="auto"/>
              <w:right w:val="single" w:sz="4" w:space="0" w:color="auto"/>
            </w:tcBorders>
          </w:tcPr>
          <w:p w14:paraId="3F1B6B3D" w14:textId="77777777" w:rsidR="00A572A2" w:rsidRPr="00B04564" w:rsidRDefault="00A572A2" w:rsidP="00081372">
            <w:pPr>
              <w:pStyle w:val="TAC"/>
              <w:rPr>
                <w:ins w:id="6050" w:author="R4-1809478" w:date="2018-07-10T13:12:00Z"/>
                <w:rFonts w:cs="Arial"/>
              </w:rPr>
            </w:pPr>
            <w:ins w:id="6051"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19EDC76C" w14:textId="77777777" w:rsidR="00A572A2" w:rsidRPr="00B04564" w:rsidRDefault="00A572A2" w:rsidP="00081372">
            <w:pPr>
              <w:pStyle w:val="TAC"/>
              <w:rPr>
                <w:ins w:id="6052" w:author="R4-1809478" w:date="2018-07-10T13:12:00Z"/>
                <w:rFonts w:cs="Arial"/>
              </w:rPr>
            </w:pPr>
            <w:ins w:id="6053" w:author="R4-1809478" w:date="2018-07-10T13:12:00Z">
              <w:r w:rsidRPr="00B04564">
                <w:rPr>
                  <w:rFonts w:cs="Arial"/>
                </w:rPr>
                <w:t>-80 dBm</w:t>
              </w:r>
            </w:ins>
          </w:p>
        </w:tc>
        <w:tc>
          <w:tcPr>
            <w:tcW w:w="1414" w:type="dxa"/>
            <w:tcBorders>
              <w:top w:val="single" w:sz="4" w:space="0" w:color="auto"/>
              <w:left w:val="single" w:sz="4" w:space="0" w:color="auto"/>
              <w:bottom w:val="single" w:sz="4" w:space="0" w:color="auto"/>
              <w:right w:val="single" w:sz="4" w:space="0" w:color="auto"/>
            </w:tcBorders>
          </w:tcPr>
          <w:p w14:paraId="52083FEB" w14:textId="77777777" w:rsidR="00A572A2" w:rsidRPr="00B04564" w:rsidRDefault="00A572A2" w:rsidP="00081372">
            <w:pPr>
              <w:pStyle w:val="TAC"/>
              <w:rPr>
                <w:ins w:id="6054" w:author="R4-1809478" w:date="2018-07-10T13:12:00Z"/>
                <w:rFonts w:cs="v5.0.0"/>
              </w:rPr>
            </w:pPr>
            <w:ins w:id="6055"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2188F15D" w14:textId="77777777" w:rsidR="00A572A2" w:rsidRPr="00B04564" w:rsidRDefault="00A572A2" w:rsidP="00081372">
            <w:pPr>
              <w:pStyle w:val="TAC"/>
              <w:rPr>
                <w:ins w:id="6056" w:author="R4-1809478" w:date="2018-07-10T13:12:00Z"/>
                <w:rFonts w:cs="Arial"/>
              </w:rPr>
            </w:pPr>
          </w:p>
        </w:tc>
      </w:tr>
      <w:tr w:rsidR="00A572A2" w:rsidRPr="00B04564" w14:paraId="2775B305" w14:textId="77777777" w:rsidTr="00081372">
        <w:trPr>
          <w:cantSplit/>
          <w:jc w:val="center"/>
          <w:ins w:id="605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A7E716E" w14:textId="77777777" w:rsidR="00A572A2" w:rsidRPr="00B04564" w:rsidRDefault="00A572A2" w:rsidP="00081372">
            <w:pPr>
              <w:pStyle w:val="TAC"/>
              <w:rPr>
                <w:ins w:id="6058" w:author="R4-1809478" w:date="2018-07-10T13:12:00Z"/>
                <w:rFonts w:cs="v5.0.0"/>
                <w:lang w:eastAsia="zh-CN"/>
              </w:rPr>
            </w:pPr>
            <w:ins w:id="6059" w:author="R4-1809478" w:date="2018-07-10T13:12:00Z">
              <w:r w:rsidRPr="00B04564">
                <w:rPr>
                  <w:rFonts w:cs="v5.0.0"/>
                </w:rPr>
                <w:t>Macro GSM850 or CDMA850</w:t>
              </w:r>
            </w:ins>
          </w:p>
        </w:tc>
        <w:tc>
          <w:tcPr>
            <w:tcW w:w="1995" w:type="dxa"/>
            <w:tcBorders>
              <w:top w:val="single" w:sz="4" w:space="0" w:color="auto"/>
              <w:left w:val="single" w:sz="4" w:space="0" w:color="auto"/>
              <w:bottom w:val="single" w:sz="4" w:space="0" w:color="auto"/>
              <w:right w:val="single" w:sz="4" w:space="0" w:color="auto"/>
            </w:tcBorders>
          </w:tcPr>
          <w:p w14:paraId="4FD248F3" w14:textId="77777777" w:rsidR="00A572A2" w:rsidRPr="00B04564" w:rsidRDefault="00A572A2" w:rsidP="00081372">
            <w:pPr>
              <w:pStyle w:val="TAC"/>
              <w:rPr>
                <w:ins w:id="6060" w:author="R4-1809478" w:date="2018-07-10T13:12:00Z"/>
                <w:rFonts w:cs="v5.0.0"/>
              </w:rPr>
            </w:pPr>
            <w:ins w:id="6061" w:author="R4-1809478" w:date="2018-07-10T13:12:00Z">
              <w:r w:rsidRPr="00B04564">
                <w:rPr>
                  <w:rFonts w:cs="Arial"/>
                </w:rPr>
                <w:t>824 – 849 MHz</w:t>
              </w:r>
            </w:ins>
          </w:p>
        </w:tc>
        <w:tc>
          <w:tcPr>
            <w:tcW w:w="879" w:type="dxa"/>
            <w:tcBorders>
              <w:top w:val="single" w:sz="4" w:space="0" w:color="auto"/>
              <w:left w:val="single" w:sz="4" w:space="0" w:color="auto"/>
              <w:bottom w:val="single" w:sz="4" w:space="0" w:color="auto"/>
              <w:right w:val="single" w:sz="4" w:space="0" w:color="auto"/>
            </w:tcBorders>
          </w:tcPr>
          <w:p w14:paraId="514570C3" w14:textId="77777777" w:rsidR="00A572A2" w:rsidRPr="00B04564" w:rsidRDefault="00A572A2" w:rsidP="00081372">
            <w:pPr>
              <w:pStyle w:val="TAC"/>
              <w:rPr>
                <w:ins w:id="6062" w:author="R4-1809478" w:date="2018-07-10T13:12:00Z"/>
                <w:rFonts w:cs="v5.0.0"/>
              </w:rPr>
            </w:pPr>
            <w:ins w:id="6063" w:author="R4-1809478" w:date="2018-07-10T13:12:00Z">
              <w:r w:rsidRPr="00B04564">
                <w:rPr>
                  <w:rFonts w:cs="Arial"/>
                </w:rPr>
                <w:t>-98 dBm</w:t>
              </w:r>
            </w:ins>
          </w:p>
        </w:tc>
        <w:tc>
          <w:tcPr>
            <w:tcW w:w="879" w:type="dxa"/>
            <w:tcBorders>
              <w:top w:val="single" w:sz="4" w:space="0" w:color="auto"/>
              <w:left w:val="single" w:sz="4" w:space="0" w:color="auto"/>
              <w:bottom w:val="single" w:sz="4" w:space="0" w:color="auto"/>
              <w:right w:val="single" w:sz="4" w:space="0" w:color="auto"/>
            </w:tcBorders>
          </w:tcPr>
          <w:p w14:paraId="7003C48D" w14:textId="77777777" w:rsidR="00A572A2" w:rsidRPr="00B04564" w:rsidRDefault="00A572A2" w:rsidP="00081372">
            <w:pPr>
              <w:pStyle w:val="TAC"/>
              <w:rPr>
                <w:ins w:id="6064" w:author="R4-1809478" w:date="2018-07-10T13:12:00Z"/>
                <w:rFonts w:cs="Arial"/>
              </w:rPr>
            </w:pPr>
            <w:ins w:id="606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5B983BA6" w14:textId="77777777" w:rsidR="00A572A2" w:rsidRPr="00B04564" w:rsidRDefault="00A572A2" w:rsidP="00081372">
            <w:pPr>
              <w:pStyle w:val="TAC"/>
              <w:rPr>
                <w:ins w:id="6066" w:author="R4-1809478" w:date="2018-07-10T13:12:00Z"/>
                <w:rFonts w:cs="Arial"/>
              </w:rPr>
            </w:pPr>
            <w:ins w:id="6067" w:author="R4-1809478" w:date="2018-07-10T13:12:00Z">
              <w:r w:rsidRPr="00B04564">
                <w:rPr>
                  <w:rFonts w:cs="Arial"/>
                </w:rPr>
                <w:t>-70 dBm</w:t>
              </w:r>
            </w:ins>
          </w:p>
        </w:tc>
        <w:tc>
          <w:tcPr>
            <w:tcW w:w="1414" w:type="dxa"/>
            <w:tcBorders>
              <w:top w:val="single" w:sz="4" w:space="0" w:color="auto"/>
              <w:left w:val="single" w:sz="4" w:space="0" w:color="auto"/>
              <w:bottom w:val="single" w:sz="4" w:space="0" w:color="auto"/>
              <w:right w:val="single" w:sz="4" w:space="0" w:color="auto"/>
            </w:tcBorders>
          </w:tcPr>
          <w:p w14:paraId="7A3534D4" w14:textId="77777777" w:rsidR="00A572A2" w:rsidRPr="00B04564" w:rsidRDefault="00A572A2" w:rsidP="00081372">
            <w:pPr>
              <w:pStyle w:val="TAC"/>
              <w:rPr>
                <w:ins w:id="6068" w:author="R4-1809478" w:date="2018-07-10T13:12:00Z"/>
                <w:rFonts w:cs="v5.0.0"/>
              </w:rPr>
            </w:pPr>
            <w:ins w:id="606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638ADF0" w14:textId="77777777" w:rsidR="00A572A2" w:rsidRPr="00B04564" w:rsidRDefault="00A572A2" w:rsidP="00081372">
            <w:pPr>
              <w:pStyle w:val="TAC"/>
              <w:rPr>
                <w:ins w:id="6070" w:author="R4-1809478" w:date="2018-07-10T13:12:00Z"/>
                <w:rFonts w:cs="Arial"/>
              </w:rPr>
            </w:pPr>
          </w:p>
        </w:tc>
      </w:tr>
      <w:tr w:rsidR="00A572A2" w:rsidRPr="00B04564" w14:paraId="011B5B26" w14:textId="77777777" w:rsidTr="00081372">
        <w:trPr>
          <w:cantSplit/>
          <w:jc w:val="center"/>
          <w:ins w:id="607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696190B2" w14:textId="77777777" w:rsidR="00A572A2" w:rsidRPr="00B04564" w:rsidRDefault="00A572A2" w:rsidP="00081372">
            <w:pPr>
              <w:pStyle w:val="TAC"/>
              <w:rPr>
                <w:ins w:id="6072" w:author="R4-1809478" w:date="2018-07-10T13:12:00Z"/>
                <w:rFonts w:cs="v5.0.0"/>
                <w:lang w:val="sv-SE" w:eastAsia="zh-CN"/>
              </w:rPr>
            </w:pPr>
            <w:ins w:id="6073" w:author="R4-1809478" w:date="2018-07-10T13:12:00Z">
              <w:r w:rsidRPr="00B04564">
                <w:rPr>
                  <w:rFonts w:cs="v5.0.0"/>
                  <w:lang w:val="sv-SE"/>
                </w:rPr>
                <w:t>WA UTRA FDD Band I or E-UTRA Band 1 or NR Band n1</w:t>
              </w:r>
            </w:ins>
          </w:p>
        </w:tc>
        <w:tc>
          <w:tcPr>
            <w:tcW w:w="1995" w:type="dxa"/>
            <w:tcBorders>
              <w:top w:val="single" w:sz="4" w:space="0" w:color="auto"/>
              <w:left w:val="single" w:sz="4" w:space="0" w:color="auto"/>
              <w:bottom w:val="single" w:sz="4" w:space="0" w:color="auto"/>
              <w:right w:val="single" w:sz="4" w:space="0" w:color="auto"/>
            </w:tcBorders>
          </w:tcPr>
          <w:p w14:paraId="5EF8DA3F" w14:textId="77777777" w:rsidR="00A572A2" w:rsidRPr="00B04564" w:rsidRDefault="00A572A2" w:rsidP="00081372">
            <w:pPr>
              <w:pStyle w:val="TAC"/>
              <w:rPr>
                <w:ins w:id="6074" w:author="R4-1809478" w:date="2018-07-10T13:12:00Z"/>
                <w:rFonts w:cs="Arial"/>
                <w:lang w:eastAsia="zh-CN"/>
              </w:rPr>
            </w:pPr>
            <w:ins w:id="6075" w:author="R4-1809478" w:date="2018-07-10T13:12:00Z">
              <w:r w:rsidRPr="00B04564">
                <w:rPr>
                  <w:rFonts w:cs="Arial"/>
                </w:rPr>
                <w:t>1920 – 1980 MHz</w:t>
              </w:r>
            </w:ins>
          </w:p>
          <w:p w14:paraId="0BD99E13" w14:textId="77777777" w:rsidR="00A572A2" w:rsidRPr="00B04564" w:rsidRDefault="00A572A2" w:rsidP="00081372">
            <w:pPr>
              <w:pStyle w:val="TAC"/>
              <w:rPr>
                <w:ins w:id="6076" w:author="R4-1809478" w:date="2018-07-10T13:12:00Z"/>
                <w:rFonts w:cs="Arial"/>
              </w:rPr>
            </w:pPr>
          </w:p>
        </w:tc>
        <w:tc>
          <w:tcPr>
            <w:tcW w:w="879" w:type="dxa"/>
            <w:tcBorders>
              <w:top w:val="single" w:sz="4" w:space="0" w:color="auto"/>
              <w:left w:val="single" w:sz="4" w:space="0" w:color="auto"/>
              <w:bottom w:val="single" w:sz="4" w:space="0" w:color="auto"/>
              <w:right w:val="single" w:sz="4" w:space="0" w:color="auto"/>
            </w:tcBorders>
          </w:tcPr>
          <w:p w14:paraId="3691E3B1" w14:textId="77777777" w:rsidR="00A572A2" w:rsidRPr="00B04564" w:rsidRDefault="00A572A2" w:rsidP="00081372">
            <w:pPr>
              <w:pStyle w:val="TAC"/>
              <w:rPr>
                <w:ins w:id="6077" w:author="R4-1809478" w:date="2018-07-10T13:12:00Z"/>
                <w:rFonts w:cs="Arial"/>
              </w:rPr>
            </w:pPr>
            <w:ins w:id="6078"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15D8DE43" w14:textId="77777777" w:rsidR="00A572A2" w:rsidRPr="00B04564" w:rsidRDefault="00A572A2" w:rsidP="00081372">
            <w:pPr>
              <w:pStyle w:val="TAC"/>
              <w:rPr>
                <w:ins w:id="6079" w:author="R4-1809478" w:date="2018-07-10T13:12:00Z"/>
                <w:rFonts w:cs="Arial"/>
              </w:rPr>
            </w:pPr>
            <w:ins w:id="6080"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BD36577" w14:textId="77777777" w:rsidR="00A572A2" w:rsidRPr="00B04564" w:rsidRDefault="00A572A2" w:rsidP="00081372">
            <w:pPr>
              <w:pStyle w:val="TAC"/>
              <w:rPr>
                <w:ins w:id="6081" w:author="R4-1809478" w:date="2018-07-10T13:12:00Z"/>
                <w:rFonts w:cs="Arial"/>
              </w:rPr>
            </w:pPr>
            <w:ins w:id="6082"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37E857C1" w14:textId="77777777" w:rsidR="00A572A2" w:rsidRPr="00B04564" w:rsidRDefault="00A572A2" w:rsidP="00081372">
            <w:pPr>
              <w:pStyle w:val="TAC"/>
              <w:rPr>
                <w:ins w:id="6083" w:author="R4-1809478" w:date="2018-07-10T13:12:00Z"/>
                <w:rFonts w:cs="Arial"/>
              </w:rPr>
            </w:pPr>
            <w:ins w:id="6084"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77B5290" w14:textId="77777777" w:rsidR="00A572A2" w:rsidRPr="00B04564" w:rsidRDefault="00A572A2" w:rsidP="00081372">
            <w:pPr>
              <w:pStyle w:val="TAC"/>
              <w:rPr>
                <w:ins w:id="6085" w:author="R4-1809478" w:date="2018-07-10T13:12:00Z"/>
                <w:rFonts w:cs="Arial"/>
              </w:rPr>
            </w:pPr>
          </w:p>
        </w:tc>
      </w:tr>
      <w:tr w:rsidR="00A572A2" w:rsidRPr="00B04564" w14:paraId="4B43B5C3" w14:textId="77777777" w:rsidTr="00081372">
        <w:trPr>
          <w:cantSplit/>
          <w:jc w:val="center"/>
          <w:ins w:id="6086"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11846573" w14:textId="77777777" w:rsidR="00A572A2" w:rsidRPr="00B04564" w:rsidRDefault="00A572A2" w:rsidP="00081372">
            <w:pPr>
              <w:pStyle w:val="TAC"/>
              <w:rPr>
                <w:ins w:id="6087" w:author="R4-1809478" w:date="2018-07-10T13:12:00Z"/>
                <w:rFonts w:cs="v5.0.0"/>
                <w:lang w:eastAsia="zh-CN"/>
              </w:rPr>
            </w:pPr>
            <w:ins w:id="6088" w:author="R4-1809478" w:date="2018-07-10T13:12:00Z">
              <w:r w:rsidRPr="00B04564">
                <w:rPr>
                  <w:rFonts w:cs="v5.0.0"/>
                </w:rPr>
                <w:t>WA UTRA FDD Band II or E-UTRA Band 2 or NR Band n2</w:t>
              </w:r>
            </w:ins>
          </w:p>
        </w:tc>
        <w:tc>
          <w:tcPr>
            <w:tcW w:w="1995" w:type="dxa"/>
            <w:tcBorders>
              <w:top w:val="single" w:sz="4" w:space="0" w:color="auto"/>
              <w:left w:val="single" w:sz="4" w:space="0" w:color="auto"/>
              <w:bottom w:val="single" w:sz="4" w:space="0" w:color="auto"/>
              <w:right w:val="single" w:sz="4" w:space="0" w:color="auto"/>
            </w:tcBorders>
          </w:tcPr>
          <w:p w14:paraId="1F349970" w14:textId="77777777" w:rsidR="00A572A2" w:rsidRPr="00B04564" w:rsidRDefault="00A572A2" w:rsidP="00081372">
            <w:pPr>
              <w:pStyle w:val="TAC"/>
              <w:rPr>
                <w:ins w:id="6089" w:author="R4-1809478" w:date="2018-07-10T13:12:00Z"/>
                <w:rFonts w:cs="Arial"/>
                <w:lang w:eastAsia="zh-CN"/>
              </w:rPr>
            </w:pPr>
            <w:ins w:id="6090" w:author="R4-1809478" w:date="2018-07-10T13:12:00Z">
              <w:r w:rsidRPr="00B04564">
                <w:rPr>
                  <w:rFonts w:cs="Arial"/>
                </w:rPr>
                <w:t>1850 – 1910 MHz</w:t>
              </w:r>
            </w:ins>
          </w:p>
          <w:p w14:paraId="3FEF268E" w14:textId="77777777" w:rsidR="00A572A2" w:rsidRPr="00B04564" w:rsidRDefault="00A572A2" w:rsidP="00081372">
            <w:pPr>
              <w:pStyle w:val="TAC"/>
              <w:rPr>
                <w:ins w:id="6091" w:author="R4-1809478" w:date="2018-07-10T13:12:00Z"/>
                <w:rFonts w:cs="Arial"/>
              </w:rPr>
            </w:pPr>
          </w:p>
        </w:tc>
        <w:tc>
          <w:tcPr>
            <w:tcW w:w="879" w:type="dxa"/>
            <w:tcBorders>
              <w:top w:val="single" w:sz="4" w:space="0" w:color="auto"/>
              <w:left w:val="single" w:sz="4" w:space="0" w:color="auto"/>
              <w:bottom w:val="single" w:sz="4" w:space="0" w:color="auto"/>
              <w:right w:val="single" w:sz="4" w:space="0" w:color="auto"/>
            </w:tcBorders>
          </w:tcPr>
          <w:p w14:paraId="54A6F502" w14:textId="77777777" w:rsidR="00A572A2" w:rsidRPr="00B04564" w:rsidRDefault="00A572A2" w:rsidP="00081372">
            <w:pPr>
              <w:pStyle w:val="TAC"/>
              <w:rPr>
                <w:ins w:id="6092" w:author="R4-1809478" w:date="2018-07-10T13:12:00Z"/>
                <w:rFonts w:cs="Arial"/>
              </w:rPr>
            </w:pPr>
            <w:ins w:id="609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4122099" w14:textId="77777777" w:rsidR="00A572A2" w:rsidRPr="00B04564" w:rsidRDefault="00A572A2" w:rsidP="00081372">
            <w:pPr>
              <w:pStyle w:val="TAC"/>
              <w:rPr>
                <w:ins w:id="6094" w:author="R4-1809478" w:date="2018-07-10T13:12:00Z"/>
                <w:rFonts w:cs="Arial"/>
              </w:rPr>
            </w:pPr>
            <w:ins w:id="609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679635F" w14:textId="77777777" w:rsidR="00A572A2" w:rsidRPr="00B04564" w:rsidRDefault="00A572A2" w:rsidP="00081372">
            <w:pPr>
              <w:pStyle w:val="TAC"/>
              <w:rPr>
                <w:ins w:id="6096" w:author="R4-1809478" w:date="2018-07-10T13:12:00Z"/>
                <w:rFonts w:cs="Arial"/>
              </w:rPr>
            </w:pPr>
            <w:ins w:id="609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9E632E3" w14:textId="77777777" w:rsidR="00A572A2" w:rsidRPr="00B04564" w:rsidRDefault="00A572A2" w:rsidP="00081372">
            <w:pPr>
              <w:pStyle w:val="TAC"/>
              <w:rPr>
                <w:ins w:id="6098" w:author="R4-1809478" w:date="2018-07-10T13:12:00Z"/>
                <w:rFonts w:cs="Arial"/>
              </w:rPr>
            </w:pPr>
            <w:ins w:id="609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F3B2693" w14:textId="77777777" w:rsidR="00A572A2" w:rsidRPr="00B04564" w:rsidRDefault="00A572A2" w:rsidP="00081372">
            <w:pPr>
              <w:pStyle w:val="TAC"/>
              <w:rPr>
                <w:ins w:id="6100" w:author="R4-1809478" w:date="2018-07-10T13:12:00Z"/>
                <w:rFonts w:cs="Arial"/>
              </w:rPr>
            </w:pPr>
          </w:p>
        </w:tc>
      </w:tr>
      <w:tr w:rsidR="00A572A2" w:rsidRPr="00B04564" w14:paraId="7AF53EEB" w14:textId="77777777" w:rsidTr="00081372">
        <w:trPr>
          <w:cantSplit/>
          <w:jc w:val="center"/>
          <w:ins w:id="610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7FA0C417" w14:textId="77777777" w:rsidR="00A572A2" w:rsidRPr="00B04564" w:rsidRDefault="00A572A2" w:rsidP="00081372">
            <w:pPr>
              <w:pStyle w:val="TAC"/>
              <w:rPr>
                <w:ins w:id="6102" w:author="R4-1809478" w:date="2018-07-10T13:12:00Z"/>
                <w:rFonts w:cs="v5.0.0"/>
                <w:lang w:eastAsia="zh-CN"/>
              </w:rPr>
            </w:pPr>
            <w:ins w:id="6103" w:author="R4-1809478" w:date="2018-07-10T13:12:00Z">
              <w:r w:rsidRPr="00B04564">
                <w:rPr>
                  <w:rFonts w:cs="v5.0.0"/>
                </w:rPr>
                <w:t>WA UTRA FDD Band III or E-UTRA Band 3 or NR Band n3</w:t>
              </w:r>
            </w:ins>
          </w:p>
        </w:tc>
        <w:tc>
          <w:tcPr>
            <w:tcW w:w="1995" w:type="dxa"/>
            <w:tcBorders>
              <w:top w:val="single" w:sz="4" w:space="0" w:color="auto"/>
              <w:left w:val="single" w:sz="4" w:space="0" w:color="auto"/>
              <w:bottom w:val="single" w:sz="4" w:space="0" w:color="auto"/>
              <w:right w:val="single" w:sz="4" w:space="0" w:color="auto"/>
            </w:tcBorders>
          </w:tcPr>
          <w:p w14:paraId="558FA6C8" w14:textId="77777777" w:rsidR="00A572A2" w:rsidRPr="00B04564" w:rsidRDefault="00A572A2" w:rsidP="00081372">
            <w:pPr>
              <w:pStyle w:val="TAC"/>
              <w:rPr>
                <w:ins w:id="6104" w:author="R4-1809478" w:date="2018-07-10T13:12:00Z"/>
                <w:rFonts w:cs="Arial"/>
              </w:rPr>
            </w:pPr>
            <w:ins w:id="6105" w:author="R4-1809478" w:date="2018-07-10T13:12:00Z">
              <w:r w:rsidRPr="00B04564">
                <w:rPr>
                  <w:rFonts w:cs="Arial"/>
                </w:rPr>
                <w:t>1710 – 1785 MHz</w:t>
              </w:r>
            </w:ins>
          </w:p>
        </w:tc>
        <w:tc>
          <w:tcPr>
            <w:tcW w:w="879" w:type="dxa"/>
            <w:tcBorders>
              <w:top w:val="single" w:sz="4" w:space="0" w:color="auto"/>
              <w:left w:val="single" w:sz="4" w:space="0" w:color="auto"/>
              <w:bottom w:val="single" w:sz="4" w:space="0" w:color="auto"/>
              <w:right w:val="single" w:sz="4" w:space="0" w:color="auto"/>
            </w:tcBorders>
          </w:tcPr>
          <w:p w14:paraId="02FE2D63" w14:textId="77777777" w:rsidR="00A572A2" w:rsidRPr="00B04564" w:rsidRDefault="00A572A2" w:rsidP="00081372">
            <w:pPr>
              <w:pStyle w:val="TAC"/>
              <w:rPr>
                <w:ins w:id="6106" w:author="R4-1809478" w:date="2018-07-10T13:12:00Z"/>
                <w:rFonts w:cs="Arial"/>
              </w:rPr>
            </w:pPr>
            <w:ins w:id="6107"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C1FE390" w14:textId="77777777" w:rsidR="00A572A2" w:rsidRPr="00B04564" w:rsidRDefault="00A572A2" w:rsidP="00081372">
            <w:pPr>
              <w:pStyle w:val="TAC"/>
              <w:rPr>
                <w:ins w:id="6108" w:author="R4-1809478" w:date="2018-07-10T13:12:00Z"/>
                <w:rFonts w:cs="Arial"/>
              </w:rPr>
            </w:pPr>
            <w:ins w:id="6109"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1E69F8CA" w14:textId="77777777" w:rsidR="00A572A2" w:rsidRPr="00B04564" w:rsidRDefault="00A572A2" w:rsidP="00081372">
            <w:pPr>
              <w:pStyle w:val="TAC"/>
              <w:rPr>
                <w:ins w:id="6110" w:author="R4-1809478" w:date="2018-07-10T13:12:00Z"/>
                <w:rFonts w:cs="Arial"/>
              </w:rPr>
            </w:pPr>
            <w:ins w:id="6111"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627A0FF5" w14:textId="77777777" w:rsidR="00A572A2" w:rsidRPr="00B04564" w:rsidRDefault="00A572A2" w:rsidP="00081372">
            <w:pPr>
              <w:pStyle w:val="TAC"/>
              <w:rPr>
                <w:ins w:id="6112" w:author="R4-1809478" w:date="2018-07-10T13:12:00Z"/>
                <w:rFonts w:cs="Arial"/>
              </w:rPr>
            </w:pPr>
            <w:ins w:id="6113"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FC31B24" w14:textId="77777777" w:rsidR="00A572A2" w:rsidRPr="00B04564" w:rsidRDefault="00A572A2" w:rsidP="00081372">
            <w:pPr>
              <w:pStyle w:val="TAC"/>
              <w:rPr>
                <w:ins w:id="6114" w:author="R4-1809478" w:date="2018-07-10T13:12:00Z"/>
                <w:rFonts w:cs="Arial"/>
              </w:rPr>
            </w:pPr>
          </w:p>
        </w:tc>
      </w:tr>
      <w:tr w:rsidR="00A572A2" w:rsidRPr="00B04564" w14:paraId="55114A13" w14:textId="77777777" w:rsidTr="00081372">
        <w:trPr>
          <w:cantSplit/>
          <w:jc w:val="center"/>
          <w:ins w:id="611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D7BAD8A" w14:textId="77777777" w:rsidR="00A572A2" w:rsidRPr="00B04564" w:rsidRDefault="00A572A2" w:rsidP="00081372">
            <w:pPr>
              <w:pStyle w:val="TAC"/>
              <w:rPr>
                <w:ins w:id="6116" w:author="R4-1809478" w:date="2018-07-10T13:12:00Z"/>
                <w:rFonts w:cs="v5.0.0"/>
                <w:lang w:val="sv-SE" w:eastAsia="zh-CN"/>
              </w:rPr>
            </w:pPr>
            <w:ins w:id="6117" w:author="R4-1809478" w:date="2018-07-10T13:12:00Z">
              <w:r w:rsidRPr="00B04564">
                <w:rPr>
                  <w:rFonts w:cs="v5.0.0"/>
                  <w:lang w:val="sv-SE"/>
                </w:rPr>
                <w:t>WA UTRA FDD Band IV or E-UTRA Band 4</w:t>
              </w:r>
            </w:ins>
          </w:p>
        </w:tc>
        <w:tc>
          <w:tcPr>
            <w:tcW w:w="1995" w:type="dxa"/>
            <w:tcBorders>
              <w:top w:val="single" w:sz="4" w:space="0" w:color="auto"/>
              <w:left w:val="single" w:sz="4" w:space="0" w:color="auto"/>
              <w:bottom w:val="single" w:sz="4" w:space="0" w:color="auto"/>
              <w:right w:val="single" w:sz="4" w:space="0" w:color="auto"/>
            </w:tcBorders>
          </w:tcPr>
          <w:p w14:paraId="7CBD5DD2" w14:textId="77777777" w:rsidR="00A572A2" w:rsidRPr="00B04564" w:rsidRDefault="00A572A2" w:rsidP="00081372">
            <w:pPr>
              <w:pStyle w:val="TAC"/>
              <w:rPr>
                <w:ins w:id="6118" w:author="R4-1809478" w:date="2018-07-10T13:12:00Z"/>
                <w:rFonts w:cs="Arial"/>
              </w:rPr>
            </w:pPr>
            <w:ins w:id="6119" w:author="R4-1809478" w:date="2018-07-10T13:12:00Z">
              <w:r w:rsidRPr="00B04564">
                <w:rPr>
                  <w:rFonts w:cs="Arial"/>
                </w:rPr>
                <w:t>1710 – 1755 MHz</w:t>
              </w:r>
            </w:ins>
          </w:p>
        </w:tc>
        <w:tc>
          <w:tcPr>
            <w:tcW w:w="879" w:type="dxa"/>
            <w:tcBorders>
              <w:top w:val="single" w:sz="4" w:space="0" w:color="auto"/>
              <w:left w:val="single" w:sz="4" w:space="0" w:color="auto"/>
              <w:bottom w:val="single" w:sz="4" w:space="0" w:color="auto"/>
              <w:right w:val="single" w:sz="4" w:space="0" w:color="auto"/>
            </w:tcBorders>
          </w:tcPr>
          <w:p w14:paraId="07C54790" w14:textId="77777777" w:rsidR="00A572A2" w:rsidRPr="00B04564" w:rsidRDefault="00A572A2" w:rsidP="00081372">
            <w:pPr>
              <w:pStyle w:val="TAC"/>
              <w:rPr>
                <w:ins w:id="6120" w:author="R4-1809478" w:date="2018-07-10T13:12:00Z"/>
                <w:rFonts w:cs="Arial"/>
              </w:rPr>
            </w:pPr>
            <w:ins w:id="6121"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365725F9" w14:textId="77777777" w:rsidR="00A572A2" w:rsidRPr="00B04564" w:rsidRDefault="00A572A2" w:rsidP="00081372">
            <w:pPr>
              <w:pStyle w:val="TAC"/>
              <w:rPr>
                <w:ins w:id="6122" w:author="R4-1809478" w:date="2018-07-10T13:12:00Z"/>
                <w:rFonts w:cs="Arial"/>
              </w:rPr>
            </w:pPr>
            <w:ins w:id="6123"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8587FF2" w14:textId="77777777" w:rsidR="00A572A2" w:rsidRPr="00B04564" w:rsidRDefault="00A572A2" w:rsidP="00081372">
            <w:pPr>
              <w:pStyle w:val="TAC"/>
              <w:rPr>
                <w:ins w:id="6124" w:author="R4-1809478" w:date="2018-07-10T13:12:00Z"/>
                <w:rFonts w:cs="Arial"/>
              </w:rPr>
            </w:pPr>
            <w:ins w:id="6125"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631537D" w14:textId="77777777" w:rsidR="00A572A2" w:rsidRPr="00B04564" w:rsidRDefault="00A572A2" w:rsidP="00081372">
            <w:pPr>
              <w:pStyle w:val="TAC"/>
              <w:rPr>
                <w:ins w:id="6126" w:author="R4-1809478" w:date="2018-07-10T13:12:00Z"/>
                <w:rFonts w:cs="Arial"/>
              </w:rPr>
            </w:pPr>
            <w:ins w:id="6127"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2D5C9D75" w14:textId="77777777" w:rsidR="00A572A2" w:rsidRPr="00B04564" w:rsidRDefault="00A572A2" w:rsidP="00081372">
            <w:pPr>
              <w:pStyle w:val="TAC"/>
              <w:rPr>
                <w:ins w:id="6128" w:author="R4-1809478" w:date="2018-07-10T13:12:00Z"/>
                <w:rFonts w:cs="Arial"/>
              </w:rPr>
            </w:pPr>
          </w:p>
        </w:tc>
      </w:tr>
      <w:tr w:rsidR="00A572A2" w:rsidRPr="00B04564" w14:paraId="4A9DB2A0" w14:textId="77777777" w:rsidTr="00081372">
        <w:trPr>
          <w:cantSplit/>
          <w:jc w:val="center"/>
          <w:ins w:id="6129"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13539A10" w14:textId="77777777" w:rsidR="00A572A2" w:rsidRPr="00B04564" w:rsidRDefault="00A572A2" w:rsidP="00081372">
            <w:pPr>
              <w:pStyle w:val="TAC"/>
              <w:rPr>
                <w:ins w:id="6130" w:author="R4-1809478" w:date="2018-07-10T13:12:00Z"/>
                <w:rFonts w:cs="v5.0.0"/>
                <w:lang w:eastAsia="zh-CN"/>
              </w:rPr>
            </w:pPr>
            <w:ins w:id="6131" w:author="R4-1809478" w:date="2018-07-10T13:12:00Z">
              <w:r w:rsidRPr="00B04564">
                <w:rPr>
                  <w:rFonts w:cs="v5.0.0"/>
                </w:rPr>
                <w:t>WA UTRA FDD Band V or E-UTRA Band 5 or NR Band n5</w:t>
              </w:r>
            </w:ins>
          </w:p>
        </w:tc>
        <w:tc>
          <w:tcPr>
            <w:tcW w:w="1995" w:type="dxa"/>
            <w:tcBorders>
              <w:top w:val="single" w:sz="4" w:space="0" w:color="auto"/>
              <w:left w:val="single" w:sz="4" w:space="0" w:color="auto"/>
              <w:bottom w:val="single" w:sz="4" w:space="0" w:color="auto"/>
              <w:right w:val="single" w:sz="4" w:space="0" w:color="auto"/>
            </w:tcBorders>
          </w:tcPr>
          <w:p w14:paraId="094A2584" w14:textId="77777777" w:rsidR="00A572A2" w:rsidRPr="00B04564" w:rsidRDefault="00A572A2" w:rsidP="00081372">
            <w:pPr>
              <w:pStyle w:val="TAC"/>
              <w:rPr>
                <w:ins w:id="6132" w:author="R4-1809478" w:date="2018-07-10T13:12:00Z"/>
                <w:rFonts w:cs="Arial"/>
              </w:rPr>
            </w:pPr>
            <w:ins w:id="6133" w:author="R4-1809478" w:date="2018-07-10T13:12:00Z">
              <w:r w:rsidRPr="00B04564">
                <w:rPr>
                  <w:rFonts w:cs="Arial"/>
                </w:rPr>
                <w:t>824 – 849 MHz</w:t>
              </w:r>
            </w:ins>
          </w:p>
        </w:tc>
        <w:tc>
          <w:tcPr>
            <w:tcW w:w="879" w:type="dxa"/>
            <w:tcBorders>
              <w:top w:val="single" w:sz="4" w:space="0" w:color="auto"/>
              <w:left w:val="single" w:sz="4" w:space="0" w:color="auto"/>
              <w:bottom w:val="single" w:sz="4" w:space="0" w:color="auto"/>
              <w:right w:val="single" w:sz="4" w:space="0" w:color="auto"/>
            </w:tcBorders>
          </w:tcPr>
          <w:p w14:paraId="7C8DFA4A" w14:textId="77777777" w:rsidR="00A572A2" w:rsidRPr="00B04564" w:rsidRDefault="00A572A2" w:rsidP="00081372">
            <w:pPr>
              <w:pStyle w:val="TAC"/>
              <w:rPr>
                <w:ins w:id="6134" w:author="R4-1809478" w:date="2018-07-10T13:12:00Z"/>
                <w:rFonts w:cs="Arial"/>
              </w:rPr>
            </w:pPr>
            <w:ins w:id="6135"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DC7D1B4" w14:textId="77777777" w:rsidR="00A572A2" w:rsidRPr="00B04564" w:rsidRDefault="00A572A2" w:rsidP="00081372">
            <w:pPr>
              <w:pStyle w:val="TAC"/>
              <w:rPr>
                <w:ins w:id="6136" w:author="R4-1809478" w:date="2018-07-10T13:12:00Z"/>
                <w:rFonts w:cs="Arial"/>
              </w:rPr>
            </w:pPr>
            <w:ins w:id="6137"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25C4EB17" w14:textId="77777777" w:rsidR="00A572A2" w:rsidRPr="00B04564" w:rsidRDefault="00A572A2" w:rsidP="00081372">
            <w:pPr>
              <w:pStyle w:val="TAC"/>
              <w:rPr>
                <w:ins w:id="6138" w:author="R4-1809478" w:date="2018-07-10T13:12:00Z"/>
                <w:rFonts w:cs="Arial"/>
              </w:rPr>
            </w:pPr>
            <w:ins w:id="6139"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E7B9F36" w14:textId="77777777" w:rsidR="00A572A2" w:rsidRPr="00B04564" w:rsidRDefault="00A572A2" w:rsidP="00081372">
            <w:pPr>
              <w:pStyle w:val="TAC"/>
              <w:rPr>
                <w:ins w:id="6140" w:author="R4-1809478" w:date="2018-07-10T13:12:00Z"/>
                <w:rFonts w:cs="Arial"/>
              </w:rPr>
            </w:pPr>
            <w:ins w:id="6141"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37978387" w14:textId="77777777" w:rsidR="00A572A2" w:rsidRPr="00B04564" w:rsidRDefault="00A572A2" w:rsidP="00081372">
            <w:pPr>
              <w:pStyle w:val="TAC"/>
              <w:rPr>
                <w:ins w:id="6142" w:author="R4-1809478" w:date="2018-07-10T13:12:00Z"/>
                <w:rFonts w:cs="Arial"/>
              </w:rPr>
            </w:pPr>
          </w:p>
        </w:tc>
      </w:tr>
      <w:tr w:rsidR="00A572A2" w:rsidRPr="00B04564" w14:paraId="1475575D" w14:textId="77777777" w:rsidTr="00081372">
        <w:trPr>
          <w:cantSplit/>
          <w:jc w:val="center"/>
          <w:ins w:id="614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1EDA8323" w14:textId="77777777" w:rsidR="00A572A2" w:rsidRPr="00B04564" w:rsidRDefault="00A572A2" w:rsidP="00081372">
            <w:pPr>
              <w:pStyle w:val="TAC"/>
              <w:rPr>
                <w:ins w:id="6144" w:author="R4-1809478" w:date="2018-07-10T13:12:00Z"/>
                <w:rFonts w:cs="v5.0.0"/>
                <w:lang w:val="sv-SE" w:eastAsia="zh-CN"/>
              </w:rPr>
            </w:pPr>
            <w:ins w:id="6145" w:author="R4-1809478" w:date="2018-07-10T13:12:00Z">
              <w:r w:rsidRPr="00B04564">
                <w:rPr>
                  <w:rFonts w:cs="v5.0.0"/>
                  <w:lang w:val="sv-SE"/>
                </w:rPr>
                <w:t>WA UTRA FDD Band VI, XIX or E-UTRA Band 6, 19</w:t>
              </w:r>
            </w:ins>
          </w:p>
        </w:tc>
        <w:tc>
          <w:tcPr>
            <w:tcW w:w="1995" w:type="dxa"/>
            <w:tcBorders>
              <w:top w:val="single" w:sz="4" w:space="0" w:color="auto"/>
              <w:left w:val="single" w:sz="4" w:space="0" w:color="auto"/>
              <w:bottom w:val="single" w:sz="4" w:space="0" w:color="auto"/>
              <w:right w:val="single" w:sz="4" w:space="0" w:color="auto"/>
            </w:tcBorders>
          </w:tcPr>
          <w:p w14:paraId="3FE5957B" w14:textId="77777777" w:rsidR="00A572A2" w:rsidRPr="00B04564" w:rsidRDefault="00A572A2" w:rsidP="00081372">
            <w:pPr>
              <w:pStyle w:val="TAC"/>
              <w:rPr>
                <w:ins w:id="6146" w:author="R4-1809478" w:date="2018-07-10T13:12:00Z"/>
                <w:rFonts w:cs="Arial"/>
              </w:rPr>
            </w:pPr>
            <w:ins w:id="6147" w:author="R4-1809478" w:date="2018-07-10T13:12:00Z">
              <w:r w:rsidRPr="00B04564">
                <w:rPr>
                  <w:rFonts w:cs="Arial"/>
                </w:rPr>
                <w:t xml:space="preserve">830 – 845 MHz </w:t>
              </w:r>
            </w:ins>
          </w:p>
        </w:tc>
        <w:tc>
          <w:tcPr>
            <w:tcW w:w="879" w:type="dxa"/>
            <w:tcBorders>
              <w:top w:val="single" w:sz="4" w:space="0" w:color="auto"/>
              <w:left w:val="single" w:sz="4" w:space="0" w:color="auto"/>
              <w:bottom w:val="single" w:sz="4" w:space="0" w:color="auto"/>
              <w:right w:val="single" w:sz="4" w:space="0" w:color="auto"/>
            </w:tcBorders>
          </w:tcPr>
          <w:p w14:paraId="65A45943" w14:textId="77777777" w:rsidR="00A572A2" w:rsidRPr="00B04564" w:rsidRDefault="00A572A2" w:rsidP="00081372">
            <w:pPr>
              <w:pStyle w:val="TAC"/>
              <w:rPr>
                <w:ins w:id="6148" w:author="R4-1809478" w:date="2018-07-10T13:12:00Z"/>
                <w:rFonts w:cs="Arial"/>
              </w:rPr>
            </w:pPr>
            <w:ins w:id="6149"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D01476A" w14:textId="77777777" w:rsidR="00A572A2" w:rsidRPr="00B04564" w:rsidRDefault="00A572A2" w:rsidP="00081372">
            <w:pPr>
              <w:pStyle w:val="TAC"/>
              <w:rPr>
                <w:ins w:id="6150" w:author="R4-1809478" w:date="2018-07-10T13:12:00Z"/>
                <w:rFonts w:cs="Arial"/>
              </w:rPr>
            </w:pPr>
            <w:ins w:id="6151"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51D92CF" w14:textId="77777777" w:rsidR="00A572A2" w:rsidRPr="00B04564" w:rsidRDefault="00A572A2" w:rsidP="00081372">
            <w:pPr>
              <w:pStyle w:val="TAC"/>
              <w:rPr>
                <w:ins w:id="6152" w:author="R4-1809478" w:date="2018-07-10T13:12:00Z"/>
                <w:rFonts w:cs="Arial"/>
              </w:rPr>
            </w:pPr>
            <w:ins w:id="6153"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3A95FF38" w14:textId="77777777" w:rsidR="00A572A2" w:rsidRPr="00B04564" w:rsidRDefault="00A572A2" w:rsidP="00081372">
            <w:pPr>
              <w:pStyle w:val="TAC"/>
              <w:rPr>
                <w:ins w:id="6154" w:author="R4-1809478" w:date="2018-07-10T13:12:00Z"/>
                <w:rFonts w:cs="Arial"/>
              </w:rPr>
            </w:pPr>
            <w:ins w:id="6155"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276CD007" w14:textId="77777777" w:rsidR="00A572A2" w:rsidRPr="00B04564" w:rsidRDefault="00A572A2" w:rsidP="00081372">
            <w:pPr>
              <w:pStyle w:val="TAC"/>
              <w:rPr>
                <w:ins w:id="6156" w:author="R4-1809478" w:date="2018-07-10T13:12:00Z"/>
                <w:rFonts w:cs="Arial"/>
              </w:rPr>
            </w:pPr>
          </w:p>
        </w:tc>
      </w:tr>
      <w:tr w:rsidR="00A572A2" w:rsidRPr="00B04564" w14:paraId="50098AA9" w14:textId="77777777" w:rsidTr="00081372">
        <w:trPr>
          <w:cantSplit/>
          <w:jc w:val="center"/>
          <w:ins w:id="615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74A554D0" w14:textId="77777777" w:rsidR="00A572A2" w:rsidRPr="00B04564" w:rsidRDefault="00A572A2" w:rsidP="00081372">
            <w:pPr>
              <w:pStyle w:val="TAC"/>
              <w:rPr>
                <w:ins w:id="6158" w:author="R4-1809478" w:date="2018-07-10T13:12:00Z"/>
                <w:rFonts w:cs="v5.0.0"/>
                <w:lang w:eastAsia="zh-CN"/>
              </w:rPr>
            </w:pPr>
            <w:ins w:id="6159" w:author="R4-1809478" w:date="2018-07-10T13:12:00Z">
              <w:r w:rsidRPr="00B04564">
                <w:rPr>
                  <w:rFonts w:cs="v5.0.0"/>
                </w:rPr>
                <w:t>WA UTRA FDD Band VII or E-UTRA Band 7 or NR Band n7</w:t>
              </w:r>
            </w:ins>
          </w:p>
        </w:tc>
        <w:tc>
          <w:tcPr>
            <w:tcW w:w="1995" w:type="dxa"/>
            <w:tcBorders>
              <w:top w:val="single" w:sz="4" w:space="0" w:color="auto"/>
              <w:left w:val="single" w:sz="4" w:space="0" w:color="auto"/>
              <w:bottom w:val="single" w:sz="4" w:space="0" w:color="auto"/>
              <w:right w:val="single" w:sz="4" w:space="0" w:color="auto"/>
            </w:tcBorders>
          </w:tcPr>
          <w:p w14:paraId="05B39B17" w14:textId="77777777" w:rsidR="00A572A2" w:rsidRPr="00B04564" w:rsidRDefault="00A572A2" w:rsidP="00081372">
            <w:pPr>
              <w:pStyle w:val="TAC"/>
              <w:rPr>
                <w:ins w:id="6160" w:author="R4-1809478" w:date="2018-07-10T13:12:00Z"/>
                <w:rFonts w:cs="Arial"/>
              </w:rPr>
            </w:pPr>
            <w:ins w:id="6161" w:author="R4-1809478" w:date="2018-07-10T13:12:00Z">
              <w:r w:rsidRPr="00B04564">
                <w:rPr>
                  <w:rFonts w:cs="Arial"/>
                </w:rPr>
                <w:t>2500 – 2570 MHz</w:t>
              </w:r>
            </w:ins>
          </w:p>
        </w:tc>
        <w:tc>
          <w:tcPr>
            <w:tcW w:w="879" w:type="dxa"/>
            <w:tcBorders>
              <w:top w:val="single" w:sz="4" w:space="0" w:color="auto"/>
              <w:left w:val="single" w:sz="4" w:space="0" w:color="auto"/>
              <w:bottom w:val="single" w:sz="4" w:space="0" w:color="auto"/>
              <w:right w:val="single" w:sz="4" w:space="0" w:color="auto"/>
            </w:tcBorders>
          </w:tcPr>
          <w:p w14:paraId="565167A5" w14:textId="77777777" w:rsidR="00A572A2" w:rsidRPr="00B04564" w:rsidRDefault="00A572A2" w:rsidP="00081372">
            <w:pPr>
              <w:pStyle w:val="TAC"/>
              <w:rPr>
                <w:ins w:id="6162" w:author="R4-1809478" w:date="2018-07-10T13:12:00Z"/>
                <w:rFonts w:cs="Arial"/>
              </w:rPr>
            </w:pPr>
            <w:ins w:id="616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0C01F7D1" w14:textId="77777777" w:rsidR="00A572A2" w:rsidRPr="00B04564" w:rsidRDefault="00A572A2" w:rsidP="00081372">
            <w:pPr>
              <w:pStyle w:val="TAC"/>
              <w:rPr>
                <w:ins w:id="6164" w:author="R4-1809478" w:date="2018-07-10T13:12:00Z"/>
                <w:rFonts w:cs="Arial"/>
              </w:rPr>
            </w:pPr>
            <w:ins w:id="616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28CBC5B" w14:textId="77777777" w:rsidR="00A572A2" w:rsidRPr="00B04564" w:rsidRDefault="00A572A2" w:rsidP="00081372">
            <w:pPr>
              <w:pStyle w:val="TAC"/>
              <w:rPr>
                <w:ins w:id="6166" w:author="R4-1809478" w:date="2018-07-10T13:12:00Z"/>
                <w:rFonts w:cs="Arial"/>
              </w:rPr>
            </w:pPr>
            <w:ins w:id="616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2C22C813" w14:textId="77777777" w:rsidR="00A572A2" w:rsidRPr="00B04564" w:rsidRDefault="00A572A2" w:rsidP="00081372">
            <w:pPr>
              <w:pStyle w:val="TAC"/>
              <w:rPr>
                <w:ins w:id="6168" w:author="R4-1809478" w:date="2018-07-10T13:12:00Z"/>
                <w:rFonts w:cs="Arial"/>
              </w:rPr>
            </w:pPr>
            <w:ins w:id="616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4D6252A6" w14:textId="77777777" w:rsidR="00A572A2" w:rsidRPr="00B04564" w:rsidRDefault="00A572A2" w:rsidP="00081372">
            <w:pPr>
              <w:pStyle w:val="TAC"/>
              <w:rPr>
                <w:ins w:id="6170" w:author="R4-1809478" w:date="2018-07-10T13:12:00Z"/>
                <w:rFonts w:cs="Arial"/>
              </w:rPr>
            </w:pPr>
          </w:p>
        </w:tc>
      </w:tr>
      <w:tr w:rsidR="00A572A2" w:rsidRPr="00B04564" w14:paraId="0596077A" w14:textId="77777777" w:rsidTr="00081372">
        <w:trPr>
          <w:cantSplit/>
          <w:jc w:val="center"/>
          <w:ins w:id="617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191965DD" w14:textId="77777777" w:rsidR="00A572A2" w:rsidRPr="00B04564" w:rsidRDefault="00A572A2" w:rsidP="00081372">
            <w:pPr>
              <w:pStyle w:val="TAC"/>
              <w:rPr>
                <w:ins w:id="6172" w:author="R4-1809478" w:date="2018-07-10T13:12:00Z"/>
                <w:rFonts w:cs="v5.0.0"/>
                <w:lang w:eastAsia="zh-CN"/>
              </w:rPr>
            </w:pPr>
            <w:ins w:id="6173" w:author="R4-1809478" w:date="2018-07-10T13:12:00Z">
              <w:r w:rsidRPr="00B04564">
                <w:rPr>
                  <w:rFonts w:cs="v5.0.0"/>
                </w:rPr>
                <w:t>WA UTRA FDD Band VIII or E-UTRA Band 8 or NR Band n8</w:t>
              </w:r>
            </w:ins>
          </w:p>
        </w:tc>
        <w:tc>
          <w:tcPr>
            <w:tcW w:w="1995" w:type="dxa"/>
            <w:tcBorders>
              <w:top w:val="single" w:sz="4" w:space="0" w:color="auto"/>
              <w:left w:val="single" w:sz="4" w:space="0" w:color="auto"/>
              <w:bottom w:val="single" w:sz="4" w:space="0" w:color="auto"/>
              <w:right w:val="single" w:sz="4" w:space="0" w:color="auto"/>
            </w:tcBorders>
          </w:tcPr>
          <w:p w14:paraId="7E659B69" w14:textId="77777777" w:rsidR="00A572A2" w:rsidRPr="00B04564" w:rsidRDefault="00A572A2" w:rsidP="00081372">
            <w:pPr>
              <w:pStyle w:val="TAC"/>
              <w:rPr>
                <w:ins w:id="6174" w:author="R4-1809478" w:date="2018-07-10T13:12:00Z"/>
                <w:rFonts w:cs="Arial"/>
              </w:rPr>
            </w:pPr>
            <w:ins w:id="6175" w:author="R4-1809478" w:date="2018-07-10T13:12:00Z">
              <w:r w:rsidRPr="00B04564">
                <w:rPr>
                  <w:rFonts w:cs="Arial"/>
                </w:rPr>
                <w:t>880 – 915 MHz</w:t>
              </w:r>
            </w:ins>
          </w:p>
        </w:tc>
        <w:tc>
          <w:tcPr>
            <w:tcW w:w="879" w:type="dxa"/>
            <w:tcBorders>
              <w:top w:val="single" w:sz="4" w:space="0" w:color="auto"/>
              <w:left w:val="single" w:sz="4" w:space="0" w:color="auto"/>
              <w:bottom w:val="single" w:sz="4" w:space="0" w:color="auto"/>
              <w:right w:val="single" w:sz="4" w:space="0" w:color="auto"/>
            </w:tcBorders>
          </w:tcPr>
          <w:p w14:paraId="1B07F9F7" w14:textId="77777777" w:rsidR="00A572A2" w:rsidRPr="00B04564" w:rsidRDefault="00A572A2" w:rsidP="00081372">
            <w:pPr>
              <w:pStyle w:val="TAC"/>
              <w:rPr>
                <w:ins w:id="6176" w:author="R4-1809478" w:date="2018-07-10T13:12:00Z"/>
                <w:rFonts w:cs="Arial"/>
              </w:rPr>
            </w:pPr>
            <w:ins w:id="6177"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1C0D4516" w14:textId="77777777" w:rsidR="00A572A2" w:rsidRPr="00B04564" w:rsidRDefault="00A572A2" w:rsidP="00081372">
            <w:pPr>
              <w:pStyle w:val="TAC"/>
              <w:rPr>
                <w:ins w:id="6178" w:author="R4-1809478" w:date="2018-07-10T13:12:00Z"/>
                <w:rFonts w:cs="Arial"/>
              </w:rPr>
            </w:pPr>
            <w:ins w:id="6179"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42013FD" w14:textId="77777777" w:rsidR="00A572A2" w:rsidRPr="00B04564" w:rsidRDefault="00A572A2" w:rsidP="00081372">
            <w:pPr>
              <w:pStyle w:val="TAC"/>
              <w:rPr>
                <w:ins w:id="6180" w:author="R4-1809478" w:date="2018-07-10T13:12:00Z"/>
                <w:rFonts w:cs="Arial"/>
              </w:rPr>
            </w:pPr>
            <w:ins w:id="6181"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1DABB731" w14:textId="77777777" w:rsidR="00A572A2" w:rsidRPr="00B04564" w:rsidRDefault="00A572A2" w:rsidP="00081372">
            <w:pPr>
              <w:pStyle w:val="TAC"/>
              <w:rPr>
                <w:ins w:id="6182" w:author="R4-1809478" w:date="2018-07-10T13:12:00Z"/>
                <w:rFonts w:cs="Arial"/>
              </w:rPr>
            </w:pPr>
            <w:ins w:id="6183"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5F9F83F4" w14:textId="77777777" w:rsidR="00A572A2" w:rsidRPr="00B04564" w:rsidRDefault="00A572A2" w:rsidP="00081372">
            <w:pPr>
              <w:pStyle w:val="TAC"/>
              <w:rPr>
                <w:ins w:id="6184" w:author="R4-1809478" w:date="2018-07-10T13:12:00Z"/>
                <w:rFonts w:cs="Arial"/>
              </w:rPr>
            </w:pPr>
          </w:p>
        </w:tc>
      </w:tr>
      <w:tr w:rsidR="00A572A2" w:rsidRPr="00B04564" w14:paraId="086C4A9C" w14:textId="77777777" w:rsidTr="00081372">
        <w:trPr>
          <w:cantSplit/>
          <w:jc w:val="center"/>
          <w:ins w:id="618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67A99302" w14:textId="77777777" w:rsidR="00A572A2" w:rsidRPr="00B04564" w:rsidRDefault="00A572A2" w:rsidP="00081372">
            <w:pPr>
              <w:pStyle w:val="TAC"/>
              <w:rPr>
                <w:ins w:id="6186" w:author="R4-1809478" w:date="2018-07-10T13:12:00Z"/>
                <w:rFonts w:cs="v5.0.0"/>
                <w:lang w:val="sv-SE" w:eastAsia="zh-CN"/>
              </w:rPr>
            </w:pPr>
            <w:ins w:id="6187" w:author="R4-1809478" w:date="2018-07-10T13:12:00Z">
              <w:r w:rsidRPr="00B04564">
                <w:rPr>
                  <w:rFonts w:cs="v5.0.0"/>
                  <w:lang w:val="sv-SE"/>
                </w:rPr>
                <w:t>WA UTRA FDD Band IX or E-UTRA Band 9</w:t>
              </w:r>
            </w:ins>
          </w:p>
        </w:tc>
        <w:tc>
          <w:tcPr>
            <w:tcW w:w="1995" w:type="dxa"/>
            <w:tcBorders>
              <w:top w:val="single" w:sz="4" w:space="0" w:color="auto"/>
              <w:left w:val="single" w:sz="4" w:space="0" w:color="auto"/>
              <w:bottom w:val="single" w:sz="4" w:space="0" w:color="auto"/>
              <w:right w:val="single" w:sz="4" w:space="0" w:color="auto"/>
            </w:tcBorders>
          </w:tcPr>
          <w:p w14:paraId="6F799CB3" w14:textId="77777777" w:rsidR="00A572A2" w:rsidRPr="00B04564" w:rsidRDefault="00A572A2" w:rsidP="00081372">
            <w:pPr>
              <w:pStyle w:val="TAC"/>
              <w:rPr>
                <w:ins w:id="6188" w:author="R4-1809478" w:date="2018-07-10T13:12:00Z"/>
                <w:rFonts w:cs="Arial"/>
              </w:rPr>
            </w:pPr>
            <w:ins w:id="6189" w:author="R4-1809478" w:date="2018-07-10T13:12:00Z">
              <w:r w:rsidRPr="00B04564">
                <w:rPr>
                  <w:rFonts w:cs="Arial"/>
                </w:rPr>
                <w:t>1749.9 – 1784.9 MHz</w:t>
              </w:r>
            </w:ins>
          </w:p>
        </w:tc>
        <w:tc>
          <w:tcPr>
            <w:tcW w:w="879" w:type="dxa"/>
            <w:tcBorders>
              <w:top w:val="single" w:sz="4" w:space="0" w:color="auto"/>
              <w:left w:val="single" w:sz="4" w:space="0" w:color="auto"/>
              <w:bottom w:val="single" w:sz="4" w:space="0" w:color="auto"/>
              <w:right w:val="single" w:sz="4" w:space="0" w:color="auto"/>
            </w:tcBorders>
          </w:tcPr>
          <w:p w14:paraId="277D6B3A" w14:textId="77777777" w:rsidR="00A572A2" w:rsidRPr="00B04564" w:rsidRDefault="00A572A2" w:rsidP="00081372">
            <w:pPr>
              <w:pStyle w:val="TAC"/>
              <w:rPr>
                <w:ins w:id="6190" w:author="R4-1809478" w:date="2018-07-10T13:12:00Z"/>
                <w:rFonts w:cs="Arial"/>
              </w:rPr>
            </w:pPr>
            <w:ins w:id="6191"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11874EA3" w14:textId="77777777" w:rsidR="00A572A2" w:rsidRPr="00B04564" w:rsidRDefault="00A572A2" w:rsidP="00081372">
            <w:pPr>
              <w:pStyle w:val="TAC"/>
              <w:rPr>
                <w:ins w:id="6192" w:author="R4-1809478" w:date="2018-07-10T13:12:00Z"/>
                <w:rFonts w:cs="Arial"/>
              </w:rPr>
            </w:pPr>
            <w:ins w:id="6193"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0EE09065" w14:textId="77777777" w:rsidR="00A572A2" w:rsidRPr="00B04564" w:rsidRDefault="00A572A2" w:rsidP="00081372">
            <w:pPr>
              <w:pStyle w:val="TAC"/>
              <w:rPr>
                <w:ins w:id="6194" w:author="R4-1809478" w:date="2018-07-10T13:12:00Z"/>
                <w:rFonts w:cs="Arial"/>
              </w:rPr>
            </w:pPr>
            <w:ins w:id="6195"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810299D" w14:textId="77777777" w:rsidR="00A572A2" w:rsidRPr="00B04564" w:rsidRDefault="00A572A2" w:rsidP="00081372">
            <w:pPr>
              <w:pStyle w:val="TAC"/>
              <w:rPr>
                <w:ins w:id="6196" w:author="R4-1809478" w:date="2018-07-10T13:12:00Z"/>
                <w:rFonts w:cs="Arial"/>
              </w:rPr>
            </w:pPr>
            <w:ins w:id="6197"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F194B57" w14:textId="77777777" w:rsidR="00A572A2" w:rsidRPr="00B04564" w:rsidRDefault="00A572A2" w:rsidP="00081372">
            <w:pPr>
              <w:pStyle w:val="TAC"/>
              <w:rPr>
                <w:ins w:id="6198" w:author="R4-1809478" w:date="2018-07-10T13:12:00Z"/>
                <w:rFonts w:cs="Arial"/>
              </w:rPr>
            </w:pPr>
          </w:p>
        </w:tc>
      </w:tr>
      <w:tr w:rsidR="00A572A2" w:rsidRPr="00B04564" w14:paraId="0C4F6EAF" w14:textId="77777777" w:rsidTr="00081372">
        <w:trPr>
          <w:cantSplit/>
          <w:jc w:val="center"/>
          <w:ins w:id="6199"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D76FBD8" w14:textId="77777777" w:rsidR="00A572A2" w:rsidRPr="00B04564" w:rsidRDefault="00A572A2" w:rsidP="00081372">
            <w:pPr>
              <w:pStyle w:val="TAC"/>
              <w:rPr>
                <w:ins w:id="6200" w:author="R4-1809478" w:date="2018-07-10T13:12:00Z"/>
                <w:rFonts w:cs="v5.0.0"/>
                <w:lang w:val="sv-SE" w:eastAsia="zh-CN"/>
              </w:rPr>
            </w:pPr>
            <w:ins w:id="6201" w:author="R4-1809478" w:date="2018-07-10T13:12:00Z">
              <w:r w:rsidRPr="00B04564">
                <w:rPr>
                  <w:rFonts w:cs="v5.0.0"/>
                  <w:lang w:val="sv-SE"/>
                </w:rPr>
                <w:t>WA UTRA FDD Band X or E-UTRA Band 10</w:t>
              </w:r>
            </w:ins>
          </w:p>
        </w:tc>
        <w:tc>
          <w:tcPr>
            <w:tcW w:w="1995" w:type="dxa"/>
            <w:tcBorders>
              <w:top w:val="single" w:sz="4" w:space="0" w:color="auto"/>
              <w:left w:val="single" w:sz="4" w:space="0" w:color="auto"/>
              <w:bottom w:val="single" w:sz="4" w:space="0" w:color="auto"/>
              <w:right w:val="single" w:sz="4" w:space="0" w:color="auto"/>
            </w:tcBorders>
          </w:tcPr>
          <w:p w14:paraId="18A857A7" w14:textId="77777777" w:rsidR="00A572A2" w:rsidRPr="00B04564" w:rsidRDefault="00A572A2" w:rsidP="00081372">
            <w:pPr>
              <w:pStyle w:val="TAC"/>
              <w:rPr>
                <w:ins w:id="6202" w:author="R4-1809478" w:date="2018-07-10T13:12:00Z"/>
                <w:rFonts w:cs="Arial"/>
              </w:rPr>
            </w:pPr>
            <w:ins w:id="6203" w:author="R4-1809478" w:date="2018-07-10T13:12:00Z">
              <w:r w:rsidRPr="00B04564">
                <w:rPr>
                  <w:rFonts w:cs="Arial"/>
                </w:rPr>
                <w:t>1710 – 1770 MHz</w:t>
              </w:r>
            </w:ins>
          </w:p>
        </w:tc>
        <w:tc>
          <w:tcPr>
            <w:tcW w:w="879" w:type="dxa"/>
            <w:tcBorders>
              <w:top w:val="single" w:sz="4" w:space="0" w:color="auto"/>
              <w:left w:val="single" w:sz="4" w:space="0" w:color="auto"/>
              <w:bottom w:val="single" w:sz="4" w:space="0" w:color="auto"/>
              <w:right w:val="single" w:sz="4" w:space="0" w:color="auto"/>
            </w:tcBorders>
          </w:tcPr>
          <w:p w14:paraId="0D374E67" w14:textId="77777777" w:rsidR="00A572A2" w:rsidRPr="00B04564" w:rsidRDefault="00A572A2" w:rsidP="00081372">
            <w:pPr>
              <w:pStyle w:val="TAC"/>
              <w:rPr>
                <w:ins w:id="6204" w:author="R4-1809478" w:date="2018-07-10T13:12:00Z"/>
                <w:rFonts w:cs="Arial"/>
              </w:rPr>
            </w:pPr>
            <w:ins w:id="6205"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1DC789C1" w14:textId="77777777" w:rsidR="00A572A2" w:rsidRPr="00B04564" w:rsidRDefault="00A572A2" w:rsidP="00081372">
            <w:pPr>
              <w:pStyle w:val="TAC"/>
              <w:rPr>
                <w:ins w:id="6206" w:author="R4-1809478" w:date="2018-07-10T13:12:00Z"/>
                <w:rFonts w:cs="Arial"/>
              </w:rPr>
            </w:pPr>
            <w:ins w:id="6207"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0AFC7DC5" w14:textId="77777777" w:rsidR="00A572A2" w:rsidRPr="00B04564" w:rsidRDefault="00A572A2" w:rsidP="00081372">
            <w:pPr>
              <w:pStyle w:val="TAC"/>
              <w:rPr>
                <w:ins w:id="6208" w:author="R4-1809478" w:date="2018-07-10T13:12:00Z"/>
                <w:rFonts w:cs="Arial"/>
              </w:rPr>
            </w:pPr>
            <w:ins w:id="6209"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13719B14" w14:textId="77777777" w:rsidR="00A572A2" w:rsidRPr="00B04564" w:rsidRDefault="00A572A2" w:rsidP="00081372">
            <w:pPr>
              <w:pStyle w:val="TAC"/>
              <w:rPr>
                <w:ins w:id="6210" w:author="R4-1809478" w:date="2018-07-10T13:12:00Z"/>
                <w:rFonts w:cs="Arial"/>
              </w:rPr>
            </w:pPr>
            <w:ins w:id="6211"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0856FDB3" w14:textId="77777777" w:rsidR="00A572A2" w:rsidRPr="00B04564" w:rsidRDefault="00A572A2" w:rsidP="00081372">
            <w:pPr>
              <w:pStyle w:val="TAC"/>
              <w:rPr>
                <w:ins w:id="6212" w:author="R4-1809478" w:date="2018-07-10T13:12:00Z"/>
                <w:rFonts w:cs="Arial"/>
              </w:rPr>
            </w:pPr>
          </w:p>
        </w:tc>
      </w:tr>
      <w:tr w:rsidR="00A572A2" w:rsidRPr="00B04564" w14:paraId="08EFDCC8" w14:textId="77777777" w:rsidTr="00081372">
        <w:trPr>
          <w:cantSplit/>
          <w:jc w:val="center"/>
          <w:ins w:id="621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E55DAF5" w14:textId="77777777" w:rsidR="00A572A2" w:rsidRPr="00B04564" w:rsidRDefault="00A572A2" w:rsidP="00081372">
            <w:pPr>
              <w:pStyle w:val="TAC"/>
              <w:rPr>
                <w:ins w:id="6214" w:author="R4-1809478" w:date="2018-07-10T13:12:00Z"/>
                <w:rFonts w:cs="v5.0.0"/>
                <w:lang w:val="sv-SE" w:eastAsia="zh-CN"/>
              </w:rPr>
            </w:pPr>
            <w:ins w:id="6215" w:author="R4-1809478" w:date="2018-07-10T13:12:00Z">
              <w:r w:rsidRPr="00B04564">
                <w:rPr>
                  <w:rFonts w:cs="v5.0.0"/>
                  <w:lang w:val="sv-SE"/>
                </w:rPr>
                <w:t>WA UTRA FDD Band XI or E-UTRA Band 11</w:t>
              </w:r>
            </w:ins>
          </w:p>
        </w:tc>
        <w:tc>
          <w:tcPr>
            <w:tcW w:w="1995" w:type="dxa"/>
            <w:tcBorders>
              <w:top w:val="single" w:sz="4" w:space="0" w:color="auto"/>
              <w:left w:val="single" w:sz="4" w:space="0" w:color="auto"/>
              <w:bottom w:val="single" w:sz="4" w:space="0" w:color="auto"/>
              <w:right w:val="single" w:sz="4" w:space="0" w:color="auto"/>
            </w:tcBorders>
          </w:tcPr>
          <w:p w14:paraId="1EBDC95D" w14:textId="77777777" w:rsidR="00A572A2" w:rsidRPr="00B04564" w:rsidRDefault="00A572A2" w:rsidP="00081372">
            <w:pPr>
              <w:pStyle w:val="TAC"/>
              <w:rPr>
                <w:ins w:id="6216" w:author="R4-1809478" w:date="2018-07-10T13:12:00Z"/>
                <w:rFonts w:cs="Arial"/>
              </w:rPr>
            </w:pPr>
            <w:ins w:id="6217" w:author="R4-1809478" w:date="2018-07-10T13:12:00Z">
              <w:r w:rsidRPr="00B04564">
                <w:rPr>
                  <w:rFonts w:cs="Arial"/>
                </w:rPr>
                <w:t>1427.9 –1447.9  MHz</w:t>
              </w:r>
            </w:ins>
          </w:p>
        </w:tc>
        <w:tc>
          <w:tcPr>
            <w:tcW w:w="879" w:type="dxa"/>
            <w:tcBorders>
              <w:top w:val="single" w:sz="4" w:space="0" w:color="auto"/>
              <w:left w:val="single" w:sz="4" w:space="0" w:color="auto"/>
              <w:bottom w:val="single" w:sz="4" w:space="0" w:color="auto"/>
              <w:right w:val="single" w:sz="4" w:space="0" w:color="auto"/>
            </w:tcBorders>
          </w:tcPr>
          <w:p w14:paraId="71E2BEE3" w14:textId="77777777" w:rsidR="00A572A2" w:rsidRPr="00B04564" w:rsidRDefault="00A572A2" w:rsidP="00081372">
            <w:pPr>
              <w:pStyle w:val="TAC"/>
              <w:rPr>
                <w:ins w:id="6218" w:author="R4-1809478" w:date="2018-07-10T13:12:00Z"/>
                <w:rFonts w:cs="Arial"/>
              </w:rPr>
            </w:pPr>
            <w:ins w:id="6219"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2C1FCF5" w14:textId="77777777" w:rsidR="00A572A2" w:rsidRPr="00B04564" w:rsidRDefault="00A572A2" w:rsidP="00081372">
            <w:pPr>
              <w:pStyle w:val="TAC"/>
              <w:rPr>
                <w:ins w:id="6220" w:author="R4-1809478" w:date="2018-07-10T13:12:00Z"/>
                <w:rFonts w:cs="Arial"/>
              </w:rPr>
            </w:pPr>
            <w:ins w:id="6221"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07120B77" w14:textId="77777777" w:rsidR="00A572A2" w:rsidRPr="00B04564" w:rsidRDefault="00A572A2" w:rsidP="00081372">
            <w:pPr>
              <w:pStyle w:val="TAC"/>
              <w:rPr>
                <w:ins w:id="6222" w:author="R4-1809478" w:date="2018-07-10T13:12:00Z"/>
                <w:rFonts w:cs="Arial"/>
              </w:rPr>
            </w:pPr>
            <w:ins w:id="6223"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A4E7A25" w14:textId="77777777" w:rsidR="00A572A2" w:rsidRPr="00B04564" w:rsidRDefault="00A572A2" w:rsidP="00081372">
            <w:pPr>
              <w:pStyle w:val="TAC"/>
              <w:rPr>
                <w:ins w:id="6224" w:author="R4-1809478" w:date="2018-07-10T13:12:00Z"/>
                <w:rFonts w:cs="Arial"/>
              </w:rPr>
            </w:pPr>
            <w:ins w:id="6225"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0FB0B3D6" w14:textId="77777777" w:rsidR="00A572A2" w:rsidRPr="00B04564" w:rsidRDefault="00A572A2" w:rsidP="00081372">
            <w:pPr>
              <w:pStyle w:val="TAC"/>
              <w:rPr>
                <w:ins w:id="6226" w:author="R4-1809478" w:date="2018-07-10T13:12:00Z"/>
                <w:rFonts w:cs="Arial"/>
              </w:rPr>
            </w:pPr>
            <w:ins w:id="6227" w:author="R4-1809478" w:date="2018-07-10T13:12:00Z">
              <w:r w:rsidRPr="00B04564">
                <w:rPr>
                  <w:rFonts w:cs="v5.0.0"/>
                  <w:lang w:eastAsia="ja-JP"/>
                </w:rPr>
                <w:t>This is not applicable to BS operating in Band n75</w:t>
              </w:r>
            </w:ins>
          </w:p>
        </w:tc>
      </w:tr>
      <w:tr w:rsidR="00A572A2" w:rsidRPr="00B04564" w14:paraId="7E384DD3" w14:textId="77777777" w:rsidTr="00081372">
        <w:trPr>
          <w:cantSplit/>
          <w:jc w:val="center"/>
          <w:ins w:id="6228"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74F5956F" w14:textId="77777777" w:rsidR="00A572A2" w:rsidRPr="00B04564" w:rsidRDefault="00A572A2" w:rsidP="00081372">
            <w:pPr>
              <w:pStyle w:val="TAC"/>
              <w:rPr>
                <w:ins w:id="6229" w:author="R4-1809478" w:date="2018-07-10T13:12:00Z"/>
                <w:rFonts w:cs="Arial"/>
                <w:lang w:val="sv-SE"/>
              </w:rPr>
            </w:pPr>
            <w:ins w:id="6230" w:author="R4-1809478" w:date="2018-07-10T13:12:00Z">
              <w:r w:rsidRPr="00B04564">
                <w:rPr>
                  <w:rFonts w:cs="v5.0.0"/>
                  <w:lang w:val="sv-SE"/>
                </w:rPr>
                <w:t>WA</w:t>
              </w:r>
              <w:r w:rsidRPr="00B04564">
                <w:rPr>
                  <w:rFonts w:cs="Arial"/>
                  <w:lang w:val="sv-SE"/>
                </w:rPr>
                <w:t xml:space="preserve"> UTRA FDD Band XII or </w:t>
              </w:r>
            </w:ins>
          </w:p>
          <w:p w14:paraId="0C72A6AF" w14:textId="77777777" w:rsidR="00A572A2" w:rsidRPr="00B04564" w:rsidRDefault="00A572A2" w:rsidP="00081372">
            <w:pPr>
              <w:pStyle w:val="TAC"/>
              <w:rPr>
                <w:ins w:id="6231" w:author="R4-1809478" w:date="2018-07-10T13:12:00Z"/>
                <w:rFonts w:cs="v5.0.0"/>
                <w:lang w:val="sv-SE" w:eastAsia="zh-CN"/>
              </w:rPr>
            </w:pPr>
            <w:ins w:id="6232" w:author="R4-1809478" w:date="2018-07-10T13:12:00Z">
              <w:r w:rsidRPr="00B04564">
                <w:rPr>
                  <w:rFonts w:cs="Arial"/>
                  <w:lang w:val="sv-SE"/>
                </w:rPr>
                <w:t>E-UTRA Band 12 or NR Band n12</w:t>
              </w:r>
            </w:ins>
          </w:p>
        </w:tc>
        <w:tc>
          <w:tcPr>
            <w:tcW w:w="1995" w:type="dxa"/>
            <w:tcBorders>
              <w:top w:val="single" w:sz="4" w:space="0" w:color="auto"/>
              <w:left w:val="single" w:sz="4" w:space="0" w:color="auto"/>
              <w:bottom w:val="single" w:sz="4" w:space="0" w:color="auto"/>
              <w:right w:val="single" w:sz="4" w:space="0" w:color="auto"/>
            </w:tcBorders>
          </w:tcPr>
          <w:p w14:paraId="257135A8" w14:textId="77777777" w:rsidR="00A572A2" w:rsidRPr="00B04564" w:rsidRDefault="00A572A2" w:rsidP="00081372">
            <w:pPr>
              <w:pStyle w:val="TAC"/>
              <w:rPr>
                <w:ins w:id="6233" w:author="R4-1809478" w:date="2018-07-10T13:12:00Z"/>
                <w:rFonts w:cs="Arial"/>
              </w:rPr>
            </w:pPr>
            <w:ins w:id="6234" w:author="R4-1809478" w:date="2018-07-10T13:12:00Z">
              <w:r w:rsidRPr="00B04564">
                <w:rPr>
                  <w:rFonts w:cs="Arial"/>
                </w:rPr>
                <w:t>699 – 716 MHz</w:t>
              </w:r>
            </w:ins>
          </w:p>
        </w:tc>
        <w:tc>
          <w:tcPr>
            <w:tcW w:w="879" w:type="dxa"/>
            <w:tcBorders>
              <w:top w:val="single" w:sz="4" w:space="0" w:color="auto"/>
              <w:left w:val="single" w:sz="4" w:space="0" w:color="auto"/>
              <w:bottom w:val="single" w:sz="4" w:space="0" w:color="auto"/>
              <w:right w:val="single" w:sz="4" w:space="0" w:color="auto"/>
            </w:tcBorders>
          </w:tcPr>
          <w:p w14:paraId="03243CB6" w14:textId="77777777" w:rsidR="00A572A2" w:rsidRPr="00B04564" w:rsidRDefault="00A572A2" w:rsidP="00081372">
            <w:pPr>
              <w:pStyle w:val="TAC"/>
              <w:rPr>
                <w:ins w:id="6235" w:author="R4-1809478" w:date="2018-07-10T13:12:00Z"/>
                <w:rFonts w:cs="Arial"/>
              </w:rPr>
            </w:pPr>
            <w:ins w:id="6236"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039BAF5" w14:textId="77777777" w:rsidR="00A572A2" w:rsidRPr="00B04564" w:rsidRDefault="00A572A2" w:rsidP="00081372">
            <w:pPr>
              <w:pStyle w:val="TAC"/>
              <w:rPr>
                <w:ins w:id="6237" w:author="R4-1809478" w:date="2018-07-10T13:12:00Z"/>
                <w:rFonts w:cs="Arial"/>
              </w:rPr>
            </w:pPr>
            <w:ins w:id="6238"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1C5FC41" w14:textId="77777777" w:rsidR="00A572A2" w:rsidRPr="00B04564" w:rsidRDefault="00A572A2" w:rsidP="00081372">
            <w:pPr>
              <w:pStyle w:val="TAC"/>
              <w:rPr>
                <w:ins w:id="6239" w:author="R4-1809478" w:date="2018-07-10T13:12:00Z"/>
                <w:rFonts w:cs="Arial"/>
              </w:rPr>
            </w:pPr>
            <w:ins w:id="6240"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36B43C0" w14:textId="77777777" w:rsidR="00A572A2" w:rsidRPr="00B04564" w:rsidRDefault="00A572A2" w:rsidP="00081372">
            <w:pPr>
              <w:pStyle w:val="TAC"/>
              <w:rPr>
                <w:ins w:id="6241" w:author="R4-1809478" w:date="2018-07-10T13:12:00Z"/>
                <w:rFonts w:cs="Arial"/>
              </w:rPr>
            </w:pPr>
            <w:ins w:id="6242"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4512D313" w14:textId="77777777" w:rsidR="00A572A2" w:rsidRPr="00B04564" w:rsidRDefault="00A572A2" w:rsidP="00081372">
            <w:pPr>
              <w:pStyle w:val="TAC"/>
              <w:rPr>
                <w:ins w:id="6243" w:author="R4-1809478" w:date="2018-07-10T13:12:00Z"/>
                <w:rFonts w:cs="Arial"/>
              </w:rPr>
            </w:pPr>
          </w:p>
        </w:tc>
      </w:tr>
      <w:tr w:rsidR="00A572A2" w:rsidRPr="00B04564" w14:paraId="4220A3C8" w14:textId="77777777" w:rsidTr="00081372">
        <w:trPr>
          <w:cantSplit/>
          <w:jc w:val="center"/>
          <w:ins w:id="6244"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10E9442" w14:textId="77777777" w:rsidR="00A572A2" w:rsidRPr="00B04564" w:rsidRDefault="00A572A2" w:rsidP="00081372">
            <w:pPr>
              <w:pStyle w:val="TAC"/>
              <w:rPr>
                <w:ins w:id="6245" w:author="R4-1809478" w:date="2018-07-10T13:12:00Z"/>
                <w:rFonts w:cs="Arial"/>
                <w:lang w:val="sv-SE"/>
              </w:rPr>
            </w:pPr>
            <w:ins w:id="6246" w:author="R4-1809478" w:date="2018-07-10T13:12:00Z">
              <w:r w:rsidRPr="00B04564">
                <w:rPr>
                  <w:rFonts w:cs="v5.0.0"/>
                  <w:lang w:val="sv-SE"/>
                </w:rPr>
                <w:t>WA</w:t>
              </w:r>
              <w:r w:rsidRPr="00B04564">
                <w:rPr>
                  <w:rFonts w:cs="Arial"/>
                  <w:lang w:val="sv-SE"/>
                </w:rPr>
                <w:t xml:space="preserve"> UTRA FDD Band XIII or </w:t>
              </w:r>
            </w:ins>
          </w:p>
          <w:p w14:paraId="375A8484" w14:textId="77777777" w:rsidR="00A572A2" w:rsidRPr="00B04564" w:rsidRDefault="00A572A2" w:rsidP="00081372">
            <w:pPr>
              <w:pStyle w:val="TAC"/>
              <w:rPr>
                <w:ins w:id="6247" w:author="R4-1809478" w:date="2018-07-10T13:12:00Z"/>
                <w:rFonts w:cs="v5.0.0"/>
                <w:lang w:val="sv-SE" w:eastAsia="zh-CN"/>
              </w:rPr>
            </w:pPr>
            <w:ins w:id="6248" w:author="R4-1809478" w:date="2018-07-10T13:12:00Z">
              <w:r w:rsidRPr="00B04564">
                <w:rPr>
                  <w:rFonts w:cs="Arial"/>
                  <w:lang w:val="sv-SE"/>
                </w:rPr>
                <w:t>E-UTRA Band 13</w:t>
              </w:r>
            </w:ins>
          </w:p>
        </w:tc>
        <w:tc>
          <w:tcPr>
            <w:tcW w:w="1995" w:type="dxa"/>
            <w:tcBorders>
              <w:top w:val="single" w:sz="4" w:space="0" w:color="auto"/>
              <w:left w:val="single" w:sz="4" w:space="0" w:color="auto"/>
              <w:bottom w:val="single" w:sz="4" w:space="0" w:color="auto"/>
              <w:right w:val="single" w:sz="4" w:space="0" w:color="auto"/>
            </w:tcBorders>
          </w:tcPr>
          <w:p w14:paraId="269A7BF2" w14:textId="77777777" w:rsidR="00A572A2" w:rsidRPr="00B04564" w:rsidRDefault="00A572A2" w:rsidP="00081372">
            <w:pPr>
              <w:pStyle w:val="TAC"/>
              <w:rPr>
                <w:ins w:id="6249" w:author="R4-1809478" w:date="2018-07-10T13:12:00Z"/>
                <w:rFonts w:cs="Arial"/>
              </w:rPr>
            </w:pPr>
            <w:ins w:id="6250" w:author="R4-1809478" w:date="2018-07-10T13:12:00Z">
              <w:r w:rsidRPr="00B04564">
                <w:rPr>
                  <w:rFonts w:cs="Arial"/>
                </w:rPr>
                <w:t>777 – 787 MHz</w:t>
              </w:r>
            </w:ins>
          </w:p>
        </w:tc>
        <w:tc>
          <w:tcPr>
            <w:tcW w:w="879" w:type="dxa"/>
            <w:tcBorders>
              <w:top w:val="single" w:sz="4" w:space="0" w:color="auto"/>
              <w:left w:val="single" w:sz="4" w:space="0" w:color="auto"/>
              <w:bottom w:val="single" w:sz="4" w:space="0" w:color="auto"/>
              <w:right w:val="single" w:sz="4" w:space="0" w:color="auto"/>
            </w:tcBorders>
          </w:tcPr>
          <w:p w14:paraId="0F91AB0A" w14:textId="77777777" w:rsidR="00A572A2" w:rsidRPr="00B04564" w:rsidRDefault="00A572A2" w:rsidP="00081372">
            <w:pPr>
              <w:pStyle w:val="TAC"/>
              <w:rPr>
                <w:ins w:id="6251" w:author="R4-1809478" w:date="2018-07-10T13:12:00Z"/>
                <w:rFonts w:cs="Arial"/>
              </w:rPr>
            </w:pPr>
            <w:ins w:id="6252"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25B53FB" w14:textId="77777777" w:rsidR="00A572A2" w:rsidRPr="00B04564" w:rsidRDefault="00A572A2" w:rsidP="00081372">
            <w:pPr>
              <w:pStyle w:val="TAC"/>
              <w:rPr>
                <w:ins w:id="6253" w:author="R4-1809478" w:date="2018-07-10T13:12:00Z"/>
                <w:rFonts w:cs="Arial"/>
              </w:rPr>
            </w:pPr>
            <w:ins w:id="6254"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4B1AA9C" w14:textId="77777777" w:rsidR="00A572A2" w:rsidRPr="00B04564" w:rsidRDefault="00A572A2" w:rsidP="00081372">
            <w:pPr>
              <w:pStyle w:val="TAC"/>
              <w:rPr>
                <w:ins w:id="6255" w:author="R4-1809478" w:date="2018-07-10T13:12:00Z"/>
                <w:rFonts w:cs="Arial"/>
              </w:rPr>
            </w:pPr>
            <w:ins w:id="6256"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EEB0821" w14:textId="77777777" w:rsidR="00A572A2" w:rsidRPr="00B04564" w:rsidRDefault="00A572A2" w:rsidP="00081372">
            <w:pPr>
              <w:pStyle w:val="TAC"/>
              <w:rPr>
                <w:ins w:id="6257" w:author="R4-1809478" w:date="2018-07-10T13:12:00Z"/>
                <w:rFonts w:cs="Arial"/>
              </w:rPr>
            </w:pPr>
            <w:ins w:id="6258"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9A38B37" w14:textId="77777777" w:rsidR="00A572A2" w:rsidRPr="00B04564" w:rsidRDefault="00A572A2" w:rsidP="00081372">
            <w:pPr>
              <w:pStyle w:val="TAC"/>
              <w:rPr>
                <w:ins w:id="6259" w:author="R4-1809478" w:date="2018-07-10T13:12:00Z"/>
                <w:rFonts w:cs="Arial"/>
              </w:rPr>
            </w:pPr>
          </w:p>
        </w:tc>
      </w:tr>
      <w:tr w:rsidR="00A572A2" w:rsidRPr="00B04564" w14:paraId="2CD751EB" w14:textId="77777777" w:rsidTr="00081372">
        <w:trPr>
          <w:cantSplit/>
          <w:jc w:val="center"/>
          <w:ins w:id="6260"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79381196" w14:textId="77777777" w:rsidR="00A572A2" w:rsidRPr="00B04564" w:rsidRDefault="00A572A2" w:rsidP="00081372">
            <w:pPr>
              <w:pStyle w:val="TAC"/>
              <w:rPr>
                <w:ins w:id="6261" w:author="R4-1809478" w:date="2018-07-10T13:12:00Z"/>
                <w:rFonts w:cs="Arial"/>
                <w:lang w:val="sv-SE"/>
              </w:rPr>
            </w:pPr>
            <w:ins w:id="6262" w:author="R4-1809478" w:date="2018-07-10T13:12:00Z">
              <w:r w:rsidRPr="00B04564">
                <w:rPr>
                  <w:rFonts w:cs="v5.0.0"/>
                  <w:lang w:val="sv-SE"/>
                </w:rPr>
                <w:t>WA</w:t>
              </w:r>
              <w:r w:rsidRPr="00B04564">
                <w:rPr>
                  <w:rFonts w:cs="Arial"/>
                  <w:lang w:val="sv-SE"/>
                </w:rPr>
                <w:t xml:space="preserve"> UTRA FDD Band XIV or </w:t>
              </w:r>
            </w:ins>
          </w:p>
          <w:p w14:paraId="770790D7" w14:textId="77777777" w:rsidR="00A572A2" w:rsidRPr="00B04564" w:rsidRDefault="00A572A2" w:rsidP="00081372">
            <w:pPr>
              <w:pStyle w:val="TAC"/>
              <w:rPr>
                <w:ins w:id="6263" w:author="R4-1809478" w:date="2018-07-10T13:12:00Z"/>
                <w:rFonts w:cs="v5.0.0"/>
                <w:lang w:val="sv-SE" w:eastAsia="zh-CN"/>
              </w:rPr>
            </w:pPr>
            <w:ins w:id="6264" w:author="R4-1809478" w:date="2018-07-10T13:12:00Z">
              <w:r w:rsidRPr="00B04564">
                <w:rPr>
                  <w:rFonts w:cs="Arial"/>
                  <w:lang w:val="sv-SE"/>
                </w:rPr>
                <w:t>E-UTRA Band 14</w:t>
              </w:r>
            </w:ins>
          </w:p>
        </w:tc>
        <w:tc>
          <w:tcPr>
            <w:tcW w:w="1995" w:type="dxa"/>
            <w:tcBorders>
              <w:top w:val="single" w:sz="4" w:space="0" w:color="auto"/>
              <w:left w:val="single" w:sz="4" w:space="0" w:color="auto"/>
              <w:bottom w:val="single" w:sz="4" w:space="0" w:color="auto"/>
              <w:right w:val="single" w:sz="4" w:space="0" w:color="auto"/>
            </w:tcBorders>
          </w:tcPr>
          <w:p w14:paraId="784C70ED" w14:textId="77777777" w:rsidR="00A572A2" w:rsidRPr="00B04564" w:rsidRDefault="00A572A2" w:rsidP="00081372">
            <w:pPr>
              <w:pStyle w:val="TAC"/>
              <w:rPr>
                <w:ins w:id="6265" w:author="R4-1809478" w:date="2018-07-10T13:12:00Z"/>
                <w:rFonts w:cs="Arial"/>
              </w:rPr>
            </w:pPr>
            <w:ins w:id="6266" w:author="R4-1809478" w:date="2018-07-10T13:12:00Z">
              <w:r w:rsidRPr="00B04564">
                <w:rPr>
                  <w:rFonts w:cs="Arial"/>
                </w:rPr>
                <w:t>788 – 798 MHz</w:t>
              </w:r>
            </w:ins>
          </w:p>
        </w:tc>
        <w:tc>
          <w:tcPr>
            <w:tcW w:w="879" w:type="dxa"/>
            <w:tcBorders>
              <w:top w:val="single" w:sz="4" w:space="0" w:color="auto"/>
              <w:left w:val="single" w:sz="4" w:space="0" w:color="auto"/>
              <w:bottom w:val="single" w:sz="4" w:space="0" w:color="auto"/>
              <w:right w:val="single" w:sz="4" w:space="0" w:color="auto"/>
            </w:tcBorders>
          </w:tcPr>
          <w:p w14:paraId="279538CC" w14:textId="77777777" w:rsidR="00A572A2" w:rsidRPr="00B04564" w:rsidRDefault="00A572A2" w:rsidP="00081372">
            <w:pPr>
              <w:pStyle w:val="TAC"/>
              <w:rPr>
                <w:ins w:id="6267" w:author="R4-1809478" w:date="2018-07-10T13:12:00Z"/>
                <w:rFonts w:cs="Arial"/>
              </w:rPr>
            </w:pPr>
            <w:ins w:id="6268"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2B0B7F6" w14:textId="77777777" w:rsidR="00A572A2" w:rsidRPr="00B04564" w:rsidRDefault="00A572A2" w:rsidP="00081372">
            <w:pPr>
              <w:pStyle w:val="TAC"/>
              <w:rPr>
                <w:ins w:id="6269" w:author="R4-1809478" w:date="2018-07-10T13:12:00Z"/>
                <w:rFonts w:cs="Arial"/>
              </w:rPr>
            </w:pPr>
            <w:ins w:id="6270"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708E27A4" w14:textId="77777777" w:rsidR="00A572A2" w:rsidRPr="00B04564" w:rsidRDefault="00A572A2" w:rsidP="00081372">
            <w:pPr>
              <w:pStyle w:val="TAC"/>
              <w:rPr>
                <w:ins w:id="6271" w:author="R4-1809478" w:date="2018-07-10T13:12:00Z"/>
                <w:rFonts w:cs="Arial"/>
              </w:rPr>
            </w:pPr>
            <w:ins w:id="6272"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18939F2A" w14:textId="77777777" w:rsidR="00A572A2" w:rsidRPr="00B04564" w:rsidRDefault="00A572A2" w:rsidP="00081372">
            <w:pPr>
              <w:pStyle w:val="TAC"/>
              <w:rPr>
                <w:ins w:id="6273" w:author="R4-1809478" w:date="2018-07-10T13:12:00Z"/>
                <w:rFonts w:cs="Arial"/>
              </w:rPr>
            </w:pPr>
            <w:ins w:id="6274"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24DC6FA" w14:textId="77777777" w:rsidR="00A572A2" w:rsidRPr="00B04564" w:rsidRDefault="00A572A2" w:rsidP="00081372">
            <w:pPr>
              <w:pStyle w:val="TAC"/>
              <w:rPr>
                <w:ins w:id="6275" w:author="R4-1809478" w:date="2018-07-10T13:12:00Z"/>
                <w:rFonts w:cs="Arial"/>
              </w:rPr>
            </w:pPr>
          </w:p>
        </w:tc>
      </w:tr>
      <w:tr w:rsidR="00A572A2" w:rsidRPr="00B04564" w14:paraId="6191E0A4" w14:textId="77777777" w:rsidTr="00081372">
        <w:trPr>
          <w:cantSplit/>
          <w:jc w:val="center"/>
          <w:ins w:id="6276"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B6E69D4" w14:textId="77777777" w:rsidR="00A572A2" w:rsidRPr="00B04564" w:rsidRDefault="00A572A2" w:rsidP="00081372">
            <w:pPr>
              <w:pStyle w:val="TAC"/>
              <w:rPr>
                <w:ins w:id="6277" w:author="R4-1809478" w:date="2018-07-10T13:12:00Z"/>
                <w:rFonts w:cs="v5.0.0"/>
                <w:lang w:eastAsia="zh-CN"/>
              </w:rPr>
            </w:pPr>
            <w:ins w:id="6278" w:author="R4-1809478" w:date="2018-07-10T13:12:00Z">
              <w:r w:rsidRPr="00B04564">
                <w:rPr>
                  <w:rFonts w:cs="v5.0.0"/>
                </w:rPr>
                <w:t>WA</w:t>
              </w:r>
              <w:r w:rsidRPr="00B04564">
                <w:rPr>
                  <w:rFonts w:cs="Arial"/>
                </w:rPr>
                <w:t xml:space="preserve"> E-UTRA Band 17</w:t>
              </w:r>
            </w:ins>
          </w:p>
        </w:tc>
        <w:tc>
          <w:tcPr>
            <w:tcW w:w="1995" w:type="dxa"/>
            <w:tcBorders>
              <w:top w:val="single" w:sz="4" w:space="0" w:color="auto"/>
              <w:left w:val="single" w:sz="4" w:space="0" w:color="auto"/>
              <w:bottom w:val="single" w:sz="4" w:space="0" w:color="auto"/>
              <w:right w:val="single" w:sz="4" w:space="0" w:color="auto"/>
            </w:tcBorders>
          </w:tcPr>
          <w:p w14:paraId="35DED277" w14:textId="77777777" w:rsidR="00A572A2" w:rsidRPr="00B04564" w:rsidRDefault="00A572A2" w:rsidP="00081372">
            <w:pPr>
              <w:pStyle w:val="TAC"/>
              <w:rPr>
                <w:ins w:id="6279" w:author="R4-1809478" w:date="2018-07-10T13:12:00Z"/>
                <w:rFonts w:cs="Arial"/>
              </w:rPr>
            </w:pPr>
            <w:ins w:id="6280" w:author="R4-1809478" w:date="2018-07-10T13:12:00Z">
              <w:r w:rsidRPr="00B04564">
                <w:rPr>
                  <w:rFonts w:cs="Arial"/>
                </w:rPr>
                <w:t>704 – 716 MHz</w:t>
              </w:r>
            </w:ins>
          </w:p>
        </w:tc>
        <w:tc>
          <w:tcPr>
            <w:tcW w:w="879" w:type="dxa"/>
            <w:tcBorders>
              <w:top w:val="single" w:sz="4" w:space="0" w:color="auto"/>
              <w:left w:val="single" w:sz="4" w:space="0" w:color="auto"/>
              <w:bottom w:val="single" w:sz="4" w:space="0" w:color="auto"/>
              <w:right w:val="single" w:sz="4" w:space="0" w:color="auto"/>
            </w:tcBorders>
          </w:tcPr>
          <w:p w14:paraId="403D0103" w14:textId="77777777" w:rsidR="00A572A2" w:rsidRPr="00B04564" w:rsidRDefault="00A572A2" w:rsidP="00081372">
            <w:pPr>
              <w:pStyle w:val="TAC"/>
              <w:rPr>
                <w:ins w:id="6281" w:author="R4-1809478" w:date="2018-07-10T13:12:00Z"/>
                <w:rFonts w:cs="Arial"/>
              </w:rPr>
            </w:pPr>
            <w:ins w:id="6282"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7F5CAB80" w14:textId="77777777" w:rsidR="00A572A2" w:rsidRPr="00B04564" w:rsidRDefault="00A572A2" w:rsidP="00081372">
            <w:pPr>
              <w:pStyle w:val="TAC"/>
              <w:rPr>
                <w:ins w:id="6283" w:author="R4-1809478" w:date="2018-07-10T13:12:00Z"/>
                <w:rFonts w:cs="Arial"/>
              </w:rPr>
            </w:pPr>
            <w:ins w:id="6284"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212C3E6B" w14:textId="77777777" w:rsidR="00A572A2" w:rsidRPr="00B04564" w:rsidRDefault="00A572A2" w:rsidP="00081372">
            <w:pPr>
              <w:pStyle w:val="TAC"/>
              <w:rPr>
                <w:ins w:id="6285" w:author="R4-1809478" w:date="2018-07-10T13:12:00Z"/>
                <w:rFonts w:cs="Arial"/>
              </w:rPr>
            </w:pPr>
            <w:ins w:id="6286"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39635E85" w14:textId="77777777" w:rsidR="00A572A2" w:rsidRPr="00B04564" w:rsidRDefault="00A572A2" w:rsidP="00081372">
            <w:pPr>
              <w:pStyle w:val="TAC"/>
              <w:rPr>
                <w:ins w:id="6287" w:author="R4-1809478" w:date="2018-07-10T13:12:00Z"/>
                <w:rFonts w:cs="Arial"/>
              </w:rPr>
            </w:pPr>
            <w:ins w:id="6288"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342DF161" w14:textId="77777777" w:rsidR="00A572A2" w:rsidRPr="00B04564" w:rsidRDefault="00A572A2" w:rsidP="00081372">
            <w:pPr>
              <w:pStyle w:val="TAC"/>
              <w:rPr>
                <w:ins w:id="6289" w:author="R4-1809478" w:date="2018-07-10T13:12:00Z"/>
                <w:rFonts w:cs="Arial"/>
              </w:rPr>
            </w:pPr>
          </w:p>
        </w:tc>
      </w:tr>
      <w:tr w:rsidR="00A572A2" w:rsidRPr="00B04564" w14:paraId="42D86563" w14:textId="77777777" w:rsidTr="00081372">
        <w:trPr>
          <w:cantSplit/>
          <w:jc w:val="center"/>
          <w:ins w:id="6290"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463DB94" w14:textId="77777777" w:rsidR="00A572A2" w:rsidRPr="00B04564" w:rsidRDefault="00A572A2" w:rsidP="00081372">
            <w:pPr>
              <w:pStyle w:val="TAC"/>
              <w:rPr>
                <w:ins w:id="6291" w:author="R4-1809478" w:date="2018-07-10T13:12:00Z"/>
                <w:rFonts w:cs="v5.0.0"/>
                <w:lang w:eastAsia="zh-CN"/>
              </w:rPr>
            </w:pPr>
            <w:ins w:id="6292" w:author="R4-1809478" w:date="2018-07-10T13:12:00Z">
              <w:r w:rsidRPr="00B04564">
                <w:rPr>
                  <w:rFonts w:cs="v5.0.0"/>
                </w:rPr>
                <w:t>WA</w:t>
              </w:r>
              <w:r w:rsidRPr="00B04564">
                <w:rPr>
                  <w:rFonts w:cs="Arial"/>
                </w:rPr>
                <w:t xml:space="preserve"> E-UTRA Band 18</w:t>
              </w:r>
            </w:ins>
          </w:p>
        </w:tc>
        <w:tc>
          <w:tcPr>
            <w:tcW w:w="1995" w:type="dxa"/>
            <w:tcBorders>
              <w:top w:val="single" w:sz="4" w:space="0" w:color="auto"/>
              <w:left w:val="single" w:sz="4" w:space="0" w:color="auto"/>
              <w:bottom w:val="single" w:sz="4" w:space="0" w:color="auto"/>
              <w:right w:val="single" w:sz="4" w:space="0" w:color="auto"/>
            </w:tcBorders>
          </w:tcPr>
          <w:p w14:paraId="75EB9B19" w14:textId="77777777" w:rsidR="00A572A2" w:rsidRPr="00B04564" w:rsidRDefault="00A572A2" w:rsidP="00081372">
            <w:pPr>
              <w:pStyle w:val="TAC"/>
              <w:rPr>
                <w:ins w:id="6293" w:author="R4-1809478" w:date="2018-07-10T13:12:00Z"/>
                <w:rFonts w:cs="Arial"/>
              </w:rPr>
            </w:pPr>
            <w:ins w:id="6294" w:author="R4-1809478" w:date="2018-07-10T13:12:00Z">
              <w:r w:rsidRPr="00B04564">
                <w:rPr>
                  <w:rFonts w:cs="Arial"/>
                </w:rPr>
                <w:t>815 – 830 MHz</w:t>
              </w:r>
            </w:ins>
          </w:p>
        </w:tc>
        <w:tc>
          <w:tcPr>
            <w:tcW w:w="879" w:type="dxa"/>
            <w:tcBorders>
              <w:top w:val="single" w:sz="4" w:space="0" w:color="auto"/>
              <w:left w:val="single" w:sz="4" w:space="0" w:color="auto"/>
              <w:bottom w:val="single" w:sz="4" w:space="0" w:color="auto"/>
              <w:right w:val="single" w:sz="4" w:space="0" w:color="auto"/>
            </w:tcBorders>
          </w:tcPr>
          <w:p w14:paraId="6AAA0238" w14:textId="77777777" w:rsidR="00A572A2" w:rsidRPr="00B04564" w:rsidRDefault="00A572A2" w:rsidP="00081372">
            <w:pPr>
              <w:pStyle w:val="TAC"/>
              <w:rPr>
                <w:ins w:id="6295" w:author="R4-1809478" w:date="2018-07-10T13:12:00Z"/>
                <w:rFonts w:cs="Arial"/>
              </w:rPr>
            </w:pPr>
            <w:ins w:id="6296"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17240D2A" w14:textId="77777777" w:rsidR="00A572A2" w:rsidRPr="00B04564" w:rsidRDefault="00A572A2" w:rsidP="00081372">
            <w:pPr>
              <w:pStyle w:val="TAC"/>
              <w:rPr>
                <w:ins w:id="6297" w:author="R4-1809478" w:date="2018-07-10T13:12:00Z"/>
                <w:rFonts w:cs="Arial"/>
              </w:rPr>
            </w:pPr>
            <w:ins w:id="6298"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5D19D089" w14:textId="77777777" w:rsidR="00A572A2" w:rsidRPr="00B04564" w:rsidRDefault="00A572A2" w:rsidP="00081372">
            <w:pPr>
              <w:pStyle w:val="TAC"/>
              <w:rPr>
                <w:ins w:id="6299" w:author="R4-1809478" w:date="2018-07-10T13:12:00Z"/>
                <w:rFonts w:cs="Arial"/>
              </w:rPr>
            </w:pPr>
            <w:ins w:id="6300"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4261EE29" w14:textId="77777777" w:rsidR="00A572A2" w:rsidRPr="00B04564" w:rsidRDefault="00A572A2" w:rsidP="00081372">
            <w:pPr>
              <w:pStyle w:val="TAC"/>
              <w:rPr>
                <w:ins w:id="6301" w:author="R4-1809478" w:date="2018-07-10T13:12:00Z"/>
                <w:rFonts w:cs="Arial"/>
              </w:rPr>
            </w:pPr>
            <w:ins w:id="6302"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41FA854B" w14:textId="77777777" w:rsidR="00A572A2" w:rsidRPr="00B04564" w:rsidRDefault="00A572A2" w:rsidP="00081372">
            <w:pPr>
              <w:pStyle w:val="TAC"/>
              <w:rPr>
                <w:ins w:id="6303" w:author="R4-1809478" w:date="2018-07-10T13:12:00Z"/>
                <w:rFonts w:cs="Arial"/>
              </w:rPr>
            </w:pPr>
          </w:p>
        </w:tc>
      </w:tr>
      <w:tr w:rsidR="00A572A2" w:rsidRPr="00B04564" w14:paraId="5DB529B6" w14:textId="77777777" w:rsidTr="00081372">
        <w:trPr>
          <w:cantSplit/>
          <w:jc w:val="center"/>
          <w:ins w:id="6304"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2B66A53" w14:textId="77777777" w:rsidR="00A572A2" w:rsidRPr="00B04564" w:rsidRDefault="00A572A2" w:rsidP="00081372">
            <w:pPr>
              <w:pStyle w:val="TAC"/>
              <w:rPr>
                <w:ins w:id="6305" w:author="R4-1809478" w:date="2018-07-10T13:12:00Z"/>
                <w:rFonts w:cs="v5.0.0"/>
                <w:lang w:eastAsia="zh-CN"/>
              </w:rPr>
            </w:pPr>
            <w:ins w:id="6306" w:author="R4-1809478" w:date="2018-07-10T13:12:00Z">
              <w:r w:rsidRPr="00B04564">
                <w:rPr>
                  <w:rFonts w:cs="v5.0.0"/>
                </w:rPr>
                <w:t>WA</w:t>
              </w:r>
              <w:r w:rsidRPr="00B04564">
                <w:rPr>
                  <w:rFonts w:cs="Arial"/>
                </w:rPr>
                <w:t xml:space="preserve"> UTRA FDD Band XX or E-UTRA Band 20 or NR Band n20</w:t>
              </w:r>
            </w:ins>
          </w:p>
        </w:tc>
        <w:tc>
          <w:tcPr>
            <w:tcW w:w="1995" w:type="dxa"/>
            <w:tcBorders>
              <w:top w:val="single" w:sz="4" w:space="0" w:color="auto"/>
              <w:left w:val="single" w:sz="4" w:space="0" w:color="auto"/>
              <w:bottom w:val="single" w:sz="4" w:space="0" w:color="auto"/>
              <w:right w:val="single" w:sz="4" w:space="0" w:color="auto"/>
            </w:tcBorders>
          </w:tcPr>
          <w:p w14:paraId="2B19A016" w14:textId="77777777" w:rsidR="00A572A2" w:rsidRPr="00B04564" w:rsidRDefault="00A572A2" w:rsidP="00081372">
            <w:pPr>
              <w:pStyle w:val="TAC"/>
              <w:rPr>
                <w:ins w:id="6307" w:author="R4-1809478" w:date="2018-07-10T13:12:00Z"/>
                <w:rFonts w:cs="Arial"/>
              </w:rPr>
            </w:pPr>
            <w:ins w:id="6308" w:author="R4-1809478" w:date="2018-07-10T13:12:00Z">
              <w:r w:rsidRPr="00B04564">
                <w:rPr>
                  <w:rFonts w:cs="Arial"/>
                </w:rPr>
                <w:t>832 – 862 MHz</w:t>
              </w:r>
            </w:ins>
          </w:p>
        </w:tc>
        <w:tc>
          <w:tcPr>
            <w:tcW w:w="879" w:type="dxa"/>
            <w:tcBorders>
              <w:top w:val="single" w:sz="4" w:space="0" w:color="auto"/>
              <w:left w:val="single" w:sz="4" w:space="0" w:color="auto"/>
              <w:bottom w:val="single" w:sz="4" w:space="0" w:color="auto"/>
              <w:right w:val="single" w:sz="4" w:space="0" w:color="auto"/>
            </w:tcBorders>
          </w:tcPr>
          <w:p w14:paraId="111F2CBC" w14:textId="77777777" w:rsidR="00A572A2" w:rsidRPr="00B04564" w:rsidRDefault="00A572A2" w:rsidP="00081372">
            <w:pPr>
              <w:pStyle w:val="TAC"/>
              <w:rPr>
                <w:ins w:id="6309" w:author="R4-1809478" w:date="2018-07-10T13:12:00Z"/>
                <w:rFonts w:cs="Arial"/>
              </w:rPr>
            </w:pPr>
            <w:ins w:id="6310"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7403F060" w14:textId="77777777" w:rsidR="00A572A2" w:rsidRPr="00B04564" w:rsidRDefault="00A572A2" w:rsidP="00081372">
            <w:pPr>
              <w:pStyle w:val="TAC"/>
              <w:rPr>
                <w:ins w:id="6311" w:author="R4-1809478" w:date="2018-07-10T13:12:00Z"/>
                <w:rFonts w:cs="Arial"/>
              </w:rPr>
            </w:pPr>
            <w:ins w:id="6312"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56298909" w14:textId="77777777" w:rsidR="00A572A2" w:rsidRPr="00B04564" w:rsidRDefault="00A572A2" w:rsidP="00081372">
            <w:pPr>
              <w:pStyle w:val="TAC"/>
              <w:rPr>
                <w:ins w:id="6313" w:author="R4-1809478" w:date="2018-07-10T13:12:00Z"/>
                <w:rFonts w:cs="Arial"/>
              </w:rPr>
            </w:pPr>
            <w:ins w:id="6314"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127B0958" w14:textId="77777777" w:rsidR="00A572A2" w:rsidRPr="00B04564" w:rsidRDefault="00A572A2" w:rsidP="00081372">
            <w:pPr>
              <w:pStyle w:val="TAC"/>
              <w:rPr>
                <w:ins w:id="6315" w:author="R4-1809478" w:date="2018-07-10T13:12:00Z"/>
                <w:rFonts w:cs="Arial"/>
              </w:rPr>
            </w:pPr>
            <w:ins w:id="6316"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15223E1A" w14:textId="77777777" w:rsidR="00A572A2" w:rsidRPr="00B04564" w:rsidRDefault="00A572A2" w:rsidP="00081372">
            <w:pPr>
              <w:pStyle w:val="TAC"/>
              <w:rPr>
                <w:ins w:id="6317" w:author="R4-1809478" w:date="2018-07-10T13:12:00Z"/>
                <w:rFonts w:cs="Arial"/>
              </w:rPr>
            </w:pPr>
          </w:p>
        </w:tc>
      </w:tr>
      <w:tr w:rsidR="00A572A2" w:rsidRPr="00B04564" w14:paraId="375799BC" w14:textId="77777777" w:rsidTr="00081372">
        <w:trPr>
          <w:cantSplit/>
          <w:jc w:val="center"/>
          <w:ins w:id="6318"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A0E02C9" w14:textId="77777777" w:rsidR="00A572A2" w:rsidRPr="00B04564" w:rsidRDefault="00A572A2" w:rsidP="00081372">
            <w:pPr>
              <w:pStyle w:val="TAC"/>
              <w:rPr>
                <w:ins w:id="6319" w:author="R4-1809478" w:date="2018-07-10T13:12:00Z"/>
                <w:rFonts w:cs="v5.0.0"/>
                <w:lang w:val="sv-SE" w:eastAsia="zh-CN"/>
              </w:rPr>
            </w:pPr>
            <w:ins w:id="6320" w:author="R4-1809478" w:date="2018-07-10T13:12:00Z">
              <w:r w:rsidRPr="00B04564">
                <w:rPr>
                  <w:rFonts w:cs="v5.0.0"/>
                  <w:lang w:val="sv-SE"/>
                </w:rPr>
                <w:t>WA</w:t>
              </w:r>
              <w:r w:rsidRPr="00B04564">
                <w:rPr>
                  <w:rFonts w:cs="Arial"/>
                  <w:lang w:val="sv-SE"/>
                </w:rPr>
                <w:t xml:space="preserve"> UTRA FDD Band XXI or E-UTRA Band 21</w:t>
              </w:r>
            </w:ins>
          </w:p>
        </w:tc>
        <w:tc>
          <w:tcPr>
            <w:tcW w:w="1995" w:type="dxa"/>
            <w:tcBorders>
              <w:top w:val="single" w:sz="4" w:space="0" w:color="auto"/>
              <w:left w:val="single" w:sz="4" w:space="0" w:color="auto"/>
              <w:bottom w:val="single" w:sz="4" w:space="0" w:color="auto"/>
              <w:right w:val="single" w:sz="4" w:space="0" w:color="auto"/>
            </w:tcBorders>
          </w:tcPr>
          <w:p w14:paraId="568DA06D" w14:textId="77777777" w:rsidR="00A572A2" w:rsidRPr="00B04564" w:rsidRDefault="00A572A2" w:rsidP="00081372">
            <w:pPr>
              <w:pStyle w:val="TAC"/>
              <w:rPr>
                <w:ins w:id="6321" w:author="R4-1809478" w:date="2018-07-10T13:12:00Z"/>
                <w:rFonts w:cs="Arial"/>
              </w:rPr>
            </w:pPr>
            <w:ins w:id="6322" w:author="R4-1809478" w:date="2018-07-10T13:12:00Z">
              <w:r w:rsidRPr="00B04564">
                <w:rPr>
                  <w:rFonts w:cs="Arial"/>
                </w:rPr>
                <w:t>1447.9 – 1462.9 MHz</w:t>
              </w:r>
            </w:ins>
          </w:p>
        </w:tc>
        <w:tc>
          <w:tcPr>
            <w:tcW w:w="879" w:type="dxa"/>
            <w:tcBorders>
              <w:top w:val="single" w:sz="4" w:space="0" w:color="auto"/>
              <w:left w:val="single" w:sz="4" w:space="0" w:color="auto"/>
              <w:bottom w:val="single" w:sz="4" w:space="0" w:color="auto"/>
              <w:right w:val="single" w:sz="4" w:space="0" w:color="auto"/>
            </w:tcBorders>
          </w:tcPr>
          <w:p w14:paraId="12505369" w14:textId="77777777" w:rsidR="00A572A2" w:rsidRPr="00B04564" w:rsidRDefault="00A572A2" w:rsidP="00081372">
            <w:pPr>
              <w:pStyle w:val="TAC"/>
              <w:rPr>
                <w:ins w:id="6323" w:author="R4-1809478" w:date="2018-07-10T13:12:00Z"/>
                <w:rFonts w:cs="Arial"/>
              </w:rPr>
            </w:pPr>
            <w:ins w:id="6324"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E9CA682" w14:textId="77777777" w:rsidR="00A572A2" w:rsidRPr="00B04564" w:rsidRDefault="00A572A2" w:rsidP="00081372">
            <w:pPr>
              <w:pStyle w:val="TAC"/>
              <w:rPr>
                <w:ins w:id="6325" w:author="R4-1809478" w:date="2018-07-10T13:12:00Z"/>
                <w:rFonts w:cs="Arial"/>
              </w:rPr>
            </w:pPr>
            <w:ins w:id="6326"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AAC8804" w14:textId="77777777" w:rsidR="00A572A2" w:rsidRPr="00B04564" w:rsidRDefault="00A572A2" w:rsidP="00081372">
            <w:pPr>
              <w:pStyle w:val="TAC"/>
              <w:rPr>
                <w:ins w:id="6327" w:author="R4-1809478" w:date="2018-07-10T13:12:00Z"/>
                <w:rFonts w:cs="Arial"/>
              </w:rPr>
            </w:pPr>
            <w:ins w:id="6328"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7EAE388" w14:textId="77777777" w:rsidR="00A572A2" w:rsidRPr="00B04564" w:rsidRDefault="00A572A2" w:rsidP="00081372">
            <w:pPr>
              <w:pStyle w:val="TAC"/>
              <w:rPr>
                <w:ins w:id="6329" w:author="R4-1809478" w:date="2018-07-10T13:12:00Z"/>
                <w:rFonts w:cs="Arial"/>
              </w:rPr>
            </w:pPr>
            <w:ins w:id="6330"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927CFB1" w14:textId="77777777" w:rsidR="00A572A2" w:rsidRPr="00B04564" w:rsidRDefault="00A572A2" w:rsidP="00081372">
            <w:pPr>
              <w:pStyle w:val="TAC"/>
              <w:rPr>
                <w:ins w:id="6331" w:author="R4-1809478" w:date="2018-07-10T13:12:00Z"/>
                <w:rFonts w:cs="Arial"/>
              </w:rPr>
            </w:pPr>
            <w:ins w:id="6332" w:author="R4-1809478" w:date="2018-07-10T13:12:00Z">
              <w:r w:rsidRPr="00B04564">
                <w:rPr>
                  <w:rFonts w:cs="v5.0.0"/>
                  <w:lang w:eastAsia="ja-JP"/>
                </w:rPr>
                <w:t>This is not applicable to BS operating in Band n75</w:t>
              </w:r>
            </w:ins>
          </w:p>
        </w:tc>
      </w:tr>
      <w:tr w:rsidR="00A572A2" w:rsidRPr="00B04564" w14:paraId="0709BC39" w14:textId="77777777" w:rsidTr="00081372">
        <w:trPr>
          <w:cantSplit/>
          <w:jc w:val="center"/>
          <w:ins w:id="633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6B1925F" w14:textId="77777777" w:rsidR="00A572A2" w:rsidRPr="00B04564" w:rsidRDefault="00A572A2" w:rsidP="00081372">
            <w:pPr>
              <w:pStyle w:val="TAC"/>
              <w:rPr>
                <w:ins w:id="6334" w:author="R4-1809478" w:date="2018-07-10T13:12:00Z"/>
                <w:rFonts w:cs="v5.0.0"/>
                <w:lang w:val="sv-SE" w:eastAsia="zh-CN"/>
              </w:rPr>
            </w:pPr>
            <w:ins w:id="6335" w:author="R4-1809478" w:date="2018-07-10T13:12:00Z">
              <w:r w:rsidRPr="00B04564">
                <w:rPr>
                  <w:rFonts w:cs="v5.0.0"/>
                  <w:lang w:val="sv-SE"/>
                </w:rPr>
                <w:t>WA</w:t>
              </w:r>
              <w:r w:rsidRPr="00B04564">
                <w:rPr>
                  <w:rFonts w:cs="Arial"/>
                  <w:lang w:val="sv-SE"/>
                </w:rPr>
                <w:t xml:space="preserve"> UTRA FDD Band XXII or E-UTRA Band 22</w:t>
              </w:r>
            </w:ins>
          </w:p>
        </w:tc>
        <w:tc>
          <w:tcPr>
            <w:tcW w:w="1995" w:type="dxa"/>
            <w:tcBorders>
              <w:top w:val="single" w:sz="4" w:space="0" w:color="auto"/>
              <w:left w:val="single" w:sz="4" w:space="0" w:color="auto"/>
              <w:bottom w:val="single" w:sz="4" w:space="0" w:color="auto"/>
              <w:right w:val="single" w:sz="4" w:space="0" w:color="auto"/>
            </w:tcBorders>
          </w:tcPr>
          <w:p w14:paraId="55490E84" w14:textId="77777777" w:rsidR="00A572A2" w:rsidRPr="00B04564" w:rsidRDefault="00A572A2" w:rsidP="00081372">
            <w:pPr>
              <w:pStyle w:val="TAC"/>
              <w:rPr>
                <w:ins w:id="6336" w:author="R4-1809478" w:date="2018-07-10T13:12:00Z"/>
                <w:rFonts w:cs="Arial"/>
              </w:rPr>
            </w:pPr>
            <w:ins w:id="6337" w:author="R4-1809478" w:date="2018-07-10T13:12:00Z">
              <w:r w:rsidRPr="00B04564">
                <w:rPr>
                  <w:rFonts w:cs="Arial"/>
                </w:rPr>
                <w:t>3410  – 3490 MHz</w:t>
              </w:r>
            </w:ins>
          </w:p>
        </w:tc>
        <w:tc>
          <w:tcPr>
            <w:tcW w:w="879" w:type="dxa"/>
            <w:tcBorders>
              <w:top w:val="single" w:sz="4" w:space="0" w:color="auto"/>
              <w:left w:val="single" w:sz="4" w:space="0" w:color="auto"/>
              <w:bottom w:val="single" w:sz="4" w:space="0" w:color="auto"/>
              <w:right w:val="single" w:sz="4" w:space="0" w:color="auto"/>
            </w:tcBorders>
          </w:tcPr>
          <w:p w14:paraId="6EBECD25" w14:textId="77777777" w:rsidR="00A572A2" w:rsidRPr="00B04564" w:rsidRDefault="00A572A2" w:rsidP="00081372">
            <w:pPr>
              <w:pStyle w:val="TAC"/>
              <w:rPr>
                <w:ins w:id="6338" w:author="R4-1809478" w:date="2018-07-10T13:12:00Z"/>
                <w:rFonts w:cs="Arial"/>
              </w:rPr>
            </w:pPr>
            <w:ins w:id="6339"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8D0F390" w14:textId="77777777" w:rsidR="00A572A2" w:rsidRPr="00B04564" w:rsidRDefault="00A572A2" w:rsidP="00081372">
            <w:pPr>
              <w:pStyle w:val="TAC"/>
              <w:rPr>
                <w:ins w:id="6340" w:author="R4-1809478" w:date="2018-07-10T13:12:00Z"/>
                <w:rFonts w:cs="Arial"/>
              </w:rPr>
            </w:pPr>
            <w:ins w:id="6341"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731C9D2C" w14:textId="77777777" w:rsidR="00A572A2" w:rsidRPr="00B04564" w:rsidRDefault="00A572A2" w:rsidP="00081372">
            <w:pPr>
              <w:pStyle w:val="TAC"/>
              <w:rPr>
                <w:ins w:id="6342" w:author="R4-1809478" w:date="2018-07-10T13:12:00Z"/>
                <w:rFonts w:cs="Arial"/>
              </w:rPr>
            </w:pPr>
            <w:ins w:id="6343"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2BC6943A" w14:textId="77777777" w:rsidR="00A572A2" w:rsidRPr="00B04564" w:rsidRDefault="00A572A2" w:rsidP="00081372">
            <w:pPr>
              <w:pStyle w:val="TAC"/>
              <w:rPr>
                <w:ins w:id="6344" w:author="R4-1809478" w:date="2018-07-10T13:12:00Z"/>
                <w:rFonts w:cs="Arial"/>
              </w:rPr>
            </w:pPr>
            <w:ins w:id="6345"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C3136A1" w14:textId="77777777" w:rsidR="00A572A2" w:rsidRPr="00B04564" w:rsidRDefault="00A572A2" w:rsidP="00081372">
            <w:pPr>
              <w:pStyle w:val="TAC"/>
              <w:rPr>
                <w:ins w:id="6346" w:author="R4-1809478" w:date="2018-07-10T13:12:00Z"/>
                <w:rFonts w:cs="Arial"/>
              </w:rPr>
            </w:pPr>
          </w:p>
        </w:tc>
      </w:tr>
      <w:tr w:rsidR="00A572A2" w:rsidRPr="00B04564" w14:paraId="40BFC442" w14:textId="77777777" w:rsidTr="00081372">
        <w:trPr>
          <w:cantSplit/>
          <w:jc w:val="center"/>
          <w:ins w:id="634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1B868265" w14:textId="77777777" w:rsidR="00A572A2" w:rsidRPr="00B04564" w:rsidRDefault="00A572A2" w:rsidP="00081372">
            <w:pPr>
              <w:pStyle w:val="TAC"/>
              <w:rPr>
                <w:ins w:id="6348" w:author="R4-1809478" w:date="2018-07-10T13:12:00Z"/>
                <w:rFonts w:cs="v5.0.0"/>
                <w:lang w:eastAsia="zh-CN"/>
              </w:rPr>
            </w:pPr>
            <w:ins w:id="6349" w:author="R4-1809478" w:date="2018-07-10T13:12:00Z">
              <w:r w:rsidRPr="00B04564">
                <w:rPr>
                  <w:rFonts w:cs="v5.0.0"/>
                </w:rPr>
                <w:t>WA E-UTRA Band 23</w:t>
              </w:r>
            </w:ins>
          </w:p>
        </w:tc>
        <w:tc>
          <w:tcPr>
            <w:tcW w:w="1995" w:type="dxa"/>
            <w:tcBorders>
              <w:top w:val="single" w:sz="4" w:space="0" w:color="auto"/>
              <w:left w:val="single" w:sz="4" w:space="0" w:color="auto"/>
              <w:bottom w:val="single" w:sz="4" w:space="0" w:color="auto"/>
              <w:right w:val="single" w:sz="4" w:space="0" w:color="auto"/>
            </w:tcBorders>
          </w:tcPr>
          <w:p w14:paraId="12450C33" w14:textId="77777777" w:rsidR="00A572A2" w:rsidRPr="00B04564" w:rsidRDefault="00A572A2" w:rsidP="00081372">
            <w:pPr>
              <w:pStyle w:val="TAC"/>
              <w:rPr>
                <w:ins w:id="6350" w:author="R4-1809478" w:date="2018-07-10T13:12:00Z"/>
                <w:rFonts w:cs="Arial"/>
              </w:rPr>
            </w:pPr>
            <w:ins w:id="6351" w:author="R4-1809478" w:date="2018-07-10T13:12:00Z">
              <w:r w:rsidRPr="00B04564">
                <w:rPr>
                  <w:rFonts w:cs="Arial"/>
                </w:rPr>
                <w:t>2000 – 2020 MHz</w:t>
              </w:r>
            </w:ins>
          </w:p>
        </w:tc>
        <w:tc>
          <w:tcPr>
            <w:tcW w:w="879" w:type="dxa"/>
            <w:tcBorders>
              <w:top w:val="single" w:sz="4" w:space="0" w:color="auto"/>
              <w:left w:val="single" w:sz="4" w:space="0" w:color="auto"/>
              <w:bottom w:val="single" w:sz="4" w:space="0" w:color="auto"/>
              <w:right w:val="single" w:sz="4" w:space="0" w:color="auto"/>
            </w:tcBorders>
          </w:tcPr>
          <w:p w14:paraId="7DF1BA25" w14:textId="77777777" w:rsidR="00A572A2" w:rsidRPr="00B04564" w:rsidRDefault="00A572A2" w:rsidP="00081372">
            <w:pPr>
              <w:pStyle w:val="TAC"/>
              <w:rPr>
                <w:ins w:id="6352" w:author="R4-1809478" w:date="2018-07-10T13:12:00Z"/>
                <w:rFonts w:cs="Arial"/>
              </w:rPr>
            </w:pPr>
            <w:ins w:id="635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3D7F116E" w14:textId="77777777" w:rsidR="00A572A2" w:rsidRPr="00B04564" w:rsidRDefault="00A572A2" w:rsidP="00081372">
            <w:pPr>
              <w:pStyle w:val="TAC"/>
              <w:rPr>
                <w:ins w:id="6354" w:author="R4-1809478" w:date="2018-07-10T13:12:00Z"/>
                <w:rFonts w:cs="Arial"/>
              </w:rPr>
            </w:pPr>
            <w:ins w:id="635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ECC89B1" w14:textId="77777777" w:rsidR="00A572A2" w:rsidRPr="00B04564" w:rsidRDefault="00A572A2" w:rsidP="00081372">
            <w:pPr>
              <w:pStyle w:val="TAC"/>
              <w:rPr>
                <w:ins w:id="6356" w:author="R4-1809478" w:date="2018-07-10T13:12:00Z"/>
                <w:rFonts w:cs="Arial"/>
              </w:rPr>
            </w:pPr>
            <w:ins w:id="635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17CB3840" w14:textId="77777777" w:rsidR="00A572A2" w:rsidRPr="00B04564" w:rsidRDefault="00A572A2" w:rsidP="00081372">
            <w:pPr>
              <w:pStyle w:val="TAC"/>
              <w:rPr>
                <w:ins w:id="6358" w:author="R4-1809478" w:date="2018-07-10T13:12:00Z"/>
                <w:rFonts w:cs="Arial"/>
              </w:rPr>
            </w:pPr>
            <w:ins w:id="635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A39A6C5" w14:textId="77777777" w:rsidR="00A572A2" w:rsidRPr="00B04564" w:rsidRDefault="00A572A2" w:rsidP="00081372">
            <w:pPr>
              <w:pStyle w:val="TAC"/>
              <w:rPr>
                <w:ins w:id="6360" w:author="R4-1809478" w:date="2018-07-10T13:12:00Z"/>
                <w:rFonts w:cs="Arial"/>
              </w:rPr>
            </w:pPr>
          </w:p>
        </w:tc>
      </w:tr>
      <w:tr w:rsidR="00A572A2" w:rsidRPr="00B04564" w14:paraId="4F5D3289" w14:textId="77777777" w:rsidTr="00081372">
        <w:trPr>
          <w:cantSplit/>
          <w:jc w:val="center"/>
          <w:ins w:id="636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17D8F903" w14:textId="77777777" w:rsidR="00A572A2" w:rsidRPr="00B04564" w:rsidRDefault="00A572A2" w:rsidP="00081372">
            <w:pPr>
              <w:pStyle w:val="TAC"/>
              <w:rPr>
                <w:ins w:id="6362" w:author="R4-1809478" w:date="2018-07-10T13:12:00Z"/>
                <w:rFonts w:cs="v5.0.0"/>
                <w:lang w:eastAsia="zh-CN"/>
              </w:rPr>
            </w:pPr>
            <w:ins w:id="6363" w:author="R4-1809478" w:date="2018-07-10T13:12:00Z">
              <w:r w:rsidRPr="00B04564">
                <w:rPr>
                  <w:rFonts w:cs="v5.0.0"/>
                </w:rPr>
                <w:lastRenderedPageBreak/>
                <w:t>WA</w:t>
              </w:r>
              <w:r w:rsidRPr="00B04564">
                <w:rPr>
                  <w:rFonts w:cs="Arial"/>
                </w:rPr>
                <w:t xml:space="preserve"> E-UTRA Band 24</w:t>
              </w:r>
            </w:ins>
          </w:p>
        </w:tc>
        <w:tc>
          <w:tcPr>
            <w:tcW w:w="1995" w:type="dxa"/>
            <w:tcBorders>
              <w:top w:val="single" w:sz="4" w:space="0" w:color="auto"/>
              <w:left w:val="single" w:sz="4" w:space="0" w:color="auto"/>
              <w:bottom w:val="single" w:sz="4" w:space="0" w:color="auto"/>
              <w:right w:val="single" w:sz="4" w:space="0" w:color="auto"/>
            </w:tcBorders>
          </w:tcPr>
          <w:p w14:paraId="79D5A42E" w14:textId="77777777" w:rsidR="00A572A2" w:rsidRPr="00B04564" w:rsidRDefault="00A572A2" w:rsidP="00081372">
            <w:pPr>
              <w:pStyle w:val="TAC"/>
              <w:rPr>
                <w:ins w:id="6364" w:author="R4-1809478" w:date="2018-07-10T13:12:00Z"/>
                <w:rFonts w:cs="Arial"/>
              </w:rPr>
            </w:pPr>
            <w:ins w:id="6365" w:author="R4-1809478" w:date="2018-07-10T13:12:00Z">
              <w:r w:rsidRPr="00B04564">
                <w:rPr>
                  <w:rFonts w:cs="Arial"/>
                </w:rPr>
                <w:t>1626.5 – 1660.5 MHz</w:t>
              </w:r>
            </w:ins>
          </w:p>
        </w:tc>
        <w:tc>
          <w:tcPr>
            <w:tcW w:w="879" w:type="dxa"/>
            <w:tcBorders>
              <w:top w:val="single" w:sz="4" w:space="0" w:color="auto"/>
              <w:left w:val="single" w:sz="4" w:space="0" w:color="auto"/>
              <w:bottom w:val="single" w:sz="4" w:space="0" w:color="auto"/>
              <w:right w:val="single" w:sz="4" w:space="0" w:color="auto"/>
            </w:tcBorders>
          </w:tcPr>
          <w:p w14:paraId="14086C7A" w14:textId="77777777" w:rsidR="00A572A2" w:rsidRPr="00B04564" w:rsidRDefault="00A572A2" w:rsidP="00081372">
            <w:pPr>
              <w:pStyle w:val="TAC"/>
              <w:rPr>
                <w:ins w:id="6366" w:author="R4-1809478" w:date="2018-07-10T13:12:00Z"/>
                <w:rFonts w:cs="Arial"/>
              </w:rPr>
            </w:pPr>
            <w:ins w:id="6367"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236503A" w14:textId="77777777" w:rsidR="00A572A2" w:rsidRPr="00B04564" w:rsidRDefault="00A572A2" w:rsidP="00081372">
            <w:pPr>
              <w:pStyle w:val="TAC"/>
              <w:rPr>
                <w:ins w:id="6368" w:author="R4-1809478" w:date="2018-07-10T13:12:00Z"/>
                <w:rFonts w:cs="Arial"/>
              </w:rPr>
            </w:pPr>
            <w:ins w:id="6369"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18B074A0" w14:textId="77777777" w:rsidR="00A572A2" w:rsidRPr="00B04564" w:rsidRDefault="00A572A2" w:rsidP="00081372">
            <w:pPr>
              <w:pStyle w:val="TAC"/>
              <w:rPr>
                <w:ins w:id="6370" w:author="R4-1809478" w:date="2018-07-10T13:12:00Z"/>
                <w:rFonts w:cs="Arial"/>
              </w:rPr>
            </w:pPr>
            <w:ins w:id="6371"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4476D067" w14:textId="77777777" w:rsidR="00A572A2" w:rsidRPr="00B04564" w:rsidRDefault="00A572A2" w:rsidP="00081372">
            <w:pPr>
              <w:pStyle w:val="TAC"/>
              <w:rPr>
                <w:ins w:id="6372" w:author="R4-1809478" w:date="2018-07-10T13:12:00Z"/>
                <w:rFonts w:cs="Arial"/>
              </w:rPr>
            </w:pPr>
            <w:ins w:id="6373"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1D25D4B0" w14:textId="77777777" w:rsidR="00A572A2" w:rsidRPr="00B04564" w:rsidRDefault="00A572A2" w:rsidP="00081372">
            <w:pPr>
              <w:pStyle w:val="TAC"/>
              <w:rPr>
                <w:ins w:id="6374" w:author="R4-1809478" w:date="2018-07-10T13:12:00Z"/>
                <w:rFonts w:cs="Arial"/>
              </w:rPr>
            </w:pPr>
          </w:p>
        </w:tc>
      </w:tr>
      <w:tr w:rsidR="00A572A2" w:rsidRPr="00B04564" w14:paraId="1456D789" w14:textId="77777777" w:rsidTr="00081372">
        <w:trPr>
          <w:cantSplit/>
          <w:jc w:val="center"/>
          <w:ins w:id="637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568A05D" w14:textId="77777777" w:rsidR="00A572A2" w:rsidRPr="00B04564" w:rsidRDefault="00A572A2" w:rsidP="00081372">
            <w:pPr>
              <w:pStyle w:val="TAC"/>
              <w:rPr>
                <w:ins w:id="6376" w:author="R4-1809478" w:date="2018-07-10T13:12:00Z"/>
                <w:rFonts w:cs="Arial"/>
                <w:lang w:val="sv-SE"/>
              </w:rPr>
            </w:pPr>
            <w:ins w:id="6377" w:author="R4-1809478" w:date="2018-07-10T13:12:00Z">
              <w:r w:rsidRPr="00B04564">
                <w:rPr>
                  <w:rFonts w:cs="v5.0.0"/>
                  <w:lang w:val="sv-SE" w:eastAsia="zh-CN"/>
                </w:rPr>
                <w:t xml:space="preserve">WA </w:t>
              </w:r>
              <w:r w:rsidRPr="00B04564">
                <w:rPr>
                  <w:rFonts w:cs="Arial"/>
                  <w:lang w:val="sv-SE"/>
                </w:rPr>
                <w:t xml:space="preserve">UTRA FDD Band XXV or </w:t>
              </w:r>
            </w:ins>
          </w:p>
          <w:p w14:paraId="59DCED85" w14:textId="77777777" w:rsidR="00A572A2" w:rsidRPr="00B04564" w:rsidRDefault="00A572A2" w:rsidP="00081372">
            <w:pPr>
              <w:pStyle w:val="TAC"/>
              <w:rPr>
                <w:ins w:id="6378" w:author="R4-1809478" w:date="2018-07-10T13:12:00Z"/>
                <w:rFonts w:cs="v5.0.0"/>
                <w:lang w:val="sv-SE" w:eastAsia="zh-CN"/>
              </w:rPr>
            </w:pPr>
            <w:ins w:id="6379" w:author="R4-1809478" w:date="2018-07-10T13:12:00Z">
              <w:r w:rsidRPr="00B04564">
                <w:rPr>
                  <w:rFonts w:cs="Arial"/>
                  <w:lang w:val="sv-SE"/>
                </w:rPr>
                <w:t>E-UTRA Band 25 or NR Band n25</w:t>
              </w:r>
            </w:ins>
          </w:p>
        </w:tc>
        <w:tc>
          <w:tcPr>
            <w:tcW w:w="1995" w:type="dxa"/>
            <w:tcBorders>
              <w:top w:val="single" w:sz="4" w:space="0" w:color="auto"/>
              <w:left w:val="single" w:sz="4" w:space="0" w:color="auto"/>
              <w:bottom w:val="single" w:sz="4" w:space="0" w:color="auto"/>
              <w:right w:val="single" w:sz="4" w:space="0" w:color="auto"/>
            </w:tcBorders>
          </w:tcPr>
          <w:p w14:paraId="0B90EA13" w14:textId="77777777" w:rsidR="00A572A2" w:rsidRPr="00B04564" w:rsidRDefault="00A572A2" w:rsidP="00081372">
            <w:pPr>
              <w:pStyle w:val="TAC"/>
              <w:rPr>
                <w:ins w:id="6380" w:author="R4-1809478" w:date="2018-07-10T13:12:00Z"/>
                <w:rFonts w:cs="Arial"/>
              </w:rPr>
            </w:pPr>
            <w:ins w:id="6381" w:author="R4-1809478" w:date="2018-07-10T13:12:00Z">
              <w:r w:rsidRPr="00B04564">
                <w:rPr>
                  <w:rFonts w:cs="Arial"/>
                </w:rPr>
                <w:t>1850 – 1915 MHz</w:t>
              </w:r>
            </w:ins>
          </w:p>
        </w:tc>
        <w:tc>
          <w:tcPr>
            <w:tcW w:w="879" w:type="dxa"/>
            <w:tcBorders>
              <w:top w:val="single" w:sz="4" w:space="0" w:color="auto"/>
              <w:left w:val="single" w:sz="4" w:space="0" w:color="auto"/>
              <w:bottom w:val="single" w:sz="4" w:space="0" w:color="auto"/>
              <w:right w:val="single" w:sz="4" w:space="0" w:color="auto"/>
            </w:tcBorders>
          </w:tcPr>
          <w:p w14:paraId="51709DD0" w14:textId="77777777" w:rsidR="00A572A2" w:rsidRPr="00B04564" w:rsidRDefault="00A572A2" w:rsidP="00081372">
            <w:pPr>
              <w:pStyle w:val="TAC"/>
              <w:rPr>
                <w:ins w:id="6382" w:author="R4-1809478" w:date="2018-07-10T13:12:00Z"/>
                <w:rFonts w:cs="Arial"/>
              </w:rPr>
            </w:pPr>
            <w:ins w:id="638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8631644" w14:textId="77777777" w:rsidR="00A572A2" w:rsidRPr="00B04564" w:rsidRDefault="00A572A2" w:rsidP="00081372">
            <w:pPr>
              <w:pStyle w:val="TAC"/>
              <w:rPr>
                <w:ins w:id="6384" w:author="R4-1809478" w:date="2018-07-10T13:12:00Z"/>
                <w:rFonts w:cs="Arial"/>
              </w:rPr>
            </w:pPr>
            <w:ins w:id="638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C5A2983" w14:textId="77777777" w:rsidR="00A572A2" w:rsidRPr="00B04564" w:rsidRDefault="00A572A2" w:rsidP="00081372">
            <w:pPr>
              <w:pStyle w:val="TAC"/>
              <w:rPr>
                <w:ins w:id="6386" w:author="R4-1809478" w:date="2018-07-10T13:12:00Z"/>
                <w:rFonts w:cs="Arial"/>
              </w:rPr>
            </w:pPr>
            <w:ins w:id="638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69F75543" w14:textId="77777777" w:rsidR="00A572A2" w:rsidRPr="00B04564" w:rsidRDefault="00A572A2" w:rsidP="00081372">
            <w:pPr>
              <w:pStyle w:val="TAC"/>
              <w:rPr>
                <w:ins w:id="6388" w:author="R4-1809478" w:date="2018-07-10T13:12:00Z"/>
                <w:rFonts w:cs="Arial"/>
              </w:rPr>
            </w:pPr>
            <w:ins w:id="638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508EE0E7" w14:textId="77777777" w:rsidR="00A572A2" w:rsidRPr="00B04564" w:rsidRDefault="00A572A2" w:rsidP="00081372">
            <w:pPr>
              <w:pStyle w:val="TAC"/>
              <w:rPr>
                <w:ins w:id="6390" w:author="R4-1809478" w:date="2018-07-10T13:12:00Z"/>
                <w:rFonts w:cs="Arial"/>
              </w:rPr>
            </w:pPr>
          </w:p>
        </w:tc>
      </w:tr>
      <w:tr w:rsidR="00A572A2" w:rsidRPr="00B04564" w14:paraId="09E658DA" w14:textId="77777777" w:rsidTr="00081372">
        <w:trPr>
          <w:cantSplit/>
          <w:jc w:val="center"/>
          <w:ins w:id="639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62975F89" w14:textId="77777777" w:rsidR="00A572A2" w:rsidRPr="00B04564" w:rsidRDefault="00A572A2" w:rsidP="00081372">
            <w:pPr>
              <w:pStyle w:val="TAC"/>
              <w:rPr>
                <w:ins w:id="6392" w:author="R4-1809478" w:date="2018-07-10T13:12:00Z"/>
                <w:rFonts w:cs="Arial"/>
                <w:lang w:val="sv-SE"/>
              </w:rPr>
            </w:pPr>
            <w:ins w:id="6393" w:author="R4-1809478" w:date="2018-07-10T13:12:00Z">
              <w:r w:rsidRPr="00B04564">
                <w:rPr>
                  <w:rFonts w:cs="v5.0.0"/>
                  <w:lang w:val="sv-SE" w:eastAsia="zh-CN"/>
                </w:rPr>
                <w:t xml:space="preserve">WA </w:t>
              </w:r>
              <w:r w:rsidRPr="00B04564">
                <w:rPr>
                  <w:rFonts w:cs="Arial"/>
                  <w:lang w:val="sv-SE"/>
                </w:rPr>
                <w:t xml:space="preserve">UTRA FDD Band XXVI or </w:t>
              </w:r>
            </w:ins>
          </w:p>
          <w:p w14:paraId="6438F085" w14:textId="77777777" w:rsidR="00A572A2" w:rsidRPr="00B04564" w:rsidRDefault="00A572A2" w:rsidP="00081372">
            <w:pPr>
              <w:pStyle w:val="TAC"/>
              <w:rPr>
                <w:ins w:id="6394" w:author="R4-1809478" w:date="2018-07-10T13:12:00Z"/>
                <w:rFonts w:cs="v5.0.0"/>
                <w:lang w:val="sv-SE" w:eastAsia="zh-CN"/>
              </w:rPr>
            </w:pPr>
            <w:ins w:id="6395" w:author="R4-1809478" w:date="2018-07-10T13:12:00Z">
              <w:r w:rsidRPr="00B04564">
                <w:rPr>
                  <w:rFonts w:cs="Arial"/>
                  <w:lang w:val="sv-SE"/>
                </w:rPr>
                <w:t>E-UTRA Band 26</w:t>
              </w:r>
            </w:ins>
          </w:p>
        </w:tc>
        <w:tc>
          <w:tcPr>
            <w:tcW w:w="1995" w:type="dxa"/>
            <w:tcBorders>
              <w:top w:val="single" w:sz="4" w:space="0" w:color="auto"/>
              <w:left w:val="single" w:sz="4" w:space="0" w:color="auto"/>
              <w:bottom w:val="single" w:sz="4" w:space="0" w:color="auto"/>
              <w:right w:val="single" w:sz="4" w:space="0" w:color="auto"/>
            </w:tcBorders>
          </w:tcPr>
          <w:p w14:paraId="777011C7" w14:textId="77777777" w:rsidR="00A572A2" w:rsidRPr="00B04564" w:rsidRDefault="00A572A2" w:rsidP="00081372">
            <w:pPr>
              <w:pStyle w:val="TAC"/>
              <w:rPr>
                <w:ins w:id="6396" w:author="R4-1809478" w:date="2018-07-10T13:12:00Z"/>
                <w:rFonts w:cs="Arial"/>
              </w:rPr>
            </w:pPr>
            <w:ins w:id="6397" w:author="R4-1809478" w:date="2018-07-10T13:12:00Z">
              <w:r w:rsidRPr="00B04564">
                <w:rPr>
                  <w:rFonts w:cs="Arial"/>
                </w:rPr>
                <w:t>814 – 849 MHz</w:t>
              </w:r>
            </w:ins>
          </w:p>
        </w:tc>
        <w:tc>
          <w:tcPr>
            <w:tcW w:w="879" w:type="dxa"/>
            <w:tcBorders>
              <w:top w:val="single" w:sz="4" w:space="0" w:color="auto"/>
              <w:left w:val="single" w:sz="4" w:space="0" w:color="auto"/>
              <w:bottom w:val="single" w:sz="4" w:space="0" w:color="auto"/>
              <w:right w:val="single" w:sz="4" w:space="0" w:color="auto"/>
            </w:tcBorders>
          </w:tcPr>
          <w:p w14:paraId="2166FBFA" w14:textId="77777777" w:rsidR="00A572A2" w:rsidRPr="00B04564" w:rsidRDefault="00A572A2" w:rsidP="00081372">
            <w:pPr>
              <w:pStyle w:val="TAC"/>
              <w:rPr>
                <w:ins w:id="6398" w:author="R4-1809478" w:date="2018-07-10T13:12:00Z"/>
                <w:rFonts w:cs="Arial"/>
              </w:rPr>
            </w:pPr>
            <w:ins w:id="6399"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06DD62E4" w14:textId="77777777" w:rsidR="00A572A2" w:rsidRPr="00B04564" w:rsidRDefault="00A572A2" w:rsidP="00081372">
            <w:pPr>
              <w:pStyle w:val="TAC"/>
              <w:rPr>
                <w:ins w:id="6400" w:author="R4-1809478" w:date="2018-07-10T13:12:00Z"/>
                <w:rFonts w:cs="Arial"/>
              </w:rPr>
            </w:pPr>
            <w:ins w:id="6401"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762779B9" w14:textId="77777777" w:rsidR="00A572A2" w:rsidRPr="00B04564" w:rsidRDefault="00A572A2" w:rsidP="00081372">
            <w:pPr>
              <w:pStyle w:val="TAC"/>
              <w:rPr>
                <w:ins w:id="6402" w:author="R4-1809478" w:date="2018-07-10T13:12:00Z"/>
                <w:rFonts w:cs="Arial"/>
              </w:rPr>
            </w:pPr>
            <w:ins w:id="6403"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6375B78C" w14:textId="77777777" w:rsidR="00A572A2" w:rsidRPr="00B04564" w:rsidRDefault="00A572A2" w:rsidP="00081372">
            <w:pPr>
              <w:pStyle w:val="TAC"/>
              <w:rPr>
                <w:ins w:id="6404" w:author="R4-1809478" w:date="2018-07-10T13:12:00Z"/>
                <w:rFonts w:cs="Arial"/>
              </w:rPr>
            </w:pPr>
            <w:ins w:id="6405"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360F741D" w14:textId="77777777" w:rsidR="00A572A2" w:rsidRPr="00B04564" w:rsidRDefault="00A572A2" w:rsidP="00081372">
            <w:pPr>
              <w:pStyle w:val="TAC"/>
              <w:rPr>
                <w:ins w:id="6406" w:author="R4-1809478" w:date="2018-07-10T13:12:00Z"/>
                <w:rFonts w:cs="Arial"/>
              </w:rPr>
            </w:pPr>
          </w:p>
        </w:tc>
      </w:tr>
      <w:tr w:rsidR="00A572A2" w:rsidRPr="00B04564" w14:paraId="4C21B621" w14:textId="77777777" w:rsidTr="00081372">
        <w:trPr>
          <w:cantSplit/>
          <w:jc w:val="center"/>
          <w:ins w:id="640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64EB4E47" w14:textId="77777777" w:rsidR="00A572A2" w:rsidRPr="00B04564" w:rsidRDefault="00A572A2" w:rsidP="00081372">
            <w:pPr>
              <w:pStyle w:val="TAC"/>
              <w:rPr>
                <w:ins w:id="6408" w:author="R4-1809478" w:date="2018-07-10T13:12:00Z"/>
                <w:rFonts w:cs="v5.0.0"/>
                <w:lang w:eastAsia="zh-CN"/>
              </w:rPr>
            </w:pPr>
            <w:ins w:id="6409" w:author="R4-1809478" w:date="2018-07-10T13:12:00Z">
              <w:r w:rsidRPr="00B04564">
                <w:rPr>
                  <w:rFonts w:cs="v5.0.0"/>
                  <w:lang w:eastAsia="zh-CN"/>
                </w:rPr>
                <w:t xml:space="preserve">WA </w:t>
              </w:r>
              <w:r w:rsidRPr="00B04564">
                <w:rPr>
                  <w:rFonts w:cs="v5.0.0"/>
                </w:rPr>
                <w:t>E-UTRA Band 27</w:t>
              </w:r>
            </w:ins>
          </w:p>
        </w:tc>
        <w:tc>
          <w:tcPr>
            <w:tcW w:w="1995" w:type="dxa"/>
            <w:tcBorders>
              <w:top w:val="single" w:sz="4" w:space="0" w:color="auto"/>
              <w:left w:val="single" w:sz="4" w:space="0" w:color="auto"/>
              <w:bottom w:val="single" w:sz="4" w:space="0" w:color="auto"/>
              <w:right w:val="single" w:sz="4" w:space="0" w:color="auto"/>
            </w:tcBorders>
          </w:tcPr>
          <w:p w14:paraId="3226E4A4" w14:textId="77777777" w:rsidR="00A572A2" w:rsidRPr="00B04564" w:rsidRDefault="00A572A2" w:rsidP="00081372">
            <w:pPr>
              <w:pStyle w:val="TAC"/>
              <w:rPr>
                <w:ins w:id="6410" w:author="R4-1809478" w:date="2018-07-10T13:12:00Z"/>
                <w:rFonts w:cs="Arial"/>
              </w:rPr>
            </w:pPr>
            <w:ins w:id="6411" w:author="R4-1809478" w:date="2018-07-10T13:12:00Z">
              <w:r w:rsidRPr="00B04564">
                <w:rPr>
                  <w:rFonts w:cs="Arial"/>
                </w:rPr>
                <w:t xml:space="preserve">807 – 824 MHz </w:t>
              </w:r>
            </w:ins>
          </w:p>
        </w:tc>
        <w:tc>
          <w:tcPr>
            <w:tcW w:w="879" w:type="dxa"/>
            <w:tcBorders>
              <w:top w:val="single" w:sz="4" w:space="0" w:color="auto"/>
              <w:left w:val="single" w:sz="4" w:space="0" w:color="auto"/>
              <w:bottom w:val="single" w:sz="4" w:space="0" w:color="auto"/>
              <w:right w:val="single" w:sz="4" w:space="0" w:color="auto"/>
            </w:tcBorders>
          </w:tcPr>
          <w:p w14:paraId="191E422B" w14:textId="77777777" w:rsidR="00A572A2" w:rsidRPr="00B04564" w:rsidRDefault="00A572A2" w:rsidP="00081372">
            <w:pPr>
              <w:pStyle w:val="TAC"/>
              <w:rPr>
                <w:ins w:id="6412" w:author="R4-1809478" w:date="2018-07-10T13:12:00Z"/>
                <w:rFonts w:cs="Arial"/>
              </w:rPr>
            </w:pPr>
            <w:ins w:id="641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38DD3640" w14:textId="77777777" w:rsidR="00A572A2" w:rsidRPr="00B04564" w:rsidRDefault="00A572A2" w:rsidP="00081372">
            <w:pPr>
              <w:pStyle w:val="TAC"/>
              <w:rPr>
                <w:ins w:id="6414" w:author="R4-1809478" w:date="2018-07-10T13:12:00Z"/>
                <w:rFonts w:cs="Arial"/>
              </w:rPr>
            </w:pPr>
            <w:ins w:id="641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19770BCB" w14:textId="77777777" w:rsidR="00A572A2" w:rsidRPr="00B04564" w:rsidRDefault="00A572A2" w:rsidP="00081372">
            <w:pPr>
              <w:pStyle w:val="TAC"/>
              <w:rPr>
                <w:ins w:id="6416" w:author="R4-1809478" w:date="2018-07-10T13:12:00Z"/>
                <w:rFonts w:cs="Arial"/>
              </w:rPr>
            </w:pPr>
            <w:ins w:id="641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70C3CB9" w14:textId="77777777" w:rsidR="00A572A2" w:rsidRPr="00B04564" w:rsidRDefault="00A572A2" w:rsidP="00081372">
            <w:pPr>
              <w:pStyle w:val="TAC"/>
              <w:rPr>
                <w:ins w:id="6418" w:author="R4-1809478" w:date="2018-07-10T13:12:00Z"/>
                <w:rFonts w:cs="Arial"/>
              </w:rPr>
            </w:pPr>
            <w:ins w:id="641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B822DBD" w14:textId="77777777" w:rsidR="00A572A2" w:rsidRPr="00B04564" w:rsidRDefault="00A572A2" w:rsidP="00081372">
            <w:pPr>
              <w:pStyle w:val="TAC"/>
              <w:rPr>
                <w:ins w:id="6420" w:author="R4-1809478" w:date="2018-07-10T13:12:00Z"/>
                <w:rFonts w:cs="Arial"/>
              </w:rPr>
            </w:pPr>
          </w:p>
        </w:tc>
      </w:tr>
      <w:tr w:rsidR="00A572A2" w:rsidRPr="00B04564" w14:paraId="4838C503" w14:textId="77777777" w:rsidTr="00081372">
        <w:trPr>
          <w:cantSplit/>
          <w:jc w:val="center"/>
          <w:ins w:id="642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454DD3D" w14:textId="77777777" w:rsidR="00A572A2" w:rsidRPr="00B04564" w:rsidRDefault="00A572A2" w:rsidP="00081372">
            <w:pPr>
              <w:pStyle w:val="TAC"/>
              <w:rPr>
                <w:ins w:id="6422" w:author="R4-1809478" w:date="2018-07-10T13:12:00Z"/>
                <w:rFonts w:cs="v5.0.0"/>
                <w:lang w:eastAsia="zh-CN"/>
              </w:rPr>
            </w:pPr>
            <w:ins w:id="6423" w:author="R4-1809478" w:date="2018-07-10T13:12:00Z">
              <w:r w:rsidRPr="00B04564">
                <w:rPr>
                  <w:rFonts w:cs="v5.0.0"/>
                </w:rPr>
                <w:t>WA</w:t>
              </w:r>
              <w:r w:rsidRPr="00B04564">
                <w:rPr>
                  <w:rFonts w:cs="Arial"/>
                </w:rPr>
                <w:t xml:space="preserve"> E-UTRA Band 28 or NR Band n28</w:t>
              </w:r>
            </w:ins>
          </w:p>
        </w:tc>
        <w:tc>
          <w:tcPr>
            <w:tcW w:w="1995" w:type="dxa"/>
            <w:tcBorders>
              <w:top w:val="single" w:sz="4" w:space="0" w:color="auto"/>
              <w:left w:val="single" w:sz="4" w:space="0" w:color="auto"/>
              <w:bottom w:val="single" w:sz="4" w:space="0" w:color="auto"/>
              <w:right w:val="single" w:sz="4" w:space="0" w:color="auto"/>
            </w:tcBorders>
          </w:tcPr>
          <w:p w14:paraId="06B8516B" w14:textId="77777777" w:rsidR="00A572A2" w:rsidRPr="00B04564" w:rsidRDefault="00A572A2" w:rsidP="00081372">
            <w:pPr>
              <w:pStyle w:val="TAC"/>
              <w:rPr>
                <w:ins w:id="6424" w:author="R4-1809478" w:date="2018-07-10T13:12:00Z"/>
                <w:rFonts w:cs="Arial"/>
              </w:rPr>
            </w:pPr>
            <w:ins w:id="6425" w:author="R4-1809478" w:date="2018-07-10T13:12:00Z">
              <w:r w:rsidRPr="00B04564">
                <w:rPr>
                  <w:rFonts w:cs="Arial"/>
                </w:rPr>
                <w:t>703 – 748 MHz</w:t>
              </w:r>
            </w:ins>
          </w:p>
        </w:tc>
        <w:tc>
          <w:tcPr>
            <w:tcW w:w="879" w:type="dxa"/>
            <w:tcBorders>
              <w:top w:val="single" w:sz="4" w:space="0" w:color="auto"/>
              <w:left w:val="single" w:sz="4" w:space="0" w:color="auto"/>
              <w:bottom w:val="single" w:sz="4" w:space="0" w:color="auto"/>
              <w:right w:val="single" w:sz="4" w:space="0" w:color="auto"/>
            </w:tcBorders>
          </w:tcPr>
          <w:p w14:paraId="68182AB2" w14:textId="77777777" w:rsidR="00A572A2" w:rsidRPr="00B04564" w:rsidRDefault="00A572A2" w:rsidP="00081372">
            <w:pPr>
              <w:pStyle w:val="TAC"/>
              <w:rPr>
                <w:ins w:id="6426" w:author="R4-1809478" w:date="2018-07-10T13:12:00Z"/>
                <w:rFonts w:cs="Arial"/>
              </w:rPr>
            </w:pPr>
            <w:ins w:id="6427"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022ACAAE" w14:textId="77777777" w:rsidR="00A572A2" w:rsidRPr="00B04564" w:rsidRDefault="00A572A2" w:rsidP="00081372">
            <w:pPr>
              <w:pStyle w:val="TAC"/>
              <w:rPr>
                <w:ins w:id="6428" w:author="R4-1809478" w:date="2018-07-10T13:12:00Z"/>
                <w:rFonts w:cs="Arial"/>
              </w:rPr>
            </w:pPr>
            <w:ins w:id="6429"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EAE2AC9" w14:textId="77777777" w:rsidR="00A572A2" w:rsidRPr="00B04564" w:rsidRDefault="00A572A2" w:rsidP="00081372">
            <w:pPr>
              <w:pStyle w:val="TAC"/>
              <w:rPr>
                <w:ins w:id="6430" w:author="R4-1809478" w:date="2018-07-10T13:12:00Z"/>
                <w:rFonts w:cs="Arial"/>
              </w:rPr>
            </w:pPr>
            <w:ins w:id="6431"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3AAC35FE" w14:textId="77777777" w:rsidR="00A572A2" w:rsidRPr="00B04564" w:rsidRDefault="00A572A2" w:rsidP="00081372">
            <w:pPr>
              <w:pStyle w:val="TAC"/>
              <w:rPr>
                <w:ins w:id="6432" w:author="R4-1809478" w:date="2018-07-10T13:12:00Z"/>
                <w:rFonts w:cs="Arial"/>
              </w:rPr>
            </w:pPr>
            <w:ins w:id="6433"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BA01B00" w14:textId="77777777" w:rsidR="00A572A2" w:rsidRPr="00B04564" w:rsidRDefault="00A572A2" w:rsidP="00081372">
            <w:pPr>
              <w:pStyle w:val="TAC"/>
              <w:rPr>
                <w:ins w:id="6434" w:author="R4-1809478" w:date="2018-07-10T13:12:00Z"/>
                <w:rFonts w:cs="Arial"/>
              </w:rPr>
            </w:pPr>
          </w:p>
        </w:tc>
      </w:tr>
      <w:tr w:rsidR="00A572A2" w:rsidRPr="00B04564" w14:paraId="7222C90F" w14:textId="77777777" w:rsidTr="00081372">
        <w:trPr>
          <w:cantSplit/>
          <w:jc w:val="center"/>
          <w:ins w:id="643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4EAE13A" w14:textId="77777777" w:rsidR="00A572A2" w:rsidRPr="00B04564" w:rsidRDefault="00A572A2" w:rsidP="00081372">
            <w:pPr>
              <w:pStyle w:val="TAC"/>
              <w:rPr>
                <w:ins w:id="6436" w:author="R4-1809478" w:date="2018-07-10T13:12:00Z"/>
                <w:rFonts w:cs="v5.0.0"/>
                <w:lang w:eastAsia="zh-CN"/>
              </w:rPr>
            </w:pPr>
            <w:ins w:id="6437" w:author="R4-1809478" w:date="2018-07-10T13:12:00Z">
              <w:r w:rsidRPr="00B04564">
                <w:rPr>
                  <w:rFonts w:cs="v5.0.0"/>
                  <w:lang w:eastAsia="zh-CN"/>
                </w:rPr>
                <w:t xml:space="preserve">WA </w:t>
              </w:r>
              <w:r w:rsidRPr="00B04564">
                <w:rPr>
                  <w:rFonts w:cs="v5.0.0"/>
                </w:rPr>
                <w:t>E-UTRA Band 30</w:t>
              </w:r>
            </w:ins>
          </w:p>
        </w:tc>
        <w:tc>
          <w:tcPr>
            <w:tcW w:w="1995" w:type="dxa"/>
            <w:tcBorders>
              <w:top w:val="single" w:sz="4" w:space="0" w:color="auto"/>
              <w:left w:val="single" w:sz="4" w:space="0" w:color="auto"/>
              <w:bottom w:val="single" w:sz="4" w:space="0" w:color="auto"/>
              <w:right w:val="single" w:sz="4" w:space="0" w:color="auto"/>
            </w:tcBorders>
          </w:tcPr>
          <w:p w14:paraId="01CF3F72" w14:textId="77777777" w:rsidR="00A572A2" w:rsidRPr="00B04564" w:rsidRDefault="00A572A2" w:rsidP="00081372">
            <w:pPr>
              <w:pStyle w:val="TAC"/>
              <w:rPr>
                <w:ins w:id="6438" w:author="R4-1809478" w:date="2018-07-10T13:12:00Z"/>
                <w:rFonts w:cs="Arial"/>
              </w:rPr>
            </w:pPr>
            <w:ins w:id="6439" w:author="R4-1809478" w:date="2018-07-10T13:12:00Z">
              <w:r w:rsidRPr="00B04564">
                <w:t xml:space="preserve">2305 – 2315 MHz </w:t>
              </w:r>
            </w:ins>
          </w:p>
        </w:tc>
        <w:tc>
          <w:tcPr>
            <w:tcW w:w="879" w:type="dxa"/>
            <w:tcBorders>
              <w:top w:val="single" w:sz="4" w:space="0" w:color="auto"/>
              <w:left w:val="single" w:sz="4" w:space="0" w:color="auto"/>
              <w:bottom w:val="single" w:sz="4" w:space="0" w:color="auto"/>
              <w:right w:val="single" w:sz="4" w:space="0" w:color="auto"/>
            </w:tcBorders>
          </w:tcPr>
          <w:p w14:paraId="06C1B5EF" w14:textId="77777777" w:rsidR="00A572A2" w:rsidRPr="00B04564" w:rsidRDefault="00A572A2" w:rsidP="00081372">
            <w:pPr>
              <w:pStyle w:val="TAC"/>
              <w:rPr>
                <w:ins w:id="6440" w:author="R4-1809478" w:date="2018-07-10T13:12:00Z"/>
                <w:rFonts w:cs="Arial"/>
              </w:rPr>
            </w:pPr>
            <w:ins w:id="6441"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506D4A2C" w14:textId="77777777" w:rsidR="00A572A2" w:rsidRPr="00B04564" w:rsidRDefault="00A572A2" w:rsidP="00081372">
            <w:pPr>
              <w:pStyle w:val="TAC"/>
              <w:rPr>
                <w:ins w:id="6442" w:author="R4-1809478" w:date="2018-07-10T13:12:00Z"/>
              </w:rPr>
            </w:pPr>
            <w:ins w:id="6443"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0BC35B3C" w14:textId="77777777" w:rsidR="00A572A2" w:rsidRPr="00B04564" w:rsidRDefault="00A572A2" w:rsidP="00081372">
            <w:pPr>
              <w:pStyle w:val="TAC"/>
              <w:rPr>
                <w:ins w:id="6444" w:author="R4-1809478" w:date="2018-07-10T13:12:00Z"/>
              </w:rPr>
            </w:pPr>
            <w:ins w:id="6445"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608FCE82" w14:textId="77777777" w:rsidR="00A572A2" w:rsidRPr="00B04564" w:rsidRDefault="00A572A2" w:rsidP="00081372">
            <w:pPr>
              <w:pStyle w:val="TAC"/>
              <w:rPr>
                <w:ins w:id="6446" w:author="R4-1809478" w:date="2018-07-10T13:12:00Z"/>
                <w:rFonts w:cs="Arial"/>
              </w:rPr>
            </w:pPr>
            <w:ins w:id="6447"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07F23689" w14:textId="77777777" w:rsidR="00A572A2" w:rsidRPr="00B04564" w:rsidRDefault="00A572A2" w:rsidP="00081372">
            <w:pPr>
              <w:pStyle w:val="TAC"/>
              <w:rPr>
                <w:ins w:id="6448" w:author="R4-1809478" w:date="2018-07-10T13:12:00Z"/>
                <w:rFonts w:cs="Arial"/>
              </w:rPr>
            </w:pPr>
          </w:p>
        </w:tc>
      </w:tr>
      <w:tr w:rsidR="00A572A2" w:rsidRPr="00B04564" w14:paraId="3A32D7C3" w14:textId="77777777" w:rsidTr="00081372">
        <w:trPr>
          <w:cantSplit/>
          <w:jc w:val="center"/>
          <w:ins w:id="6449"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B88337E" w14:textId="77777777" w:rsidR="00A572A2" w:rsidRPr="00B04564" w:rsidRDefault="00A572A2" w:rsidP="00081372">
            <w:pPr>
              <w:pStyle w:val="TAC"/>
              <w:rPr>
                <w:ins w:id="6450" w:author="R4-1809478" w:date="2018-07-10T13:12:00Z"/>
                <w:rFonts w:cs="v5.0.0"/>
                <w:lang w:eastAsia="zh-CN"/>
              </w:rPr>
            </w:pPr>
            <w:ins w:id="6451" w:author="R4-1809478" w:date="2018-07-10T13:12:00Z">
              <w:r w:rsidRPr="00B04564">
                <w:rPr>
                  <w:rFonts w:cs="v5.0.0"/>
                </w:rPr>
                <w:t>WA</w:t>
              </w:r>
              <w:r w:rsidRPr="00B04564">
                <w:rPr>
                  <w:rFonts w:cs="Arial"/>
                </w:rPr>
                <w:t xml:space="preserve"> E-UTRA Band </w:t>
              </w:r>
              <w:r w:rsidRPr="00B04564">
                <w:rPr>
                  <w:rFonts w:cs="Arial"/>
                  <w:lang w:eastAsia="zh-CN"/>
                </w:rPr>
                <w:t>31</w:t>
              </w:r>
            </w:ins>
          </w:p>
        </w:tc>
        <w:tc>
          <w:tcPr>
            <w:tcW w:w="1995" w:type="dxa"/>
            <w:tcBorders>
              <w:top w:val="single" w:sz="4" w:space="0" w:color="auto"/>
              <w:left w:val="single" w:sz="4" w:space="0" w:color="auto"/>
              <w:bottom w:val="single" w:sz="4" w:space="0" w:color="auto"/>
              <w:right w:val="single" w:sz="4" w:space="0" w:color="auto"/>
            </w:tcBorders>
          </w:tcPr>
          <w:p w14:paraId="732C4A1A" w14:textId="77777777" w:rsidR="00A572A2" w:rsidRPr="00B04564" w:rsidRDefault="00A572A2" w:rsidP="00081372">
            <w:pPr>
              <w:pStyle w:val="TAC"/>
              <w:rPr>
                <w:ins w:id="6452" w:author="R4-1809478" w:date="2018-07-10T13:12:00Z"/>
                <w:rFonts w:cs="Arial"/>
              </w:rPr>
            </w:pPr>
            <w:ins w:id="6453" w:author="R4-1809478" w:date="2018-07-10T13:12:00Z">
              <w:r w:rsidRPr="00B04564">
                <w:rPr>
                  <w:rFonts w:cs="Arial"/>
                  <w:lang w:eastAsia="zh-CN"/>
                </w:rPr>
                <w:t>452.5 -457.5 MHz</w:t>
              </w:r>
            </w:ins>
          </w:p>
        </w:tc>
        <w:tc>
          <w:tcPr>
            <w:tcW w:w="879" w:type="dxa"/>
            <w:tcBorders>
              <w:top w:val="single" w:sz="4" w:space="0" w:color="auto"/>
              <w:left w:val="single" w:sz="4" w:space="0" w:color="auto"/>
              <w:bottom w:val="single" w:sz="4" w:space="0" w:color="auto"/>
              <w:right w:val="single" w:sz="4" w:space="0" w:color="auto"/>
            </w:tcBorders>
          </w:tcPr>
          <w:p w14:paraId="0523C5C7" w14:textId="77777777" w:rsidR="00A572A2" w:rsidRPr="00B04564" w:rsidRDefault="00A572A2" w:rsidP="00081372">
            <w:pPr>
              <w:pStyle w:val="TAC"/>
              <w:rPr>
                <w:ins w:id="6454" w:author="R4-1809478" w:date="2018-07-10T13:12:00Z"/>
                <w:rFonts w:cs="Arial"/>
              </w:rPr>
            </w:pPr>
            <w:ins w:id="6455"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4867205C" w14:textId="77777777" w:rsidR="00A572A2" w:rsidRPr="00B04564" w:rsidRDefault="00A572A2" w:rsidP="00081372">
            <w:pPr>
              <w:pStyle w:val="TAC"/>
              <w:rPr>
                <w:ins w:id="6456" w:author="R4-1809478" w:date="2018-07-10T13:12:00Z"/>
                <w:rFonts w:cs="Arial"/>
              </w:rPr>
            </w:pPr>
            <w:ins w:id="6457"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75144AF" w14:textId="77777777" w:rsidR="00A572A2" w:rsidRPr="00B04564" w:rsidRDefault="00A572A2" w:rsidP="00081372">
            <w:pPr>
              <w:pStyle w:val="TAC"/>
              <w:rPr>
                <w:ins w:id="6458" w:author="R4-1809478" w:date="2018-07-10T13:12:00Z"/>
                <w:rFonts w:cs="Arial"/>
              </w:rPr>
            </w:pPr>
            <w:ins w:id="6459"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43C4D08E" w14:textId="77777777" w:rsidR="00A572A2" w:rsidRPr="00B04564" w:rsidRDefault="00A572A2" w:rsidP="00081372">
            <w:pPr>
              <w:pStyle w:val="TAC"/>
              <w:rPr>
                <w:ins w:id="6460" w:author="R4-1809478" w:date="2018-07-10T13:12:00Z"/>
                <w:rFonts w:cs="Arial"/>
              </w:rPr>
            </w:pPr>
            <w:ins w:id="6461"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081AF66" w14:textId="77777777" w:rsidR="00A572A2" w:rsidRPr="00B04564" w:rsidRDefault="00A572A2" w:rsidP="00081372">
            <w:pPr>
              <w:pStyle w:val="TAC"/>
              <w:rPr>
                <w:ins w:id="6462" w:author="R4-1809478" w:date="2018-07-10T13:12:00Z"/>
                <w:rFonts w:cs="Arial"/>
              </w:rPr>
            </w:pPr>
          </w:p>
        </w:tc>
      </w:tr>
      <w:tr w:rsidR="00A572A2" w:rsidRPr="00B04564" w14:paraId="2F2B0F15" w14:textId="77777777" w:rsidTr="00081372">
        <w:trPr>
          <w:cantSplit/>
          <w:jc w:val="center"/>
          <w:ins w:id="646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B8C297C" w14:textId="77777777" w:rsidR="00A572A2" w:rsidRPr="00B04564" w:rsidRDefault="00A572A2" w:rsidP="00081372">
            <w:pPr>
              <w:pStyle w:val="TAC"/>
              <w:rPr>
                <w:ins w:id="6464" w:author="R4-1809478" w:date="2018-07-10T13:12:00Z"/>
                <w:rFonts w:cs="v5.0.0"/>
                <w:lang w:eastAsia="zh-CN"/>
              </w:rPr>
            </w:pPr>
            <w:ins w:id="6465" w:author="R4-1809478" w:date="2018-07-10T13:12:00Z">
              <w:r w:rsidRPr="00B04564">
                <w:rPr>
                  <w:rFonts w:cs="v5.0.0"/>
                </w:rPr>
                <w:t>WA UTRA TDD Band a) or E-UTRA Band 33</w:t>
              </w:r>
            </w:ins>
          </w:p>
        </w:tc>
        <w:tc>
          <w:tcPr>
            <w:tcW w:w="1995" w:type="dxa"/>
            <w:tcBorders>
              <w:top w:val="single" w:sz="4" w:space="0" w:color="auto"/>
              <w:left w:val="single" w:sz="4" w:space="0" w:color="auto"/>
              <w:bottom w:val="single" w:sz="4" w:space="0" w:color="auto"/>
              <w:right w:val="single" w:sz="4" w:space="0" w:color="auto"/>
            </w:tcBorders>
          </w:tcPr>
          <w:p w14:paraId="5B204520" w14:textId="77777777" w:rsidR="00A572A2" w:rsidRPr="00B04564" w:rsidRDefault="00A572A2" w:rsidP="00081372">
            <w:pPr>
              <w:pStyle w:val="TAC"/>
              <w:rPr>
                <w:ins w:id="6466" w:author="R4-1809478" w:date="2018-07-10T13:12:00Z"/>
                <w:rFonts w:cs="Arial"/>
                <w:lang w:eastAsia="zh-CN"/>
              </w:rPr>
            </w:pPr>
            <w:ins w:id="6467" w:author="R4-1809478" w:date="2018-07-10T13:12:00Z">
              <w:r w:rsidRPr="00B04564">
                <w:rPr>
                  <w:rFonts w:cs="Arial"/>
                </w:rPr>
                <w:t>1900 – 1920 MHz</w:t>
              </w:r>
            </w:ins>
          </w:p>
          <w:p w14:paraId="0008B69E" w14:textId="77777777" w:rsidR="00A572A2" w:rsidRPr="00B04564" w:rsidRDefault="00A572A2" w:rsidP="00081372">
            <w:pPr>
              <w:pStyle w:val="TAC"/>
              <w:rPr>
                <w:ins w:id="6468" w:author="R4-1809478" w:date="2018-07-10T13:12:00Z"/>
                <w:rFonts w:cs="Arial"/>
              </w:rPr>
            </w:pPr>
          </w:p>
        </w:tc>
        <w:tc>
          <w:tcPr>
            <w:tcW w:w="879" w:type="dxa"/>
            <w:tcBorders>
              <w:top w:val="single" w:sz="4" w:space="0" w:color="auto"/>
              <w:left w:val="single" w:sz="4" w:space="0" w:color="auto"/>
              <w:bottom w:val="single" w:sz="4" w:space="0" w:color="auto"/>
              <w:right w:val="single" w:sz="4" w:space="0" w:color="auto"/>
            </w:tcBorders>
          </w:tcPr>
          <w:p w14:paraId="695284A4" w14:textId="77777777" w:rsidR="00A572A2" w:rsidRPr="00B04564" w:rsidRDefault="00A572A2" w:rsidP="00081372">
            <w:pPr>
              <w:pStyle w:val="TAC"/>
              <w:rPr>
                <w:ins w:id="6469" w:author="R4-1809478" w:date="2018-07-10T13:12:00Z"/>
                <w:rFonts w:cs="Arial"/>
              </w:rPr>
            </w:pPr>
            <w:ins w:id="6470"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1DB77F18" w14:textId="77777777" w:rsidR="00A572A2" w:rsidRPr="00B04564" w:rsidRDefault="00A572A2" w:rsidP="00081372">
            <w:pPr>
              <w:pStyle w:val="TAC"/>
              <w:rPr>
                <w:ins w:id="6471" w:author="R4-1809478" w:date="2018-07-10T13:12:00Z"/>
                <w:rFonts w:cs="Arial"/>
              </w:rPr>
            </w:pPr>
            <w:ins w:id="6472"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239371F8" w14:textId="77777777" w:rsidR="00A572A2" w:rsidRPr="00B04564" w:rsidRDefault="00A572A2" w:rsidP="00081372">
            <w:pPr>
              <w:pStyle w:val="TAC"/>
              <w:rPr>
                <w:ins w:id="6473" w:author="R4-1809478" w:date="2018-07-10T13:12:00Z"/>
                <w:rFonts w:cs="Arial"/>
              </w:rPr>
            </w:pPr>
            <w:ins w:id="6474"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6A87FE0C" w14:textId="77777777" w:rsidR="00A572A2" w:rsidRPr="00B04564" w:rsidRDefault="00A572A2" w:rsidP="00081372">
            <w:pPr>
              <w:pStyle w:val="TAC"/>
              <w:rPr>
                <w:ins w:id="6475" w:author="R4-1809478" w:date="2018-07-10T13:12:00Z"/>
                <w:rFonts w:cs="Arial"/>
              </w:rPr>
            </w:pPr>
            <w:ins w:id="6476"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E2A1315" w14:textId="77777777" w:rsidR="00A572A2" w:rsidRPr="00B04564" w:rsidRDefault="00A572A2" w:rsidP="00081372">
            <w:pPr>
              <w:pStyle w:val="TAC"/>
              <w:rPr>
                <w:ins w:id="6477" w:author="R4-1809478" w:date="2018-07-10T13:12:00Z"/>
                <w:rFonts w:cs="Arial"/>
              </w:rPr>
            </w:pPr>
          </w:p>
        </w:tc>
      </w:tr>
      <w:tr w:rsidR="00A572A2" w:rsidRPr="00B04564" w14:paraId="51F1293D" w14:textId="77777777" w:rsidTr="00081372">
        <w:trPr>
          <w:cantSplit/>
          <w:jc w:val="center"/>
          <w:ins w:id="6478"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1EE5540" w14:textId="77777777" w:rsidR="00A572A2" w:rsidRPr="00B04564" w:rsidRDefault="00A572A2" w:rsidP="00081372">
            <w:pPr>
              <w:pStyle w:val="TAC"/>
              <w:rPr>
                <w:ins w:id="6479" w:author="R4-1809478" w:date="2018-07-10T13:12:00Z"/>
                <w:rFonts w:cs="v5.0.0"/>
                <w:lang w:eastAsia="zh-CN"/>
              </w:rPr>
            </w:pPr>
            <w:ins w:id="6480" w:author="R4-1809478" w:date="2018-07-10T13:12:00Z">
              <w:r w:rsidRPr="00B04564">
                <w:rPr>
                  <w:rFonts w:cs="v5.0.0"/>
                </w:rPr>
                <w:t>WA UTRA TDD Band a) or E-UTRA Band 34</w:t>
              </w:r>
              <w:r w:rsidRPr="00B04564">
                <w:rPr>
                  <w:rFonts w:cs="v5.0.0" w:hint="eastAsia"/>
                  <w:lang w:val="en-US" w:eastAsia="zh-CN"/>
                </w:rPr>
                <w:t xml:space="preserve"> or NR band n34</w:t>
              </w:r>
            </w:ins>
          </w:p>
        </w:tc>
        <w:tc>
          <w:tcPr>
            <w:tcW w:w="1995" w:type="dxa"/>
            <w:tcBorders>
              <w:top w:val="single" w:sz="4" w:space="0" w:color="auto"/>
              <w:left w:val="single" w:sz="4" w:space="0" w:color="auto"/>
              <w:bottom w:val="single" w:sz="4" w:space="0" w:color="auto"/>
              <w:right w:val="single" w:sz="4" w:space="0" w:color="auto"/>
            </w:tcBorders>
          </w:tcPr>
          <w:p w14:paraId="4F4929B4" w14:textId="77777777" w:rsidR="00A572A2" w:rsidRPr="00B04564" w:rsidRDefault="00A572A2" w:rsidP="00081372">
            <w:pPr>
              <w:pStyle w:val="TAC"/>
              <w:rPr>
                <w:ins w:id="6481" w:author="R4-1809478" w:date="2018-07-10T13:12:00Z"/>
                <w:rFonts w:cs="Arial"/>
              </w:rPr>
            </w:pPr>
            <w:ins w:id="6482" w:author="R4-1809478" w:date="2018-07-10T13:12:00Z">
              <w:r w:rsidRPr="00B04564">
                <w:rPr>
                  <w:rFonts w:cs="Arial"/>
                </w:rPr>
                <w:t>2010 – 2025 MHz</w:t>
              </w:r>
            </w:ins>
          </w:p>
        </w:tc>
        <w:tc>
          <w:tcPr>
            <w:tcW w:w="879" w:type="dxa"/>
            <w:tcBorders>
              <w:top w:val="single" w:sz="4" w:space="0" w:color="auto"/>
              <w:left w:val="single" w:sz="4" w:space="0" w:color="auto"/>
              <w:bottom w:val="single" w:sz="4" w:space="0" w:color="auto"/>
              <w:right w:val="single" w:sz="4" w:space="0" w:color="auto"/>
            </w:tcBorders>
          </w:tcPr>
          <w:p w14:paraId="44D1B3BC" w14:textId="77777777" w:rsidR="00A572A2" w:rsidRPr="00B04564" w:rsidRDefault="00A572A2" w:rsidP="00081372">
            <w:pPr>
              <w:pStyle w:val="TAC"/>
              <w:rPr>
                <w:ins w:id="6483" w:author="R4-1809478" w:date="2018-07-10T13:12:00Z"/>
                <w:rFonts w:cs="Arial"/>
              </w:rPr>
            </w:pPr>
            <w:ins w:id="6484"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3BE908DE" w14:textId="77777777" w:rsidR="00A572A2" w:rsidRPr="00B04564" w:rsidRDefault="00A572A2" w:rsidP="00081372">
            <w:pPr>
              <w:pStyle w:val="TAC"/>
              <w:rPr>
                <w:ins w:id="6485" w:author="R4-1809478" w:date="2018-07-10T13:12:00Z"/>
                <w:rFonts w:cs="Arial"/>
              </w:rPr>
            </w:pPr>
            <w:ins w:id="6486"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7605F0C1" w14:textId="77777777" w:rsidR="00A572A2" w:rsidRPr="00B04564" w:rsidRDefault="00A572A2" w:rsidP="00081372">
            <w:pPr>
              <w:pStyle w:val="TAC"/>
              <w:rPr>
                <w:ins w:id="6487" w:author="R4-1809478" w:date="2018-07-10T13:12:00Z"/>
                <w:rFonts w:cs="Arial"/>
              </w:rPr>
            </w:pPr>
            <w:ins w:id="6488"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CF22096" w14:textId="77777777" w:rsidR="00A572A2" w:rsidRPr="00B04564" w:rsidRDefault="00A572A2" w:rsidP="00081372">
            <w:pPr>
              <w:pStyle w:val="TAC"/>
              <w:rPr>
                <w:ins w:id="6489" w:author="R4-1809478" w:date="2018-07-10T13:12:00Z"/>
                <w:rFonts w:cs="Arial"/>
              </w:rPr>
            </w:pPr>
            <w:ins w:id="6490"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4FD8F9BA" w14:textId="77777777" w:rsidR="00A572A2" w:rsidRPr="00B04564" w:rsidRDefault="00A572A2" w:rsidP="00081372">
            <w:pPr>
              <w:pStyle w:val="TAC"/>
              <w:rPr>
                <w:ins w:id="6491" w:author="R4-1809478" w:date="2018-07-10T13:12:00Z"/>
                <w:rFonts w:cs="Arial"/>
              </w:rPr>
            </w:pPr>
            <w:ins w:id="6492" w:author="R4-1809478" w:date="2018-07-10T13:12:00Z">
              <w:r w:rsidRPr="00B04564">
                <w:rPr>
                  <w:rFonts w:cs="Arial"/>
                </w:rPr>
                <w:t>This is not applicable to BS operating in Band n</w:t>
              </w:r>
              <w:r w:rsidRPr="00B04564">
                <w:rPr>
                  <w:rFonts w:cs="Arial" w:hint="eastAsia"/>
                  <w:lang w:val="en-US" w:eastAsia="zh-CN"/>
                </w:rPr>
                <w:t>34</w:t>
              </w:r>
            </w:ins>
          </w:p>
        </w:tc>
      </w:tr>
      <w:tr w:rsidR="00A572A2" w:rsidRPr="00B04564" w14:paraId="68753924" w14:textId="77777777" w:rsidTr="00081372">
        <w:trPr>
          <w:cantSplit/>
          <w:jc w:val="center"/>
          <w:ins w:id="649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BC7ECBE" w14:textId="77777777" w:rsidR="00A572A2" w:rsidRPr="00B04564" w:rsidRDefault="00A572A2" w:rsidP="00081372">
            <w:pPr>
              <w:pStyle w:val="TAC"/>
              <w:rPr>
                <w:ins w:id="6494" w:author="R4-1809478" w:date="2018-07-10T13:12:00Z"/>
                <w:rFonts w:cs="v5.0.0"/>
                <w:lang w:val="sv-SE" w:eastAsia="zh-CN"/>
              </w:rPr>
            </w:pPr>
            <w:ins w:id="6495" w:author="R4-1809478" w:date="2018-07-10T13:12:00Z">
              <w:r w:rsidRPr="00B04564">
                <w:rPr>
                  <w:rFonts w:cs="v5.0.0"/>
                  <w:lang w:val="sv-SE"/>
                </w:rPr>
                <w:t>WA UTRA TDD Band b) or E-UTRA Band 35</w:t>
              </w:r>
            </w:ins>
          </w:p>
        </w:tc>
        <w:tc>
          <w:tcPr>
            <w:tcW w:w="1995" w:type="dxa"/>
            <w:tcBorders>
              <w:top w:val="single" w:sz="4" w:space="0" w:color="auto"/>
              <w:left w:val="single" w:sz="4" w:space="0" w:color="auto"/>
              <w:bottom w:val="single" w:sz="4" w:space="0" w:color="auto"/>
              <w:right w:val="single" w:sz="4" w:space="0" w:color="auto"/>
            </w:tcBorders>
          </w:tcPr>
          <w:p w14:paraId="2FD1F7DC" w14:textId="77777777" w:rsidR="00A572A2" w:rsidRPr="00B04564" w:rsidRDefault="00A572A2" w:rsidP="00081372">
            <w:pPr>
              <w:pStyle w:val="TAC"/>
              <w:rPr>
                <w:ins w:id="6496" w:author="R4-1809478" w:date="2018-07-10T13:12:00Z"/>
                <w:rFonts w:cs="Arial"/>
                <w:lang w:eastAsia="zh-CN"/>
              </w:rPr>
            </w:pPr>
            <w:ins w:id="6497" w:author="R4-1809478" w:date="2018-07-10T13:12:00Z">
              <w:r w:rsidRPr="00B04564">
                <w:rPr>
                  <w:rFonts w:cs="Arial"/>
                </w:rPr>
                <w:t>1850 – 1910 MHz</w:t>
              </w:r>
            </w:ins>
          </w:p>
          <w:p w14:paraId="251E8DA9" w14:textId="77777777" w:rsidR="00A572A2" w:rsidRPr="00B04564" w:rsidRDefault="00A572A2" w:rsidP="00081372">
            <w:pPr>
              <w:pStyle w:val="TAC"/>
              <w:rPr>
                <w:ins w:id="6498" w:author="R4-1809478" w:date="2018-07-10T13:12:00Z"/>
                <w:rFonts w:cs="Arial"/>
              </w:rPr>
            </w:pPr>
          </w:p>
        </w:tc>
        <w:tc>
          <w:tcPr>
            <w:tcW w:w="879" w:type="dxa"/>
            <w:tcBorders>
              <w:top w:val="single" w:sz="4" w:space="0" w:color="auto"/>
              <w:left w:val="single" w:sz="4" w:space="0" w:color="auto"/>
              <w:bottom w:val="single" w:sz="4" w:space="0" w:color="auto"/>
              <w:right w:val="single" w:sz="4" w:space="0" w:color="auto"/>
            </w:tcBorders>
          </w:tcPr>
          <w:p w14:paraId="202D64F6" w14:textId="77777777" w:rsidR="00A572A2" w:rsidRPr="00B04564" w:rsidRDefault="00A572A2" w:rsidP="00081372">
            <w:pPr>
              <w:pStyle w:val="TAC"/>
              <w:rPr>
                <w:ins w:id="6499" w:author="R4-1809478" w:date="2018-07-10T13:12:00Z"/>
                <w:rFonts w:cs="Arial"/>
              </w:rPr>
            </w:pPr>
            <w:ins w:id="6500"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0886FFAC" w14:textId="77777777" w:rsidR="00A572A2" w:rsidRPr="00B04564" w:rsidRDefault="00A572A2" w:rsidP="00081372">
            <w:pPr>
              <w:pStyle w:val="TAC"/>
              <w:rPr>
                <w:ins w:id="6501" w:author="R4-1809478" w:date="2018-07-10T13:12:00Z"/>
                <w:rFonts w:cs="Arial"/>
              </w:rPr>
            </w:pPr>
            <w:ins w:id="6502"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E0B15D8" w14:textId="77777777" w:rsidR="00A572A2" w:rsidRPr="00B04564" w:rsidRDefault="00A572A2" w:rsidP="00081372">
            <w:pPr>
              <w:pStyle w:val="TAC"/>
              <w:rPr>
                <w:ins w:id="6503" w:author="R4-1809478" w:date="2018-07-10T13:12:00Z"/>
                <w:rFonts w:cs="Arial"/>
              </w:rPr>
            </w:pPr>
            <w:ins w:id="6504"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4A51C753" w14:textId="77777777" w:rsidR="00A572A2" w:rsidRPr="00B04564" w:rsidRDefault="00A572A2" w:rsidP="00081372">
            <w:pPr>
              <w:pStyle w:val="TAC"/>
              <w:rPr>
                <w:ins w:id="6505" w:author="R4-1809478" w:date="2018-07-10T13:12:00Z"/>
                <w:rFonts w:cs="Arial"/>
              </w:rPr>
            </w:pPr>
            <w:ins w:id="6506"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3E589C69" w14:textId="77777777" w:rsidR="00A572A2" w:rsidRPr="00B04564" w:rsidRDefault="00A572A2" w:rsidP="00081372">
            <w:pPr>
              <w:pStyle w:val="TAC"/>
              <w:rPr>
                <w:ins w:id="6507" w:author="R4-1809478" w:date="2018-07-10T13:12:00Z"/>
                <w:rFonts w:cs="Arial"/>
              </w:rPr>
            </w:pPr>
          </w:p>
        </w:tc>
      </w:tr>
      <w:tr w:rsidR="00A572A2" w:rsidRPr="00B04564" w14:paraId="11A63AAD" w14:textId="77777777" w:rsidTr="00081372">
        <w:trPr>
          <w:cantSplit/>
          <w:jc w:val="center"/>
          <w:ins w:id="6508"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741E017A" w14:textId="77777777" w:rsidR="00A572A2" w:rsidRPr="00B04564" w:rsidRDefault="00A572A2" w:rsidP="00081372">
            <w:pPr>
              <w:pStyle w:val="TAC"/>
              <w:rPr>
                <w:ins w:id="6509" w:author="R4-1809478" w:date="2018-07-10T13:12:00Z"/>
                <w:rFonts w:cs="v5.0.0"/>
                <w:lang w:val="sv-SE" w:eastAsia="zh-CN"/>
              </w:rPr>
            </w:pPr>
            <w:ins w:id="6510" w:author="R4-1809478" w:date="2018-07-10T13:12:00Z">
              <w:r w:rsidRPr="00B04564">
                <w:rPr>
                  <w:rFonts w:cs="v5.0.0"/>
                  <w:lang w:val="sv-SE"/>
                </w:rPr>
                <w:t>WA UTRA TDD Band b) or E-UTRA Band 36</w:t>
              </w:r>
            </w:ins>
          </w:p>
        </w:tc>
        <w:tc>
          <w:tcPr>
            <w:tcW w:w="1995" w:type="dxa"/>
            <w:tcBorders>
              <w:top w:val="single" w:sz="4" w:space="0" w:color="auto"/>
              <w:left w:val="single" w:sz="4" w:space="0" w:color="auto"/>
              <w:bottom w:val="single" w:sz="4" w:space="0" w:color="auto"/>
              <w:right w:val="single" w:sz="4" w:space="0" w:color="auto"/>
            </w:tcBorders>
          </w:tcPr>
          <w:p w14:paraId="3E2B98A3" w14:textId="77777777" w:rsidR="00A572A2" w:rsidRPr="00B04564" w:rsidRDefault="00A572A2" w:rsidP="00081372">
            <w:pPr>
              <w:pStyle w:val="TAC"/>
              <w:rPr>
                <w:ins w:id="6511" w:author="R4-1809478" w:date="2018-07-10T13:12:00Z"/>
                <w:rFonts w:cs="Arial"/>
              </w:rPr>
            </w:pPr>
            <w:ins w:id="6512" w:author="R4-1809478" w:date="2018-07-10T13:12:00Z">
              <w:r w:rsidRPr="00B04564">
                <w:rPr>
                  <w:rFonts w:cs="Arial"/>
                </w:rPr>
                <w:t>1930 – 1990 MHz</w:t>
              </w:r>
            </w:ins>
          </w:p>
        </w:tc>
        <w:tc>
          <w:tcPr>
            <w:tcW w:w="879" w:type="dxa"/>
            <w:tcBorders>
              <w:top w:val="single" w:sz="4" w:space="0" w:color="auto"/>
              <w:left w:val="single" w:sz="4" w:space="0" w:color="auto"/>
              <w:bottom w:val="single" w:sz="4" w:space="0" w:color="auto"/>
              <w:right w:val="single" w:sz="4" w:space="0" w:color="auto"/>
            </w:tcBorders>
          </w:tcPr>
          <w:p w14:paraId="298B6DAC" w14:textId="77777777" w:rsidR="00A572A2" w:rsidRPr="00B04564" w:rsidRDefault="00A572A2" w:rsidP="00081372">
            <w:pPr>
              <w:pStyle w:val="TAC"/>
              <w:rPr>
                <w:ins w:id="6513" w:author="R4-1809478" w:date="2018-07-10T13:12:00Z"/>
                <w:rFonts w:cs="Arial"/>
              </w:rPr>
            </w:pPr>
            <w:ins w:id="6514"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4FB2BC2" w14:textId="77777777" w:rsidR="00A572A2" w:rsidRPr="00B04564" w:rsidRDefault="00A572A2" w:rsidP="00081372">
            <w:pPr>
              <w:pStyle w:val="TAC"/>
              <w:rPr>
                <w:ins w:id="6515" w:author="R4-1809478" w:date="2018-07-10T13:12:00Z"/>
                <w:rFonts w:cs="Arial"/>
              </w:rPr>
            </w:pPr>
            <w:ins w:id="6516"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12CAAE3C" w14:textId="77777777" w:rsidR="00A572A2" w:rsidRPr="00B04564" w:rsidRDefault="00A572A2" w:rsidP="00081372">
            <w:pPr>
              <w:pStyle w:val="TAC"/>
              <w:rPr>
                <w:ins w:id="6517" w:author="R4-1809478" w:date="2018-07-10T13:12:00Z"/>
                <w:rFonts w:cs="Arial"/>
              </w:rPr>
            </w:pPr>
            <w:ins w:id="6518"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48AF7D6" w14:textId="77777777" w:rsidR="00A572A2" w:rsidRPr="00B04564" w:rsidRDefault="00A572A2" w:rsidP="00081372">
            <w:pPr>
              <w:pStyle w:val="TAC"/>
              <w:rPr>
                <w:ins w:id="6519" w:author="R4-1809478" w:date="2018-07-10T13:12:00Z"/>
                <w:rFonts w:cs="Arial"/>
              </w:rPr>
            </w:pPr>
            <w:ins w:id="6520"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2527D85" w14:textId="77777777" w:rsidR="00A572A2" w:rsidRPr="00B04564" w:rsidRDefault="00A572A2" w:rsidP="00081372">
            <w:pPr>
              <w:pStyle w:val="TAC"/>
              <w:rPr>
                <w:ins w:id="6521" w:author="R4-1809478" w:date="2018-07-10T13:12:00Z"/>
                <w:rFonts w:cs="Arial"/>
              </w:rPr>
            </w:pPr>
            <w:ins w:id="6522" w:author="R4-1809478" w:date="2018-07-10T13:12:00Z">
              <w:r w:rsidRPr="00B04564">
                <w:rPr>
                  <w:rFonts w:cs="Arial"/>
                </w:rPr>
                <w:t>This is not applicable to BS operating in Band n2 or band n25</w:t>
              </w:r>
            </w:ins>
          </w:p>
        </w:tc>
      </w:tr>
      <w:tr w:rsidR="00A572A2" w:rsidRPr="00B04564" w14:paraId="46076EE8" w14:textId="77777777" w:rsidTr="00081372">
        <w:trPr>
          <w:cantSplit/>
          <w:jc w:val="center"/>
          <w:ins w:id="6523"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125ACC8" w14:textId="77777777" w:rsidR="00A572A2" w:rsidRPr="00B04564" w:rsidRDefault="00A572A2" w:rsidP="00081372">
            <w:pPr>
              <w:pStyle w:val="TAC"/>
              <w:rPr>
                <w:ins w:id="6524" w:author="R4-1809478" w:date="2018-07-10T13:12:00Z"/>
                <w:rFonts w:cs="v5.0.0"/>
                <w:lang w:val="sv-SE" w:eastAsia="zh-CN"/>
              </w:rPr>
            </w:pPr>
            <w:ins w:id="6525" w:author="R4-1809478" w:date="2018-07-10T13:12:00Z">
              <w:r w:rsidRPr="00B04564">
                <w:rPr>
                  <w:rFonts w:cs="v5.0.0"/>
                  <w:lang w:val="sv-SE"/>
                </w:rPr>
                <w:t>WA UTRA TDD Band c) or E-UTRA Band 37</w:t>
              </w:r>
            </w:ins>
          </w:p>
        </w:tc>
        <w:tc>
          <w:tcPr>
            <w:tcW w:w="1995" w:type="dxa"/>
            <w:tcBorders>
              <w:top w:val="single" w:sz="4" w:space="0" w:color="auto"/>
              <w:left w:val="single" w:sz="4" w:space="0" w:color="auto"/>
              <w:bottom w:val="single" w:sz="4" w:space="0" w:color="auto"/>
              <w:right w:val="single" w:sz="4" w:space="0" w:color="auto"/>
            </w:tcBorders>
          </w:tcPr>
          <w:p w14:paraId="0D623566" w14:textId="77777777" w:rsidR="00A572A2" w:rsidRPr="00B04564" w:rsidRDefault="00A572A2" w:rsidP="00081372">
            <w:pPr>
              <w:pStyle w:val="TAC"/>
              <w:rPr>
                <w:ins w:id="6526" w:author="R4-1809478" w:date="2018-07-10T13:12:00Z"/>
                <w:rFonts w:cs="Arial"/>
              </w:rPr>
            </w:pPr>
            <w:ins w:id="6527" w:author="R4-1809478" w:date="2018-07-10T13:12:00Z">
              <w:r w:rsidRPr="00B04564">
                <w:rPr>
                  <w:rFonts w:cs="Arial"/>
                </w:rPr>
                <w:t>1910 – 1930 MHz</w:t>
              </w:r>
            </w:ins>
          </w:p>
        </w:tc>
        <w:tc>
          <w:tcPr>
            <w:tcW w:w="879" w:type="dxa"/>
            <w:tcBorders>
              <w:top w:val="single" w:sz="4" w:space="0" w:color="auto"/>
              <w:left w:val="single" w:sz="4" w:space="0" w:color="auto"/>
              <w:bottom w:val="single" w:sz="4" w:space="0" w:color="auto"/>
              <w:right w:val="single" w:sz="4" w:space="0" w:color="auto"/>
            </w:tcBorders>
          </w:tcPr>
          <w:p w14:paraId="0BA73B23" w14:textId="77777777" w:rsidR="00A572A2" w:rsidRPr="00B04564" w:rsidRDefault="00A572A2" w:rsidP="00081372">
            <w:pPr>
              <w:pStyle w:val="TAC"/>
              <w:rPr>
                <w:ins w:id="6528" w:author="R4-1809478" w:date="2018-07-10T13:12:00Z"/>
                <w:rFonts w:cs="Arial"/>
              </w:rPr>
            </w:pPr>
            <w:ins w:id="6529"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9946038" w14:textId="77777777" w:rsidR="00A572A2" w:rsidRPr="00B04564" w:rsidRDefault="00A572A2" w:rsidP="00081372">
            <w:pPr>
              <w:pStyle w:val="TAC"/>
              <w:rPr>
                <w:ins w:id="6530" w:author="R4-1809478" w:date="2018-07-10T13:12:00Z"/>
                <w:rFonts w:cs="Arial"/>
              </w:rPr>
            </w:pPr>
            <w:ins w:id="6531"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C3C0828" w14:textId="77777777" w:rsidR="00A572A2" w:rsidRPr="00B04564" w:rsidRDefault="00A572A2" w:rsidP="00081372">
            <w:pPr>
              <w:pStyle w:val="TAC"/>
              <w:rPr>
                <w:ins w:id="6532" w:author="R4-1809478" w:date="2018-07-10T13:12:00Z"/>
                <w:rFonts w:cs="Arial"/>
              </w:rPr>
            </w:pPr>
            <w:ins w:id="6533"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6611A8C4" w14:textId="77777777" w:rsidR="00A572A2" w:rsidRPr="00B04564" w:rsidRDefault="00A572A2" w:rsidP="00081372">
            <w:pPr>
              <w:pStyle w:val="TAC"/>
              <w:rPr>
                <w:ins w:id="6534" w:author="R4-1809478" w:date="2018-07-10T13:12:00Z"/>
                <w:rFonts w:cs="Arial"/>
              </w:rPr>
            </w:pPr>
            <w:ins w:id="6535"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4E8456EC" w14:textId="77777777" w:rsidR="00A572A2" w:rsidRPr="00B04564" w:rsidRDefault="00A572A2" w:rsidP="00081372">
            <w:pPr>
              <w:pStyle w:val="TAC"/>
              <w:rPr>
                <w:ins w:id="6536" w:author="R4-1809478" w:date="2018-07-10T13:12:00Z"/>
                <w:rFonts w:cs="Arial"/>
              </w:rPr>
            </w:pPr>
          </w:p>
        </w:tc>
      </w:tr>
      <w:tr w:rsidR="00A572A2" w:rsidRPr="00B04564" w14:paraId="78BED9DD" w14:textId="77777777" w:rsidTr="00081372">
        <w:trPr>
          <w:cantSplit/>
          <w:jc w:val="center"/>
          <w:ins w:id="653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6368596" w14:textId="77777777" w:rsidR="00A572A2" w:rsidRPr="00B04564" w:rsidRDefault="00A572A2" w:rsidP="00081372">
            <w:pPr>
              <w:pStyle w:val="TAC"/>
              <w:rPr>
                <w:ins w:id="6538" w:author="R4-1809478" w:date="2018-07-10T13:12:00Z"/>
                <w:rFonts w:cs="v5.0.0"/>
                <w:lang w:eastAsia="zh-CN"/>
              </w:rPr>
            </w:pPr>
            <w:ins w:id="6539" w:author="R4-1809478" w:date="2018-07-10T13:12:00Z">
              <w:r w:rsidRPr="00B04564">
                <w:rPr>
                  <w:rFonts w:cs="v5.0.0"/>
                </w:rPr>
                <w:t>WA UTRA TDD Band d) or E-UTRA Band 38 or NR Band n38</w:t>
              </w:r>
            </w:ins>
          </w:p>
        </w:tc>
        <w:tc>
          <w:tcPr>
            <w:tcW w:w="1995" w:type="dxa"/>
            <w:tcBorders>
              <w:top w:val="single" w:sz="4" w:space="0" w:color="auto"/>
              <w:left w:val="single" w:sz="4" w:space="0" w:color="auto"/>
              <w:bottom w:val="single" w:sz="4" w:space="0" w:color="auto"/>
              <w:right w:val="single" w:sz="4" w:space="0" w:color="auto"/>
            </w:tcBorders>
          </w:tcPr>
          <w:p w14:paraId="14AF9407" w14:textId="77777777" w:rsidR="00A572A2" w:rsidRPr="00B04564" w:rsidRDefault="00A572A2" w:rsidP="00081372">
            <w:pPr>
              <w:pStyle w:val="TAC"/>
              <w:rPr>
                <w:ins w:id="6540" w:author="R4-1809478" w:date="2018-07-10T13:12:00Z"/>
                <w:rFonts w:cs="Arial"/>
              </w:rPr>
            </w:pPr>
            <w:ins w:id="6541" w:author="R4-1809478" w:date="2018-07-10T13:12:00Z">
              <w:r w:rsidRPr="00B04564">
                <w:rPr>
                  <w:rFonts w:cs="Arial"/>
                </w:rPr>
                <w:t>2570 – 2620 MHz</w:t>
              </w:r>
            </w:ins>
          </w:p>
        </w:tc>
        <w:tc>
          <w:tcPr>
            <w:tcW w:w="879" w:type="dxa"/>
            <w:tcBorders>
              <w:top w:val="single" w:sz="4" w:space="0" w:color="auto"/>
              <w:left w:val="single" w:sz="4" w:space="0" w:color="auto"/>
              <w:bottom w:val="single" w:sz="4" w:space="0" w:color="auto"/>
              <w:right w:val="single" w:sz="4" w:space="0" w:color="auto"/>
            </w:tcBorders>
          </w:tcPr>
          <w:p w14:paraId="2ECE7D6D" w14:textId="77777777" w:rsidR="00A572A2" w:rsidRPr="00B04564" w:rsidRDefault="00A572A2" w:rsidP="00081372">
            <w:pPr>
              <w:pStyle w:val="TAC"/>
              <w:rPr>
                <w:ins w:id="6542" w:author="R4-1809478" w:date="2018-07-10T13:12:00Z"/>
                <w:rFonts w:cs="Arial"/>
              </w:rPr>
            </w:pPr>
            <w:ins w:id="654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42AE90DE" w14:textId="77777777" w:rsidR="00A572A2" w:rsidRPr="00B04564" w:rsidRDefault="00A572A2" w:rsidP="00081372">
            <w:pPr>
              <w:pStyle w:val="TAC"/>
              <w:rPr>
                <w:ins w:id="6544" w:author="R4-1809478" w:date="2018-07-10T13:12:00Z"/>
                <w:rFonts w:cs="Arial"/>
              </w:rPr>
            </w:pPr>
            <w:ins w:id="654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3DF87F6C" w14:textId="77777777" w:rsidR="00A572A2" w:rsidRPr="00B04564" w:rsidRDefault="00A572A2" w:rsidP="00081372">
            <w:pPr>
              <w:pStyle w:val="TAC"/>
              <w:rPr>
                <w:ins w:id="6546" w:author="R4-1809478" w:date="2018-07-10T13:12:00Z"/>
                <w:rFonts w:cs="Arial"/>
              </w:rPr>
            </w:pPr>
            <w:ins w:id="654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13D25DC" w14:textId="77777777" w:rsidR="00A572A2" w:rsidRPr="00B04564" w:rsidRDefault="00A572A2" w:rsidP="00081372">
            <w:pPr>
              <w:pStyle w:val="TAC"/>
              <w:rPr>
                <w:ins w:id="6548" w:author="R4-1809478" w:date="2018-07-10T13:12:00Z"/>
                <w:rFonts w:cs="Arial"/>
              </w:rPr>
            </w:pPr>
            <w:ins w:id="654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21E2114F" w14:textId="77777777" w:rsidR="00A572A2" w:rsidRPr="00B04564" w:rsidRDefault="00A572A2" w:rsidP="00081372">
            <w:pPr>
              <w:pStyle w:val="TAC"/>
              <w:rPr>
                <w:ins w:id="6550" w:author="R4-1809478" w:date="2018-07-10T13:12:00Z"/>
                <w:rFonts w:cs="Arial"/>
              </w:rPr>
            </w:pPr>
            <w:ins w:id="6551" w:author="R4-1809478" w:date="2018-07-10T13:12:00Z">
              <w:r w:rsidRPr="00B04564">
                <w:rPr>
                  <w:rFonts w:cs="Arial"/>
                </w:rPr>
                <w:t xml:space="preserve">This is not applicable to BS operating in Band n38.  </w:t>
              </w:r>
            </w:ins>
          </w:p>
        </w:tc>
      </w:tr>
      <w:tr w:rsidR="00A572A2" w:rsidRPr="00B04564" w14:paraId="766FA855" w14:textId="77777777" w:rsidTr="00081372">
        <w:trPr>
          <w:cantSplit/>
          <w:jc w:val="center"/>
          <w:ins w:id="6552"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CB8FAA5" w14:textId="77777777" w:rsidR="00A572A2" w:rsidRPr="00B04564" w:rsidRDefault="00A572A2" w:rsidP="00081372">
            <w:pPr>
              <w:pStyle w:val="TAC"/>
              <w:rPr>
                <w:ins w:id="6553" w:author="R4-1809478" w:date="2018-07-10T13:12:00Z"/>
                <w:rFonts w:cs="v5.0.0"/>
                <w:lang w:val="sv-SE" w:eastAsia="zh-CN"/>
              </w:rPr>
            </w:pPr>
            <w:ins w:id="6554" w:author="R4-1809478" w:date="2018-07-10T13:12:00Z">
              <w:r w:rsidRPr="00B04564">
                <w:rPr>
                  <w:rFonts w:cs="v5.0.0"/>
                  <w:lang w:val="sv-SE"/>
                </w:rPr>
                <w:t>WA</w:t>
              </w:r>
              <w:r w:rsidRPr="00B04564">
                <w:rPr>
                  <w:rFonts w:cs="Arial"/>
                  <w:lang w:val="sv-SE"/>
                </w:rPr>
                <w:t xml:space="preserve"> </w:t>
              </w:r>
              <w:r w:rsidRPr="00B04564">
                <w:rPr>
                  <w:rFonts w:cs="v5.0.0"/>
                  <w:lang w:val="sv-SE"/>
                </w:rPr>
                <w:t>UTRA TDD Band f) or</w:t>
              </w:r>
              <w:r w:rsidRPr="00B04564">
                <w:rPr>
                  <w:rFonts w:cs="Arial"/>
                  <w:lang w:val="sv-SE"/>
                </w:rPr>
                <w:t xml:space="preserve"> E-UTRA Band 3</w:t>
              </w:r>
              <w:r w:rsidRPr="00B04564">
                <w:rPr>
                  <w:rFonts w:cs="Arial"/>
                  <w:lang w:val="sv-SE" w:eastAsia="zh-CN"/>
                </w:rPr>
                <w:t>9</w:t>
              </w:r>
              <w:r w:rsidRPr="00B04564">
                <w:rPr>
                  <w:rFonts w:cs="Arial" w:hint="eastAsia"/>
                  <w:lang w:val="en-US" w:eastAsia="zh-CN"/>
                </w:rPr>
                <w:t xml:space="preserve"> or NR band n39</w:t>
              </w:r>
            </w:ins>
          </w:p>
        </w:tc>
        <w:tc>
          <w:tcPr>
            <w:tcW w:w="1995" w:type="dxa"/>
            <w:tcBorders>
              <w:top w:val="single" w:sz="4" w:space="0" w:color="auto"/>
              <w:left w:val="single" w:sz="4" w:space="0" w:color="auto"/>
              <w:bottom w:val="single" w:sz="4" w:space="0" w:color="auto"/>
              <w:right w:val="single" w:sz="4" w:space="0" w:color="auto"/>
            </w:tcBorders>
          </w:tcPr>
          <w:p w14:paraId="6F7457D7" w14:textId="77777777" w:rsidR="00A572A2" w:rsidRPr="00B04564" w:rsidRDefault="00A572A2" w:rsidP="00081372">
            <w:pPr>
              <w:pStyle w:val="TAC"/>
              <w:rPr>
                <w:ins w:id="6555" w:author="R4-1809478" w:date="2018-07-10T13:12:00Z"/>
                <w:rFonts w:cs="Arial"/>
              </w:rPr>
            </w:pPr>
            <w:ins w:id="6556" w:author="R4-1809478" w:date="2018-07-10T13:12:00Z">
              <w:r w:rsidRPr="00B04564">
                <w:rPr>
                  <w:rFonts w:cs="Arial"/>
                  <w:lang w:eastAsia="zh-CN"/>
                </w:rPr>
                <w:t xml:space="preserve">1880 </w:t>
              </w:r>
              <w:r w:rsidRPr="00B04564">
                <w:rPr>
                  <w:rFonts w:cs="Arial"/>
                </w:rPr>
                <w:t xml:space="preserve"> – </w:t>
              </w:r>
              <w:r w:rsidRPr="00B04564">
                <w:rPr>
                  <w:rFonts w:cs="Arial"/>
                  <w:lang w:eastAsia="zh-CN"/>
                </w:rPr>
                <w:t>1920MHz</w:t>
              </w:r>
            </w:ins>
          </w:p>
        </w:tc>
        <w:tc>
          <w:tcPr>
            <w:tcW w:w="879" w:type="dxa"/>
            <w:tcBorders>
              <w:top w:val="single" w:sz="4" w:space="0" w:color="auto"/>
              <w:left w:val="single" w:sz="4" w:space="0" w:color="auto"/>
              <w:bottom w:val="single" w:sz="4" w:space="0" w:color="auto"/>
              <w:right w:val="single" w:sz="4" w:space="0" w:color="auto"/>
            </w:tcBorders>
          </w:tcPr>
          <w:p w14:paraId="5D5AD362" w14:textId="77777777" w:rsidR="00A572A2" w:rsidRPr="00B04564" w:rsidRDefault="00A572A2" w:rsidP="00081372">
            <w:pPr>
              <w:pStyle w:val="TAC"/>
              <w:rPr>
                <w:ins w:id="6557" w:author="R4-1809478" w:date="2018-07-10T13:12:00Z"/>
                <w:rFonts w:cs="Arial"/>
              </w:rPr>
            </w:pPr>
            <w:ins w:id="6558" w:author="R4-1809478" w:date="2018-07-10T13:12:00Z">
              <w:r w:rsidRPr="00B04564">
                <w:rPr>
                  <w:rFonts w:cs="Arial"/>
                </w:rPr>
                <w:t>-</w:t>
              </w:r>
              <w:r w:rsidRPr="00B04564">
                <w:rPr>
                  <w:rFonts w:cs="Arial"/>
                  <w:lang w:eastAsia="zh-CN"/>
                </w:rPr>
                <w:t xml:space="preserve">96 </w:t>
              </w:r>
              <w:r w:rsidRPr="00B04564">
                <w:rPr>
                  <w:rFonts w:cs="Arial"/>
                </w:rPr>
                <w:t>dBm</w:t>
              </w:r>
            </w:ins>
          </w:p>
        </w:tc>
        <w:tc>
          <w:tcPr>
            <w:tcW w:w="879" w:type="dxa"/>
            <w:tcBorders>
              <w:top w:val="single" w:sz="4" w:space="0" w:color="auto"/>
              <w:left w:val="single" w:sz="4" w:space="0" w:color="auto"/>
              <w:bottom w:val="single" w:sz="4" w:space="0" w:color="auto"/>
              <w:right w:val="single" w:sz="4" w:space="0" w:color="auto"/>
            </w:tcBorders>
          </w:tcPr>
          <w:p w14:paraId="006C2F3F" w14:textId="77777777" w:rsidR="00A572A2" w:rsidRPr="00B04564" w:rsidRDefault="00A572A2" w:rsidP="00081372">
            <w:pPr>
              <w:pStyle w:val="TAC"/>
              <w:rPr>
                <w:ins w:id="6559" w:author="R4-1809478" w:date="2018-07-10T13:12:00Z"/>
                <w:rFonts w:cs="Arial"/>
              </w:rPr>
            </w:pPr>
            <w:ins w:id="6560"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515D32CB" w14:textId="77777777" w:rsidR="00A572A2" w:rsidRPr="00B04564" w:rsidRDefault="00A572A2" w:rsidP="00081372">
            <w:pPr>
              <w:pStyle w:val="TAC"/>
              <w:rPr>
                <w:ins w:id="6561" w:author="R4-1809478" w:date="2018-07-10T13:12:00Z"/>
                <w:rFonts w:cs="Arial"/>
              </w:rPr>
            </w:pPr>
            <w:ins w:id="6562"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7F726458" w14:textId="77777777" w:rsidR="00A572A2" w:rsidRPr="00B04564" w:rsidRDefault="00A572A2" w:rsidP="00081372">
            <w:pPr>
              <w:pStyle w:val="TAC"/>
              <w:rPr>
                <w:ins w:id="6563" w:author="R4-1809478" w:date="2018-07-10T13:12:00Z"/>
                <w:rFonts w:cs="Arial"/>
              </w:rPr>
            </w:pPr>
            <w:ins w:id="6564" w:author="R4-1809478" w:date="2018-07-10T13:12:00Z">
              <w:r w:rsidRPr="00B04564">
                <w:rPr>
                  <w:rFonts w:cs="Arial"/>
                </w:rPr>
                <w:t>1</w:t>
              </w:r>
              <w:r w:rsidRPr="00B04564">
                <w:rPr>
                  <w:rFonts w:cs="Arial"/>
                  <w:lang w:eastAsia="zh-CN"/>
                </w:rPr>
                <w:t>00 k</w:t>
              </w:r>
              <w:r w:rsidRPr="00B04564">
                <w:rPr>
                  <w:rFonts w:cs="Arial"/>
                </w:rPr>
                <w:t>Hz</w:t>
              </w:r>
            </w:ins>
          </w:p>
        </w:tc>
        <w:tc>
          <w:tcPr>
            <w:tcW w:w="1606" w:type="dxa"/>
            <w:tcBorders>
              <w:top w:val="single" w:sz="4" w:space="0" w:color="auto"/>
              <w:left w:val="single" w:sz="4" w:space="0" w:color="auto"/>
              <w:bottom w:val="single" w:sz="4" w:space="0" w:color="auto"/>
              <w:right w:val="single" w:sz="4" w:space="0" w:color="auto"/>
            </w:tcBorders>
          </w:tcPr>
          <w:p w14:paraId="62807E06" w14:textId="77777777" w:rsidR="00A572A2" w:rsidRPr="00B04564" w:rsidRDefault="00A572A2" w:rsidP="00081372">
            <w:pPr>
              <w:pStyle w:val="TAC"/>
              <w:rPr>
                <w:ins w:id="6565" w:author="R4-1809478" w:date="2018-07-10T13:12:00Z"/>
                <w:rFonts w:cs="Arial"/>
              </w:rPr>
            </w:pPr>
            <w:ins w:id="6566" w:author="R4-1809478" w:date="2018-07-10T13:12:00Z">
              <w:r w:rsidRPr="00B04564">
                <w:rPr>
                  <w:rFonts w:cs="Arial"/>
                </w:rPr>
                <w:t>This is not applicable to BS operating in Band n</w:t>
              </w:r>
              <w:r w:rsidRPr="00B04564">
                <w:rPr>
                  <w:rFonts w:cs="Arial" w:hint="eastAsia"/>
                  <w:lang w:val="en-US" w:eastAsia="zh-CN"/>
                </w:rPr>
                <w:t>39</w:t>
              </w:r>
            </w:ins>
          </w:p>
        </w:tc>
      </w:tr>
      <w:tr w:rsidR="00A572A2" w:rsidRPr="00B04564" w14:paraId="4C3264F9" w14:textId="77777777" w:rsidTr="00081372">
        <w:trPr>
          <w:cantSplit/>
          <w:jc w:val="center"/>
          <w:ins w:id="656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499C442" w14:textId="77777777" w:rsidR="00A572A2" w:rsidRPr="00B04564" w:rsidRDefault="00A572A2" w:rsidP="00081372">
            <w:pPr>
              <w:pStyle w:val="TAC"/>
              <w:rPr>
                <w:ins w:id="6568" w:author="R4-1809478" w:date="2018-07-10T13:12:00Z"/>
                <w:rFonts w:cs="v5.0.0"/>
                <w:lang w:val="sv-SE" w:eastAsia="zh-CN"/>
              </w:rPr>
            </w:pPr>
            <w:ins w:id="6569" w:author="R4-1809478" w:date="2018-07-10T13:12:00Z">
              <w:r w:rsidRPr="00B04564">
                <w:rPr>
                  <w:rFonts w:cs="v5.0.0"/>
                  <w:lang w:val="sv-SE"/>
                </w:rPr>
                <w:t>WA</w:t>
              </w:r>
              <w:r w:rsidRPr="00B04564">
                <w:rPr>
                  <w:rFonts w:cs="Arial"/>
                  <w:lang w:val="sv-SE"/>
                </w:rPr>
                <w:t xml:space="preserve"> </w:t>
              </w:r>
              <w:r w:rsidRPr="00B04564">
                <w:rPr>
                  <w:rFonts w:cs="v5.0.0"/>
                  <w:lang w:val="sv-SE"/>
                </w:rPr>
                <w:t>UTRA TDD Band e) or</w:t>
              </w:r>
              <w:r w:rsidRPr="00B04564">
                <w:rPr>
                  <w:rFonts w:cs="Arial"/>
                  <w:lang w:val="sv-SE"/>
                </w:rPr>
                <w:t xml:space="preserve"> E-UTRA Band </w:t>
              </w:r>
              <w:r w:rsidRPr="00B04564">
                <w:rPr>
                  <w:rFonts w:cs="Arial"/>
                  <w:lang w:val="sv-SE" w:eastAsia="zh-CN"/>
                </w:rPr>
                <w:t>40</w:t>
              </w:r>
              <w:r w:rsidRPr="00B04564">
                <w:rPr>
                  <w:rFonts w:cs="Arial"/>
                  <w:lang w:eastAsia="zh-CN"/>
                </w:rPr>
                <w:t xml:space="preserve"> or NR Band n40</w:t>
              </w:r>
            </w:ins>
          </w:p>
        </w:tc>
        <w:tc>
          <w:tcPr>
            <w:tcW w:w="1995" w:type="dxa"/>
            <w:tcBorders>
              <w:top w:val="single" w:sz="4" w:space="0" w:color="auto"/>
              <w:left w:val="single" w:sz="4" w:space="0" w:color="auto"/>
              <w:bottom w:val="single" w:sz="4" w:space="0" w:color="auto"/>
              <w:right w:val="single" w:sz="4" w:space="0" w:color="auto"/>
            </w:tcBorders>
          </w:tcPr>
          <w:p w14:paraId="0A0AE9BA" w14:textId="77777777" w:rsidR="00A572A2" w:rsidRPr="00B04564" w:rsidRDefault="00A572A2" w:rsidP="00081372">
            <w:pPr>
              <w:pStyle w:val="TAC"/>
              <w:rPr>
                <w:ins w:id="6570" w:author="R4-1809478" w:date="2018-07-10T13:12:00Z"/>
                <w:rFonts w:cs="Arial"/>
              </w:rPr>
            </w:pPr>
            <w:ins w:id="6571" w:author="R4-1809478" w:date="2018-07-10T13:12:00Z">
              <w:r w:rsidRPr="00B04564">
                <w:rPr>
                  <w:rFonts w:cs="Arial"/>
                  <w:lang w:eastAsia="zh-CN"/>
                </w:rPr>
                <w:t xml:space="preserve">2300 </w:t>
              </w:r>
              <w:r w:rsidRPr="00B04564">
                <w:rPr>
                  <w:rFonts w:cs="Arial"/>
                </w:rPr>
                <w:t xml:space="preserve"> – </w:t>
              </w:r>
              <w:r w:rsidRPr="00B04564">
                <w:rPr>
                  <w:rFonts w:cs="Arial"/>
                  <w:lang w:eastAsia="zh-CN"/>
                </w:rPr>
                <w:t>2400MHz</w:t>
              </w:r>
            </w:ins>
          </w:p>
        </w:tc>
        <w:tc>
          <w:tcPr>
            <w:tcW w:w="879" w:type="dxa"/>
            <w:tcBorders>
              <w:top w:val="single" w:sz="4" w:space="0" w:color="auto"/>
              <w:left w:val="single" w:sz="4" w:space="0" w:color="auto"/>
              <w:bottom w:val="single" w:sz="4" w:space="0" w:color="auto"/>
              <w:right w:val="single" w:sz="4" w:space="0" w:color="auto"/>
            </w:tcBorders>
          </w:tcPr>
          <w:p w14:paraId="5FB53E90" w14:textId="77777777" w:rsidR="00A572A2" w:rsidRPr="00B04564" w:rsidRDefault="00A572A2" w:rsidP="00081372">
            <w:pPr>
              <w:pStyle w:val="TAC"/>
              <w:rPr>
                <w:ins w:id="6572" w:author="R4-1809478" w:date="2018-07-10T13:12:00Z"/>
                <w:rFonts w:cs="Arial"/>
              </w:rPr>
            </w:pPr>
            <w:ins w:id="6573" w:author="R4-1809478" w:date="2018-07-10T13:12:00Z">
              <w:r w:rsidRPr="00B04564">
                <w:rPr>
                  <w:rFonts w:cs="Arial"/>
                </w:rPr>
                <w:t>-</w:t>
              </w:r>
              <w:r w:rsidRPr="00B04564">
                <w:rPr>
                  <w:rFonts w:cs="Arial"/>
                  <w:lang w:eastAsia="zh-CN"/>
                </w:rPr>
                <w:t xml:space="preserve">96 </w:t>
              </w:r>
              <w:r w:rsidRPr="00B04564">
                <w:rPr>
                  <w:rFonts w:cs="Arial"/>
                </w:rPr>
                <w:t>dBm</w:t>
              </w:r>
            </w:ins>
          </w:p>
        </w:tc>
        <w:tc>
          <w:tcPr>
            <w:tcW w:w="879" w:type="dxa"/>
            <w:tcBorders>
              <w:top w:val="single" w:sz="4" w:space="0" w:color="auto"/>
              <w:left w:val="single" w:sz="4" w:space="0" w:color="auto"/>
              <w:bottom w:val="single" w:sz="4" w:space="0" w:color="auto"/>
              <w:right w:val="single" w:sz="4" w:space="0" w:color="auto"/>
            </w:tcBorders>
          </w:tcPr>
          <w:p w14:paraId="472E0AC8" w14:textId="77777777" w:rsidR="00A572A2" w:rsidRPr="00B04564" w:rsidRDefault="00A572A2" w:rsidP="00081372">
            <w:pPr>
              <w:pStyle w:val="TAC"/>
              <w:rPr>
                <w:ins w:id="6574" w:author="R4-1809478" w:date="2018-07-10T13:12:00Z"/>
                <w:rFonts w:cs="Arial"/>
              </w:rPr>
            </w:pPr>
            <w:ins w:id="657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C6066C8" w14:textId="77777777" w:rsidR="00A572A2" w:rsidRPr="00B04564" w:rsidRDefault="00A572A2" w:rsidP="00081372">
            <w:pPr>
              <w:pStyle w:val="TAC"/>
              <w:rPr>
                <w:ins w:id="6576" w:author="R4-1809478" w:date="2018-07-10T13:12:00Z"/>
                <w:rFonts w:cs="Arial"/>
              </w:rPr>
            </w:pPr>
            <w:ins w:id="657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2953F57A" w14:textId="77777777" w:rsidR="00A572A2" w:rsidRPr="00B04564" w:rsidRDefault="00A572A2" w:rsidP="00081372">
            <w:pPr>
              <w:pStyle w:val="TAC"/>
              <w:rPr>
                <w:ins w:id="6578" w:author="R4-1809478" w:date="2018-07-10T13:12:00Z"/>
                <w:rFonts w:cs="Arial"/>
              </w:rPr>
            </w:pPr>
            <w:ins w:id="6579" w:author="R4-1809478" w:date="2018-07-10T13:12:00Z">
              <w:r w:rsidRPr="00B04564">
                <w:rPr>
                  <w:rFonts w:cs="Arial"/>
                </w:rPr>
                <w:t>1</w:t>
              </w:r>
              <w:r w:rsidRPr="00B04564">
                <w:rPr>
                  <w:rFonts w:cs="Arial"/>
                  <w:lang w:eastAsia="zh-CN"/>
                </w:rPr>
                <w:t>00</w:t>
              </w:r>
              <w:r w:rsidRPr="00B04564">
                <w:rPr>
                  <w:rFonts w:cs="Arial"/>
                </w:rPr>
                <w:t xml:space="preserve"> </w:t>
              </w:r>
              <w:r w:rsidRPr="00B04564">
                <w:rPr>
                  <w:rFonts w:cs="Arial"/>
                  <w:lang w:eastAsia="zh-CN"/>
                </w:rPr>
                <w:t>k</w:t>
              </w:r>
              <w:r w:rsidRPr="00B04564">
                <w:rPr>
                  <w:rFonts w:cs="Arial"/>
                </w:rPr>
                <w:t>Hz</w:t>
              </w:r>
            </w:ins>
          </w:p>
        </w:tc>
        <w:tc>
          <w:tcPr>
            <w:tcW w:w="1606" w:type="dxa"/>
            <w:tcBorders>
              <w:top w:val="single" w:sz="4" w:space="0" w:color="auto"/>
              <w:left w:val="single" w:sz="4" w:space="0" w:color="auto"/>
              <w:bottom w:val="single" w:sz="4" w:space="0" w:color="auto"/>
              <w:right w:val="single" w:sz="4" w:space="0" w:color="auto"/>
            </w:tcBorders>
          </w:tcPr>
          <w:p w14:paraId="14FD159A" w14:textId="77777777" w:rsidR="00A572A2" w:rsidRPr="00B04564" w:rsidRDefault="00A572A2" w:rsidP="00081372">
            <w:pPr>
              <w:pStyle w:val="TAC"/>
              <w:rPr>
                <w:ins w:id="6580" w:author="R4-1809478" w:date="2018-07-10T13:12:00Z"/>
                <w:rFonts w:cs="Arial"/>
              </w:rPr>
            </w:pPr>
            <w:ins w:id="6581" w:author="R4-1809478" w:date="2018-07-10T13:12:00Z">
              <w:r w:rsidRPr="00B04564">
                <w:rPr>
                  <w:rFonts w:cs="Arial"/>
                </w:rPr>
                <w:t xml:space="preserve">This is not applicable to BS operating in Band n40.  </w:t>
              </w:r>
            </w:ins>
          </w:p>
        </w:tc>
      </w:tr>
      <w:tr w:rsidR="00A572A2" w:rsidRPr="00B04564" w14:paraId="62B445A5" w14:textId="77777777" w:rsidTr="00081372">
        <w:trPr>
          <w:cantSplit/>
          <w:jc w:val="center"/>
          <w:ins w:id="6582"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4588EDB" w14:textId="77777777" w:rsidR="00A572A2" w:rsidRPr="00B04564" w:rsidRDefault="00A572A2" w:rsidP="00081372">
            <w:pPr>
              <w:pStyle w:val="TAC"/>
              <w:rPr>
                <w:ins w:id="6583" w:author="R4-1809478" w:date="2018-07-10T13:12:00Z"/>
                <w:rFonts w:cs="Arial"/>
                <w:lang w:eastAsia="zh-CN"/>
              </w:rPr>
            </w:pPr>
            <w:ins w:id="6584" w:author="R4-1809478" w:date="2018-07-10T13:12:00Z">
              <w:r w:rsidRPr="00B04564">
                <w:rPr>
                  <w:rFonts w:cs="v5.0.0"/>
                </w:rPr>
                <w:t>WA</w:t>
              </w:r>
              <w:r w:rsidRPr="00B04564">
                <w:rPr>
                  <w:rFonts w:cs="Arial"/>
                </w:rPr>
                <w:t xml:space="preserve"> E-UTRA Band </w:t>
              </w:r>
              <w:r w:rsidRPr="00B04564">
                <w:rPr>
                  <w:rFonts w:cs="Arial"/>
                  <w:lang w:eastAsia="zh-CN"/>
                </w:rPr>
                <w:t>41 or NR Band n41</w:t>
              </w:r>
            </w:ins>
          </w:p>
        </w:tc>
        <w:tc>
          <w:tcPr>
            <w:tcW w:w="1995" w:type="dxa"/>
            <w:tcBorders>
              <w:top w:val="single" w:sz="4" w:space="0" w:color="auto"/>
              <w:left w:val="single" w:sz="4" w:space="0" w:color="auto"/>
              <w:bottom w:val="single" w:sz="4" w:space="0" w:color="auto"/>
              <w:right w:val="single" w:sz="4" w:space="0" w:color="auto"/>
            </w:tcBorders>
          </w:tcPr>
          <w:p w14:paraId="146D3EB4" w14:textId="77777777" w:rsidR="00A572A2" w:rsidRPr="00B04564" w:rsidRDefault="00A572A2" w:rsidP="00081372">
            <w:pPr>
              <w:pStyle w:val="TAC"/>
              <w:rPr>
                <w:ins w:id="6585" w:author="R4-1809478" w:date="2018-07-10T13:12:00Z"/>
                <w:rFonts w:cs="Arial"/>
                <w:lang w:eastAsia="zh-CN"/>
              </w:rPr>
            </w:pPr>
            <w:ins w:id="6586" w:author="R4-1809478" w:date="2018-07-10T13:12:00Z">
              <w:r w:rsidRPr="00B04564">
                <w:rPr>
                  <w:rFonts w:cs="Arial"/>
                  <w:lang w:eastAsia="zh-CN"/>
                </w:rPr>
                <w:t xml:space="preserve">2496 </w:t>
              </w:r>
              <w:r w:rsidRPr="00B04564">
                <w:rPr>
                  <w:rFonts w:cs="Arial"/>
                </w:rPr>
                <w:t xml:space="preserve">– </w:t>
              </w:r>
              <w:r w:rsidRPr="00B04564">
                <w:rPr>
                  <w:rFonts w:cs="Arial"/>
                  <w:lang w:eastAsia="zh-CN"/>
                </w:rPr>
                <w:t>2690 MHz</w:t>
              </w:r>
            </w:ins>
          </w:p>
        </w:tc>
        <w:tc>
          <w:tcPr>
            <w:tcW w:w="879" w:type="dxa"/>
            <w:tcBorders>
              <w:top w:val="single" w:sz="4" w:space="0" w:color="auto"/>
              <w:left w:val="single" w:sz="4" w:space="0" w:color="auto"/>
              <w:bottom w:val="single" w:sz="4" w:space="0" w:color="auto"/>
              <w:right w:val="single" w:sz="4" w:space="0" w:color="auto"/>
            </w:tcBorders>
          </w:tcPr>
          <w:p w14:paraId="3E0B3C62" w14:textId="77777777" w:rsidR="00A572A2" w:rsidRPr="00B04564" w:rsidRDefault="00A572A2" w:rsidP="00081372">
            <w:pPr>
              <w:pStyle w:val="TAC"/>
              <w:rPr>
                <w:ins w:id="6587" w:author="R4-1809478" w:date="2018-07-10T13:12:00Z"/>
                <w:rFonts w:cs="Arial"/>
              </w:rPr>
            </w:pPr>
            <w:ins w:id="6588" w:author="R4-1809478" w:date="2018-07-10T13:12:00Z">
              <w:r w:rsidRPr="00B04564">
                <w:rPr>
                  <w:rFonts w:cs="Arial"/>
                </w:rPr>
                <w:t>-</w:t>
              </w:r>
              <w:r w:rsidRPr="00B04564">
                <w:rPr>
                  <w:rFonts w:cs="Arial"/>
                  <w:lang w:eastAsia="zh-CN"/>
                </w:rPr>
                <w:t xml:space="preserve">96 </w:t>
              </w:r>
              <w:r w:rsidRPr="00B04564">
                <w:rPr>
                  <w:rFonts w:cs="Arial"/>
                </w:rPr>
                <w:t>dBm</w:t>
              </w:r>
            </w:ins>
          </w:p>
        </w:tc>
        <w:tc>
          <w:tcPr>
            <w:tcW w:w="879" w:type="dxa"/>
            <w:tcBorders>
              <w:top w:val="single" w:sz="4" w:space="0" w:color="auto"/>
              <w:left w:val="single" w:sz="4" w:space="0" w:color="auto"/>
              <w:bottom w:val="single" w:sz="4" w:space="0" w:color="auto"/>
              <w:right w:val="single" w:sz="4" w:space="0" w:color="auto"/>
            </w:tcBorders>
          </w:tcPr>
          <w:p w14:paraId="50184FE5" w14:textId="77777777" w:rsidR="00A572A2" w:rsidRPr="00B04564" w:rsidRDefault="00A572A2" w:rsidP="00081372">
            <w:pPr>
              <w:pStyle w:val="TAC"/>
              <w:rPr>
                <w:ins w:id="6589" w:author="R4-1809478" w:date="2018-07-10T13:12:00Z"/>
                <w:rFonts w:cs="Arial"/>
              </w:rPr>
            </w:pPr>
            <w:ins w:id="6590"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FBDEB4B" w14:textId="77777777" w:rsidR="00A572A2" w:rsidRPr="00B04564" w:rsidRDefault="00A572A2" w:rsidP="00081372">
            <w:pPr>
              <w:pStyle w:val="TAC"/>
              <w:rPr>
                <w:ins w:id="6591" w:author="R4-1809478" w:date="2018-07-10T13:12:00Z"/>
                <w:rFonts w:cs="Arial"/>
              </w:rPr>
            </w:pPr>
            <w:ins w:id="6592"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43F873B0" w14:textId="77777777" w:rsidR="00A572A2" w:rsidRPr="00B04564" w:rsidRDefault="00A572A2" w:rsidP="00081372">
            <w:pPr>
              <w:pStyle w:val="TAC"/>
              <w:rPr>
                <w:ins w:id="6593" w:author="R4-1809478" w:date="2018-07-10T13:12:00Z"/>
                <w:rFonts w:cs="Arial"/>
              </w:rPr>
            </w:pPr>
            <w:ins w:id="6594" w:author="R4-1809478" w:date="2018-07-10T13:12:00Z">
              <w:r w:rsidRPr="00B04564">
                <w:rPr>
                  <w:rFonts w:cs="Arial"/>
                </w:rPr>
                <w:t>1</w:t>
              </w:r>
              <w:r w:rsidRPr="00B04564">
                <w:rPr>
                  <w:rFonts w:cs="Arial"/>
                  <w:lang w:eastAsia="zh-CN"/>
                </w:rPr>
                <w:t>00</w:t>
              </w:r>
              <w:r w:rsidRPr="00B04564">
                <w:rPr>
                  <w:rFonts w:cs="Arial"/>
                </w:rPr>
                <w:t xml:space="preserve"> </w:t>
              </w:r>
              <w:r w:rsidRPr="00B04564">
                <w:rPr>
                  <w:rFonts w:cs="Arial"/>
                  <w:lang w:eastAsia="zh-CN"/>
                </w:rPr>
                <w:t>k</w:t>
              </w:r>
              <w:r w:rsidRPr="00B04564">
                <w:rPr>
                  <w:rFonts w:cs="Arial"/>
                </w:rPr>
                <w:t>Hz</w:t>
              </w:r>
            </w:ins>
          </w:p>
        </w:tc>
        <w:tc>
          <w:tcPr>
            <w:tcW w:w="1606" w:type="dxa"/>
            <w:tcBorders>
              <w:top w:val="single" w:sz="4" w:space="0" w:color="auto"/>
              <w:left w:val="single" w:sz="4" w:space="0" w:color="auto"/>
              <w:bottom w:val="single" w:sz="4" w:space="0" w:color="auto"/>
              <w:right w:val="single" w:sz="4" w:space="0" w:color="auto"/>
            </w:tcBorders>
          </w:tcPr>
          <w:p w14:paraId="2D7AFFCE" w14:textId="77777777" w:rsidR="00A572A2" w:rsidRPr="00B04564" w:rsidRDefault="00A572A2" w:rsidP="00081372">
            <w:pPr>
              <w:pStyle w:val="TAC"/>
              <w:rPr>
                <w:ins w:id="6595" w:author="R4-1809478" w:date="2018-07-10T13:12:00Z"/>
                <w:rFonts w:cs="Arial"/>
              </w:rPr>
            </w:pPr>
            <w:ins w:id="6596" w:author="R4-1809478" w:date="2018-07-10T13:12:00Z">
              <w:r w:rsidRPr="00B04564">
                <w:rPr>
                  <w:rFonts w:cs="Arial"/>
                </w:rPr>
                <w:t>This is not applicable to BS operating in Band n</w:t>
              </w:r>
              <w:r w:rsidRPr="00B04564">
                <w:rPr>
                  <w:rFonts w:cs="Arial"/>
                  <w:lang w:eastAsia="zh-CN"/>
                </w:rPr>
                <w:t>41</w:t>
              </w:r>
            </w:ins>
          </w:p>
        </w:tc>
      </w:tr>
      <w:tr w:rsidR="00A572A2" w:rsidRPr="00B04564" w14:paraId="06477BD1" w14:textId="77777777" w:rsidTr="00081372">
        <w:trPr>
          <w:cantSplit/>
          <w:jc w:val="center"/>
          <w:ins w:id="659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8E0B38B" w14:textId="77777777" w:rsidR="00A572A2" w:rsidRPr="00B04564" w:rsidRDefault="00A572A2" w:rsidP="00081372">
            <w:pPr>
              <w:pStyle w:val="TAC"/>
              <w:rPr>
                <w:ins w:id="6598" w:author="R4-1809478" w:date="2018-07-10T13:12:00Z"/>
                <w:rFonts w:cs="Arial"/>
                <w:lang w:eastAsia="zh-CN"/>
              </w:rPr>
            </w:pPr>
            <w:ins w:id="6599" w:author="R4-1809478" w:date="2018-07-10T13:12:00Z">
              <w:r w:rsidRPr="00B04564">
                <w:rPr>
                  <w:rFonts w:cs="v5.0.0"/>
                </w:rPr>
                <w:t>WA E-UTRA Band 42</w:t>
              </w:r>
            </w:ins>
          </w:p>
        </w:tc>
        <w:tc>
          <w:tcPr>
            <w:tcW w:w="1995" w:type="dxa"/>
            <w:tcBorders>
              <w:top w:val="single" w:sz="4" w:space="0" w:color="auto"/>
              <w:left w:val="single" w:sz="4" w:space="0" w:color="auto"/>
              <w:bottom w:val="single" w:sz="4" w:space="0" w:color="auto"/>
              <w:right w:val="single" w:sz="4" w:space="0" w:color="auto"/>
            </w:tcBorders>
          </w:tcPr>
          <w:p w14:paraId="1F54A4DA" w14:textId="77777777" w:rsidR="00A572A2" w:rsidRPr="00B04564" w:rsidRDefault="00A572A2" w:rsidP="00081372">
            <w:pPr>
              <w:pStyle w:val="TAC"/>
              <w:rPr>
                <w:ins w:id="6600" w:author="R4-1809478" w:date="2018-07-10T13:12:00Z"/>
                <w:rFonts w:cs="Arial"/>
                <w:lang w:eastAsia="zh-CN"/>
              </w:rPr>
            </w:pPr>
            <w:ins w:id="6601" w:author="R4-1809478" w:date="2018-07-10T13:12:00Z">
              <w:r w:rsidRPr="00B04564">
                <w:rPr>
                  <w:rFonts w:cs="Arial"/>
                </w:rPr>
                <w:t>3400 – 3600 MHz</w:t>
              </w:r>
            </w:ins>
          </w:p>
        </w:tc>
        <w:tc>
          <w:tcPr>
            <w:tcW w:w="879" w:type="dxa"/>
            <w:tcBorders>
              <w:top w:val="single" w:sz="4" w:space="0" w:color="auto"/>
              <w:left w:val="single" w:sz="4" w:space="0" w:color="auto"/>
              <w:bottom w:val="single" w:sz="4" w:space="0" w:color="auto"/>
              <w:right w:val="single" w:sz="4" w:space="0" w:color="auto"/>
            </w:tcBorders>
          </w:tcPr>
          <w:p w14:paraId="0D45125E" w14:textId="77777777" w:rsidR="00A572A2" w:rsidRPr="00B04564" w:rsidRDefault="00A572A2" w:rsidP="00081372">
            <w:pPr>
              <w:pStyle w:val="TAC"/>
              <w:rPr>
                <w:ins w:id="6602" w:author="R4-1809478" w:date="2018-07-10T13:12:00Z"/>
                <w:rFonts w:cs="Arial"/>
              </w:rPr>
            </w:pPr>
            <w:ins w:id="6603"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DDE6B74" w14:textId="77777777" w:rsidR="00A572A2" w:rsidRPr="00B04564" w:rsidRDefault="00A572A2" w:rsidP="00081372">
            <w:pPr>
              <w:pStyle w:val="TAC"/>
              <w:rPr>
                <w:ins w:id="6604" w:author="R4-1809478" w:date="2018-07-10T13:12:00Z"/>
                <w:rFonts w:cs="Arial"/>
              </w:rPr>
            </w:pPr>
            <w:ins w:id="6605"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8CD09AC" w14:textId="77777777" w:rsidR="00A572A2" w:rsidRPr="00B04564" w:rsidRDefault="00A572A2" w:rsidP="00081372">
            <w:pPr>
              <w:pStyle w:val="TAC"/>
              <w:rPr>
                <w:ins w:id="6606" w:author="R4-1809478" w:date="2018-07-10T13:12:00Z"/>
                <w:rFonts w:cs="Arial"/>
              </w:rPr>
            </w:pPr>
            <w:ins w:id="6607"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7CF8DEBA" w14:textId="77777777" w:rsidR="00A572A2" w:rsidRPr="00B04564" w:rsidRDefault="00A572A2" w:rsidP="00081372">
            <w:pPr>
              <w:pStyle w:val="TAC"/>
              <w:rPr>
                <w:ins w:id="6608" w:author="R4-1809478" w:date="2018-07-10T13:12:00Z"/>
                <w:rFonts w:cs="Arial"/>
              </w:rPr>
            </w:pPr>
            <w:ins w:id="6609"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72857E34" w14:textId="77777777" w:rsidR="00A572A2" w:rsidRPr="00B04564" w:rsidRDefault="00A572A2" w:rsidP="00081372">
            <w:pPr>
              <w:pStyle w:val="TAC"/>
              <w:rPr>
                <w:ins w:id="6610" w:author="R4-1809478" w:date="2018-07-10T13:12:00Z"/>
                <w:rFonts w:cs="Arial"/>
              </w:rPr>
            </w:pPr>
          </w:p>
        </w:tc>
      </w:tr>
      <w:tr w:rsidR="00A572A2" w:rsidRPr="00B04564" w14:paraId="783F6009" w14:textId="77777777" w:rsidTr="00081372">
        <w:trPr>
          <w:cantSplit/>
          <w:jc w:val="center"/>
          <w:ins w:id="661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7F65BC31" w14:textId="77777777" w:rsidR="00A572A2" w:rsidRPr="00B04564" w:rsidRDefault="00A572A2" w:rsidP="00081372">
            <w:pPr>
              <w:pStyle w:val="TAC"/>
              <w:rPr>
                <w:ins w:id="6612" w:author="R4-1809478" w:date="2018-07-10T13:12:00Z"/>
                <w:rFonts w:cs="Arial"/>
                <w:lang w:eastAsia="zh-CN"/>
              </w:rPr>
            </w:pPr>
            <w:ins w:id="6613" w:author="R4-1809478" w:date="2018-07-10T13:12:00Z">
              <w:r w:rsidRPr="00B04564">
                <w:rPr>
                  <w:rFonts w:cs="v5.0.0"/>
                </w:rPr>
                <w:t>WA E-UTRA Band 43</w:t>
              </w:r>
            </w:ins>
          </w:p>
        </w:tc>
        <w:tc>
          <w:tcPr>
            <w:tcW w:w="1995" w:type="dxa"/>
            <w:tcBorders>
              <w:top w:val="single" w:sz="4" w:space="0" w:color="auto"/>
              <w:left w:val="single" w:sz="4" w:space="0" w:color="auto"/>
              <w:bottom w:val="single" w:sz="4" w:space="0" w:color="auto"/>
              <w:right w:val="single" w:sz="4" w:space="0" w:color="auto"/>
            </w:tcBorders>
          </w:tcPr>
          <w:p w14:paraId="7CF197A3" w14:textId="77777777" w:rsidR="00A572A2" w:rsidRPr="00B04564" w:rsidRDefault="00A572A2" w:rsidP="00081372">
            <w:pPr>
              <w:pStyle w:val="TAC"/>
              <w:rPr>
                <w:ins w:id="6614" w:author="R4-1809478" w:date="2018-07-10T13:12:00Z"/>
                <w:rFonts w:cs="Arial"/>
                <w:lang w:eastAsia="zh-CN"/>
              </w:rPr>
            </w:pPr>
            <w:ins w:id="6615" w:author="R4-1809478" w:date="2018-07-10T13:12:00Z">
              <w:r w:rsidRPr="00B04564">
                <w:rPr>
                  <w:rFonts w:cs="Arial"/>
                </w:rPr>
                <w:t>3600 – 3800 MHz</w:t>
              </w:r>
            </w:ins>
          </w:p>
        </w:tc>
        <w:tc>
          <w:tcPr>
            <w:tcW w:w="879" w:type="dxa"/>
            <w:tcBorders>
              <w:top w:val="single" w:sz="4" w:space="0" w:color="auto"/>
              <w:left w:val="single" w:sz="4" w:space="0" w:color="auto"/>
              <w:bottom w:val="single" w:sz="4" w:space="0" w:color="auto"/>
              <w:right w:val="single" w:sz="4" w:space="0" w:color="auto"/>
            </w:tcBorders>
          </w:tcPr>
          <w:p w14:paraId="5B534186" w14:textId="77777777" w:rsidR="00A572A2" w:rsidRPr="00B04564" w:rsidRDefault="00A572A2" w:rsidP="00081372">
            <w:pPr>
              <w:pStyle w:val="TAC"/>
              <w:rPr>
                <w:ins w:id="6616" w:author="R4-1809478" w:date="2018-07-10T13:12:00Z"/>
                <w:rFonts w:cs="Arial"/>
              </w:rPr>
            </w:pPr>
            <w:ins w:id="6617"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24058E85" w14:textId="77777777" w:rsidR="00A572A2" w:rsidRPr="00B04564" w:rsidRDefault="00A572A2" w:rsidP="00081372">
            <w:pPr>
              <w:pStyle w:val="TAC"/>
              <w:rPr>
                <w:ins w:id="6618" w:author="R4-1809478" w:date="2018-07-10T13:12:00Z"/>
                <w:rFonts w:cs="Arial"/>
              </w:rPr>
            </w:pPr>
            <w:ins w:id="6619"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043939D2" w14:textId="77777777" w:rsidR="00A572A2" w:rsidRPr="00B04564" w:rsidRDefault="00A572A2" w:rsidP="00081372">
            <w:pPr>
              <w:pStyle w:val="TAC"/>
              <w:rPr>
                <w:ins w:id="6620" w:author="R4-1809478" w:date="2018-07-10T13:12:00Z"/>
                <w:rFonts w:cs="Arial"/>
              </w:rPr>
            </w:pPr>
            <w:ins w:id="6621"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226BD4EE" w14:textId="77777777" w:rsidR="00A572A2" w:rsidRPr="00B04564" w:rsidRDefault="00A572A2" w:rsidP="00081372">
            <w:pPr>
              <w:pStyle w:val="TAC"/>
              <w:rPr>
                <w:ins w:id="6622" w:author="R4-1809478" w:date="2018-07-10T13:12:00Z"/>
                <w:rFonts w:cs="Arial"/>
              </w:rPr>
            </w:pPr>
            <w:ins w:id="6623"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1DD46550" w14:textId="77777777" w:rsidR="00A572A2" w:rsidRPr="00B04564" w:rsidRDefault="00A572A2" w:rsidP="00081372">
            <w:pPr>
              <w:pStyle w:val="TAC"/>
              <w:rPr>
                <w:ins w:id="6624" w:author="R4-1809478" w:date="2018-07-10T13:12:00Z"/>
                <w:rFonts w:cs="Arial"/>
              </w:rPr>
            </w:pPr>
          </w:p>
        </w:tc>
      </w:tr>
      <w:tr w:rsidR="00A572A2" w:rsidRPr="00B04564" w14:paraId="3617F883" w14:textId="77777777" w:rsidTr="00081372">
        <w:trPr>
          <w:cantSplit/>
          <w:jc w:val="center"/>
          <w:ins w:id="662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32543F64" w14:textId="77777777" w:rsidR="00A572A2" w:rsidRPr="00B04564" w:rsidRDefault="00A572A2" w:rsidP="00081372">
            <w:pPr>
              <w:pStyle w:val="TAC"/>
              <w:rPr>
                <w:ins w:id="6626" w:author="R4-1809478" w:date="2018-07-10T13:12:00Z"/>
                <w:rFonts w:cs="Arial"/>
                <w:lang w:eastAsia="zh-CN"/>
              </w:rPr>
            </w:pPr>
            <w:ins w:id="6627" w:author="R4-1809478" w:date="2018-07-10T13:12:00Z">
              <w:r w:rsidRPr="00B04564">
                <w:rPr>
                  <w:rFonts w:cs="v5.0.0"/>
                </w:rPr>
                <w:t>WA E-UTRA Band 44</w:t>
              </w:r>
            </w:ins>
          </w:p>
        </w:tc>
        <w:tc>
          <w:tcPr>
            <w:tcW w:w="1995" w:type="dxa"/>
            <w:tcBorders>
              <w:top w:val="single" w:sz="4" w:space="0" w:color="auto"/>
              <w:left w:val="single" w:sz="4" w:space="0" w:color="auto"/>
              <w:bottom w:val="single" w:sz="4" w:space="0" w:color="auto"/>
              <w:right w:val="single" w:sz="4" w:space="0" w:color="auto"/>
            </w:tcBorders>
          </w:tcPr>
          <w:p w14:paraId="6510BE8F" w14:textId="77777777" w:rsidR="00A572A2" w:rsidRPr="00B04564" w:rsidRDefault="00A572A2" w:rsidP="00081372">
            <w:pPr>
              <w:pStyle w:val="TAC"/>
              <w:rPr>
                <w:ins w:id="6628" w:author="R4-1809478" w:date="2018-07-10T13:12:00Z"/>
                <w:rFonts w:cs="Arial"/>
                <w:lang w:eastAsia="zh-CN"/>
              </w:rPr>
            </w:pPr>
            <w:ins w:id="6629" w:author="R4-1809478" w:date="2018-07-10T13:12:00Z">
              <w:r w:rsidRPr="00B04564">
                <w:rPr>
                  <w:rFonts w:cs="Arial"/>
                </w:rPr>
                <w:t>703 – 803 MHz</w:t>
              </w:r>
            </w:ins>
          </w:p>
        </w:tc>
        <w:tc>
          <w:tcPr>
            <w:tcW w:w="879" w:type="dxa"/>
            <w:tcBorders>
              <w:top w:val="single" w:sz="4" w:space="0" w:color="auto"/>
              <w:left w:val="single" w:sz="4" w:space="0" w:color="auto"/>
              <w:bottom w:val="single" w:sz="4" w:space="0" w:color="auto"/>
              <w:right w:val="single" w:sz="4" w:space="0" w:color="auto"/>
            </w:tcBorders>
          </w:tcPr>
          <w:p w14:paraId="4E6B6EFB" w14:textId="77777777" w:rsidR="00A572A2" w:rsidRPr="00B04564" w:rsidRDefault="00A572A2" w:rsidP="00081372">
            <w:pPr>
              <w:pStyle w:val="TAC"/>
              <w:rPr>
                <w:ins w:id="6630" w:author="R4-1809478" w:date="2018-07-10T13:12:00Z"/>
                <w:rFonts w:cs="Arial"/>
              </w:rPr>
            </w:pPr>
            <w:ins w:id="6631"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0A8D76C4" w14:textId="77777777" w:rsidR="00A572A2" w:rsidRPr="00B04564" w:rsidRDefault="00A572A2" w:rsidP="00081372">
            <w:pPr>
              <w:pStyle w:val="TAC"/>
              <w:rPr>
                <w:ins w:id="6632" w:author="R4-1809478" w:date="2018-07-10T13:12:00Z"/>
                <w:rFonts w:cs="Arial"/>
              </w:rPr>
            </w:pPr>
            <w:ins w:id="6633"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70120009" w14:textId="77777777" w:rsidR="00A572A2" w:rsidRPr="00B04564" w:rsidRDefault="00A572A2" w:rsidP="00081372">
            <w:pPr>
              <w:pStyle w:val="TAC"/>
              <w:rPr>
                <w:ins w:id="6634" w:author="R4-1809478" w:date="2018-07-10T13:12:00Z"/>
                <w:rFonts w:cs="Arial"/>
              </w:rPr>
            </w:pPr>
            <w:ins w:id="6635"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7D985A5E" w14:textId="77777777" w:rsidR="00A572A2" w:rsidRPr="00B04564" w:rsidRDefault="00A572A2" w:rsidP="00081372">
            <w:pPr>
              <w:pStyle w:val="TAC"/>
              <w:rPr>
                <w:ins w:id="6636" w:author="R4-1809478" w:date="2018-07-10T13:12:00Z"/>
                <w:rFonts w:cs="Arial"/>
              </w:rPr>
            </w:pPr>
            <w:ins w:id="6637"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58CFC727" w14:textId="77777777" w:rsidR="00A572A2" w:rsidRPr="00B04564" w:rsidRDefault="00A572A2" w:rsidP="00081372">
            <w:pPr>
              <w:pStyle w:val="TAC"/>
              <w:rPr>
                <w:ins w:id="6638" w:author="R4-1809478" w:date="2018-07-10T13:12:00Z"/>
                <w:rFonts w:cs="Arial"/>
              </w:rPr>
            </w:pPr>
            <w:ins w:id="6639" w:author="R4-1809478" w:date="2018-07-10T13:12:00Z">
              <w:r w:rsidRPr="00B04564">
                <w:rPr>
                  <w:rFonts w:cs="Arial"/>
                </w:rPr>
                <w:t>This is not applicable to BS operating in Band n28</w:t>
              </w:r>
            </w:ins>
          </w:p>
        </w:tc>
      </w:tr>
      <w:tr w:rsidR="00A572A2" w:rsidRPr="00B04564" w14:paraId="31D30704" w14:textId="77777777" w:rsidTr="00081372">
        <w:trPr>
          <w:cantSplit/>
          <w:jc w:val="center"/>
          <w:ins w:id="6640"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0A58F28" w14:textId="77777777" w:rsidR="00A572A2" w:rsidRPr="00B04564" w:rsidRDefault="00A572A2" w:rsidP="00081372">
            <w:pPr>
              <w:pStyle w:val="TAC"/>
              <w:rPr>
                <w:ins w:id="6641" w:author="R4-1809478" w:date="2018-07-10T13:12:00Z"/>
                <w:rFonts w:cs="Arial"/>
                <w:lang w:eastAsia="zh-CN"/>
              </w:rPr>
            </w:pPr>
            <w:ins w:id="6642" w:author="R4-1809478" w:date="2018-07-10T13:12:00Z">
              <w:r w:rsidRPr="00B04564">
                <w:rPr>
                  <w:lang w:eastAsia="ja-JP"/>
                </w:rPr>
                <w:t>WA E-UTRA Band 4</w:t>
              </w:r>
              <w:r w:rsidRPr="00B04564">
                <w:rPr>
                  <w:lang w:eastAsia="zh-CN"/>
                </w:rPr>
                <w:t>5</w:t>
              </w:r>
            </w:ins>
          </w:p>
        </w:tc>
        <w:tc>
          <w:tcPr>
            <w:tcW w:w="1995" w:type="dxa"/>
            <w:tcBorders>
              <w:top w:val="single" w:sz="4" w:space="0" w:color="auto"/>
              <w:left w:val="single" w:sz="4" w:space="0" w:color="auto"/>
              <w:bottom w:val="single" w:sz="4" w:space="0" w:color="auto"/>
              <w:right w:val="single" w:sz="4" w:space="0" w:color="auto"/>
            </w:tcBorders>
          </w:tcPr>
          <w:p w14:paraId="7A71DC00" w14:textId="77777777" w:rsidR="00A572A2" w:rsidRPr="00B04564" w:rsidRDefault="00A572A2" w:rsidP="00081372">
            <w:pPr>
              <w:pStyle w:val="TAC"/>
              <w:rPr>
                <w:ins w:id="6643" w:author="R4-1809478" w:date="2018-07-10T13:12:00Z"/>
                <w:rFonts w:cs="Arial"/>
                <w:lang w:eastAsia="zh-CN"/>
              </w:rPr>
            </w:pPr>
            <w:ins w:id="6644" w:author="R4-1809478" w:date="2018-07-10T13:12:00Z">
              <w:r w:rsidRPr="00B04564">
                <w:rPr>
                  <w:rFonts w:cs="Arial"/>
                  <w:lang w:eastAsia="zh-CN"/>
                </w:rPr>
                <w:t>1447</w:t>
              </w:r>
              <w:r w:rsidRPr="00B04564">
                <w:rPr>
                  <w:rFonts w:cs="Arial"/>
                  <w:lang w:eastAsia="ja-JP"/>
                </w:rPr>
                <w:t xml:space="preserve"> – </w:t>
              </w:r>
              <w:r w:rsidRPr="00B04564">
                <w:rPr>
                  <w:rFonts w:cs="Arial"/>
                  <w:lang w:eastAsia="zh-CN"/>
                </w:rPr>
                <w:t>1467</w:t>
              </w:r>
              <w:r w:rsidRPr="00B04564">
                <w:rPr>
                  <w:rFonts w:cs="Arial"/>
                  <w:lang w:eastAsia="ja-JP"/>
                </w:rPr>
                <w:t xml:space="preserve"> MHz</w:t>
              </w:r>
            </w:ins>
          </w:p>
        </w:tc>
        <w:tc>
          <w:tcPr>
            <w:tcW w:w="879" w:type="dxa"/>
            <w:tcBorders>
              <w:top w:val="single" w:sz="4" w:space="0" w:color="auto"/>
              <w:left w:val="single" w:sz="4" w:space="0" w:color="auto"/>
              <w:bottom w:val="single" w:sz="4" w:space="0" w:color="auto"/>
              <w:right w:val="single" w:sz="4" w:space="0" w:color="auto"/>
            </w:tcBorders>
          </w:tcPr>
          <w:p w14:paraId="7D11F078" w14:textId="77777777" w:rsidR="00A572A2" w:rsidRPr="00B04564" w:rsidRDefault="00A572A2" w:rsidP="00081372">
            <w:pPr>
              <w:pStyle w:val="TAC"/>
              <w:rPr>
                <w:ins w:id="6645" w:author="R4-1809478" w:date="2018-07-10T13:12:00Z"/>
                <w:rFonts w:cs="Arial"/>
              </w:rPr>
            </w:pPr>
            <w:ins w:id="6646" w:author="R4-1809478" w:date="2018-07-10T13:12:00Z">
              <w:r w:rsidRPr="00B04564">
                <w:rPr>
                  <w:rFonts w:cs="Arial"/>
                  <w:lang w:eastAsia="ja-JP"/>
                </w:rPr>
                <w:t>-96 dBm</w:t>
              </w:r>
            </w:ins>
          </w:p>
        </w:tc>
        <w:tc>
          <w:tcPr>
            <w:tcW w:w="879" w:type="dxa"/>
            <w:tcBorders>
              <w:top w:val="single" w:sz="4" w:space="0" w:color="auto"/>
              <w:left w:val="single" w:sz="4" w:space="0" w:color="auto"/>
              <w:bottom w:val="single" w:sz="4" w:space="0" w:color="auto"/>
              <w:right w:val="single" w:sz="4" w:space="0" w:color="auto"/>
            </w:tcBorders>
          </w:tcPr>
          <w:p w14:paraId="34433131" w14:textId="77777777" w:rsidR="00A572A2" w:rsidRPr="00B04564" w:rsidRDefault="00A572A2" w:rsidP="00081372">
            <w:pPr>
              <w:pStyle w:val="TAC"/>
              <w:rPr>
                <w:ins w:id="6647" w:author="R4-1809478" w:date="2018-07-10T13:12:00Z"/>
                <w:rFonts w:cs="Arial"/>
                <w:lang w:eastAsia="ja-JP"/>
              </w:rPr>
            </w:pPr>
            <w:ins w:id="6648"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10C2F98C" w14:textId="77777777" w:rsidR="00A572A2" w:rsidRPr="00B04564" w:rsidRDefault="00A572A2" w:rsidP="00081372">
            <w:pPr>
              <w:pStyle w:val="TAC"/>
              <w:rPr>
                <w:ins w:id="6649" w:author="R4-1809478" w:date="2018-07-10T13:12:00Z"/>
                <w:rFonts w:cs="Arial"/>
                <w:lang w:eastAsia="ja-JP"/>
              </w:rPr>
            </w:pPr>
            <w:ins w:id="6650"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22EC340C" w14:textId="77777777" w:rsidR="00A572A2" w:rsidRPr="00B04564" w:rsidRDefault="00A572A2" w:rsidP="00081372">
            <w:pPr>
              <w:pStyle w:val="TAC"/>
              <w:rPr>
                <w:ins w:id="6651" w:author="R4-1809478" w:date="2018-07-10T13:12:00Z"/>
                <w:rFonts w:cs="Arial"/>
              </w:rPr>
            </w:pPr>
            <w:ins w:id="6652" w:author="R4-1809478" w:date="2018-07-10T13:12:00Z">
              <w:r w:rsidRPr="00B04564">
                <w:rPr>
                  <w:rFonts w:cs="Arial"/>
                  <w:lang w:eastAsia="ja-JP"/>
                </w:rPr>
                <w:t>100 kHz</w:t>
              </w:r>
            </w:ins>
          </w:p>
        </w:tc>
        <w:tc>
          <w:tcPr>
            <w:tcW w:w="1606" w:type="dxa"/>
            <w:tcBorders>
              <w:top w:val="single" w:sz="4" w:space="0" w:color="auto"/>
              <w:left w:val="single" w:sz="4" w:space="0" w:color="auto"/>
              <w:bottom w:val="single" w:sz="4" w:space="0" w:color="auto"/>
              <w:right w:val="single" w:sz="4" w:space="0" w:color="auto"/>
            </w:tcBorders>
          </w:tcPr>
          <w:p w14:paraId="5A956F13" w14:textId="77777777" w:rsidR="00A572A2" w:rsidRPr="00B04564" w:rsidRDefault="00A572A2" w:rsidP="00081372">
            <w:pPr>
              <w:pStyle w:val="TAC"/>
              <w:rPr>
                <w:ins w:id="6653" w:author="R4-1809478" w:date="2018-07-10T13:12:00Z"/>
                <w:rFonts w:cs="Arial"/>
              </w:rPr>
            </w:pPr>
          </w:p>
        </w:tc>
      </w:tr>
      <w:tr w:rsidR="00A572A2" w:rsidRPr="00B04564" w14:paraId="6FD2F37A" w14:textId="77777777" w:rsidTr="00081372">
        <w:trPr>
          <w:cantSplit/>
          <w:jc w:val="center"/>
          <w:ins w:id="6654"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7C0F980" w14:textId="77777777" w:rsidR="00A572A2" w:rsidRPr="00B04564" w:rsidRDefault="00A572A2" w:rsidP="00081372">
            <w:pPr>
              <w:pStyle w:val="TAC"/>
              <w:rPr>
                <w:ins w:id="6655" w:author="R4-1809478" w:date="2018-07-10T13:12:00Z"/>
                <w:lang w:eastAsia="ja-JP"/>
              </w:rPr>
            </w:pPr>
            <w:ins w:id="6656" w:author="R4-1809478" w:date="2018-07-10T13:12:00Z">
              <w:r w:rsidRPr="00B04564">
                <w:rPr>
                  <w:rFonts w:cs="v5.0.0"/>
                  <w:szCs w:val="18"/>
                  <w:lang w:eastAsia="ko-KR"/>
                </w:rPr>
                <w:t>E-UTRA Band 4</w:t>
              </w:r>
              <w:r w:rsidRPr="00B04564">
                <w:rPr>
                  <w:rFonts w:cs="v5.0.0"/>
                  <w:szCs w:val="18"/>
                  <w:lang w:eastAsia="zh-CN"/>
                </w:rPr>
                <w:t>6</w:t>
              </w:r>
            </w:ins>
          </w:p>
        </w:tc>
        <w:tc>
          <w:tcPr>
            <w:tcW w:w="1995" w:type="dxa"/>
            <w:tcBorders>
              <w:top w:val="single" w:sz="4" w:space="0" w:color="auto"/>
              <w:left w:val="single" w:sz="4" w:space="0" w:color="auto"/>
              <w:bottom w:val="single" w:sz="4" w:space="0" w:color="auto"/>
              <w:right w:val="single" w:sz="4" w:space="0" w:color="auto"/>
            </w:tcBorders>
          </w:tcPr>
          <w:p w14:paraId="11305D33" w14:textId="77777777" w:rsidR="00A572A2" w:rsidRPr="00B04564" w:rsidRDefault="00A572A2" w:rsidP="00081372">
            <w:pPr>
              <w:pStyle w:val="TAC"/>
              <w:rPr>
                <w:ins w:id="6657" w:author="R4-1809478" w:date="2018-07-10T13:12:00Z"/>
                <w:rFonts w:cs="Arial"/>
                <w:lang w:eastAsia="zh-CN"/>
              </w:rPr>
            </w:pPr>
            <w:ins w:id="6658" w:author="R4-1809478" w:date="2018-07-10T13:12:00Z">
              <w:r w:rsidRPr="00B04564">
                <w:rPr>
                  <w:rFonts w:cs="Arial"/>
                  <w:szCs w:val="18"/>
                  <w:lang w:eastAsia="zh-CN"/>
                </w:rPr>
                <w:t>5150</w:t>
              </w:r>
              <w:r w:rsidRPr="00B04564">
                <w:rPr>
                  <w:rFonts w:cs="Arial"/>
                  <w:szCs w:val="18"/>
                  <w:lang w:eastAsia="ko-KR"/>
                </w:rPr>
                <w:t xml:space="preserve"> – </w:t>
              </w:r>
              <w:r w:rsidRPr="00B04564">
                <w:rPr>
                  <w:rFonts w:cs="Arial"/>
                  <w:szCs w:val="18"/>
                  <w:lang w:eastAsia="zh-CN"/>
                </w:rPr>
                <w:t>5925</w:t>
              </w:r>
              <w:r w:rsidRPr="00B04564">
                <w:rPr>
                  <w:rFonts w:cs="Arial"/>
                  <w:szCs w:val="18"/>
                  <w:lang w:eastAsia="ko-KR"/>
                </w:rPr>
                <w:t xml:space="preserve"> MHz</w:t>
              </w:r>
            </w:ins>
          </w:p>
        </w:tc>
        <w:tc>
          <w:tcPr>
            <w:tcW w:w="879" w:type="dxa"/>
            <w:tcBorders>
              <w:top w:val="single" w:sz="4" w:space="0" w:color="auto"/>
              <w:left w:val="single" w:sz="4" w:space="0" w:color="auto"/>
              <w:bottom w:val="single" w:sz="4" w:space="0" w:color="auto"/>
              <w:right w:val="single" w:sz="4" w:space="0" w:color="auto"/>
            </w:tcBorders>
          </w:tcPr>
          <w:p w14:paraId="07741BC3" w14:textId="77777777" w:rsidR="00A572A2" w:rsidRPr="00B04564" w:rsidRDefault="00A572A2" w:rsidP="00081372">
            <w:pPr>
              <w:pStyle w:val="TAC"/>
              <w:rPr>
                <w:ins w:id="6659" w:author="R4-1809478" w:date="2018-07-10T13:12:00Z"/>
                <w:rFonts w:cs="Arial"/>
                <w:lang w:eastAsia="ja-JP"/>
              </w:rPr>
            </w:pPr>
            <w:ins w:id="6660" w:author="R4-1809478" w:date="2018-07-10T13:12:00Z">
              <w:r w:rsidRPr="00B04564">
                <w:rPr>
                  <w:rFonts w:cs="Arial"/>
                  <w:lang w:eastAsia="ja-JP"/>
                </w:rPr>
                <w:t>N/A</w:t>
              </w:r>
            </w:ins>
          </w:p>
        </w:tc>
        <w:tc>
          <w:tcPr>
            <w:tcW w:w="879" w:type="dxa"/>
            <w:tcBorders>
              <w:top w:val="single" w:sz="4" w:space="0" w:color="auto"/>
              <w:left w:val="single" w:sz="4" w:space="0" w:color="auto"/>
              <w:bottom w:val="single" w:sz="4" w:space="0" w:color="auto"/>
              <w:right w:val="single" w:sz="4" w:space="0" w:color="auto"/>
            </w:tcBorders>
          </w:tcPr>
          <w:p w14:paraId="0C59BE17" w14:textId="77777777" w:rsidR="00A572A2" w:rsidRPr="00B04564" w:rsidRDefault="00A572A2" w:rsidP="00081372">
            <w:pPr>
              <w:pStyle w:val="TAC"/>
              <w:rPr>
                <w:ins w:id="6661" w:author="R4-1809478" w:date="2018-07-10T13:12:00Z"/>
                <w:rFonts w:cs="Arial"/>
                <w:lang w:eastAsia="ja-JP"/>
              </w:rPr>
            </w:pPr>
            <w:ins w:id="6662"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9DE3F4F" w14:textId="77777777" w:rsidR="00A572A2" w:rsidRPr="00B04564" w:rsidRDefault="00A572A2" w:rsidP="00081372">
            <w:pPr>
              <w:pStyle w:val="TAC"/>
              <w:rPr>
                <w:ins w:id="6663" w:author="R4-1809478" w:date="2018-07-10T13:12:00Z"/>
                <w:rFonts w:cs="Arial"/>
                <w:lang w:eastAsia="ja-JP"/>
              </w:rPr>
            </w:pPr>
            <w:ins w:id="6664"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0E2FBA6E" w14:textId="77777777" w:rsidR="00A572A2" w:rsidRPr="00B04564" w:rsidRDefault="00A572A2" w:rsidP="00081372">
            <w:pPr>
              <w:pStyle w:val="TAC"/>
              <w:rPr>
                <w:ins w:id="6665" w:author="R4-1809478" w:date="2018-07-10T13:12:00Z"/>
                <w:rFonts w:cs="Arial"/>
                <w:lang w:eastAsia="ja-JP"/>
              </w:rPr>
            </w:pPr>
            <w:ins w:id="6666" w:author="R4-1809478" w:date="2018-07-10T13:12:00Z">
              <w:r w:rsidRPr="00B04564">
                <w:rPr>
                  <w:rFonts w:cs="Arial"/>
                  <w:lang w:eastAsia="ja-JP"/>
                </w:rPr>
                <w:t>100 kHz</w:t>
              </w:r>
            </w:ins>
          </w:p>
        </w:tc>
        <w:tc>
          <w:tcPr>
            <w:tcW w:w="1606" w:type="dxa"/>
            <w:tcBorders>
              <w:top w:val="single" w:sz="4" w:space="0" w:color="auto"/>
              <w:left w:val="single" w:sz="4" w:space="0" w:color="auto"/>
              <w:bottom w:val="single" w:sz="4" w:space="0" w:color="auto"/>
              <w:right w:val="single" w:sz="4" w:space="0" w:color="auto"/>
            </w:tcBorders>
          </w:tcPr>
          <w:p w14:paraId="580FC3AF" w14:textId="77777777" w:rsidR="00A572A2" w:rsidRPr="00B04564" w:rsidRDefault="00A572A2" w:rsidP="00081372">
            <w:pPr>
              <w:pStyle w:val="TAC"/>
              <w:rPr>
                <w:ins w:id="6667" w:author="R4-1809478" w:date="2018-07-10T13:12:00Z"/>
                <w:rFonts w:cs="Arial"/>
              </w:rPr>
            </w:pPr>
          </w:p>
        </w:tc>
      </w:tr>
      <w:tr w:rsidR="00A572A2" w:rsidRPr="00B04564" w14:paraId="1892AD85" w14:textId="77777777" w:rsidTr="00081372">
        <w:trPr>
          <w:cantSplit/>
          <w:jc w:val="center"/>
          <w:ins w:id="6668"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AD38689" w14:textId="77777777" w:rsidR="00A572A2" w:rsidRPr="00B04564" w:rsidRDefault="00A572A2" w:rsidP="00081372">
            <w:pPr>
              <w:pStyle w:val="TAC"/>
              <w:rPr>
                <w:ins w:id="6669" w:author="R4-1809478" w:date="2018-07-10T13:12:00Z"/>
                <w:rFonts w:cs="Arial"/>
                <w:lang w:eastAsia="zh-CN"/>
              </w:rPr>
            </w:pPr>
            <w:ins w:id="6670" w:author="R4-1809478" w:date="2018-07-10T13:12:00Z">
              <w:r w:rsidRPr="00B04564">
                <w:rPr>
                  <w:lang w:eastAsia="ja-JP"/>
                </w:rPr>
                <w:t>WA E-UTRA Band 48</w:t>
              </w:r>
            </w:ins>
          </w:p>
        </w:tc>
        <w:tc>
          <w:tcPr>
            <w:tcW w:w="1995" w:type="dxa"/>
            <w:tcBorders>
              <w:top w:val="single" w:sz="4" w:space="0" w:color="auto"/>
              <w:left w:val="single" w:sz="4" w:space="0" w:color="auto"/>
              <w:bottom w:val="single" w:sz="4" w:space="0" w:color="auto"/>
              <w:right w:val="single" w:sz="4" w:space="0" w:color="auto"/>
            </w:tcBorders>
          </w:tcPr>
          <w:p w14:paraId="6FDCE8F1" w14:textId="77777777" w:rsidR="00A572A2" w:rsidRPr="00B04564" w:rsidRDefault="00A572A2" w:rsidP="00081372">
            <w:pPr>
              <w:pStyle w:val="TAC"/>
              <w:rPr>
                <w:ins w:id="6671" w:author="R4-1809478" w:date="2018-07-10T13:12:00Z"/>
                <w:rFonts w:cs="Arial"/>
                <w:lang w:eastAsia="zh-CN"/>
              </w:rPr>
            </w:pPr>
            <w:ins w:id="6672" w:author="R4-1809478" w:date="2018-07-10T13:12:00Z">
              <w:r w:rsidRPr="00B04564">
                <w:rPr>
                  <w:lang w:eastAsia="ja-JP"/>
                </w:rPr>
                <w:t>3550 – 3700 MHz</w:t>
              </w:r>
            </w:ins>
          </w:p>
        </w:tc>
        <w:tc>
          <w:tcPr>
            <w:tcW w:w="879" w:type="dxa"/>
            <w:tcBorders>
              <w:top w:val="single" w:sz="4" w:space="0" w:color="auto"/>
              <w:left w:val="single" w:sz="4" w:space="0" w:color="auto"/>
              <w:bottom w:val="single" w:sz="4" w:space="0" w:color="auto"/>
              <w:right w:val="single" w:sz="4" w:space="0" w:color="auto"/>
            </w:tcBorders>
          </w:tcPr>
          <w:p w14:paraId="08E16814" w14:textId="77777777" w:rsidR="00A572A2" w:rsidRPr="00B04564" w:rsidRDefault="00A572A2" w:rsidP="00081372">
            <w:pPr>
              <w:pStyle w:val="TAC"/>
              <w:rPr>
                <w:ins w:id="6673" w:author="R4-1809478" w:date="2018-07-10T13:12:00Z"/>
                <w:rFonts w:cs="Arial"/>
              </w:rPr>
            </w:pPr>
            <w:ins w:id="6674" w:author="R4-1809478" w:date="2018-07-10T13:12:00Z">
              <w:r w:rsidRPr="00B04564">
                <w:rPr>
                  <w:lang w:eastAsia="ja-JP"/>
                </w:rPr>
                <w:t>-96 dBm</w:t>
              </w:r>
            </w:ins>
          </w:p>
        </w:tc>
        <w:tc>
          <w:tcPr>
            <w:tcW w:w="879" w:type="dxa"/>
            <w:tcBorders>
              <w:top w:val="single" w:sz="4" w:space="0" w:color="auto"/>
              <w:left w:val="single" w:sz="4" w:space="0" w:color="auto"/>
              <w:bottom w:val="single" w:sz="4" w:space="0" w:color="auto"/>
              <w:right w:val="single" w:sz="4" w:space="0" w:color="auto"/>
            </w:tcBorders>
          </w:tcPr>
          <w:p w14:paraId="4A628AED" w14:textId="77777777" w:rsidR="00A572A2" w:rsidRPr="00B04564" w:rsidRDefault="00A572A2" w:rsidP="00081372">
            <w:pPr>
              <w:pStyle w:val="TAC"/>
              <w:rPr>
                <w:ins w:id="6675" w:author="R4-1809478" w:date="2018-07-10T13:12:00Z"/>
                <w:lang w:eastAsia="ja-JP"/>
              </w:rPr>
            </w:pPr>
            <w:ins w:id="6676"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417880C3" w14:textId="77777777" w:rsidR="00A572A2" w:rsidRPr="00B04564" w:rsidRDefault="00A572A2" w:rsidP="00081372">
            <w:pPr>
              <w:pStyle w:val="TAC"/>
              <w:rPr>
                <w:ins w:id="6677" w:author="R4-1809478" w:date="2018-07-10T13:12:00Z"/>
                <w:lang w:eastAsia="ja-JP"/>
              </w:rPr>
            </w:pPr>
            <w:ins w:id="6678"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46F08A70" w14:textId="77777777" w:rsidR="00A572A2" w:rsidRPr="00B04564" w:rsidRDefault="00A572A2" w:rsidP="00081372">
            <w:pPr>
              <w:pStyle w:val="TAC"/>
              <w:rPr>
                <w:ins w:id="6679" w:author="R4-1809478" w:date="2018-07-10T13:12:00Z"/>
                <w:rFonts w:cs="Arial"/>
              </w:rPr>
            </w:pPr>
            <w:ins w:id="6680" w:author="R4-1809478" w:date="2018-07-10T13:12:00Z">
              <w:r w:rsidRPr="00B04564">
                <w:rPr>
                  <w:lang w:eastAsia="ja-JP"/>
                </w:rPr>
                <w:t>100 kHz</w:t>
              </w:r>
            </w:ins>
          </w:p>
        </w:tc>
        <w:tc>
          <w:tcPr>
            <w:tcW w:w="1606" w:type="dxa"/>
            <w:tcBorders>
              <w:top w:val="single" w:sz="4" w:space="0" w:color="auto"/>
              <w:left w:val="single" w:sz="4" w:space="0" w:color="auto"/>
              <w:bottom w:val="single" w:sz="4" w:space="0" w:color="auto"/>
              <w:right w:val="single" w:sz="4" w:space="0" w:color="auto"/>
            </w:tcBorders>
          </w:tcPr>
          <w:p w14:paraId="14FBBD1D" w14:textId="77777777" w:rsidR="00A572A2" w:rsidRPr="00B04564" w:rsidRDefault="00A572A2" w:rsidP="00081372">
            <w:pPr>
              <w:pStyle w:val="TAC"/>
              <w:rPr>
                <w:ins w:id="6681" w:author="R4-1809478" w:date="2018-07-10T13:12:00Z"/>
                <w:rFonts w:cs="Arial"/>
              </w:rPr>
            </w:pPr>
          </w:p>
        </w:tc>
      </w:tr>
      <w:tr w:rsidR="00A572A2" w:rsidRPr="00B04564" w14:paraId="7516AFBA" w14:textId="77777777" w:rsidTr="00081372">
        <w:trPr>
          <w:cantSplit/>
          <w:jc w:val="center"/>
          <w:ins w:id="6682"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E1792B2" w14:textId="77777777" w:rsidR="00A572A2" w:rsidRPr="00B04564" w:rsidRDefault="00A572A2" w:rsidP="00081372">
            <w:pPr>
              <w:pStyle w:val="TAC"/>
              <w:rPr>
                <w:ins w:id="6683" w:author="R4-1809478" w:date="2018-07-10T13:12:00Z"/>
                <w:rFonts w:cs="Arial"/>
                <w:lang w:eastAsia="zh-CN"/>
              </w:rPr>
            </w:pPr>
            <w:ins w:id="6684" w:author="R4-1809478" w:date="2018-07-10T13:12:00Z">
              <w:r w:rsidRPr="00B04564">
                <w:rPr>
                  <w:rFonts w:cs="v5.0.0"/>
                  <w:lang w:eastAsia="ja-JP"/>
                </w:rPr>
                <w:t xml:space="preserve">WA E-UTRA Band 50 </w:t>
              </w:r>
            </w:ins>
          </w:p>
        </w:tc>
        <w:tc>
          <w:tcPr>
            <w:tcW w:w="1995" w:type="dxa"/>
            <w:tcBorders>
              <w:top w:val="single" w:sz="4" w:space="0" w:color="auto"/>
              <w:left w:val="single" w:sz="4" w:space="0" w:color="auto"/>
              <w:bottom w:val="single" w:sz="4" w:space="0" w:color="auto"/>
              <w:right w:val="single" w:sz="4" w:space="0" w:color="auto"/>
            </w:tcBorders>
          </w:tcPr>
          <w:p w14:paraId="79638629" w14:textId="77777777" w:rsidR="00A572A2" w:rsidRPr="00B04564" w:rsidRDefault="00A572A2" w:rsidP="00081372">
            <w:pPr>
              <w:pStyle w:val="TAC"/>
              <w:rPr>
                <w:ins w:id="6685" w:author="R4-1809478" w:date="2018-07-10T13:12:00Z"/>
                <w:rFonts w:cs="Arial"/>
                <w:lang w:eastAsia="zh-CN"/>
              </w:rPr>
            </w:pPr>
            <w:ins w:id="6686" w:author="R4-1809478" w:date="2018-07-10T13:12:00Z">
              <w:r w:rsidRPr="00B04564">
                <w:rPr>
                  <w:rFonts w:cs="Arial"/>
                  <w:lang w:eastAsia="ja-JP"/>
                </w:rPr>
                <w:t>1432 – 1517 MHz</w:t>
              </w:r>
            </w:ins>
          </w:p>
        </w:tc>
        <w:tc>
          <w:tcPr>
            <w:tcW w:w="879" w:type="dxa"/>
            <w:tcBorders>
              <w:top w:val="single" w:sz="4" w:space="0" w:color="auto"/>
              <w:left w:val="single" w:sz="4" w:space="0" w:color="auto"/>
              <w:bottom w:val="single" w:sz="4" w:space="0" w:color="auto"/>
              <w:right w:val="single" w:sz="4" w:space="0" w:color="auto"/>
            </w:tcBorders>
          </w:tcPr>
          <w:p w14:paraId="7A1EC861" w14:textId="77777777" w:rsidR="00A572A2" w:rsidRPr="00B04564" w:rsidRDefault="00A572A2" w:rsidP="00081372">
            <w:pPr>
              <w:pStyle w:val="TAC"/>
              <w:rPr>
                <w:ins w:id="6687" w:author="R4-1809478" w:date="2018-07-10T13:12:00Z"/>
                <w:rFonts w:cs="Arial"/>
              </w:rPr>
            </w:pPr>
            <w:ins w:id="6688" w:author="R4-1809478" w:date="2018-07-10T13:12:00Z">
              <w:r w:rsidRPr="00B04564">
                <w:rPr>
                  <w:rFonts w:cs="Arial"/>
                  <w:lang w:eastAsia="ja-JP"/>
                </w:rPr>
                <w:t>-96 dBm</w:t>
              </w:r>
            </w:ins>
          </w:p>
        </w:tc>
        <w:tc>
          <w:tcPr>
            <w:tcW w:w="879" w:type="dxa"/>
            <w:tcBorders>
              <w:top w:val="single" w:sz="4" w:space="0" w:color="auto"/>
              <w:left w:val="single" w:sz="4" w:space="0" w:color="auto"/>
              <w:bottom w:val="single" w:sz="4" w:space="0" w:color="auto"/>
              <w:right w:val="single" w:sz="4" w:space="0" w:color="auto"/>
            </w:tcBorders>
          </w:tcPr>
          <w:p w14:paraId="09FA2A40" w14:textId="77777777" w:rsidR="00A572A2" w:rsidRPr="00B04564" w:rsidRDefault="00A572A2" w:rsidP="00081372">
            <w:pPr>
              <w:pStyle w:val="TAC"/>
              <w:rPr>
                <w:ins w:id="6689" w:author="R4-1809478" w:date="2018-07-10T13:12:00Z"/>
                <w:rFonts w:cs="Arial"/>
                <w:lang w:eastAsia="ja-JP"/>
              </w:rPr>
            </w:pPr>
            <w:ins w:id="6690"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5D339A36" w14:textId="77777777" w:rsidR="00A572A2" w:rsidRPr="00B04564" w:rsidRDefault="00A572A2" w:rsidP="00081372">
            <w:pPr>
              <w:pStyle w:val="TAC"/>
              <w:rPr>
                <w:ins w:id="6691" w:author="R4-1809478" w:date="2018-07-10T13:12:00Z"/>
                <w:rFonts w:cs="Arial"/>
                <w:lang w:eastAsia="ja-JP"/>
              </w:rPr>
            </w:pPr>
            <w:ins w:id="6692"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1FAFF5F7" w14:textId="77777777" w:rsidR="00A572A2" w:rsidRPr="00B04564" w:rsidRDefault="00A572A2" w:rsidP="00081372">
            <w:pPr>
              <w:pStyle w:val="TAC"/>
              <w:rPr>
                <w:ins w:id="6693" w:author="R4-1809478" w:date="2018-07-10T13:12:00Z"/>
                <w:rFonts w:cs="Arial"/>
              </w:rPr>
            </w:pPr>
            <w:ins w:id="6694" w:author="R4-1809478" w:date="2018-07-10T13:12:00Z">
              <w:r w:rsidRPr="00B04564">
                <w:rPr>
                  <w:rFonts w:cs="Arial"/>
                  <w:lang w:eastAsia="ja-JP"/>
                </w:rPr>
                <w:t>100 kHz</w:t>
              </w:r>
            </w:ins>
          </w:p>
        </w:tc>
        <w:tc>
          <w:tcPr>
            <w:tcW w:w="1606" w:type="dxa"/>
            <w:tcBorders>
              <w:top w:val="single" w:sz="4" w:space="0" w:color="auto"/>
              <w:left w:val="single" w:sz="4" w:space="0" w:color="auto"/>
              <w:bottom w:val="single" w:sz="4" w:space="0" w:color="auto"/>
              <w:right w:val="single" w:sz="4" w:space="0" w:color="auto"/>
            </w:tcBorders>
          </w:tcPr>
          <w:p w14:paraId="3C7BD13C" w14:textId="77777777" w:rsidR="00A572A2" w:rsidRPr="00B04564" w:rsidRDefault="00A572A2" w:rsidP="00081372">
            <w:pPr>
              <w:pStyle w:val="TAC"/>
              <w:rPr>
                <w:ins w:id="6695" w:author="R4-1809478" w:date="2018-07-10T13:12:00Z"/>
                <w:rFonts w:cs="Arial"/>
              </w:rPr>
            </w:pPr>
            <w:ins w:id="6696" w:author="R4-1809478" w:date="2018-07-10T13:12:00Z">
              <w:r w:rsidRPr="00B04564">
                <w:rPr>
                  <w:lang w:eastAsia="ja-JP"/>
                </w:rPr>
                <w:t>This is not applicable to BS operating in Band n75</w:t>
              </w:r>
            </w:ins>
          </w:p>
        </w:tc>
      </w:tr>
      <w:tr w:rsidR="00A572A2" w:rsidRPr="00B04564" w14:paraId="41A98BC7" w14:textId="77777777" w:rsidTr="00081372">
        <w:trPr>
          <w:cantSplit/>
          <w:jc w:val="center"/>
          <w:ins w:id="6697"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26076F9" w14:textId="77777777" w:rsidR="00A572A2" w:rsidRPr="00B04564" w:rsidRDefault="00A572A2" w:rsidP="00081372">
            <w:pPr>
              <w:pStyle w:val="TAC"/>
              <w:rPr>
                <w:ins w:id="6698" w:author="R4-1809478" w:date="2018-07-10T13:12:00Z"/>
                <w:rFonts w:cs="v5.0.0"/>
                <w:lang w:eastAsia="ja-JP"/>
              </w:rPr>
            </w:pPr>
            <w:ins w:id="6699" w:author="R4-1809478" w:date="2018-07-10T13:12:00Z">
              <w:r w:rsidRPr="00B04564">
                <w:rPr>
                  <w:rFonts w:cs="v5.0.0"/>
                  <w:lang w:val="sv-SE" w:eastAsia="ja-JP"/>
                </w:rPr>
                <w:lastRenderedPageBreak/>
                <w:t>E-UTRA Band 51 or NR Band n51</w:t>
              </w:r>
            </w:ins>
          </w:p>
        </w:tc>
        <w:tc>
          <w:tcPr>
            <w:tcW w:w="1995" w:type="dxa"/>
            <w:tcBorders>
              <w:top w:val="single" w:sz="4" w:space="0" w:color="auto"/>
              <w:left w:val="single" w:sz="4" w:space="0" w:color="auto"/>
              <w:bottom w:val="single" w:sz="4" w:space="0" w:color="auto"/>
              <w:right w:val="single" w:sz="4" w:space="0" w:color="auto"/>
            </w:tcBorders>
          </w:tcPr>
          <w:p w14:paraId="49C0E06F" w14:textId="77777777" w:rsidR="00A572A2" w:rsidRPr="00B04564" w:rsidRDefault="00A572A2" w:rsidP="00081372">
            <w:pPr>
              <w:pStyle w:val="TAC"/>
              <w:rPr>
                <w:ins w:id="6700" w:author="R4-1809478" w:date="2018-07-10T13:12:00Z"/>
                <w:rFonts w:cs="Arial"/>
                <w:lang w:eastAsia="ja-JP"/>
              </w:rPr>
            </w:pPr>
            <w:ins w:id="6701" w:author="R4-1809478" w:date="2018-07-10T13:12:00Z">
              <w:r w:rsidRPr="00B04564">
                <w:rPr>
                  <w:rFonts w:cs="Arial"/>
                  <w:lang w:eastAsia="ja-JP"/>
                </w:rPr>
                <w:t>1427 – 1432 MHz</w:t>
              </w:r>
            </w:ins>
          </w:p>
        </w:tc>
        <w:tc>
          <w:tcPr>
            <w:tcW w:w="879" w:type="dxa"/>
            <w:tcBorders>
              <w:top w:val="single" w:sz="4" w:space="0" w:color="auto"/>
              <w:left w:val="single" w:sz="4" w:space="0" w:color="auto"/>
              <w:bottom w:val="single" w:sz="4" w:space="0" w:color="auto"/>
              <w:right w:val="single" w:sz="4" w:space="0" w:color="auto"/>
            </w:tcBorders>
          </w:tcPr>
          <w:p w14:paraId="076EE217" w14:textId="77777777" w:rsidR="00A572A2" w:rsidRPr="00B04564" w:rsidRDefault="00A572A2" w:rsidP="00081372">
            <w:pPr>
              <w:pStyle w:val="TAC"/>
              <w:rPr>
                <w:ins w:id="6702" w:author="R4-1809478" w:date="2018-07-10T13:12:00Z"/>
                <w:rFonts w:cs="Arial"/>
                <w:lang w:eastAsia="ja-JP"/>
              </w:rPr>
            </w:pPr>
            <w:ins w:id="6703" w:author="R4-1809478" w:date="2018-07-10T13:12:00Z">
              <w:r w:rsidRPr="00B04564">
                <w:rPr>
                  <w:rFonts w:cs="Arial"/>
                  <w:lang w:eastAsia="ja-JP"/>
                </w:rPr>
                <w:t>N/A</w:t>
              </w:r>
            </w:ins>
          </w:p>
        </w:tc>
        <w:tc>
          <w:tcPr>
            <w:tcW w:w="879" w:type="dxa"/>
            <w:tcBorders>
              <w:top w:val="single" w:sz="4" w:space="0" w:color="auto"/>
              <w:left w:val="single" w:sz="4" w:space="0" w:color="auto"/>
              <w:bottom w:val="single" w:sz="4" w:space="0" w:color="auto"/>
              <w:right w:val="single" w:sz="4" w:space="0" w:color="auto"/>
            </w:tcBorders>
          </w:tcPr>
          <w:p w14:paraId="43E435B7" w14:textId="77777777" w:rsidR="00A572A2" w:rsidRPr="00B04564" w:rsidRDefault="00A572A2" w:rsidP="00081372">
            <w:pPr>
              <w:pStyle w:val="TAC"/>
              <w:rPr>
                <w:ins w:id="6704" w:author="R4-1809478" w:date="2018-07-10T13:12:00Z"/>
                <w:rFonts w:cs="Arial"/>
                <w:lang w:eastAsia="ja-JP"/>
              </w:rPr>
            </w:pPr>
            <w:ins w:id="6705" w:author="R4-1809478" w:date="2018-07-10T13:12:00Z">
              <w:r w:rsidRPr="00B04564">
                <w:rPr>
                  <w:rFonts w:cs="v5.0.0"/>
                </w:rPr>
                <w:t>N/A</w:t>
              </w:r>
            </w:ins>
          </w:p>
        </w:tc>
        <w:tc>
          <w:tcPr>
            <w:tcW w:w="880" w:type="dxa"/>
            <w:tcBorders>
              <w:top w:val="single" w:sz="4" w:space="0" w:color="auto"/>
              <w:left w:val="single" w:sz="4" w:space="0" w:color="auto"/>
              <w:bottom w:val="single" w:sz="4" w:space="0" w:color="auto"/>
              <w:right w:val="single" w:sz="4" w:space="0" w:color="auto"/>
            </w:tcBorders>
          </w:tcPr>
          <w:p w14:paraId="24ED9183" w14:textId="77777777" w:rsidR="00A572A2" w:rsidRPr="00B04564" w:rsidRDefault="00A572A2" w:rsidP="00081372">
            <w:pPr>
              <w:pStyle w:val="TAC"/>
              <w:rPr>
                <w:ins w:id="6706" w:author="R4-1809478" w:date="2018-07-10T13:12:00Z"/>
                <w:rFonts w:cs="Arial"/>
                <w:lang w:eastAsia="ja-JP"/>
              </w:rPr>
            </w:pPr>
            <w:ins w:id="6707" w:author="R4-1809478" w:date="2018-07-10T13:12:00Z">
              <w:r w:rsidRPr="00B04564">
                <w:rPr>
                  <w:rFonts w:cs="Arial"/>
                  <w:lang w:eastAsia="ja-JP"/>
                </w:rPr>
                <w:t>-88 dBm</w:t>
              </w:r>
            </w:ins>
          </w:p>
        </w:tc>
        <w:tc>
          <w:tcPr>
            <w:tcW w:w="1414" w:type="dxa"/>
            <w:tcBorders>
              <w:top w:val="single" w:sz="4" w:space="0" w:color="auto"/>
              <w:left w:val="single" w:sz="4" w:space="0" w:color="auto"/>
              <w:bottom w:val="single" w:sz="4" w:space="0" w:color="auto"/>
              <w:right w:val="single" w:sz="4" w:space="0" w:color="auto"/>
            </w:tcBorders>
          </w:tcPr>
          <w:p w14:paraId="48F414DF" w14:textId="77777777" w:rsidR="00A572A2" w:rsidRPr="00B04564" w:rsidRDefault="00A572A2" w:rsidP="00081372">
            <w:pPr>
              <w:pStyle w:val="TAC"/>
              <w:rPr>
                <w:ins w:id="6708" w:author="R4-1809478" w:date="2018-07-10T13:12:00Z"/>
                <w:rFonts w:cs="Arial"/>
                <w:lang w:eastAsia="ja-JP"/>
              </w:rPr>
            </w:pPr>
            <w:ins w:id="6709" w:author="R4-1809478" w:date="2018-07-10T13:12:00Z">
              <w:r w:rsidRPr="00B04564">
                <w:rPr>
                  <w:rFonts w:cs="Arial"/>
                  <w:lang w:eastAsia="ja-JP"/>
                </w:rPr>
                <w:t>100 kHz</w:t>
              </w:r>
            </w:ins>
          </w:p>
        </w:tc>
        <w:tc>
          <w:tcPr>
            <w:tcW w:w="1606" w:type="dxa"/>
            <w:tcBorders>
              <w:top w:val="single" w:sz="4" w:space="0" w:color="auto"/>
              <w:left w:val="single" w:sz="4" w:space="0" w:color="auto"/>
              <w:bottom w:val="single" w:sz="4" w:space="0" w:color="auto"/>
              <w:right w:val="single" w:sz="4" w:space="0" w:color="auto"/>
            </w:tcBorders>
          </w:tcPr>
          <w:p w14:paraId="56D19763" w14:textId="77777777" w:rsidR="00A572A2" w:rsidRPr="00B04564" w:rsidRDefault="00A572A2" w:rsidP="00081372">
            <w:pPr>
              <w:pStyle w:val="TAC"/>
              <w:rPr>
                <w:ins w:id="6710" w:author="R4-1809478" w:date="2018-07-10T13:12:00Z"/>
                <w:lang w:eastAsia="ja-JP"/>
              </w:rPr>
            </w:pPr>
            <w:ins w:id="6711" w:author="R4-1809478" w:date="2018-07-10T13:12:00Z">
              <w:r w:rsidRPr="00B04564">
                <w:rPr>
                  <w:lang w:eastAsia="ja-JP"/>
                </w:rPr>
                <w:t>This is not applicable to BS operating in Band n75 or n76</w:t>
              </w:r>
            </w:ins>
          </w:p>
        </w:tc>
      </w:tr>
      <w:tr w:rsidR="00A572A2" w:rsidRPr="00B04564" w14:paraId="37244B18" w14:textId="77777777" w:rsidTr="00081372">
        <w:trPr>
          <w:cantSplit/>
          <w:jc w:val="center"/>
          <w:ins w:id="6712"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06430D4" w14:textId="77777777" w:rsidR="00A572A2" w:rsidRPr="00B04564" w:rsidRDefault="00A572A2" w:rsidP="00081372">
            <w:pPr>
              <w:pStyle w:val="TAC"/>
              <w:rPr>
                <w:ins w:id="6713" w:author="R4-1809478" w:date="2018-07-10T13:12:00Z"/>
                <w:rFonts w:cs="Arial"/>
                <w:lang w:eastAsia="zh-CN"/>
              </w:rPr>
            </w:pPr>
            <w:ins w:id="6714" w:author="R4-1809478" w:date="2018-07-10T13:12:00Z">
              <w:r w:rsidRPr="00B04564">
                <w:rPr>
                  <w:rFonts w:cs="v5.0.0"/>
                  <w:lang w:eastAsia="ja-JP"/>
                </w:rPr>
                <w:t>WA E-UTRA Band 65</w:t>
              </w:r>
            </w:ins>
          </w:p>
        </w:tc>
        <w:tc>
          <w:tcPr>
            <w:tcW w:w="1995" w:type="dxa"/>
            <w:tcBorders>
              <w:top w:val="single" w:sz="4" w:space="0" w:color="auto"/>
              <w:left w:val="single" w:sz="4" w:space="0" w:color="auto"/>
              <w:bottom w:val="single" w:sz="4" w:space="0" w:color="auto"/>
              <w:right w:val="single" w:sz="4" w:space="0" w:color="auto"/>
            </w:tcBorders>
          </w:tcPr>
          <w:p w14:paraId="3EB1FF32" w14:textId="77777777" w:rsidR="00A572A2" w:rsidRPr="00B04564" w:rsidRDefault="00A572A2" w:rsidP="00081372">
            <w:pPr>
              <w:pStyle w:val="TAC"/>
              <w:rPr>
                <w:ins w:id="6715" w:author="R4-1809478" w:date="2018-07-10T13:12:00Z"/>
                <w:rFonts w:cs="Arial"/>
                <w:lang w:eastAsia="zh-CN"/>
              </w:rPr>
            </w:pPr>
            <w:ins w:id="6716" w:author="R4-1809478" w:date="2018-07-10T13:12:00Z">
              <w:r w:rsidRPr="00B04564">
                <w:rPr>
                  <w:rFonts w:cs="Arial"/>
                </w:rPr>
                <w:t xml:space="preserve">1920 – </w:t>
              </w:r>
              <w:r w:rsidRPr="00B04564">
                <w:rPr>
                  <w:rFonts w:cs="Arial"/>
                  <w:lang w:eastAsia="ja-JP"/>
                </w:rPr>
                <w:t>2010</w:t>
              </w:r>
              <w:r w:rsidRPr="00B04564">
                <w:rPr>
                  <w:rFonts w:cs="Arial"/>
                </w:rPr>
                <w:t xml:space="preserve"> MHz</w:t>
              </w:r>
            </w:ins>
          </w:p>
        </w:tc>
        <w:tc>
          <w:tcPr>
            <w:tcW w:w="879" w:type="dxa"/>
            <w:tcBorders>
              <w:top w:val="single" w:sz="4" w:space="0" w:color="auto"/>
              <w:left w:val="single" w:sz="4" w:space="0" w:color="auto"/>
              <w:bottom w:val="single" w:sz="4" w:space="0" w:color="auto"/>
              <w:right w:val="single" w:sz="4" w:space="0" w:color="auto"/>
            </w:tcBorders>
          </w:tcPr>
          <w:p w14:paraId="4D97F442" w14:textId="77777777" w:rsidR="00A572A2" w:rsidRPr="00B04564" w:rsidRDefault="00A572A2" w:rsidP="00081372">
            <w:pPr>
              <w:pStyle w:val="TAC"/>
              <w:rPr>
                <w:ins w:id="6717" w:author="R4-1809478" w:date="2018-07-10T13:12:00Z"/>
                <w:rFonts w:cs="Arial"/>
              </w:rPr>
            </w:pPr>
            <w:ins w:id="6718"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598272AC" w14:textId="77777777" w:rsidR="00A572A2" w:rsidRPr="00B04564" w:rsidRDefault="00A572A2" w:rsidP="00081372">
            <w:pPr>
              <w:pStyle w:val="TAC"/>
              <w:rPr>
                <w:ins w:id="6719" w:author="R4-1809478" w:date="2018-07-10T13:12:00Z"/>
                <w:rFonts w:cs="Arial"/>
              </w:rPr>
            </w:pPr>
            <w:ins w:id="6720"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7C76237F" w14:textId="77777777" w:rsidR="00A572A2" w:rsidRPr="00B04564" w:rsidRDefault="00A572A2" w:rsidP="00081372">
            <w:pPr>
              <w:pStyle w:val="TAC"/>
              <w:rPr>
                <w:ins w:id="6721" w:author="R4-1809478" w:date="2018-07-10T13:12:00Z"/>
                <w:rFonts w:cs="Arial"/>
              </w:rPr>
            </w:pPr>
            <w:ins w:id="6722"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B3CB85F" w14:textId="77777777" w:rsidR="00A572A2" w:rsidRPr="00B04564" w:rsidRDefault="00A572A2" w:rsidP="00081372">
            <w:pPr>
              <w:pStyle w:val="TAC"/>
              <w:rPr>
                <w:ins w:id="6723" w:author="R4-1809478" w:date="2018-07-10T13:12:00Z"/>
                <w:rFonts w:cs="Arial"/>
              </w:rPr>
            </w:pPr>
            <w:ins w:id="6724"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4379EA74" w14:textId="77777777" w:rsidR="00A572A2" w:rsidRPr="00B04564" w:rsidRDefault="00A572A2" w:rsidP="00081372">
            <w:pPr>
              <w:pStyle w:val="TAC"/>
              <w:rPr>
                <w:ins w:id="6725" w:author="R4-1809478" w:date="2018-07-10T13:12:00Z"/>
                <w:rFonts w:cs="Arial"/>
              </w:rPr>
            </w:pPr>
          </w:p>
        </w:tc>
      </w:tr>
      <w:tr w:rsidR="00A572A2" w:rsidRPr="00B04564" w14:paraId="48E59DE6" w14:textId="77777777" w:rsidTr="00081372">
        <w:trPr>
          <w:cantSplit/>
          <w:jc w:val="center"/>
          <w:ins w:id="6726"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661A13A" w14:textId="77777777" w:rsidR="00A572A2" w:rsidRPr="00B04564" w:rsidRDefault="00A572A2" w:rsidP="00081372">
            <w:pPr>
              <w:pStyle w:val="TAC"/>
              <w:rPr>
                <w:ins w:id="6727" w:author="R4-1809478" w:date="2018-07-10T13:12:00Z"/>
                <w:rFonts w:cs="Arial"/>
                <w:lang w:eastAsia="zh-CN"/>
              </w:rPr>
            </w:pPr>
            <w:ins w:id="6728" w:author="R4-1809478" w:date="2018-07-10T13:12:00Z">
              <w:r w:rsidRPr="00B04564">
                <w:rPr>
                  <w:rFonts w:cs="v5.0.0"/>
                </w:rPr>
                <w:t>WA E-UTRA Band 66 or NR Band n66</w:t>
              </w:r>
            </w:ins>
          </w:p>
        </w:tc>
        <w:tc>
          <w:tcPr>
            <w:tcW w:w="1995" w:type="dxa"/>
            <w:tcBorders>
              <w:top w:val="single" w:sz="4" w:space="0" w:color="auto"/>
              <w:left w:val="single" w:sz="4" w:space="0" w:color="auto"/>
              <w:bottom w:val="single" w:sz="4" w:space="0" w:color="auto"/>
              <w:right w:val="single" w:sz="4" w:space="0" w:color="auto"/>
            </w:tcBorders>
          </w:tcPr>
          <w:p w14:paraId="6A72E8D0" w14:textId="77777777" w:rsidR="00A572A2" w:rsidRPr="00B04564" w:rsidRDefault="00A572A2" w:rsidP="00081372">
            <w:pPr>
              <w:pStyle w:val="TAC"/>
              <w:rPr>
                <w:ins w:id="6729" w:author="R4-1809478" w:date="2018-07-10T13:12:00Z"/>
                <w:rFonts w:cs="Arial"/>
                <w:lang w:eastAsia="zh-CN"/>
              </w:rPr>
            </w:pPr>
            <w:ins w:id="6730" w:author="R4-1809478" w:date="2018-07-10T13:12:00Z">
              <w:r w:rsidRPr="00B04564">
                <w:rPr>
                  <w:rFonts w:cs="Arial"/>
                </w:rPr>
                <w:t>1710 – 1780 MHz</w:t>
              </w:r>
            </w:ins>
          </w:p>
        </w:tc>
        <w:tc>
          <w:tcPr>
            <w:tcW w:w="879" w:type="dxa"/>
            <w:tcBorders>
              <w:top w:val="single" w:sz="4" w:space="0" w:color="auto"/>
              <w:left w:val="single" w:sz="4" w:space="0" w:color="auto"/>
              <w:bottom w:val="single" w:sz="4" w:space="0" w:color="auto"/>
              <w:right w:val="single" w:sz="4" w:space="0" w:color="auto"/>
            </w:tcBorders>
          </w:tcPr>
          <w:p w14:paraId="555A5CFC" w14:textId="77777777" w:rsidR="00A572A2" w:rsidRPr="00B04564" w:rsidRDefault="00A572A2" w:rsidP="00081372">
            <w:pPr>
              <w:pStyle w:val="TAC"/>
              <w:rPr>
                <w:ins w:id="6731" w:author="R4-1809478" w:date="2018-07-10T13:12:00Z"/>
                <w:rFonts w:cs="Arial"/>
              </w:rPr>
            </w:pPr>
            <w:ins w:id="6732"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06AE1F32" w14:textId="77777777" w:rsidR="00A572A2" w:rsidRPr="00B04564" w:rsidRDefault="00A572A2" w:rsidP="00081372">
            <w:pPr>
              <w:pStyle w:val="TAC"/>
              <w:rPr>
                <w:ins w:id="6733" w:author="R4-1809478" w:date="2018-07-10T13:12:00Z"/>
                <w:rFonts w:cs="Arial"/>
              </w:rPr>
            </w:pPr>
            <w:ins w:id="6734"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60EF6700" w14:textId="77777777" w:rsidR="00A572A2" w:rsidRPr="00B04564" w:rsidRDefault="00A572A2" w:rsidP="00081372">
            <w:pPr>
              <w:pStyle w:val="TAC"/>
              <w:rPr>
                <w:ins w:id="6735" w:author="R4-1809478" w:date="2018-07-10T13:12:00Z"/>
                <w:rFonts w:cs="Arial"/>
              </w:rPr>
            </w:pPr>
            <w:ins w:id="6736"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5B4F60C9" w14:textId="77777777" w:rsidR="00A572A2" w:rsidRPr="00B04564" w:rsidRDefault="00A572A2" w:rsidP="00081372">
            <w:pPr>
              <w:pStyle w:val="TAC"/>
              <w:rPr>
                <w:ins w:id="6737" w:author="R4-1809478" w:date="2018-07-10T13:12:00Z"/>
                <w:rFonts w:cs="Arial"/>
              </w:rPr>
            </w:pPr>
            <w:ins w:id="6738"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0F40ED8B" w14:textId="77777777" w:rsidR="00A572A2" w:rsidRPr="00B04564" w:rsidRDefault="00A572A2" w:rsidP="00081372">
            <w:pPr>
              <w:pStyle w:val="TAC"/>
              <w:rPr>
                <w:ins w:id="6739" w:author="R4-1809478" w:date="2018-07-10T13:12:00Z"/>
                <w:rFonts w:cs="Arial"/>
              </w:rPr>
            </w:pPr>
          </w:p>
        </w:tc>
      </w:tr>
      <w:tr w:rsidR="00A572A2" w:rsidRPr="00B04564" w14:paraId="31D6559C" w14:textId="77777777" w:rsidTr="00081372">
        <w:trPr>
          <w:cantSplit/>
          <w:jc w:val="center"/>
          <w:ins w:id="6740"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BE7676F" w14:textId="77777777" w:rsidR="00A572A2" w:rsidRPr="00B04564" w:rsidRDefault="00A572A2" w:rsidP="00081372">
            <w:pPr>
              <w:pStyle w:val="TAC"/>
              <w:rPr>
                <w:ins w:id="6741" w:author="R4-1809478" w:date="2018-07-10T13:12:00Z"/>
                <w:rFonts w:cs="Arial"/>
                <w:lang w:eastAsia="zh-CN"/>
              </w:rPr>
            </w:pPr>
            <w:ins w:id="6742" w:author="R4-1809478" w:date="2018-07-10T13:12:00Z">
              <w:r w:rsidRPr="00B04564">
                <w:rPr>
                  <w:rFonts w:cs="v5.0.0"/>
                </w:rPr>
                <w:t>WA E-UTRA Band 68</w:t>
              </w:r>
            </w:ins>
          </w:p>
        </w:tc>
        <w:tc>
          <w:tcPr>
            <w:tcW w:w="1995" w:type="dxa"/>
            <w:tcBorders>
              <w:top w:val="single" w:sz="4" w:space="0" w:color="auto"/>
              <w:left w:val="single" w:sz="4" w:space="0" w:color="auto"/>
              <w:bottom w:val="single" w:sz="4" w:space="0" w:color="auto"/>
              <w:right w:val="single" w:sz="4" w:space="0" w:color="auto"/>
            </w:tcBorders>
          </w:tcPr>
          <w:p w14:paraId="6777CFDC" w14:textId="77777777" w:rsidR="00A572A2" w:rsidRPr="00B04564" w:rsidRDefault="00A572A2" w:rsidP="00081372">
            <w:pPr>
              <w:pStyle w:val="TAC"/>
              <w:rPr>
                <w:ins w:id="6743" w:author="R4-1809478" w:date="2018-07-10T13:12:00Z"/>
                <w:rFonts w:cs="Arial"/>
                <w:lang w:eastAsia="zh-CN"/>
              </w:rPr>
            </w:pPr>
            <w:ins w:id="6744" w:author="R4-1809478" w:date="2018-07-10T13:12:00Z">
              <w:r w:rsidRPr="00B04564">
                <w:rPr>
                  <w:rFonts w:cs="Arial"/>
                </w:rPr>
                <w:t>698 – 728 MHz</w:t>
              </w:r>
            </w:ins>
          </w:p>
        </w:tc>
        <w:tc>
          <w:tcPr>
            <w:tcW w:w="879" w:type="dxa"/>
            <w:tcBorders>
              <w:top w:val="single" w:sz="4" w:space="0" w:color="auto"/>
              <w:left w:val="single" w:sz="4" w:space="0" w:color="auto"/>
              <w:bottom w:val="single" w:sz="4" w:space="0" w:color="auto"/>
              <w:right w:val="single" w:sz="4" w:space="0" w:color="auto"/>
            </w:tcBorders>
          </w:tcPr>
          <w:p w14:paraId="7A6E1026" w14:textId="77777777" w:rsidR="00A572A2" w:rsidRPr="00B04564" w:rsidRDefault="00A572A2" w:rsidP="00081372">
            <w:pPr>
              <w:pStyle w:val="TAC"/>
              <w:rPr>
                <w:ins w:id="6745" w:author="R4-1809478" w:date="2018-07-10T13:12:00Z"/>
                <w:rFonts w:cs="Arial"/>
              </w:rPr>
            </w:pPr>
            <w:ins w:id="6746" w:author="R4-1809478" w:date="2018-07-10T13:12:00Z">
              <w:r w:rsidRPr="00B04564">
                <w:rPr>
                  <w:rFonts w:cs="Arial"/>
                </w:rPr>
                <w:t>-96 dBm</w:t>
              </w:r>
            </w:ins>
          </w:p>
        </w:tc>
        <w:tc>
          <w:tcPr>
            <w:tcW w:w="879" w:type="dxa"/>
            <w:tcBorders>
              <w:top w:val="single" w:sz="4" w:space="0" w:color="auto"/>
              <w:left w:val="single" w:sz="4" w:space="0" w:color="auto"/>
              <w:bottom w:val="single" w:sz="4" w:space="0" w:color="auto"/>
              <w:right w:val="single" w:sz="4" w:space="0" w:color="auto"/>
            </w:tcBorders>
          </w:tcPr>
          <w:p w14:paraId="6B6E6ADA" w14:textId="77777777" w:rsidR="00A572A2" w:rsidRPr="00B04564" w:rsidRDefault="00A572A2" w:rsidP="00081372">
            <w:pPr>
              <w:pStyle w:val="TAC"/>
              <w:rPr>
                <w:ins w:id="6747" w:author="R4-1809478" w:date="2018-07-10T13:12:00Z"/>
                <w:rFonts w:cs="Arial"/>
              </w:rPr>
            </w:pPr>
            <w:ins w:id="6748" w:author="R4-1809478" w:date="2018-07-10T13:12:00Z">
              <w:r w:rsidRPr="00B04564">
                <w:rPr>
                  <w:rFonts w:cs="v5.0.0"/>
                </w:rPr>
                <w:t>-91 dBm</w:t>
              </w:r>
            </w:ins>
          </w:p>
        </w:tc>
        <w:tc>
          <w:tcPr>
            <w:tcW w:w="880" w:type="dxa"/>
            <w:tcBorders>
              <w:top w:val="single" w:sz="4" w:space="0" w:color="auto"/>
              <w:left w:val="single" w:sz="4" w:space="0" w:color="auto"/>
              <w:bottom w:val="single" w:sz="4" w:space="0" w:color="auto"/>
              <w:right w:val="single" w:sz="4" w:space="0" w:color="auto"/>
            </w:tcBorders>
          </w:tcPr>
          <w:p w14:paraId="06062084" w14:textId="77777777" w:rsidR="00A572A2" w:rsidRPr="00B04564" w:rsidRDefault="00A572A2" w:rsidP="00081372">
            <w:pPr>
              <w:pStyle w:val="TAC"/>
              <w:rPr>
                <w:ins w:id="6749" w:author="R4-1809478" w:date="2018-07-10T13:12:00Z"/>
                <w:rFonts w:cs="Arial"/>
              </w:rPr>
            </w:pPr>
            <w:ins w:id="6750" w:author="R4-1809478" w:date="2018-07-10T13:12:00Z">
              <w:r w:rsidRPr="00B04564">
                <w:rPr>
                  <w:rFonts w:cs="Arial"/>
                </w:rPr>
                <w:t>-88 dBm</w:t>
              </w:r>
            </w:ins>
          </w:p>
        </w:tc>
        <w:tc>
          <w:tcPr>
            <w:tcW w:w="1414" w:type="dxa"/>
            <w:tcBorders>
              <w:top w:val="single" w:sz="4" w:space="0" w:color="auto"/>
              <w:left w:val="single" w:sz="4" w:space="0" w:color="auto"/>
              <w:bottom w:val="single" w:sz="4" w:space="0" w:color="auto"/>
              <w:right w:val="single" w:sz="4" w:space="0" w:color="auto"/>
            </w:tcBorders>
          </w:tcPr>
          <w:p w14:paraId="341A0A0C" w14:textId="77777777" w:rsidR="00A572A2" w:rsidRPr="00B04564" w:rsidRDefault="00A572A2" w:rsidP="00081372">
            <w:pPr>
              <w:pStyle w:val="TAC"/>
              <w:rPr>
                <w:ins w:id="6751" w:author="R4-1809478" w:date="2018-07-10T13:12:00Z"/>
                <w:rFonts w:cs="Arial"/>
              </w:rPr>
            </w:pPr>
            <w:ins w:id="6752" w:author="R4-1809478" w:date="2018-07-10T13:12:00Z">
              <w:r w:rsidRPr="00B04564">
                <w:rPr>
                  <w:rFonts w:cs="Arial"/>
                </w:rPr>
                <w:t>100 kHz</w:t>
              </w:r>
            </w:ins>
          </w:p>
        </w:tc>
        <w:tc>
          <w:tcPr>
            <w:tcW w:w="1606" w:type="dxa"/>
            <w:tcBorders>
              <w:top w:val="single" w:sz="4" w:space="0" w:color="auto"/>
              <w:left w:val="single" w:sz="4" w:space="0" w:color="auto"/>
              <w:bottom w:val="single" w:sz="4" w:space="0" w:color="auto"/>
              <w:right w:val="single" w:sz="4" w:space="0" w:color="auto"/>
            </w:tcBorders>
          </w:tcPr>
          <w:p w14:paraId="66003AA2" w14:textId="77777777" w:rsidR="00A572A2" w:rsidRPr="00B04564" w:rsidRDefault="00A572A2" w:rsidP="00081372">
            <w:pPr>
              <w:pStyle w:val="TAC"/>
              <w:rPr>
                <w:ins w:id="6753" w:author="R4-1809478" w:date="2018-07-10T13:12:00Z"/>
                <w:rFonts w:cs="Arial"/>
              </w:rPr>
            </w:pPr>
          </w:p>
        </w:tc>
      </w:tr>
      <w:tr w:rsidR="00A572A2" w:rsidRPr="00B04564" w14:paraId="682C2B66" w14:textId="77777777" w:rsidTr="00081372">
        <w:trPr>
          <w:cantSplit/>
          <w:jc w:val="center"/>
          <w:ins w:id="6754"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69F05B6" w14:textId="77777777" w:rsidR="00A572A2" w:rsidRPr="00B04564" w:rsidRDefault="00A572A2" w:rsidP="00081372">
            <w:pPr>
              <w:pStyle w:val="TAC"/>
              <w:rPr>
                <w:ins w:id="6755" w:author="R4-1809478" w:date="2018-07-10T13:12:00Z"/>
              </w:rPr>
            </w:pPr>
            <w:ins w:id="6756" w:author="R4-1809478" w:date="2018-07-10T13:12:00Z">
              <w:r w:rsidRPr="00B04564">
                <w:t>WA E-UTRA Band 70 or NR Band n70</w:t>
              </w:r>
            </w:ins>
          </w:p>
        </w:tc>
        <w:tc>
          <w:tcPr>
            <w:tcW w:w="1995" w:type="dxa"/>
            <w:tcBorders>
              <w:top w:val="single" w:sz="4" w:space="0" w:color="auto"/>
              <w:left w:val="single" w:sz="4" w:space="0" w:color="auto"/>
              <w:bottom w:val="single" w:sz="4" w:space="0" w:color="auto"/>
              <w:right w:val="single" w:sz="4" w:space="0" w:color="auto"/>
            </w:tcBorders>
          </w:tcPr>
          <w:p w14:paraId="1DAAC7E6" w14:textId="77777777" w:rsidR="00A572A2" w:rsidRPr="00B04564" w:rsidRDefault="00A572A2" w:rsidP="00081372">
            <w:pPr>
              <w:pStyle w:val="TAC"/>
              <w:rPr>
                <w:ins w:id="6757" w:author="R4-1809478" w:date="2018-07-10T13:12:00Z"/>
              </w:rPr>
            </w:pPr>
            <w:ins w:id="6758" w:author="R4-1809478" w:date="2018-07-10T13:12:00Z">
              <w:r w:rsidRPr="00B04564">
                <w:t>1695 – 1710 MHz</w:t>
              </w:r>
            </w:ins>
          </w:p>
        </w:tc>
        <w:tc>
          <w:tcPr>
            <w:tcW w:w="879" w:type="dxa"/>
            <w:tcBorders>
              <w:top w:val="single" w:sz="4" w:space="0" w:color="auto"/>
              <w:left w:val="single" w:sz="4" w:space="0" w:color="auto"/>
              <w:bottom w:val="single" w:sz="4" w:space="0" w:color="auto"/>
              <w:right w:val="single" w:sz="4" w:space="0" w:color="auto"/>
            </w:tcBorders>
          </w:tcPr>
          <w:p w14:paraId="3BC37F8C" w14:textId="77777777" w:rsidR="00A572A2" w:rsidRPr="00B04564" w:rsidRDefault="00A572A2" w:rsidP="00081372">
            <w:pPr>
              <w:pStyle w:val="TAC"/>
              <w:rPr>
                <w:ins w:id="6759" w:author="R4-1809478" w:date="2018-07-10T13:12:00Z"/>
              </w:rPr>
            </w:pPr>
            <w:ins w:id="6760"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5600F227" w14:textId="77777777" w:rsidR="00A572A2" w:rsidRPr="00B04564" w:rsidRDefault="00A572A2" w:rsidP="00081372">
            <w:pPr>
              <w:pStyle w:val="TAC"/>
              <w:rPr>
                <w:ins w:id="6761" w:author="R4-1809478" w:date="2018-07-10T13:12:00Z"/>
              </w:rPr>
            </w:pPr>
            <w:ins w:id="6762"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7D56A944" w14:textId="77777777" w:rsidR="00A572A2" w:rsidRPr="00B04564" w:rsidRDefault="00A572A2" w:rsidP="00081372">
            <w:pPr>
              <w:pStyle w:val="TAC"/>
              <w:rPr>
                <w:ins w:id="6763" w:author="R4-1809478" w:date="2018-07-10T13:12:00Z"/>
              </w:rPr>
            </w:pPr>
            <w:ins w:id="6764"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00A89383" w14:textId="77777777" w:rsidR="00A572A2" w:rsidRPr="00B04564" w:rsidRDefault="00A572A2" w:rsidP="00081372">
            <w:pPr>
              <w:pStyle w:val="TAC"/>
              <w:rPr>
                <w:ins w:id="6765" w:author="R4-1809478" w:date="2018-07-10T13:12:00Z"/>
              </w:rPr>
            </w:pPr>
            <w:ins w:id="6766"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5E2FBB2A" w14:textId="77777777" w:rsidR="00A572A2" w:rsidRPr="00B04564" w:rsidRDefault="00A572A2" w:rsidP="00081372">
            <w:pPr>
              <w:pStyle w:val="TAC"/>
              <w:rPr>
                <w:ins w:id="6767" w:author="R4-1809478" w:date="2018-07-10T13:12:00Z"/>
                <w:rFonts w:cs="Arial"/>
              </w:rPr>
            </w:pPr>
          </w:p>
        </w:tc>
      </w:tr>
      <w:tr w:rsidR="00A572A2" w:rsidRPr="00B04564" w14:paraId="5A06A006" w14:textId="77777777" w:rsidTr="00081372">
        <w:trPr>
          <w:cantSplit/>
          <w:jc w:val="center"/>
          <w:ins w:id="6768"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0189D800" w14:textId="77777777" w:rsidR="00A572A2" w:rsidRPr="00B04564" w:rsidRDefault="00A572A2" w:rsidP="00081372">
            <w:pPr>
              <w:pStyle w:val="TAC"/>
              <w:rPr>
                <w:ins w:id="6769" w:author="R4-1809478" w:date="2018-07-10T13:12:00Z"/>
              </w:rPr>
            </w:pPr>
            <w:ins w:id="6770" w:author="R4-1809478" w:date="2018-07-10T13:12:00Z">
              <w:r w:rsidRPr="00B04564">
                <w:t>WA E-UTRA Band 71 or NR Band n71</w:t>
              </w:r>
            </w:ins>
          </w:p>
        </w:tc>
        <w:tc>
          <w:tcPr>
            <w:tcW w:w="1995" w:type="dxa"/>
            <w:tcBorders>
              <w:top w:val="single" w:sz="4" w:space="0" w:color="auto"/>
              <w:left w:val="single" w:sz="4" w:space="0" w:color="auto"/>
              <w:bottom w:val="single" w:sz="4" w:space="0" w:color="auto"/>
              <w:right w:val="single" w:sz="4" w:space="0" w:color="auto"/>
            </w:tcBorders>
          </w:tcPr>
          <w:p w14:paraId="203039B7" w14:textId="77777777" w:rsidR="00A572A2" w:rsidRPr="00B04564" w:rsidRDefault="00A572A2" w:rsidP="00081372">
            <w:pPr>
              <w:pStyle w:val="TAC"/>
              <w:rPr>
                <w:ins w:id="6771" w:author="R4-1809478" w:date="2018-07-10T13:12:00Z"/>
              </w:rPr>
            </w:pPr>
            <w:ins w:id="6772" w:author="R4-1809478" w:date="2018-07-10T13:12:00Z">
              <w:r w:rsidRPr="00B04564">
                <w:t>663 – 698 MHz</w:t>
              </w:r>
            </w:ins>
          </w:p>
        </w:tc>
        <w:tc>
          <w:tcPr>
            <w:tcW w:w="879" w:type="dxa"/>
            <w:tcBorders>
              <w:top w:val="single" w:sz="4" w:space="0" w:color="auto"/>
              <w:left w:val="single" w:sz="4" w:space="0" w:color="auto"/>
              <w:bottom w:val="single" w:sz="4" w:space="0" w:color="auto"/>
              <w:right w:val="single" w:sz="4" w:space="0" w:color="auto"/>
            </w:tcBorders>
          </w:tcPr>
          <w:p w14:paraId="7522E06B" w14:textId="77777777" w:rsidR="00A572A2" w:rsidRPr="00B04564" w:rsidRDefault="00A572A2" w:rsidP="00081372">
            <w:pPr>
              <w:pStyle w:val="TAC"/>
              <w:rPr>
                <w:ins w:id="6773" w:author="R4-1809478" w:date="2018-07-10T13:12:00Z"/>
              </w:rPr>
            </w:pPr>
            <w:ins w:id="6774"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56086464" w14:textId="77777777" w:rsidR="00A572A2" w:rsidRPr="00B04564" w:rsidRDefault="00A572A2" w:rsidP="00081372">
            <w:pPr>
              <w:pStyle w:val="TAC"/>
              <w:rPr>
                <w:ins w:id="6775" w:author="R4-1809478" w:date="2018-07-10T13:12:00Z"/>
              </w:rPr>
            </w:pPr>
            <w:ins w:id="6776"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1B0027C6" w14:textId="77777777" w:rsidR="00A572A2" w:rsidRPr="00B04564" w:rsidRDefault="00A572A2" w:rsidP="00081372">
            <w:pPr>
              <w:pStyle w:val="TAC"/>
              <w:rPr>
                <w:ins w:id="6777" w:author="R4-1809478" w:date="2018-07-10T13:12:00Z"/>
              </w:rPr>
            </w:pPr>
            <w:ins w:id="6778"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7002896E" w14:textId="77777777" w:rsidR="00A572A2" w:rsidRPr="00B04564" w:rsidRDefault="00A572A2" w:rsidP="00081372">
            <w:pPr>
              <w:pStyle w:val="TAC"/>
              <w:rPr>
                <w:ins w:id="6779" w:author="R4-1809478" w:date="2018-07-10T13:12:00Z"/>
              </w:rPr>
            </w:pPr>
            <w:ins w:id="6780"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2C5F2B23" w14:textId="77777777" w:rsidR="00A572A2" w:rsidRPr="00B04564" w:rsidRDefault="00A572A2" w:rsidP="00081372">
            <w:pPr>
              <w:pStyle w:val="TAC"/>
              <w:rPr>
                <w:ins w:id="6781" w:author="R4-1809478" w:date="2018-07-10T13:12:00Z"/>
                <w:rFonts w:cs="Arial"/>
              </w:rPr>
            </w:pPr>
          </w:p>
        </w:tc>
      </w:tr>
      <w:tr w:rsidR="00A572A2" w:rsidRPr="00B04564" w14:paraId="64D1D6F2" w14:textId="77777777" w:rsidTr="00081372">
        <w:trPr>
          <w:cantSplit/>
          <w:jc w:val="center"/>
          <w:ins w:id="6782"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B35FCDE" w14:textId="77777777" w:rsidR="00A572A2" w:rsidRPr="00B04564" w:rsidRDefault="00A572A2" w:rsidP="00081372">
            <w:pPr>
              <w:pStyle w:val="TAC"/>
              <w:rPr>
                <w:ins w:id="6783" w:author="R4-1809478" w:date="2018-07-10T13:12:00Z"/>
              </w:rPr>
            </w:pPr>
            <w:ins w:id="6784" w:author="R4-1809478" w:date="2018-07-10T13:12:00Z">
              <w:r w:rsidRPr="00B04564">
                <w:t>WA E-UTRA Band 72</w:t>
              </w:r>
            </w:ins>
          </w:p>
        </w:tc>
        <w:tc>
          <w:tcPr>
            <w:tcW w:w="1995" w:type="dxa"/>
            <w:tcBorders>
              <w:top w:val="single" w:sz="4" w:space="0" w:color="auto"/>
              <w:left w:val="single" w:sz="4" w:space="0" w:color="auto"/>
              <w:bottom w:val="single" w:sz="4" w:space="0" w:color="auto"/>
              <w:right w:val="single" w:sz="4" w:space="0" w:color="auto"/>
            </w:tcBorders>
          </w:tcPr>
          <w:p w14:paraId="71329FB2" w14:textId="77777777" w:rsidR="00A572A2" w:rsidRPr="00B04564" w:rsidRDefault="00A572A2" w:rsidP="00081372">
            <w:pPr>
              <w:pStyle w:val="TAC"/>
              <w:rPr>
                <w:ins w:id="6785" w:author="R4-1809478" w:date="2018-07-10T13:12:00Z"/>
              </w:rPr>
            </w:pPr>
            <w:ins w:id="6786" w:author="R4-1809478" w:date="2018-07-10T13:12:00Z">
              <w:r w:rsidRPr="00B04564">
                <w:t>451 – 456 MHz</w:t>
              </w:r>
            </w:ins>
          </w:p>
        </w:tc>
        <w:tc>
          <w:tcPr>
            <w:tcW w:w="879" w:type="dxa"/>
            <w:tcBorders>
              <w:top w:val="single" w:sz="4" w:space="0" w:color="auto"/>
              <w:left w:val="single" w:sz="4" w:space="0" w:color="auto"/>
              <w:bottom w:val="single" w:sz="4" w:space="0" w:color="auto"/>
              <w:right w:val="single" w:sz="4" w:space="0" w:color="auto"/>
            </w:tcBorders>
          </w:tcPr>
          <w:p w14:paraId="3E2561B5" w14:textId="77777777" w:rsidR="00A572A2" w:rsidRPr="00B04564" w:rsidRDefault="00A572A2" w:rsidP="00081372">
            <w:pPr>
              <w:pStyle w:val="TAC"/>
              <w:rPr>
                <w:ins w:id="6787" w:author="R4-1809478" w:date="2018-07-10T13:12:00Z"/>
              </w:rPr>
            </w:pPr>
            <w:ins w:id="6788"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3B2221EA" w14:textId="77777777" w:rsidR="00A572A2" w:rsidRPr="00B04564" w:rsidRDefault="00A572A2" w:rsidP="00081372">
            <w:pPr>
              <w:pStyle w:val="TAC"/>
              <w:rPr>
                <w:ins w:id="6789" w:author="R4-1809478" w:date="2018-07-10T13:12:00Z"/>
              </w:rPr>
            </w:pPr>
            <w:ins w:id="6790"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277BDA96" w14:textId="77777777" w:rsidR="00A572A2" w:rsidRPr="00B04564" w:rsidRDefault="00A572A2" w:rsidP="00081372">
            <w:pPr>
              <w:pStyle w:val="TAC"/>
              <w:rPr>
                <w:ins w:id="6791" w:author="R4-1809478" w:date="2018-07-10T13:12:00Z"/>
              </w:rPr>
            </w:pPr>
            <w:ins w:id="6792"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557D7865" w14:textId="77777777" w:rsidR="00A572A2" w:rsidRPr="00B04564" w:rsidRDefault="00A572A2" w:rsidP="00081372">
            <w:pPr>
              <w:pStyle w:val="TAC"/>
              <w:rPr>
                <w:ins w:id="6793" w:author="R4-1809478" w:date="2018-07-10T13:12:00Z"/>
              </w:rPr>
            </w:pPr>
            <w:ins w:id="6794"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4980949B" w14:textId="77777777" w:rsidR="00A572A2" w:rsidRPr="00B04564" w:rsidRDefault="00A572A2" w:rsidP="00081372">
            <w:pPr>
              <w:pStyle w:val="TAC"/>
              <w:rPr>
                <w:ins w:id="6795" w:author="R4-1809478" w:date="2018-07-10T13:12:00Z"/>
                <w:rFonts w:cs="Arial"/>
              </w:rPr>
            </w:pPr>
          </w:p>
        </w:tc>
      </w:tr>
      <w:tr w:rsidR="00A572A2" w:rsidRPr="00B04564" w14:paraId="2117B7C3" w14:textId="77777777" w:rsidTr="00081372">
        <w:trPr>
          <w:cantSplit/>
          <w:jc w:val="center"/>
          <w:ins w:id="6796"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612FFD8B" w14:textId="77777777" w:rsidR="00A572A2" w:rsidRPr="00B04564" w:rsidRDefault="00A572A2" w:rsidP="00081372">
            <w:pPr>
              <w:pStyle w:val="TAC"/>
              <w:rPr>
                <w:ins w:id="6797" w:author="R4-1809478" w:date="2018-07-10T13:12:00Z"/>
              </w:rPr>
            </w:pPr>
            <w:ins w:id="6798" w:author="R4-1809478" w:date="2018-07-10T13:12:00Z">
              <w:r w:rsidRPr="00B04564">
                <w:t xml:space="preserve">WA E-UTRA Band 74 </w:t>
              </w:r>
            </w:ins>
          </w:p>
        </w:tc>
        <w:tc>
          <w:tcPr>
            <w:tcW w:w="1995" w:type="dxa"/>
            <w:tcBorders>
              <w:top w:val="single" w:sz="4" w:space="0" w:color="auto"/>
              <w:left w:val="single" w:sz="4" w:space="0" w:color="auto"/>
              <w:bottom w:val="single" w:sz="4" w:space="0" w:color="auto"/>
              <w:right w:val="single" w:sz="4" w:space="0" w:color="auto"/>
            </w:tcBorders>
          </w:tcPr>
          <w:p w14:paraId="091EB276" w14:textId="77777777" w:rsidR="00A572A2" w:rsidRPr="00B04564" w:rsidRDefault="00A572A2" w:rsidP="00081372">
            <w:pPr>
              <w:pStyle w:val="TAC"/>
              <w:rPr>
                <w:ins w:id="6799" w:author="R4-1809478" w:date="2018-07-10T13:12:00Z"/>
              </w:rPr>
            </w:pPr>
            <w:ins w:id="6800" w:author="R4-1809478" w:date="2018-07-10T13:12:00Z">
              <w:r w:rsidRPr="00B04564">
                <w:t>1427 – 1470 MHz</w:t>
              </w:r>
            </w:ins>
          </w:p>
        </w:tc>
        <w:tc>
          <w:tcPr>
            <w:tcW w:w="879" w:type="dxa"/>
            <w:tcBorders>
              <w:top w:val="single" w:sz="4" w:space="0" w:color="auto"/>
              <w:left w:val="single" w:sz="4" w:space="0" w:color="auto"/>
              <w:bottom w:val="single" w:sz="4" w:space="0" w:color="auto"/>
              <w:right w:val="single" w:sz="4" w:space="0" w:color="auto"/>
            </w:tcBorders>
          </w:tcPr>
          <w:p w14:paraId="79B12118" w14:textId="77777777" w:rsidR="00A572A2" w:rsidRPr="00B04564" w:rsidRDefault="00A572A2" w:rsidP="00081372">
            <w:pPr>
              <w:pStyle w:val="TAC"/>
              <w:rPr>
                <w:ins w:id="6801" w:author="R4-1809478" w:date="2018-07-10T13:12:00Z"/>
              </w:rPr>
            </w:pPr>
            <w:ins w:id="6802"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1B4F99D2" w14:textId="77777777" w:rsidR="00A572A2" w:rsidRPr="00B04564" w:rsidRDefault="00A572A2" w:rsidP="00081372">
            <w:pPr>
              <w:pStyle w:val="TAC"/>
              <w:rPr>
                <w:ins w:id="6803" w:author="R4-1809478" w:date="2018-07-10T13:12:00Z"/>
              </w:rPr>
            </w:pPr>
            <w:ins w:id="6804"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57CCC9C1" w14:textId="77777777" w:rsidR="00A572A2" w:rsidRPr="00B04564" w:rsidRDefault="00A572A2" w:rsidP="00081372">
            <w:pPr>
              <w:pStyle w:val="TAC"/>
              <w:rPr>
                <w:ins w:id="6805" w:author="R4-1809478" w:date="2018-07-10T13:12:00Z"/>
              </w:rPr>
            </w:pPr>
            <w:ins w:id="6806"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6664E15B" w14:textId="77777777" w:rsidR="00A572A2" w:rsidRPr="00B04564" w:rsidRDefault="00A572A2" w:rsidP="00081372">
            <w:pPr>
              <w:pStyle w:val="TAC"/>
              <w:rPr>
                <w:ins w:id="6807" w:author="R4-1809478" w:date="2018-07-10T13:12:00Z"/>
              </w:rPr>
            </w:pPr>
            <w:ins w:id="6808"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47263DA5" w14:textId="77777777" w:rsidR="00A572A2" w:rsidRPr="00B04564" w:rsidRDefault="00A572A2" w:rsidP="00081372">
            <w:pPr>
              <w:pStyle w:val="TAC"/>
              <w:rPr>
                <w:ins w:id="6809" w:author="R4-1809478" w:date="2018-07-10T13:12:00Z"/>
                <w:rFonts w:cs="Arial"/>
              </w:rPr>
            </w:pPr>
            <w:ins w:id="6810" w:author="R4-1809478" w:date="2018-07-10T13:12:00Z">
              <w:r w:rsidRPr="00B04564">
                <w:rPr>
                  <w:rFonts w:cs="Arial"/>
                </w:rPr>
                <w:t>This is not applicable to BS operating in Band n51</w:t>
              </w:r>
            </w:ins>
          </w:p>
        </w:tc>
      </w:tr>
      <w:tr w:rsidR="00A572A2" w:rsidRPr="00B04564" w14:paraId="3E7919D4" w14:textId="77777777" w:rsidTr="00081372">
        <w:trPr>
          <w:cantSplit/>
          <w:jc w:val="center"/>
          <w:ins w:id="6811"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25F17EFF" w14:textId="77777777" w:rsidR="00A572A2" w:rsidRPr="00B04564" w:rsidRDefault="00A572A2" w:rsidP="00081372">
            <w:pPr>
              <w:pStyle w:val="TAC"/>
              <w:rPr>
                <w:ins w:id="6812" w:author="R4-1809478" w:date="2018-07-10T13:12:00Z"/>
              </w:rPr>
            </w:pPr>
            <w:ins w:id="6813" w:author="R4-1809478" w:date="2018-07-10T13:12:00Z">
              <w:r w:rsidRPr="00B04564">
                <w:t>WA NR Band n77</w:t>
              </w:r>
            </w:ins>
          </w:p>
        </w:tc>
        <w:tc>
          <w:tcPr>
            <w:tcW w:w="1995" w:type="dxa"/>
            <w:tcBorders>
              <w:top w:val="single" w:sz="4" w:space="0" w:color="auto"/>
              <w:left w:val="single" w:sz="4" w:space="0" w:color="auto"/>
              <w:bottom w:val="single" w:sz="4" w:space="0" w:color="auto"/>
              <w:right w:val="single" w:sz="4" w:space="0" w:color="auto"/>
            </w:tcBorders>
          </w:tcPr>
          <w:p w14:paraId="3CA1B73B" w14:textId="77777777" w:rsidR="00A572A2" w:rsidRPr="00B04564" w:rsidRDefault="00A572A2" w:rsidP="00081372">
            <w:pPr>
              <w:pStyle w:val="TAC"/>
              <w:rPr>
                <w:ins w:id="6814" w:author="R4-1809478" w:date="2018-07-10T13:12:00Z"/>
              </w:rPr>
            </w:pPr>
            <w:ins w:id="6815" w:author="R4-1809478" w:date="2018-07-10T13:12:00Z">
              <w:r w:rsidRPr="00B04564">
                <w:t>3.3 – 4.2 GHz</w:t>
              </w:r>
            </w:ins>
          </w:p>
        </w:tc>
        <w:tc>
          <w:tcPr>
            <w:tcW w:w="879" w:type="dxa"/>
            <w:tcBorders>
              <w:top w:val="single" w:sz="4" w:space="0" w:color="auto"/>
              <w:left w:val="single" w:sz="4" w:space="0" w:color="auto"/>
              <w:bottom w:val="single" w:sz="4" w:space="0" w:color="auto"/>
              <w:right w:val="single" w:sz="4" w:space="0" w:color="auto"/>
            </w:tcBorders>
          </w:tcPr>
          <w:p w14:paraId="22FF2DEC" w14:textId="77777777" w:rsidR="00A572A2" w:rsidRPr="00B04564" w:rsidRDefault="00A572A2" w:rsidP="00081372">
            <w:pPr>
              <w:pStyle w:val="TAC"/>
              <w:rPr>
                <w:ins w:id="6816" w:author="R4-1809478" w:date="2018-07-10T13:12:00Z"/>
              </w:rPr>
            </w:pPr>
            <w:ins w:id="6817"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32918842" w14:textId="77777777" w:rsidR="00A572A2" w:rsidRPr="00B04564" w:rsidRDefault="00A572A2" w:rsidP="00081372">
            <w:pPr>
              <w:pStyle w:val="TAC"/>
              <w:rPr>
                <w:ins w:id="6818" w:author="R4-1809478" w:date="2018-07-10T13:12:00Z"/>
              </w:rPr>
            </w:pPr>
            <w:ins w:id="6819"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1425176F" w14:textId="77777777" w:rsidR="00A572A2" w:rsidRPr="00B04564" w:rsidRDefault="00A572A2" w:rsidP="00081372">
            <w:pPr>
              <w:pStyle w:val="TAC"/>
              <w:rPr>
                <w:ins w:id="6820" w:author="R4-1809478" w:date="2018-07-10T13:12:00Z"/>
              </w:rPr>
            </w:pPr>
            <w:ins w:id="6821"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6E00AD6D" w14:textId="77777777" w:rsidR="00A572A2" w:rsidRPr="00B04564" w:rsidRDefault="00A572A2" w:rsidP="00081372">
            <w:pPr>
              <w:pStyle w:val="TAC"/>
              <w:rPr>
                <w:ins w:id="6822" w:author="R4-1809478" w:date="2018-07-10T13:12:00Z"/>
              </w:rPr>
            </w:pPr>
            <w:ins w:id="6823"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2B0A1FF7" w14:textId="77777777" w:rsidR="00A572A2" w:rsidRPr="00B04564" w:rsidRDefault="00A572A2" w:rsidP="00081372">
            <w:pPr>
              <w:pStyle w:val="TAC"/>
              <w:rPr>
                <w:ins w:id="6824" w:author="R4-1809478" w:date="2018-07-10T13:12:00Z"/>
                <w:rFonts w:cs="Arial"/>
              </w:rPr>
            </w:pPr>
          </w:p>
        </w:tc>
      </w:tr>
      <w:tr w:rsidR="00A572A2" w:rsidRPr="00B04564" w14:paraId="5BCCA670" w14:textId="77777777" w:rsidTr="00081372">
        <w:trPr>
          <w:cantSplit/>
          <w:jc w:val="center"/>
          <w:ins w:id="6825"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46E09E5A" w14:textId="77777777" w:rsidR="00A572A2" w:rsidRPr="00B04564" w:rsidRDefault="00A572A2" w:rsidP="00081372">
            <w:pPr>
              <w:pStyle w:val="TAC"/>
              <w:rPr>
                <w:ins w:id="6826" w:author="R4-1809478" w:date="2018-07-10T13:12:00Z"/>
              </w:rPr>
            </w:pPr>
            <w:ins w:id="6827" w:author="R4-1809478" w:date="2018-07-10T13:12:00Z">
              <w:r w:rsidRPr="00B04564">
                <w:t>WA NR Band n78</w:t>
              </w:r>
            </w:ins>
          </w:p>
        </w:tc>
        <w:tc>
          <w:tcPr>
            <w:tcW w:w="1995" w:type="dxa"/>
            <w:tcBorders>
              <w:top w:val="single" w:sz="4" w:space="0" w:color="auto"/>
              <w:left w:val="single" w:sz="4" w:space="0" w:color="auto"/>
              <w:bottom w:val="single" w:sz="4" w:space="0" w:color="auto"/>
              <w:right w:val="single" w:sz="4" w:space="0" w:color="auto"/>
            </w:tcBorders>
          </w:tcPr>
          <w:p w14:paraId="3227AF59" w14:textId="77777777" w:rsidR="00A572A2" w:rsidRPr="00B04564" w:rsidRDefault="00A572A2" w:rsidP="00081372">
            <w:pPr>
              <w:pStyle w:val="TAC"/>
              <w:rPr>
                <w:ins w:id="6828" w:author="R4-1809478" w:date="2018-07-10T13:12:00Z"/>
              </w:rPr>
            </w:pPr>
            <w:ins w:id="6829" w:author="R4-1809478" w:date="2018-07-10T13:12:00Z">
              <w:r w:rsidRPr="00B04564">
                <w:t>3.3 – 3.8 GHz</w:t>
              </w:r>
            </w:ins>
          </w:p>
        </w:tc>
        <w:tc>
          <w:tcPr>
            <w:tcW w:w="879" w:type="dxa"/>
            <w:tcBorders>
              <w:top w:val="single" w:sz="4" w:space="0" w:color="auto"/>
              <w:left w:val="single" w:sz="4" w:space="0" w:color="auto"/>
              <w:bottom w:val="single" w:sz="4" w:space="0" w:color="auto"/>
              <w:right w:val="single" w:sz="4" w:space="0" w:color="auto"/>
            </w:tcBorders>
          </w:tcPr>
          <w:p w14:paraId="377EBC34" w14:textId="77777777" w:rsidR="00A572A2" w:rsidRPr="00B04564" w:rsidRDefault="00A572A2" w:rsidP="00081372">
            <w:pPr>
              <w:pStyle w:val="TAC"/>
              <w:rPr>
                <w:ins w:id="6830" w:author="R4-1809478" w:date="2018-07-10T13:12:00Z"/>
              </w:rPr>
            </w:pPr>
            <w:ins w:id="6831"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1406ECB0" w14:textId="77777777" w:rsidR="00A572A2" w:rsidRPr="00B04564" w:rsidRDefault="00A572A2" w:rsidP="00081372">
            <w:pPr>
              <w:pStyle w:val="TAC"/>
              <w:rPr>
                <w:ins w:id="6832" w:author="R4-1809478" w:date="2018-07-10T13:12:00Z"/>
              </w:rPr>
            </w:pPr>
            <w:ins w:id="6833"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68B2CE96" w14:textId="77777777" w:rsidR="00A572A2" w:rsidRPr="00B04564" w:rsidRDefault="00A572A2" w:rsidP="00081372">
            <w:pPr>
              <w:pStyle w:val="TAC"/>
              <w:rPr>
                <w:ins w:id="6834" w:author="R4-1809478" w:date="2018-07-10T13:12:00Z"/>
              </w:rPr>
            </w:pPr>
            <w:ins w:id="6835"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2EAC489B" w14:textId="77777777" w:rsidR="00A572A2" w:rsidRPr="00B04564" w:rsidRDefault="00A572A2" w:rsidP="00081372">
            <w:pPr>
              <w:pStyle w:val="TAC"/>
              <w:rPr>
                <w:ins w:id="6836" w:author="R4-1809478" w:date="2018-07-10T13:12:00Z"/>
              </w:rPr>
            </w:pPr>
            <w:ins w:id="6837"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226A1C4E" w14:textId="77777777" w:rsidR="00A572A2" w:rsidRPr="00B04564" w:rsidRDefault="00A572A2" w:rsidP="00081372">
            <w:pPr>
              <w:pStyle w:val="TAC"/>
              <w:rPr>
                <w:ins w:id="6838" w:author="R4-1809478" w:date="2018-07-10T13:12:00Z"/>
                <w:rFonts w:cs="Arial"/>
              </w:rPr>
            </w:pPr>
          </w:p>
        </w:tc>
      </w:tr>
      <w:tr w:rsidR="00A572A2" w:rsidRPr="00B04564" w14:paraId="2FEFCD2F" w14:textId="77777777" w:rsidTr="00081372">
        <w:trPr>
          <w:cantSplit/>
          <w:jc w:val="center"/>
          <w:ins w:id="6839" w:author="R4-1809478" w:date="2018-07-10T13:12:00Z"/>
        </w:trPr>
        <w:tc>
          <w:tcPr>
            <w:tcW w:w="2290" w:type="dxa"/>
            <w:tcBorders>
              <w:top w:val="single" w:sz="4" w:space="0" w:color="auto"/>
              <w:left w:val="single" w:sz="4" w:space="0" w:color="auto"/>
              <w:bottom w:val="single" w:sz="4" w:space="0" w:color="auto"/>
              <w:right w:val="single" w:sz="4" w:space="0" w:color="auto"/>
            </w:tcBorders>
          </w:tcPr>
          <w:p w14:paraId="551A092D" w14:textId="77777777" w:rsidR="00A572A2" w:rsidRPr="00B04564" w:rsidRDefault="00A572A2" w:rsidP="00081372">
            <w:pPr>
              <w:pStyle w:val="TAC"/>
              <w:rPr>
                <w:ins w:id="6840" w:author="R4-1809478" w:date="2018-07-10T13:12:00Z"/>
              </w:rPr>
            </w:pPr>
            <w:ins w:id="6841" w:author="R4-1809478" w:date="2018-07-10T13:12:00Z">
              <w:r w:rsidRPr="00B04564">
                <w:t>WA NR Band n79</w:t>
              </w:r>
            </w:ins>
          </w:p>
        </w:tc>
        <w:tc>
          <w:tcPr>
            <w:tcW w:w="1995" w:type="dxa"/>
            <w:tcBorders>
              <w:top w:val="single" w:sz="4" w:space="0" w:color="auto"/>
              <w:left w:val="single" w:sz="4" w:space="0" w:color="auto"/>
              <w:bottom w:val="single" w:sz="4" w:space="0" w:color="auto"/>
              <w:right w:val="single" w:sz="4" w:space="0" w:color="auto"/>
            </w:tcBorders>
          </w:tcPr>
          <w:p w14:paraId="62DEF22A" w14:textId="77777777" w:rsidR="00A572A2" w:rsidRPr="00B04564" w:rsidRDefault="00A572A2" w:rsidP="00081372">
            <w:pPr>
              <w:pStyle w:val="TAC"/>
              <w:rPr>
                <w:ins w:id="6842" w:author="R4-1809478" w:date="2018-07-10T13:12:00Z"/>
              </w:rPr>
            </w:pPr>
            <w:ins w:id="6843" w:author="R4-1809478" w:date="2018-07-10T13:12:00Z">
              <w:r w:rsidRPr="00B04564">
                <w:t>4.4 – 5.0 GHz</w:t>
              </w:r>
            </w:ins>
          </w:p>
        </w:tc>
        <w:tc>
          <w:tcPr>
            <w:tcW w:w="879" w:type="dxa"/>
            <w:tcBorders>
              <w:top w:val="single" w:sz="4" w:space="0" w:color="auto"/>
              <w:left w:val="single" w:sz="4" w:space="0" w:color="auto"/>
              <w:bottom w:val="single" w:sz="4" w:space="0" w:color="auto"/>
              <w:right w:val="single" w:sz="4" w:space="0" w:color="auto"/>
            </w:tcBorders>
          </w:tcPr>
          <w:p w14:paraId="1DFD27E7" w14:textId="77777777" w:rsidR="00A572A2" w:rsidRPr="00B04564" w:rsidRDefault="00A572A2" w:rsidP="00081372">
            <w:pPr>
              <w:pStyle w:val="TAC"/>
              <w:rPr>
                <w:ins w:id="6844" w:author="R4-1809478" w:date="2018-07-10T13:12:00Z"/>
              </w:rPr>
            </w:pPr>
            <w:ins w:id="6845" w:author="R4-1809478" w:date="2018-07-10T13:12:00Z">
              <w:r w:rsidRPr="00B04564">
                <w:t>-96 dBm</w:t>
              </w:r>
            </w:ins>
          </w:p>
        </w:tc>
        <w:tc>
          <w:tcPr>
            <w:tcW w:w="879" w:type="dxa"/>
            <w:tcBorders>
              <w:top w:val="single" w:sz="4" w:space="0" w:color="auto"/>
              <w:left w:val="single" w:sz="4" w:space="0" w:color="auto"/>
              <w:bottom w:val="single" w:sz="4" w:space="0" w:color="auto"/>
              <w:right w:val="single" w:sz="4" w:space="0" w:color="auto"/>
            </w:tcBorders>
          </w:tcPr>
          <w:p w14:paraId="13F078F3" w14:textId="77777777" w:rsidR="00A572A2" w:rsidRPr="00B04564" w:rsidRDefault="00A572A2" w:rsidP="00081372">
            <w:pPr>
              <w:pStyle w:val="TAC"/>
              <w:rPr>
                <w:ins w:id="6846" w:author="R4-1809478" w:date="2018-07-10T13:12:00Z"/>
              </w:rPr>
            </w:pPr>
            <w:ins w:id="6847" w:author="R4-1809478" w:date="2018-07-10T13:12:00Z">
              <w:r w:rsidRPr="00B04564">
                <w:t>-91 dBm</w:t>
              </w:r>
            </w:ins>
          </w:p>
        </w:tc>
        <w:tc>
          <w:tcPr>
            <w:tcW w:w="880" w:type="dxa"/>
            <w:tcBorders>
              <w:top w:val="single" w:sz="4" w:space="0" w:color="auto"/>
              <w:left w:val="single" w:sz="4" w:space="0" w:color="auto"/>
              <w:bottom w:val="single" w:sz="4" w:space="0" w:color="auto"/>
              <w:right w:val="single" w:sz="4" w:space="0" w:color="auto"/>
            </w:tcBorders>
          </w:tcPr>
          <w:p w14:paraId="0B5CC651" w14:textId="77777777" w:rsidR="00A572A2" w:rsidRPr="00B04564" w:rsidRDefault="00A572A2" w:rsidP="00081372">
            <w:pPr>
              <w:pStyle w:val="TAC"/>
              <w:rPr>
                <w:ins w:id="6848" w:author="R4-1809478" w:date="2018-07-10T13:12:00Z"/>
              </w:rPr>
            </w:pPr>
            <w:ins w:id="6849" w:author="R4-1809478" w:date="2018-07-10T13:12:00Z">
              <w:r w:rsidRPr="00B04564">
                <w:t>-88 dBm</w:t>
              </w:r>
            </w:ins>
          </w:p>
        </w:tc>
        <w:tc>
          <w:tcPr>
            <w:tcW w:w="1414" w:type="dxa"/>
            <w:tcBorders>
              <w:top w:val="single" w:sz="4" w:space="0" w:color="auto"/>
              <w:left w:val="single" w:sz="4" w:space="0" w:color="auto"/>
              <w:bottom w:val="single" w:sz="4" w:space="0" w:color="auto"/>
              <w:right w:val="single" w:sz="4" w:space="0" w:color="auto"/>
            </w:tcBorders>
          </w:tcPr>
          <w:p w14:paraId="0130C235" w14:textId="77777777" w:rsidR="00A572A2" w:rsidRPr="00B04564" w:rsidRDefault="00A572A2" w:rsidP="00081372">
            <w:pPr>
              <w:pStyle w:val="TAC"/>
              <w:rPr>
                <w:ins w:id="6850" w:author="R4-1809478" w:date="2018-07-10T13:12:00Z"/>
              </w:rPr>
            </w:pPr>
            <w:ins w:id="6851" w:author="R4-1809478" w:date="2018-07-10T13:12:00Z">
              <w:r w:rsidRPr="00B04564">
                <w:t>100 kHz</w:t>
              </w:r>
            </w:ins>
          </w:p>
        </w:tc>
        <w:tc>
          <w:tcPr>
            <w:tcW w:w="1606" w:type="dxa"/>
            <w:tcBorders>
              <w:top w:val="single" w:sz="4" w:space="0" w:color="auto"/>
              <w:left w:val="single" w:sz="4" w:space="0" w:color="auto"/>
              <w:bottom w:val="single" w:sz="4" w:space="0" w:color="auto"/>
              <w:right w:val="single" w:sz="4" w:space="0" w:color="auto"/>
            </w:tcBorders>
          </w:tcPr>
          <w:p w14:paraId="4697283F" w14:textId="77777777" w:rsidR="00A572A2" w:rsidRPr="00B04564" w:rsidRDefault="00A572A2" w:rsidP="00081372">
            <w:pPr>
              <w:pStyle w:val="TAC"/>
              <w:rPr>
                <w:ins w:id="6852" w:author="R4-1809478" w:date="2018-07-10T13:12:00Z"/>
                <w:rFonts w:cs="Arial"/>
              </w:rPr>
            </w:pPr>
          </w:p>
        </w:tc>
      </w:tr>
    </w:tbl>
    <w:p w14:paraId="1D9F5047" w14:textId="77777777" w:rsidR="00A572A2" w:rsidRPr="00013941" w:rsidRDefault="00A572A2" w:rsidP="00A572A2">
      <w:pPr>
        <w:pStyle w:val="TH"/>
        <w:rPr>
          <w:ins w:id="6853" w:author="R4-1809478" w:date="2018-07-10T13:12:00Z"/>
          <w:color w:val="000000" w:themeColor="text1"/>
        </w:rPr>
      </w:pPr>
    </w:p>
    <w:bookmarkEnd w:id="5879"/>
    <w:p w14:paraId="03D78339" w14:textId="77777777" w:rsidR="00A572A2" w:rsidRPr="00B04564" w:rsidRDefault="00A572A2" w:rsidP="00A572A2">
      <w:pPr>
        <w:pStyle w:val="NO"/>
        <w:rPr>
          <w:ins w:id="6854" w:author="R4-1809478" w:date="2018-07-10T13:12:00Z"/>
        </w:rPr>
      </w:pPr>
      <w:ins w:id="6855" w:author="R4-1809478" w:date="2018-07-10T13:12:00Z">
        <w:r w:rsidRPr="00B04564">
          <w:t>NOTE 1:</w:t>
        </w:r>
        <w:r w:rsidRPr="00B04564">
          <w:tab/>
          <w:t xml:space="preserve">As defined in the scope for spurious emissions in this </w:t>
        </w:r>
        <w:r>
          <w:t>sub</w:t>
        </w:r>
        <w:r w:rsidRPr="00B04564">
          <w:t>clause, the co-location requirements in table </w:t>
        </w:r>
        <w:r w:rsidRPr="0053429D">
          <w:rPr>
            <w:color w:val="000000" w:themeColor="text1"/>
          </w:rPr>
          <w:t>6.6.5.5.1.4-1</w:t>
        </w:r>
        <w:r>
          <w:rPr>
            <w:color w:val="000000" w:themeColor="text1"/>
          </w:rPr>
          <w:t xml:space="preserve"> </w:t>
        </w:r>
        <w:r w:rsidRPr="00B04564">
          <w:t xml:space="preserve">do not apply for the 10 MHz frequency range immediately outside the BS transmit frequency range of a downlink </w:t>
        </w:r>
        <w:r w:rsidRPr="00B04564">
          <w:rPr>
            <w:i/>
          </w:rPr>
          <w:t>operating band</w:t>
        </w:r>
        <w:r w:rsidRPr="00B04564">
          <w:t xml:space="preserve"> (</w:t>
        </w:r>
        <w:r w:rsidRPr="00013941">
          <w:rPr>
            <w:highlight w:val="yellow"/>
          </w:rPr>
          <w:t>see table 5.2-1</w:t>
        </w:r>
        <w:r w:rsidRPr="00B04564">
          <w:t xml:space="preserve">). The current state-of-the-art technology does not allow a single generic solution for co-location with </w:t>
        </w:r>
        <w:r w:rsidRPr="00B04564">
          <w:rPr>
            <w:lang w:eastAsia="zh-CN"/>
          </w:rPr>
          <w:t>other system</w:t>
        </w:r>
        <w:r w:rsidRPr="00B04564">
          <w:t xml:space="preserve"> on adjacent frequencies for 30dB BS-BS minimum coupling loss. However, there are certain site-engineering solutions that can be used. These techniques ar</w:t>
        </w:r>
        <w:r>
          <w:t>e addressed in 3GPP TR 25.942 [15</w:t>
        </w:r>
        <w:r w:rsidRPr="00B04564">
          <w:t>].</w:t>
        </w:r>
      </w:ins>
    </w:p>
    <w:p w14:paraId="7DD1C37F" w14:textId="77777777" w:rsidR="00A572A2" w:rsidRPr="00B04564" w:rsidRDefault="00A572A2" w:rsidP="00A572A2">
      <w:pPr>
        <w:pStyle w:val="NO"/>
        <w:rPr>
          <w:ins w:id="6856" w:author="R4-1809478" w:date="2018-07-10T13:12:00Z"/>
        </w:rPr>
      </w:pPr>
      <w:ins w:id="6857" w:author="R4-1809478" w:date="2018-07-10T13:12:00Z">
        <w:r w:rsidRPr="00B04564">
          <w:t>NOTE 2:</w:t>
        </w:r>
        <w:r w:rsidRPr="00B04564">
          <w:tab/>
          <w:t xml:space="preserve">Table </w:t>
        </w:r>
        <w:r w:rsidRPr="0053429D">
          <w:rPr>
            <w:color w:val="000000" w:themeColor="text1"/>
          </w:rPr>
          <w:t>6.6.5.5.1.4-1</w:t>
        </w:r>
        <w:r>
          <w:rPr>
            <w:color w:val="000000" w:themeColor="text1"/>
          </w:rPr>
          <w:t xml:space="preserve"> </w:t>
        </w:r>
        <w:r w:rsidRPr="00B04564">
          <w:t xml:space="preserve">assumes that two </w:t>
        </w:r>
        <w:r w:rsidRPr="00B04564">
          <w:rPr>
            <w:i/>
          </w:rPr>
          <w:t>operating bands</w:t>
        </w:r>
        <w:r w:rsidRPr="00B04564">
          <w:t xml:space="preserve">, where the corresponding BS transmit and receive frequency ranges in </w:t>
        </w:r>
        <w:r w:rsidRPr="00013941">
          <w:rPr>
            <w:highlight w:val="yellow"/>
          </w:rPr>
          <w:t>table 5.2-1</w:t>
        </w:r>
        <w:r w:rsidRPr="00B04564">
          <w:t xml:space="preserve"> would be overlapping, are not deployed in the same geographical area. For such a case of operation with overlapping frequency arrangements in the same geographical area, special co-location requirements may apply that are not covered by the 3GPP specifications.</w:t>
        </w:r>
      </w:ins>
    </w:p>
    <w:p w14:paraId="7345DC44" w14:textId="77777777" w:rsidR="00A572A2" w:rsidRPr="00B04564" w:rsidRDefault="00A572A2" w:rsidP="00A572A2">
      <w:pPr>
        <w:pStyle w:val="NO"/>
        <w:rPr>
          <w:ins w:id="6858" w:author="R4-1809478" w:date="2018-07-10T13:12:00Z"/>
        </w:rPr>
      </w:pPr>
      <w:ins w:id="6859" w:author="R4-1809478" w:date="2018-07-10T13:12:00Z">
        <w:r w:rsidRPr="00B04564">
          <w:t>NOTE 3:</w:t>
        </w:r>
        <w:r w:rsidRPr="00B04564">
          <w:tab/>
          <w:t xml:space="preserve">Co-located TDD base stations that are synchronized and using the same or adjacent </w:t>
        </w:r>
        <w:r w:rsidRPr="00B04564">
          <w:rPr>
            <w:i/>
          </w:rPr>
          <w:t>operating band</w:t>
        </w:r>
        <w:r w:rsidRPr="00B04564">
          <w:t xml:space="preserve"> can transmit without special co-locations requirements. For unsynchronized base stations, special co-location requirements may apply that are not covered by the 3GPP specifications.</w:t>
        </w:r>
      </w:ins>
    </w:p>
    <w:p w14:paraId="5A2003BA" w14:textId="77777777" w:rsidR="00A572A2" w:rsidRPr="00013941" w:rsidRDefault="00A572A2" w:rsidP="00A572A2">
      <w:pPr>
        <w:pStyle w:val="Heading5"/>
        <w:rPr>
          <w:ins w:id="6860" w:author="R4-1809478" w:date="2018-07-10T13:12:00Z"/>
          <w:color w:val="000000" w:themeColor="text1"/>
        </w:rPr>
      </w:pPr>
      <w:bookmarkStart w:id="6861" w:name="_Toc506829548"/>
      <w:bookmarkStart w:id="6862" w:name="_Toc519006149"/>
      <w:ins w:id="6863" w:author="R4-1809478" w:date="2018-07-10T13:12:00Z">
        <w:r w:rsidRPr="00013941">
          <w:rPr>
            <w:color w:val="000000" w:themeColor="text1"/>
          </w:rPr>
          <w:t>6.6.5.5.3</w:t>
        </w:r>
        <w:r w:rsidRPr="00013941">
          <w:rPr>
            <w:color w:val="000000" w:themeColor="text1"/>
          </w:rPr>
          <w:tab/>
        </w:r>
        <w:r w:rsidRPr="00013941">
          <w:rPr>
            <w:i/>
            <w:color w:val="000000" w:themeColor="text1"/>
          </w:rPr>
          <w:t>BS type 1-C</w:t>
        </w:r>
        <w:bookmarkEnd w:id="6861"/>
        <w:bookmarkEnd w:id="6862"/>
      </w:ins>
    </w:p>
    <w:p w14:paraId="193BED7C" w14:textId="77777777" w:rsidR="00A572A2" w:rsidRPr="00013941" w:rsidRDefault="00A572A2" w:rsidP="00A572A2">
      <w:pPr>
        <w:rPr>
          <w:ins w:id="6864" w:author="R4-1809478" w:date="2018-07-10T13:12:00Z"/>
          <w:rFonts w:cs="v3.8.0"/>
          <w:color w:val="000000" w:themeColor="text1"/>
        </w:rPr>
      </w:pPr>
      <w:ins w:id="6865" w:author="R4-1809478" w:date="2018-07-10T13:12:00Z">
        <w:r w:rsidRPr="00B04564">
          <w:t>The Tx s</w:t>
        </w:r>
        <w:r w:rsidRPr="00013941">
          <w:rPr>
            <w:color w:val="000000" w:themeColor="text1"/>
          </w:rPr>
          <w:t xml:space="preserve">purious emissions </w:t>
        </w:r>
        <w:r w:rsidRPr="00013941">
          <w:rPr>
            <w:rFonts w:hint="eastAsia"/>
            <w:color w:val="000000" w:themeColor="text1"/>
            <w:lang w:val="en-US" w:eastAsia="zh-CN"/>
          </w:rPr>
          <w:t xml:space="preserve">for </w:t>
        </w:r>
        <w:r w:rsidRPr="00013941">
          <w:rPr>
            <w:rFonts w:hint="eastAsia"/>
            <w:i/>
            <w:iCs/>
            <w:color w:val="000000" w:themeColor="text1"/>
            <w:lang w:val="en-US" w:eastAsia="zh-CN"/>
          </w:rPr>
          <w:t>BS type 1-C</w:t>
        </w:r>
        <w:r w:rsidRPr="00013941">
          <w:rPr>
            <w:rFonts w:hint="eastAsia"/>
            <w:color w:val="000000" w:themeColor="text1"/>
            <w:lang w:val="en-US" w:eastAsia="zh-CN"/>
          </w:rPr>
          <w:t xml:space="preserve"> for each </w:t>
        </w:r>
        <w:r w:rsidRPr="00013941">
          <w:rPr>
            <w:rFonts w:hint="eastAsia"/>
            <w:i/>
            <w:iCs/>
            <w:color w:val="000000" w:themeColor="text1"/>
            <w:lang w:val="en-US" w:eastAsia="zh-CN"/>
          </w:rPr>
          <w:t xml:space="preserve">antenna connector </w:t>
        </w:r>
        <w:r w:rsidRPr="00013941">
          <w:rPr>
            <w:color w:val="000000" w:themeColor="text1"/>
          </w:rPr>
          <w:t xml:space="preserve">shall not exceed the </w:t>
        </w:r>
        <w:r w:rsidRPr="00013941">
          <w:rPr>
            <w:i/>
            <w:color w:val="000000" w:themeColor="text1"/>
          </w:rPr>
          <w:t>basic limits</w:t>
        </w:r>
        <w:r w:rsidRPr="00013941">
          <w:rPr>
            <w:color w:val="000000" w:themeColor="text1"/>
          </w:rPr>
          <w:t xml:space="preserve"> specified in subclause </w:t>
        </w:r>
        <w:r w:rsidRPr="00B91480">
          <w:rPr>
            <w:color w:val="000000" w:themeColor="text1"/>
          </w:rPr>
          <w:t>6.6.5.5.1.</w:t>
        </w:r>
      </w:ins>
    </w:p>
    <w:p w14:paraId="2B126BA4" w14:textId="77777777" w:rsidR="00A572A2" w:rsidRPr="00B91480" w:rsidRDefault="00A572A2" w:rsidP="00A572A2">
      <w:pPr>
        <w:pStyle w:val="Heading5"/>
        <w:rPr>
          <w:ins w:id="6866" w:author="R4-1809478" w:date="2018-07-10T13:12:00Z"/>
          <w:i/>
          <w:color w:val="000000" w:themeColor="text1"/>
        </w:rPr>
      </w:pPr>
      <w:bookmarkStart w:id="6867" w:name="_Toc506829549"/>
      <w:bookmarkStart w:id="6868" w:name="_Toc519006150"/>
      <w:ins w:id="6869" w:author="R4-1809478" w:date="2018-07-10T13:12:00Z">
        <w:r w:rsidRPr="00013941">
          <w:rPr>
            <w:color w:val="000000" w:themeColor="text1"/>
          </w:rPr>
          <w:t>6.6.5.5.4</w:t>
        </w:r>
        <w:r w:rsidRPr="00013941">
          <w:rPr>
            <w:color w:val="000000" w:themeColor="text1"/>
          </w:rPr>
          <w:tab/>
        </w:r>
        <w:r w:rsidRPr="00013941">
          <w:rPr>
            <w:i/>
            <w:color w:val="000000" w:themeColor="text1"/>
          </w:rPr>
          <w:t>BS type 1-H</w:t>
        </w:r>
        <w:bookmarkEnd w:id="6867"/>
        <w:bookmarkEnd w:id="6868"/>
      </w:ins>
    </w:p>
    <w:p w14:paraId="7CB831E4" w14:textId="77777777" w:rsidR="00A572A2" w:rsidRPr="00013941" w:rsidRDefault="00A572A2" w:rsidP="00A572A2">
      <w:pPr>
        <w:rPr>
          <w:ins w:id="6870" w:author="R4-1809478" w:date="2018-07-10T13:12:00Z"/>
          <w:color w:val="000000" w:themeColor="text1"/>
        </w:rPr>
      </w:pPr>
      <w:ins w:id="6871" w:author="R4-1809478" w:date="2018-07-10T13:12:00Z">
        <w:r w:rsidRPr="00013941">
          <w:rPr>
            <w:color w:val="000000" w:themeColor="text1"/>
          </w:rPr>
          <w:t xml:space="preserve">The Tx spurious emissions requirements for </w:t>
        </w:r>
        <w:r w:rsidRPr="00013941">
          <w:rPr>
            <w:i/>
            <w:color w:val="000000" w:themeColor="text1"/>
          </w:rPr>
          <w:t>BS type 1-H</w:t>
        </w:r>
        <w:r w:rsidRPr="00013941">
          <w:rPr>
            <w:color w:val="000000" w:themeColor="text1"/>
          </w:rPr>
          <w:t xml:space="preserve"> are that for each </w:t>
        </w:r>
        <w:r w:rsidRPr="00013941">
          <w:rPr>
            <w:i/>
            <w:color w:val="000000" w:themeColor="text1"/>
          </w:rPr>
          <w:t>TAB connector TX min cell group</w:t>
        </w:r>
        <w:r w:rsidRPr="00013941">
          <w:rPr>
            <w:color w:val="000000" w:themeColor="text1"/>
          </w:rPr>
          <w:t xml:space="preserve"> and each applicable </w:t>
        </w:r>
        <w:r w:rsidRPr="00013941">
          <w:rPr>
            <w:i/>
            <w:color w:val="000000" w:themeColor="text1"/>
          </w:rPr>
          <w:t>basic limit</w:t>
        </w:r>
        <w:r w:rsidRPr="00013941">
          <w:rPr>
            <w:color w:val="000000" w:themeColor="text1"/>
          </w:rPr>
          <w:t xml:space="preserve"> in subclause 6.6.5.5.1, the power summation emissions at the </w:t>
        </w:r>
        <w:r w:rsidRPr="00013941">
          <w:rPr>
            <w:i/>
            <w:color w:val="000000" w:themeColor="text1"/>
          </w:rPr>
          <w:t>TAB connectors</w:t>
        </w:r>
        <w:r w:rsidRPr="00013941">
          <w:rPr>
            <w:color w:val="000000" w:themeColor="text1"/>
          </w:rPr>
          <w:t xml:space="preserve"> of the </w:t>
        </w:r>
        <w:r w:rsidRPr="00013941">
          <w:rPr>
            <w:i/>
            <w:color w:val="000000" w:themeColor="text1"/>
          </w:rPr>
          <w:t>TAB connector TX min cell group</w:t>
        </w:r>
        <w:r w:rsidRPr="00013941">
          <w:rPr>
            <w:color w:val="000000" w:themeColor="text1"/>
          </w:rPr>
          <w:t xml:space="preserve"> shall not exceed an OTA limit specified as the </w:t>
        </w:r>
        <w:r w:rsidRPr="00013941">
          <w:rPr>
            <w:i/>
            <w:color w:val="000000" w:themeColor="text1"/>
          </w:rPr>
          <w:t>basic limit</w:t>
        </w:r>
        <w:r w:rsidRPr="00013941">
          <w:rPr>
            <w:color w:val="000000" w:themeColor="text1"/>
          </w:rPr>
          <w:t xml:space="preserve"> + X, where X = 10log</w:t>
        </w:r>
        <w:r w:rsidRPr="00013941">
          <w:rPr>
            <w:color w:val="000000" w:themeColor="text1"/>
            <w:vertAlign w:val="subscript"/>
          </w:rPr>
          <w:t>10</w:t>
        </w:r>
        <w:r w:rsidRPr="00013941">
          <w:rPr>
            <w:color w:val="000000" w:themeColor="text1"/>
          </w:rPr>
          <w:t>(N</w:t>
        </w:r>
        <w:r w:rsidRPr="00013941">
          <w:rPr>
            <w:color w:val="000000" w:themeColor="text1"/>
            <w:vertAlign w:val="subscript"/>
          </w:rPr>
          <w:t>TXU,countedpercell</w:t>
        </w:r>
        <w:r w:rsidRPr="00013941">
          <w:rPr>
            <w:color w:val="000000" w:themeColor="text1"/>
          </w:rPr>
          <w:t>), unless stated differently in regional regulation.</w:t>
        </w:r>
      </w:ins>
    </w:p>
    <w:p w14:paraId="415EE453" w14:textId="77777777" w:rsidR="00A572A2" w:rsidRPr="00013941" w:rsidRDefault="00A572A2" w:rsidP="00A572A2">
      <w:pPr>
        <w:pStyle w:val="NO"/>
        <w:rPr>
          <w:ins w:id="6872" w:author="R4-1809478" w:date="2018-07-10T13:12:00Z"/>
          <w:color w:val="000000" w:themeColor="text1"/>
        </w:rPr>
      </w:pPr>
      <w:ins w:id="6873" w:author="R4-1809478" w:date="2018-07-10T13:12:00Z">
        <w:r w:rsidRPr="00013941">
          <w:rPr>
            <w:color w:val="000000" w:themeColor="text1"/>
          </w:rPr>
          <w:t>NOTE:</w:t>
        </w:r>
        <w:r w:rsidRPr="00013941">
          <w:rPr>
            <w:color w:val="000000" w:themeColor="text1"/>
          </w:rPr>
          <w:tab/>
          <w:t xml:space="preserve">Conformance to the </w:t>
        </w:r>
        <w:r w:rsidRPr="00013941">
          <w:rPr>
            <w:i/>
            <w:color w:val="000000" w:themeColor="text1"/>
          </w:rPr>
          <w:t xml:space="preserve">BS type 1-H </w:t>
        </w:r>
        <w:r w:rsidRPr="00013941">
          <w:rPr>
            <w:color w:val="000000" w:themeColor="text1"/>
          </w:rPr>
          <w:t>spurious emission requirement can be demonstrated by meeting at least one of the following criteria as determined by the manufacturer:</w:t>
        </w:r>
      </w:ins>
    </w:p>
    <w:p w14:paraId="706A1E97" w14:textId="77777777" w:rsidR="00A572A2" w:rsidRPr="00013941" w:rsidRDefault="00A572A2" w:rsidP="00A572A2">
      <w:pPr>
        <w:pStyle w:val="NO"/>
        <w:rPr>
          <w:ins w:id="6874" w:author="R4-1809478" w:date="2018-07-10T13:12:00Z"/>
          <w:color w:val="000000" w:themeColor="text1"/>
        </w:rPr>
      </w:pPr>
      <w:ins w:id="6875" w:author="R4-1809478" w:date="2018-07-10T13:12:00Z">
        <w:r w:rsidRPr="00013941">
          <w:rPr>
            <w:color w:val="000000" w:themeColor="text1"/>
          </w:rPr>
          <w:tab/>
          <w:t xml:space="preserve">1)   The sum of the emissions power measured on each </w:t>
        </w:r>
        <w:r w:rsidRPr="00013941">
          <w:rPr>
            <w:i/>
            <w:color w:val="000000" w:themeColor="text1"/>
          </w:rPr>
          <w:t>TAB connector</w:t>
        </w:r>
        <w:r w:rsidRPr="00013941">
          <w:rPr>
            <w:color w:val="000000" w:themeColor="text1"/>
          </w:rPr>
          <w:t xml:space="preserve"> in the </w:t>
        </w:r>
        <w:r w:rsidRPr="00013941">
          <w:rPr>
            <w:i/>
            <w:color w:val="000000" w:themeColor="text1"/>
          </w:rPr>
          <w:t>TAB connector TX min cell group</w:t>
        </w:r>
        <w:r w:rsidRPr="00013941">
          <w:rPr>
            <w:color w:val="000000" w:themeColor="text1"/>
          </w:rPr>
          <w:t xml:space="preserve"> shall be less than or equal to the limit as defined in this subclause for the respective frequency span. </w:t>
        </w:r>
      </w:ins>
    </w:p>
    <w:p w14:paraId="322469E9" w14:textId="77777777" w:rsidR="00A572A2" w:rsidRPr="00013941" w:rsidRDefault="00A572A2" w:rsidP="00A572A2">
      <w:pPr>
        <w:pStyle w:val="NO"/>
        <w:rPr>
          <w:ins w:id="6876" w:author="R4-1809478" w:date="2018-07-10T13:12:00Z"/>
          <w:color w:val="000000" w:themeColor="text1"/>
        </w:rPr>
      </w:pPr>
      <w:ins w:id="6877" w:author="R4-1809478" w:date="2018-07-10T13:12:00Z">
        <w:r w:rsidRPr="00013941">
          <w:rPr>
            <w:color w:val="000000" w:themeColor="text1"/>
          </w:rPr>
          <w:tab/>
          <w:t>Or</w:t>
        </w:r>
      </w:ins>
    </w:p>
    <w:p w14:paraId="39FFEE94" w14:textId="77777777" w:rsidR="00A572A2" w:rsidRPr="00013941" w:rsidRDefault="00A572A2" w:rsidP="00A572A2">
      <w:pPr>
        <w:pStyle w:val="TAL"/>
        <w:ind w:left="1135" w:firstLine="5"/>
        <w:rPr>
          <w:ins w:id="6878" w:author="R4-1809478" w:date="2018-07-10T13:12:00Z"/>
          <w:rFonts w:ascii="Times New Roman" w:hAnsi="Times New Roman"/>
          <w:color w:val="000000" w:themeColor="text1"/>
          <w:sz w:val="20"/>
        </w:rPr>
      </w:pPr>
      <w:ins w:id="6879" w:author="R4-1809478" w:date="2018-07-10T13:12:00Z">
        <w:r w:rsidRPr="00013941">
          <w:rPr>
            <w:rFonts w:ascii="Times New Roman" w:hAnsi="Times New Roman"/>
            <w:color w:val="000000" w:themeColor="text1"/>
            <w:sz w:val="20"/>
          </w:rPr>
          <w:lastRenderedPageBreak/>
          <w:t xml:space="preserve">2)   The unwanted emissions power at each </w:t>
        </w:r>
        <w:r w:rsidRPr="00013941">
          <w:rPr>
            <w:rFonts w:ascii="Times New Roman" w:hAnsi="Times New Roman"/>
            <w:i/>
            <w:color w:val="000000" w:themeColor="text1"/>
            <w:sz w:val="20"/>
          </w:rPr>
          <w:t>TAB connector</w:t>
        </w:r>
        <w:r w:rsidRPr="00013941">
          <w:rPr>
            <w:rFonts w:ascii="Times New Roman" w:hAnsi="Times New Roman"/>
            <w:color w:val="000000" w:themeColor="text1"/>
            <w:sz w:val="20"/>
          </w:rPr>
          <w:t xml:space="preserve"> shall be less than or equal to the </w:t>
        </w:r>
        <w:r w:rsidRPr="00013941">
          <w:rPr>
            <w:rFonts w:ascii="Times New Roman" w:hAnsi="Times New Roman"/>
            <w:i/>
            <w:color w:val="000000" w:themeColor="text1"/>
            <w:sz w:val="20"/>
          </w:rPr>
          <w:t>BS type 1-H</w:t>
        </w:r>
        <w:r w:rsidRPr="00013941">
          <w:rPr>
            <w:rFonts w:ascii="Times New Roman" w:hAnsi="Times New Roman"/>
            <w:color w:val="000000" w:themeColor="text1"/>
            <w:sz w:val="20"/>
          </w:rPr>
          <w:t xml:space="preserve"> limit as defined in this subclause for the respective frequency span, scaled by -10log</w:t>
        </w:r>
        <w:r w:rsidRPr="00013941">
          <w:rPr>
            <w:rFonts w:ascii="Times New Roman" w:hAnsi="Times New Roman"/>
            <w:color w:val="000000" w:themeColor="text1"/>
            <w:sz w:val="20"/>
            <w:vertAlign w:val="subscript"/>
          </w:rPr>
          <w:t>10</w:t>
        </w:r>
        <w:r w:rsidRPr="00013941">
          <w:rPr>
            <w:rFonts w:ascii="Times New Roman" w:hAnsi="Times New Roman"/>
            <w:color w:val="000000" w:themeColor="text1"/>
            <w:sz w:val="20"/>
          </w:rPr>
          <w:t xml:space="preserve">(n), where n is the number of </w:t>
        </w:r>
        <w:r w:rsidRPr="00013941">
          <w:rPr>
            <w:rFonts w:ascii="Times New Roman" w:hAnsi="Times New Roman"/>
            <w:i/>
            <w:color w:val="000000" w:themeColor="text1"/>
            <w:sz w:val="20"/>
          </w:rPr>
          <w:t>TAB connectors</w:t>
        </w:r>
        <w:r w:rsidRPr="00013941">
          <w:rPr>
            <w:rFonts w:ascii="Times New Roman" w:hAnsi="Times New Roman"/>
            <w:color w:val="000000" w:themeColor="text1"/>
            <w:sz w:val="20"/>
          </w:rPr>
          <w:t xml:space="preserve"> in the </w:t>
        </w:r>
        <w:r w:rsidRPr="00013941">
          <w:rPr>
            <w:rFonts w:ascii="Times New Roman" w:hAnsi="Times New Roman"/>
            <w:i/>
            <w:color w:val="000000" w:themeColor="text1"/>
            <w:sz w:val="20"/>
          </w:rPr>
          <w:t>TAB connector TX min cell group</w:t>
        </w:r>
        <w:r w:rsidRPr="00013941">
          <w:rPr>
            <w:rFonts w:ascii="Times New Roman" w:hAnsi="Times New Roman"/>
            <w:color w:val="000000" w:themeColor="text1"/>
            <w:sz w:val="20"/>
          </w:rPr>
          <w:t>.</w:t>
        </w:r>
      </w:ins>
    </w:p>
    <w:p w14:paraId="639CC0DD" w14:textId="6156F038" w:rsidR="00A572A2" w:rsidDel="00A572A2" w:rsidRDefault="00A572A2" w:rsidP="00775CF9">
      <w:pPr>
        <w:pStyle w:val="Guidance"/>
        <w:rPr>
          <w:del w:id="6880" w:author="R4-1809478" w:date="2018-07-10T13:12:00Z"/>
        </w:rPr>
      </w:pPr>
    </w:p>
    <w:p w14:paraId="0AF4C4E8" w14:textId="77777777" w:rsidR="00D25FC8" w:rsidRDefault="00D25FC8" w:rsidP="00D25FC8">
      <w:pPr>
        <w:pStyle w:val="Heading2"/>
      </w:pPr>
      <w:bookmarkStart w:id="6881" w:name="_Toc519006151"/>
      <w:r>
        <w:t>6.7</w:t>
      </w:r>
      <w:r>
        <w:tab/>
        <w:t>Transmitter intermodulation</w:t>
      </w:r>
      <w:bookmarkEnd w:id="4497"/>
      <w:bookmarkEnd w:id="4498"/>
      <w:bookmarkEnd w:id="6881"/>
    </w:p>
    <w:p w14:paraId="064F7B3A" w14:textId="66D41EDA" w:rsidR="00103B6A" w:rsidRPr="0022085C" w:rsidRDefault="00775CF9" w:rsidP="00103B6A">
      <w:pPr>
        <w:pStyle w:val="Heading3"/>
        <w:rPr>
          <w:ins w:id="6882" w:author="R4-1809479" w:date="2018-07-10T13:14:00Z"/>
          <w:color w:val="000000" w:themeColor="text1"/>
        </w:rPr>
      </w:pPr>
      <w:del w:id="6883" w:author="R4-1809479" w:date="2018-07-10T13:15:00Z">
        <w:r w:rsidDel="00103B6A">
          <w:delText>Detailed structure of the subclause is TBD.</w:delText>
        </w:r>
      </w:del>
      <w:bookmarkStart w:id="6884" w:name="_Toc506829551"/>
      <w:bookmarkStart w:id="6885" w:name="_Toc519006152"/>
      <w:ins w:id="6886" w:author="R4-1809479" w:date="2018-07-10T13:14:00Z">
        <w:r w:rsidR="00103B6A" w:rsidRPr="0022085C">
          <w:rPr>
            <w:color w:val="000000" w:themeColor="text1"/>
          </w:rPr>
          <w:t>6.7.1</w:t>
        </w:r>
        <w:r w:rsidR="00103B6A" w:rsidRPr="0022085C">
          <w:rPr>
            <w:color w:val="000000" w:themeColor="text1"/>
          </w:rPr>
          <w:tab/>
          <w:t>Definition and applicability</w:t>
        </w:r>
        <w:bookmarkEnd w:id="6884"/>
        <w:bookmarkEnd w:id="6885"/>
      </w:ins>
    </w:p>
    <w:p w14:paraId="32370C0E" w14:textId="77777777" w:rsidR="00103B6A" w:rsidRPr="00B04564" w:rsidRDefault="00103B6A" w:rsidP="00103B6A">
      <w:pPr>
        <w:overflowPunct w:val="0"/>
        <w:autoSpaceDE w:val="0"/>
        <w:autoSpaceDN w:val="0"/>
        <w:adjustRightInd w:val="0"/>
        <w:textAlignment w:val="baseline"/>
        <w:rPr>
          <w:ins w:id="6887" w:author="R4-1809479" w:date="2018-07-10T13:14:00Z"/>
          <w:lang w:eastAsia="zh-CN"/>
        </w:rPr>
      </w:pPr>
      <w:ins w:id="6888" w:author="R4-1809479" w:date="2018-07-10T13:14:00Z">
        <w:r w:rsidRPr="00B04564">
          <w:t xml:space="preserve">The transmitter intermodulation requirement is a measure of the capability of the transmitter unit to inhibit the generation of signals in its non-linear elements caused by presence of the wanted signal and an interfering signal reaching the transmitter unit via the </w:t>
        </w:r>
        <w:r w:rsidRPr="00B04564">
          <w:rPr>
            <w:lang w:eastAsia="zh-CN"/>
          </w:rPr>
          <w:t xml:space="preserve">antenna, </w:t>
        </w:r>
        <w:r w:rsidRPr="00B04564">
          <w:t xml:space="preserve">RDN and antenna array. The requirement shall apply during the transmitter ON period and the </w:t>
        </w:r>
        <w:r w:rsidRPr="00B04564">
          <w:rPr>
            <w:i/>
          </w:rPr>
          <w:t>transmitter transient period</w:t>
        </w:r>
        <w:r w:rsidRPr="00B04564">
          <w:t>.</w:t>
        </w:r>
      </w:ins>
    </w:p>
    <w:p w14:paraId="04D64078" w14:textId="77777777" w:rsidR="00103B6A" w:rsidRPr="00B04564" w:rsidRDefault="00103B6A" w:rsidP="00103B6A">
      <w:pPr>
        <w:rPr>
          <w:ins w:id="6889" w:author="R4-1809479" w:date="2018-07-10T13:14:00Z"/>
        </w:rPr>
      </w:pPr>
      <w:ins w:id="6890" w:author="R4-1809479" w:date="2018-07-10T13:14:00Z">
        <w:r w:rsidRPr="00B04564">
          <w:rPr>
            <w:lang w:eastAsia="zh-CN"/>
          </w:rPr>
          <w:t xml:space="preserve">For </w:t>
        </w:r>
        <w:r w:rsidRPr="00B04564">
          <w:rPr>
            <w:i/>
            <w:lang w:eastAsia="zh-CN"/>
          </w:rPr>
          <w:t>BS type 1-C</w:t>
        </w:r>
        <w:r w:rsidRPr="00B04564">
          <w:rPr>
            <w:lang w:eastAsia="zh-CN"/>
          </w:rPr>
          <w:t>, t</w:t>
        </w:r>
        <w:r w:rsidRPr="00B04564">
          <w:t xml:space="preserve">he transmitter intermodulation level is the power of the intermodulation products when an interfering signal is injected into the </w:t>
        </w:r>
        <w:r w:rsidRPr="00B04564">
          <w:rPr>
            <w:i/>
          </w:rPr>
          <w:t>antenna connector</w:t>
        </w:r>
        <w:r w:rsidRPr="00B04564">
          <w:t>.</w:t>
        </w:r>
      </w:ins>
    </w:p>
    <w:p w14:paraId="2A73E4BB" w14:textId="77777777" w:rsidR="00103B6A" w:rsidRPr="00B04564" w:rsidRDefault="00103B6A" w:rsidP="00103B6A">
      <w:pPr>
        <w:overflowPunct w:val="0"/>
        <w:autoSpaceDE w:val="0"/>
        <w:autoSpaceDN w:val="0"/>
        <w:adjustRightInd w:val="0"/>
        <w:textAlignment w:val="baseline"/>
        <w:rPr>
          <w:ins w:id="6891" w:author="R4-1809479" w:date="2018-07-10T13:14:00Z"/>
        </w:rPr>
      </w:pPr>
      <w:ins w:id="6892" w:author="R4-1809479" w:date="2018-07-10T13:14:00Z">
        <w:r w:rsidRPr="00B04564">
          <w:rPr>
            <w:lang w:eastAsia="zh-CN"/>
          </w:rPr>
          <w:t xml:space="preserve">For </w:t>
        </w:r>
        <w:r w:rsidRPr="00B04564">
          <w:rPr>
            <w:i/>
            <w:lang w:eastAsia="zh-CN"/>
          </w:rPr>
          <w:t>BS type 1-H</w:t>
        </w:r>
        <w:r w:rsidRPr="00B04564">
          <w:rPr>
            <w:lang w:eastAsia="zh-CN"/>
          </w:rPr>
          <w:t>, t</w:t>
        </w:r>
        <w:r w:rsidRPr="00B04564">
          <w:t xml:space="preserve">he transmitter intermodulation level is the power of the intermodulation products when an interfering signal is injected into the </w:t>
        </w:r>
        <w:r w:rsidRPr="00B04564">
          <w:rPr>
            <w:i/>
          </w:rPr>
          <w:t>TAB connector</w:t>
        </w:r>
        <w:r w:rsidRPr="00B04564">
          <w:t>.</w:t>
        </w:r>
      </w:ins>
    </w:p>
    <w:p w14:paraId="3B1AA90F" w14:textId="77777777" w:rsidR="00103B6A" w:rsidRPr="00B04564" w:rsidRDefault="00103B6A" w:rsidP="00103B6A">
      <w:pPr>
        <w:overflowPunct w:val="0"/>
        <w:autoSpaceDE w:val="0"/>
        <w:autoSpaceDN w:val="0"/>
        <w:adjustRightInd w:val="0"/>
        <w:textAlignment w:val="baseline"/>
        <w:rPr>
          <w:ins w:id="6893" w:author="R4-1809479" w:date="2018-07-10T13:14:00Z"/>
          <w:lang w:eastAsia="zh-CN"/>
        </w:rPr>
      </w:pPr>
      <w:ins w:id="6894" w:author="R4-1809479" w:date="2018-07-10T13:14:00Z">
        <w:r w:rsidRPr="00B04564">
          <w:t xml:space="preserve">For </w:t>
        </w:r>
        <w:r w:rsidRPr="00B04564">
          <w:rPr>
            <w:i/>
          </w:rPr>
          <w:t>BS type 1-H</w:t>
        </w:r>
        <w:r w:rsidRPr="00B04564">
          <w:t>, there are two types of transmitter intermodulation cases captured by the transmitter intermodulation requirement:</w:t>
        </w:r>
      </w:ins>
    </w:p>
    <w:p w14:paraId="08D47719" w14:textId="77777777" w:rsidR="00103B6A" w:rsidRPr="00B04564" w:rsidRDefault="00103B6A" w:rsidP="00103B6A">
      <w:pPr>
        <w:pStyle w:val="B1"/>
        <w:rPr>
          <w:ins w:id="6895" w:author="R4-1809479" w:date="2018-07-10T13:14:00Z"/>
        </w:rPr>
      </w:pPr>
      <w:ins w:id="6896" w:author="R4-1809479" w:date="2018-07-10T13:14:00Z">
        <w:r w:rsidRPr="00B04564">
          <w:t>1)</w:t>
        </w:r>
        <w:r w:rsidRPr="00B04564">
          <w:tab/>
          <w:t>Co-location transmitter intermodulation in which the interfering signal is from a co-located base station.</w:t>
        </w:r>
      </w:ins>
    </w:p>
    <w:p w14:paraId="59E9BAF8" w14:textId="77777777" w:rsidR="00103B6A" w:rsidRPr="00B04564" w:rsidRDefault="00103B6A" w:rsidP="00103B6A">
      <w:pPr>
        <w:pStyle w:val="B1"/>
        <w:rPr>
          <w:ins w:id="6897" w:author="R4-1809479" w:date="2018-07-10T13:14:00Z"/>
        </w:rPr>
      </w:pPr>
      <w:ins w:id="6898" w:author="R4-1809479" w:date="2018-07-10T13:14:00Z">
        <w:r w:rsidRPr="00B04564">
          <w:t>2)</w:t>
        </w:r>
        <w:r w:rsidRPr="00B04564">
          <w:tab/>
          <w:t xml:space="preserve">Intra-system transmitter intermodulation in which the interfering signal is from other transmitter units within the </w:t>
        </w:r>
        <w:r w:rsidRPr="00B04564">
          <w:rPr>
            <w:i/>
          </w:rPr>
          <w:t>BS type 1-H</w:t>
        </w:r>
        <w:r w:rsidRPr="00B04564">
          <w:t>.</w:t>
        </w:r>
      </w:ins>
    </w:p>
    <w:p w14:paraId="76B6A178" w14:textId="77777777" w:rsidR="00103B6A" w:rsidRPr="00B04564" w:rsidRDefault="00103B6A" w:rsidP="00103B6A">
      <w:pPr>
        <w:rPr>
          <w:ins w:id="6899" w:author="R4-1809479" w:date="2018-07-10T13:14:00Z"/>
          <w:lang w:eastAsia="zh-CN"/>
        </w:rPr>
      </w:pPr>
      <w:ins w:id="6900" w:author="R4-1809479" w:date="2018-07-10T13:14:00Z">
        <w:r w:rsidRPr="00B04564">
          <w:t xml:space="preserve">For </w:t>
        </w:r>
        <w:r w:rsidRPr="00B04564">
          <w:rPr>
            <w:i/>
          </w:rPr>
          <w:t>BS type 1-H</w:t>
        </w:r>
        <w:r w:rsidRPr="00B04564">
          <w:t>, the co-location transmitter intermodulation requirement is considered sufficient if the interference signal for the co-location requirement is higher than the declared interference signal for intra-system transmitter intermodulation requirement.</w:t>
        </w:r>
      </w:ins>
    </w:p>
    <w:p w14:paraId="575D6F94" w14:textId="77777777" w:rsidR="00103B6A" w:rsidRDefault="00103B6A" w:rsidP="00103B6A">
      <w:pPr>
        <w:pStyle w:val="Heading3"/>
        <w:rPr>
          <w:ins w:id="6901" w:author="R4-1809479" w:date="2018-07-10T13:14:00Z"/>
          <w:color w:val="000000" w:themeColor="text1"/>
        </w:rPr>
      </w:pPr>
      <w:bookmarkStart w:id="6902" w:name="_Toc506829552"/>
      <w:bookmarkStart w:id="6903" w:name="_Toc519006153"/>
      <w:ins w:id="6904" w:author="R4-1809479" w:date="2018-07-10T13:14:00Z">
        <w:r w:rsidRPr="0022085C">
          <w:rPr>
            <w:color w:val="000000" w:themeColor="text1"/>
          </w:rPr>
          <w:t>6.7.2</w:t>
        </w:r>
        <w:r w:rsidRPr="0022085C">
          <w:rPr>
            <w:color w:val="000000" w:themeColor="text1"/>
          </w:rPr>
          <w:tab/>
          <w:t>Minimum requirement</w:t>
        </w:r>
        <w:bookmarkEnd w:id="6902"/>
        <w:bookmarkEnd w:id="6903"/>
      </w:ins>
    </w:p>
    <w:p w14:paraId="368E6BB0" w14:textId="77777777" w:rsidR="00103B6A" w:rsidRPr="00CA1A31" w:rsidRDefault="00103B6A" w:rsidP="00103B6A">
      <w:pPr>
        <w:rPr>
          <w:ins w:id="6905" w:author="R4-1809479" w:date="2018-07-10T13:14:00Z"/>
          <w:color w:val="000000" w:themeColor="text1"/>
          <w:lang w:val="en-US" w:eastAsia="zh-CN"/>
        </w:rPr>
      </w:pPr>
      <w:ins w:id="6906" w:author="R4-1809479" w:date="2018-07-10T13:14:00Z">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53429D">
          <w:rPr>
            <w:i/>
            <w:color w:val="000000" w:themeColor="text1"/>
            <w:lang w:eastAsia="zh-CN"/>
          </w:rPr>
          <w:t>connector</w:t>
        </w:r>
        <w:r w:rsidRPr="0053429D">
          <w:rPr>
            <w:rFonts w:cs="v5.0.0"/>
            <w:color w:val="000000" w:themeColor="text1"/>
          </w:rPr>
          <w:t xml:space="preserve"> supporting transmission in the </w:t>
        </w:r>
        <w:r w:rsidRPr="0053429D">
          <w:rPr>
            <w:rFonts w:cs="v5.0.0"/>
            <w:i/>
            <w:iCs/>
            <w:color w:val="000000" w:themeColor="text1"/>
          </w:rPr>
          <w:t>operating band</w:t>
        </w:r>
        <w:r w:rsidRPr="0053429D">
          <w:rPr>
            <w:color w:val="000000" w:themeColor="text1"/>
            <w:lang w:eastAsia="zh-CN"/>
          </w:rPr>
          <w:t>.</w:t>
        </w:r>
      </w:ins>
    </w:p>
    <w:p w14:paraId="10C6207F" w14:textId="77777777" w:rsidR="00103B6A" w:rsidRPr="0022085C" w:rsidRDefault="00103B6A" w:rsidP="00103B6A">
      <w:pPr>
        <w:rPr>
          <w:ins w:id="6907" w:author="R4-1809479" w:date="2018-07-10T13:14:00Z"/>
          <w:color w:val="000000" w:themeColor="text1"/>
        </w:rPr>
      </w:pPr>
      <w:ins w:id="6908" w:author="R4-1809479" w:date="2018-07-10T13:14:00Z">
        <w:r w:rsidRPr="0022085C">
          <w:rPr>
            <w:color w:val="000000" w:themeColor="text1"/>
          </w:rPr>
          <w:t xml:space="preserve">The minimum requirement for </w:t>
        </w:r>
        <w:r w:rsidRPr="0022085C">
          <w:rPr>
            <w:i/>
            <w:color w:val="000000" w:themeColor="text1"/>
          </w:rPr>
          <w:t>BS type 1-C</w:t>
        </w:r>
        <w:r w:rsidRPr="0022085C">
          <w:rPr>
            <w:color w:val="000000" w:themeColor="text1"/>
          </w:rPr>
          <w:t xml:space="preserve"> is defined in TS 38.104 [2], subclause 6.7.2.</w:t>
        </w:r>
      </w:ins>
    </w:p>
    <w:p w14:paraId="1BD96EA6" w14:textId="77777777" w:rsidR="00103B6A" w:rsidRPr="0022085C" w:rsidRDefault="00103B6A" w:rsidP="00103B6A">
      <w:pPr>
        <w:rPr>
          <w:ins w:id="6909" w:author="R4-1809479" w:date="2018-07-10T13:14:00Z"/>
          <w:color w:val="000000" w:themeColor="text1"/>
        </w:rPr>
      </w:pPr>
      <w:ins w:id="6910" w:author="R4-1809479" w:date="2018-07-10T13:14:00Z">
        <w:r w:rsidRPr="0022085C">
          <w:rPr>
            <w:color w:val="000000" w:themeColor="text1"/>
          </w:rPr>
          <w:t xml:space="preserve">The minimum requirement for </w:t>
        </w:r>
        <w:r w:rsidRPr="0022085C">
          <w:rPr>
            <w:i/>
            <w:color w:val="000000" w:themeColor="text1"/>
          </w:rPr>
          <w:t>BS type 1-H</w:t>
        </w:r>
        <w:r w:rsidRPr="0022085C">
          <w:rPr>
            <w:color w:val="000000" w:themeColor="text1"/>
          </w:rPr>
          <w:t xml:space="preserve"> is defined in TS 38.104 [2], subclause 6.7.3.</w:t>
        </w:r>
      </w:ins>
    </w:p>
    <w:p w14:paraId="7F7686DB" w14:textId="77777777" w:rsidR="00103B6A" w:rsidRPr="0022085C" w:rsidRDefault="00103B6A" w:rsidP="00103B6A">
      <w:pPr>
        <w:pStyle w:val="Heading3"/>
        <w:rPr>
          <w:ins w:id="6911" w:author="R4-1809479" w:date="2018-07-10T13:14:00Z"/>
          <w:color w:val="000000" w:themeColor="text1"/>
        </w:rPr>
      </w:pPr>
      <w:bookmarkStart w:id="6912" w:name="_Toc506829553"/>
      <w:bookmarkStart w:id="6913" w:name="_Toc519006154"/>
      <w:ins w:id="6914" w:author="R4-1809479" w:date="2018-07-10T13:14:00Z">
        <w:r w:rsidRPr="0022085C">
          <w:rPr>
            <w:color w:val="000000" w:themeColor="text1"/>
          </w:rPr>
          <w:t>6.7.3</w:t>
        </w:r>
        <w:r w:rsidRPr="0022085C">
          <w:rPr>
            <w:color w:val="000000" w:themeColor="text1"/>
          </w:rPr>
          <w:tab/>
          <w:t>Test purpose</w:t>
        </w:r>
        <w:bookmarkEnd w:id="6912"/>
        <w:bookmarkEnd w:id="6913"/>
      </w:ins>
    </w:p>
    <w:p w14:paraId="01207460" w14:textId="77777777" w:rsidR="00103B6A" w:rsidRPr="006113D0" w:rsidRDefault="00103B6A" w:rsidP="00103B6A">
      <w:pPr>
        <w:rPr>
          <w:ins w:id="6915" w:author="R4-1809479" w:date="2018-07-10T13:14:00Z"/>
          <w:rFonts w:cs="v4.2.0"/>
        </w:rPr>
      </w:pPr>
      <w:ins w:id="6916" w:author="R4-1809479" w:date="2018-07-10T13:14:00Z">
        <w:r w:rsidRPr="006113D0">
          <w:rPr>
            <w:rFonts w:eastAsia="MS P??" w:cs="v4.2.0"/>
          </w:rPr>
          <w:t xml:space="preserve">The test purpose is to verify the ability of the transmitter units associated with the </w:t>
        </w:r>
        <w:r>
          <w:rPr>
            <w:rFonts w:eastAsia="MS P??" w:cs="v4.2.0"/>
            <w:i/>
          </w:rPr>
          <w:t>single-band connectors</w:t>
        </w:r>
        <w:r w:rsidRPr="0022085C">
          <w:rPr>
            <w:rFonts w:eastAsia="MS P??" w:cs="v4.2.0"/>
          </w:rPr>
          <w:t xml:space="preserve"> or </w:t>
        </w:r>
        <w:r>
          <w:rPr>
            <w:rFonts w:eastAsia="MS P??" w:cs="v4.2.0"/>
            <w:i/>
          </w:rPr>
          <w:t>multi-band connector</w:t>
        </w:r>
        <w:r w:rsidRPr="006113D0">
          <w:rPr>
            <w:rFonts w:eastAsia="MS P??" w:cs="v4.2.0"/>
          </w:rPr>
          <w:t xml:space="preserve"> under test t</w:t>
        </w:r>
        <w:r w:rsidRPr="006113D0">
          <w:rPr>
            <w:rFonts w:cs="v4.2.0"/>
          </w:rPr>
          <w:t>o restrict the generation of intermodulation products in its nonlinear elements caused by presence of the wanted signal and an interfering signal reaching the transmitter via the antenna to below specified levels.</w:t>
        </w:r>
      </w:ins>
    </w:p>
    <w:p w14:paraId="551D413E" w14:textId="77777777" w:rsidR="00103B6A" w:rsidRPr="0022085C" w:rsidRDefault="00103B6A" w:rsidP="00103B6A">
      <w:pPr>
        <w:pStyle w:val="Heading3"/>
        <w:rPr>
          <w:ins w:id="6917" w:author="R4-1809479" w:date="2018-07-10T13:14:00Z"/>
          <w:color w:val="000000" w:themeColor="text1"/>
        </w:rPr>
      </w:pPr>
      <w:bookmarkStart w:id="6918" w:name="_Toc506829554"/>
      <w:bookmarkStart w:id="6919" w:name="_Toc519006155"/>
      <w:ins w:id="6920" w:author="R4-1809479" w:date="2018-07-10T13:14:00Z">
        <w:r w:rsidRPr="0022085C">
          <w:rPr>
            <w:color w:val="000000" w:themeColor="text1"/>
          </w:rPr>
          <w:t>6.7.4</w:t>
        </w:r>
        <w:r w:rsidRPr="0022085C">
          <w:rPr>
            <w:color w:val="000000" w:themeColor="text1"/>
          </w:rPr>
          <w:tab/>
          <w:t>Method of test</w:t>
        </w:r>
        <w:bookmarkEnd w:id="6918"/>
        <w:bookmarkEnd w:id="6919"/>
        <w:r w:rsidRPr="0022085C">
          <w:rPr>
            <w:color w:val="000000" w:themeColor="text1"/>
          </w:rPr>
          <w:t xml:space="preserve"> </w:t>
        </w:r>
      </w:ins>
    </w:p>
    <w:p w14:paraId="5E5CD478" w14:textId="77777777" w:rsidR="00103B6A" w:rsidRDefault="00103B6A" w:rsidP="00103B6A">
      <w:pPr>
        <w:pStyle w:val="Heading4"/>
        <w:rPr>
          <w:ins w:id="6921" w:author="R4-1809479" w:date="2018-07-10T13:14:00Z"/>
          <w:color w:val="000000" w:themeColor="text1"/>
        </w:rPr>
      </w:pPr>
      <w:bookmarkStart w:id="6922" w:name="_Toc506829555"/>
      <w:bookmarkStart w:id="6923" w:name="_Toc519006156"/>
      <w:ins w:id="6924" w:author="R4-1809479" w:date="2018-07-10T13:14:00Z">
        <w:r w:rsidRPr="0022085C">
          <w:rPr>
            <w:color w:val="000000" w:themeColor="text1"/>
          </w:rPr>
          <w:t>6.7.4.1</w:t>
        </w:r>
        <w:r w:rsidRPr="0022085C">
          <w:rPr>
            <w:color w:val="000000" w:themeColor="text1"/>
          </w:rPr>
          <w:tab/>
          <w:t>Initial conditions</w:t>
        </w:r>
        <w:bookmarkEnd w:id="6922"/>
        <w:bookmarkEnd w:id="6923"/>
      </w:ins>
    </w:p>
    <w:p w14:paraId="2A4FE8F2" w14:textId="77777777" w:rsidR="00103B6A" w:rsidRPr="0053429D" w:rsidRDefault="00103B6A" w:rsidP="00103B6A">
      <w:pPr>
        <w:pStyle w:val="B1"/>
        <w:ind w:left="0" w:firstLine="0"/>
        <w:rPr>
          <w:ins w:id="6925" w:author="R4-1809479" w:date="2018-07-10T13:14:00Z"/>
          <w:color w:val="000000" w:themeColor="text1"/>
        </w:rPr>
      </w:pPr>
      <w:ins w:id="6926" w:author="R4-1809479" w:date="2018-07-10T13:14:00Z">
        <w:r w:rsidRPr="0053429D">
          <w:rPr>
            <w:color w:val="000000" w:themeColor="text1"/>
          </w:rPr>
          <w:t>Test environment:</w:t>
        </w:r>
        <w:r w:rsidRPr="00F51A27">
          <w:rPr>
            <w:color w:val="000000" w:themeColor="text1"/>
          </w:rPr>
          <w:t xml:space="preserve"> Normal; see annex B.2.</w:t>
        </w:r>
      </w:ins>
    </w:p>
    <w:p w14:paraId="56A84E39" w14:textId="77777777" w:rsidR="00103B6A" w:rsidRPr="0053429D" w:rsidRDefault="00103B6A" w:rsidP="00103B6A">
      <w:pPr>
        <w:rPr>
          <w:ins w:id="6927" w:author="R4-1809479" w:date="2018-07-10T13:14:00Z"/>
          <w:color w:val="000000" w:themeColor="text1"/>
        </w:rPr>
      </w:pPr>
      <w:ins w:id="6928" w:author="R4-1809479" w:date="2018-07-10T13:14:00Z">
        <w:r w:rsidRPr="0053429D">
          <w:rPr>
            <w:color w:val="000000" w:themeColor="text1"/>
          </w:rPr>
          <w:t xml:space="preserve">RF channels to be tested for single </w:t>
        </w:r>
        <w:r w:rsidRPr="00103B6A">
          <w:rPr>
            <w:color w:val="000000" w:themeColor="text1"/>
          </w:rPr>
          <w:t xml:space="preserve">carrier: </w:t>
        </w:r>
        <w:r w:rsidRPr="00103B6A">
          <w:rPr>
            <w:color w:val="000000" w:themeColor="text1"/>
            <w:rPrChange w:id="6929" w:author="R4-1809479" w:date="2018-07-10T13:15:00Z">
              <w:rPr>
                <w:color w:val="000000" w:themeColor="text1"/>
                <w:highlight w:val="cyan"/>
              </w:rPr>
            </w:rPrChange>
          </w:rPr>
          <w:t>[B, M and T];</w:t>
        </w:r>
        <w:r w:rsidRPr="00103B6A">
          <w:rPr>
            <w:color w:val="000000" w:themeColor="text1"/>
          </w:rPr>
          <w:t xml:space="preserve"> see</w:t>
        </w:r>
        <w:r w:rsidRPr="0053429D">
          <w:rPr>
            <w:color w:val="000000" w:themeColor="text1"/>
          </w:rPr>
          <w:t xml:space="preserve"> subclause </w:t>
        </w:r>
        <w:r w:rsidRPr="0053429D">
          <w:rPr>
            <w:color w:val="000000" w:themeColor="text1"/>
            <w:highlight w:val="yellow"/>
          </w:rPr>
          <w:t>4.9.1.</w:t>
        </w:r>
      </w:ins>
    </w:p>
    <w:p w14:paraId="11CDD766" w14:textId="77777777" w:rsidR="00103B6A" w:rsidRPr="0053429D" w:rsidRDefault="00103B6A" w:rsidP="00103B6A">
      <w:pPr>
        <w:rPr>
          <w:ins w:id="6930" w:author="R4-1809479" w:date="2018-07-10T13:14:00Z"/>
          <w:rFonts w:cs="v4.2.0"/>
          <w:color w:val="000000" w:themeColor="text1"/>
        </w:rPr>
      </w:pPr>
      <w:ins w:id="6931" w:author="R4-1809479" w:date="2018-07-10T13:14:00Z">
        <w:r w:rsidRPr="0053429D">
          <w:rPr>
            <w:rFonts w:eastAsia="MS Mincho"/>
            <w:i/>
            <w:color w:val="000000" w:themeColor="text1"/>
          </w:rPr>
          <w:t>Base Station RF Bandwidth</w:t>
        </w:r>
        <w:r w:rsidRPr="0053429D">
          <w:rPr>
            <w:color w:val="000000" w:themeColor="text1"/>
          </w:rPr>
          <w:t xml:space="preserve"> positions to be tested for multi-carrier</w:t>
        </w:r>
        <w:r w:rsidRPr="0053429D">
          <w:rPr>
            <w:rFonts w:cs="v4.2.0"/>
            <w:color w:val="000000" w:themeColor="text1"/>
          </w:rPr>
          <w:t>:</w:t>
        </w:r>
      </w:ins>
    </w:p>
    <w:p w14:paraId="20CD0CBE" w14:textId="77777777" w:rsidR="00103B6A" w:rsidRPr="0053429D" w:rsidRDefault="00103B6A" w:rsidP="00103B6A">
      <w:pPr>
        <w:pStyle w:val="B1"/>
        <w:rPr>
          <w:ins w:id="6932" w:author="R4-1809479" w:date="2018-07-10T13:14:00Z"/>
          <w:rFonts w:cs="v4.2.0"/>
          <w:color w:val="000000" w:themeColor="text1"/>
        </w:rPr>
      </w:pPr>
      <w:ins w:id="6933" w:author="R4-1809479" w:date="2018-07-10T13:14:00Z">
        <w:r w:rsidRPr="00103B6A">
          <w:rPr>
            <w:rFonts w:cs="v4.2.0"/>
            <w:color w:val="000000" w:themeColor="text1"/>
          </w:rPr>
          <w:t>-</w:t>
        </w:r>
        <w:r w:rsidRPr="00103B6A">
          <w:rPr>
            <w:rFonts w:cs="v4.2.0"/>
            <w:color w:val="000000" w:themeColor="text1"/>
          </w:rPr>
          <w:tab/>
        </w:r>
        <w:r w:rsidRPr="00103B6A">
          <w:rPr>
            <w:rFonts w:cs="v4.2.0"/>
            <w:color w:val="000000" w:themeColor="text1"/>
            <w:rPrChange w:id="6934" w:author="R4-1809479" w:date="2018-07-10T13:15:00Z">
              <w:rPr>
                <w:rFonts w:cs="v4.2.0"/>
                <w:color w:val="000000" w:themeColor="text1"/>
                <w:highlight w:val="cyan"/>
              </w:rPr>
            </w:rPrChange>
          </w:rPr>
          <w:t>[</w:t>
        </w:r>
        <w:r w:rsidRPr="00103B6A">
          <w:rPr>
            <w:color w:val="000000" w:themeColor="text1"/>
            <w:rPrChange w:id="6935" w:author="R4-1809479" w:date="2018-07-10T13:15:00Z">
              <w:rPr>
                <w:color w:val="000000" w:themeColor="text1"/>
                <w:highlight w:val="cyan"/>
              </w:rPr>
            </w:rPrChange>
          </w:rPr>
          <w:t>B</w:t>
        </w:r>
        <w:r w:rsidRPr="00103B6A">
          <w:rPr>
            <w:rFonts w:cs="v4.2.0"/>
            <w:color w:val="000000" w:themeColor="text1"/>
            <w:vertAlign w:val="subscript"/>
            <w:rPrChange w:id="6936" w:author="R4-1809479" w:date="2018-07-10T13:15:00Z">
              <w:rPr>
                <w:rFonts w:cs="v4.2.0"/>
                <w:color w:val="000000" w:themeColor="text1"/>
                <w:highlight w:val="cyan"/>
                <w:vertAlign w:val="subscript"/>
              </w:rPr>
            </w:rPrChange>
          </w:rPr>
          <w:t>RF</w:t>
        </w:r>
        <w:r w:rsidRPr="00103B6A">
          <w:rPr>
            <w:rFonts w:cs="v4.2.0"/>
            <w:color w:val="000000" w:themeColor="text1"/>
            <w:vertAlign w:val="subscript"/>
            <w:lang w:eastAsia="zh-CN"/>
            <w:rPrChange w:id="6937" w:author="R4-1809479" w:date="2018-07-10T13:15:00Z">
              <w:rPr>
                <w:rFonts w:cs="v4.2.0"/>
                <w:color w:val="000000" w:themeColor="text1"/>
                <w:highlight w:val="cyan"/>
                <w:vertAlign w:val="subscript"/>
                <w:lang w:eastAsia="zh-CN"/>
              </w:rPr>
            </w:rPrChange>
          </w:rPr>
          <w:t>BW</w:t>
        </w:r>
        <w:r w:rsidRPr="00103B6A">
          <w:rPr>
            <w:color w:val="000000" w:themeColor="text1"/>
            <w:rPrChange w:id="6938" w:author="R4-1809479" w:date="2018-07-10T13:15:00Z">
              <w:rPr>
                <w:color w:val="000000" w:themeColor="text1"/>
                <w:highlight w:val="cyan"/>
              </w:rPr>
            </w:rPrChange>
          </w:rPr>
          <w:t>, M</w:t>
        </w:r>
        <w:r w:rsidRPr="00103B6A">
          <w:rPr>
            <w:rFonts w:cs="v4.2.0"/>
            <w:color w:val="000000" w:themeColor="text1"/>
            <w:vertAlign w:val="subscript"/>
            <w:rPrChange w:id="6939" w:author="R4-1809479" w:date="2018-07-10T13:15:00Z">
              <w:rPr>
                <w:rFonts w:cs="v4.2.0"/>
                <w:color w:val="000000" w:themeColor="text1"/>
                <w:highlight w:val="cyan"/>
                <w:vertAlign w:val="subscript"/>
              </w:rPr>
            </w:rPrChange>
          </w:rPr>
          <w:t>RF</w:t>
        </w:r>
        <w:r w:rsidRPr="00103B6A">
          <w:rPr>
            <w:rFonts w:cs="v4.2.0"/>
            <w:color w:val="000000" w:themeColor="text1"/>
            <w:vertAlign w:val="subscript"/>
            <w:lang w:eastAsia="zh-CN"/>
            <w:rPrChange w:id="6940" w:author="R4-1809479" w:date="2018-07-10T13:15:00Z">
              <w:rPr>
                <w:rFonts w:cs="v4.2.0"/>
                <w:color w:val="000000" w:themeColor="text1"/>
                <w:highlight w:val="cyan"/>
                <w:vertAlign w:val="subscript"/>
                <w:lang w:eastAsia="zh-CN"/>
              </w:rPr>
            </w:rPrChange>
          </w:rPr>
          <w:t>BW</w:t>
        </w:r>
        <w:r w:rsidRPr="00103B6A">
          <w:rPr>
            <w:color w:val="000000" w:themeColor="text1"/>
            <w:rPrChange w:id="6941" w:author="R4-1809479" w:date="2018-07-10T13:15:00Z">
              <w:rPr>
                <w:color w:val="000000" w:themeColor="text1"/>
                <w:highlight w:val="cyan"/>
              </w:rPr>
            </w:rPrChange>
          </w:rPr>
          <w:t xml:space="preserve"> and T</w:t>
        </w:r>
        <w:r w:rsidRPr="00103B6A">
          <w:rPr>
            <w:rFonts w:cs="v4.2.0"/>
            <w:color w:val="000000" w:themeColor="text1"/>
            <w:vertAlign w:val="subscript"/>
            <w:rPrChange w:id="6942" w:author="R4-1809479" w:date="2018-07-10T13:15:00Z">
              <w:rPr>
                <w:rFonts w:cs="v4.2.0"/>
                <w:color w:val="000000" w:themeColor="text1"/>
                <w:highlight w:val="cyan"/>
                <w:vertAlign w:val="subscript"/>
              </w:rPr>
            </w:rPrChange>
          </w:rPr>
          <w:t>RF</w:t>
        </w:r>
        <w:r w:rsidRPr="00103B6A">
          <w:rPr>
            <w:rFonts w:cs="v4.2.0"/>
            <w:color w:val="000000" w:themeColor="text1"/>
            <w:vertAlign w:val="subscript"/>
            <w:lang w:eastAsia="zh-CN"/>
            <w:rPrChange w:id="6943" w:author="R4-1809479" w:date="2018-07-10T13:15:00Z">
              <w:rPr>
                <w:rFonts w:cs="v4.2.0"/>
                <w:color w:val="000000" w:themeColor="text1"/>
                <w:highlight w:val="cyan"/>
                <w:vertAlign w:val="subscript"/>
                <w:lang w:eastAsia="zh-CN"/>
              </w:rPr>
            </w:rPrChange>
          </w:rPr>
          <w:t>BW</w:t>
        </w:r>
        <w:r w:rsidRPr="00103B6A">
          <w:rPr>
            <w:rFonts w:cs="v4.2.0"/>
            <w:color w:val="000000" w:themeColor="text1"/>
            <w:lang w:eastAsia="zh-CN"/>
            <w:rPrChange w:id="6944" w:author="R4-1809479" w:date="2018-07-10T13:15:00Z">
              <w:rPr>
                <w:rFonts w:cs="v4.2.0"/>
                <w:color w:val="000000" w:themeColor="text1"/>
                <w:highlight w:val="cyan"/>
                <w:lang w:eastAsia="zh-CN"/>
              </w:rPr>
            </w:rPrChange>
          </w:rPr>
          <w:t>]</w:t>
        </w:r>
        <w:r w:rsidRPr="00103B6A">
          <w:rPr>
            <w:color w:val="000000" w:themeColor="text1"/>
            <w:lang w:eastAsia="zh-CN"/>
          </w:rPr>
          <w:t xml:space="preserve"> in single</w:t>
        </w:r>
        <w:r w:rsidRPr="0053429D">
          <w:rPr>
            <w:color w:val="000000" w:themeColor="text1"/>
            <w:lang w:eastAsia="zh-CN"/>
          </w:rPr>
          <w:t>-band operation</w:t>
        </w:r>
        <w:r w:rsidRPr="0053429D">
          <w:rPr>
            <w:rFonts w:cs="v4.2.0"/>
            <w:color w:val="000000" w:themeColor="text1"/>
            <w:lang w:eastAsia="zh-CN"/>
          </w:rPr>
          <w:t>;</w:t>
        </w:r>
        <w:r w:rsidRPr="0053429D">
          <w:rPr>
            <w:rFonts w:cs="v4.2.0"/>
            <w:color w:val="000000" w:themeColor="text1"/>
          </w:rPr>
          <w:t xml:space="preserve"> see subclause </w:t>
        </w:r>
        <w:r w:rsidRPr="0053429D">
          <w:rPr>
            <w:rFonts w:cs="v4.2.0"/>
            <w:color w:val="000000" w:themeColor="text1"/>
            <w:highlight w:val="yellow"/>
            <w:lang w:eastAsia="zh-CN"/>
          </w:rPr>
          <w:t>4.9.1</w:t>
        </w:r>
        <w:r w:rsidRPr="0053429D">
          <w:rPr>
            <w:rFonts w:cs="v4.2.0"/>
            <w:color w:val="000000" w:themeColor="text1"/>
            <w:highlight w:val="yellow"/>
          </w:rPr>
          <w:t>.</w:t>
        </w:r>
      </w:ins>
    </w:p>
    <w:p w14:paraId="756EA0B3" w14:textId="77777777" w:rsidR="00103B6A" w:rsidRPr="0053429D" w:rsidRDefault="00103B6A" w:rsidP="00103B6A">
      <w:pPr>
        <w:pStyle w:val="B1"/>
        <w:rPr>
          <w:ins w:id="6945" w:author="R4-1809479" w:date="2018-07-10T13:14:00Z"/>
          <w:rFonts w:cs="v4.2.0"/>
          <w:color w:val="000000" w:themeColor="text1"/>
          <w:lang w:eastAsia="zh-CN"/>
        </w:rPr>
      </w:pPr>
      <w:ins w:id="6946" w:author="R4-1809479" w:date="2018-07-10T13:14:00Z">
        <w:r w:rsidRPr="00103B6A">
          <w:rPr>
            <w:rFonts w:cs="v4.2.0"/>
            <w:color w:val="000000" w:themeColor="text1"/>
          </w:rPr>
          <w:t>-</w:t>
        </w:r>
        <w:r w:rsidRPr="00103B6A">
          <w:rPr>
            <w:rFonts w:cs="v4.2.0"/>
            <w:color w:val="000000" w:themeColor="text1"/>
          </w:rPr>
          <w:tab/>
        </w:r>
        <w:r w:rsidRPr="00103B6A">
          <w:rPr>
            <w:rFonts w:cs="v4.2.0"/>
            <w:color w:val="000000" w:themeColor="text1"/>
            <w:rPrChange w:id="6947" w:author="R4-1809479" w:date="2018-07-10T13:15:00Z">
              <w:rPr>
                <w:rFonts w:cs="v4.2.0"/>
                <w:color w:val="000000" w:themeColor="text1"/>
                <w:highlight w:val="cyan"/>
              </w:rPr>
            </w:rPrChange>
          </w:rPr>
          <w:t>[</w:t>
        </w:r>
        <w:r w:rsidRPr="00103B6A">
          <w:rPr>
            <w:color w:val="000000" w:themeColor="text1"/>
            <w:rPrChange w:id="6948" w:author="R4-1809479" w:date="2018-07-10T13:15:00Z">
              <w:rPr>
                <w:color w:val="000000" w:themeColor="text1"/>
                <w:highlight w:val="cyan"/>
              </w:rPr>
            </w:rPrChange>
          </w:rPr>
          <w:t>B</w:t>
        </w:r>
        <w:r w:rsidRPr="00103B6A">
          <w:rPr>
            <w:color w:val="000000" w:themeColor="text1"/>
            <w:vertAlign w:val="subscript"/>
            <w:rPrChange w:id="6949" w:author="R4-1809479" w:date="2018-07-10T13:15:00Z">
              <w:rPr>
                <w:color w:val="000000" w:themeColor="text1"/>
                <w:highlight w:val="cyan"/>
                <w:vertAlign w:val="subscript"/>
              </w:rPr>
            </w:rPrChange>
          </w:rPr>
          <w:t>RFBW</w:t>
        </w:r>
        <w:r w:rsidRPr="00103B6A">
          <w:rPr>
            <w:color w:val="000000" w:themeColor="text1"/>
            <w:rPrChange w:id="6950" w:author="R4-1809479" w:date="2018-07-10T13:15:00Z">
              <w:rPr>
                <w:color w:val="000000" w:themeColor="text1"/>
                <w:highlight w:val="cyan"/>
              </w:rPr>
            </w:rPrChange>
          </w:rPr>
          <w:t>_T</w:t>
        </w:r>
        <w:r w:rsidRPr="00103B6A">
          <w:rPr>
            <w:color w:val="000000" w:themeColor="text1"/>
            <w:lang w:eastAsia="zh-CN"/>
            <w:rPrChange w:id="6951" w:author="R4-1809479" w:date="2018-07-10T13:15:00Z">
              <w:rPr>
                <w:color w:val="000000" w:themeColor="text1"/>
                <w:highlight w:val="cyan"/>
                <w:lang w:eastAsia="zh-CN"/>
              </w:rPr>
            </w:rPrChange>
          </w:rPr>
          <w:t>'</w:t>
        </w:r>
        <w:r w:rsidRPr="00103B6A">
          <w:rPr>
            <w:color w:val="000000" w:themeColor="text1"/>
            <w:vertAlign w:val="subscript"/>
            <w:rPrChange w:id="6952" w:author="R4-1809479" w:date="2018-07-10T13:15:00Z">
              <w:rPr>
                <w:color w:val="000000" w:themeColor="text1"/>
                <w:highlight w:val="cyan"/>
                <w:vertAlign w:val="subscript"/>
              </w:rPr>
            </w:rPrChange>
          </w:rPr>
          <w:t>RFBW</w:t>
        </w:r>
        <w:r w:rsidRPr="00103B6A">
          <w:rPr>
            <w:color w:val="000000" w:themeColor="text1"/>
            <w:rPrChange w:id="6953" w:author="R4-1809479" w:date="2018-07-10T13:15:00Z">
              <w:rPr>
                <w:color w:val="000000" w:themeColor="text1"/>
                <w:highlight w:val="cyan"/>
              </w:rPr>
            </w:rPrChange>
          </w:rPr>
          <w:t xml:space="preserve"> </w:t>
        </w:r>
        <w:r w:rsidRPr="00103B6A">
          <w:rPr>
            <w:color w:val="000000" w:themeColor="text1"/>
            <w:lang w:eastAsia="zh-CN"/>
            <w:rPrChange w:id="6954" w:author="R4-1809479" w:date="2018-07-10T13:15:00Z">
              <w:rPr>
                <w:color w:val="000000" w:themeColor="text1"/>
                <w:highlight w:val="cyan"/>
                <w:lang w:eastAsia="zh-CN"/>
              </w:rPr>
            </w:rPrChange>
          </w:rPr>
          <w:t xml:space="preserve">and </w:t>
        </w:r>
        <w:r w:rsidRPr="00103B6A">
          <w:rPr>
            <w:color w:val="000000" w:themeColor="text1"/>
            <w:rPrChange w:id="6955" w:author="R4-1809479" w:date="2018-07-10T13:15:00Z">
              <w:rPr>
                <w:color w:val="000000" w:themeColor="text1"/>
                <w:highlight w:val="cyan"/>
              </w:rPr>
            </w:rPrChange>
          </w:rPr>
          <w:t>B</w:t>
        </w:r>
        <w:r w:rsidRPr="00103B6A">
          <w:rPr>
            <w:color w:val="000000" w:themeColor="text1"/>
            <w:lang w:eastAsia="zh-CN"/>
            <w:rPrChange w:id="6956" w:author="R4-1809479" w:date="2018-07-10T13:15:00Z">
              <w:rPr>
                <w:color w:val="000000" w:themeColor="text1"/>
                <w:highlight w:val="cyan"/>
                <w:lang w:eastAsia="zh-CN"/>
              </w:rPr>
            </w:rPrChange>
          </w:rPr>
          <w:t>'</w:t>
        </w:r>
        <w:r w:rsidRPr="00103B6A">
          <w:rPr>
            <w:color w:val="000000" w:themeColor="text1"/>
            <w:vertAlign w:val="subscript"/>
            <w:rPrChange w:id="6957" w:author="R4-1809479" w:date="2018-07-10T13:15:00Z">
              <w:rPr>
                <w:color w:val="000000" w:themeColor="text1"/>
                <w:highlight w:val="cyan"/>
                <w:vertAlign w:val="subscript"/>
              </w:rPr>
            </w:rPrChange>
          </w:rPr>
          <w:t>RFBW</w:t>
        </w:r>
        <w:r w:rsidRPr="00103B6A">
          <w:rPr>
            <w:color w:val="000000" w:themeColor="text1"/>
            <w:rPrChange w:id="6958" w:author="R4-1809479" w:date="2018-07-10T13:15:00Z">
              <w:rPr>
                <w:color w:val="000000" w:themeColor="text1"/>
                <w:highlight w:val="cyan"/>
              </w:rPr>
            </w:rPrChange>
          </w:rPr>
          <w:t>_T</w:t>
        </w:r>
        <w:r w:rsidRPr="00103B6A">
          <w:rPr>
            <w:color w:val="000000" w:themeColor="text1"/>
            <w:vertAlign w:val="subscript"/>
            <w:rPrChange w:id="6959" w:author="R4-1809479" w:date="2018-07-10T13:15:00Z">
              <w:rPr>
                <w:color w:val="000000" w:themeColor="text1"/>
                <w:highlight w:val="cyan"/>
                <w:vertAlign w:val="subscript"/>
              </w:rPr>
            </w:rPrChange>
          </w:rPr>
          <w:t>RFBW</w:t>
        </w:r>
        <w:r w:rsidRPr="00103B6A">
          <w:rPr>
            <w:color w:val="000000" w:themeColor="text1"/>
            <w:rPrChange w:id="6960" w:author="R4-1809479" w:date="2018-07-10T13:15:00Z">
              <w:rPr>
                <w:color w:val="000000" w:themeColor="text1"/>
                <w:highlight w:val="cyan"/>
              </w:rPr>
            </w:rPrChange>
          </w:rPr>
          <w:t>]</w:t>
        </w:r>
        <w:r w:rsidRPr="00103B6A">
          <w:rPr>
            <w:color w:val="000000" w:themeColor="text1"/>
            <w:vertAlign w:val="subscript"/>
            <w:lang w:eastAsia="zh-CN"/>
          </w:rPr>
          <w:t xml:space="preserve"> </w:t>
        </w:r>
        <w:r w:rsidRPr="00103B6A">
          <w:rPr>
            <w:color w:val="000000" w:themeColor="text1"/>
            <w:lang w:eastAsia="zh-CN"/>
          </w:rPr>
          <w:t>in</w:t>
        </w:r>
        <w:r w:rsidRPr="0053429D">
          <w:rPr>
            <w:color w:val="000000" w:themeColor="text1"/>
            <w:lang w:eastAsia="zh-CN"/>
          </w:rPr>
          <w:t xml:space="preserve"> multi-band operation,</w:t>
        </w:r>
        <w:r w:rsidRPr="0053429D">
          <w:rPr>
            <w:color w:val="000000" w:themeColor="text1"/>
          </w:rPr>
          <w:t xml:space="preserve"> see subclause </w:t>
        </w:r>
        <w:r w:rsidRPr="0053429D">
          <w:rPr>
            <w:color w:val="000000" w:themeColor="text1"/>
            <w:highlight w:val="yellow"/>
          </w:rPr>
          <w:t>4.11.</w:t>
        </w:r>
      </w:ins>
    </w:p>
    <w:p w14:paraId="3017DE67" w14:textId="77777777" w:rsidR="00103B6A" w:rsidRPr="0022085C" w:rsidRDefault="00103B6A" w:rsidP="00103B6A">
      <w:pPr>
        <w:pStyle w:val="Heading4"/>
        <w:rPr>
          <w:ins w:id="6961" w:author="R4-1809479" w:date="2018-07-10T13:14:00Z"/>
          <w:color w:val="000000" w:themeColor="text1"/>
        </w:rPr>
      </w:pPr>
      <w:bookmarkStart w:id="6962" w:name="_Toc506829556"/>
      <w:bookmarkStart w:id="6963" w:name="_Toc519006157"/>
      <w:ins w:id="6964" w:author="R4-1809479" w:date="2018-07-10T13:14:00Z">
        <w:r w:rsidRPr="0022085C">
          <w:rPr>
            <w:color w:val="000000" w:themeColor="text1"/>
          </w:rPr>
          <w:lastRenderedPageBreak/>
          <w:t>6.7.4.2</w:t>
        </w:r>
        <w:r w:rsidRPr="0022085C">
          <w:rPr>
            <w:color w:val="000000" w:themeColor="text1"/>
          </w:rPr>
          <w:tab/>
          <w:t>Procedure</w:t>
        </w:r>
        <w:bookmarkEnd w:id="6962"/>
        <w:bookmarkEnd w:id="6963"/>
      </w:ins>
    </w:p>
    <w:p w14:paraId="1EBBD423" w14:textId="77777777" w:rsidR="00103B6A" w:rsidRPr="00066DFF" w:rsidRDefault="00103B6A" w:rsidP="00103B6A">
      <w:pPr>
        <w:rPr>
          <w:ins w:id="6965" w:author="R4-1809479" w:date="2018-07-10T13:14:00Z"/>
          <w:color w:val="000000" w:themeColor="text1"/>
          <w:highlight w:val="yellow"/>
        </w:rPr>
      </w:pPr>
      <w:ins w:id="6966" w:author="R4-1809479" w:date="2018-07-10T13:14:00Z">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53429D">
          <w:rPr>
            <w:color w:val="000000" w:themeColor="text1"/>
          </w:rPr>
          <w:t xml:space="preserve">in parallel as shown in annex </w:t>
        </w:r>
        <w:r w:rsidRPr="0053429D">
          <w:rPr>
            <w:color w:val="000000" w:themeColor="text1"/>
            <w:highlight w:val="yellow"/>
          </w:rPr>
          <w:t>X.x</w:t>
        </w:r>
        <w:r w:rsidRPr="0053429D">
          <w:rPr>
            <w:color w:val="000000" w:themeColor="text1"/>
          </w:rPr>
          <w:t xml:space="preserve">. Whichever method is used the procedure is repeated until all </w:t>
        </w:r>
        <w:r w:rsidRPr="0053429D">
          <w:rPr>
            <w:i/>
            <w:color w:val="000000" w:themeColor="text1"/>
          </w:rPr>
          <w:t>TAB connectors</w:t>
        </w:r>
        <w:r w:rsidRPr="0053429D">
          <w:rPr>
            <w:color w:val="000000" w:themeColor="text1"/>
          </w:rPr>
          <w:t xml:space="preserve"> necessary to demonstrate </w:t>
        </w:r>
        <w:r w:rsidRPr="00066DFF">
          <w:rPr>
            <w:color w:val="000000" w:themeColor="text1"/>
          </w:rPr>
          <w:t>conformance have been tested.</w:t>
        </w:r>
      </w:ins>
    </w:p>
    <w:p w14:paraId="26C5F777" w14:textId="77777777" w:rsidR="00103B6A" w:rsidRPr="008A17AA" w:rsidRDefault="00103B6A" w:rsidP="00103B6A">
      <w:pPr>
        <w:pStyle w:val="B1"/>
        <w:numPr>
          <w:ilvl w:val="0"/>
          <w:numId w:val="16"/>
        </w:numPr>
        <w:rPr>
          <w:ins w:id="6967" w:author="R4-1809479" w:date="2018-07-10T13:14:00Z"/>
          <w:color w:val="000000" w:themeColor="text1"/>
        </w:rPr>
      </w:pPr>
      <w:ins w:id="6968" w:author="R4-1809479" w:date="2018-07-10T13:14:00Z">
        <w:r w:rsidRPr="008A17AA">
          <w:rPr>
            <w:color w:val="000000" w:themeColor="text1"/>
          </w:rPr>
          <w:t xml:space="preserve">Connect the </w:t>
        </w:r>
        <w:r w:rsidRPr="008A17AA">
          <w:rPr>
            <w:i/>
            <w:color w:val="000000" w:themeColor="text1"/>
          </w:rPr>
          <w:t>single-band connector</w:t>
        </w:r>
        <w:r w:rsidRPr="008A17AA">
          <w:rPr>
            <w:color w:val="000000" w:themeColor="text1"/>
          </w:rPr>
          <w:t xml:space="preserve"> or </w:t>
        </w:r>
        <w:r w:rsidRPr="008A17AA">
          <w:rPr>
            <w:i/>
            <w:color w:val="000000" w:themeColor="text1"/>
          </w:rPr>
          <w:t>multi-band connector</w:t>
        </w:r>
        <w:r w:rsidRPr="008A17AA">
          <w:rPr>
            <w:color w:val="000000" w:themeColor="text1"/>
          </w:rPr>
          <w:t xml:space="preserve"> under test to measurement equipment as shown in annex </w:t>
        </w:r>
        <w:r w:rsidRPr="008A17AA">
          <w:rPr>
            <w:color w:val="000000" w:themeColor="text1"/>
            <w:highlight w:val="yellow"/>
          </w:rPr>
          <w:t>X.x</w:t>
        </w:r>
        <w:r w:rsidRPr="008A17AA">
          <w:rPr>
            <w:color w:val="000000" w:themeColor="text1"/>
          </w:rPr>
          <w:t>. All connectors not under test shall be terminated.</w:t>
        </w:r>
      </w:ins>
    </w:p>
    <w:p w14:paraId="13B36547" w14:textId="77777777" w:rsidR="00103B6A" w:rsidRPr="0022085C" w:rsidRDefault="00103B6A" w:rsidP="00103B6A">
      <w:pPr>
        <w:pStyle w:val="B1"/>
        <w:rPr>
          <w:ins w:id="6969" w:author="R4-1809479" w:date="2018-07-10T13:14:00Z"/>
          <w:color w:val="000000" w:themeColor="text1"/>
        </w:rPr>
      </w:pPr>
      <w:ins w:id="6970" w:author="R4-1809479" w:date="2018-07-10T13:14:00Z">
        <w:r w:rsidRPr="0022085C">
          <w:rPr>
            <w:color w:val="000000" w:themeColor="text1"/>
          </w:rPr>
          <w:t>2)</w:t>
        </w:r>
        <w:r w:rsidRPr="0022085C">
          <w:rPr>
            <w:color w:val="000000" w:themeColor="text1"/>
          </w:rPr>
          <w:tab/>
          <w:t>The measurement device characteristics shall be:</w:t>
        </w:r>
      </w:ins>
    </w:p>
    <w:p w14:paraId="64410E7C" w14:textId="77777777" w:rsidR="00103B6A" w:rsidRPr="0022085C" w:rsidRDefault="00103B6A" w:rsidP="00103B6A">
      <w:pPr>
        <w:pStyle w:val="B2"/>
        <w:rPr>
          <w:ins w:id="6971" w:author="R4-1809479" w:date="2018-07-10T13:14:00Z"/>
          <w:color w:val="000000" w:themeColor="text1"/>
          <w:lang w:eastAsia="zh-CN"/>
        </w:rPr>
      </w:pPr>
      <w:ins w:id="6972" w:author="R4-1809479" w:date="2018-07-10T13:14:00Z">
        <w:r w:rsidRPr="0022085C">
          <w:rPr>
            <w:color w:val="000000" w:themeColor="text1"/>
          </w:rPr>
          <w:t>-</w:t>
        </w:r>
        <w:r w:rsidRPr="0022085C">
          <w:rPr>
            <w:color w:val="000000" w:themeColor="text1"/>
          </w:rPr>
          <w:tab/>
          <w:t>Detection mode: True RMS.</w:t>
        </w:r>
      </w:ins>
    </w:p>
    <w:p w14:paraId="2ED5A601" w14:textId="77777777" w:rsidR="00103B6A" w:rsidRPr="0021713C" w:rsidRDefault="00103B6A" w:rsidP="00103B6A">
      <w:pPr>
        <w:pStyle w:val="B1"/>
        <w:rPr>
          <w:ins w:id="6973" w:author="R4-1809479" w:date="2018-07-10T13:14:00Z"/>
          <w:color w:val="000000" w:themeColor="text1"/>
        </w:rPr>
      </w:pPr>
      <w:ins w:id="6974" w:author="R4-1809479" w:date="2018-07-10T13:14:00Z">
        <w:r w:rsidRPr="0022085C">
          <w:rPr>
            <w:color w:val="000000" w:themeColor="text1"/>
          </w:rPr>
          <w:t>3)</w:t>
        </w:r>
        <w:r w:rsidRPr="0022085C">
          <w:rPr>
            <w:color w:val="000000" w:themeColor="text1"/>
          </w:rPr>
          <w:tab/>
        </w:r>
        <w:r w:rsidRPr="0021713C">
          <w:rPr>
            <w:color w:val="000000" w:themeColor="text1"/>
          </w:rPr>
          <w:t xml:space="preserve">For a connectors declared to be capable of single carrier operation only, set the representative connectors under test to transmit at </w:t>
        </w:r>
        <w:r w:rsidRPr="0021713C">
          <w:rPr>
            <w:i/>
            <w:color w:val="000000" w:themeColor="text1"/>
          </w:rPr>
          <w:t>rated carrier output power</w:t>
        </w:r>
        <w:r w:rsidRPr="0021713C">
          <w:rPr>
            <w:color w:val="000000" w:themeColor="text1"/>
          </w:rPr>
          <w:t xml:space="preserve"> P</w:t>
        </w:r>
        <w:r w:rsidRPr="0021713C">
          <w:rPr>
            <w:color w:val="000000" w:themeColor="text1"/>
            <w:vertAlign w:val="subscript"/>
          </w:rPr>
          <w:t>rated,c,AC</w:t>
        </w:r>
        <w:r w:rsidRPr="0021713C">
          <w:rPr>
            <w:color w:val="000000" w:themeColor="text1"/>
          </w:rPr>
          <w:t xml:space="preserve"> for </w:t>
        </w:r>
        <w:r w:rsidRPr="0021713C">
          <w:rPr>
            <w:i/>
            <w:color w:val="000000" w:themeColor="text1"/>
          </w:rPr>
          <w:t>BS type 1-C</w:t>
        </w:r>
        <w:r w:rsidRPr="0021713C">
          <w:rPr>
            <w:color w:val="000000" w:themeColor="text1"/>
          </w:rPr>
          <w:t xml:space="preserve"> and P</w:t>
        </w:r>
        <w:r w:rsidRPr="0021713C">
          <w:rPr>
            <w:color w:val="000000" w:themeColor="text1"/>
            <w:vertAlign w:val="subscript"/>
          </w:rPr>
          <w:t>rated,c,TABC</w:t>
        </w:r>
        <w:r w:rsidRPr="0021713C">
          <w:rPr>
            <w:color w:val="000000" w:themeColor="text1"/>
          </w:rPr>
          <w:t xml:space="preserve"> for </w:t>
        </w:r>
        <w:r w:rsidRPr="0021713C">
          <w:rPr>
            <w:i/>
            <w:color w:val="000000" w:themeColor="text1"/>
          </w:rPr>
          <w:t>BS type 1-H</w:t>
        </w:r>
        <w:r w:rsidRPr="0021713C">
          <w:rPr>
            <w:color w:val="000000" w:themeColor="text1"/>
          </w:rPr>
          <w:t xml:space="preserve"> (see table </w:t>
        </w:r>
        <w:r w:rsidRPr="0021713C">
          <w:rPr>
            <w:color w:val="000000" w:themeColor="text1"/>
            <w:highlight w:val="yellow"/>
          </w:rPr>
          <w:t>4.6-1, D6.30</w:t>
        </w:r>
        <w:r w:rsidRPr="0021713C">
          <w:rPr>
            <w:color w:val="000000" w:themeColor="text1"/>
          </w:rPr>
          <w:t xml:space="preserve">). Channel set-up shall be according to </w:t>
        </w:r>
        <w:r w:rsidRPr="0021713C">
          <w:rPr>
            <w:color w:val="000000" w:themeColor="text1"/>
            <w:highlight w:val="yellow"/>
          </w:rPr>
          <w:t>N-TM x.x</w:t>
        </w:r>
        <w:r w:rsidRPr="0021713C">
          <w:rPr>
            <w:color w:val="000000" w:themeColor="text1"/>
          </w:rPr>
          <w:t>.</w:t>
        </w:r>
      </w:ins>
    </w:p>
    <w:p w14:paraId="554E50F9" w14:textId="77777777" w:rsidR="00103B6A" w:rsidRPr="0021713C" w:rsidRDefault="00103B6A" w:rsidP="00103B6A">
      <w:pPr>
        <w:pStyle w:val="B1"/>
        <w:rPr>
          <w:ins w:id="6975" w:author="R4-1809479" w:date="2018-07-10T13:14:00Z"/>
          <w:rFonts w:eastAsia="MS PMincho"/>
          <w:color w:val="000000" w:themeColor="text1"/>
        </w:rPr>
      </w:pPr>
      <w:ins w:id="6976" w:author="R4-1809479" w:date="2018-07-10T13:14:00Z">
        <w:r w:rsidRPr="0021713C">
          <w:rPr>
            <w:snapToGrid w:val="0"/>
            <w:color w:val="000000" w:themeColor="text1"/>
          </w:rPr>
          <w:tab/>
          <w:t xml:space="preserve">For a connector under test </w:t>
        </w:r>
        <w:r w:rsidRPr="0021713C">
          <w:rPr>
            <w:rFonts w:hint="eastAsia"/>
            <w:color w:val="000000" w:themeColor="text1"/>
            <w:lang w:eastAsia="zh-CN"/>
          </w:rPr>
          <w:t>declared to be capable of multi-carrier</w:t>
        </w:r>
        <w:r w:rsidRPr="0021713C">
          <w:rPr>
            <w:color w:val="000000" w:themeColor="text1"/>
          </w:rPr>
          <w:t xml:space="preserve"> and/or CA</w:t>
        </w:r>
        <w:r w:rsidRPr="0021713C">
          <w:rPr>
            <w:rFonts w:hint="eastAsia"/>
            <w:color w:val="000000" w:themeColor="text1"/>
            <w:lang w:eastAsia="zh-CN"/>
          </w:rPr>
          <w:t xml:space="preserve"> operation</w:t>
        </w:r>
        <w:r w:rsidRPr="0021713C">
          <w:rPr>
            <w:snapToGrid w:val="0"/>
            <w:color w:val="000000" w:themeColor="text1"/>
          </w:rPr>
          <w:t xml:space="preserve"> set the connector under test to transmit </w:t>
        </w:r>
        <w:r w:rsidRPr="0021713C">
          <w:rPr>
            <w:rFonts w:hint="eastAsia"/>
            <w:color w:val="000000" w:themeColor="text1"/>
            <w:lang w:eastAsia="zh-CN"/>
          </w:rPr>
          <w:t xml:space="preserve">on all carriers configured </w:t>
        </w:r>
        <w:r w:rsidRPr="0021713C">
          <w:rPr>
            <w:color w:val="000000" w:themeColor="text1"/>
            <w:lang w:eastAsia="zh-CN"/>
          </w:rPr>
          <w:t>using the applicable test configuration and corresponding power setting</w:t>
        </w:r>
        <w:r w:rsidRPr="0021713C">
          <w:rPr>
            <w:rFonts w:hint="eastAsia"/>
            <w:color w:val="000000" w:themeColor="text1"/>
            <w:lang w:eastAsia="zh-CN"/>
          </w:rPr>
          <w:t xml:space="preserve"> </w:t>
        </w:r>
        <w:r w:rsidRPr="0021713C">
          <w:rPr>
            <w:color w:val="000000" w:themeColor="text1"/>
            <w:lang w:eastAsia="zh-CN"/>
          </w:rPr>
          <w:t>specified</w:t>
        </w:r>
        <w:r w:rsidRPr="0021713C">
          <w:rPr>
            <w:rFonts w:hint="eastAsia"/>
            <w:color w:val="000000" w:themeColor="text1"/>
            <w:lang w:eastAsia="zh-CN"/>
          </w:rPr>
          <w:t xml:space="preserve"> in </w:t>
        </w:r>
        <w:r w:rsidRPr="0021713C">
          <w:rPr>
            <w:color w:val="000000" w:themeColor="text1"/>
            <w:lang w:eastAsia="zh-CN"/>
          </w:rPr>
          <w:t>sub</w:t>
        </w:r>
        <w:r w:rsidRPr="0021713C">
          <w:rPr>
            <w:rFonts w:hint="eastAsia"/>
            <w:color w:val="000000" w:themeColor="text1"/>
            <w:lang w:eastAsia="zh-CN"/>
          </w:rPr>
          <w:t xml:space="preserve">clause </w:t>
        </w:r>
        <w:r w:rsidRPr="0021713C">
          <w:rPr>
            <w:color w:val="000000" w:themeColor="text1"/>
            <w:highlight w:val="yellow"/>
            <w:lang w:eastAsia="zh-CN"/>
          </w:rPr>
          <w:t>4.7</w:t>
        </w:r>
        <w:r w:rsidRPr="0021713C">
          <w:rPr>
            <w:color w:val="000000" w:themeColor="text1"/>
            <w:lang w:eastAsia="zh-CN"/>
          </w:rPr>
          <w:t xml:space="preserve"> </w:t>
        </w:r>
        <w:r w:rsidRPr="0021713C">
          <w:rPr>
            <w:color w:val="000000" w:themeColor="text1"/>
          </w:rPr>
          <w:t xml:space="preserve">using the corresponding test models or set of physical channels in subclause </w:t>
        </w:r>
        <w:r w:rsidRPr="0021713C">
          <w:rPr>
            <w:color w:val="000000" w:themeColor="text1"/>
            <w:highlight w:val="yellow"/>
          </w:rPr>
          <w:t>4.9</w:t>
        </w:r>
        <w:r w:rsidRPr="0021713C">
          <w:rPr>
            <w:color w:val="000000" w:themeColor="text1"/>
          </w:rPr>
          <w:t>.</w:t>
        </w:r>
      </w:ins>
    </w:p>
    <w:p w14:paraId="38854DC7" w14:textId="77777777" w:rsidR="00103B6A" w:rsidRPr="0022085C" w:rsidRDefault="00103B6A" w:rsidP="00103B6A">
      <w:pPr>
        <w:pStyle w:val="B1"/>
        <w:rPr>
          <w:ins w:id="6977" w:author="R4-1809479" w:date="2018-07-10T13:14:00Z"/>
          <w:snapToGrid w:val="0"/>
          <w:color w:val="000000" w:themeColor="text1"/>
        </w:rPr>
      </w:pPr>
      <w:ins w:id="6978" w:author="R4-1809479" w:date="2018-07-10T13:14:00Z">
        <w:r w:rsidRPr="0022085C">
          <w:rPr>
            <w:color w:val="000000" w:themeColor="text1"/>
          </w:rPr>
          <w:t>4)</w:t>
        </w:r>
        <w:r w:rsidRPr="0022085C">
          <w:rPr>
            <w:color w:val="000000" w:themeColor="text1"/>
          </w:rPr>
          <w:tab/>
        </w:r>
        <w:r w:rsidRPr="0022085C">
          <w:rPr>
            <w:snapToGrid w:val="0"/>
            <w:color w:val="000000" w:themeColor="text1"/>
          </w:rPr>
          <w:t xml:space="preserve">Generate the interfering signal according to </w:t>
        </w:r>
        <w:r w:rsidRPr="0022085C">
          <w:rPr>
            <w:snapToGrid w:val="0"/>
            <w:color w:val="000000" w:themeColor="text1"/>
            <w:highlight w:val="yellow"/>
          </w:rPr>
          <w:t>N-TM x.x</w:t>
        </w:r>
        <w:r w:rsidRPr="0022085C">
          <w:rPr>
            <w:snapToGrid w:val="0"/>
            <w:color w:val="000000" w:themeColor="text1"/>
          </w:rPr>
          <w:t xml:space="preserve">, as defined in subclause </w:t>
        </w:r>
        <w:r w:rsidRPr="0022085C">
          <w:rPr>
            <w:snapToGrid w:val="0"/>
            <w:color w:val="000000" w:themeColor="text1"/>
            <w:highlight w:val="yellow"/>
          </w:rPr>
          <w:t>4.9.2,</w:t>
        </w:r>
        <w:r w:rsidRPr="0022085C">
          <w:rPr>
            <w:snapToGrid w:val="0"/>
            <w:color w:val="000000" w:themeColor="text1"/>
          </w:rPr>
          <w:t xml:space="preserve"> with </w:t>
        </w:r>
        <w:r w:rsidRPr="0022085C">
          <w:rPr>
            <w:color w:val="000000" w:themeColor="text1"/>
            <w:szCs w:val="18"/>
            <w:lang w:eastAsia="zh-CN"/>
          </w:rPr>
          <w:t>the supported minimum channel bandwidth (BW</w:t>
        </w:r>
        <w:r w:rsidRPr="0022085C">
          <w:rPr>
            <w:color w:val="000000" w:themeColor="text1"/>
            <w:szCs w:val="18"/>
            <w:vertAlign w:val="subscript"/>
            <w:lang w:eastAsia="zh-CN"/>
          </w:rPr>
          <w:t>Channel</w:t>
        </w:r>
        <w:r w:rsidRPr="0022085C">
          <w:rPr>
            <w:color w:val="000000" w:themeColor="text1"/>
            <w:szCs w:val="18"/>
            <w:lang w:eastAsia="zh-CN"/>
          </w:rPr>
          <w:t xml:space="preserve">) with 15 kHz SCS </w:t>
        </w:r>
        <w:r w:rsidRPr="0022085C">
          <w:rPr>
            <w:color w:val="000000" w:themeColor="text1"/>
            <w:szCs w:val="18"/>
          </w:rPr>
          <w:t xml:space="preserve">of </w:t>
        </w:r>
        <w:r w:rsidRPr="0022085C">
          <w:rPr>
            <w:color w:val="000000" w:themeColor="text1"/>
            <w:szCs w:val="18"/>
            <w:lang w:eastAsia="zh-CN"/>
          </w:rPr>
          <w:t>the band</w:t>
        </w:r>
        <w:r w:rsidRPr="0022085C">
          <w:rPr>
            <w:snapToGrid w:val="0"/>
            <w:color w:val="000000" w:themeColor="text1"/>
          </w:rPr>
          <w:t xml:space="preserve"> and a </w:t>
        </w:r>
        <w:r w:rsidRPr="0022085C">
          <w:rPr>
            <w:color w:val="000000" w:themeColor="text1"/>
            <w:szCs w:val="18"/>
          </w:rPr>
          <w:t xml:space="preserve">centre frequency offset from </w:t>
        </w:r>
        <w:r w:rsidRPr="0022085C">
          <w:rPr>
            <w:color w:val="000000" w:themeColor="text1"/>
            <w:szCs w:val="18"/>
            <w:lang w:eastAsia="zh-CN"/>
          </w:rPr>
          <w:t xml:space="preserve">the </w:t>
        </w:r>
        <w:r w:rsidRPr="0022085C">
          <w:rPr>
            <w:color w:val="000000" w:themeColor="text1"/>
            <w:szCs w:val="18"/>
          </w:rPr>
          <w:t>lower/upper edge of the wanted signal</w:t>
        </w:r>
        <w:r w:rsidRPr="0022085C">
          <w:rPr>
            <w:rFonts w:cs="Arial"/>
            <w:color w:val="000000" w:themeColor="text1"/>
          </w:rPr>
          <w:t xml:space="preserve"> or edge of sub-block inside a sub-block gap</w:t>
        </w:r>
        <w:r w:rsidRPr="0022085C">
          <w:rPr>
            <w:color w:val="000000" w:themeColor="text1"/>
          </w:rPr>
          <w:t xml:space="preserve"> </w:t>
        </w:r>
      </w:ins>
      <w:ins w:id="6979" w:author="R4-1809479" w:date="2018-07-10T13:14:00Z">
        <w:r w:rsidRPr="0022085C">
          <w:rPr>
            <w:color w:val="000000" w:themeColor="text1"/>
            <w:position w:val="-28"/>
          </w:rPr>
          <w:object w:dxaOrig="2500" w:dyaOrig="680" w14:anchorId="595CFC26">
            <v:shape id="_x0000_i1029" type="#_x0000_t75" style="width:103.8pt;height:28.2pt" o:ole="">
              <v:imagedata r:id="rId25" o:title=""/>
            </v:shape>
            <o:OLEObject Type="Embed" ProgID="Equation.3" ShapeID="_x0000_i1029" DrawAspect="Content" ObjectID="_1592748780" r:id="rId26"/>
          </w:object>
        </w:r>
      </w:ins>
      <w:ins w:id="6980" w:author="R4-1809479" w:date="2018-07-10T13:14:00Z">
        <w:r w:rsidRPr="0022085C">
          <w:rPr>
            <w:color w:val="000000" w:themeColor="text1"/>
          </w:rPr>
          <w:t>, for n</w:t>
        </w:r>
        <w:r>
          <w:rPr>
            <w:color w:val="000000" w:themeColor="text1"/>
          </w:rPr>
          <w:t> </w:t>
        </w:r>
        <w:r w:rsidRPr="0022085C">
          <w:rPr>
            <w:color w:val="000000" w:themeColor="text1"/>
          </w:rPr>
          <w:t>=</w:t>
        </w:r>
        <w:r>
          <w:rPr>
            <w:color w:val="000000" w:themeColor="text1"/>
          </w:rPr>
          <w:t> </w:t>
        </w:r>
        <w:r w:rsidRPr="0022085C">
          <w:rPr>
            <w:color w:val="000000" w:themeColor="text1"/>
          </w:rPr>
          <w:t>1, 2</w:t>
        </w:r>
        <w:r w:rsidRPr="0022085C">
          <w:rPr>
            <w:snapToGrid w:val="0"/>
            <w:color w:val="000000" w:themeColor="text1"/>
          </w:rPr>
          <w:t xml:space="preserve">, but exclude interfering frequencies that are outside of the allocated downlink operating band or interfering frequencies that are not completely within the sub-block gap or within the </w:t>
        </w:r>
        <w:r w:rsidRPr="0022085C">
          <w:rPr>
            <w:i/>
            <w:color w:val="000000" w:themeColor="text1"/>
            <w:lang w:eastAsia="zh-CN"/>
          </w:rPr>
          <w:t>Inter RF Bandwidth gap</w:t>
        </w:r>
        <w:r w:rsidRPr="0022085C">
          <w:rPr>
            <w:snapToGrid w:val="0"/>
            <w:color w:val="000000" w:themeColor="text1"/>
          </w:rPr>
          <w:t>.</w:t>
        </w:r>
      </w:ins>
    </w:p>
    <w:p w14:paraId="6D05A5A7" w14:textId="77777777" w:rsidR="00103B6A" w:rsidRPr="0022085C" w:rsidRDefault="00103B6A" w:rsidP="00103B6A">
      <w:pPr>
        <w:pStyle w:val="B1"/>
        <w:rPr>
          <w:ins w:id="6981" w:author="R4-1809479" w:date="2018-07-10T13:14:00Z"/>
          <w:snapToGrid w:val="0"/>
          <w:color w:val="000000" w:themeColor="text1"/>
        </w:rPr>
      </w:pPr>
      <w:ins w:id="6982" w:author="R4-1809479" w:date="2018-07-10T13:14:00Z">
        <w:r w:rsidRPr="0022085C">
          <w:rPr>
            <w:color w:val="000000" w:themeColor="text1"/>
          </w:rPr>
          <w:t>5)</w:t>
        </w:r>
        <w:r w:rsidRPr="0022085C">
          <w:rPr>
            <w:color w:val="000000" w:themeColor="text1"/>
          </w:rPr>
          <w:tab/>
        </w:r>
        <w:r w:rsidRPr="0022085C">
          <w:rPr>
            <w:snapToGrid w:val="0"/>
            <w:color w:val="000000" w:themeColor="text1"/>
          </w:rPr>
          <w:t xml:space="preserve">Adjust </w:t>
        </w:r>
        <w:r w:rsidRPr="0022085C">
          <w:rPr>
            <w:snapToGrid w:val="0"/>
            <w:color w:val="000000" w:themeColor="text1"/>
            <w:highlight w:val="yellow"/>
          </w:rPr>
          <w:t>ATT attenuator</w:t>
        </w:r>
        <w:r w:rsidRPr="0022085C">
          <w:rPr>
            <w:snapToGrid w:val="0"/>
            <w:color w:val="000000" w:themeColor="text1"/>
          </w:rPr>
          <w:t xml:space="preserve"> (as in the test setup in annex </w:t>
        </w:r>
        <w:r w:rsidRPr="0022085C">
          <w:rPr>
            <w:snapToGrid w:val="0"/>
            <w:color w:val="000000" w:themeColor="text1"/>
            <w:highlight w:val="yellow"/>
          </w:rPr>
          <w:t>X.x</w:t>
        </w:r>
        <w:r w:rsidRPr="0022085C">
          <w:rPr>
            <w:snapToGrid w:val="0"/>
            <w:color w:val="000000" w:themeColor="text1"/>
          </w:rPr>
          <w:t>) so that level of the interfering signal is as defined in subclause 6.7.5.</w:t>
        </w:r>
      </w:ins>
    </w:p>
    <w:p w14:paraId="0CB0FA1F" w14:textId="77777777" w:rsidR="00103B6A" w:rsidRPr="0022085C" w:rsidRDefault="00103B6A" w:rsidP="00103B6A">
      <w:pPr>
        <w:pStyle w:val="B1"/>
        <w:rPr>
          <w:ins w:id="6983" w:author="R4-1809479" w:date="2018-07-10T13:14:00Z"/>
          <w:snapToGrid w:val="0"/>
          <w:color w:val="000000" w:themeColor="text1"/>
        </w:rPr>
      </w:pPr>
      <w:ins w:id="6984" w:author="R4-1809479" w:date="2018-07-10T13:14:00Z">
        <w:r w:rsidRPr="0022085C">
          <w:rPr>
            <w:color w:val="000000" w:themeColor="text1"/>
          </w:rPr>
          <w:t>6)</w:t>
        </w:r>
        <w:r w:rsidRPr="0022085C">
          <w:rPr>
            <w:color w:val="000000" w:themeColor="text1"/>
          </w:rPr>
          <w:tab/>
          <w:t>P</w:t>
        </w:r>
        <w:r w:rsidRPr="0022085C">
          <w:rPr>
            <w:snapToGrid w:val="0"/>
            <w:color w:val="000000" w:themeColor="text1"/>
          </w:rPr>
          <w:t xml:space="preserve">erform the </w:t>
        </w:r>
        <w:r w:rsidRPr="0022085C">
          <w:rPr>
            <w:rFonts w:cs="v5.0.0"/>
            <w:color w:val="000000" w:themeColor="text1"/>
          </w:rPr>
          <w:t>unwanted</w:t>
        </w:r>
        <w:r w:rsidRPr="0022085C">
          <w:rPr>
            <w:snapToGrid w:val="0"/>
            <w:color w:val="000000" w:themeColor="text1"/>
          </w:rPr>
          <w:t xml:space="preserve"> emission tests specified in subclauses 6.6.3 and 6.6.4 for </w:t>
        </w:r>
        <w:r w:rsidRPr="0022085C">
          <w:rPr>
            <w:color w:val="000000" w:themeColor="text1"/>
          </w:rPr>
          <w:t xml:space="preserve">all third and fifth order intermodulation products which appear in the frequency ranges defined in subclauses </w:t>
        </w:r>
        <w:r w:rsidRPr="0022085C">
          <w:rPr>
            <w:snapToGrid w:val="0"/>
            <w:color w:val="000000" w:themeColor="text1"/>
          </w:rPr>
          <w:t>6.6.3 and 6.6.4</w:t>
        </w:r>
        <w:r w:rsidRPr="0022085C">
          <w:rPr>
            <w:color w:val="000000" w:themeColor="text1"/>
          </w:rPr>
          <w:t>. The width of the intermodulation products shall be taken into account</w:t>
        </w:r>
        <w:r w:rsidRPr="0022085C">
          <w:rPr>
            <w:snapToGrid w:val="0"/>
            <w:color w:val="000000" w:themeColor="text1"/>
          </w:rPr>
          <w:t xml:space="preserve">. </w:t>
        </w:r>
      </w:ins>
    </w:p>
    <w:p w14:paraId="7C7833E0" w14:textId="77777777" w:rsidR="00103B6A" w:rsidRPr="0022085C" w:rsidRDefault="00103B6A" w:rsidP="00103B6A">
      <w:pPr>
        <w:pStyle w:val="B1"/>
        <w:rPr>
          <w:ins w:id="6985" w:author="R4-1809479" w:date="2018-07-10T13:14:00Z"/>
          <w:snapToGrid w:val="0"/>
          <w:color w:val="000000" w:themeColor="text1"/>
        </w:rPr>
      </w:pPr>
      <w:ins w:id="6986" w:author="R4-1809479" w:date="2018-07-10T13:14:00Z">
        <w:r w:rsidRPr="0022085C">
          <w:rPr>
            <w:color w:val="000000" w:themeColor="text1"/>
          </w:rPr>
          <w:t>7)</w:t>
        </w:r>
        <w:r w:rsidRPr="0022085C">
          <w:rPr>
            <w:color w:val="000000" w:themeColor="text1"/>
          </w:rPr>
          <w:tab/>
          <w:t>P</w:t>
        </w:r>
        <w:r w:rsidRPr="0022085C">
          <w:rPr>
            <w:snapToGrid w:val="0"/>
            <w:color w:val="000000" w:themeColor="text1"/>
          </w:rPr>
          <w:t xml:space="preserve">erform the </w:t>
        </w:r>
        <w:r>
          <w:rPr>
            <w:snapToGrid w:val="0"/>
            <w:color w:val="000000" w:themeColor="text1"/>
          </w:rPr>
          <w:t>t</w:t>
        </w:r>
        <w:r w:rsidRPr="0022085C">
          <w:rPr>
            <w:snapToGrid w:val="0"/>
            <w:color w:val="000000" w:themeColor="text1"/>
          </w:rPr>
          <w:t xml:space="preserve">ransmitter </w:t>
        </w:r>
        <w:r w:rsidRPr="0022085C">
          <w:rPr>
            <w:color w:val="000000" w:themeColor="text1"/>
          </w:rPr>
          <w:t>spurious emission</w:t>
        </w:r>
        <w:r w:rsidRPr="0022085C">
          <w:rPr>
            <w:snapToGrid w:val="0"/>
            <w:color w:val="000000" w:themeColor="text1"/>
          </w:rPr>
          <w:t xml:space="preserve">s test as specified in subclause 6.6.5, for </w:t>
        </w:r>
        <w:r w:rsidRPr="0022085C">
          <w:rPr>
            <w:color w:val="000000" w:themeColor="text1"/>
          </w:rPr>
          <w:t>all third and fifth order intermodulation products which appear in the frequency ranges defined in subclause 6.6.5. The width of the intermodulation products shall be taken into accoun</w:t>
        </w:r>
        <w:r w:rsidRPr="0022085C">
          <w:rPr>
            <w:snapToGrid w:val="0"/>
            <w:color w:val="000000" w:themeColor="text1"/>
          </w:rPr>
          <w:t>t.</w:t>
        </w:r>
      </w:ins>
    </w:p>
    <w:p w14:paraId="2A6B168E" w14:textId="77777777" w:rsidR="00103B6A" w:rsidRPr="0022085C" w:rsidRDefault="00103B6A" w:rsidP="00103B6A">
      <w:pPr>
        <w:pStyle w:val="B1"/>
        <w:rPr>
          <w:ins w:id="6987" w:author="R4-1809479" w:date="2018-07-10T13:14:00Z"/>
          <w:snapToGrid w:val="0"/>
          <w:color w:val="000000" w:themeColor="text1"/>
        </w:rPr>
      </w:pPr>
      <w:ins w:id="6988" w:author="R4-1809479" w:date="2018-07-10T13:14:00Z">
        <w:r w:rsidRPr="0022085C">
          <w:rPr>
            <w:color w:val="000000" w:themeColor="text1"/>
          </w:rPr>
          <w:t>8)</w:t>
        </w:r>
        <w:r w:rsidRPr="0022085C">
          <w:rPr>
            <w:color w:val="000000" w:themeColor="text1"/>
          </w:rPr>
          <w:tab/>
        </w:r>
        <w:r w:rsidRPr="0022085C">
          <w:rPr>
            <w:snapToGrid w:val="0"/>
            <w:color w:val="000000" w:themeColor="text1"/>
          </w:rPr>
          <w:t>Verify that the emission level does not exceed the required level in subclause 6.7.5 with the exception of interfering signal frequencies.</w:t>
        </w:r>
      </w:ins>
    </w:p>
    <w:p w14:paraId="694D1AED" w14:textId="77777777" w:rsidR="00103B6A" w:rsidRPr="0022085C" w:rsidRDefault="00103B6A" w:rsidP="00103B6A">
      <w:pPr>
        <w:pStyle w:val="B1"/>
        <w:rPr>
          <w:ins w:id="6989" w:author="R4-1809479" w:date="2018-07-10T13:14:00Z"/>
          <w:color w:val="000000" w:themeColor="text1"/>
        </w:rPr>
      </w:pPr>
      <w:ins w:id="6990" w:author="R4-1809479" w:date="2018-07-10T13:14:00Z">
        <w:r w:rsidRPr="0022085C">
          <w:rPr>
            <w:color w:val="000000" w:themeColor="text1"/>
          </w:rPr>
          <w:t>9)</w:t>
        </w:r>
        <w:r w:rsidRPr="0022085C">
          <w:rPr>
            <w:color w:val="000000" w:themeColor="text1"/>
          </w:rPr>
          <w:tab/>
        </w:r>
        <w:r w:rsidRPr="0022085C">
          <w:rPr>
            <w:snapToGrid w:val="0"/>
            <w:color w:val="000000" w:themeColor="text1"/>
          </w:rPr>
          <w:t xml:space="preserve">Repeat the test for the remaining interfering signal centre frequency offsets according to </w:t>
        </w:r>
        <w:r w:rsidRPr="0022085C">
          <w:rPr>
            <w:color w:val="000000" w:themeColor="text1"/>
          </w:rPr>
          <w:t>step 4.</w:t>
        </w:r>
      </w:ins>
    </w:p>
    <w:p w14:paraId="4E0EF207" w14:textId="77777777" w:rsidR="00103B6A" w:rsidRPr="0022085C" w:rsidRDefault="00103B6A" w:rsidP="00103B6A">
      <w:pPr>
        <w:pStyle w:val="B1"/>
        <w:rPr>
          <w:ins w:id="6991" w:author="R4-1809479" w:date="2018-07-10T13:14:00Z"/>
          <w:snapToGrid w:val="0"/>
          <w:color w:val="000000" w:themeColor="text1"/>
        </w:rPr>
      </w:pPr>
      <w:ins w:id="6992" w:author="R4-1809479" w:date="2018-07-10T13:14:00Z">
        <w:r w:rsidRPr="0022085C">
          <w:rPr>
            <w:color w:val="000000" w:themeColor="text1"/>
          </w:rPr>
          <w:t>10)</w:t>
        </w:r>
        <w:r w:rsidRPr="0022085C">
          <w:rPr>
            <w:color w:val="000000" w:themeColor="text1"/>
          </w:rPr>
          <w:tab/>
          <w:t xml:space="preserve"> </w:t>
        </w:r>
        <w:r w:rsidRPr="0022085C">
          <w:rPr>
            <w:snapToGrid w:val="0"/>
            <w:color w:val="000000" w:themeColor="text1"/>
          </w:rPr>
          <w:t xml:space="preserve">Repeat the test for the remaining test signals defined in subclause 6.7.5 for additional requirements and for </w:t>
        </w:r>
        <w:r w:rsidRPr="0022085C">
          <w:rPr>
            <w:i/>
            <w:snapToGrid w:val="0"/>
            <w:color w:val="000000" w:themeColor="text1"/>
          </w:rPr>
          <w:t>BS type 1-H</w:t>
        </w:r>
        <w:r w:rsidRPr="0022085C">
          <w:rPr>
            <w:snapToGrid w:val="0"/>
            <w:color w:val="000000" w:themeColor="text1"/>
          </w:rPr>
          <w:t xml:space="preserve"> intra-system requirements.</w:t>
        </w:r>
      </w:ins>
    </w:p>
    <w:p w14:paraId="2E67E104" w14:textId="77777777" w:rsidR="00103B6A" w:rsidRPr="0022085C" w:rsidRDefault="00103B6A" w:rsidP="00103B6A">
      <w:pPr>
        <w:rPr>
          <w:ins w:id="6993" w:author="R4-1809479" w:date="2018-07-10T13:14:00Z"/>
          <w:color w:val="000000" w:themeColor="text1"/>
        </w:rPr>
      </w:pPr>
      <w:ins w:id="6994" w:author="R4-1809479" w:date="2018-07-10T13:14:00Z">
        <w:r w:rsidRPr="0022085C">
          <w:rPr>
            <w:color w:val="000000" w:themeColor="text1"/>
          </w:rPr>
          <w:t xml:space="preserve">In addition, for </w:t>
        </w:r>
        <w:r w:rsidRPr="0022085C">
          <w:rPr>
            <w:rStyle w:val="B1Char"/>
            <w:i/>
            <w:color w:val="000000" w:themeColor="text1"/>
          </w:rPr>
          <w:t>multi-band connectors</w:t>
        </w:r>
        <w:r w:rsidRPr="0022085C">
          <w:rPr>
            <w:color w:val="000000" w:themeColor="text1"/>
          </w:rPr>
          <w:t>, the following steps shall apply:</w:t>
        </w:r>
      </w:ins>
    </w:p>
    <w:p w14:paraId="62303490" w14:textId="77777777" w:rsidR="00103B6A" w:rsidRDefault="00103B6A" w:rsidP="00103B6A">
      <w:pPr>
        <w:ind w:left="567" w:hanging="283"/>
        <w:rPr>
          <w:ins w:id="6995" w:author="R4-1809479" w:date="2018-07-10T13:14:00Z"/>
          <w:rStyle w:val="B1Char"/>
        </w:rPr>
      </w:pPr>
      <w:ins w:id="6996" w:author="R4-1809479" w:date="2018-07-10T13:14:00Z">
        <w:r w:rsidRPr="0022085C">
          <w:rPr>
            <w:color w:val="000000" w:themeColor="text1"/>
          </w:rPr>
          <w:t>5)</w:t>
        </w:r>
        <w:r w:rsidRPr="0022085C">
          <w:rPr>
            <w:color w:val="000000" w:themeColor="text1"/>
          </w:rPr>
          <w:tab/>
        </w:r>
        <w:r w:rsidRPr="0022085C">
          <w:rPr>
            <w:rStyle w:val="B1Char"/>
            <w:color w:val="000000" w:themeColor="text1"/>
          </w:rPr>
          <w:t xml:space="preserve">For a </w:t>
        </w:r>
        <w:r w:rsidRPr="0022085C">
          <w:rPr>
            <w:rStyle w:val="B1Char"/>
            <w:i/>
            <w:color w:val="000000" w:themeColor="text1"/>
          </w:rPr>
          <w:t>multi-band connectors</w:t>
        </w:r>
        <w:r w:rsidRPr="0022085C">
          <w:rPr>
            <w:rStyle w:val="B1Char"/>
            <w:color w:val="000000" w:themeColor="text1"/>
          </w:rPr>
          <w:t xml:space="preserve"> and single band </w:t>
        </w:r>
        <w:r w:rsidRPr="00582A34">
          <w:rPr>
            <w:rStyle w:val="B1Char"/>
          </w:rPr>
          <w:t xml:space="preserve">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ins>
    </w:p>
    <w:p w14:paraId="6E5D578B" w14:textId="77777777" w:rsidR="00103B6A" w:rsidRPr="0022085C" w:rsidRDefault="00103B6A" w:rsidP="00103B6A">
      <w:pPr>
        <w:pStyle w:val="NO"/>
        <w:rPr>
          <w:ins w:id="6997" w:author="R4-1809479" w:date="2018-07-10T13:14:00Z"/>
          <w:snapToGrid w:val="0"/>
          <w:color w:val="000000" w:themeColor="text1"/>
        </w:rPr>
      </w:pPr>
      <w:ins w:id="6998" w:author="R4-1809479" w:date="2018-07-10T13:14:00Z">
        <w:r w:rsidRPr="0022085C">
          <w:rPr>
            <w:color w:val="000000" w:themeColor="text1"/>
          </w:rPr>
          <w:t>NOTE:</w:t>
        </w:r>
        <w:r w:rsidRPr="0022085C">
          <w:rPr>
            <w:color w:val="000000" w:themeColor="text1"/>
          </w:rPr>
          <w:tab/>
          <w:t xml:space="preserve">The third order intermodulation products are centred at </w:t>
        </w:r>
        <w:r w:rsidRPr="0022085C">
          <w:rPr>
            <w:snapToGrid w:val="0"/>
            <w:color w:val="000000" w:themeColor="text1"/>
          </w:rPr>
          <w:t>2</w:t>
        </w:r>
        <w:r w:rsidRPr="0022085C">
          <w:rPr>
            <w:color w:val="000000" w:themeColor="text1"/>
          </w:rPr>
          <w:t>F1</w:t>
        </w:r>
        <w:r w:rsidRPr="0022085C">
          <w:rPr>
            <w:snapToGrid w:val="0"/>
            <w:color w:val="000000" w:themeColor="text1"/>
          </w:rPr>
          <w:sym w:font="Symbol" w:char="F0B1"/>
        </w:r>
        <w:r w:rsidRPr="0022085C">
          <w:rPr>
            <w:snapToGrid w:val="0"/>
            <w:color w:val="000000" w:themeColor="text1"/>
          </w:rPr>
          <w:t>F2 and 2</w:t>
        </w:r>
        <w:r w:rsidRPr="0022085C">
          <w:rPr>
            <w:color w:val="000000" w:themeColor="text1"/>
          </w:rPr>
          <w:t>F2</w:t>
        </w:r>
        <w:r w:rsidRPr="0022085C">
          <w:rPr>
            <w:snapToGrid w:val="0"/>
            <w:color w:val="000000" w:themeColor="text1"/>
          </w:rPr>
          <w:sym w:font="Symbol" w:char="F0B1"/>
        </w:r>
        <w:r w:rsidRPr="0022085C">
          <w:rPr>
            <w:snapToGrid w:val="0"/>
            <w:color w:val="000000" w:themeColor="text1"/>
          </w:rPr>
          <w:t xml:space="preserve">F1. The fifth order intermodulation products are centred at </w:t>
        </w:r>
        <w:r w:rsidRPr="0022085C">
          <w:rPr>
            <w:color w:val="000000" w:themeColor="text1"/>
          </w:rPr>
          <w:t>3F1</w:t>
        </w:r>
        <w:r w:rsidRPr="0022085C">
          <w:rPr>
            <w:snapToGrid w:val="0"/>
            <w:color w:val="000000" w:themeColor="text1"/>
          </w:rPr>
          <w:sym w:font="Symbol" w:char="F0B1"/>
        </w:r>
        <w:r w:rsidRPr="0022085C">
          <w:rPr>
            <w:snapToGrid w:val="0"/>
            <w:color w:val="000000" w:themeColor="text1"/>
          </w:rPr>
          <w:t xml:space="preserve">2F2, </w:t>
        </w:r>
        <w:r w:rsidRPr="0022085C">
          <w:rPr>
            <w:color w:val="000000" w:themeColor="text1"/>
          </w:rPr>
          <w:t>3F2</w:t>
        </w:r>
        <w:r w:rsidRPr="0022085C">
          <w:rPr>
            <w:snapToGrid w:val="0"/>
            <w:color w:val="000000" w:themeColor="text1"/>
          </w:rPr>
          <w:sym w:font="Symbol" w:char="F0B1"/>
        </w:r>
        <w:r w:rsidRPr="0022085C">
          <w:rPr>
            <w:snapToGrid w:val="0"/>
            <w:color w:val="000000" w:themeColor="text1"/>
          </w:rPr>
          <w:t xml:space="preserve">2F1, </w:t>
        </w:r>
        <w:r w:rsidRPr="0022085C">
          <w:rPr>
            <w:color w:val="000000" w:themeColor="text1"/>
          </w:rPr>
          <w:t>4F1</w:t>
        </w:r>
        <w:r w:rsidRPr="0022085C">
          <w:rPr>
            <w:snapToGrid w:val="0"/>
            <w:color w:val="000000" w:themeColor="text1"/>
          </w:rPr>
          <w:sym w:font="Symbol" w:char="F0B1"/>
        </w:r>
        <w:r w:rsidRPr="0022085C">
          <w:rPr>
            <w:snapToGrid w:val="0"/>
            <w:color w:val="000000" w:themeColor="text1"/>
          </w:rPr>
          <w:t xml:space="preserve">F2, and </w:t>
        </w:r>
        <w:r w:rsidRPr="0022085C">
          <w:rPr>
            <w:color w:val="000000" w:themeColor="text1"/>
          </w:rPr>
          <w:t>4F2</w:t>
        </w:r>
        <w:r w:rsidRPr="0022085C">
          <w:rPr>
            <w:snapToGrid w:val="0"/>
            <w:color w:val="000000" w:themeColor="text1"/>
          </w:rPr>
          <w:sym w:font="Symbol" w:char="F0B1"/>
        </w:r>
        <w:r w:rsidRPr="0022085C">
          <w:rPr>
            <w:snapToGrid w:val="0"/>
            <w:color w:val="000000" w:themeColor="text1"/>
          </w:rPr>
          <w:t xml:space="preserve">F1 where F1 represents the test signal centre frequency </w:t>
        </w:r>
        <w:r w:rsidRPr="0022085C">
          <w:rPr>
            <w:rFonts w:hint="eastAsia"/>
            <w:snapToGrid w:val="0"/>
            <w:color w:val="000000" w:themeColor="text1"/>
            <w:lang w:eastAsia="zh-CN"/>
          </w:rPr>
          <w:t xml:space="preserve">or centre frequency of </w:t>
        </w:r>
        <w:r w:rsidRPr="0022085C">
          <w:rPr>
            <w:snapToGrid w:val="0"/>
            <w:color w:val="000000" w:themeColor="text1"/>
            <w:lang w:eastAsia="zh-CN"/>
          </w:rPr>
          <w:t xml:space="preserve">each </w:t>
        </w:r>
        <w:r w:rsidRPr="0022085C">
          <w:rPr>
            <w:rFonts w:hint="eastAsia"/>
            <w:snapToGrid w:val="0"/>
            <w:color w:val="000000" w:themeColor="text1"/>
            <w:lang w:eastAsia="zh-CN"/>
          </w:rPr>
          <w:t>sub-block</w:t>
        </w:r>
        <w:r w:rsidRPr="0022085C">
          <w:rPr>
            <w:snapToGrid w:val="0"/>
            <w:color w:val="000000" w:themeColor="text1"/>
          </w:rPr>
          <w:t xml:space="preserve"> and F2 represents the interfering signal centre frequency. The widths of intermodulation products are:</w:t>
        </w:r>
      </w:ins>
    </w:p>
    <w:p w14:paraId="0DF46A88" w14:textId="77777777" w:rsidR="00103B6A" w:rsidRPr="0022085C" w:rsidRDefault="00103B6A" w:rsidP="00103B6A">
      <w:pPr>
        <w:pStyle w:val="B3"/>
        <w:ind w:left="1418"/>
        <w:rPr>
          <w:ins w:id="6999" w:author="R4-1809479" w:date="2018-07-10T13:14:00Z"/>
          <w:snapToGrid w:val="0"/>
          <w:color w:val="000000" w:themeColor="text1"/>
        </w:rPr>
      </w:pPr>
      <w:ins w:id="7000" w:author="R4-1809479" w:date="2018-07-10T13:14:00Z">
        <w:r w:rsidRPr="0022085C">
          <w:rPr>
            <w:color w:val="000000" w:themeColor="text1"/>
          </w:rPr>
          <w:t>-</w:t>
        </w:r>
        <w:r w:rsidRPr="0022085C">
          <w:rPr>
            <w:color w:val="000000" w:themeColor="text1"/>
          </w:rPr>
          <w:tab/>
        </w:r>
        <w:r w:rsidRPr="0022085C">
          <w:rPr>
            <w:snapToGrid w:val="0"/>
            <w:color w:val="000000" w:themeColor="text1"/>
          </w:rPr>
          <w:t>(n*</w:t>
        </w:r>
        <w:r w:rsidRPr="0022085C">
          <w:rPr>
            <w:color w:val="000000" w:themeColor="text1"/>
          </w:rPr>
          <w:t>BW</w:t>
        </w:r>
        <w:r w:rsidRPr="0022085C">
          <w:rPr>
            <w:color w:val="000000" w:themeColor="text1"/>
            <w:vertAlign w:val="subscript"/>
          </w:rPr>
          <w:t xml:space="preserve">F1 </w:t>
        </w:r>
        <w:r w:rsidRPr="0022085C">
          <w:rPr>
            <w:color w:val="000000" w:themeColor="text1"/>
          </w:rPr>
          <w:t>+ m*1.6MHz) for the nF1</w:t>
        </w:r>
        <w:r w:rsidRPr="0022085C">
          <w:rPr>
            <w:snapToGrid w:val="0"/>
            <w:color w:val="000000" w:themeColor="text1"/>
          </w:rPr>
          <w:sym w:font="Symbol" w:char="F0B1"/>
        </w:r>
        <w:r w:rsidRPr="0022085C">
          <w:rPr>
            <w:snapToGrid w:val="0"/>
            <w:color w:val="000000" w:themeColor="text1"/>
          </w:rPr>
          <w:t>mF2 products;</w:t>
        </w:r>
      </w:ins>
    </w:p>
    <w:p w14:paraId="74A7A0C5" w14:textId="77777777" w:rsidR="00103B6A" w:rsidRPr="0022085C" w:rsidRDefault="00103B6A" w:rsidP="00103B6A">
      <w:pPr>
        <w:pStyle w:val="B3"/>
        <w:ind w:left="1418"/>
        <w:rPr>
          <w:ins w:id="7001" w:author="R4-1809479" w:date="2018-07-10T13:14:00Z"/>
          <w:snapToGrid w:val="0"/>
          <w:color w:val="000000" w:themeColor="text1"/>
        </w:rPr>
      </w:pPr>
      <w:ins w:id="7002" w:author="R4-1809479" w:date="2018-07-10T13:14:00Z">
        <w:r w:rsidRPr="0022085C">
          <w:rPr>
            <w:color w:val="000000" w:themeColor="text1"/>
          </w:rPr>
          <w:t>-</w:t>
        </w:r>
        <w:r w:rsidRPr="0022085C">
          <w:rPr>
            <w:color w:val="000000" w:themeColor="text1"/>
          </w:rPr>
          <w:tab/>
          <w:t>(n*1.6MHz + m* BW</w:t>
        </w:r>
        <w:r w:rsidRPr="0022085C">
          <w:rPr>
            <w:color w:val="000000" w:themeColor="text1"/>
            <w:vertAlign w:val="subscript"/>
          </w:rPr>
          <w:t>F1</w:t>
        </w:r>
        <w:r w:rsidRPr="0022085C">
          <w:rPr>
            <w:color w:val="000000" w:themeColor="text1"/>
          </w:rPr>
          <w:t>) for the nF2</w:t>
        </w:r>
        <w:r w:rsidRPr="0022085C">
          <w:rPr>
            <w:snapToGrid w:val="0"/>
            <w:color w:val="000000" w:themeColor="text1"/>
          </w:rPr>
          <w:sym w:font="Symbol" w:char="F0B1"/>
        </w:r>
        <w:r w:rsidRPr="0022085C">
          <w:rPr>
            <w:snapToGrid w:val="0"/>
            <w:color w:val="000000" w:themeColor="text1"/>
          </w:rPr>
          <w:t>mF1 products;</w:t>
        </w:r>
      </w:ins>
    </w:p>
    <w:p w14:paraId="5DCF9CB3" w14:textId="77777777" w:rsidR="00103B6A" w:rsidRPr="0022085C" w:rsidRDefault="00103B6A" w:rsidP="00103B6A">
      <w:pPr>
        <w:pStyle w:val="NO"/>
        <w:rPr>
          <w:ins w:id="7003" w:author="R4-1809479" w:date="2018-07-10T13:14:00Z"/>
          <w:snapToGrid w:val="0"/>
          <w:color w:val="000000" w:themeColor="text1"/>
        </w:rPr>
      </w:pPr>
      <w:ins w:id="7004" w:author="R4-1809479" w:date="2018-07-10T13:14:00Z">
        <w:r w:rsidRPr="0022085C">
          <w:rPr>
            <w:snapToGrid w:val="0"/>
            <w:color w:val="000000" w:themeColor="text1"/>
          </w:rPr>
          <w:tab/>
          <w:t xml:space="preserve">where </w:t>
        </w:r>
        <w:r w:rsidRPr="0022085C">
          <w:rPr>
            <w:color w:val="000000" w:themeColor="text1"/>
          </w:rPr>
          <w:t>BW</w:t>
        </w:r>
        <w:r w:rsidRPr="0022085C">
          <w:rPr>
            <w:color w:val="000000" w:themeColor="text1"/>
            <w:vertAlign w:val="subscript"/>
          </w:rPr>
          <w:t xml:space="preserve">F1 </w:t>
        </w:r>
        <w:r w:rsidRPr="0022085C">
          <w:rPr>
            <w:snapToGrid w:val="0"/>
            <w:color w:val="000000" w:themeColor="text1"/>
          </w:rPr>
          <w:t>represents the test signal RF bandwidth or channel bandwidth</w:t>
        </w:r>
        <w:r w:rsidRPr="0022085C">
          <w:rPr>
            <w:color w:val="000000" w:themeColor="text1"/>
          </w:rPr>
          <w:t xml:space="preserve"> </w:t>
        </w:r>
        <w:r w:rsidRPr="0022085C">
          <w:rPr>
            <w:snapToGrid w:val="0"/>
            <w:color w:val="000000" w:themeColor="text1"/>
          </w:rPr>
          <w:t>in case of single carrier</w:t>
        </w:r>
        <w:r w:rsidRPr="0022085C">
          <w:rPr>
            <w:rFonts w:hint="eastAsia"/>
            <w:snapToGrid w:val="0"/>
            <w:color w:val="000000" w:themeColor="text1"/>
            <w:lang w:eastAsia="zh-CN"/>
          </w:rPr>
          <w:t>, or sub-block bandwidth</w:t>
        </w:r>
        <w:r w:rsidRPr="0022085C">
          <w:rPr>
            <w:snapToGrid w:val="0"/>
            <w:color w:val="000000" w:themeColor="text1"/>
          </w:rPr>
          <w:t>.</w:t>
        </w:r>
      </w:ins>
    </w:p>
    <w:p w14:paraId="00BB780A" w14:textId="77777777" w:rsidR="00103B6A" w:rsidRPr="0022085C" w:rsidRDefault="00103B6A" w:rsidP="00103B6A">
      <w:pPr>
        <w:pStyle w:val="Heading3"/>
        <w:rPr>
          <w:ins w:id="7005" w:author="R4-1809479" w:date="2018-07-10T13:14:00Z"/>
          <w:color w:val="000000" w:themeColor="text1"/>
        </w:rPr>
      </w:pPr>
      <w:bookmarkStart w:id="7006" w:name="_Toc506829557"/>
      <w:bookmarkStart w:id="7007" w:name="_Toc519006158"/>
      <w:ins w:id="7008" w:author="R4-1809479" w:date="2018-07-10T13:14:00Z">
        <w:r w:rsidRPr="0022085C">
          <w:rPr>
            <w:color w:val="000000" w:themeColor="text1"/>
          </w:rPr>
          <w:lastRenderedPageBreak/>
          <w:t>6.7.5</w:t>
        </w:r>
        <w:r w:rsidRPr="0022085C">
          <w:rPr>
            <w:color w:val="000000" w:themeColor="text1"/>
          </w:rPr>
          <w:tab/>
          <w:t>Test requirements</w:t>
        </w:r>
        <w:bookmarkEnd w:id="7006"/>
        <w:bookmarkEnd w:id="7007"/>
      </w:ins>
    </w:p>
    <w:p w14:paraId="32F8D886" w14:textId="77777777" w:rsidR="00103B6A" w:rsidRPr="0022085C" w:rsidRDefault="00103B6A" w:rsidP="00103B6A">
      <w:pPr>
        <w:pStyle w:val="Heading4"/>
        <w:rPr>
          <w:ins w:id="7009" w:author="R4-1809479" w:date="2018-07-10T13:14:00Z"/>
          <w:color w:val="000000" w:themeColor="text1"/>
        </w:rPr>
      </w:pPr>
      <w:bookmarkStart w:id="7010" w:name="_Toc506829558"/>
      <w:bookmarkStart w:id="7011" w:name="_Toc519006159"/>
      <w:ins w:id="7012" w:author="R4-1809479" w:date="2018-07-10T13:14:00Z">
        <w:r w:rsidRPr="0022085C">
          <w:rPr>
            <w:color w:val="000000" w:themeColor="text1"/>
          </w:rPr>
          <w:t>6.7.5.1</w:t>
        </w:r>
        <w:r w:rsidRPr="0022085C">
          <w:rPr>
            <w:color w:val="000000" w:themeColor="text1"/>
          </w:rPr>
          <w:tab/>
          <w:t>BS type 1-C</w:t>
        </w:r>
        <w:bookmarkEnd w:id="7010"/>
        <w:bookmarkEnd w:id="7011"/>
      </w:ins>
    </w:p>
    <w:p w14:paraId="0F974BB3" w14:textId="77777777" w:rsidR="00103B6A" w:rsidRPr="0022085C" w:rsidRDefault="00103B6A" w:rsidP="00103B6A">
      <w:pPr>
        <w:pStyle w:val="Heading5"/>
        <w:rPr>
          <w:ins w:id="7013" w:author="R4-1809479" w:date="2018-07-10T13:14:00Z"/>
          <w:color w:val="000000" w:themeColor="text1"/>
        </w:rPr>
      </w:pPr>
      <w:bookmarkStart w:id="7014" w:name="_Toc502932998"/>
      <w:bookmarkStart w:id="7015" w:name="_Toc506829559"/>
      <w:bookmarkStart w:id="7016" w:name="_Toc519006160"/>
      <w:ins w:id="7017" w:author="R4-1809479" w:date="2018-07-10T13:14:00Z">
        <w:r w:rsidRPr="0022085C">
          <w:rPr>
            <w:color w:val="000000" w:themeColor="text1"/>
          </w:rPr>
          <w:t>6.7.5.1.1</w:t>
        </w:r>
        <w:r w:rsidRPr="0022085C">
          <w:rPr>
            <w:color w:val="000000" w:themeColor="text1"/>
          </w:rPr>
          <w:tab/>
          <w:t>Co-location minimum requirements</w:t>
        </w:r>
        <w:bookmarkEnd w:id="7014"/>
        <w:bookmarkEnd w:id="7015"/>
        <w:bookmarkEnd w:id="7016"/>
      </w:ins>
    </w:p>
    <w:p w14:paraId="3A3FC7CA" w14:textId="77777777" w:rsidR="00103B6A" w:rsidRPr="0022085C" w:rsidRDefault="00103B6A" w:rsidP="00103B6A">
      <w:pPr>
        <w:rPr>
          <w:ins w:id="7018" w:author="R4-1809479" w:date="2018-07-10T13:14:00Z"/>
          <w:color w:val="000000" w:themeColor="text1"/>
        </w:rPr>
      </w:pPr>
      <w:ins w:id="7019" w:author="R4-1809479" w:date="2018-07-10T13:14:00Z">
        <w:r w:rsidRPr="00B04564">
          <w:t xml:space="preserve">For </w:t>
        </w:r>
        <w:r w:rsidRPr="00B04564">
          <w:rPr>
            <w:i/>
            <w:lang w:eastAsia="zh-CN"/>
          </w:rPr>
          <w:t>BS type 1-C</w:t>
        </w:r>
        <w:r w:rsidRPr="00B04564">
          <w:rPr>
            <w:lang w:eastAsia="zh-CN"/>
          </w:rPr>
          <w:t>,</w:t>
        </w:r>
        <w:r w:rsidRPr="00B04564">
          <w:rPr>
            <w:rFonts w:cs="v5.0.0"/>
          </w:rPr>
          <w:t xml:space="preserve"> </w:t>
        </w:r>
        <w:r w:rsidRPr="00B04564">
          <w:rPr>
            <w:lang w:eastAsia="zh-CN"/>
          </w:rPr>
          <w:t>t</w:t>
        </w:r>
        <w:r w:rsidRPr="00B04564">
          <w:t xml:space="preserve">he wanted signal and interfering signal centre frequency is specified in </w:t>
        </w:r>
        <w:r w:rsidRPr="0022085C">
          <w:rPr>
            <w:color w:val="000000" w:themeColor="text1"/>
          </w:rPr>
          <w:t>table </w:t>
        </w:r>
        <w:r w:rsidRPr="0022085C">
          <w:rPr>
            <w:color w:val="000000" w:themeColor="text1"/>
            <w:lang w:eastAsia="zh-CN"/>
          </w:rPr>
          <w:t xml:space="preserve">6.7.5.1.1-1, where interfering signal level is </w:t>
        </w:r>
        <w:r w:rsidRPr="0022085C">
          <w:rPr>
            <w:i/>
            <w:color w:val="000000" w:themeColor="text1"/>
            <w:lang w:eastAsia="zh-CN"/>
          </w:rPr>
          <w:t>r</w:t>
        </w:r>
        <w:r w:rsidRPr="0022085C">
          <w:rPr>
            <w:i/>
            <w:color w:val="000000" w:themeColor="text1"/>
          </w:rPr>
          <w:t>ated total output power</w:t>
        </w:r>
        <w:r w:rsidRPr="0022085C">
          <w:rPr>
            <w:color w:val="000000" w:themeColor="text1"/>
            <w:lang w:eastAsia="zh-CN"/>
          </w:rPr>
          <w:t xml:space="preserve"> (P</w:t>
        </w:r>
        <w:r w:rsidRPr="0022085C">
          <w:rPr>
            <w:color w:val="000000" w:themeColor="text1"/>
            <w:vertAlign w:val="subscript"/>
            <w:lang w:eastAsia="zh-CN"/>
          </w:rPr>
          <w:t>rated,t,AC</w:t>
        </w:r>
        <w:r w:rsidRPr="0022085C">
          <w:rPr>
            <w:color w:val="000000" w:themeColor="text1"/>
            <w:lang w:eastAsia="zh-CN"/>
          </w:rPr>
          <w:t xml:space="preserve">) at </w:t>
        </w:r>
        <w:r w:rsidRPr="0022085C">
          <w:rPr>
            <w:i/>
            <w:color w:val="000000" w:themeColor="text1"/>
            <w:lang w:eastAsia="zh-CN"/>
          </w:rPr>
          <w:t>antenna connector</w:t>
        </w:r>
        <w:r w:rsidRPr="0022085C">
          <w:rPr>
            <w:color w:val="000000" w:themeColor="text1"/>
            <w:lang w:eastAsia="zh-CN"/>
          </w:rPr>
          <w:t xml:space="preserve"> </w:t>
        </w:r>
        <w:r w:rsidRPr="0022085C">
          <w:rPr>
            <w:color w:val="000000" w:themeColor="text1"/>
          </w:rPr>
          <w:t xml:space="preserve">in the </w:t>
        </w:r>
        <w:r w:rsidRPr="0022085C">
          <w:rPr>
            <w:i/>
            <w:color w:val="000000" w:themeColor="text1"/>
          </w:rPr>
          <w:t>operating band</w:t>
        </w:r>
        <w:r w:rsidRPr="0022085C">
          <w:rPr>
            <w:color w:val="000000" w:themeColor="text1"/>
          </w:rPr>
          <w:t xml:space="preserve"> – 30 dB.</w:t>
        </w:r>
      </w:ins>
    </w:p>
    <w:p w14:paraId="3BE06397" w14:textId="77777777" w:rsidR="00103B6A" w:rsidRPr="0022085C" w:rsidRDefault="00103B6A" w:rsidP="00103B6A">
      <w:pPr>
        <w:rPr>
          <w:ins w:id="7020" w:author="R4-1809479" w:date="2018-07-10T13:14:00Z"/>
          <w:color w:val="000000" w:themeColor="text1"/>
          <w:lang w:eastAsia="zh-CN"/>
        </w:rPr>
      </w:pPr>
      <w:ins w:id="7021" w:author="R4-1809479" w:date="2018-07-10T13:14:00Z">
        <w:r w:rsidRPr="0022085C">
          <w:rPr>
            <w:color w:val="000000" w:themeColor="text1"/>
          </w:rPr>
          <w:t xml:space="preserve">The requirement is applicable outside the </w:t>
        </w:r>
        <w:r w:rsidRPr="0022085C">
          <w:rPr>
            <w:color w:val="000000" w:themeColor="text1"/>
            <w:lang w:eastAsia="zh-CN"/>
          </w:rPr>
          <w:t xml:space="preserve">Base Station </w:t>
        </w:r>
        <w:r w:rsidRPr="0022085C">
          <w:rPr>
            <w:color w:val="000000" w:themeColor="text1"/>
          </w:rPr>
          <w:t>RF Bandwidth</w:t>
        </w:r>
        <w:r w:rsidRPr="0022085C">
          <w:rPr>
            <w:color w:val="000000" w:themeColor="text1"/>
            <w:lang w:val="en-US" w:eastAsia="zh-CN"/>
          </w:rPr>
          <w:t xml:space="preserve"> or Radio Bandwidth</w:t>
        </w:r>
        <w:r w:rsidRPr="0022085C">
          <w:rPr>
            <w:color w:val="000000" w:themeColor="text1"/>
          </w:rPr>
          <w:t>. The interfering signal offset is defined relative to the Base Station RF Bandwidth edges</w:t>
        </w:r>
        <w:r w:rsidRPr="0022085C">
          <w:rPr>
            <w:color w:val="000000" w:themeColor="text1"/>
            <w:lang w:val="en-US" w:eastAsia="zh-CN"/>
          </w:rPr>
          <w:t xml:space="preserve"> or Radio Bandwidth edges</w:t>
        </w:r>
        <w:r w:rsidRPr="0022085C">
          <w:rPr>
            <w:color w:val="000000" w:themeColor="text1"/>
          </w:rPr>
          <w:t>.</w:t>
        </w:r>
      </w:ins>
    </w:p>
    <w:p w14:paraId="2A5979DD" w14:textId="77777777" w:rsidR="00103B6A" w:rsidRPr="00B04564" w:rsidRDefault="00103B6A" w:rsidP="00103B6A">
      <w:pPr>
        <w:rPr>
          <w:ins w:id="7022" w:author="R4-1809479" w:date="2018-07-10T13:14:00Z"/>
        </w:rPr>
      </w:pPr>
      <w:ins w:id="7023" w:author="R4-1809479" w:date="2018-07-10T13:14:00Z">
        <w:r w:rsidRPr="00B04564">
          <w:t>For a BS operating in non-contiguous spectrum, the requirement is also applicable inside a sub-block gap for interfering signal offsets where the interfering signal falls completely within the sub-block gap. The interfering signal offset is defined relative to the sub-block edges.</w:t>
        </w:r>
      </w:ins>
    </w:p>
    <w:p w14:paraId="45A4DD3D" w14:textId="77777777" w:rsidR="00103B6A" w:rsidRPr="00B04564" w:rsidRDefault="00103B6A" w:rsidP="00103B6A">
      <w:pPr>
        <w:rPr>
          <w:ins w:id="7024" w:author="R4-1809479" w:date="2018-07-10T13:14:00Z"/>
          <w:lang w:val="en-US" w:eastAsia="zh-CN"/>
        </w:rPr>
      </w:pPr>
      <w:ins w:id="7025" w:author="R4-1809479" w:date="2018-07-10T13:14:00Z">
        <w:r w:rsidRPr="00B04564">
          <w:t xml:space="preserve">For a </w:t>
        </w:r>
        <w:r w:rsidRPr="00B04564">
          <w:rPr>
            <w:i/>
          </w:rPr>
          <w:t>multi-band connector</w:t>
        </w:r>
        <w:r w:rsidRPr="00B04564">
          <w:t xml:space="preserve">, the requirement shall apply relative to the Base Station RF Bandwidth edges of each supported operating band. In case the Inter RF Bandwidth gap is less than </w:t>
        </w:r>
        <w:r w:rsidRPr="00B04564">
          <w:rPr>
            <w:lang w:val="en-US" w:eastAsia="zh-CN"/>
          </w:rPr>
          <w:t>3*</w:t>
        </w:r>
        <w:r w:rsidRPr="00B04564">
          <w:rPr>
            <w:lang w:eastAsia="zh-CN"/>
          </w:rPr>
          <w:t>Bi</w:t>
        </w:r>
        <w:r w:rsidRPr="00B04564">
          <w:t xml:space="preserve"> MHz </w:t>
        </w:r>
        <w:r w:rsidRPr="00B04564">
          <w:rPr>
            <w:lang w:val="en-US" w:eastAsia="zh-CN"/>
          </w:rPr>
          <w:t xml:space="preserve">(where </w:t>
        </w:r>
        <w:r w:rsidRPr="00B04564">
          <w:rPr>
            <w:lang w:eastAsia="zh-CN"/>
          </w:rPr>
          <w:t>Bi</w:t>
        </w:r>
        <w:r w:rsidRPr="00B04564">
          <w:rPr>
            <w:lang w:val="en-US" w:eastAsia="zh-CN"/>
          </w:rPr>
          <w:t xml:space="preserve"> is the minimal </w:t>
        </w:r>
        <w:r w:rsidRPr="00B04564">
          <w:rPr>
            <w:i/>
            <w:lang w:val="en-US" w:eastAsia="zh-CN"/>
          </w:rPr>
          <w:t>BS channel bandwidth</w:t>
        </w:r>
        <w:r w:rsidRPr="00B04564">
          <w:rPr>
            <w:lang w:val="en-US" w:eastAsia="zh-CN"/>
          </w:rPr>
          <w:t xml:space="preserve"> of the band)</w:t>
        </w:r>
        <w:r w:rsidRPr="00B04564">
          <w:t>, the requirement in the gap shall apply only for interfering signal offsets where the interfering signal falls completely within the Inter RF Bandwidth gap.</w:t>
        </w:r>
      </w:ins>
    </w:p>
    <w:p w14:paraId="60C851B6" w14:textId="77777777" w:rsidR="00103B6A" w:rsidRPr="0022085C" w:rsidRDefault="00103B6A" w:rsidP="00103B6A">
      <w:pPr>
        <w:rPr>
          <w:ins w:id="7026" w:author="R4-1809479" w:date="2018-07-10T13:14:00Z"/>
          <w:color w:val="000000" w:themeColor="text1"/>
          <w:lang w:eastAsia="zh-CN"/>
        </w:rPr>
      </w:pPr>
      <w:ins w:id="7027" w:author="R4-1809479" w:date="2018-07-10T13:14:00Z">
        <w:r w:rsidRPr="00B04564">
          <w:t xml:space="preserve">The transmitter intermodulation level shall not exceed the </w:t>
        </w:r>
        <w:r w:rsidRPr="0022085C">
          <w:rPr>
            <w:color w:val="000000" w:themeColor="text1"/>
          </w:rPr>
          <w:t>unwanted emission limits in subclauses 6.6.</w:t>
        </w:r>
        <w:r w:rsidRPr="0022085C">
          <w:rPr>
            <w:color w:val="000000" w:themeColor="text1"/>
            <w:lang w:eastAsia="zh-CN"/>
          </w:rPr>
          <w:t>3</w:t>
        </w:r>
        <w:r w:rsidRPr="0022085C">
          <w:rPr>
            <w:color w:val="000000" w:themeColor="text1"/>
          </w:rPr>
          <w:t>, 6.6.</w:t>
        </w:r>
        <w:r w:rsidRPr="0022085C">
          <w:rPr>
            <w:color w:val="000000" w:themeColor="text1"/>
            <w:lang w:eastAsia="zh-CN"/>
          </w:rPr>
          <w:t>4</w:t>
        </w:r>
        <w:r w:rsidRPr="0022085C">
          <w:rPr>
            <w:color w:val="000000" w:themeColor="text1"/>
          </w:rPr>
          <w:t xml:space="preserve"> and 6.6.</w:t>
        </w:r>
        <w:r w:rsidRPr="0022085C">
          <w:rPr>
            <w:color w:val="000000" w:themeColor="text1"/>
            <w:lang w:eastAsia="zh-CN"/>
          </w:rPr>
          <w:t>5</w:t>
        </w:r>
        <w:r w:rsidRPr="0022085C">
          <w:rPr>
            <w:color w:val="000000" w:themeColor="text1"/>
          </w:rPr>
          <w:t xml:space="preserve"> in the presence of an</w:t>
        </w:r>
        <w:r w:rsidRPr="0022085C">
          <w:rPr>
            <w:color w:val="000000" w:themeColor="text1"/>
            <w:lang w:eastAsia="zh-CN"/>
          </w:rPr>
          <w:t xml:space="preserve"> NR</w:t>
        </w:r>
        <w:r w:rsidRPr="0022085C">
          <w:rPr>
            <w:color w:val="000000" w:themeColor="text1"/>
          </w:rPr>
          <w:t xml:space="preserve"> interfering signal according to table </w:t>
        </w:r>
        <w:r w:rsidRPr="0022085C">
          <w:rPr>
            <w:color w:val="000000" w:themeColor="text1"/>
            <w:lang w:eastAsia="zh-CN"/>
          </w:rPr>
          <w:t>6.7.5.1.1-1</w:t>
        </w:r>
        <w:r w:rsidRPr="0022085C">
          <w:rPr>
            <w:color w:val="000000" w:themeColor="text1"/>
          </w:rPr>
          <w:t>.</w:t>
        </w:r>
      </w:ins>
    </w:p>
    <w:p w14:paraId="7FF3AA2D" w14:textId="77777777" w:rsidR="00103B6A" w:rsidRDefault="00103B6A" w:rsidP="00103B6A">
      <w:pPr>
        <w:pStyle w:val="TH"/>
        <w:rPr>
          <w:ins w:id="7028" w:author="R4-1809479" w:date="2018-07-10T13:14:00Z"/>
          <w:color w:val="000000" w:themeColor="text1"/>
        </w:rPr>
      </w:pPr>
      <w:ins w:id="7029" w:author="R4-1809479" w:date="2018-07-10T13:14:00Z">
        <w:r w:rsidRPr="0022085C">
          <w:rPr>
            <w:color w:val="000000" w:themeColor="text1"/>
          </w:rPr>
          <w:t xml:space="preserve">Table </w:t>
        </w:r>
        <w:r w:rsidRPr="0022085C">
          <w:rPr>
            <w:color w:val="000000" w:themeColor="text1"/>
            <w:lang w:eastAsia="zh-CN"/>
          </w:rPr>
          <w:t>6.7.5.1.1-1</w:t>
        </w:r>
        <w:r w:rsidRPr="0022085C">
          <w:rPr>
            <w:color w:val="000000" w:themeColor="text1"/>
          </w:rPr>
          <w:t>: Interfering and wanted signals for the co-location transmitter intermodulation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4805"/>
        <w:gridCol w:w="4826"/>
      </w:tblGrid>
      <w:tr w:rsidR="00103B6A" w:rsidRPr="00B04564" w14:paraId="4C3F9377" w14:textId="77777777" w:rsidTr="00081372">
        <w:trPr>
          <w:tblHeader/>
          <w:jc w:val="center"/>
          <w:ins w:id="7030" w:author="R4-1809479" w:date="2018-07-10T13:14:00Z"/>
        </w:trPr>
        <w:tc>
          <w:tcPr>
            <w:tcW w:w="0" w:type="auto"/>
            <w:shd w:val="clear" w:color="auto" w:fill="auto"/>
          </w:tcPr>
          <w:p w14:paraId="41D4723D" w14:textId="77777777" w:rsidR="00103B6A" w:rsidRPr="00B04564" w:rsidRDefault="00103B6A" w:rsidP="00081372">
            <w:pPr>
              <w:pStyle w:val="TAH"/>
              <w:rPr>
                <w:ins w:id="7031" w:author="R4-1809479" w:date="2018-07-10T13:14:00Z"/>
              </w:rPr>
            </w:pPr>
            <w:ins w:id="7032" w:author="R4-1809479" w:date="2018-07-10T13:14:00Z">
              <w:r w:rsidRPr="00B04564">
                <w:t>Parameter</w:t>
              </w:r>
            </w:ins>
          </w:p>
        </w:tc>
        <w:tc>
          <w:tcPr>
            <w:tcW w:w="0" w:type="auto"/>
            <w:shd w:val="clear" w:color="auto" w:fill="auto"/>
          </w:tcPr>
          <w:p w14:paraId="0E2F6B99" w14:textId="77777777" w:rsidR="00103B6A" w:rsidRPr="00B04564" w:rsidRDefault="00103B6A" w:rsidP="00081372">
            <w:pPr>
              <w:pStyle w:val="TAH"/>
              <w:rPr>
                <w:ins w:id="7033" w:author="R4-1809479" w:date="2018-07-10T13:14:00Z"/>
              </w:rPr>
            </w:pPr>
            <w:ins w:id="7034" w:author="R4-1809479" w:date="2018-07-10T13:14:00Z">
              <w:r w:rsidRPr="00B04564">
                <w:t>Value</w:t>
              </w:r>
            </w:ins>
          </w:p>
        </w:tc>
      </w:tr>
      <w:tr w:rsidR="00103B6A" w:rsidRPr="00B04564" w14:paraId="0608986A" w14:textId="77777777" w:rsidTr="00081372">
        <w:trPr>
          <w:jc w:val="center"/>
          <w:ins w:id="7035" w:author="R4-1809479" w:date="2018-07-10T13:14:00Z"/>
        </w:trPr>
        <w:tc>
          <w:tcPr>
            <w:tcW w:w="0" w:type="auto"/>
            <w:shd w:val="clear" w:color="auto" w:fill="auto"/>
          </w:tcPr>
          <w:p w14:paraId="3E090FA0" w14:textId="77777777" w:rsidR="00103B6A" w:rsidRPr="00B04564" w:rsidRDefault="00103B6A" w:rsidP="00081372">
            <w:pPr>
              <w:pStyle w:val="TAL"/>
              <w:rPr>
                <w:ins w:id="7036" w:author="R4-1809479" w:date="2018-07-10T13:14:00Z"/>
                <w:szCs w:val="18"/>
              </w:rPr>
            </w:pPr>
            <w:ins w:id="7037" w:author="R4-1809479" w:date="2018-07-10T13:14:00Z">
              <w:r w:rsidRPr="00B04564">
                <w:rPr>
                  <w:szCs w:val="18"/>
                </w:rPr>
                <w:t>Wanted signal type</w:t>
              </w:r>
            </w:ins>
          </w:p>
        </w:tc>
        <w:tc>
          <w:tcPr>
            <w:tcW w:w="0" w:type="auto"/>
            <w:shd w:val="clear" w:color="auto" w:fill="auto"/>
          </w:tcPr>
          <w:p w14:paraId="7CA94D54" w14:textId="77777777" w:rsidR="00103B6A" w:rsidRPr="00B04564" w:rsidRDefault="00103B6A" w:rsidP="00081372">
            <w:pPr>
              <w:pStyle w:val="TAL"/>
              <w:rPr>
                <w:ins w:id="7038" w:author="R4-1809479" w:date="2018-07-10T13:14:00Z"/>
                <w:szCs w:val="18"/>
                <w:lang w:eastAsia="zh-CN"/>
              </w:rPr>
            </w:pPr>
            <w:ins w:id="7039" w:author="R4-1809479" w:date="2018-07-10T13:14:00Z">
              <w:r w:rsidRPr="00B04564">
                <w:rPr>
                  <w:szCs w:val="18"/>
                  <w:lang w:eastAsia="zh-CN"/>
                </w:rPr>
                <w:t>NR single carrier</w:t>
              </w:r>
              <w:r w:rsidRPr="00B04564">
                <w:rPr>
                  <w:rFonts w:hint="eastAsia"/>
                  <w:lang w:val="en-US" w:eastAsia="zh-CN"/>
                </w:rPr>
                <w:t>,</w:t>
              </w:r>
              <w:r w:rsidRPr="00B04564">
                <w:rPr>
                  <w:lang w:val="en-US" w:eastAsia="zh-CN"/>
                </w:rPr>
                <w:t xml:space="preserve"> </w:t>
              </w:r>
              <w:r w:rsidRPr="00B04564">
                <w:rPr>
                  <w:rFonts w:cs="Arial"/>
                </w:rPr>
                <w:t>or multi-carrier, or multiple intra-band contiguously or non-contiguously aggregated carriers</w:t>
              </w:r>
            </w:ins>
          </w:p>
        </w:tc>
      </w:tr>
      <w:tr w:rsidR="00103B6A" w:rsidRPr="00B04564" w14:paraId="26228B9B" w14:textId="77777777" w:rsidTr="00081372">
        <w:trPr>
          <w:jc w:val="center"/>
          <w:ins w:id="7040" w:author="R4-1809479" w:date="2018-07-10T13:14:00Z"/>
        </w:trPr>
        <w:tc>
          <w:tcPr>
            <w:tcW w:w="0" w:type="auto"/>
            <w:shd w:val="clear" w:color="auto" w:fill="auto"/>
          </w:tcPr>
          <w:p w14:paraId="12CBC898" w14:textId="77777777" w:rsidR="00103B6A" w:rsidRPr="00B04564" w:rsidRDefault="00103B6A" w:rsidP="00081372">
            <w:pPr>
              <w:pStyle w:val="TAL"/>
              <w:rPr>
                <w:ins w:id="7041" w:author="R4-1809479" w:date="2018-07-10T13:14:00Z"/>
                <w:szCs w:val="18"/>
                <w:lang w:eastAsia="zh-CN"/>
              </w:rPr>
            </w:pPr>
            <w:ins w:id="7042" w:author="R4-1809479" w:date="2018-07-10T13:14:00Z">
              <w:r w:rsidRPr="00B04564">
                <w:rPr>
                  <w:szCs w:val="18"/>
                </w:rPr>
                <w:t>Interfering signal type</w:t>
              </w:r>
            </w:ins>
          </w:p>
        </w:tc>
        <w:tc>
          <w:tcPr>
            <w:tcW w:w="0" w:type="auto"/>
            <w:shd w:val="clear" w:color="auto" w:fill="auto"/>
          </w:tcPr>
          <w:p w14:paraId="2EDB1788" w14:textId="77777777" w:rsidR="00103B6A" w:rsidRPr="00B04564" w:rsidRDefault="00103B6A" w:rsidP="00081372">
            <w:pPr>
              <w:pStyle w:val="TAL"/>
              <w:rPr>
                <w:ins w:id="7043" w:author="R4-1809479" w:date="2018-07-10T13:14:00Z"/>
                <w:szCs w:val="18"/>
                <w:lang w:eastAsia="zh-CN"/>
              </w:rPr>
            </w:pPr>
            <w:ins w:id="7044" w:author="R4-1809479" w:date="2018-07-10T13:14:00Z">
              <w:r w:rsidRPr="00B04564">
                <w:rPr>
                  <w:szCs w:val="18"/>
                  <w:lang w:eastAsia="zh-CN"/>
                </w:rPr>
                <w:t xml:space="preserve">NR </w:t>
              </w:r>
              <w:r w:rsidRPr="00B04564">
                <w:rPr>
                  <w:szCs w:val="18"/>
                </w:rPr>
                <w:t>signal</w:t>
              </w:r>
              <w:r w:rsidRPr="00B04564">
                <w:rPr>
                  <w:szCs w:val="18"/>
                  <w:lang w:eastAsia="zh-CN"/>
                </w:rPr>
                <w:t>,</w:t>
              </w:r>
              <w:r w:rsidRPr="00B04564">
                <w:rPr>
                  <w:szCs w:val="18"/>
                </w:rPr>
                <w:t xml:space="preserve"> </w:t>
              </w:r>
              <w:r w:rsidRPr="00B04564">
                <w:rPr>
                  <w:szCs w:val="18"/>
                  <w:lang w:eastAsia="zh-CN"/>
                </w:rPr>
                <w:t xml:space="preserve">the supported minimum </w:t>
              </w:r>
              <w:r w:rsidRPr="00B04564">
                <w:rPr>
                  <w:i/>
                  <w:szCs w:val="18"/>
                  <w:lang w:eastAsia="zh-CN"/>
                </w:rPr>
                <w:t>BS channel bandwidth</w:t>
              </w:r>
              <w:r w:rsidRPr="00B04564">
                <w:rPr>
                  <w:szCs w:val="18"/>
                  <w:lang w:eastAsia="zh-CN"/>
                </w:rPr>
                <w:t xml:space="preserve"> (BW</w:t>
              </w:r>
              <w:r w:rsidRPr="00B04564">
                <w:rPr>
                  <w:szCs w:val="18"/>
                  <w:vertAlign w:val="subscript"/>
                  <w:lang w:eastAsia="zh-CN"/>
                </w:rPr>
                <w:t>Channel</w:t>
              </w:r>
              <w:r w:rsidRPr="00B04564">
                <w:rPr>
                  <w:szCs w:val="18"/>
                  <w:lang w:eastAsia="zh-CN"/>
                </w:rPr>
                <w:t xml:space="preserve">) with 15 kHz SCS </w:t>
              </w:r>
              <w:r w:rsidRPr="00B04564">
                <w:rPr>
                  <w:szCs w:val="18"/>
                </w:rPr>
                <w:t xml:space="preserve">of </w:t>
              </w:r>
              <w:r w:rsidRPr="00B04564">
                <w:rPr>
                  <w:szCs w:val="18"/>
                  <w:lang w:eastAsia="zh-CN"/>
                </w:rPr>
                <w:t>the band</w:t>
              </w:r>
            </w:ins>
          </w:p>
        </w:tc>
      </w:tr>
      <w:tr w:rsidR="00103B6A" w:rsidRPr="00B04564" w14:paraId="0FD3E60B" w14:textId="77777777" w:rsidTr="00081372">
        <w:trPr>
          <w:jc w:val="center"/>
          <w:ins w:id="7045" w:author="R4-1809479" w:date="2018-07-10T13:14:00Z"/>
        </w:trPr>
        <w:tc>
          <w:tcPr>
            <w:tcW w:w="0" w:type="auto"/>
            <w:shd w:val="clear" w:color="auto" w:fill="auto"/>
          </w:tcPr>
          <w:p w14:paraId="165292ED" w14:textId="77777777" w:rsidR="00103B6A" w:rsidRPr="00B04564" w:rsidRDefault="00103B6A" w:rsidP="00081372">
            <w:pPr>
              <w:pStyle w:val="TAL"/>
              <w:rPr>
                <w:ins w:id="7046" w:author="R4-1809479" w:date="2018-07-10T13:14:00Z"/>
                <w:szCs w:val="18"/>
              </w:rPr>
            </w:pPr>
            <w:ins w:id="7047" w:author="R4-1809479" w:date="2018-07-10T13:14:00Z">
              <w:r w:rsidRPr="00B04564">
                <w:rPr>
                  <w:szCs w:val="18"/>
                </w:rPr>
                <w:t>Interfering signal level</w:t>
              </w:r>
            </w:ins>
          </w:p>
        </w:tc>
        <w:tc>
          <w:tcPr>
            <w:tcW w:w="0" w:type="auto"/>
            <w:shd w:val="clear" w:color="auto" w:fill="auto"/>
          </w:tcPr>
          <w:p w14:paraId="78DB4ADD" w14:textId="77777777" w:rsidR="00103B6A" w:rsidRPr="00B04564" w:rsidRDefault="00103B6A" w:rsidP="00081372">
            <w:pPr>
              <w:pStyle w:val="TAL"/>
              <w:rPr>
                <w:ins w:id="7048" w:author="R4-1809479" w:date="2018-07-10T13:14:00Z"/>
                <w:szCs w:val="18"/>
              </w:rPr>
            </w:pPr>
            <w:ins w:id="7049" w:author="R4-1809479" w:date="2018-07-10T13:14:00Z">
              <w:r w:rsidRPr="00B04564">
                <w:t>Rated total output power (</w:t>
              </w:r>
              <w:r w:rsidRPr="00B04564">
                <w:rPr>
                  <w:lang w:eastAsia="zh-CN"/>
                </w:rPr>
                <w:t>P</w:t>
              </w:r>
              <w:r w:rsidRPr="00B04564">
                <w:rPr>
                  <w:vertAlign w:val="subscript"/>
                  <w:lang w:eastAsia="zh-CN"/>
                </w:rPr>
                <w:t>rated,t,AC</w:t>
              </w:r>
              <w:r w:rsidRPr="00B04564">
                <w:t xml:space="preserve">) in the </w:t>
              </w:r>
              <w:r w:rsidRPr="00B04564">
                <w:rPr>
                  <w:i/>
                </w:rPr>
                <w:t>operating band</w:t>
              </w:r>
              <w:r w:rsidRPr="00B04564">
                <w:t xml:space="preserve"> – 30 dB</w:t>
              </w:r>
            </w:ins>
          </w:p>
        </w:tc>
      </w:tr>
      <w:tr w:rsidR="00103B6A" w:rsidRPr="00B04564" w14:paraId="590C223F" w14:textId="77777777" w:rsidTr="00081372">
        <w:trPr>
          <w:jc w:val="center"/>
          <w:ins w:id="7050" w:author="R4-1809479" w:date="2018-07-10T13:14:00Z"/>
        </w:trPr>
        <w:tc>
          <w:tcPr>
            <w:tcW w:w="0" w:type="auto"/>
            <w:shd w:val="clear" w:color="auto" w:fill="auto"/>
          </w:tcPr>
          <w:p w14:paraId="4F2CDAE2" w14:textId="77777777" w:rsidR="00103B6A" w:rsidRPr="00B04564" w:rsidRDefault="00103B6A" w:rsidP="00081372">
            <w:pPr>
              <w:pStyle w:val="TAL"/>
              <w:rPr>
                <w:ins w:id="7051" w:author="R4-1809479" w:date="2018-07-10T13:14:00Z"/>
                <w:szCs w:val="18"/>
                <w:lang w:eastAsia="zh-CN"/>
              </w:rPr>
            </w:pPr>
            <w:ins w:id="7052" w:author="R4-1809479" w:date="2018-07-10T13:14:00Z">
              <w:r w:rsidRPr="00B04564">
                <w:rPr>
                  <w:szCs w:val="18"/>
                </w:rPr>
                <w:t xml:space="preserve">Interfering signal centre frequency offset from </w:t>
              </w:r>
              <w:r w:rsidRPr="00B04564">
                <w:rPr>
                  <w:szCs w:val="18"/>
                  <w:lang w:eastAsia="zh-CN"/>
                </w:rPr>
                <w:t xml:space="preserve">the </w:t>
              </w:r>
              <w:r w:rsidRPr="00B04564">
                <w:rPr>
                  <w:szCs w:val="18"/>
                </w:rPr>
                <w:t>lower/upper edge of the wanted signal</w:t>
              </w:r>
              <w:r w:rsidRPr="00B04564">
                <w:rPr>
                  <w:rFonts w:cs="Arial"/>
                </w:rPr>
                <w:t xml:space="preserve"> or edge of sub-block inside a sub-block gap</w:t>
              </w:r>
            </w:ins>
          </w:p>
        </w:tc>
        <w:tc>
          <w:tcPr>
            <w:tcW w:w="0" w:type="auto"/>
            <w:shd w:val="clear" w:color="auto" w:fill="auto"/>
          </w:tcPr>
          <w:p w14:paraId="06D5F45C" w14:textId="77777777" w:rsidR="00103B6A" w:rsidRPr="00B04564" w:rsidRDefault="00103B6A" w:rsidP="00081372">
            <w:pPr>
              <w:pStyle w:val="TAL"/>
              <w:rPr>
                <w:ins w:id="7053" w:author="R4-1809479" w:date="2018-07-10T13:14:00Z"/>
                <w:szCs w:val="18"/>
                <w:lang w:eastAsia="zh-CN"/>
              </w:rPr>
            </w:pPr>
            <w:ins w:id="7054" w:author="R4-1809479" w:date="2018-07-10T13:14:00Z">
              <w:r w:rsidRPr="00B04564">
                <w:rPr>
                  <w:position w:val="-28"/>
                </w:rPr>
                <w:object w:dxaOrig="2500" w:dyaOrig="680" w14:anchorId="5F421877">
                  <v:shape id="_x0000_i1030" type="#_x0000_t75" style="width:100.8pt;height:28.8pt" o:ole="">
                    <v:imagedata r:id="rId25" o:title=""/>
                  </v:shape>
                  <o:OLEObject Type="Embed" ProgID="Equation.3" ShapeID="_x0000_i1030" DrawAspect="Content" ObjectID="_1592748781" r:id="rId27"/>
                </w:object>
              </w:r>
            </w:ins>
            <w:ins w:id="7055" w:author="R4-1809479" w:date="2018-07-10T13:14:00Z">
              <w:r w:rsidRPr="00B04564">
                <w:t>, for n=1, 2 and 3</w:t>
              </w:r>
              <w:r w:rsidRPr="00B04564">
                <w:rPr>
                  <w:szCs w:val="18"/>
                </w:rPr>
                <w:t xml:space="preserve"> </w:t>
              </w:r>
            </w:ins>
          </w:p>
        </w:tc>
      </w:tr>
      <w:tr w:rsidR="00103B6A" w:rsidRPr="00B04564" w14:paraId="7F31A17D" w14:textId="77777777" w:rsidTr="00081372">
        <w:trPr>
          <w:jc w:val="center"/>
          <w:ins w:id="7056" w:author="R4-1809479" w:date="2018-07-10T13:14:00Z"/>
        </w:trPr>
        <w:tc>
          <w:tcPr>
            <w:tcW w:w="0" w:type="auto"/>
            <w:gridSpan w:val="2"/>
            <w:shd w:val="clear" w:color="auto" w:fill="auto"/>
          </w:tcPr>
          <w:p w14:paraId="418AA6E6" w14:textId="77777777" w:rsidR="00103B6A" w:rsidRPr="00B04564" w:rsidRDefault="00103B6A" w:rsidP="00081372">
            <w:pPr>
              <w:pStyle w:val="TAN"/>
              <w:rPr>
                <w:ins w:id="7057" w:author="R4-1809479" w:date="2018-07-10T13:14:00Z"/>
                <w:lang w:eastAsia="zh-CN"/>
              </w:rPr>
            </w:pPr>
            <w:ins w:id="7058" w:author="R4-1809479" w:date="2018-07-10T13:14:00Z">
              <w:r w:rsidRPr="00B04564">
                <w:t>NOTE</w:t>
              </w:r>
              <w:r w:rsidRPr="00B04564">
                <w:rPr>
                  <w:lang w:eastAsia="ja-JP"/>
                </w:rPr>
                <w:t>:</w:t>
              </w:r>
              <w:r w:rsidRPr="00B04564">
                <w:tab/>
              </w:r>
              <w:r w:rsidRPr="00B04564">
                <w:rPr>
                  <w:lang w:eastAsia="zh-CN"/>
                </w:rPr>
                <w:t xml:space="preserve">Interfering signal positions that are partially or completely outside of any downlink </w:t>
              </w:r>
              <w:r w:rsidRPr="00B04564">
                <w:rPr>
                  <w:i/>
                  <w:lang w:eastAsia="zh-CN"/>
                </w:rPr>
                <w:t>operating band</w:t>
              </w:r>
              <w:r w:rsidRPr="00B04564">
                <w:rPr>
                  <w:lang w:eastAsia="zh-CN"/>
                </w:rPr>
                <w:t xml:space="preserve"> of the </w:t>
              </w:r>
              <w:r>
                <w:rPr>
                  <w:lang w:eastAsia="zh-CN"/>
                </w:rPr>
                <w:t xml:space="preserve">BS </w:t>
              </w:r>
              <w:r w:rsidRPr="00B04564">
                <w:rPr>
                  <w:lang w:eastAsia="zh-CN"/>
                </w:rPr>
                <w:t xml:space="preserve">are excluded from the requirement, unless the interfering signal positions fall within the frequency range of adjacent downlink </w:t>
              </w:r>
              <w:r w:rsidRPr="00B04564">
                <w:rPr>
                  <w:i/>
                  <w:lang w:eastAsia="zh-CN"/>
                </w:rPr>
                <w:t>operating bands</w:t>
              </w:r>
              <w:r w:rsidRPr="00B04564">
                <w:rPr>
                  <w:lang w:eastAsia="zh-CN"/>
                </w:rPr>
                <w:t xml:space="preserve"> in the same geographical area.</w:t>
              </w:r>
            </w:ins>
          </w:p>
        </w:tc>
      </w:tr>
    </w:tbl>
    <w:p w14:paraId="2E0D33BE" w14:textId="77777777" w:rsidR="00103B6A" w:rsidRPr="0022085C" w:rsidRDefault="00103B6A" w:rsidP="00103B6A">
      <w:pPr>
        <w:pStyle w:val="Heading5"/>
        <w:rPr>
          <w:ins w:id="7059" w:author="R4-1809479" w:date="2018-07-10T13:14:00Z"/>
          <w:color w:val="000000" w:themeColor="text1"/>
        </w:rPr>
      </w:pPr>
      <w:bookmarkStart w:id="7060" w:name="_Toc502932999"/>
      <w:bookmarkStart w:id="7061" w:name="_Toc506829560"/>
      <w:bookmarkStart w:id="7062" w:name="_Toc519006161"/>
      <w:ins w:id="7063" w:author="R4-1809479" w:date="2018-07-10T13:14:00Z">
        <w:r w:rsidRPr="0022085C">
          <w:rPr>
            <w:color w:val="000000" w:themeColor="text1"/>
          </w:rPr>
          <w:t>6.7.5.1.2</w:t>
        </w:r>
        <w:r w:rsidRPr="0022085C">
          <w:rPr>
            <w:color w:val="000000" w:themeColor="text1"/>
          </w:rPr>
          <w:tab/>
          <w:t>Additional requirements</w:t>
        </w:r>
        <w:bookmarkEnd w:id="7060"/>
        <w:bookmarkEnd w:id="7061"/>
        <w:bookmarkEnd w:id="7062"/>
      </w:ins>
    </w:p>
    <w:p w14:paraId="4B86D943" w14:textId="77777777" w:rsidR="00103B6A" w:rsidRPr="003D30E8" w:rsidRDefault="00103B6A" w:rsidP="00103B6A">
      <w:pPr>
        <w:pStyle w:val="Guidance"/>
        <w:rPr>
          <w:ins w:id="7064" w:author="R4-1809479" w:date="2018-07-10T13:14:00Z"/>
          <w:color w:val="FF0000"/>
          <w:lang w:eastAsia="zh-CN"/>
        </w:rPr>
      </w:pPr>
      <w:ins w:id="7065" w:author="R4-1809479" w:date="2018-07-10T13:14:00Z">
        <w:r>
          <w:t>TBD</w:t>
        </w:r>
      </w:ins>
    </w:p>
    <w:p w14:paraId="0F49C5FF" w14:textId="77777777" w:rsidR="00103B6A" w:rsidRPr="0022085C" w:rsidRDefault="00103B6A" w:rsidP="00103B6A">
      <w:pPr>
        <w:pStyle w:val="Heading4"/>
        <w:rPr>
          <w:ins w:id="7066" w:author="R4-1809479" w:date="2018-07-10T13:14:00Z"/>
          <w:color w:val="000000" w:themeColor="text1"/>
        </w:rPr>
      </w:pPr>
      <w:bookmarkStart w:id="7067" w:name="_Toc506829561"/>
      <w:bookmarkStart w:id="7068" w:name="_Toc519006162"/>
      <w:ins w:id="7069" w:author="R4-1809479" w:date="2018-07-10T13:14:00Z">
        <w:r w:rsidRPr="0022085C">
          <w:rPr>
            <w:color w:val="000000" w:themeColor="text1"/>
          </w:rPr>
          <w:t>6.7.5.2</w:t>
        </w:r>
        <w:r w:rsidRPr="0022085C">
          <w:rPr>
            <w:color w:val="000000" w:themeColor="text1"/>
          </w:rPr>
          <w:tab/>
        </w:r>
        <w:r w:rsidRPr="0022085C">
          <w:rPr>
            <w:i/>
            <w:color w:val="000000" w:themeColor="text1"/>
          </w:rPr>
          <w:t>BS type 1-H</w:t>
        </w:r>
        <w:bookmarkEnd w:id="7067"/>
        <w:bookmarkEnd w:id="7068"/>
      </w:ins>
    </w:p>
    <w:p w14:paraId="1C3D7545" w14:textId="77777777" w:rsidR="00103B6A" w:rsidRPr="0022085C" w:rsidRDefault="00103B6A" w:rsidP="00103B6A">
      <w:pPr>
        <w:pStyle w:val="Heading5"/>
        <w:rPr>
          <w:ins w:id="7070" w:author="R4-1809479" w:date="2018-07-10T13:14:00Z"/>
          <w:color w:val="000000" w:themeColor="text1"/>
        </w:rPr>
      </w:pPr>
      <w:bookmarkStart w:id="7071" w:name="_Toc502933001"/>
      <w:bookmarkStart w:id="7072" w:name="_Toc506829562"/>
      <w:bookmarkStart w:id="7073" w:name="_Toc519006163"/>
      <w:ins w:id="7074" w:author="R4-1809479" w:date="2018-07-10T13:14:00Z">
        <w:r w:rsidRPr="0022085C">
          <w:rPr>
            <w:color w:val="000000" w:themeColor="text1"/>
          </w:rPr>
          <w:t>6.7.5.2.1</w:t>
        </w:r>
        <w:r w:rsidRPr="0022085C">
          <w:rPr>
            <w:color w:val="000000" w:themeColor="text1"/>
          </w:rPr>
          <w:tab/>
          <w:t>Co-location minimum requirements</w:t>
        </w:r>
        <w:bookmarkEnd w:id="7071"/>
        <w:bookmarkEnd w:id="7072"/>
        <w:bookmarkEnd w:id="7073"/>
      </w:ins>
    </w:p>
    <w:p w14:paraId="7CC8A34B" w14:textId="77777777" w:rsidR="00103B6A" w:rsidRPr="00B04564" w:rsidRDefault="00103B6A" w:rsidP="00103B6A">
      <w:pPr>
        <w:rPr>
          <w:ins w:id="7075" w:author="R4-1809479" w:date="2018-07-10T13:14:00Z"/>
          <w:lang w:eastAsia="zh-CN"/>
        </w:rPr>
      </w:pPr>
      <w:ins w:id="7076" w:author="R4-1809479" w:date="2018-07-10T13:14:00Z">
        <w:r w:rsidRPr="00B04564">
          <w:t xml:space="preserve">The transmitter intermodulation level shall not exceed the unwanted emission limits in subclauses 6.6.3, 6.6.4 and 6.6.5 in the presence of an NR interfering signal according to </w:t>
        </w:r>
        <w:r w:rsidRPr="00B04564">
          <w:rPr>
            <w:lang w:eastAsia="zh-CN"/>
          </w:rPr>
          <w:t xml:space="preserve">table </w:t>
        </w:r>
        <w:r w:rsidRPr="00D93D01">
          <w:rPr>
            <w:color w:val="000000" w:themeColor="text1"/>
            <w:lang w:eastAsia="zh-CN"/>
          </w:rPr>
          <w:t>6.7.5.2.1-1.</w:t>
        </w:r>
      </w:ins>
    </w:p>
    <w:p w14:paraId="382D5C2C" w14:textId="77777777" w:rsidR="00103B6A" w:rsidRPr="00B04564" w:rsidRDefault="00103B6A" w:rsidP="00103B6A">
      <w:pPr>
        <w:rPr>
          <w:ins w:id="7077" w:author="R4-1809479" w:date="2018-07-10T13:14:00Z"/>
        </w:rPr>
      </w:pPr>
      <w:ins w:id="7078" w:author="R4-1809479" w:date="2018-07-10T13:14:00Z">
        <w:r w:rsidRPr="00B04564">
          <w:t xml:space="preserve">The requirement is applicable outside the </w:t>
        </w:r>
        <w:r w:rsidRPr="00B04564">
          <w:rPr>
            <w:i/>
          </w:rPr>
          <w:t>Base Station RF Bandwidth edges</w:t>
        </w:r>
        <w:r w:rsidRPr="00B04564">
          <w:t xml:space="preserve">. The interfering signal offset is defined relative to the </w:t>
        </w:r>
        <w:r w:rsidRPr="00B04564">
          <w:rPr>
            <w:i/>
          </w:rPr>
          <w:t>Base Station RF Bandwidth</w:t>
        </w:r>
        <w:r w:rsidRPr="00B04564">
          <w:t xml:space="preserve"> </w:t>
        </w:r>
        <w:r w:rsidRPr="00B04564">
          <w:rPr>
            <w:i/>
          </w:rPr>
          <w:t>edges</w:t>
        </w:r>
        <w:r w:rsidRPr="00B04564">
          <w:t xml:space="preserve"> or </w:t>
        </w:r>
        <w:r w:rsidRPr="00B04564">
          <w:rPr>
            <w:i/>
          </w:rPr>
          <w:t>Radio Bandwidth</w:t>
        </w:r>
        <w:r w:rsidRPr="00B04564">
          <w:t xml:space="preserve"> edges.</w:t>
        </w:r>
      </w:ins>
    </w:p>
    <w:p w14:paraId="3F35DB6D" w14:textId="77777777" w:rsidR="00103B6A" w:rsidRPr="00B04564" w:rsidRDefault="00103B6A" w:rsidP="00103B6A">
      <w:pPr>
        <w:rPr>
          <w:ins w:id="7079" w:author="R4-1809479" w:date="2018-07-10T13:14:00Z"/>
        </w:rPr>
      </w:pPr>
      <w:ins w:id="7080" w:author="R4-1809479" w:date="2018-07-10T13:14:00Z">
        <w:r w:rsidRPr="00B04564">
          <w:t xml:space="preserve">For </w:t>
        </w:r>
        <w:r w:rsidRPr="00B04564">
          <w:rPr>
            <w:i/>
          </w:rPr>
          <w:t>TAB connectors</w:t>
        </w:r>
        <w:r w:rsidRPr="00B04564">
          <w:t xml:space="preserve"> supporting operation in </w:t>
        </w:r>
        <w:r w:rsidRPr="00B04564">
          <w:rPr>
            <w:i/>
          </w:rPr>
          <w:t>non-contiguous spectrum</w:t>
        </w:r>
        <w:r w:rsidRPr="00B04564">
          <w:t xml:space="preserve">, the requirement is also applicable inside a </w:t>
        </w:r>
        <w:r w:rsidRPr="00B04564">
          <w:rPr>
            <w:i/>
          </w:rPr>
          <w:t>sub-block gap</w:t>
        </w:r>
        <w:r w:rsidRPr="00B04564">
          <w:t xml:space="preserve"> for interfering signal offsets where the interfering signal falls completely within the </w:t>
        </w:r>
        <w:r w:rsidRPr="00B04564">
          <w:rPr>
            <w:i/>
          </w:rPr>
          <w:t>sub-block gap</w:t>
        </w:r>
        <w:r w:rsidRPr="00B04564">
          <w:t xml:space="preserve">. The interfering signal offset is defined relative to the </w:t>
        </w:r>
        <w:r w:rsidRPr="00B04564">
          <w:rPr>
            <w:i/>
          </w:rPr>
          <w:t>sub-block</w:t>
        </w:r>
        <w:r w:rsidRPr="00B04564">
          <w:t xml:space="preserve"> edges.</w:t>
        </w:r>
      </w:ins>
    </w:p>
    <w:p w14:paraId="102FBD77" w14:textId="77777777" w:rsidR="00103B6A" w:rsidRPr="0022085C" w:rsidRDefault="00103B6A" w:rsidP="00103B6A">
      <w:pPr>
        <w:rPr>
          <w:ins w:id="7081" w:author="R4-1809479" w:date="2018-07-10T13:14:00Z"/>
          <w:color w:val="000000" w:themeColor="text1"/>
        </w:rPr>
      </w:pPr>
      <w:ins w:id="7082" w:author="R4-1809479" w:date="2018-07-10T13:14:00Z">
        <w:r w:rsidRPr="00B04564">
          <w:t xml:space="preserve">For </w:t>
        </w:r>
        <w:r w:rsidRPr="00B04564">
          <w:rPr>
            <w:i/>
          </w:rPr>
          <w:t>multi-band connector</w:t>
        </w:r>
        <w:r w:rsidRPr="00B04564">
          <w:t xml:space="preserve">, the requirement shall apply relative to the </w:t>
        </w:r>
        <w:r w:rsidRPr="00B04564">
          <w:rPr>
            <w:i/>
          </w:rPr>
          <w:t>Base Station RF Bandwidth</w:t>
        </w:r>
        <w:r w:rsidRPr="00B04564">
          <w:t xml:space="preserve"> </w:t>
        </w:r>
        <w:r w:rsidRPr="00B04564">
          <w:rPr>
            <w:i/>
          </w:rPr>
          <w:t>edges</w:t>
        </w:r>
        <w:r w:rsidRPr="00B04564">
          <w:t xml:space="preserve"> of each operating band. In case the inter </w:t>
        </w:r>
        <w:r w:rsidRPr="00B04564">
          <w:rPr>
            <w:i/>
          </w:rPr>
          <w:t>Base Station RF Bandwidth</w:t>
        </w:r>
        <w:r w:rsidRPr="00B04564">
          <w:t xml:space="preserve"> gap is less than </w:t>
        </w:r>
        <w:r w:rsidRPr="00B04564">
          <w:rPr>
            <w:lang w:val="en-US" w:eastAsia="zh-CN"/>
          </w:rPr>
          <w:t>3*</w:t>
        </w:r>
        <w:r w:rsidRPr="00B04564">
          <w:rPr>
            <w:lang w:eastAsia="zh-CN"/>
          </w:rPr>
          <w:t>BW</w:t>
        </w:r>
        <w:r w:rsidRPr="00B04564">
          <w:rPr>
            <w:vertAlign w:val="subscript"/>
            <w:lang w:eastAsia="zh-CN"/>
          </w:rPr>
          <w:t>Channel</w:t>
        </w:r>
        <w:r w:rsidRPr="00B04564">
          <w:t xml:space="preserve"> MHz</w:t>
        </w:r>
        <w:r w:rsidRPr="00B04564">
          <w:rPr>
            <w:lang w:val="en-US" w:eastAsia="zh-CN"/>
          </w:rPr>
          <w:t xml:space="preserve">(where </w:t>
        </w:r>
        <w:r w:rsidRPr="00B04564">
          <w:rPr>
            <w:lang w:eastAsia="zh-CN"/>
          </w:rPr>
          <w:t>BW</w:t>
        </w:r>
        <w:r w:rsidRPr="00B04564">
          <w:rPr>
            <w:vertAlign w:val="subscript"/>
            <w:lang w:eastAsia="zh-CN"/>
          </w:rPr>
          <w:t>Channel</w:t>
        </w:r>
        <w:r w:rsidRPr="00B04564">
          <w:rPr>
            <w:lang w:val="en-US" w:eastAsia="zh-CN"/>
          </w:rPr>
          <w:t xml:space="preserve"> is the minimal </w:t>
        </w:r>
        <w:r w:rsidRPr="00B04564">
          <w:rPr>
            <w:i/>
            <w:lang w:val="en-US" w:eastAsia="zh-CN"/>
          </w:rPr>
          <w:t>BS channel bandwidth</w:t>
        </w:r>
        <w:r w:rsidRPr="00B04564">
          <w:rPr>
            <w:lang w:val="en-US" w:eastAsia="zh-CN"/>
          </w:rPr>
          <w:t xml:space="preserve"> of the band)</w:t>
        </w:r>
        <w:r w:rsidRPr="00B04564">
          <w:t xml:space="preserve"> , the requirement in the gap shall apply only for interfering signal offsets where the interfering signal falls completely within the inter </w:t>
        </w:r>
        <w:r w:rsidRPr="00B04564">
          <w:rPr>
            <w:i/>
          </w:rPr>
          <w:t xml:space="preserve">Base </w:t>
        </w:r>
        <w:r w:rsidRPr="0022085C">
          <w:rPr>
            <w:i/>
            <w:color w:val="000000" w:themeColor="text1"/>
          </w:rPr>
          <w:t>Station RF Bandwidth</w:t>
        </w:r>
        <w:r w:rsidRPr="0022085C">
          <w:rPr>
            <w:color w:val="000000" w:themeColor="text1"/>
          </w:rPr>
          <w:t xml:space="preserve"> gap.</w:t>
        </w:r>
      </w:ins>
    </w:p>
    <w:p w14:paraId="1284420B" w14:textId="77777777" w:rsidR="00103B6A" w:rsidRDefault="00103B6A" w:rsidP="00103B6A">
      <w:pPr>
        <w:pStyle w:val="TH"/>
        <w:rPr>
          <w:ins w:id="7083" w:author="R4-1809479" w:date="2018-07-10T13:14:00Z"/>
          <w:color w:val="000000" w:themeColor="text1"/>
        </w:rPr>
      </w:pPr>
      <w:ins w:id="7084" w:author="R4-1809479" w:date="2018-07-10T13:14:00Z">
        <w:r w:rsidRPr="0022085C">
          <w:rPr>
            <w:color w:val="000000" w:themeColor="text1"/>
          </w:rPr>
          <w:lastRenderedPageBreak/>
          <w:t xml:space="preserve">Table </w:t>
        </w:r>
        <w:r w:rsidRPr="0022085C">
          <w:rPr>
            <w:color w:val="000000" w:themeColor="text1"/>
            <w:lang w:eastAsia="zh-CN"/>
          </w:rPr>
          <w:t>6.7.5.2.1-1</w:t>
        </w:r>
        <w:r w:rsidRPr="0022085C">
          <w:rPr>
            <w:color w:val="000000" w:themeColor="text1"/>
          </w:rPr>
          <w:t>: Interfering and wanted signals for the co-location transmitter intermodulation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60"/>
        <w:gridCol w:w="6371"/>
      </w:tblGrid>
      <w:tr w:rsidR="00103B6A" w:rsidRPr="00B04564" w14:paraId="3CC2E86A" w14:textId="77777777" w:rsidTr="00081372">
        <w:trPr>
          <w:tblHeader/>
          <w:jc w:val="center"/>
          <w:ins w:id="7085" w:author="R4-1809479" w:date="2018-07-10T13:14:00Z"/>
        </w:trPr>
        <w:tc>
          <w:tcPr>
            <w:tcW w:w="3505" w:type="dxa"/>
            <w:shd w:val="clear" w:color="auto" w:fill="auto"/>
          </w:tcPr>
          <w:p w14:paraId="76E6623B" w14:textId="77777777" w:rsidR="00103B6A" w:rsidRPr="00B04564" w:rsidRDefault="00103B6A" w:rsidP="00081372">
            <w:pPr>
              <w:pStyle w:val="TAH"/>
              <w:rPr>
                <w:ins w:id="7086" w:author="R4-1809479" w:date="2018-07-10T13:14:00Z"/>
              </w:rPr>
            </w:pPr>
            <w:ins w:id="7087" w:author="R4-1809479" w:date="2018-07-10T13:14:00Z">
              <w:r w:rsidRPr="00B04564">
                <w:t>Parameter</w:t>
              </w:r>
            </w:ins>
          </w:p>
        </w:tc>
        <w:tc>
          <w:tcPr>
            <w:tcW w:w="6804" w:type="dxa"/>
            <w:shd w:val="clear" w:color="auto" w:fill="auto"/>
          </w:tcPr>
          <w:p w14:paraId="7F536126" w14:textId="77777777" w:rsidR="00103B6A" w:rsidRPr="00B04564" w:rsidRDefault="00103B6A" w:rsidP="00081372">
            <w:pPr>
              <w:pStyle w:val="TAH"/>
              <w:rPr>
                <w:ins w:id="7088" w:author="R4-1809479" w:date="2018-07-10T13:14:00Z"/>
              </w:rPr>
            </w:pPr>
            <w:ins w:id="7089" w:author="R4-1809479" w:date="2018-07-10T13:14:00Z">
              <w:r w:rsidRPr="00B04564">
                <w:t>Value</w:t>
              </w:r>
            </w:ins>
          </w:p>
        </w:tc>
      </w:tr>
      <w:tr w:rsidR="00103B6A" w:rsidRPr="00B04564" w14:paraId="33664EB0" w14:textId="77777777" w:rsidTr="00081372">
        <w:trPr>
          <w:jc w:val="center"/>
          <w:ins w:id="7090" w:author="R4-1809479" w:date="2018-07-10T13:14:00Z"/>
        </w:trPr>
        <w:tc>
          <w:tcPr>
            <w:tcW w:w="3505" w:type="dxa"/>
            <w:shd w:val="clear" w:color="auto" w:fill="auto"/>
          </w:tcPr>
          <w:p w14:paraId="1C5AFCDB" w14:textId="77777777" w:rsidR="00103B6A" w:rsidRPr="00B04564" w:rsidRDefault="00103B6A" w:rsidP="00081372">
            <w:pPr>
              <w:pStyle w:val="TAL"/>
              <w:rPr>
                <w:ins w:id="7091" w:author="R4-1809479" w:date="2018-07-10T13:14:00Z"/>
                <w:szCs w:val="18"/>
              </w:rPr>
            </w:pPr>
            <w:ins w:id="7092" w:author="R4-1809479" w:date="2018-07-10T13:14:00Z">
              <w:r w:rsidRPr="00B04564">
                <w:rPr>
                  <w:szCs w:val="18"/>
                </w:rPr>
                <w:t>Wanted signal type</w:t>
              </w:r>
            </w:ins>
          </w:p>
        </w:tc>
        <w:tc>
          <w:tcPr>
            <w:tcW w:w="6804" w:type="dxa"/>
            <w:shd w:val="clear" w:color="auto" w:fill="auto"/>
          </w:tcPr>
          <w:p w14:paraId="69A328EF" w14:textId="77777777" w:rsidR="00103B6A" w:rsidRPr="00B04564" w:rsidRDefault="00103B6A" w:rsidP="00081372">
            <w:pPr>
              <w:pStyle w:val="TAL"/>
              <w:rPr>
                <w:ins w:id="7093" w:author="R4-1809479" w:date="2018-07-10T13:14:00Z"/>
                <w:szCs w:val="18"/>
                <w:lang w:eastAsia="zh-CN"/>
              </w:rPr>
            </w:pPr>
            <w:ins w:id="7094" w:author="R4-1809479" w:date="2018-07-10T13:14:00Z">
              <w:r w:rsidRPr="00B04564">
                <w:rPr>
                  <w:szCs w:val="18"/>
                  <w:lang w:eastAsia="zh-CN"/>
                </w:rPr>
                <w:t>NR single carrier</w:t>
              </w:r>
              <w:r w:rsidRPr="00B04564">
                <w:rPr>
                  <w:rFonts w:cs="Arial" w:hint="eastAsia"/>
                  <w:lang w:val="en-US" w:eastAsia="zh-CN"/>
                </w:rPr>
                <w:t>,</w:t>
              </w:r>
              <w:r w:rsidRPr="00B04564">
                <w:rPr>
                  <w:rFonts w:cs="Arial"/>
                  <w:lang w:val="en-US" w:eastAsia="zh-CN"/>
                </w:rPr>
                <w:t xml:space="preserve"> </w:t>
              </w:r>
              <w:r w:rsidRPr="00B04564">
                <w:rPr>
                  <w:rFonts w:cs="Arial"/>
                </w:rPr>
                <w:t>or multi-carrier, or multiple intra-band contiguously or non-contiguously aggregated carriers</w:t>
              </w:r>
            </w:ins>
          </w:p>
        </w:tc>
      </w:tr>
      <w:tr w:rsidR="00103B6A" w:rsidRPr="00B04564" w14:paraId="3A5C34D5" w14:textId="77777777" w:rsidTr="00081372">
        <w:trPr>
          <w:jc w:val="center"/>
          <w:ins w:id="7095" w:author="R4-1809479" w:date="2018-07-10T13:14:00Z"/>
        </w:trPr>
        <w:tc>
          <w:tcPr>
            <w:tcW w:w="3505" w:type="dxa"/>
            <w:shd w:val="clear" w:color="auto" w:fill="auto"/>
          </w:tcPr>
          <w:p w14:paraId="76E5850F" w14:textId="77777777" w:rsidR="00103B6A" w:rsidRPr="00B04564" w:rsidRDefault="00103B6A" w:rsidP="00081372">
            <w:pPr>
              <w:pStyle w:val="TAL"/>
              <w:rPr>
                <w:ins w:id="7096" w:author="R4-1809479" w:date="2018-07-10T13:14:00Z"/>
                <w:szCs w:val="18"/>
                <w:lang w:eastAsia="zh-CN"/>
              </w:rPr>
            </w:pPr>
            <w:ins w:id="7097" w:author="R4-1809479" w:date="2018-07-10T13:14:00Z">
              <w:r w:rsidRPr="00B04564">
                <w:rPr>
                  <w:szCs w:val="18"/>
                </w:rPr>
                <w:t>Interfering signal type</w:t>
              </w:r>
            </w:ins>
          </w:p>
        </w:tc>
        <w:tc>
          <w:tcPr>
            <w:tcW w:w="6804" w:type="dxa"/>
            <w:shd w:val="clear" w:color="auto" w:fill="auto"/>
          </w:tcPr>
          <w:p w14:paraId="5E2E8975" w14:textId="77777777" w:rsidR="00103B6A" w:rsidRPr="00B04564" w:rsidRDefault="00103B6A" w:rsidP="00081372">
            <w:pPr>
              <w:pStyle w:val="TAL"/>
              <w:rPr>
                <w:ins w:id="7098" w:author="R4-1809479" w:date="2018-07-10T13:14:00Z"/>
                <w:szCs w:val="18"/>
                <w:lang w:eastAsia="zh-CN"/>
              </w:rPr>
            </w:pPr>
            <w:ins w:id="7099" w:author="R4-1809479" w:date="2018-07-10T13:14:00Z">
              <w:r w:rsidRPr="00B04564">
                <w:rPr>
                  <w:szCs w:val="18"/>
                  <w:lang w:eastAsia="zh-CN"/>
                </w:rPr>
                <w:t xml:space="preserve">NR </w:t>
              </w:r>
              <w:r w:rsidRPr="00B04564">
                <w:rPr>
                  <w:szCs w:val="18"/>
                </w:rPr>
                <w:t>signal</w:t>
              </w:r>
              <w:r w:rsidRPr="00B04564">
                <w:rPr>
                  <w:szCs w:val="18"/>
                  <w:lang w:eastAsia="zh-CN"/>
                </w:rPr>
                <w:t>,</w:t>
              </w:r>
              <w:r w:rsidRPr="00B04564">
                <w:rPr>
                  <w:szCs w:val="18"/>
                </w:rPr>
                <w:t xml:space="preserve"> </w:t>
              </w:r>
              <w:r w:rsidRPr="00B04564">
                <w:rPr>
                  <w:szCs w:val="18"/>
                  <w:lang w:eastAsia="zh-CN"/>
                </w:rPr>
                <w:t xml:space="preserve">the minimum supported </w:t>
              </w:r>
              <w:r w:rsidRPr="00B04564">
                <w:rPr>
                  <w:i/>
                  <w:szCs w:val="18"/>
                  <w:lang w:eastAsia="zh-CN"/>
                </w:rPr>
                <w:t>BS channel bandwidth</w:t>
              </w:r>
              <w:r w:rsidRPr="00B04564">
                <w:rPr>
                  <w:szCs w:val="18"/>
                  <w:lang w:eastAsia="zh-CN"/>
                </w:rPr>
                <w:t xml:space="preserve"> (BW</w:t>
              </w:r>
              <w:r w:rsidRPr="00B04564">
                <w:rPr>
                  <w:szCs w:val="18"/>
                  <w:vertAlign w:val="subscript"/>
                  <w:lang w:eastAsia="zh-CN"/>
                </w:rPr>
                <w:t>Channel</w:t>
              </w:r>
              <w:r w:rsidRPr="00B04564">
                <w:rPr>
                  <w:szCs w:val="18"/>
                  <w:lang w:eastAsia="zh-CN"/>
                </w:rPr>
                <w:t xml:space="preserve">) with 15 kHz SCS </w:t>
              </w:r>
              <w:r w:rsidRPr="00B04564">
                <w:rPr>
                  <w:szCs w:val="18"/>
                </w:rPr>
                <w:t xml:space="preserve">of </w:t>
              </w:r>
              <w:r w:rsidRPr="00B04564">
                <w:rPr>
                  <w:szCs w:val="18"/>
                  <w:lang w:eastAsia="zh-CN"/>
                </w:rPr>
                <w:t>the band</w:t>
              </w:r>
            </w:ins>
          </w:p>
        </w:tc>
      </w:tr>
      <w:tr w:rsidR="00103B6A" w:rsidRPr="00B04564" w14:paraId="57E724E4" w14:textId="77777777" w:rsidTr="00081372">
        <w:trPr>
          <w:jc w:val="center"/>
          <w:ins w:id="7100" w:author="R4-1809479" w:date="2018-07-10T13:14:00Z"/>
        </w:trPr>
        <w:tc>
          <w:tcPr>
            <w:tcW w:w="3505" w:type="dxa"/>
            <w:shd w:val="clear" w:color="auto" w:fill="auto"/>
          </w:tcPr>
          <w:p w14:paraId="7E63955C" w14:textId="77777777" w:rsidR="00103B6A" w:rsidRPr="00B04564" w:rsidRDefault="00103B6A" w:rsidP="00081372">
            <w:pPr>
              <w:pStyle w:val="TAL"/>
              <w:rPr>
                <w:ins w:id="7101" w:author="R4-1809479" w:date="2018-07-10T13:14:00Z"/>
                <w:szCs w:val="18"/>
              </w:rPr>
            </w:pPr>
            <w:ins w:id="7102" w:author="R4-1809479" w:date="2018-07-10T13:14:00Z">
              <w:r w:rsidRPr="00B04564">
                <w:rPr>
                  <w:szCs w:val="18"/>
                </w:rPr>
                <w:t>Interfering signal level</w:t>
              </w:r>
            </w:ins>
          </w:p>
        </w:tc>
        <w:tc>
          <w:tcPr>
            <w:tcW w:w="6804" w:type="dxa"/>
            <w:shd w:val="clear" w:color="auto" w:fill="auto"/>
          </w:tcPr>
          <w:p w14:paraId="4D65DD49" w14:textId="77777777" w:rsidR="00103B6A" w:rsidRPr="00B04564" w:rsidRDefault="00103B6A" w:rsidP="00081372">
            <w:pPr>
              <w:pStyle w:val="TAL"/>
              <w:rPr>
                <w:ins w:id="7103" w:author="R4-1809479" w:date="2018-07-10T13:14:00Z"/>
                <w:szCs w:val="18"/>
              </w:rPr>
            </w:pPr>
            <w:ins w:id="7104" w:author="R4-1809479" w:date="2018-07-10T13:14:00Z">
              <w:r w:rsidRPr="00B04564">
                <w:t xml:space="preserve">Rated total output power per </w:t>
              </w:r>
              <w:r w:rsidRPr="00B04564">
                <w:rPr>
                  <w:i/>
                </w:rPr>
                <w:t xml:space="preserve">TAB connector </w:t>
              </w:r>
              <w:r w:rsidRPr="00B04564">
                <w:t>(P</w:t>
              </w:r>
              <w:r w:rsidRPr="00B04564">
                <w:rPr>
                  <w:vertAlign w:val="subscript"/>
                </w:rPr>
                <w:t>rated,t,TABC</w:t>
              </w:r>
              <w:r w:rsidRPr="00B04564">
                <w:t xml:space="preserve">) in the </w:t>
              </w:r>
              <w:r w:rsidRPr="00B04564">
                <w:rPr>
                  <w:i/>
                </w:rPr>
                <w:t>operating band</w:t>
              </w:r>
              <w:r w:rsidRPr="00B04564">
                <w:t xml:space="preserve"> – 30 dB</w:t>
              </w:r>
            </w:ins>
          </w:p>
        </w:tc>
      </w:tr>
      <w:tr w:rsidR="00103B6A" w:rsidRPr="00B04564" w14:paraId="5D65CBD8" w14:textId="77777777" w:rsidTr="00081372">
        <w:trPr>
          <w:jc w:val="center"/>
          <w:ins w:id="7105" w:author="R4-1809479" w:date="2018-07-10T13:14:00Z"/>
        </w:trPr>
        <w:tc>
          <w:tcPr>
            <w:tcW w:w="3505" w:type="dxa"/>
            <w:shd w:val="clear" w:color="auto" w:fill="auto"/>
          </w:tcPr>
          <w:p w14:paraId="597F23D5" w14:textId="77777777" w:rsidR="00103B6A" w:rsidRPr="00B04564" w:rsidRDefault="00103B6A" w:rsidP="00081372">
            <w:pPr>
              <w:pStyle w:val="TAL"/>
              <w:rPr>
                <w:ins w:id="7106" w:author="R4-1809479" w:date="2018-07-10T13:14:00Z"/>
                <w:szCs w:val="18"/>
              </w:rPr>
            </w:pPr>
            <w:ins w:id="7107" w:author="R4-1809479" w:date="2018-07-10T13:14:00Z">
              <w:r w:rsidRPr="00B04564">
                <w:rPr>
                  <w:szCs w:val="18"/>
                </w:rPr>
                <w:t>Interfering signal centre frequency offset from the lower/upper edge of the wanted signal</w:t>
              </w:r>
              <w:r w:rsidRPr="00B04564">
                <w:rPr>
                  <w:rFonts w:cs="Arial"/>
                  <w:lang w:val="en-US" w:eastAsia="zh-CN"/>
                </w:rPr>
                <w:t xml:space="preserve"> </w:t>
              </w:r>
              <w:r w:rsidRPr="00B04564">
                <w:rPr>
                  <w:rFonts w:cs="Arial"/>
                </w:rPr>
                <w:t xml:space="preserve">or edge of </w:t>
              </w:r>
              <w:r w:rsidRPr="00B04564">
                <w:rPr>
                  <w:rFonts w:cs="Arial"/>
                  <w:i/>
                </w:rPr>
                <w:t>sub-block</w:t>
              </w:r>
              <w:r w:rsidRPr="00B04564">
                <w:rPr>
                  <w:rFonts w:cs="Arial"/>
                </w:rPr>
                <w:t xml:space="preserve"> inside a gap</w:t>
              </w:r>
            </w:ins>
          </w:p>
        </w:tc>
        <w:tc>
          <w:tcPr>
            <w:tcW w:w="6804" w:type="dxa"/>
            <w:shd w:val="clear" w:color="auto" w:fill="auto"/>
          </w:tcPr>
          <w:p w14:paraId="7D8E7685" w14:textId="77777777" w:rsidR="00103B6A" w:rsidRPr="00B04564" w:rsidRDefault="00103B6A" w:rsidP="00081372">
            <w:pPr>
              <w:pStyle w:val="TAL"/>
              <w:rPr>
                <w:ins w:id="7108" w:author="R4-1809479" w:date="2018-07-10T13:14:00Z"/>
                <w:szCs w:val="18"/>
                <w:lang w:eastAsia="zh-CN"/>
              </w:rPr>
            </w:pPr>
            <w:ins w:id="7109" w:author="R4-1809479" w:date="2018-07-10T13:14:00Z">
              <w:r w:rsidRPr="00B04564">
                <w:rPr>
                  <w:position w:val="-28"/>
                </w:rPr>
                <w:object w:dxaOrig="2480" w:dyaOrig="680" w14:anchorId="05B18532">
                  <v:shape id="_x0000_i1031" type="#_x0000_t75" style="width:100.8pt;height:28.8pt" o:ole="">
                    <v:imagedata r:id="rId28" o:title=""/>
                  </v:shape>
                  <o:OLEObject Type="Embed" ProgID="Equation.3" ShapeID="_x0000_i1031" DrawAspect="Content" ObjectID="_1592748782" r:id="rId29"/>
                </w:object>
              </w:r>
            </w:ins>
            <w:ins w:id="7110" w:author="R4-1809479" w:date="2018-07-10T13:14:00Z">
              <w:r w:rsidRPr="00B04564">
                <w:t>, for n=1, 2 and 3</w:t>
              </w:r>
            </w:ins>
          </w:p>
        </w:tc>
      </w:tr>
      <w:tr w:rsidR="00103B6A" w:rsidRPr="00B04564" w14:paraId="22875907" w14:textId="77777777" w:rsidTr="00081372">
        <w:trPr>
          <w:jc w:val="center"/>
          <w:ins w:id="7111" w:author="R4-1809479" w:date="2018-07-10T13:14:00Z"/>
        </w:trPr>
        <w:tc>
          <w:tcPr>
            <w:tcW w:w="0" w:type="auto"/>
            <w:gridSpan w:val="2"/>
            <w:shd w:val="clear" w:color="auto" w:fill="auto"/>
          </w:tcPr>
          <w:p w14:paraId="2549FD4E" w14:textId="77777777" w:rsidR="00103B6A" w:rsidRPr="00B04564" w:rsidRDefault="00103B6A" w:rsidP="00081372">
            <w:pPr>
              <w:pStyle w:val="TAN"/>
              <w:rPr>
                <w:ins w:id="7112" w:author="R4-1809479" w:date="2018-07-10T13:14:00Z"/>
                <w:lang w:eastAsia="zh-CN"/>
              </w:rPr>
            </w:pPr>
            <w:ins w:id="7113" w:author="R4-1809479" w:date="2018-07-10T13:14:00Z">
              <w:r w:rsidRPr="00B04564">
                <w:t>NOTE</w:t>
              </w:r>
              <w:r w:rsidRPr="00B04564">
                <w:rPr>
                  <w:lang w:eastAsia="ja-JP"/>
                </w:rPr>
                <w:t>:</w:t>
              </w:r>
              <w:r w:rsidRPr="00B04564">
                <w:tab/>
              </w:r>
              <w:r w:rsidRPr="00B04564">
                <w:rPr>
                  <w:lang w:eastAsia="zh-CN"/>
                </w:rPr>
                <w:t xml:space="preserve">Interfering signal positions that are partially or completely outside of any downlink </w:t>
              </w:r>
              <w:r w:rsidRPr="00B04564">
                <w:rPr>
                  <w:i/>
                  <w:lang w:eastAsia="zh-CN"/>
                </w:rPr>
                <w:t>operating band</w:t>
              </w:r>
              <w:r w:rsidRPr="00B04564">
                <w:rPr>
                  <w:lang w:eastAsia="zh-CN"/>
                </w:rPr>
                <w:t xml:space="preserve"> of the TAB connector are excluded from the requirement, unless the interfering signal positions fall within the frequency range of adjacent downlink </w:t>
              </w:r>
              <w:r w:rsidRPr="00B04564">
                <w:rPr>
                  <w:i/>
                  <w:lang w:eastAsia="zh-CN"/>
                </w:rPr>
                <w:t>operating bands</w:t>
              </w:r>
              <w:r w:rsidRPr="00B04564">
                <w:rPr>
                  <w:lang w:eastAsia="zh-CN"/>
                </w:rPr>
                <w:t xml:space="preserve"> in the same geographical area. </w:t>
              </w:r>
            </w:ins>
          </w:p>
        </w:tc>
      </w:tr>
    </w:tbl>
    <w:p w14:paraId="3D6F2428" w14:textId="77777777" w:rsidR="00103B6A" w:rsidRPr="0022085C" w:rsidRDefault="00103B6A" w:rsidP="00103B6A">
      <w:pPr>
        <w:rPr>
          <w:ins w:id="7114" w:author="R4-1809479" w:date="2018-07-10T13:14:00Z"/>
          <w:lang w:eastAsia="zh-CN"/>
        </w:rPr>
      </w:pPr>
    </w:p>
    <w:p w14:paraId="6BCAD85D" w14:textId="77777777" w:rsidR="00103B6A" w:rsidRPr="0022085C" w:rsidRDefault="00103B6A" w:rsidP="00103B6A">
      <w:pPr>
        <w:pStyle w:val="Heading5"/>
        <w:rPr>
          <w:ins w:id="7115" w:author="R4-1809479" w:date="2018-07-10T13:14:00Z"/>
          <w:color w:val="000000" w:themeColor="text1"/>
        </w:rPr>
      </w:pPr>
      <w:bookmarkStart w:id="7116" w:name="_Toc502933002"/>
      <w:bookmarkStart w:id="7117" w:name="_Toc506829563"/>
      <w:bookmarkStart w:id="7118" w:name="_Toc519006164"/>
      <w:ins w:id="7119" w:author="R4-1809479" w:date="2018-07-10T13:14:00Z">
        <w:r w:rsidRPr="0022085C">
          <w:rPr>
            <w:color w:val="000000" w:themeColor="text1"/>
          </w:rPr>
          <w:t>6.7.5.2.2</w:t>
        </w:r>
        <w:r w:rsidRPr="0022085C">
          <w:rPr>
            <w:color w:val="000000" w:themeColor="text1"/>
          </w:rPr>
          <w:tab/>
          <w:t>Intra-system minimum requirements</w:t>
        </w:r>
        <w:bookmarkEnd w:id="7116"/>
        <w:bookmarkEnd w:id="7117"/>
        <w:bookmarkEnd w:id="7118"/>
      </w:ins>
    </w:p>
    <w:p w14:paraId="5FDB4CB6" w14:textId="77777777" w:rsidR="00103B6A" w:rsidRPr="0022085C" w:rsidRDefault="00103B6A" w:rsidP="00103B6A">
      <w:pPr>
        <w:rPr>
          <w:ins w:id="7120" w:author="R4-1809479" w:date="2018-07-10T13:14:00Z"/>
          <w:color w:val="000000" w:themeColor="text1"/>
          <w:lang w:eastAsia="zh-CN"/>
        </w:rPr>
      </w:pPr>
      <w:ins w:id="7121" w:author="R4-1809479" w:date="2018-07-10T13:14:00Z">
        <w:r w:rsidRPr="0022085C">
          <w:rPr>
            <w:color w:val="000000" w:themeColor="text1"/>
          </w:rPr>
          <w:t xml:space="preserve">The transmitter intermodulation level shall not exceed the unwanted emission limits in subclauses 6.6.3 and 6.6.4 in the presence of an NR interfering signal according to </w:t>
        </w:r>
        <w:r w:rsidRPr="0022085C">
          <w:rPr>
            <w:color w:val="000000" w:themeColor="text1"/>
            <w:lang w:eastAsia="zh-CN"/>
          </w:rPr>
          <w:t>table 6.7.5.2.2-1.</w:t>
        </w:r>
      </w:ins>
    </w:p>
    <w:p w14:paraId="7B1AD5BA" w14:textId="77777777" w:rsidR="00103B6A" w:rsidRDefault="00103B6A" w:rsidP="00103B6A">
      <w:pPr>
        <w:pStyle w:val="TH"/>
        <w:rPr>
          <w:ins w:id="7122" w:author="R4-1809479" w:date="2018-07-10T13:14:00Z"/>
          <w:color w:val="000000" w:themeColor="text1"/>
        </w:rPr>
      </w:pPr>
      <w:ins w:id="7123" w:author="R4-1809479" w:date="2018-07-10T13:14:00Z">
        <w:r w:rsidRPr="0022085C">
          <w:rPr>
            <w:color w:val="000000" w:themeColor="text1"/>
          </w:rPr>
          <w:t>Table</w:t>
        </w:r>
        <w:r w:rsidRPr="0022085C">
          <w:rPr>
            <w:color w:val="000000" w:themeColor="text1"/>
            <w:lang w:eastAsia="zh-CN"/>
          </w:rPr>
          <w:t xml:space="preserve"> 6.7.5.2.2-1</w:t>
        </w:r>
        <w:r w:rsidRPr="0022085C">
          <w:rPr>
            <w:color w:val="000000" w:themeColor="text1"/>
          </w:rPr>
          <w:t>: Interfering and wanted signals for intra-system transmitter intermodulation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469"/>
        <w:gridCol w:w="6162"/>
      </w:tblGrid>
      <w:tr w:rsidR="00103B6A" w:rsidRPr="00B04564" w14:paraId="760AD4E0" w14:textId="77777777" w:rsidTr="00081372">
        <w:trPr>
          <w:tblHeader/>
          <w:jc w:val="center"/>
          <w:ins w:id="7124" w:author="R4-1809479" w:date="2018-07-10T13:14:00Z"/>
        </w:trPr>
        <w:tc>
          <w:tcPr>
            <w:tcW w:w="3505" w:type="dxa"/>
            <w:shd w:val="clear" w:color="auto" w:fill="auto"/>
          </w:tcPr>
          <w:p w14:paraId="4F864B30" w14:textId="77777777" w:rsidR="00103B6A" w:rsidRPr="00B04564" w:rsidRDefault="00103B6A" w:rsidP="00081372">
            <w:pPr>
              <w:pStyle w:val="TAH"/>
              <w:rPr>
                <w:ins w:id="7125" w:author="R4-1809479" w:date="2018-07-10T13:14:00Z"/>
              </w:rPr>
            </w:pPr>
            <w:ins w:id="7126" w:author="R4-1809479" w:date="2018-07-10T13:14:00Z">
              <w:r w:rsidRPr="00B04564">
                <w:t>Parameter</w:t>
              </w:r>
            </w:ins>
          </w:p>
        </w:tc>
        <w:tc>
          <w:tcPr>
            <w:tcW w:w="6804" w:type="dxa"/>
            <w:shd w:val="clear" w:color="auto" w:fill="auto"/>
          </w:tcPr>
          <w:p w14:paraId="6DFF4BC6" w14:textId="77777777" w:rsidR="00103B6A" w:rsidRPr="00B04564" w:rsidRDefault="00103B6A" w:rsidP="00081372">
            <w:pPr>
              <w:pStyle w:val="TAH"/>
              <w:rPr>
                <w:ins w:id="7127" w:author="R4-1809479" w:date="2018-07-10T13:14:00Z"/>
              </w:rPr>
            </w:pPr>
            <w:ins w:id="7128" w:author="R4-1809479" w:date="2018-07-10T13:14:00Z">
              <w:r w:rsidRPr="00B04564">
                <w:t>Value</w:t>
              </w:r>
            </w:ins>
          </w:p>
        </w:tc>
      </w:tr>
      <w:tr w:rsidR="00103B6A" w:rsidRPr="00B04564" w14:paraId="1A230AB2" w14:textId="77777777" w:rsidTr="00081372">
        <w:trPr>
          <w:jc w:val="center"/>
          <w:ins w:id="7129" w:author="R4-1809479" w:date="2018-07-10T13:14:00Z"/>
        </w:trPr>
        <w:tc>
          <w:tcPr>
            <w:tcW w:w="3505" w:type="dxa"/>
            <w:shd w:val="clear" w:color="auto" w:fill="auto"/>
          </w:tcPr>
          <w:p w14:paraId="18958F96" w14:textId="77777777" w:rsidR="00103B6A" w:rsidRPr="00B04564" w:rsidRDefault="00103B6A" w:rsidP="00081372">
            <w:pPr>
              <w:pStyle w:val="TAL"/>
              <w:rPr>
                <w:ins w:id="7130" w:author="R4-1809479" w:date="2018-07-10T13:14:00Z"/>
                <w:szCs w:val="18"/>
              </w:rPr>
            </w:pPr>
            <w:ins w:id="7131" w:author="R4-1809479" w:date="2018-07-10T13:14:00Z">
              <w:r w:rsidRPr="00B04564">
                <w:rPr>
                  <w:szCs w:val="18"/>
                </w:rPr>
                <w:t>Wanted signal type</w:t>
              </w:r>
            </w:ins>
          </w:p>
        </w:tc>
        <w:tc>
          <w:tcPr>
            <w:tcW w:w="6804" w:type="dxa"/>
            <w:shd w:val="clear" w:color="auto" w:fill="auto"/>
          </w:tcPr>
          <w:p w14:paraId="3CB22ADC" w14:textId="77777777" w:rsidR="00103B6A" w:rsidRPr="00B04564" w:rsidRDefault="00103B6A" w:rsidP="00081372">
            <w:pPr>
              <w:pStyle w:val="TAL"/>
              <w:rPr>
                <w:ins w:id="7132" w:author="R4-1809479" w:date="2018-07-10T13:14:00Z"/>
                <w:szCs w:val="18"/>
                <w:lang w:eastAsia="zh-CN"/>
              </w:rPr>
            </w:pPr>
            <w:ins w:id="7133" w:author="R4-1809479" w:date="2018-07-10T13:14:00Z">
              <w:r w:rsidRPr="00B04564">
                <w:rPr>
                  <w:szCs w:val="18"/>
                  <w:lang w:eastAsia="zh-CN"/>
                </w:rPr>
                <w:t>NR signal</w:t>
              </w:r>
            </w:ins>
          </w:p>
        </w:tc>
      </w:tr>
      <w:tr w:rsidR="00103B6A" w:rsidRPr="00B04564" w14:paraId="1EF40DE0" w14:textId="77777777" w:rsidTr="00081372">
        <w:trPr>
          <w:jc w:val="center"/>
          <w:ins w:id="7134" w:author="R4-1809479" w:date="2018-07-10T13:14:00Z"/>
        </w:trPr>
        <w:tc>
          <w:tcPr>
            <w:tcW w:w="3505" w:type="dxa"/>
            <w:shd w:val="clear" w:color="auto" w:fill="auto"/>
          </w:tcPr>
          <w:p w14:paraId="4D5E2129" w14:textId="77777777" w:rsidR="00103B6A" w:rsidRPr="00B04564" w:rsidRDefault="00103B6A" w:rsidP="00081372">
            <w:pPr>
              <w:pStyle w:val="TAL"/>
              <w:rPr>
                <w:ins w:id="7135" w:author="R4-1809479" w:date="2018-07-10T13:14:00Z"/>
              </w:rPr>
            </w:pPr>
            <w:ins w:id="7136" w:author="R4-1809479" w:date="2018-07-10T13:14:00Z">
              <w:r w:rsidRPr="00B04564">
                <w:t>Interfering signal type</w:t>
              </w:r>
            </w:ins>
          </w:p>
        </w:tc>
        <w:tc>
          <w:tcPr>
            <w:tcW w:w="6804" w:type="dxa"/>
            <w:shd w:val="clear" w:color="auto" w:fill="auto"/>
          </w:tcPr>
          <w:p w14:paraId="2F2AFB36" w14:textId="77777777" w:rsidR="00103B6A" w:rsidRPr="00B04564" w:rsidRDefault="00103B6A" w:rsidP="00081372">
            <w:pPr>
              <w:pStyle w:val="TAL"/>
              <w:rPr>
                <w:ins w:id="7137" w:author="R4-1809479" w:date="2018-07-10T13:14:00Z"/>
              </w:rPr>
            </w:pPr>
            <w:ins w:id="7138" w:author="R4-1809479" w:date="2018-07-10T13:14:00Z">
              <w:r w:rsidRPr="00B04564">
                <w:rPr>
                  <w:lang w:eastAsia="zh-CN"/>
                </w:rPr>
                <w:t xml:space="preserve">NR </w:t>
              </w:r>
              <w:r w:rsidRPr="00B04564">
                <w:t xml:space="preserve">signal of the same </w:t>
              </w:r>
              <w:r w:rsidRPr="00B04564">
                <w:rPr>
                  <w:i/>
                </w:rPr>
                <w:t>BS channel bandwidth</w:t>
              </w:r>
              <w:r w:rsidRPr="00B04564">
                <w:t xml:space="preserve"> and SCS as the wanted signal (Note 1).</w:t>
              </w:r>
            </w:ins>
          </w:p>
        </w:tc>
      </w:tr>
      <w:tr w:rsidR="00103B6A" w:rsidRPr="00B04564" w14:paraId="34CE939A" w14:textId="77777777" w:rsidTr="00081372">
        <w:trPr>
          <w:jc w:val="center"/>
          <w:ins w:id="7139" w:author="R4-1809479" w:date="2018-07-10T13:14:00Z"/>
        </w:trPr>
        <w:tc>
          <w:tcPr>
            <w:tcW w:w="3505" w:type="dxa"/>
            <w:shd w:val="clear" w:color="auto" w:fill="auto"/>
          </w:tcPr>
          <w:p w14:paraId="13C51A40" w14:textId="77777777" w:rsidR="00103B6A" w:rsidRPr="00B04564" w:rsidRDefault="00103B6A" w:rsidP="00081372">
            <w:pPr>
              <w:pStyle w:val="TAL"/>
              <w:rPr>
                <w:ins w:id="7140" w:author="R4-1809479" w:date="2018-07-10T13:14:00Z"/>
              </w:rPr>
            </w:pPr>
            <w:ins w:id="7141" w:author="R4-1809479" w:date="2018-07-10T13:14:00Z">
              <w:r w:rsidRPr="00B04564">
                <w:t>Interfering signal level</w:t>
              </w:r>
            </w:ins>
          </w:p>
        </w:tc>
        <w:tc>
          <w:tcPr>
            <w:tcW w:w="6804" w:type="dxa"/>
            <w:shd w:val="clear" w:color="auto" w:fill="auto"/>
          </w:tcPr>
          <w:p w14:paraId="0B8CD4DB" w14:textId="77777777" w:rsidR="00103B6A" w:rsidRPr="00B04564" w:rsidRDefault="00103B6A" w:rsidP="00081372">
            <w:pPr>
              <w:pStyle w:val="TAL"/>
              <w:rPr>
                <w:ins w:id="7142" w:author="R4-1809479" w:date="2018-07-10T13:14:00Z"/>
              </w:rPr>
            </w:pPr>
            <w:ins w:id="7143" w:author="R4-1809479" w:date="2018-07-10T13:14:00Z">
              <w:r w:rsidRPr="00B04564">
                <w:t>Power level declared by the base station manufacturer (Note</w:t>
              </w:r>
              <w:r w:rsidRPr="00B04564">
                <w:rPr>
                  <w:lang w:eastAsia="ja-JP"/>
                </w:rPr>
                <w:t xml:space="preserve"> </w:t>
              </w:r>
              <w:r w:rsidRPr="00B04564">
                <w:t>2).</w:t>
              </w:r>
            </w:ins>
          </w:p>
        </w:tc>
      </w:tr>
      <w:tr w:rsidR="00103B6A" w:rsidRPr="00B04564" w14:paraId="68B81D84" w14:textId="77777777" w:rsidTr="00081372">
        <w:trPr>
          <w:jc w:val="center"/>
          <w:ins w:id="7144" w:author="R4-1809479" w:date="2018-07-10T13:14:00Z"/>
        </w:trPr>
        <w:tc>
          <w:tcPr>
            <w:tcW w:w="3505" w:type="dxa"/>
            <w:shd w:val="clear" w:color="auto" w:fill="auto"/>
          </w:tcPr>
          <w:p w14:paraId="74013DB4" w14:textId="77777777" w:rsidR="00103B6A" w:rsidRPr="00B04564" w:rsidRDefault="00103B6A" w:rsidP="00081372">
            <w:pPr>
              <w:pStyle w:val="TAL"/>
              <w:rPr>
                <w:ins w:id="7145" w:author="R4-1809479" w:date="2018-07-10T13:14:00Z"/>
              </w:rPr>
            </w:pPr>
            <w:ins w:id="7146" w:author="R4-1809479" w:date="2018-07-10T13:14:00Z">
              <w:r w:rsidRPr="00B04564">
                <w:t>Frequency offset between interfering signal and wanted signal</w:t>
              </w:r>
            </w:ins>
          </w:p>
        </w:tc>
        <w:tc>
          <w:tcPr>
            <w:tcW w:w="6804" w:type="dxa"/>
            <w:shd w:val="clear" w:color="auto" w:fill="auto"/>
          </w:tcPr>
          <w:p w14:paraId="6EA91C85" w14:textId="77777777" w:rsidR="00103B6A" w:rsidRPr="00B04564" w:rsidRDefault="00103B6A" w:rsidP="00081372">
            <w:pPr>
              <w:pStyle w:val="TAL"/>
              <w:rPr>
                <w:ins w:id="7147" w:author="R4-1809479" w:date="2018-07-10T13:14:00Z"/>
              </w:rPr>
            </w:pPr>
            <w:ins w:id="7148" w:author="R4-1809479" w:date="2018-07-10T13:14:00Z">
              <w:r w:rsidRPr="00B04564">
                <w:t>0 MHz</w:t>
              </w:r>
            </w:ins>
          </w:p>
        </w:tc>
      </w:tr>
      <w:tr w:rsidR="00103B6A" w:rsidRPr="00B04564" w14:paraId="404F9A59" w14:textId="77777777" w:rsidTr="00081372">
        <w:trPr>
          <w:jc w:val="center"/>
          <w:ins w:id="7149" w:author="R4-1809479" w:date="2018-07-10T13:14:00Z"/>
        </w:trPr>
        <w:tc>
          <w:tcPr>
            <w:tcW w:w="0" w:type="auto"/>
            <w:gridSpan w:val="2"/>
            <w:shd w:val="clear" w:color="auto" w:fill="auto"/>
          </w:tcPr>
          <w:p w14:paraId="7A512CE3" w14:textId="77777777" w:rsidR="00103B6A" w:rsidRPr="00B04564" w:rsidRDefault="00103B6A" w:rsidP="00081372">
            <w:pPr>
              <w:pStyle w:val="TAN"/>
              <w:rPr>
                <w:ins w:id="7150" w:author="R4-1809479" w:date="2018-07-10T13:14:00Z"/>
              </w:rPr>
            </w:pPr>
            <w:ins w:id="7151" w:author="R4-1809479" w:date="2018-07-10T13:14:00Z">
              <w:r w:rsidRPr="00B04564">
                <w:t>NOTE 1:</w:t>
              </w:r>
              <w:r w:rsidRPr="00B04564">
                <w:rPr>
                  <w:lang w:eastAsia="ja-JP"/>
                </w:rPr>
                <w:tab/>
              </w:r>
              <w:r w:rsidRPr="00B04564">
                <w:t>The interfering signal shall be incoherent with the wanted signal.</w:t>
              </w:r>
            </w:ins>
          </w:p>
          <w:p w14:paraId="1733FBCD" w14:textId="77777777" w:rsidR="00103B6A" w:rsidRPr="00B04564" w:rsidRDefault="00103B6A" w:rsidP="00081372">
            <w:pPr>
              <w:pStyle w:val="TAN"/>
              <w:rPr>
                <w:ins w:id="7152" w:author="R4-1809479" w:date="2018-07-10T13:14:00Z"/>
              </w:rPr>
            </w:pPr>
            <w:ins w:id="7153" w:author="R4-1809479" w:date="2018-07-10T13:14:00Z">
              <w:r w:rsidRPr="00B04564">
                <w:t>NOTE 2:</w:t>
              </w:r>
              <w:r w:rsidRPr="00B04564">
                <w:rPr>
                  <w:lang w:eastAsia="ja-JP"/>
                </w:rPr>
                <w:tab/>
              </w:r>
              <w:r w:rsidRPr="00B04564">
                <w:rPr>
                  <w:szCs w:val="18"/>
                </w:rPr>
                <w:t xml:space="preserve">The declared interfering signal power level at each </w:t>
              </w:r>
              <w:r w:rsidRPr="00B04564">
                <w:rPr>
                  <w:i/>
                  <w:szCs w:val="18"/>
                </w:rPr>
                <w:t>TAB connector</w:t>
              </w:r>
              <w:r w:rsidRPr="00B04564">
                <w:rPr>
                  <w:szCs w:val="18"/>
                </w:rPr>
                <w:t xml:space="preserve"> is the sum of the co-channel leakage power coupled via the combined RDN and Antenna Array from all the other </w:t>
              </w:r>
              <w:r w:rsidRPr="00B04564">
                <w:rPr>
                  <w:i/>
                  <w:szCs w:val="18"/>
                </w:rPr>
                <w:t>TAB connectors</w:t>
              </w:r>
              <w:r w:rsidRPr="00B04564">
                <w:rPr>
                  <w:szCs w:val="18"/>
                </w:rPr>
                <w:t xml:space="preserve">, but does not comprise power radiated from the Antenna Array and reflected back from the environment. </w:t>
              </w:r>
              <w:r w:rsidRPr="00B04564">
                <w:t xml:space="preserve">The power at each of the interfering </w:t>
              </w:r>
              <w:r w:rsidRPr="00B04564">
                <w:rPr>
                  <w:i/>
                </w:rPr>
                <w:t>TAB connectors</w:t>
              </w:r>
              <w:r w:rsidRPr="00B04564">
                <w:t xml:space="preserve"> is P</w:t>
              </w:r>
              <w:r w:rsidRPr="00B04564">
                <w:rPr>
                  <w:vertAlign w:val="subscript"/>
                </w:rPr>
                <w:t>rated,c,TABC</w:t>
              </w:r>
              <w:r w:rsidRPr="00B04564">
                <w:t>.</w:t>
              </w:r>
            </w:ins>
          </w:p>
        </w:tc>
      </w:tr>
    </w:tbl>
    <w:p w14:paraId="48E12EFC" w14:textId="77777777" w:rsidR="00103B6A" w:rsidRPr="0053429D" w:rsidRDefault="00103B6A" w:rsidP="00103B6A">
      <w:pPr>
        <w:pStyle w:val="Heading5"/>
        <w:rPr>
          <w:ins w:id="7154" w:author="R4-1809479" w:date="2018-07-10T13:14:00Z"/>
          <w:color w:val="000000" w:themeColor="text1"/>
        </w:rPr>
      </w:pPr>
      <w:bookmarkStart w:id="7155" w:name="_Toc519006165"/>
      <w:ins w:id="7156" w:author="R4-1809479" w:date="2018-07-10T13:14:00Z">
        <w:r w:rsidRPr="0053429D">
          <w:rPr>
            <w:color w:val="000000" w:themeColor="text1"/>
          </w:rPr>
          <w:t>6.7.5.</w:t>
        </w:r>
        <w:r>
          <w:rPr>
            <w:color w:val="000000" w:themeColor="text1"/>
          </w:rPr>
          <w:t>2.3</w:t>
        </w:r>
        <w:r w:rsidRPr="0053429D">
          <w:rPr>
            <w:color w:val="000000" w:themeColor="text1"/>
          </w:rPr>
          <w:tab/>
          <w:t>Additional requirements</w:t>
        </w:r>
        <w:bookmarkEnd w:id="7155"/>
      </w:ins>
    </w:p>
    <w:p w14:paraId="01D44D8C" w14:textId="77777777" w:rsidR="00103B6A" w:rsidRPr="003D30E8" w:rsidRDefault="00103B6A" w:rsidP="00103B6A">
      <w:pPr>
        <w:pStyle w:val="Guidance"/>
        <w:rPr>
          <w:ins w:id="7157" w:author="R4-1809479" w:date="2018-07-10T13:14:00Z"/>
          <w:color w:val="FF0000"/>
          <w:lang w:eastAsia="zh-CN"/>
        </w:rPr>
      </w:pPr>
      <w:ins w:id="7158" w:author="R4-1809479" w:date="2018-07-10T13:14:00Z">
        <w:r>
          <w:t>TBD</w:t>
        </w:r>
      </w:ins>
    </w:p>
    <w:p w14:paraId="1066F8A1" w14:textId="77777777" w:rsidR="00103B6A" w:rsidRDefault="00103B6A" w:rsidP="00775CF9">
      <w:pPr>
        <w:pStyle w:val="Guidance"/>
      </w:pPr>
    </w:p>
    <w:p w14:paraId="152FDDE8" w14:textId="77777777" w:rsidR="00D25FC8" w:rsidRDefault="00D25FC8" w:rsidP="00D25FC8">
      <w:pPr>
        <w:pStyle w:val="Heading1"/>
      </w:pPr>
      <w:r>
        <w:br w:type="page"/>
      </w:r>
      <w:bookmarkStart w:id="7159" w:name="_Toc481653306"/>
      <w:bookmarkStart w:id="7160" w:name="_Toc481685300"/>
      <w:bookmarkStart w:id="7161" w:name="_Toc519006166"/>
      <w:r>
        <w:lastRenderedPageBreak/>
        <w:t>7</w:t>
      </w:r>
      <w:r>
        <w:tab/>
        <w:t>Conducted receiver characteristics</w:t>
      </w:r>
      <w:bookmarkEnd w:id="7159"/>
      <w:bookmarkEnd w:id="7160"/>
      <w:bookmarkEnd w:id="7161"/>
      <w:r>
        <w:tab/>
      </w:r>
    </w:p>
    <w:p w14:paraId="6860C2DA" w14:textId="77777777" w:rsidR="00D25FC8" w:rsidRDefault="00D25FC8" w:rsidP="00D25FC8">
      <w:pPr>
        <w:pStyle w:val="Heading2"/>
      </w:pPr>
      <w:bookmarkStart w:id="7162" w:name="_Toc481653307"/>
      <w:bookmarkStart w:id="7163" w:name="_Toc481685301"/>
      <w:bookmarkStart w:id="7164" w:name="_Toc519006167"/>
      <w:r>
        <w:t>7.1</w:t>
      </w:r>
      <w:r>
        <w:tab/>
        <w:t>General</w:t>
      </w:r>
      <w:bookmarkEnd w:id="7162"/>
      <w:bookmarkEnd w:id="7163"/>
      <w:bookmarkEnd w:id="7164"/>
      <w:r>
        <w:tab/>
      </w:r>
    </w:p>
    <w:p w14:paraId="7632FB43" w14:textId="5B8BCC46" w:rsidR="0067162F" w:rsidRPr="00AC42CD" w:rsidRDefault="00775CF9" w:rsidP="0067162F">
      <w:pPr>
        <w:rPr>
          <w:ins w:id="7165" w:author="R4-1808987" w:date="2018-07-09T14:06:00Z"/>
          <w:rFonts w:eastAsia="DengXian"/>
          <w:lang w:eastAsia="zh-CN"/>
        </w:rPr>
      </w:pPr>
      <w:bookmarkStart w:id="7166" w:name="_Toc481653308"/>
      <w:bookmarkStart w:id="7167" w:name="_Toc481685302"/>
      <w:del w:id="7168" w:author="R4-1808987" w:date="2018-07-09T14:06:00Z">
        <w:r w:rsidDel="0067162F">
          <w:delText>This subclause describes any general aspects of conducted receiver characteristics and relations between requirements.</w:delText>
        </w:r>
      </w:del>
      <w:ins w:id="7169" w:author="R4-1808987" w:date="2018-07-09T14:06:00Z">
        <w:r w:rsidR="0067162F" w:rsidRPr="00AC42CD">
          <w:rPr>
            <w:rFonts w:eastAsia="DengXian"/>
            <w:lang w:eastAsia="zh-CN"/>
          </w:rPr>
          <w:t xml:space="preserve">Conducted receiver characteristics are specified at the </w:t>
        </w:r>
        <w:r w:rsidR="0067162F" w:rsidRPr="00AC42CD">
          <w:rPr>
            <w:rFonts w:eastAsia="DengXian"/>
            <w:i/>
            <w:lang w:eastAsia="zh-CN"/>
          </w:rPr>
          <w:t>antenna connector</w:t>
        </w:r>
        <w:r w:rsidR="0067162F" w:rsidRPr="00AC42CD">
          <w:rPr>
            <w:rFonts w:eastAsia="DengXian"/>
            <w:lang w:eastAsia="zh-CN"/>
          </w:rPr>
          <w:t xml:space="preserve"> for </w:t>
        </w:r>
        <w:r w:rsidR="0067162F" w:rsidRPr="00AC42CD">
          <w:rPr>
            <w:rFonts w:eastAsia="DengXian"/>
            <w:i/>
            <w:lang w:eastAsia="zh-CN"/>
          </w:rPr>
          <w:t>BS type 1-C</w:t>
        </w:r>
        <w:r w:rsidR="0067162F" w:rsidRPr="00AC42CD">
          <w:rPr>
            <w:rFonts w:eastAsia="DengXian"/>
            <w:lang w:eastAsia="zh-CN"/>
          </w:rPr>
          <w:t xml:space="preserve"> and at the </w:t>
        </w:r>
        <w:r w:rsidR="0067162F" w:rsidRPr="00AC42CD">
          <w:rPr>
            <w:rFonts w:eastAsia="DengXian"/>
            <w:i/>
            <w:lang w:eastAsia="zh-CN"/>
          </w:rPr>
          <w:t>TAB connector</w:t>
        </w:r>
        <w:r w:rsidR="0067162F" w:rsidRPr="00AC42CD">
          <w:rPr>
            <w:rFonts w:eastAsia="DengXian"/>
            <w:lang w:eastAsia="zh-CN"/>
          </w:rPr>
          <w:t xml:space="preserve"> for </w:t>
        </w:r>
        <w:r w:rsidR="0067162F" w:rsidRPr="00AC42CD">
          <w:rPr>
            <w:rFonts w:eastAsia="DengXian"/>
            <w:i/>
            <w:lang w:eastAsia="zh-CN"/>
          </w:rPr>
          <w:t>BS type 1-H</w:t>
        </w:r>
        <w:r w:rsidR="0067162F" w:rsidRPr="00AC42CD">
          <w:rPr>
            <w:rFonts w:eastAsia="DengXian"/>
            <w:lang w:eastAsia="zh-CN"/>
          </w:rPr>
          <w:t xml:space="preserve">, with full complement of transceivers for the configuration in normal operating condition. </w:t>
        </w:r>
      </w:ins>
    </w:p>
    <w:p w14:paraId="1CDE42FC" w14:textId="77777777" w:rsidR="0067162F" w:rsidRPr="00AC42CD" w:rsidRDefault="0067162F" w:rsidP="0067162F">
      <w:pPr>
        <w:rPr>
          <w:ins w:id="7170" w:author="R4-1808987" w:date="2018-07-09T14:06:00Z"/>
          <w:rFonts w:eastAsia="DengXian"/>
          <w:lang w:eastAsia="zh-CN"/>
        </w:rPr>
      </w:pPr>
      <w:ins w:id="7171" w:author="R4-1808987" w:date="2018-07-09T14:06:00Z">
        <w:r w:rsidRPr="00AC42CD">
          <w:rPr>
            <w:rFonts w:eastAsia="DengXian" w:cs="v5.0.0"/>
          </w:rPr>
          <w:t>Unless otherwise stated, t</w:t>
        </w:r>
        <w:r w:rsidRPr="00AC42CD">
          <w:rPr>
            <w:rFonts w:eastAsia="DengXian"/>
            <w:lang w:eastAsia="zh-CN"/>
          </w:rPr>
          <w:t xml:space="preserve">he following arrangements apply for conducted receiver characteristics requirements in clause 7: </w:t>
        </w:r>
      </w:ins>
    </w:p>
    <w:p w14:paraId="15BC8AF3" w14:textId="77777777" w:rsidR="0067162F" w:rsidRPr="00AC42CD" w:rsidRDefault="0067162F" w:rsidP="0067162F">
      <w:pPr>
        <w:ind w:left="568" w:hanging="284"/>
        <w:rPr>
          <w:ins w:id="7172" w:author="R4-1808987" w:date="2018-07-09T14:06:00Z"/>
          <w:rFonts w:eastAsia="DengXian"/>
          <w:lang w:eastAsia="zh-CN"/>
        </w:rPr>
      </w:pPr>
      <w:ins w:id="7173" w:author="R4-1808987" w:date="2018-07-09T14:06:00Z">
        <w:r w:rsidRPr="00AC42CD">
          <w:rPr>
            <w:rFonts w:eastAsia="DengXian"/>
            <w:lang w:eastAsia="zh-CN"/>
          </w:rPr>
          <w:t>-</w:t>
        </w:r>
        <w:r w:rsidRPr="00AC42CD">
          <w:rPr>
            <w:rFonts w:eastAsia="DengXian"/>
            <w:lang w:eastAsia="zh-CN"/>
          </w:rPr>
          <w:tab/>
          <w:t>Requirements apply during the BS receive period.</w:t>
        </w:r>
      </w:ins>
    </w:p>
    <w:p w14:paraId="7D2B581A" w14:textId="77777777" w:rsidR="0067162F" w:rsidRPr="00AC42CD" w:rsidRDefault="0067162F" w:rsidP="0067162F">
      <w:pPr>
        <w:ind w:left="568" w:hanging="284"/>
        <w:rPr>
          <w:ins w:id="7174" w:author="R4-1808987" w:date="2018-07-09T14:06:00Z"/>
          <w:rFonts w:eastAsia="DengXian"/>
          <w:lang w:eastAsia="zh-CN"/>
        </w:rPr>
      </w:pPr>
      <w:ins w:id="7175" w:author="R4-1808987" w:date="2018-07-09T14:06:00Z">
        <w:r w:rsidRPr="00AC42CD">
          <w:rPr>
            <w:rFonts w:eastAsia="DengXian"/>
            <w:lang w:eastAsia="zh-CN"/>
          </w:rPr>
          <w:t>-</w:t>
        </w:r>
        <w:r w:rsidRPr="00AC42CD">
          <w:rPr>
            <w:rFonts w:eastAsia="DengXian"/>
            <w:lang w:eastAsia="zh-CN"/>
          </w:rPr>
          <w:tab/>
          <w:t>Requirements shall be met for any transmitter setting.</w:t>
        </w:r>
      </w:ins>
    </w:p>
    <w:p w14:paraId="02DFD6C2" w14:textId="77777777" w:rsidR="0067162F" w:rsidRPr="00AC42CD" w:rsidRDefault="0067162F" w:rsidP="0067162F">
      <w:pPr>
        <w:ind w:left="568" w:hanging="284"/>
        <w:rPr>
          <w:ins w:id="7176" w:author="R4-1808987" w:date="2018-07-09T14:06:00Z"/>
          <w:rFonts w:eastAsia="DengXian"/>
          <w:lang w:eastAsia="zh-CN"/>
        </w:rPr>
      </w:pPr>
      <w:ins w:id="7177" w:author="R4-1808987" w:date="2018-07-09T14:06:00Z">
        <w:r w:rsidRPr="00AC42CD">
          <w:rPr>
            <w:rFonts w:eastAsia="DengXian"/>
            <w:lang w:eastAsia="zh-CN"/>
          </w:rPr>
          <w:t>-</w:t>
        </w:r>
        <w:r w:rsidRPr="00AC42CD">
          <w:rPr>
            <w:rFonts w:eastAsia="DengXian"/>
            <w:lang w:eastAsia="zh-CN"/>
          </w:rPr>
          <w:tab/>
          <w:t>For FDD operation the requirements shall be met with the transmitter unit(s) ON.</w:t>
        </w:r>
      </w:ins>
    </w:p>
    <w:p w14:paraId="603E86F3" w14:textId="77777777" w:rsidR="0067162F" w:rsidRPr="00AC42CD" w:rsidRDefault="0067162F" w:rsidP="0067162F">
      <w:pPr>
        <w:ind w:left="568" w:hanging="284"/>
        <w:rPr>
          <w:ins w:id="7178" w:author="R4-1808987" w:date="2018-07-09T14:06:00Z"/>
          <w:rFonts w:eastAsia="DengXian"/>
          <w:lang w:eastAsia="zh-CN"/>
        </w:rPr>
      </w:pPr>
      <w:ins w:id="7179" w:author="R4-1808987" w:date="2018-07-09T14:06:00Z">
        <w:r w:rsidRPr="00AC42CD">
          <w:rPr>
            <w:rFonts w:eastAsia="DengXian"/>
            <w:lang w:eastAsia="zh-CN"/>
          </w:rPr>
          <w:t>-</w:t>
        </w:r>
        <w:r w:rsidRPr="00AC42CD">
          <w:rPr>
            <w:rFonts w:eastAsia="DengXian"/>
            <w:lang w:eastAsia="zh-CN"/>
          </w:rPr>
          <w:tab/>
          <w:t>Throughput requirements defined for the radiated receiver characteristics do not assume HARQ retransmissions.</w:t>
        </w:r>
      </w:ins>
    </w:p>
    <w:p w14:paraId="59CBF424" w14:textId="77777777" w:rsidR="0067162F" w:rsidRPr="00AC42CD" w:rsidRDefault="0067162F" w:rsidP="0067162F">
      <w:pPr>
        <w:ind w:left="568" w:hanging="284"/>
        <w:rPr>
          <w:ins w:id="7180" w:author="R4-1808987" w:date="2018-07-09T14:06:00Z"/>
          <w:rFonts w:eastAsia="DengXian"/>
          <w:lang w:eastAsia="zh-CN"/>
        </w:rPr>
      </w:pPr>
      <w:ins w:id="7181" w:author="R4-1808987" w:date="2018-07-09T14:06:00Z">
        <w:r w:rsidRPr="00AC42CD">
          <w:rPr>
            <w:rFonts w:eastAsia="DengXian"/>
            <w:lang w:eastAsia="zh-CN"/>
          </w:rPr>
          <w:t>-</w:t>
        </w:r>
        <w:r w:rsidRPr="00AC42CD">
          <w:rPr>
            <w:rFonts w:eastAsia="DengXian"/>
            <w:lang w:eastAsia="zh-CN"/>
          </w:rPr>
          <w:tab/>
          <w:t>When BS is configured to receive multiple carriers, all the throughput requirements are applicable for each received carrier.</w:t>
        </w:r>
      </w:ins>
    </w:p>
    <w:p w14:paraId="0061EE16" w14:textId="77777777" w:rsidR="0067162F" w:rsidRPr="00AC42CD" w:rsidRDefault="0067162F" w:rsidP="0067162F">
      <w:pPr>
        <w:ind w:left="568" w:hanging="284"/>
        <w:rPr>
          <w:ins w:id="7182" w:author="R4-1808987" w:date="2018-07-09T14:06:00Z"/>
          <w:rFonts w:eastAsia="DengXian"/>
          <w:lang w:eastAsia="x-none"/>
        </w:rPr>
      </w:pPr>
      <w:ins w:id="7183" w:author="R4-1808987" w:date="2018-07-09T14:06:00Z">
        <w:r w:rsidRPr="00AC42CD">
          <w:rPr>
            <w:rFonts w:eastAsia="DengXian" w:hint="eastAsia"/>
            <w:lang w:val="en-US" w:eastAsia="zh-CN"/>
          </w:rPr>
          <w:t>-    F</w:t>
        </w:r>
        <w:r w:rsidRPr="00AC42CD">
          <w:rPr>
            <w:rFonts w:eastAsia="DengXian"/>
            <w:lang w:eastAsia="x-none"/>
          </w:rPr>
          <w:t xml:space="preserve">or ACS, blocking and intermodulation characteristics, the negative offsets of the interfering signal apply relative to the </w:t>
        </w:r>
        <w:r w:rsidRPr="00AC42CD">
          <w:rPr>
            <w:rFonts w:eastAsia="DengXian" w:hint="eastAsia"/>
            <w:lang w:eastAsia="x-none"/>
          </w:rPr>
          <w:t>lower edge</w:t>
        </w:r>
        <w:r w:rsidRPr="00AC42CD">
          <w:rPr>
            <w:rFonts w:eastAsia="DengXian"/>
            <w:lang w:eastAsia="x-none"/>
          </w:rPr>
          <w:t xml:space="preserve"> and positive offsets of the interfering signal apply relative to the </w:t>
        </w:r>
        <w:r w:rsidRPr="00AC42CD">
          <w:rPr>
            <w:rFonts w:eastAsia="DengXian" w:hint="eastAsia"/>
            <w:lang w:eastAsia="x-none"/>
          </w:rPr>
          <w:t>higher edge</w:t>
        </w:r>
        <w:r w:rsidRPr="00AC42CD">
          <w:rPr>
            <w:rFonts w:eastAsia="DengXian"/>
            <w:lang w:eastAsia="x-none"/>
          </w:rPr>
          <w:t>.</w:t>
        </w:r>
      </w:ins>
    </w:p>
    <w:p w14:paraId="47F76FC6" w14:textId="77777777" w:rsidR="0067162F" w:rsidRPr="00AC42CD" w:rsidRDefault="0067162F" w:rsidP="0067162F">
      <w:pPr>
        <w:keepLines/>
        <w:ind w:left="1135" w:hanging="851"/>
        <w:rPr>
          <w:ins w:id="7184" w:author="R4-1808987" w:date="2018-07-09T14:06:00Z"/>
          <w:rFonts w:eastAsia="DengXian"/>
          <w:lang w:eastAsia="zh-CN"/>
        </w:rPr>
      </w:pPr>
      <w:ins w:id="7185" w:author="R4-1808987" w:date="2018-07-09T14:06:00Z">
        <w:r w:rsidRPr="00AC42CD">
          <w:rPr>
            <w:rFonts w:eastAsia="DengXian"/>
            <w:lang w:eastAsia="zh-CN"/>
          </w:rPr>
          <w:t>NOTE 1:</w:t>
        </w:r>
        <w:r w:rsidRPr="00AC42CD">
          <w:rPr>
            <w:rFonts w:eastAsia="DengXian"/>
            <w:lang w:eastAsia="zh-CN"/>
          </w:rPr>
          <w:tab/>
          <w:t>In normal operating condition the BS in FDD operation is configured to transmit and receive at the same time.</w:t>
        </w:r>
      </w:ins>
    </w:p>
    <w:p w14:paraId="7A87D818" w14:textId="77777777" w:rsidR="0067162F" w:rsidRPr="00AC42CD" w:rsidRDefault="0067162F" w:rsidP="0067162F">
      <w:pPr>
        <w:keepLines/>
        <w:ind w:left="1135" w:hanging="851"/>
        <w:rPr>
          <w:ins w:id="7186" w:author="R4-1808987" w:date="2018-07-09T14:06:00Z"/>
          <w:rFonts w:eastAsia="DengXian"/>
          <w:lang w:eastAsia="zh-CN"/>
        </w:rPr>
      </w:pPr>
      <w:ins w:id="7187" w:author="R4-1808987" w:date="2018-07-09T14:06:00Z">
        <w:r w:rsidRPr="00AC42CD">
          <w:rPr>
            <w:rFonts w:eastAsia="DengXian"/>
            <w:lang w:eastAsia="zh-CN"/>
          </w:rPr>
          <w:t>NOTE 2:</w:t>
        </w:r>
        <w:r w:rsidRPr="00AC42CD">
          <w:rPr>
            <w:rFonts w:eastAsia="DengXian"/>
            <w:lang w:eastAsia="zh-CN"/>
          </w:rPr>
          <w:tab/>
          <w:t xml:space="preserve">In normal operating condition the BS in TDD operation is configured to TX OFF power during </w:t>
        </w:r>
        <w:r w:rsidRPr="00AC42CD">
          <w:rPr>
            <w:rFonts w:eastAsia="DengXian"/>
            <w:i/>
            <w:lang w:eastAsia="zh-CN"/>
          </w:rPr>
          <w:t>receive period</w:t>
        </w:r>
        <w:r w:rsidRPr="00AC42CD">
          <w:rPr>
            <w:rFonts w:eastAsia="DengXian"/>
            <w:lang w:eastAsia="zh-CN"/>
          </w:rPr>
          <w:t>.</w:t>
        </w:r>
      </w:ins>
    </w:p>
    <w:p w14:paraId="4879FECA" w14:textId="77777777" w:rsidR="0067162F" w:rsidRPr="00945061" w:rsidRDefault="0067162F" w:rsidP="0067162F">
      <w:pPr>
        <w:rPr>
          <w:ins w:id="7188" w:author="R4-1808987" w:date="2018-07-09T14:06:00Z"/>
        </w:rPr>
      </w:pPr>
      <w:ins w:id="7189" w:author="R4-1808987" w:date="2018-07-09T14:06:00Z">
        <w:r w:rsidRPr="00945061">
          <w:t xml:space="preserve">For BS type 1-H if a number of </w:t>
        </w:r>
        <w:r w:rsidRPr="00945061">
          <w:rPr>
            <w:i/>
            <w:iCs/>
          </w:rPr>
          <w:t>TAB connectors</w:t>
        </w:r>
        <w:r w:rsidRPr="00945061">
          <w:t xml:space="preserve"> have been declared equivalent (see subclause 4.6), only a representative one is necessary to demonstrate conformance.</w:t>
        </w:r>
      </w:ins>
    </w:p>
    <w:p w14:paraId="0B305EC8" w14:textId="77777777" w:rsidR="0067162F" w:rsidRPr="006113D0" w:rsidRDefault="0067162F" w:rsidP="0067162F">
      <w:pPr>
        <w:rPr>
          <w:ins w:id="7190" w:author="R4-1808987" w:date="2018-07-09T14:06:00Z"/>
        </w:rPr>
      </w:pPr>
      <w:ins w:id="7191" w:author="R4-1808987" w:date="2018-07-09T14:06:00Z">
        <w:r w:rsidRPr="00945061">
          <w:t xml:space="preserve">In subclause 7.6.5.3, if representative </w:t>
        </w:r>
        <w:r w:rsidRPr="00945061">
          <w:rPr>
            <w:i/>
          </w:rPr>
          <w:t>TAB connectors</w:t>
        </w:r>
        <w:r w:rsidRPr="00945061">
          <w:t xml:space="preserve"> are used then per connector criteria (option 2) shall be applied.</w:t>
        </w:r>
        <w:r w:rsidRPr="006113D0">
          <w:t xml:space="preserve"> </w:t>
        </w:r>
      </w:ins>
    </w:p>
    <w:p w14:paraId="1A4251A6" w14:textId="59B0D880" w:rsidR="0067162F" w:rsidDel="0067162F" w:rsidRDefault="0067162F" w:rsidP="00775CF9">
      <w:pPr>
        <w:pStyle w:val="Guidance"/>
        <w:rPr>
          <w:del w:id="7192" w:author="R4-1808987" w:date="2018-07-09T14:06:00Z"/>
        </w:rPr>
      </w:pPr>
    </w:p>
    <w:p w14:paraId="628CB422" w14:textId="77777777" w:rsidR="00D25FC8" w:rsidRDefault="00D25FC8" w:rsidP="00D25FC8">
      <w:pPr>
        <w:pStyle w:val="Heading2"/>
      </w:pPr>
      <w:bookmarkStart w:id="7193" w:name="_Toc519006168"/>
      <w:r>
        <w:t>7.2</w:t>
      </w:r>
      <w:r>
        <w:tab/>
        <w:t>Reference sensitivity level</w:t>
      </w:r>
      <w:bookmarkEnd w:id="7166"/>
      <w:bookmarkEnd w:id="7167"/>
      <w:bookmarkEnd w:id="7193"/>
    </w:p>
    <w:p w14:paraId="25EAEB72" w14:textId="10AD7D22" w:rsidR="00103B6A" w:rsidRPr="00C02BD7" w:rsidRDefault="00775CF9" w:rsidP="00103B6A">
      <w:pPr>
        <w:keepNext/>
        <w:keepLines/>
        <w:spacing w:before="120"/>
        <w:outlineLvl w:val="2"/>
        <w:rPr>
          <w:ins w:id="7194" w:author="R4-1809481" w:date="2018-07-10T13:16:00Z"/>
          <w:rFonts w:ascii="Arial" w:hAnsi="Arial"/>
          <w:sz w:val="28"/>
        </w:rPr>
      </w:pPr>
      <w:bookmarkStart w:id="7195" w:name="_Toc481653309"/>
      <w:bookmarkStart w:id="7196" w:name="_Toc481685303"/>
      <w:del w:id="7197" w:author="R4-1809481" w:date="2018-07-10T13:17:00Z">
        <w:r w:rsidDel="00103B6A">
          <w:delText>Detailed structure of the subclause is TBD.</w:delText>
        </w:r>
      </w:del>
      <w:bookmarkStart w:id="7198" w:name="_Toc506829568"/>
      <w:ins w:id="7199" w:author="R4-1809481" w:date="2018-07-10T13:16:00Z">
        <w:r w:rsidR="00103B6A" w:rsidRPr="00C02BD7">
          <w:rPr>
            <w:rFonts w:ascii="Arial" w:hAnsi="Arial"/>
            <w:sz w:val="28"/>
          </w:rPr>
          <w:t>7.2.1</w:t>
        </w:r>
        <w:r w:rsidR="00103B6A" w:rsidRPr="00C02BD7">
          <w:rPr>
            <w:rFonts w:ascii="Arial" w:hAnsi="Arial"/>
            <w:sz w:val="28"/>
          </w:rPr>
          <w:tab/>
          <w:t>Definition and applicability</w:t>
        </w:r>
        <w:bookmarkEnd w:id="7198"/>
      </w:ins>
    </w:p>
    <w:p w14:paraId="405728DD" w14:textId="77777777" w:rsidR="00103B6A" w:rsidRPr="00B04564" w:rsidRDefault="00103B6A" w:rsidP="00103B6A">
      <w:pPr>
        <w:keepLines/>
        <w:rPr>
          <w:ins w:id="7200" w:author="R4-1809481" w:date="2018-07-10T13:16:00Z"/>
          <w:rFonts w:eastAsia="MS PGothic" w:cs="v4.2.0"/>
        </w:rPr>
      </w:pPr>
      <w:ins w:id="7201" w:author="R4-1809481" w:date="2018-07-10T13:16:00Z">
        <w:r w:rsidRPr="00B04564">
          <w:t>The reference sensitivity power level P</w:t>
        </w:r>
        <w:r w:rsidRPr="00B04564">
          <w:rPr>
            <w:vertAlign w:val="subscript"/>
          </w:rPr>
          <w:t>REFSENS</w:t>
        </w:r>
        <w:r w:rsidRPr="00B04564">
          <w:t xml:space="preserve"> is the minimum mean power received at the </w:t>
        </w:r>
        <w:r w:rsidRPr="00B04564">
          <w:rPr>
            <w:i/>
          </w:rPr>
          <w:t>antenna connector</w:t>
        </w:r>
        <w:r w:rsidRPr="00B04564">
          <w:t xml:space="preserve"> </w:t>
        </w:r>
        <w:bookmarkStart w:id="7202" w:name="_Hlk508114944"/>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bookmarkEnd w:id="7202"/>
        <w:r w:rsidRPr="00B04564">
          <w:rPr>
            <w:rFonts w:hint="eastAsia"/>
            <w:i/>
            <w:lang w:val="en-US" w:eastAsia="zh-CN"/>
          </w:rPr>
          <w:t xml:space="preserve"> </w:t>
        </w:r>
        <w:r w:rsidRPr="00B04564">
          <w:t>at which a throughput requirement shall be met for a specified reference measurement channel.</w:t>
        </w:r>
      </w:ins>
    </w:p>
    <w:p w14:paraId="6AC785D1" w14:textId="77777777" w:rsidR="00103B6A" w:rsidRPr="00C02BD7" w:rsidRDefault="00103B6A" w:rsidP="00103B6A">
      <w:pPr>
        <w:keepNext/>
        <w:keepLines/>
        <w:spacing w:before="120"/>
        <w:outlineLvl w:val="2"/>
        <w:rPr>
          <w:ins w:id="7203" w:author="R4-1809481" w:date="2018-07-10T13:16:00Z"/>
          <w:rFonts w:ascii="Arial" w:hAnsi="Arial"/>
          <w:sz w:val="28"/>
        </w:rPr>
      </w:pPr>
      <w:bookmarkStart w:id="7204" w:name="_Toc506829569"/>
      <w:ins w:id="7205" w:author="R4-1809481" w:date="2018-07-10T13:16:00Z">
        <w:r w:rsidRPr="00C02BD7">
          <w:rPr>
            <w:rFonts w:ascii="Arial" w:hAnsi="Arial"/>
            <w:sz w:val="28"/>
          </w:rPr>
          <w:t>7.2.2</w:t>
        </w:r>
        <w:r w:rsidRPr="00C02BD7">
          <w:rPr>
            <w:rFonts w:ascii="Arial" w:hAnsi="Arial"/>
            <w:sz w:val="28"/>
          </w:rPr>
          <w:tab/>
          <w:t>Minimum requirement</w:t>
        </w:r>
        <w:bookmarkEnd w:id="7204"/>
      </w:ins>
    </w:p>
    <w:p w14:paraId="03659379" w14:textId="77777777" w:rsidR="00103B6A" w:rsidRPr="00C02BD7" w:rsidRDefault="00103B6A" w:rsidP="00103B6A">
      <w:pPr>
        <w:rPr>
          <w:ins w:id="7206" w:author="R4-1809481" w:date="2018-07-10T13:16:00Z"/>
        </w:rPr>
      </w:pPr>
      <w:ins w:id="7207" w:author="R4-1809481" w:date="2018-07-10T13:16:00Z">
        <w:r w:rsidRPr="00C02BD7">
          <w:t>The minimum requirement for BS t</w:t>
        </w:r>
        <w:r>
          <w:t>ype 1-C is in 3GPP TS 38.104 [2</w:t>
        </w:r>
        <w:r w:rsidRPr="00C02BD7">
          <w:t>], subclause 7.2.2.</w:t>
        </w:r>
      </w:ins>
    </w:p>
    <w:p w14:paraId="6AD735D6" w14:textId="77777777" w:rsidR="00103B6A" w:rsidRPr="00C02BD7" w:rsidRDefault="00103B6A" w:rsidP="00103B6A">
      <w:pPr>
        <w:rPr>
          <w:ins w:id="7208" w:author="R4-1809481" w:date="2018-07-10T13:16:00Z"/>
        </w:rPr>
      </w:pPr>
      <w:ins w:id="7209" w:author="R4-1809481" w:date="2018-07-10T13:16:00Z">
        <w:r w:rsidRPr="00C02BD7">
          <w:t>The minimum requirement for BS t</w:t>
        </w:r>
        <w:r>
          <w:t>ype 1-H is in 3GPP TS 38.104 [2</w:t>
        </w:r>
        <w:r w:rsidRPr="00C02BD7">
          <w:t>], subclause 7.2.2.</w:t>
        </w:r>
      </w:ins>
    </w:p>
    <w:p w14:paraId="5D394B60" w14:textId="77777777" w:rsidR="00103B6A" w:rsidRPr="00C02BD7" w:rsidRDefault="00103B6A" w:rsidP="00103B6A">
      <w:pPr>
        <w:keepNext/>
        <w:keepLines/>
        <w:spacing w:before="120"/>
        <w:outlineLvl w:val="2"/>
        <w:rPr>
          <w:ins w:id="7210" w:author="R4-1809481" w:date="2018-07-10T13:16:00Z"/>
          <w:rFonts w:ascii="Arial" w:hAnsi="Arial"/>
          <w:sz w:val="28"/>
        </w:rPr>
      </w:pPr>
      <w:bookmarkStart w:id="7211" w:name="_Toc506829570"/>
      <w:ins w:id="7212" w:author="R4-1809481" w:date="2018-07-10T13:16:00Z">
        <w:r w:rsidRPr="00C02BD7">
          <w:rPr>
            <w:rFonts w:ascii="Arial" w:hAnsi="Arial"/>
            <w:sz w:val="28"/>
          </w:rPr>
          <w:t>7.2.3</w:t>
        </w:r>
        <w:r w:rsidRPr="00C02BD7">
          <w:rPr>
            <w:rFonts w:ascii="Arial" w:hAnsi="Arial"/>
            <w:sz w:val="28"/>
          </w:rPr>
          <w:tab/>
          <w:t>Test purpose</w:t>
        </w:r>
        <w:bookmarkEnd w:id="7211"/>
      </w:ins>
    </w:p>
    <w:p w14:paraId="7A0D8CCB" w14:textId="77777777" w:rsidR="00103B6A" w:rsidRPr="00C02BD7" w:rsidRDefault="00103B6A" w:rsidP="00103B6A">
      <w:pPr>
        <w:rPr>
          <w:ins w:id="7213" w:author="R4-1809481" w:date="2018-07-10T13:16:00Z"/>
          <w:rFonts w:cs="v4.2.0"/>
        </w:rPr>
      </w:pPr>
      <w:ins w:id="7214" w:author="R4-1809481" w:date="2018-07-10T13:16:00Z">
        <w:r w:rsidRPr="00C02BD7">
          <w:rPr>
            <w:rFonts w:cs="v4.2.0"/>
          </w:rPr>
          <w:t xml:space="preserve">To verify </w:t>
        </w:r>
        <w:r w:rsidRPr="00C02BD7">
          <w:t xml:space="preserve">that </w:t>
        </w:r>
        <w:r w:rsidRPr="00C02BD7">
          <w:rPr>
            <w:rFonts w:cs="v4.2.0"/>
          </w:rPr>
          <w:t xml:space="preserve">for the </w:t>
        </w:r>
        <w:r w:rsidRPr="00C02BD7">
          <w:t xml:space="preserve">BS type 1-C receiver and each BS type 1-H </w:t>
        </w:r>
        <w:r w:rsidRPr="00C02BD7">
          <w:rPr>
            <w:i/>
          </w:rPr>
          <w:t>TAB connector</w:t>
        </w:r>
        <w:r w:rsidRPr="00C02BD7">
          <w:t xml:space="preserve"> at</w:t>
        </w:r>
        <w:r w:rsidRPr="00C02BD7">
          <w:rPr>
            <w:rFonts w:cs="v4.2.0"/>
          </w:rPr>
          <w:t xml:space="preserve"> the </w:t>
        </w:r>
        <w:r w:rsidRPr="00C02BD7">
          <w:t>Reference sensitivity level</w:t>
        </w:r>
        <w:r w:rsidRPr="00C02BD7">
          <w:rPr>
            <w:rFonts w:cs="v4.2.0"/>
          </w:rPr>
          <w:t xml:space="preserve"> the throughput </w:t>
        </w:r>
        <w:r w:rsidRPr="00C02BD7">
          <w:t>requirement shall be met for a specified reference measurement channel</w:t>
        </w:r>
        <w:r w:rsidRPr="00C02BD7">
          <w:rPr>
            <w:rFonts w:cs="v4.2.0"/>
          </w:rPr>
          <w:t>.</w:t>
        </w:r>
      </w:ins>
    </w:p>
    <w:p w14:paraId="74DF4FAA" w14:textId="77777777" w:rsidR="00103B6A" w:rsidRPr="00C02BD7" w:rsidRDefault="00103B6A" w:rsidP="00103B6A">
      <w:pPr>
        <w:keepNext/>
        <w:keepLines/>
        <w:spacing w:before="120"/>
        <w:outlineLvl w:val="2"/>
        <w:rPr>
          <w:ins w:id="7215" w:author="R4-1809481" w:date="2018-07-10T13:16:00Z"/>
          <w:rFonts w:ascii="Arial" w:hAnsi="Arial"/>
          <w:sz w:val="28"/>
        </w:rPr>
      </w:pPr>
      <w:bookmarkStart w:id="7216" w:name="_Toc506829571"/>
      <w:ins w:id="7217" w:author="R4-1809481" w:date="2018-07-10T13:16:00Z">
        <w:r w:rsidRPr="00C02BD7">
          <w:rPr>
            <w:rFonts w:ascii="Arial" w:hAnsi="Arial"/>
            <w:sz w:val="28"/>
          </w:rPr>
          <w:lastRenderedPageBreak/>
          <w:t>7.2.4</w:t>
        </w:r>
        <w:r w:rsidRPr="00C02BD7">
          <w:rPr>
            <w:rFonts w:ascii="Arial" w:hAnsi="Arial"/>
            <w:sz w:val="28"/>
          </w:rPr>
          <w:tab/>
          <w:t>Method of test</w:t>
        </w:r>
        <w:bookmarkEnd w:id="7216"/>
        <w:r w:rsidRPr="00C02BD7">
          <w:rPr>
            <w:rFonts w:ascii="Arial" w:hAnsi="Arial"/>
            <w:sz w:val="28"/>
          </w:rPr>
          <w:t xml:space="preserve"> </w:t>
        </w:r>
      </w:ins>
    </w:p>
    <w:p w14:paraId="360019C8" w14:textId="77777777" w:rsidR="00103B6A" w:rsidRPr="00C02BD7" w:rsidRDefault="00103B6A" w:rsidP="00103B6A">
      <w:pPr>
        <w:keepNext/>
        <w:keepLines/>
        <w:spacing w:before="120"/>
        <w:outlineLvl w:val="3"/>
        <w:rPr>
          <w:ins w:id="7218" w:author="R4-1809481" w:date="2018-07-10T13:16:00Z"/>
          <w:rFonts w:ascii="Arial" w:hAnsi="Arial"/>
          <w:sz w:val="24"/>
        </w:rPr>
      </w:pPr>
      <w:bookmarkStart w:id="7219" w:name="_Toc506829572"/>
      <w:ins w:id="7220" w:author="R4-1809481" w:date="2018-07-10T13:16:00Z">
        <w:r w:rsidRPr="00C02BD7">
          <w:rPr>
            <w:rFonts w:ascii="Arial" w:hAnsi="Arial"/>
            <w:sz w:val="24"/>
          </w:rPr>
          <w:t>7.2.4.1</w:t>
        </w:r>
        <w:r w:rsidRPr="00C02BD7">
          <w:rPr>
            <w:rFonts w:ascii="Arial" w:hAnsi="Arial"/>
            <w:sz w:val="24"/>
          </w:rPr>
          <w:tab/>
          <w:t>Initial conditions</w:t>
        </w:r>
        <w:bookmarkEnd w:id="7219"/>
        <w:r>
          <w:rPr>
            <w:rFonts w:ascii="Arial" w:hAnsi="Arial"/>
            <w:sz w:val="24"/>
          </w:rPr>
          <w:tab/>
        </w:r>
      </w:ins>
    </w:p>
    <w:p w14:paraId="3CE9CC39" w14:textId="77777777" w:rsidR="00103B6A" w:rsidRPr="00C02BD7" w:rsidRDefault="00103B6A" w:rsidP="00103B6A">
      <w:pPr>
        <w:rPr>
          <w:ins w:id="7221" w:author="R4-1809481" w:date="2018-07-10T13:16:00Z"/>
        </w:rPr>
      </w:pPr>
      <w:ins w:id="7222" w:author="R4-1809481" w:date="2018-07-10T13:16:00Z">
        <w:r w:rsidRPr="00C02BD7">
          <w:t xml:space="preserve">Test environment: </w:t>
        </w:r>
      </w:ins>
    </w:p>
    <w:p w14:paraId="704C73E1" w14:textId="77777777" w:rsidR="00103B6A" w:rsidRPr="00C02BD7" w:rsidRDefault="00103B6A" w:rsidP="00103B6A">
      <w:pPr>
        <w:ind w:left="568" w:hanging="284"/>
        <w:rPr>
          <w:ins w:id="7223" w:author="R4-1809481" w:date="2018-07-10T13:16:00Z"/>
        </w:rPr>
      </w:pPr>
      <w:ins w:id="7224" w:author="R4-1809481" w:date="2018-07-10T13:16:00Z">
        <w:r w:rsidRPr="00C02BD7">
          <w:t>-</w:t>
        </w:r>
        <w:r w:rsidRPr="00C02BD7">
          <w:tab/>
          <w:t xml:space="preserve">normal; see </w:t>
        </w:r>
        <w:r w:rsidRPr="00C02BD7">
          <w:rPr>
            <w:highlight w:val="yellow"/>
          </w:rPr>
          <w:t>annex</w:t>
        </w:r>
        <w:r w:rsidRPr="00720DA0">
          <w:rPr>
            <w:highlight w:val="yellow"/>
          </w:rPr>
          <w:t xml:space="preserve"> clause B.2.</w:t>
        </w:r>
      </w:ins>
    </w:p>
    <w:p w14:paraId="40068263" w14:textId="77777777" w:rsidR="00103B6A" w:rsidRPr="00C02BD7" w:rsidRDefault="00103B6A" w:rsidP="00103B6A">
      <w:pPr>
        <w:rPr>
          <w:ins w:id="7225" w:author="R4-1809481" w:date="2018-07-10T13:16:00Z"/>
        </w:rPr>
      </w:pPr>
      <w:ins w:id="7226" w:author="R4-1809481" w:date="2018-07-10T13:16:00Z">
        <w:r w:rsidRPr="00C02BD7">
          <w:t xml:space="preserve">RF channels to be tested for single carrier: </w:t>
        </w:r>
      </w:ins>
    </w:p>
    <w:p w14:paraId="54C4EF59" w14:textId="77777777" w:rsidR="00103B6A" w:rsidRPr="00C02BD7" w:rsidRDefault="00103B6A" w:rsidP="00103B6A">
      <w:pPr>
        <w:ind w:left="568" w:hanging="284"/>
        <w:rPr>
          <w:ins w:id="7227" w:author="R4-1809481" w:date="2018-07-10T13:16:00Z"/>
        </w:rPr>
      </w:pPr>
      <w:ins w:id="7228" w:author="R4-1809481" w:date="2018-07-10T13:16:00Z">
        <w:r w:rsidRPr="00C02BD7">
          <w:t>-</w:t>
        </w:r>
        <w:r w:rsidRPr="00C02BD7">
          <w:tab/>
          <w:t xml:space="preserve">B, M and T; see subclause </w:t>
        </w:r>
        <w:r w:rsidRPr="00C02BD7">
          <w:rPr>
            <w:highlight w:val="yellow"/>
          </w:rPr>
          <w:t>4.9.1.</w:t>
        </w:r>
      </w:ins>
    </w:p>
    <w:p w14:paraId="221F0BF1" w14:textId="77777777" w:rsidR="00103B6A" w:rsidRPr="00C02BD7" w:rsidRDefault="00103B6A" w:rsidP="00103B6A">
      <w:pPr>
        <w:rPr>
          <w:ins w:id="7229" w:author="R4-1809481" w:date="2018-07-10T13:16:00Z"/>
        </w:rPr>
      </w:pPr>
      <w:ins w:id="7230" w:author="R4-1809481" w:date="2018-07-10T13:16:00Z">
        <w:r w:rsidRPr="00C02BD7">
          <w:t xml:space="preserve">On each of B, M and T, the test shall be performed under extreme power supply as defined in annex </w:t>
        </w:r>
        <w:r w:rsidRPr="00D55262">
          <w:rPr>
            <w:highlight w:val="yellow"/>
          </w:rPr>
          <w:t>B</w:t>
        </w:r>
        <w:r w:rsidRPr="00C02BD7">
          <w:rPr>
            <w:highlight w:val="yellow"/>
          </w:rPr>
          <w:t>.</w:t>
        </w:r>
        <w:r w:rsidRPr="00D55262">
          <w:rPr>
            <w:highlight w:val="yellow"/>
          </w:rPr>
          <w:t>5</w:t>
        </w:r>
        <w:r w:rsidRPr="00C02BD7">
          <w:rPr>
            <w:highlight w:val="yellow"/>
          </w:rPr>
          <w:t>.</w:t>
        </w:r>
      </w:ins>
    </w:p>
    <w:p w14:paraId="1C19D187" w14:textId="77777777" w:rsidR="00103B6A" w:rsidRPr="00C02BD7" w:rsidRDefault="00103B6A" w:rsidP="00103B6A">
      <w:pPr>
        <w:keepLines/>
        <w:ind w:left="1135" w:hanging="851"/>
        <w:rPr>
          <w:ins w:id="7231" w:author="R4-1809481" w:date="2018-07-10T13:16:00Z"/>
        </w:rPr>
      </w:pPr>
      <w:ins w:id="7232" w:author="R4-1809481" w:date="2018-07-10T13:16:00Z">
        <w:r w:rsidRPr="00C02BD7">
          <w:t>NOTE:</w:t>
        </w:r>
        <w:r w:rsidRPr="00C02BD7">
          <w:tab/>
          <w:t>Tests under extreme power supply also test extreme temperature.</w:t>
        </w:r>
      </w:ins>
    </w:p>
    <w:p w14:paraId="2587EBA1" w14:textId="77777777" w:rsidR="00103B6A" w:rsidRPr="00C02BD7" w:rsidRDefault="00103B6A" w:rsidP="00103B6A">
      <w:pPr>
        <w:keepNext/>
        <w:keepLines/>
        <w:spacing w:before="120"/>
        <w:outlineLvl w:val="3"/>
        <w:rPr>
          <w:ins w:id="7233" w:author="R4-1809481" w:date="2018-07-10T13:16:00Z"/>
          <w:rFonts w:ascii="Arial" w:hAnsi="Arial"/>
          <w:sz w:val="24"/>
        </w:rPr>
      </w:pPr>
      <w:bookmarkStart w:id="7234" w:name="_Toc506829573"/>
      <w:ins w:id="7235" w:author="R4-1809481" w:date="2018-07-10T13:16:00Z">
        <w:r w:rsidRPr="00C02BD7">
          <w:rPr>
            <w:rFonts w:ascii="Arial" w:hAnsi="Arial"/>
            <w:sz w:val="24"/>
          </w:rPr>
          <w:t>7.2.4.2</w:t>
        </w:r>
        <w:r w:rsidRPr="00C02BD7">
          <w:rPr>
            <w:rFonts w:ascii="Arial" w:hAnsi="Arial"/>
            <w:sz w:val="24"/>
          </w:rPr>
          <w:tab/>
          <w:t>Procedure</w:t>
        </w:r>
        <w:bookmarkEnd w:id="7234"/>
      </w:ins>
    </w:p>
    <w:p w14:paraId="6A67532E" w14:textId="77777777" w:rsidR="00103B6A" w:rsidRPr="00C02BD7" w:rsidRDefault="00103B6A" w:rsidP="00103B6A">
      <w:pPr>
        <w:rPr>
          <w:ins w:id="7236" w:author="R4-1809481" w:date="2018-07-10T13:16:00Z"/>
          <w:i/>
        </w:rPr>
      </w:pPr>
      <w:ins w:id="7237" w:author="R4-1809481" w:date="2018-07-10T13:16:00Z">
        <w:r w:rsidRPr="00C02BD7">
          <w:t>The minimum requirement is applied to all connectors under test.</w:t>
        </w:r>
      </w:ins>
    </w:p>
    <w:p w14:paraId="18EF07CB" w14:textId="77777777" w:rsidR="00103B6A" w:rsidRPr="00C02BD7" w:rsidRDefault="00103B6A" w:rsidP="00103B6A">
      <w:pPr>
        <w:rPr>
          <w:ins w:id="7238" w:author="R4-1809481" w:date="2018-07-10T13:16:00Z"/>
        </w:rPr>
      </w:pPr>
      <w:ins w:id="7239" w:author="R4-1809481" w:date="2018-07-10T13:16:00Z">
        <w:r w:rsidRPr="00C02BD7">
          <w:t xml:space="preserve">For BS type 1-H the procedure is repeated until all </w:t>
        </w:r>
        <w:r w:rsidRPr="00C02BD7">
          <w:rPr>
            <w:i/>
          </w:rPr>
          <w:t>TAB connectors</w:t>
        </w:r>
        <w:r w:rsidRPr="00C02BD7">
          <w:t xml:space="preserve"> necessary to demonstrate conformance have been tested; see subclause 7.1.</w:t>
        </w:r>
      </w:ins>
    </w:p>
    <w:p w14:paraId="250AC8CB" w14:textId="77777777" w:rsidR="00103B6A" w:rsidRPr="00C02BD7" w:rsidRDefault="00103B6A" w:rsidP="00103B6A">
      <w:pPr>
        <w:ind w:left="568" w:hanging="284"/>
        <w:rPr>
          <w:ins w:id="7240" w:author="R4-1809481" w:date="2018-07-10T13:16:00Z"/>
        </w:rPr>
      </w:pPr>
      <w:ins w:id="7241" w:author="R4-1809481" w:date="2018-07-10T13:16:00Z">
        <w:r w:rsidRPr="00C02BD7">
          <w:t>1)</w:t>
        </w:r>
        <w:r w:rsidRPr="00C02BD7">
          <w:tab/>
          <w:t xml:space="preserve">Connect the connector under test to measurement equipment as shown in </w:t>
        </w:r>
        <w:r w:rsidRPr="00C02BD7">
          <w:rPr>
            <w:highlight w:val="yellow"/>
          </w:rPr>
          <w:t>annex subclause X.x</w:t>
        </w:r>
        <w:r w:rsidRPr="00C02BD7">
          <w:t>. All connectors not under test shall be terminated.</w:t>
        </w:r>
      </w:ins>
    </w:p>
    <w:p w14:paraId="29C5E99E" w14:textId="77777777" w:rsidR="00103B6A" w:rsidRPr="00C02BD7" w:rsidRDefault="00103B6A" w:rsidP="00103B6A">
      <w:pPr>
        <w:ind w:left="568" w:hanging="284"/>
        <w:rPr>
          <w:ins w:id="7242" w:author="R4-1809481" w:date="2018-07-10T13:16:00Z"/>
        </w:rPr>
      </w:pPr>
      <w:ins w:id="7243" w:author="R4-1809481" w:date="2018-07-10T13:16:00Z">
        <w:r w:rsidRPr="00C02BD7">
          <w:t>2)</w:t>
        </w:r>
        <w:r w:rsidRPr="00C02BD7">
          <w:tab/>
          <w:t xml:space="preserve">Set the BS to transmit a signal according to subclause 4.9.2, for BS type 1-C set the </w:t>
        </w:r>
        <w:r w:rsidRPr="00C02BD7">
          <w:rPr>
            <w:i/>
          </w:rPr>
          <w:t>antenna connector</w:t>
        </w:r>
        <w:r w:rsidRPr="00C02BD7">
          <w:t xml:space="preserve"> to the manufacturers declared rated output power P</w:t>
        </w:r>
        <w:r w:rsidRPr="00C02BD7">
          <w:rPr>
            <w:vertAlign w:val="subscript"/>
          </w:rPr>
          <w:t xml:space="preserve">Rated,c,AC, </w:t>
        </w:r>
        <w:r w:rsidRPr="00C02BD7">
          <w:t>for BS type 1-H</w:t>
        </w:r>
        <w:r w:rsidRPr="00C02BD7">
          <w:rPr>
            <w:vertAlign w:val="subscript"/>
          </w:rPr>
          <w:t xml:space="preserve"> </w:t>
        </w:r>
        <w:r w:rsidRPr="00C02BD7">
          <w:t xml:space="preserve"> set all </w:t>
        </w:r>
        <w:r w:rsidRPr="00C02BD7">
          <w:rPr>
            <w:i/>
          </w:rPr>
          <w:t>TAB connectors</w:t>
        </w:r>
        <w:r w:rsidRPr="00C02BD7">
          <w:t xml:space="preserve"> declared in the same RAT and operating band to at the manufacturers declared rated output power P</w:t>
        </w:r>
        <w:r w:rsidRPr="00C02BD7">
          <w:rPr>
            <w:vertAlign w:val="subscript"/>
          </w:rPr>
          <w:t>Rated,c,TABC</w:t>
        </w:r>
        <w:r w:rsidRPr="00C02BD7">
          <w:t>.</w:t>
        </w:r>
      </w:ins>
    </w:p>
    <w:p w14:paraId="28A00C05" w14:textId="77777777" w:rsidR="00103B6A" w:rsidRPr="00C02BD7" w:rsidRDefault="00103B6A" w:rsidP="00103B6A">
      <w:pPr>
        <w:ind w:left="568" w:hanging="284"/>
        <w:rPr>
          <w:ins w:id="7244" w:author="R4-1809481" w:date="2018-07-10T13:16:00Z"/>
        </w:rPr>
      </w:pPr>
      <w:ins w:id="7245" w:author="R4-1809481" w:date="2018-07-10T13:16:00Z">
        <w:r w:rsidRPr="00C02BD7">
          <w:t>3)</w:t>
        </w:r>
        <w:r w:rsidRPr="00C02BD7">
          <w:tab/>
          <w:t>Start the signal generator for</w:t>
        </w:r>
        <w:r>
          <w:t xml:space="preserve"> the wanted signal to transmit the </w:t>
        </w:r>
        <w:r w:rsidRPr="007332BE">
          <w:t>Fixed Reference Channels for reference sensitivity</w:t>
        </w:r>
        <w:r>
          <w:t xml:space="preserve"> according to </w:t>
        </w:r>
        <w:r w:rsidRPr="00F94763">
          <w:rPr>
            <w:highlight w:val="yellow"/>
          </w:rPr>
          <w:t>annex X</w:t>
        </w:r>
      </w:ins>
    </w:p>
    <w:p w14:paraId="1EF9E972" w14:textId="77777777" w:rsidR="00103B6A" w:rsidRPr="00C02BD7" w:rsidRDefault="00103B6A" w:rsidP="00103B6A">
      <w:pPr>
        <w:ind w:left="568" w:hanging="284"/>
        <w:rPr>
          <w:ins w:id="7246" w:author="R4-1809481" w:date="2018-07-10T13:16:00Z"/>
        </w:rPr>
      </w:pPr>
      <w:ins w:id="7247" w:author="R4-1809481" w:date="2018-07-10T13:16:00Z">
        <w:r w:rsidRPr="00C02BD7">
          <w:t>4)</w:t>
        </w:r>
        <w:r w:rsidRPr="00C02BD7">
          <w:tab/>
          <w:t>Set the signal generator for the wanted signal power as specified in subclause 7.2.5.</w:t>
        </w:r>
      </w:ins>
    </w:p>
    <w:p w14:paraId="747D74C8" w14:textId="77777777" w:rsidR="00103B6A" w:rsidRPr="00C02BD7" w:rsidRDefault="00103B6A" w:rsidP="00103B6A">
      <w:pPr>
        <w:ind w:left="568" w:hanging="284"/>
        <w:rPr>
          <w:ins w:id="7248" w:author="R4-1809481" w:date="2018-07-10T13:16:00Z"/>
        </w:rPr>
      </w:pPr>
      <w:ins w:id="7249" w:author="R4-1809481" w:date="2018-07-10T13:16:00Z">
        <w:r w:rsidRPr="00C02BD7">
          <w:t xml:space="preserve">5) </w:t>
        </w:r>
        <w:r w:rsidRPr="00C02BD7">
          <w:tab/>
          <w:t xml:space="preserve">Measure the throughput according to </w:t>
        </w:r>
        <w:r w:rsidRPr="00C02BD7">
          <w:rPr>
            <w:highlight w:val="yellow"/>
          </w:rPr>
          <w:t>annex X</w:t>
        </w:r>
        <w:r w:rsidRPr="00C02BD7">
          <w:t>.</w:t>
        </w:r>
      </w:ins>
    </w:p>
    <w:p w14:paraId="0BF6099B" w14:textId="77777777" w:rsidR="00103B6A" w:rsidRPr="00C02BD7" w:rsidRDefault="00103B6A" w:rsidP="00103B6A">
      <w:pPr>
        <w:rPr>
          <w:ins w:id="7250" w:author="R4-1809481" w:date="2018-07-10T13:16:00Z"/>
        </w:rPr>
      </w:pPr>
      <w:ins w:id="7251" w:author="R4-1809481" w:date="2018-07-10T13:16:00Z">
        <w:r w:rsidRPr="00C02BD7">
          <w:t xml:space="preserve">In addition, </w:t>
        </w:r>
        <w:r w:rsidRPr="00C02BD7">
          <w:rPr>
            <w:snapToGrid w:val="0"/>
            <w:lang w:eastAsia="zh-CN"/>
          </w:rPr>
          <w:t xml:space="preserve">for a multi-band capable BS type 1-C or a </w:t>
        </w:r>
        <w:r w:rsidRPr="00C02BD7">
          <w:rPr>
            <w:i/>
            <w:snapToGrid w:val="0"/>
            <w:lang w:eastAsia="zh-CN"/>
          </w:rPr>
          <w:t>multi-band</w:t>
        </w:r>
        <w:r w:rsidRPr="00C02BD7">
          <w:rPr>
            <w:snapToGrid w:val="0"/>
            <w:lang w:eastAsia="zh-CN"/>
          </w:rPr>
          <w:t xml:space="preserve"> </w:t>
        </w:r>
        <w:r w:rsidRPr="00C02BD7">
          <w:rPr>
            <w:i/>
            <w:snapToGrid w:val="0"/>
            <w:lang w:eastAsia="zh-CN"/>
          </w:rPr>
          <w:t>TAB connector</w:t>
        </w:r>
        <w:r w:rsidRPr="00C02BD7">
          <w:rPr>
            <w:snapToGrid w:val="0"/>
            <w:lang w:eastAsia="zh-CN"/>
          </w:rPr>
          <w:t xml:space="preserve"> from a BS type 1-H</w:t>
        </w:r>
        <w:r w:rsidRPr="00C02BD7">
          <w:t>, the following steps shall apply:</w:t>
        </w:r>
      </w:ins>
    </w:p>
    <w:p w14:paraId="78DB36FA" w14:textId="77777777" w:rsidR="00103B6A" w:rsidRPr="00C02BD7" w:rsidRDefault="00103B6A" w:rsidP="00103B6A">
      <w:pPr>
        <w:ind w:left="567" w:hanging="283"/>
        <w:rPr>
          <w:ins w:id="7252" w:author="R4-1809481" w:date="2018-07-10T13:16:00Z"/>
        </w:rPr>
      </w:pPr>
      <w:ins w:id="7253" w:author="R4-1809481" w:date="2018-07-10T13:16:00Z">
        <w:r w:rsidRPr="00C02BD7">
          <w:t>6)</w:t>
        </w:r>
        <w:r w:rsidRPr="00C02BD7">
          <w:tab/>
          <w:t xml:space="preserve">For </w:t>
        </w:r>
        <w:r w:rsidRPr="00C02BD7">
          <w:rPr>
            <w:snapToGrid w:val="0"/>
            <w:lang w:eastAsia="zh-CN"/>
          </w:rPr>
          <w:t xml:space="preserve">multi-band capable BS type 1-C or a </w:t>
        </w:r>
        <w:r w:rsidRPr="00C02BD7">
          <w:rPr>
            <w:i/>
            <w:snapToGrid w:val="0"/>
            <w:lang w:eastAsia="zh-CN"/>
          </w:rPr>
          <w:t>multi-band</w:t>
        </w:r>
        <w:r w:rsidRPr="00C02BD7">
          <w:rPr>
            <w:snapToGrid w:val="0"/>
            <w:lang w:eastAsia="zh-CN"/>
          </w:rPr>
          <w:t xml:space="preserve"> </w:t>
        </w:r>
        <w:r w:rsidRPr="00C02BD7">
          <w:rPr>
            <w:i/>
            <w:snapToGrid w:val="0"/>
            <w:lang w:eastAsia="zh-CN"/>
          </w:rPr>
          <w:t>TAB connector</w:t>
        </w:r>
        <w:r w:rsidRPr="00C02BD7">
          <w:rPr>
            <w:snapToGrid w:val="0"/>
            <w:lang w:eastAsia="zh-CN"/>
          </w:rPr>
          <w:t xml:space="preserve"> from a BS type 1-H</w:t>
        </w:r>
        <w:r w:rsidRPr="00C02BD7">
          <w:t xml:space="preserve"> and single band tests, repeat the steps above per involved band where single band test configurations and test models shall apply with no carrier activated in the other band.</w:t>
        </w:r>
      </w:ins>
    </w:p>
    <w:p w14:paraId="0CD91374" w14:textId="77777777" w:rsidR="00103B6A" w:rsidRPr="00C02BD7" w:rsidRDefault="00103B6A" w:rsidP="00103B6A">
      <w:pPr>
        <w:keepNext/>
        <w:keepLines/>
        <w:spacing w:before="120"/>
        <w:outlineLvl w:val="2"/>
        <w:rPr>
          <w:ins w:id="7254" w:author="R4-1809481" w:date="2018-07-10T13:16:00Z"/>
          <w:rFonts w:ascii="Arial" w:hAnsi="Arial"/>
          <w:sz w:val="28"/>
        </w:rPr>
      </w:pPr>
      <w:bookmarkStart w:id="7255" w:name="_Toc506829574"/>
      <w:ins w:id="7256" w:author="R4-1809481" w:date="2018-07-10T13:16:00Z">
        <w:r w:rsidRPr="00C02BD7">
          <w:rPr>
            <w:rFonts w:ascii="Arial" w:hAnsi="Arial"/>
            <w:sz w:val="28"/>
          </w:rPr>
          <w:t>7.2.5</w:t>
        </w:r>
        <w:r w:rsidRPr="00C02BD7">
          <w:rPr>
            <w:rFonts w:ascii="Arial" w:hAnsi="Arial"/>
            <w:sz w:val="28"/>
          </w:rPr>
          <w:tab/>
          <w:t>Test requirements</w:t>
        </w:r>
        <w:bookmarkEnd w:id="7255"/>
      </w:ins>
    </w:p>
    <w:p w14:paraId="7ECBFBB7" w14:textId="77777777" w:rsidR="00103B6A" w:rsidRPr="00C02BD7" w:rsidRDefault="00103B6A" w:rsidP="00103B6A">
      <w:pPr>
        <w:rPr>
          <w:ins w:id="7257" w:author="R4-1809481" w:date="2018-07-10T13:16:00Z"/>
        </w:rPr>
      </w:pPr>
      <w:ins w:id="7258" w:author="R4-1809481" w:date="2018-07-10T13:16:00Z">
        <w:r w:rsidRPr="00C02BD7">
          <w:t>For NR, the throughput shall be ≥ 95% of the maximum throughput of the reference measurement channel as specified in Annex A</w:t>
        </w:r>
        <w:r w:rsidRPr="00C02BD7" w:rsidDel="00B462E4">
          <w:t xml:space="preserve"> </w:t>
        </w:r>
        <w:r w:rsidRPr="00C02BD7">
          <w:t>with parameters specified in table 7.2.</w:t>
        </w:r>
        <w:r>
          <w:t>5</w:t>
        </w:r>
        <w:r w:rsidRPr="00C02BD7">
          <w:t>-1</w:t>
        </w:r>
        <w:r w:rsidRPr="00C02BD7">
          <w:rPr>
            <w:lang w:eastAsia="zh-CN"/>
          </w:rPr>
          <w:t xml:space="preserve"> for Wide Area BS, in table 7.2.</w:t>
        </w:r>
        <w:r>
          <w:rPr>
            <w:lang w:eastAsia="zh-CN"/>
          </w:rPr>
          <w:t>5</w:t>
        </w:r>
        <w:r w:rsidRPr="00C02BD7">
          <w:rPr>
            <w:lang w:eastAsia="zh-CN"/>
          </w:rPr>
          <w:t>-2 for Medium Range BS</w:t>
        </w:r>
        <w:r w:rsidRPr="00C02BD7">
          <w:rPr>
            <w:rFonts w:cs="v5.0.0"/>
            <w:lang w:eastAsia="zh-CN"/>
          </w:rPr>
          <w:t xml:space="preserve"> and in table 7.2.</w:t>
        </w:r>
        <w:r>
          <w:rPr>
            <w:rFonts w:cs="v5.0.0"/>
            <w:lang w:eastAsia="zh-CN"/>
          </w:rPr>
          <w:t>5</w:t>
        </w:r>
        <w:r w:rsidRPr="00C02BD7">
          <w:rPr>
            <w:rFonts w:cs="v5.0.0"/>
            <w:lang w:eastAsia="zh-CN"/>
          </w:rPr>
          <w:t>-3 for Local Area BS</w:t>
        </w:r>
        <w:r w:rsidRPr="00C02BD7">
          <w:t>.</w:t>
        </w:r>
      </w:ins>
    </w:p>
    <w:p w14:paraId="72848C9F" w14:textId="77777777" w:rsidR="00103B6A" w:rsidRPr="00C02BD7" w:rsidRDefault="00103B6A">
      <w:pPr>
        <w:keepNext/>
        <w:keepLines/>
        <w:spacing w:before="60"/>
        <w:jc w:val="center"/>
        <w:rPr>
          <w:ins w:id="7259" w:author="R4-1809481" w:date="2018-07-10T13:16:00Z"/>
          <w:rFonts w:ascii="Arial" w:hAnsi="Arial"/>
          <w:b/>
        </w:rPr>
        <w:pPrChange w:id="7260" w:author="R4-1809481" w:date="2018-07-10T13:17:00Z">
          <w:pPr>
            <w:keepNext/>
            <w:keepLines/>
            <w:spacing w:before="60"/>
            <w:jc w:val="center"/>
            <w:outlineLvl w:val="0"/>
          </w:pPr>
        </w:pPrChange>
      </w:pPr>
      <w:ins w:id="7261" w:author="R4-1809481" w:date="2018-07-10T13:16:00Z">
        <w:r w:rsidRPr="00C02BD7">
          <w:rPr>
            <w:rFonts w:ascii="Arial" w:hAnsi="Arial"/>
            <w:b/>
          </w:rPr>
          <w:lastRenderedPageBreak/>
          <w:t xml:space="preserve">Table 7.2.5-1: NR </w:t>
        </w:r>
        <w:r w:rsidRPr="00C02BD7">
          <w:rPr>
            <w:rFonts w:ascii="Arial" w:hAnsi="Arial"/>
            <w:b/>
            <w:lang w:eastAsia="zh-CN"/>
          </w:rPr>
          <w:t xml:space="preserve">Wide Area </w:t>
        </w:r>
        <w:r w:rsidRPr="00C02BD7">
          <w:rPr>
            <w:rFonts w:ascii="Arial" w:hAnsi="Arial"/>
            <w:b/>
          </w:rPr>
          <w:t>BS reference sensitivity levels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6354CA6A" w14:textId="77777777" w:rsidTr="00081372">
        <w:trPr>
          <w:jc w:val="center"/>
          <w:ins w:id="7262" w:author="R4-1809481" w:date="2018-07-10T13:16:00Z"/>
        </w:trPr>
        <w:tc>
          <w:tcPr>
            <w:tcW w:w="1729" w:type="dxa"/>
            <w:vMerge w:val="restart"/>
            <w:shd w:val="clear" w:color="auto" w:fill="auto"/>
            <w:vAlign w:val="center"/>
          </w:tcPr>
          <w:p w14:paraId="62139463" w14:textId="77777777" w:rsidR="00103B6A" w:rsidRPr="00B04564" w:rsidRDefault="00103B6A" w:rsidP="00081372">
            <w:pPr>
              <w:pStyle w:val="TAH"/>
              <w:rPr>
                <w:ins w:id="7263" w:author="R4-1809481" w:date="2018-07-10T13:16:00Z"/>
                <w:rFonts w:cs="Arial"/>
              </w:rPr>
            </w:pPr>
            <w:ins w:id="7264" w:author="R4-1809481" w:date="2018-07-10T13:16:00Z">
              <w:r w:rsidRPr="00B04564">
                <w:rPr>
                  <w:rFonts w:cs="Arial"/>
                  <w:i/>
                </w:rPr>
                <w:t>BS channel bandwidth</w:t>
              </w:r>
              <w:r w:rsidRPr="00B04564">
                <w:rPr>
                  <w:rFonts w:cs="Arial"/>
                </w:rPr>
                <w:t xml:space="preserve"> [MHz] </w:t>
              </w:r>
            </w:ins>
          </w:p>
        </w:tc>
        <w:tc>
          <w:tcPr>
            <w:tcW w:w="1414" w:type="dxa"/>
            <w:vMerge w:val="restart"/>
          </w:tcPr>
          <w:p w14:paraId="24309812" w14:textId="77777777" w:rsidR="00103B6A" w:rsidRPr="00B04564" w:rsidRDefault="00103B6A" w:rsidP="00081372">
            <w:pPr>
              <w:pStyle w:val="TAH"/>
              <w:rPr>
                <w:ins w:id="7265" w:author="R4-1809481" w:date="2018-07-10T13:16:00Z"/>
                <w:rFonts w:cs="Arial"/>
              </w:rPr>
            </w:pPr>
            <w:ins w:id="7266" w:author="R4-1809481" w:date="2018-07-10T13:16:00Z">
              <w:r w:rsidRPr="00B04564">
                <w:rPr>
                  <w:rFonts w:cs="Arial"/>
                </w:rPr>
                <w:t>Sub-carrier spacing [kHz]</w:t>
              </w:r>
            </w:ins>
          </w:p>
        </w:tc>
        <w:tc>
          <w:tcPr>
            <w:tcW w:w="2333" w:type="dxa"/>
            <w:vMerge w:val="restart"/>
          </w:tcPr>
          <w:p w14:paraId="7746B8E9" w14:textId="77777777" w:rsidR="00103B6A" w:rsidRPr="00B04564" w:rsidRDefault="00103B6A" w:rsidP="00081372">
            <w:pPr>
              <w:pStyle w:val="TAH"/>
              <w:rPr>
                <w:ins w:id="7267" w:author="R4-1809481" w:date="2018-07-10T13:16:00Z"/>
                <w:rFonts w:cs="Arial"/>
              </w:rPr>
            </w:pPr>
            <w:ins w:id="7268" w:author="R4-1809481" w:date="2018-07-10T13:16:00Z">
              <w:r w:rsidRPr="00B04564">
                <w:rPr>
                  <w:rFonts w:cs="Arial"/>
                </w:rPr>
                <w:t>Reference measurement channel</w:t>
              </w:r>
            </w:ins>
          </w:p>
        </w:tc>
        <w:tc>
          <w:tcPr>
            <w:tcW w:w="5059" w:type="dxa"/>
            <w:gridSpan w:val="3"/>
          </w:tcPr>
          <w:p w14:paraId="6F30C2B2" w14:textId="77777777" w:rsidR="00103B6A" w:rsidRPr="00B04564" w:rsidRDefault="00103B6A" w:rsidP="00081372">
            <w:pPr>
              <w:pStyle w:val="TAH"/>
              <w:rPr>
                <w:ins w:id="7269" w:author="R4-1809481" w:date="2018-07-10T13:16:00Z"/>
                <w:rFonts w:cs="Arial"/>
              </w:rPr>
            </w:pPr>
            <w:ins w:id="7270" w:author="R4-1809481" w:date="2018-07-10T13:16:00Z">
              <w:r w:rsidRPr="00B04564">
                <w:rPr>
                  <w:rFonts w:cs="Arial"/>
                </w:rPr>
                <w:t xml:space="preserve"> Reference sensitivity power level, </w:t>
              </w:r>
              <w:r w:rsidRPr="00B04564">
                <w:t>P</w:t>
              </w:r>
              <w:r w:rsidRPr="00B04564">
                <w:rPr>
                  <w:vertAlign w:val="subscript"/>
                </w:rPr>
                <w:t>REFSENS</w:t>
              </w:r>
            </w:ins>
          </w:p>
          <w:p w14:paraId="3CAA10D7" w14:textId="77777777" w:rsidR="00103B6A" w:rsidRPr="00B04564" w:rsidRDefault="00103B6A" w:rsidP="00081372">
            <w:pPr>
              <w:pStyle w:val="TAH"/>
              <w:rPr>
                <w:ins w:id="7271" w:author="R4-1809481" w:date="2018-07-10T13:16:00Z"/>
                <w:rFonts w:cs="Arial"/>
              </w:rPr>
            </w:pPr>
            <w:ins w:id="7272" w:author="R4-1809481" w:date="2018-07-10T13:16:00Z">
              <w:r w:rsidRPr="00B04564">
                <w:rPr>
                  <w:rFonts w:cs="Arial"/>
                </w:rPr>
                <w:t xml:space="preserve"> [dBm]</w:t>
              </w:r>
            </w:ins>
          </w:p>
        </w:tc>
      </w:tr>
      <w:tr w:rsidR="00103B6A" w:rsidRPr="00B04564" w14:paraId="5B664A67" w14:textId="77777777" w:rsidTr="00081372">
        <w:trPr>
          <w:jc w:val="center"/>
          <w:ins w:id="7273" w:author="R4-1809481" w:date="2018-07-10T13:16:00Z"/>
        </w:trPr>
        <w:tc>
          <w:tcPr>
            <w:tcW w:w="1729" w:type="dxa"/>
            <w:vMerge/>
            <w:shd w:val="clear" w:color="auto" w:fill="auto"/>
            <w:vAlign w:val="center"/>
          </w:tcPr>
          <w:p w14:paraId="46E63B32" w14:textId="77777777" w:rsidR="00103B6A" w:rsidRPr="00B04564" w:rsidRDefault="00103B6A" w:rsidP="00081372">
            <w:pPr>
              <w:pStyle w:val="TAH"/>
              <w:rPr>
                <w:ins w:id="7274" w:author="R4-1809481" w:date="2018-07-10T13:16:00Z"/>
                <w:rFonts w:cs="Arial"/>
                <w:i/>
              </w:rPr>
            </w:pPr>
          </w:p>
        </w:tc>
        <w:tc>
          <w:tcPr>
            <w:tcW w:w="1414" w:type="dxa"/>
            <w:vMerge/>
          </w:tcPr>
          <w:p w14:paraId="0979BC38" w14:textId="77777777" w:rsidR="00103B6A" w:rsidRPr="00B04564" w:rsidRDefault="00103B6A" w:rsidP="00081372">
            <w:pPr>
              <w:pStyle w:val="TAH"/>
              <w:rPr>
                <w:ins w:id="7275" w:author="R4-1809481" w:date="2018-07-10T13:16:00Z"/>
                <w:rFonts w:cs="Arial"/>
              </w:rPr>
            </w:pPr>
          </w:p>
        </w:tc>
        <w:tc>
          <w:tcPr>
            <w:tcW w:w="2333" w:type="dxa"/>
            <w:vMerge/>
          </w:tcPr>
          <w:p w14:paraId="1E3655A9" w14:textId="77777777" w:rsidR="00103B6A" w:rsidRPr="00B04564" w:rsidRDefault="00103B6A" w:rsidP="00081372">
            <w:pPr>
              <w:pStyle w:val="TAH"/>
              <w:rPr>
                <w:ins w:id="7276" w:author="R4-1809481" w:date="2018-07-10T13:16:00Z"/>
                <w:rFonts w:cs="Arial"/>
              </w:rPr>
            </w:pPr>
          </w:p>
        </w:tc>
        <w:tc>
          <w:tcPr>
            <w:tcW w:w="1554" w:type="dxa"/>
            <w:vAlign w:val="center"/>
          </w:tcPr>
          <w:p w14:paraId="2580F968" w14:textId="77777777" w:rsidR="00103B6A" w:rsidRPr="00C02BD7" w:rsidRDefault="00103B6A" w:rsidP="00081372">
            <w:pPr>
              <w:keepNext/>
              <w:keepLines/>
              <w:spacing w:after="0"/>
              <w:jc w:val="center"/>
              <w:rPr>
                <w:ins w:id="7277" w:author="R4-1809481" w:date="2018-07-10T13:16:00Z"/>
                <w:rFonts w:ascii="Arial" w:hAnsi="Arial" w:cs="Arial"/>
                <w:sz w:val="18"/>
                <w:lang w:eastAsia="zh-CN"/>
              </w:rPr>
            </w:pPr>
            <w:ins w:id="7278" w:author="R4-1809481" w:date="2018-07-10T13:16:00Z">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ins>
          </w:p>
        </w:tc>
        <w:tc>
          <w:tcPr>
            <w:tcW w:w="1554" w:type="dxa"/>
            <w:vAlign w:val="center"/>
          </w:tcPr>
          <w:p w14:paraId="5FECC96B" w14:textId="77777777" w:rsidR="00103B6A" w:rsidRPr="00C02BD7" w:rsidRDefault="00103B6A" w:rsidP="00081372">
            <w:pPr>
              <w:keepNext/>
              <w:keepLines/>
              <w:spacing w:after="0"/>
              <w:jc w:val="center"/>
              <w:rPr>
                <w:ins w:id="7279" w:author="R4-1809481" w:date="2018-07-10T13:16:00Z"/>
                <w:rFonts w:ascii="Arial" w:hAnsi="Arial" w:cs="Arial"/>
                <w:sz w:val="18"/>
                <w:lang w:eastAsia="zh-CN"/>
              </w:rPr>
            </w:pPr>
            <w:ins w:id="7280" w:author="R4-1809481" w:date="2018-07-10T13:16:00Z">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ins>
          </w:p>
        </w:tc>
        <w:tc>
          <w:tcPr>
            <w:tcW w:w="1951" w:type="dxa"/>
            <w:vAlign w:val="center"/>
          </w:tcPr>
          <w:p w14:paraId="19F80862" w14:textId="77777777" w:rsidR="00103B6A" w:rsidRPr="00C02BD7" w:rsidRDefault="00103B6A" w:rsidP="00081372">
            <w:pPr>
              <w:keepNext/>
              <w:keepLines/>
              <w:spacing w:after="0"/>
              <w:jc w:val="center"/>
              <w:rPr>
                <w:ins w:id="7281" w:author="R4-1809481" w:date="2018-07-10T13:16:00Z"/>
                <w:rFonts w:ascii="Arial" w:hAnsi="Arial" w:cs="Arial"/>
                <w:sz w:val="18"/>
                <w:lang w:eastAsia="zh-CN"/>
              </w:rPr>
            </w:pPr>
            <w:ins w:id="7282" w:author="R4-1809481" w:date="2018-07-10T13:16:00Z">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ins>
          </w:p>
        </w:tc>
      </w:tr>
      <w:tr w:rsidR="00103B6A" w:rsidRPr="00B04564" w14:paraId="04F54D9D" w14:textId="77777777" w:rsidTr="00081372">
        <w:trPr>
          <w:trHeight w:val="279"/>
          <w:jc w:val="center"/>
          <w:ins w:id="7283" w:author="R4-1809481" w:date="2018-07-10T13:16:00Z"/>
        </w:trPr>
        <w:tc>
          <w:tcPr>
            <w:tcW w:w="1729" w:type="dxa"/>
            <w:vAlign w:val="center"/>
          </w:tcPr>
          <w:p w14:paraId="7E413119" w14:textId="77777777" w:rsidR="00103B6A" w:rsidRPr="00B04564" w:rsidRDefault="00103B6A" w:rsidP="00081372">
            <w:pPr>
              <w:pStyle w:val="TAC"/>
              <w:rPr>
                <w:ins w:id="7284" w:author="R4-1809481" w:date="2018-07-10T13:16:00Z"/>
                <w:rFonts w:cs="Arial"/>
              </w:rPr>
            </w:pPr>
            <w:ins w:id="7285" w:author="R4-1809481" w:date="2018-07-10T13:16:00Z">
              <w:r w:rsidRPr="00B04564">
                <w:rPr>
                  <w:rFonts w:cs="Arial"/>
                </w:rPr>
                <w:t xml:space="preserve">5, 10, 15 </w:t>
              </w:r>
            </w:ins>
          </w:p>
        </w:tc>
        <w:tc>
          <w:tcPr>
            <w:tcW w:w="1414" w:type="dxa"/>
          </w:tcPr>
          <w:p w14:paraId="26058A90" w14:textId="77777777" w:rsidR="00103B6A" w:rsidRPr="00B04564" w:rsidDel="00D6552F" w:rsidRDefault="00103B6A" w:rsidP="00081372">
            <w:pPr>
              <w:pStyle w:val="TAC"/>
              <w:rPr>
                <w:ins w:id="7286" w:author="R4-1809481" w:date="2018-07-10T13:16:00Z"/>
                <w:rFonts w:cs="Arial"/>
                <w:lang w:eastAsia="zh-CN"/>
              </w:rPr>
            </w:pPr>
            <w:ins w:id="7287" w:author="R4-1809481" w:date="2018-07-10T13:16:00Z">
              <w:r w:rsidRPr="00B04564">
                <w:rPr>
                  <w:rFonts w:cs="Arial"/>
                  <w:lang w:eastAsia="zh-CN"/>
                </w:rPr>
                <w:t>15</w:t>
              </w:r>
            </w:ins>
          </w:p>
        </w:tc>
        <w:tc>
          <w:tcPr>
            <w:tcW w:w="2333" w:type="dxa"/>
            <w:vAlign w:val="center"/>
          </w:tcPr>
          <w:p w14:paraId="3DA1812B" w14:textId="77777777" w:rsidR="00103B6A" w:rsidRPr="00B04564" w:rsidRDefault="00103B6A" w:rsidP="00081372">
            <w:pPr>
              <w:pStyle w:val="TAC"/>
              <w:rPr>
                <w:ins w:id="7288" w:author="R4-1809481" w:date="2018-07-10T13:16:00Z"/>
                <w:rFonts w:cs="Arial"/>
              </w:rPr>
            </w:pPr>
            <w:ins w:id="7289" w:author="R4-1809481" w:date="2018-07-10T13:16:00Z">
              <w:r w:rsidRPr="00B04564">
                <w:rPr>
                  <w:rFonts w:cs="Arial"/>
                  <w:lang w:eastAsia="zh-CN"/>
                </w:rPr>
                <w:t>G-FR1-A1-1</w:t>
              </w:r>
            </w:ins>
          </w:p>
        </w:tc>
        <w:tc>
          <w:tcPr>
            <w:tcW w:w="1554" w:type="dxa"/>
            <w:vAlign w:val="bottom"/>
          </w:tcPr>
          <w:p w14:paraId="77E513B4" w14:textId="77777777" w:rsidR="00103B6A" w:rsidRPr="005648CB" w:rsidRDefault="00103B6A" w:rsidP="00081372">
            <w:pPr>
              <w:pStyle w:val="TAC"/>
              <w:rPr>
                <w:ins w:id="7290" w:author="R4-1809481" w:date="2018-07-10T13:16:00Z"/>
                <w:rFonts w:cs="Arial"/>
                <w:lang w:eastAsia="zh-CN"/>
              </w:rPr>
            </w:pPr>
            <w:ins w:id="7291" w:author="R4-1809481" w:date="2018-07-10T13:16:00Z">
              <w:r w:rsidRPr="005648CB">
                <w:rPr>
                  <w:rFonts w:cs="Arial"/>
                  <w:lang w:eastAsia="zh-CN"/>
                </w:rPr>
                <w:t>-101</w:t>
              </w:r>
            </w:ins>
          </w:p>
        </w:tc>
        <w:tc>
          <w:tcPr>
            <w:tcW w:w="1554" w:type="dxa"/>
            <w:vAlign w:val="bottom"/>
          </w:tcPr>
          <w:p w14:paraId="2A31CC5D" w14:textId="77777777" w:rsidR="00103B6A" w:rsidRPr="005648CB" w:rsidRDefault="00103B6A" w:rsidP="00081372">
            <w:pPr>
              <w:pStyle w:val="TAC"/>
              <w:rPr>
                <w:ins w:id="7292" w:author="R4-1809481" w:date="2018-07-10T13:16:00Z"/>
                <w:rFonts w:cs="Arial"/>
                <w:lang w:eastAsia="zh-CN"/>
              </w:rPr>
            </w:pPr>
            <w:ins w:id="7293" w:author="R4-1809481" w:date="2018-07-10T13:16:00Z">
              <w:r w:rsidRPr="005648CB">
                <w:rPr>
                  <w:rFonts w:cs="Arial"/>
                  <w:lang w:eastAsia="zh-CN"/>
                </w:rPr>
                <w:t>-100.7</w:t>
              </w:r>
            </w:ins>
          </w:p>
        </w:tc>
        <w:tc>
          <w:tcPr>
            <w:tcW w:w="1951" w:type="dxa"/>
            <w:vAlign w:val="bottom"/>
          </w:tcPr>
          <w:p w14:paraId="5379DBE2" w14:textId="77777777" w:rsidR="00103B6A" w:rsidRPr="005648CB" w:rsidRDefault="00103B6A" w:rsidP="00081372">
            <w:pPr>
              <w:pStyle w:val="TAC"/>
              <w:rPr>
                <w:ins w:id="7294" w:author="R4-1809481" w:date="2018-07-10T13:16:00Z"/>
                <w:rFonts w:cs="Arial"/>
                <w:lang w:eastAsia="zh-CN"/>
              </w:rPr>
            </w:pPr>
            <w:ins w:id="7295" w:author="R4-1809481" w:date="2018-07-10T13:16:00Z">
              <w:r w:rsidRPr="005648CB">
                <w:rPr>
                  <w:rFonts w:cs="Arial"/>
                  <w:lang w:eastAsia="zh-CN"/>
                </w:rPr>
                <w:t>-100.</w:t>
              </w:r>
              <w:r>
                <w:rPr>
                  <w:rFonts w:cs="Arial" w:hint="eastAsia"/>
                  <w:lang w:eastAsia="zh-CN"/>
                </w:rPr>
                <w:t>2</w:t>
              </w:r>
            </w:ins>
          </w:p>
        </w:tc>
      </w:tr>
      <w:tr w:rsidR="00103B6A" w:rsidRPr="00B04564" w14:paraId="1CE67C56" w14:textId="77777777" w:rsidTr="00081372">
        <w:trPr>
          <w:trHeight w:val="279"/>
          <w:jc w:val="center"/>
          <w:ins w:id="7296" w:author="R4-1809481" w:date="2018-07-10T13:16:00Z"/>
        </w:trPr>
        <w:tc>
          <w:tcPr>
            <w:tcW w:w="1729" w:type="dxa"/>
            <w:vAlign w:val="center"/>
          </w:tcPr>
          <w:p w14:paraId="51AF31B6" w14:textId="77777777" w:rsidR="00103B6A" w:rsidRPr="00B04564" w:rsidRDefault="00103B6A" w:rsidP="00081372">
            <w:pPr>
              <w:pStyle w:val="TAC"/>
              <w:rPr>
                <w:ins w:id="7297" w:author="R4-1809481" w:date="2018-07-10T13:16:00Z"/>
                <w:rFonts w:cs="Arial"/>
              </w:rPr>
            </w:pPr>
            <w:ins w:id="7298" w:author="R4-1809481" w:date="2018-07-10T13:16:00Z">
              <w:r w:rsidRPr="00B04564">
                <w:rPr>
                  <w:rFonts w:cs="Arial"/>
                </w:rPr>
                <w:t xml:space="preserve">10, 15 </w:t>
              </w:r>
            </w:ins>
          </w:p>
        </w:tc>
        <w:tc>
          <w:tcPr>
            <w:tcW w:w="1414" w:type="dxa"/>
          </w:tcPr>
          <w:p w14:paraId="4912FD5E" w14:textId="77777777" w:rsidR="00103B6A" w:rsidRPr="00B04564" w:rsidRDefault="00103B6A" w:rsidP="00081372">
            <w:pPr>
              <w:pStyle w:val="TAC"/>
              <w:rPr>
                <w:ins w:id="7299" w:author="R4-1809481" w:date="2018-07-10T13:16:00Z"/>
                <w:rFonts w:cs="Arial"/>
                <w:lang w:eastAsia="zh-CN"/>
              </w:rPr>
            </w:pPr>
            <w:ins w:id="7300" w:author="R4-1809481" w:date="2018-07-10T13:16:00Z">
              <w:r w:rsidRPr="00B04564">
                <w:rPr>
                  <w:rFonts w:cs="Arial"/>
                  <w:lang w:eastAsia="zh-CN"/>
                </w:rPr>
                <w:t>30</w:t>
              </w:r>
            </w:ins>
          </w:p>
        </w:tc>
        <w:tc>
          <w:tcPr>
            <w:tcW w:w="2333" w:type="dxa"/>
            <w:vAlign w:val="center"/>
          </w:tcPr>
          <w:p w14:paraId="788EC85A" w14:textId="77777777" w:rsidR="00103B6A" w:rsidRPr="00B04564" w:rsidRDefault="00103B6A" w:rsidP="00081372">
            <w:pPr>
              <w:pStyle w:val="TAC"/>
              <w:rPr>
                <w:ins w:id="7301" w:author="R4-1809481" w:date="2018-07-10T13:16:00Z"/>
                <w:rFonts w:cs="Arial"/>
                <w:lang w:eastAsia="zh-CN"/>
              </w:rPr>
            </w:pPr>
            <w:ins w:id="7302" w:author="R4-1809481" w:date="2018-07-10T13:16:00Z">
              <w:r w:rsidRPr="00B04564">
                <w:rPr>
                  <w:rFonts w:cs="Arial"/>
                  <w:lang w:eastAsia="zh-CN"/>
                </w:rPr>
                <w:t>G- FR1-A1-2</w:t>
              </w:r>
            </w:ins>
          </w:p>
        </w:tc>
        <w:tc>
          <w:tcPr>
            <w:tcW w:w="1554" w:type="dxa"/>
            <w:vAlign w:val="bottom"/>
          </w:tcPr>
          <w:p w14:paraId="18A9104C" w14:textId="77777777" w:rsidR="00103B6A" w:rsidRPr="005648CB" w:rsidRDefault="00103B6A" w:rsidP="00081372">
            <w:pPr>
              <w:pStyle w:val="TAC"/>
              <w:rPr>
                <w:ins w:id="7303" w:author="R4-1809481" w:date="2018-07-10T13:16:00Z"/>
                <w:rFonts w:cs="Arial"/>
                <w:lang w:eastAsia="zh-CN"/>
              </w:rPr>
            </w:pPr>
            <w:ins w:id="7304" w:author="R4-1809481" w:date="2018-07-10T13:16:00Z">
              <w:r w:rsidRPr="005648CB">
                <w:rPr>
                  <w:rFonts w:cs="Arial"/>
                  <w:lang w:eastAsia="zh-CN"/>
                </w:rPr>
                <w:t>-101.1</w:t>
              </w:r>
            </w:ins>
          </w:p>
        </w:tc>
        <w:tc>
          <w:tcPr>
            <w:tcW w:w="1554" w:type="dxa"/>
            <w:vAlign w:val="bottom"/>
          </w:tcPr>
          <w:p w14:paraId="28E2E0CB" w14:textId="77777777" w:rsidR="00103B6A" w:rsidRPr="005648CB" w:rsidRDefault="00103B6A" w:rsidP="00081372">
            <w:pPr>
              <w:pStyle w:val="TAC"/>
              <w:rPr>
                <w:ins w:id="7305" w:author="R4-1809481" w:date="2018-07-10T13:16:00Z"/>
                <w:rFonts w:cs="Arial"/>
                <w:lang w:eastAsia="zh-CN"/>
              </w:rPr>
            </w:pPr>
            <w:ins w:id="7306" w:author="R4-1809481" w:date="2018-07-10T13:16:00Z">
              <w:r w:rsidRPr="005648CB">
                <w:rPr>
                  <w:rFonts w:cs="Arial"/>
                  <w:lang w:eastAsia="zh-CN"/>
                </w:rPr>
                <w:t>-100.8</w:t>
              </w:r>
            </w:ins>
          </w:p>
        </w:tc>
        <w:tc>
          <w:tcPr>
            <w:tcW w:w="1951" w:type="dxa"/>
            <w:vAlign w:val="bottom"/>
          </w:tcPr>
          <w:p w14:paraId="22D69388" w14:textId="77777777" w:rsidR="00103B6A" w:rsidRPr="005648CB" w:rsidRDefault="00103B6A" w:rsidP="00081372">
            <w:pPr>
              <w:pStyle w:val="TAC"/>
              <w:rPr>
                <w:ins w:id="7307" w:author="R4-1809481" w:date="2018-07-10T13:16:00Z"/>
                <w:rFonts w:cs="Arial"/>
                <w:lang w:eastAsia="zh-CN"/>
              </w:rPr>
            </w:pPr>
            <w:ins w:id="7308" w:author="R4-1809481" w:date="2018-07-10T13:16:00Z">
              <w:r w:rsidRPr="005648CB">
                <w:rPr>
                  <w:rFonts w:cs="Arial"/>
                  <w:lang w:eastAsia="zh-CN"/>
                </w:rPr>
                <w:t>-100.</w:t>
              </w:r>
              <w:r>
                <w:rPr>
                  <w:rFonts w:cs="Arial" w:hint="eastAsia"/>
                  <w:lang w:eastAsia="zh-CN"/>
                </w:rPr>
                <w:t>3</w:t>
              </w:r>
            </w:ins>
          </w:p>
        </w:tc>
      </w:tr>
      <w:tr w:rsidR="00103B6A" w:rsidRPr="00B04564" w14:paraId="3E71227C" w14:textId="77777777" w:rsidTr="00081372">
        <w:trPr>
          <w:trHeight w:val="279"/>
          <w:jc w:val="center"/>
          <w:ins w:id="7309" w:author="R4-1809481" w:date="2018-07-10T13:16:00Z"/>
        </w:trPr>
        <w:tc>
          <w:tcPr>
            <w:tcW w:w="1729" w:type="dxa"/>
            <w:vAlign w:val="center"/>
          </w:tcPr>
          <w:p w14:paraId="513C9DFF" w14:textId="77777777" w:rsidR="00103B6A" w:rsidRPr="00B04564" w:rsidRDefault="00103B6A" w:rsidP="00081372">
            <w:pPr>
              <w:pStyle w:val="TAC"/>
              <w:rPr>
                <w:ins w:id="7310" w:author="R4-1809481" w:date="2018-07-10T13:16:00Z"/>
                <w:rFonts w:cs="Arial"/>
              </w:rPr>
            </w:pPr>
            <w:ins w:id="7311" w:author="R4-1809481" w:date="2018-07-10T13:16:00Z">
              <w:r w:rsidRPr="00B04564">
                <w:rPr>
                  <w:rFonts w:cs="Arial"/>
                </w:rPr>
                <w:t>10, 15</w:t>
              </w:r>
            </w:ins>
          </w:p>
        </w:tc>
        <w:tc>
          <w:tcPr>
            <w:tcW w:w="1414" w:type="dxa"/>
          </w:tcPr>
          <w:p w14:paraId="1D8626AA" w14:textId="77777777" w:rsidR="00103B6A" w:rsidRPr="00B04564" w:rsidRDefault="00103B6A" w:rsidP="00081372">
            <w:pPr>
              <w:pStyle w:val="TAC"/>
              <w:rPr>
                <w:ins w:id="7312" w:author="R4-1809481" w:date="2018-07-10T13:16:00Z"/>
                <w:rFonts w:cs="Arial"/>
                <w:lang w:eastAsia="zh-CN"/>
              </w:rPr>
            </w:pPr>
            <w:ins w:id="7313" w:author="R4-1809481" w:date="2018-07-10T13:16:00Z">
              <w:r w:rsidRPr="00B04564">
                <w:rPr>
                  <w:rFonts w:cs="Arial"/>
                  <w:lang w:eastAsia="zh-CN"/>
                </w:rPr>
                <w:t>60</w:t>
              </w:r>
            </w:ins>
          </w:p>
        </w:tc>
        <w:tc>
          <w:tcPr>
            <w:tcW w:w="2333" w:type="dxa"/>
            <w:vAlign w:val="center"/>
          </w:tcPr>
          <w:p w14:paraId="3E86183B" w14:textId="77777777" w:rsidR="00103B6A" w:rsidRPr="00B04564" w:rsidRDefault="00103B6A" w:rsidP="00081372">
            <w:pPr>
              <w:pStyle w:val="TAC"/>
              <w:rPr>
                <w:ins w:id="7314" w:author="R4-1809481" w:date="2018-07-10T13:16:00Z"/>
                <w:rFonts w:cs="Arial"/>
                <w:lang w:eastAsia="zh-CN"/>
              </w:rPr>
            </w:pPr>
            <w:ins w:id="7315" w:author="R4-1809481" w:date="2018-07-10T13:16:00Z">
              <w:r w:rsidRPr="00B04564">
                <w:rPr>
                  <w:rFonts w:cs="Arial"/>
                  <w:lang w:eastAsia="zh-CN"/>
                </w:rPr>
                <w:t>G- FR1-A1-3</w:t>
              </w:r>
            </w:ins>
          </w:p>
        </w:tc>
        <w:tc>
          <w:tcPr>
            <w:tcW w:w="1554" w:type="dxa"/>
            <w:vAlign w:val="bottom"/>
          </w:tcPr>
          <w:p w14:paraId="395C6C6C" w14:textId="77777777" w:rsidR="00103B6A" w:rsidRPr="005648CB" w:rsidRDefault="00103B6A" w:rsidP="00081372">
            <w:pPr>
              <w:pStyle w:val="TAC"/>
              <w:rPr>
                <w:ins w:id="7316" w:author="R4-1809481" w:date="2018-07-10T13:16:00Z"/>
                <w:rFonts w:cs="Arial"/>
                <w:lang w:eastAsia="zh-CN"/>
              </w:rPr>
            </w:pPr>
            <w:ins w:id="7317" w:author="R4-1809481" w:date="2018-07-10T13:16:00Z">
              <w:r w:rsidRPr="005648CB">
                <w:rPr>
                  <w:rFonts w:cs="Arial"/>
                  <w:lang w:eastAsia="zh-CN"/>
                </w:rPr>
                <w:t>-98.2</w:t>
              </w:r>
            </w:ins>
          </w:p>
        </w:tc>
        <w:tc>
          <w:tcPr>
            <w:tcW w:w="1554" w:type="dxa"/>
            <w:vAlign w:val="bottom"/>
          </w:tcPr>
          <w:p w14:paraId="29B82EAC" w14:textId="77777777" w:rsidR="00103B6A" w:rsidRPr="005648CB" w:rsidRDefault="00103B6A" w:rsidP="00081372">
            <w:pPr>
              <w:pStyle w:val="TAC"/>
              <w:rPr>
                <w:ins w:id="7318" w:author="R4-1809481" w:date="2018-07-10T13:16:00Z"/>
                <w:rFonts w:cs="Arial"/>
                <w:lang w:eastAsia="zh-CN"/>
              </w:rPr>
            </w:pPr>
            <w:ins w:id="7319" w:author="R4-1809481" w:date="2018-07-10T13:16:00Z">
              <w:r w:rsidRPr="005648CB">
                <w:rPr>
                  <w:rFonts w:cs="Arial"/>
                  <w:lang w:eastAsia="zh-CN"/>
                </w:rPr>
                <w:t>-97.9</w:t>
              </w:r>
            </w:ins>
          </w:p>
        </w:tc>
        <w:tc>
          <w:tcPr>
            <w:tcW w:w="1951" w:type="dxa"/>
            <w:vAlign w:val="bottom"/>
          </w:tcPr>
          <w:p w14:paraId="19E3423F" w14:textId="77777777" w:rsidR="00103B6A" w:rsidRPr="005648CB" w:rsidRDefault="00103B6A" w:rsidP="00081372">
            <w:pPr>
              <w:pStyle w:val="TAC"/>
              <w:rPr>
                <w:ins w:id="7320" w:author="R4-1809481" w:date="2018-07-10T13:16:00Z"/>
                <w:rFonts w:cs="Arial"/>
                <w:lang w:eastAsia="zh-CN"/>
              </w:rPr>
            </w:pPr>
            <w:ins w:id="7321" w:author="R4-1809481" w:date="2018-07-10T13:16:00Z">
              <w:r w:rsidRPr="005648CB">
                <w:rPr>
                  <w:rFonts w:cs="Arial"/>
                  <w:lang w:eastAsia="zh-CN"/>
                </w:rPr>
                <w:t>-97.</w:t>
              </w:r>
              <w:r>
                <w:rPr>
                  <w:rFonts w:cs="Arial" w:hint="eastAsia"/>
                  <w:lang w:eastAsia="zh-CN"/>
                </w:rPr>
                <w:t>4</w:t>
              </w:r>
            </w:ins>
          </w:p>
        </w:tc>
      </w:tr>
      <w:tr w:rsidR="00103B6A" w:rsidRPr="00B04564" w14:paraId="157484CF" w14:textId="77777777" w:rsidTr="00081372">
        <w:trPr>
          <w:trHeight w:val="279"/>
          <w:jc w:val="center"/>
          <w:ins w:id="7322" w:author="R4-1809481" w:date="2018-07-10T13:16:00Z"/>
        </w:trPr>
        <w:tc>
          <w:tcPr>
            <w:tcW w:w="1729" w:type="dxa"/>
            <w:vAlign w:val="center"/>
          </w:tcPr>
          <w:p w14:paraId="1544C059" w14:textId="77777777" w:rsidR="00103B6A" w:rsidRPr="00B04564" w:rsidRDefault="00103B6A" w:rsidP="00081372">
            <w:pPr>
              <w:pStyle w:val="TAC"/>
              <w:rPr>
                <w:ins w:id="7323" w:author="R4-1809481" w:date="2018-07-10T13:16:00Z"/>
                <w:rFonts w:cs="Arial"/>
              </w:rPr>
            </w:pPr>
            <w:ins w:id="7324" w:author="R4-1809481" w:date="2018-07-10T13:16:00Z">
              <w:r w:rsidRPr="00B04564">
                <w:rPr>
                  <w:rFonts w:cs="Arial"/>
                </w:rPr>
                <w:t xml:space="preserve">20, 25, 30, 40, 50 </w:t>
              </w:r>
            </w:ins>
          </w:p>
        </w:tc>
        <w:tc>
          <w:tcPr>
            <w:tcW w:w="1414" w:type="dxa"/>
          </w:tcPr>
          <w:p w14:paraId="0993CCE2" w14:textId="77777777" w:rsidR="00103B6A" w:rsidRPr="00B04564" w:rsidRDefault="00103B6A" w:rsidP="00081372">
            <w:pPr>
              <w:pStyle w:val="TAC"/>
              <w:rPr>
                <w:ins w:id="7325" w:author="R4-1809481" w:date="2018-07-10T13:16:00Z"/>
                <w:rFonts w:cs="Arial"/>
                <w:lang w:eastAsia="zh-CN"/>
              </w:rPr>
            </w:pPr>
            <w:ins w:id="7326" w:author="R4-1809481" w:date="2018-07-10T13:16:00Z">
              <w:r w:rsidRPr="00B04564">
                <w:rPr>
                  <w:rFonts w:cs="Arial"/>
                  <w:lang w:eastAsia="zh-CN"/>
                </w:rPr>
                <w:t>15</w:t>
              </w:r>
            </w:ins>
          </w:p>
        </w:tc>
        <w:tc>
          <w:tcPr>
            <w:tcW w:w="2333" w:type="dxa"/>
            <w:vAlign w:val="center"/>
          </w:tcPr>
          <w:p w14:paraId="0627B693" w14:textId="77777777" w:rsidR="00103B6A" w:rsidRPr="00B04564" w:rsidRDefault="00103B6A" w:rsidP="00081372">
            <w:pPr>
              <w:pStyle w:val="TAC"/>
              <w:rPr>
                <w:ins w:id="7327" w:author="R4-1809481" w:date="2018-07-10T13:16:00Z"/>
                <w:rFonts w:cs="Arial"/>
                <w:lang w:eastAsia="zh-CN"/>
              </w:rPr>
            </w:pPr>
            <w:ins w:id="7328" w:author="R4-1809481" w:date="2018-07-10T13:16:00Z">
              <w:r w:rsidRPr="00B04564">
                <w:rPr>
                  <w:rFonts w:cs="Arial"/>
                  <w:lang w:eastAsia="zh-CN"/>
                </w:rPr>
                <w:t>G- FR1-A1-4</w:t>
              </w:r>
            </w:ins>
          </w:p>
        </w:tc>
        <w:tc>
          <w:tcPr>
            <w:tcW w:w="1554" w:type="dxa"/>
            <w:vAlign w:val="bottom"/>
          </w:tcPr>
          <w:p w14:paraId="3C93C8EB" w14:textId="77777777" w:rsidR="00103B6A" w:rsidRPr="005648CB" w:rsidRDefault="00103B6A" w:rsidP="00081372">
            <w:pPr>
              <w:pStyle w:val="TAC"/>
              <w:rPr>
                <w:ins w:id="7329" w:author="R4-1809481" w:date="2018-07-10T13:16:00Z"/>
                <w:rFonts w:cs="Arial"/>
                <w:lang w:eastAsia="zh-CN"/>
              </w:rPr>
            </w:pPr>
            <w:ins w:id="7330" w:author="R4-1809481" w:date="2018-07-10T13:16:00Z">
              <w:r w:rsidRPr="005648CB">
                <w:rPr>
                  <w:rFonts w:cs="Arial"/>
                  <w:lang w:eastAsia="zh-CN"/>
                </w:rPr>
                <w:t>-94.6</w:t>
              </w:r>
            </w:ins>
          </w:p>
        </w:tc>
        <w:tc>
          <w:tcPr>
            <w:tcW w:w="1554" w:type="dxa"/>
            <w:vAlign w:val="bottom"/>
          </w:tcPr>
          <w:p w14:paraId="0C8FBCF6" w14:textId="77777777" w:rsidR="00103B6A" w:rsidRPr="005648CB" w:rsidRDefault="00103B6A" w:rsidP="00081372">
            <w:pPr>
              <w:pStyle w:val="TAC"/>
              <w:rPr>
                <w:ins w:id="7331" w:author="R4-1809481" w:date="2018-07-10T13:16:00Z"/>
                <w:rFonts w:cs="Arial"/>
                <w:lang w:eastAsia="zh-CN"/>
              </w:rPr>
            </w:pPr>
            <w:ins w:id="7332" w:author="R4-1809481" w:date="2018-07-10T13:16:00Z">
              <w:r w:rsidRPr="005648CB">
                <w:rPr>
                  <w:rFonts w:cs="Arial"/>
                  <w:lang w:eastAsia="zh-CN"/>
                </w:rPr>
                <w:t>-94.3</w:t>
              </w:r>
            </w:ins>
          </w:p>
        </w:tc>
        <w:tc>
          <w:tcPr>
            <w:tcW w:w="1951" w:type="dxa"/>
            <w:vAlign w:val="bottom"/>
          </w:tcPr>
          <w:p w14:paraId="0150D7D4" w14:textId="77777777" w:rsidR="00103B6A" w:rsidRPr="005648CB" w:rsidRDefault="00103B6A" w:rsidP="00081372">
            <w:pPr>
              <w:pStyle w:val="TAC"/>
              <w:rPr>
                <w:ins w:id="7333" w:author="R4-1809481" w:date="2018-07-10T13:16:00Z"/>
                <w:rFonts w:cs="Arial"/>
                <w:lang w:eastAsia="zh-CN"/>
              </w:rPr>
            </w:pPr>
            <w:ins w:id="7334" w:author="R4-1809481" w:date="2018-07-10T13:16:00Z">
              <w:r w:rsidRPr="005648CB">
                <w:rPr>
                  <w:rFonts w:cs="Arial"/>
                  <w:lang w:eastAsia="zh-CN"/>
                </w:rPr>
                <w:t>-93.</w:t>
              </w:r>
              <w:r>
                <w:rPr>
                  <w:rFonts w:cs="Arial" w:hint="eastAsia"/>
                  <w:lang w:eastAsia="zh-CN"/>
                </w:rPr>
                <w:t>8</w:t>
              </w:r>
            </w:ins>
          </w:p>
        </w:tc>
      </w:tr>
      <w:tr w:rsidR="00103B6A" w:rsidRPr="00B04564" w14:paraId="32AEB9DA" w14:textId="77777777" w:rsidTr="00081372">
        <w:trPr>
          <w:trHeight w:val="279"/>
          <w:jc w:val="center"/>
          <w:ins w:id="7335" w:author="R4-1809481" w:date="2018-07-10T13:16:00Z"/>
        </w:trPr>
        <w:tc>
          <w:tcPr>
            <w:tcW w:w="1729" w:type="dxa"/>
            <w:vAlign w:val="center"/>
          </w:tcPr>
          <w:p w14:paraId="3217B3CC" w14:textId="77777777" w:rsidR="00103B6A" w:rsidRPr="00B04564" w:rsidRDefault="00103B6A" w:rsidP="00081372">
            <w:pPr>
              <w:pStyle w:val="TAC"/>
              <w:rPr>
                <w:ins w:id="7336" w:author="R4-1809481" w:date="2018-07-10T13:16:00Z"/>
                <w:rFonts w:cs="Arial"/>
              </w:rPr>
            </w:pPr>
            <w:ins w:id="7337" w:author="R4-1809481" w:date="2018-07-10T13:16:00Z">
              <w:r w:rsidRPr="00B04564">
                <w:rPr>
                  <w:rFonts w:cs="Arial"/>
                </w:rPr>
                <w:t xml:space="preserve">20, 25, 30, 40, 50, 60, 70, 80, 90, 100 </w:t>
              </w:r>
            </w:ins>
          </w:p>
        </w:tc>
        <w:tc>
          <w:tcPr>
            <w:tcW w:w="1414" w:type="dxa"/>
          </w:tcPr>
          <w:p w14:paraId="525959BC" w14:textId="77777777" w:rsidR="00103B6A" w:rsidRPr="00B04564" w:rsidRDefault="00103B6A" w:rsidP="00081372">
            <w:pPr>
              <w:pStyle w:val="TAC"/>
              <w:rPr>
                <w:ins w:id="7338" w:author="R4-1809481" w:date="2018-07-10T13:16:00Z"/>
                <w:rFonts w:cs="Arial"/>
                <w:lang w:eastAsia="zh-CN"/>
              </w:rPr>
            </w:pPr>
            <w:ins w:id="7339" w:author="R4-1809481" w:date="2018-07-10T13:16:00Z">
              <w:r w:rsidRPr="00B04564">
                <w:rPr>
                  <w:rFonts w:cs="Arial"/>
                  <w:lang w:eastAsia="zh-CN"/>
                </w:rPr>
                <w:t>30</w:t>
              </w:r>
            </w:ins>
          </w:p>
        </w:tc>
        <w:tc>
          <w:tcPr>
            <w:tcW w:w="2333" w:type="dxa"/>
            <w:vAlign w:val="center"/>
          </w:tcPr>
          <w:p w14:paraId="48D46178" w14:textId="77777777" w:rsidR="00103B6A" w:rsidRPr="00B04564" w:rsidRDefault="00103B6A" w:rsidP="00081372">
            <w:pPr>
              <w:pStyle w:val="TAC"/>
              <w:rPr>
                <w:ins w:id="7340" w:author="R4-1809481" w:date="2018-07-10T13:16:00Z"/>
                <w:rFonts w:cs="Arial"/>
                <w:lang w:eastAsia="zh-CN"/>
              </w:rPr>
            </w:pPr>
            <w:ins w:id="7341" w:author="R4-1809481" w:date="2018-07-10T13:16:00Z">
              <w:r w:rsidRPr="00B04564">
                <w:rPr>
                  <w:rFonts w:cs="Arial"/>
                  <w:lang w:eastAsia="zh-CN"/>
                </w:rPr>
                <w:t>G- FR1-A1-5</w:t>
              </w:r>
            </w:ins>
          </w:p>
        </w:tc>
        <w:tc>
          <w:tcPr>
            <w:tcW w:w="1554" w:type="dxa"/>
            <w:vAlign w:val="bottom"/>
          </w:tcPr>
          <w:p w14:paraId="16AC046D" w14:textId="77777777" w:rsidR="00103B6A" w:rsidRPr="005648CB" w:rsidRDefault="00103B6A" w:rsidP="00081372">
            <w:pPr>
              <w:pStyle w:val="TAC"/>
              <w:rPr>
                <w:ins w:id="7342" w:author="R4-1809481" w:date="2018-07-10T13:16:00Z"/>
                <w:rFonts w:cs="Arial"/>
                <w:lang w:eastAsia="zh-CN"/>
              </w:rPr>
            </w:pPr>
            <w:ins w:id="7343" w:author="R4-1809481" w:date="2018-07-10T13:16:00Z">
              <w:r w:rsidRPr="005648CB">
                <w:rPr>
                  <w:rFonts w:cs="Arial"/>
                  <w:lang w:eastAsia="zh-CN"/>
                </w:rPr>
                <w:t>-94.9</w:t>
              </w:r>
            </w:ins>
          </w:p>
        </w:tc>
        <w:tc>
          <w:tcPr>
            <w:tcW w:w="1554" w:type="dxa"/>
            <w:vAlign w:val="bottom"/>
          </w:tcPr>
          <w:p w14:paraId="6032762E" w14:textId="77777777" w:rsidR="00103B6A" w:rsidRPr="005648CB" w:rsidRDefault="00103B6A" w:rsidP="00081372">
            <w:pPr>
              <w:pStyle w:val="TAC"/>
              <w:rPr>
                <w:ins w:id="7344" w:author="R4-1809481" w:date="2018-07-10T13:16:00Z"/>
                <w:rFonts w:cs="Arial"/>
                <w:lang w:eastAsia="zh-CN"/>
              </w:rPr>
            </w:pPr>
            <w:ins w:id="7345" w:author="R4-1809481" w:date="2018-07-10T13:16:00Z">
              <w:r w:rsidRPr="005648CB">
                <w:rPr>
                  <w:rFonts w:cs="Arial"/>
                  <w:lang w:eastAsia="zh-CN"/>
                </w:rPr>
                <w:t>-94.6</w:t>
              </w:r>
            </w:ins>
          </w:p>
        </w:tc>
        <w:tc>
          <w:tcPr>
            <w:tcW w:w="1951" w:type="dxa"/>
            <w:vAlign w:val="bottom"/>
          </w:tcPr>
          <w:p w14:paraId="0AEC9F7A" w14:textId="77777777" w:rsidR="00103B6A" w:rsidRPr="005648CB" w:rsidRDefault="00103B6A" w:rsidP="00081372">
            <w:pPr>
              <w:pStyle w:val="TAC"/>
              <w:rPr>
                <w:ins w:id="7346" w:author="R4-1809481" w:date="2018-07-10T13:16:00Z"/>
                <w:rFonts w:cs="Arial"/>
                <w:lang w:eastAsia="zh-CN"/>
              </w:rPr>
            </w:pPr>
            <w:ins w:id="7347" w:author="R4-1809481" w:date="2018-07-10T13:16:00Z">
              <w:r w:rsidRPr="005648CB">
                <w:rPr>
                  <w:rFonts w:cs="Arial"/>
                  <w:lang w:eastAsia="zh-CN"/>
                </w:rPr>
                <w:t>-94</w:t>
              </w:r>
              <w:r>
                <w:rPr>
                  <w:rFonts w:cs="Arial" w:hint="eastAsia"/>
                  <w:lang w:eastAsia="zh-CN"/>
                </w:rPr>
                <w:t>.1</w:t>
              </w:r>
            </w:ins>
          </w:p>
        </w:tc>
      </w:tr>
      <w:tr w:rsidR="00103B6A" w:rsidRPr="00B04564" w14:paraId="2DBFEA75" w14:textId="77777777" w:rsidTr="00081372">
        <w:trPr>
          <w:trHeight w:val="279"/>
          <w:jc w:val="center"/>
          <w:ins w:id="7348" w:author="R4-1809481" w:date="2018-07-10T13:16:00Z"/>
        </w:trPr>
        <w:tc>
          <w:tcPr>
            <w:tcW w:w="1729" w:type="dxa"/>
            <w:vAlign w:val="center"/>
          </w:tcPr>
          <w:p w14:paraId="741CB250" w14:textId="77777777" w:rsidR="00103B6A" w:rsidRPr="00B04564" w:rsidRDefault="00103B6A" w:rsidP="00081372">
            <w:pPr>
              <w:pStyle w:val="TAC"/>
              <w:rPr>
                <w:ins w:id="7349" w:author="R4-1809481" w:date="2018-07-10T13:16:00Z"/>
                <w:rFonts w:cs="Arial"/>
              </w:rPr>
            </w:pPr>
            <w:ins w:id="7350" w:author="R4-1809481" w:date="2018-07-10T13:16:00Z">
              <w:r w:rsidRPr="00B04564">
                <w:rPr>
                  <w:rFonts w:cs="Arial"/>
                </w:rPr>
                <w:t xml:space="preserve">20, 25, 30, 40, 50, 60, 70, 80, 90, 100 </w:t>
              </w:r>
            </w:ins>
          </w:p>
        </w:tc>
        <w:tc>
          <w:tcPr>
            <w:tcW w:w="1414" w:type="dxa"/>
          </w:tcPr>
          <w:p w14:paraId="0BF1AA44" w14:textId="77777777" w:rsidR="00103B6A" w:rsidRPr="00B04564" w:rsidRDefault="00103B6A" w:rsidP="00081372">
            <w:pPr>
              <w:pStyle w:val="TAC"/>
              <w:rPr>
                <w:ins w:id="7351" w:author="R4-1809481" w:date="2018-07-10T13:16:00Z"/>
                <w:rFonts w:cs="Arial"/>
                <w:lang w:eastAsia="zh-CN"/>
              </w:rPr>
            </w:pPr>
            <w:ins w:id="7352" w:author="R4-1809481" w:date="2018-07-10T13:16:00Z">
              <w:r w:rsidRPr="00B04564">
                <w:rPr>
                  <w:rFonts w:cs="Arial"/>
                  <w:lang w:eastAsia="zh-CN"/>
                </w:rPr>
                <w:t>60</w:t>
              </w:r>
            </w:ins>
          </w:p>
        </w:tc>
        <w:tc>
          <w:tcPr>
            <w:tcW w:w="2333" w:type="dxa"/>
            <w:vAlign w:val="center"/>
          </w:tcPr>
          <w:p w14:paraId="511DA847" w14:textId="77777777" w:rsidR="00103B6A" w:rsidRPr="00B04564" w:rsidRDefault="00103B6A" w:rsidP="00081372">
            <w:pPr>
              <w:pStyle w:val="TAC"/>
              <w:rPr>
                <w:ins w:id="7353" w:author="R4-1809481" w:date="2018-07-10T13:16:00Z"/>
                <w:rFonts w:cs="Arial"/>
                <w:lang w:eastAsia="zh-CN"/>
              </w:rPr>
            </w:pPr>
            <w:ins w:id="7354" w:author="R4-1809481" w:date="2018-07-10T13:16:00Z">
              <w:r w:rsidRPr="00B04564">
                <w:rPr>
                  <w:rFonts w:cs="Arial"/>
                  <w:lang w:eastAsia="zh-CN"/>
                </w:rPr>
                <w:t>G- FR1-A1-6</w:t>
              </w:r>
            </w:ins>
          </w:p>
        </w:tc>
        <w:tc>
          <w:tcPr>
            <w:tcW w:w="1554" w:type="dxa"/>
            <w:vAlign w:val="bottom"/>
          </w:tcPr>
          <w:p w14:paraId="79CD80C2" w14:textId="77777777" w:rsidR="00103B6A" w:rsidRPr="005648CB" w:rsidRDefault="00103B6A" w:rsidP="00081372">
            <w:pPr>
              <w:pStyle w:val="TAC"/>
              <w:rPr>
                <w:ins w:id="7355" w:author="R4-1809481" w:date="2018-07-10T13:16:00Z"/>
                <w:rFonts w:cs="Arial"/>
                <w:lang w:eastAsia="zh-CN"/>
              </w:rPr>
            </w:pPr>
            <w:ins w:id="7356" w:author="R4-1809481" w:date="2018-07-10T13:16:00Z">
              <w:r w:rsidRPr="005648CB">
                <w:rPr>
                  <w:rFonts w:cs="Arial"/>
                  <w:lang w:eastAsia="zh-CN"/>
                </w:rPr>
                <w:t>-95</w:t>
              </w:r>
            </w:ins>
          </w:p>
        </w:tc>
        <w:tc>
          <w:tcPr>
            <w:tcW w:w="1554" w:type="dxa"/>
            <w:vAlign w:val="bottom"/>
          </w:tcPr>
          <w:p w14:paraId="5BD191EE" w14:textId="77777777" w:rsidR="00103B6A" w:rsidRPr="005648CB" w:rsidRDefault="00103B6A" w:rsidP="00081372">
            <w:pPr>
              <w:pStyle w:val="TAC"/>
              <w:rPr>
                <w:ins w:id="7357" w:author="R4-1809481" w:date="2018-07-10T13:16:00Z"/>
                <w:rFonts w:cs="Arial"/>
                <w:lang w:eastAsia="zh-CN"/>
              </w:rPr>
            </w:pPr>
            <w:ins w:id="7358" w:author="R4-1809481" w:date="2018-07-10T13:16:00Z">
              <w:r w:rsidRPr="005648CB">
                <w:rPr>
                  <w:rFonts w:cs="Arial"/>
                  <w:lang w:eastAsia="zh-CN"/>
                </w:rPr>
                <w:t>-94.7</w:t>
              </w:r>
            </w:ins>
          </w:p>
        </w:tc>
        <w:tc>
          <w:tcPr>
            <w:tcW w:w="1951" w:type="dxa"/>
            <w:vAlign w:val="bottom"/>
          </w:tcPr>
          <w:p w14:paraId="11D83041" w14:textId="77777777" w:rsidR="00103B6A" w:rsidRPr="005648CB" w:rsidRDefault="00103B6A" w:rsidP="00081372">
            <w:pPr>
              <w:pStyle w:val="TAC"/>
              <w:rPr>
                <w:ins w:id="7359" w:author="R4-1809481" w:date="2018-07-10T13:16:00Z"/>
                <w:rFonts w:cs="Arial"/>
                <w:lang w:eastAsia="zh-CN"/>
              </w:rPr>
            </w:pPr>
            <w:ins w:id="7360" w:author="R4-1809481" w:date="2018-07-10T13:16:00Z">
              <w:r w:rsidRPr="005648CB">
                <w:rPr>
                  <w:rFonts w:cs="Arial"/>
                  <w:lang w:eastAsia="zh-CN"/>
                </w:rPr>
                <w:t>-94.</w:t>
              </w:r>
              <w:r>
                <w:rPr>
                  <w:rFonts w:cs="Arial" w:hint="eastAsia"/>
                  <w:lang w:eastAsia="zh-CN"/>
                </w:rPr>
                <w:t>2</w:t>
              </w:r>
            </w:ins>
          </w:p>
        </w:tc>
      </w:tr>
      <w:tr w:rsidR="00103B6A" w:rsidRPr="00B04564" w14:paraId="2634F744" w14:textId="77777777" w:rsidTr="00081372">
        <w:trPr>
          <w:trHeight w:val="279"/>
          <w:jc w:val="center"/>
          <w:ins w:id="7361" w:author="R4-1809481" w:date="2018-07-10T13:16:00Z"/>
        </w:trPr>
        <w:tc>
          <w:tcPr>
            <w:tcW w:w="10535" w:type="dxa"/>
            <w:gridSpan w:val="6"/>
          </w:tcPr>
          <w:p w14:paraId="369250DD" w14:textId="77777777" w:rsidR="00103B6A" w:rsidRPr="00B04564" w:rsidRDefault="00103B6A" w:rsidP="00081372">
            <w:pPr>
              <w:pStyle w:val="TAN"/>
              <w:rPr>
                <w:ins w:id="7362" w:author="R4-1809481" w:date="2018-07-10T13:16:00Z"/>
                <w:rFonts w:cs="Arial"/>
                <w:lang w:eastAsia="zh-CN"/>
              </w:rPr>
            </w:pPr>
            <w:ins w:id="7363" w:author="R4-1809481" w:date="2018-07-10T13:16:00Z">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ins>
          </w:p>
        </w:tc>
      </w:tr>
    </w:tbl>
    <w:p w14:paraId="58FEC265" w14:textId="77777777" w:rsidR="00103B6A" w:rsidRPr="00C02BD7" w:rsidRDefault="00103B6A" w:rsidP="00103B6A">
      <w:pPr>
        <w:rPr>
          <w:ins w:id="7364" w:author="R4-1809481" w:date="2018-07-10T13:16:00Z"/>
        </w:rPr>
      </w:pPr>
    </w:p>
    <w:p w14:paraId="40747C9A" w14:textId="77777777" w:rsidR="00103B6A" w:rsidRPr="00C02BD7" w:rsidRDefault="00103B6A">
      <w:pPr>
        <w:keepNext/>
        <w:keepLines/>
        <w:spacing w:before="60"/>
        <w:jc w:val="center"/>
        <w:rPr>
          <w:ins w:id="7365" w:author="R4-1809481" w:date="2018-07-10T13:16:00Z"/>
          <w:rFonts w:ascii="Arial" w:hAnsi="Arial"/>
          <w:b/>
        </w:rPr>
        <w:pPrChange w:id="7366" w:author="R4-1809481" w:date="2018-07-10T13:17:00Z">
          <w:pPr>
            <w:keepNext/>
            <w:keepLines/>
            <w:spacing w:before="60"/>
            <w:jc w:val="center"/>
            <w:outlineLvl w:val="0"/>
          </w:pPr>
        </w:pPrChange>
      </w:pPr>
      <w:ins w:id="7367" w:author="R4-1809481" w:date="2018-07-10T13:16:00Z">
        <w:r w:rsidRPr="00C02BD7">
          <w:rPr>
            <w:rFonts w:ascii="Arial" w:hAnsi="Arial"/>
            <w:b/>
          </w:rPr>
          <w:t xml:space="preserve">Table 7.2.5-2: NR </w:t>
        </w:r>
        <w:r w:rsidRPr="00C02BD7">
          <w:rPr>
            <w:rFonts w:ascii="Arial" w:hAnsi="Arial"/>
            <w:b/>
            <w:lang w:eastAsia="zh-CN"/>
          </w:rPr>
          <w:t xml:space="preserve">Medium Area </w:t>
        </w:r>
        <w:r w:rsidRPr="00C02BD7">
          <w:rPr>
            <w:rFonts w:ascii="Arial" w:hAnsi="Arial"/>
            <w:b/>
          </w:rPr>
          <w:t>BS reference sensitivity levels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7DB9E809" w14:textId="77777777" w:rsidTr="00081372">
        <w:trPr>
          <w:jc w:val="center"/>
          <w:ins w:id="7368" w:author="R4-1809481" w:date="2018-07-10T13:16:00Z"/>
        </w:trPr>
        <w:tc>
          <w:tcPr>
            <w:tcW w:w="1729" w:type="dxa"/>
            <w:vMerge w:val="restart"/>
            <w:shd w:val="clear" w:color="auto" w:fill="auto"/>
            <w:vAlign w:val="center"/>
          </w:tcPr>
          <w:p w14:paraId="4FDCE69A" w14:textId="77777777" w:rsidR="00103B6A" w:rsidRPr="00B04564" w:rsidRDefault="00103B6A" w:rsidP="00081372">
            <w:pPr>
              <w:pStyle w:val="TAH"/>
              <w:rPr>
                <w:ins w:id="7369" w:author="R4-1809481" w:date="2018-07-10T13:16:00Z"/>
                <w:rFonts w:cs="Arial"/>
              </w:rPr>
            </w:pPr>
            <w:ins w:id="7370" w:author="R4-1809481" w:date="2018-07-10T13:16:00Z">
              <w:r w:rsidRPr="00B04564">
                <w:rPr>
                  <w:rFonts w:cs="Arial"/>
                  <w:i/>
                </w:rPr>
                <w:t>BS channel bandwidth</w:t>
              </w:r>
              <w:r w:rsidRPr="00B04564">
                <w:rPr>
                  <w:rFonts w:cs="Arial"/>
                </w:rPr>
                <w:t xml:space="preserve"> [MHz] </w:t>
              </w:r>
            </w:ins>
          </w:p>
        </w:tc>
        <w:tc>
          <w:tcPr>
            <w:tcW w:w="1414" w:type="dxa"/>
            <w:vMerge w:val="restart"/>
          </w:tcPr>
          <w:p w14:paraId="688786CC" w14:textId="77777777" w:rsidR="00103B6A" w:rsidRPr="00B04564" w:rsidRDefault="00103B6A" w:rsidP="00081372">
            <w:pPr>
              <w:pStyle w:val="TAH"/>
              <w:rPr>
                <w:ins w:id="7371" w:author="R4-1809481" w:date="2018-07-10T13:16:00Z"/>
                <w:rFonts w:cs="Arial"/>
              </w:rPr>
            </w:pPr>
            <w:ins w:id="7372" w:author="R4-1809481" w:date="2018-07-10T13:16:00Z">
              <w:r w:rsidRPr="00B04564">
                <w:rPr>
                  <w:rFonts w:cs="Arial"/>
                </w:rPr>
                <w:t>Sub-carrier spacing [kHz]</w:t>
              </w:r>
            </w:ins>
          </w:p>
        </w:tc>
        <w:tc>
          <w:tcPr>
            <w:tcW w:w="2333" w:type="dxa"/>
            <w:vMerge w:val="restart"/>
          </w:tcPr>
          <w:p w14:paraId="324B2CAE" w14:textId="77777777" w:rsidR="00103B6A" w:rsidRPr="00B04564" w:rsidRDefault="00103B6A" w:rsidP="00081372">
            <w:pPr>
              <w:pStyle w:val="TAH"/>
              <w:rPr>
                <w:ins w:id="7373" w:author="R4-1809481" w:date="2018-07-10T13:16:00Z"/>
                <w:rFonts w:cs="Arial"/>
              </w:rPr>
            </w:pPr>
            <w:ins w:id="7374" w:author="R4-1809481" w:date="2018-07-10T13:16:00Z">
              <w:r w:rsidRPr="00B04564">
                <w:rPr>
                  <w:rFonts w:cs="Arial"/>
                </w:rPr>
                <w:t>Reference measurement channel</w:t>
              </w:r>
            </w:ins>
          </w:p>
        </w:tc>
        <w:tc>
          <w:tcPr>
            <w:tcW w:w="5059" w:type="dxa"/>
            <w:gridSpan w:val="3"/>
          </w:tcPr>
          <w:p w14:paraId="08FDF09F" w14:textId="77777777" w:rsidR="00103B6A" w:rsidRPr="00B04564" w:rsidRDefault="00103B6A" w:rsidP="00081372">
            <w:pPr>
              <w:pStyle w:val="TAH"/>
              <w:rPr>
                <w:ins w:id="7375" w:author="R4-1809481" w:date="2018-07-10T13:16:00Z"/>
                <w:rFonts w:cs="Arial"/>
              </w:rPr>
            </w:pPr>
            <w:ins w:id="7376" w:author="R4-1809481" w:date="2018-07-10T13:16:00Z">
              <w:r w:rsidRPr="00B04564">
                <w:rPr>
                  <w:rFonts w:cs="Arial"/>
                </w:rPr>
                <w:t xml:space="preserve"> Reference sensitivity power level, </w:t>
              </w:r>
              <w:r w:rsidRPr="00B04564">
                <w:t>P</w:t>
              </w:r>
              <w:r w:rsidRPr="00B04564">
                <w:rPr>
                  <w:vertAlign w:val="subscript"/>
                </w:rPr>
                <w:t>REFSENS</w:t>
              </w:r>
            </w:ins>
          </w:p>
          <w:p w14:paraId="1104BC56" w14:textId="77777777" w:rsidR="00103B6A" w:rsidRPr="00B04564" w:rsidRDefault="00103B6A" w:rsidP="00081372">
            <w:pPr>
              <w:pStyle w:val="TAH"/>
              <w:rPr>
                <w:ins w:id="7377" w:author="R4-1809481" w:date="2018-07-10T13:16:00Z"/>
                <w:rFonts w:cs="Arial"/>
              </w:rPr>
            </w:pPr>
            <w:ins w:id="7378" w:author="R4-1809481" w:date="2018-07-10T13:16:00Z">
              <w:r w:rsidRPr="00B04564">
                <w:rPr>
                  <w:rFonts w:cs="Arial"/>
                </w:rPr>
                <w:t xml:space="preserve"> [dBm]</w:t>
              </w:r>
            </w:ins>
          </w:p>
        </w:tc>
      </w:tr>
      <w:tr w:rsidR="00103B6A" w:rsidRPr="00B04564" w14:paraId="632C30D6" w14:textId="77777777" w:rsidTr="00081372">
        <w:trPr>
          <w:jc w:val="center"/>
          <w:ins w:id="7379" w:author="R4-1809481" w:date="2018-07-10T13:16:00Z"/>
        </w:trPr>
        <w:tc>
          <w:tcPr>
            <w:tcW w:w="1729" w:type="dxa"/>
            <w:vMerge/>
            <w:shd w:val="clear" w:color="auto" w:fill="auto"/>
            <w:vAlign w:val="center"/>
          </w:tcPr>
          <w:p w14:paraId="60079555" w14:textId="77777777" w:rsidR="00103B6A" w:rsidRPr="00B04564" w:rsidRDefault="00103B6A" w:rsidP="00081372">
            <w:pPr>
              <w:pStyle w:val="TAH"/>
              <w:rPr>
                <w:ins w:id="7380" w:author="R4-1809481" w:date="2018-07-10T13:16:00Z"/>
                <w:rFonts w:cs="Arial"/>
                <w:i/>
              </w:rPr>
            </w:pPr>
          </w:p>
        </w:tc>
        <w:tc>
          <w:tcPr>
            <w:tcW w:w="1414" w:type="dxa"/>
            <w:vMerge/>
          </w:tcPr>
          <w:p w14:paraId="1DF8C5A8" w14:textId="77777777" w:rsidR="00103B6A" w:rsidRPr="00B04564" w:rsidRDefault="00103B6A" w:rsidP="00081372">
            <w:pPr>
              <w:pStyle w:val="TAH"/>
              <w:rPr>
                <w:ins w:id="7381" w:author="R4-1809481" w:date="2018-07-10T13:16:00Z"/>
                <w:rFonts w:cs="Arial"/>
              </w:rPr>
            </w:pPr>
          </w:p>
        </w:tc>
        <w:tc>
          <w:tcPr>
            <w:tcW w:w="2333" w:type="dxa"/>
            <w:vMerge/>
          </w:tcPr>
          <w:p w14:paraId="6BC38775" w14:textId="77777777" w:rsidR="00103B6A" w:rsidRPr="00B04564" w:rsidRDefault="00103B6A" w:rsidP="00081372">
            <w:pPr>
              <w:pStyle w:val="TAH"/>
              <w:rPr>
                <w:ins w:id="7382" w:author="R4-1809481" w:date="2018-07-10T13:16:00Z"/>
                <w:rFonts w:cs="Arial"/>
              </w:rPr>
            </w:pPr>
          </w:p>
        </w:tc>
        <w:tc>
          <w:tcPr>
            <w:tcW w:w="1554" w:type="dxa"/>
            <w:vAlign w:val="center"/>
          </w:tcPr>
          <w:p w14:paraId="47309401" w14:textId="77777777" w:rsidR="00103B6A" w:rsidRPr="00C02BD7" w:rsidRDefault="00103B6A" w:rsidP="00081372">
            <w:pPr>
              <w:keepNext/>
              <w:keepLines/>
              <w:spacing w:after="0"/>
              <w:jc w:val="center"/>
              <w:rPr>
                <w:ins w:id="7383" w:author="R4-1809481" w:date="2018-07-10T13:16:00Z"/>
                <w:rFonts w:ascii="Arial" w:hAnsi="Arial" w:cs="Arial"/>
                <w:sz w:val="18"/>
                <w:lang w:eastAsia="zh-CN"/>
              </w:rPr>
            </w:pPr>
            <w:ins w:id="7384" w:author="R4-1809481" w:date="2018-07-10T13:16:00Z">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ins>
          </w:p>
        </w:tc>
        <w:tc>
          <w:tcPr>
            <w:tcW w:w="1554" w:type="dxa"/>
            <w:vAlign w:val="center"/>
          </w:tcPr>
          <w:p w14:paraId="2DAAD7FC" w14:textId="77777777" w:rsidR="00103B6A" w:rsidRPr="00C02BD7" w:rsidRDefault="00103B6A" w:rsidP="00081372">
            <w:pPr>
              <w:keepNext/>
              <w:keepLines/>
              <w:spacing w:after="0"/>
              <w:jc w:val="center"/>
              <w:rPr>
                <w:ins w:id="7385" w:author="R4-1809481" w:date="2018-07-10T13:16:00Z"/>
                <w:rFonts w:ascii="Arial" w:hAnsi="Arial" w:cs="Arial"/>
                <w:sz w:val="18"/>
                <w:lang w:eastAsia="zh-CN"/>
              </w:rPr>
            </w:pPr>
            <w:ins w:id="7386" w:author="R4-1809481" w:date="2018-07-10T13:16:00Z">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ins>
          </w:p>
        </w:tc>
        <w:tc>
          <w:tcPr>
            <w:tcW w:w="1951" w:type="dxa"/>
            <w:vAlign w:val="center"/>
          </w:tcPr>
          <w:p w14:paraId="0E2CAE6C" w14:textId="77777777" w:rsidR="00103B6A" w:rsidRPr="00C02BD7" w:rsidRDefault="00103B6A" w:rsidP="00081372">
            <w:pPr>
              <w:keepNext/>
              <w:keepLines/>
              <w:spacing w:after="0"/>
              <w:jc w:val="center"/>
              <w:rPr>
                <w:ins w:id="7387" w:author="R4-1809481" w:date="2018-07-10T13:16:00Z"/>
                <w:rFonts w:ascii="Arial" w:hAnsi="Arial" w:cs="Arial"/>
                <w:sz w:val="18"/>
                <w:lang w:eastAsia="zh-CN"/>
              </w:rPr>
            </w:pPr>
            <w:ins w:id="7388" w:author="R4-1809481" w:date="2018-07-10T13:16:00Z">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ins>
          </w:p>
        </w:tc>
      </w:tr>
      <w:tr w:rsidR="00103B6A" w:rsidRPr="00B04564" w14:paraId="097E7FFC" w14:textId="77777777" w:rsidTr="00081372">
        <w:trPr>
          <w:trHeight w:val="279"/>
          <w:jc w:val="center"/>
          <w:ins w:id="7389" w:author="R4-1809481" w:date="2018-07-10T13:16:00Z"/>
        </w:trPr>
        <w:tc>
          <w:tcPr>
            <w:tcW w:w="1729" w:type="dxa"/>
            <w:vAlign w:val="center"/>
          </w:tcPr>
          <w:p w14:paraId="315A6626" w14:textId="77777777" w:rsidR="00103B6A" w:rsidRPr="00B04564" w:rsidRDefault="00103B6A" w:rsidP="00081372">
            <w:pPr>
              <w:pStyle w:val="TAC"/>
              <w:rPr>
                <w:ins w:id="7390" w:author="R4-1809481" w:date="2018-07-10T13:16:00Z"/>
                <w:rFonts w:cs="Arial"/>
              </w:rPr>
            </w:pPr>
            <w:ins w:id="7391" w:author="R4-1809481" w:date="2018-07-10T13:16:00Z">
              <w:r w:rsidRPr="00B04564">
                <w:rPr>
                  <w:rFonts w:cs="Arial"/>
                </w:rPr>
                <w:t xml:space="preserve">5, 10, 15 </w:t>
              </w:r>
            </w:ins>
          </w:p>
        </w:tc>
        <w:tc>
          <w:tcPr>
            <w:tcW w:w="1414" w:type="dxa"/>
          </w:tcPr>
          <w:p w14:paraId="740D8290" w14:textId="77777777" w:rsidR="00103B6A" w:rsidRPr="00B04564" w:rsidDel="00D6552F" w:rsidRDefault="00103B6A" w:rsidP="00081372">
            <w:pPr>
              <w:pStyle w:val="TAC"/>
              <w:rPr>
                <w:ins w:id="7392" w:author="R4-1809481" w:date="2018-07-10T13:16:00Z"/>
                <w:rFonts w:cs="Arial"/>
                <w:lang w:eastAsia="zh-CN"/>
              </w:rPr>
            </w:pPr>
            <w:ins w:id="7393" w:author="R4-1809481" w:date="2018-07-10T13:16:00Z">
              <w:r w:rsidRPr="00B04564">
                <w:rPr>
                  <w:rFonts w:cs="Arial"/>
                  <w:lang w:eastAsia="zh-CN"/>
                </w:rPr>
                <w:t>15</w:t>
              </w:r>
            </w:ins>
          </w:p>
        </w:tc>
        <w:tc>
          <w:tcPr>
            <w:tcW w:w="2333" w:type="dxa"/>
            <w:vAlign w:val="center"/>
          </w:tcPr>
          <w:p w14:paraId="4556C872" w14:textId="77777777" w:rsidR="00103B6A" w:rsidRPr="00B04564" w:rsidRDefault="00103B6A" w:rsidP="00081372">
            <w:pPr>
              <w:pStyle w:val="TAC"/>
              <w:rPr>
                <w:ins w:id="7394" w:author="R4-1809481" w:date="2018-07-10T13:16:00Z"/>
                <w:rFonts w:cs="Arial"/>
              </w:rPr>
            </w:pPr>
            <w:ins w:id="7395" w:author="R4-1809481" w:date="2018-07-10T13:16:00Z">
              <w:r w:rsidRPr="00B04564">
                <w:rPr>
                  <w:rFonts w:cs="Arial"/>
                  <w:lang w:eastAsia="zh-CN"/>
                </w:rPr>
                <w:t>G-FR1-A1-1</w:t>
              </w:r>
            </w:ins>
          </w:p>
        </w:tc>
        <w:tc>
          <w:tcPr>
            <w:tcW w:w="1554" w:type="dxa"/>
            <w:vAlign w:val="bottom"/>
          </w:tcPr>
          <w:p w14:paraId="2D549A40" w14:textId="77777777" w:rsidR="00103B6A" w:rsidRPr="005648CB" w:rsidRDefault="00103B6A" w:rsidP="00081372">
            <w:pPr>
              <w:pStyle w:val="TAC"/>
              <w:rPr>
                <w:ins w:id="7396" w:author="R4-1809481" w:date="2018-07-10T13:16:00Z"/>
                <w:rFonts w:cs="Arial"/>
                <w:lang w:eastAsia="zh-CN"/>
              </w:rPr>
            </w:pPr>
            <w:ins w:id="7397" w:author="R4-1809481" w:date="2018-07-10T13:16:00Z">
              <w:r w:rsidRPr="005648CB">
                <w:rPr>
                  <w:rFonts w:cs="Arial"/>
                  <w:lang w:eastAsia="zh-CN"/>
                </w:rPr>
                <w:t>-96</w:t>
              </w:r>
            </w:ins>
          </w:p>
        </w:tc>
        <w:tc>
          <w:tcPr>
            <w:tcW w:w="1554" w:type="dxa"/>
            <w:vAlign w:val="bottom"/>
          </w:tcPr>
          <w:p w14:paraId="21AE651D" w14:textId="77777777" w:rsidR="00103B6A" w:rsidRPr="005648CB" w:rsidRDefault="00103B6A" w:rsidP="00081372">
            <w:pPr>
              <w:pStyle w:val="TAC"/>
              <w:rPr>
                <w:ins w:id="7398" w:author="R4-1809481" w:date="2018-07-10T13:16:00Z"/>
                <w:rFonts w:cs="Arial"/>
                <w:lang w:eastAsia="zh-CN"/>
              </w:rPr>
            </w:pPr>
            <w:ins w:id="7399" w:author="R4-1809481" w:date="2018-07-10T13:16:00Z">
              <w:r w:rsidRPr="005648CB">
                <w:rPr>
                  <w:rFonts w:cs="Arial"/>
                  <w:lang w:eastAsia="zh-CN"/>
                </w:rPr>
                <w:t>-95.7</w:t>
              </w:r>
            </w:ins>
          </w:p>
        </w:tc>
        <w:tc>
          <w:tcPr>
            <w:tcW w:w="1951" w:type="dxa"/>
            <w:vAlign w:val="bottom"/>
          </w:tcPr>
          <w:p w14:paraId="3A69D789" w14:textId="77777777" w:rsidR="00103B6A" w:rsidRPr="005648CB" w:rsidRDefault="00103B6A" w:rsidP="00081372">
            <w:pPr>
              <w:pStyle w:val="TAC"/>
              <w:rPr>
                <w:ins w:id="7400" w:author="R4-1809481" w:date="2018-07-10T13:16:00Z"/>
                <w:rFonts w:cs="Arial"/>
                <w:lang w:eastAsia="zh-CN"/>
              </w:rPr>
            </w:pPr>
            <w:ins w:id="7401" w:author="R4-1809481" w:date="2018-07-10T13:16:00Z">
              <w:r w:rsidRPr="005648CB">
                <w:rPr>
                  <w:rFonts w:cs="Arial"/>
                  <w:lang w:eastAsia="zh-CN"/>
                </w:rPr>
                <w:t>-95.</w:t>
              </w:r>
              <w:r>
                <w:rPr>
                  <w:rFonts w:cs="Arial" w:hint="eastAsia"/>
                  <w:lang w:eastAsia="zh-CN"/>
                </w:rPr>
                <w:t>2</w:t>
              </w:r>
            </w:ins>
          </w:p>
        </w:tc>
      </w:tr>
      <w:tr w:rsidR="00103B6A" w:rsidRPr="00B04564" w14:paraId="2588CF9D" w14:textId="77777777" w:rsidTr="00081372">
        <w:trPr>
          <w:trHeight w:val="279"/>
          <w:jc w:val="center"/>
          <w:ins w:id="7402" w:author="R4-1809481" w:date="2018-07-10T13:16:00Z"/>
        </w:trPr>
        <w:tc>
          <w:tcPr>
            <w:tcW w:w="1729" w:type="dxa"/>
            <w:vAlign w:val="center"/>
          </w:tcPr>
          <w:p w14:paraId="55009886" w14:textId="77777777" w:rsidR="00103B6A" w:rsidRPr="00B04564" w:rsidRDefault="00103B6A" w:rsidP="00081372">
            <w:pPr>
              <w:pStyle w:val="TAC"/>
              <w:rPr>
                <w:ins w:id="7403" w:author="R4-1809481" w:date="2018-07-10T13:16:00Z"/>
                <w:rFonts w:cs="Arial"/>
              </w:rPr>
            </w:pPr>
            <w:ins w:id="7404" w:author="R4-1809481" w:date="2018-07-10T13:16:00Z">
              <w:r w:rsidRPr="00B04564">
                <w:rPr>
                  <w:rFonts w:cs="Arial"/>
                </w:rPr>
                <w:t xml:space="preserve">10, 15 </w:t>
              </w:r>
            </w:ins>
          </w:p>
        </w:tc>
        <w:tc>
          <w:tcPr>
            <w:tcW w:w="1414" w:type="dxa"/>
          </w:tcPr>
          <w:p w14:paraId="12E82C71" w14:textId="77777777" w:rsidR="00103B6A" w:rsidRPr="00B04564" w:rsidRDefault="00103B6A" w:rsidP="00081372">
            <w:pPr>
              <w:pStyle w:val="TAC"/>
              <w:rPr>
                <w:ins w:id="7405" w:author="R4-1809481" w:date="2018-07-10T13:16:00Z"/>
                <w:rFonts w:cs="Arial"/>
                <w:lang w:eastAsia="zh-CN"/>
              </w:rPr>
            </w:pPr>
            <w:ins w:id="7406" w:author="R4-1809481" w:date="2018-07-10T13:16:00Z">
              <w:r w:rsidRPr="00B04564">
                <w:rPr>
                  <w:rFonts w:cs="Arial"/>
                  <w:lang w:eastAsia="zh-CN"/>
                </w:rPr>
                <w:t>30</w:t>
              </w:r>
            </w:ins>
          </w:p>
        </w:tc>
        <w:tc>
          <w:tcPr>
            <w:tcW w:w="2333" w:type="dxa"/>
            <w:vAlign w:val="center"/>
          </w:tcPr>
          <w:p w14:paraId="6FFDA3C5" w14:textId="77777777" w:rsidR="00103B6A" w:rsidRPr="00B04564" w:rsidRDefault="00103B6A" w:rsidP="00081372">
            <w:pPr>
              <w:pStyle w:val="TAC"/>
              <w:rPr>
                <w:ins w:id="7407" w:author="R4-1809481" w:date="2018-07-10T13:16:00Z"/>
                <w:rFonts w:cs="Arial"/>
                <w:lang w:eastAsia="zh-CN"/>
              </w:rPr>
            </w:pPr>
            <w:ins w:id="7408" w:author="R4-1809481" w:date="2018-07-10T13:16:00Z">
              <w:r w:rsidRPr="00B04564">
                <w:rPr>
                  <w:rFonts w:cs="Arial"/>
                  <w:lang w:eastAsia="zh-CN"/>
                </w:rPr>
                <w:t>G- FR1-A1-2</w:t>
              </w:r>
            </w:ins>
          </w:p>
        </w:tc>
        <w:tc>
          <w:tcPr>
            <w:tcW w:w="1554" w:type="dxa"/>
            <w:vAlign w:val="bottom"/>
          </w:tcPr>
          <w:p w14:paraId="7080A9A9" w14:textId="77777777" w:rsidR="00103B6A" w:rsidRPr="005648CB" w:rsidRDefault="00103B6A" w:rsidP="00081372">
            <w:pPr>
              <w:pStyle w:val="TAC"/>
              <w:rPr>
                <w:ins w:id="7409" w:author="R4-1809481" w:date="2018-07-10T13:16:00Z"/>
                <w:rFonts w:cs="Arial"/>
                <w:lang w:eastAsia="zh-CN"/>
              </w:rPr>
            </w:pPr>
            <w:ins w:id="7410" w:author="R4-1809481" w:date="2018-07-10T13:16:00Z">
              <w:r w:rsidRPr="005648CB">
                <w:rPr>
                  <w:rFonts w:cs="Arial"/>
                  <w:lang w:eastAsia="zh-CN"/>
                </w:rPr>
                <w:t>-96.1</w:t>
              </w:r>
            </w:ins>
          </w:p>
        </w:tc>
        <w:tc>
          <w:tcPr>
            <w:tcW w:w="1554" w:type="dxa"/>
            <w:vAlign w:val="bottom"/>
          </w:tcPr>
          <w:p w14:paraId="12F9A438" w14:textId="77777777" w:rsidR="00103B6A" w:rsidRPr="005648CB" w:rsidRDefault="00103B6A" w:rsidP="00081372">
            <w:pPr>
              <w:pStyle w:val="TAC"/>
              <w:rPr>
                <w:ins w:id="7411" w:author="R4-1809481" w:date="2018-07-10T13:16:00Z"/>
                <w:rFonts w:cs="Arial"/>
                <w:lang w:eastAsia="zh-CN"/>
              </w:rPr>
            </w:pPr>
            <w:ins w:id="7412" w:author="R4-1809481" w:date="2018-07-10T13:16:00Z">
              <w:r w:rsidRPr="005648CB">
                <w:rPr>
                  <w:rFonts w:cs="Arial"/>
                  <w:lang w:eastAsia="zh-CN"/>
                </w:rPr>
                <w:t>-95.8</w:t>
              </w:r>
            </w:ins>
          </w:p>
        </w:tc>
        <w:tc>
          <w:tcPr>
            <w:tcW w:w="1951" w:type="dxa"/>
            <w:vAlign w:val="bottom"/>
          </w:tcPr>
          <w:p w14:paraId="0E1DBA82" w14:textId="77777777" w:rsidR="00103B6A" w:rsidRPr="005648CB" w:rsidRDefault="00103B6A" w:rsidP="00081372">
            <w:pPr>
              <w:pStyle w:val="TAC"/>
              <w:rPr>
                <w:ins w:id="7413" w:author="R4-1809481" w:date="2018-07-10T13:16:00Z"/>
                <w:rFonts w:cs="Arial"/>
                <w:lang w:eastAsia="zh-CN"/>
              </w:rPr>
            </w:pPr>
            <w:ins w:id="7414" w:author="R4-1809481" w:date="2018-07-10T13:16:00Z">
              <w:r w:rsidRPr="005648CB">
                <w:rPr>
                  <w:rFonts w:cs="Arial"/>
                  <w:lang w:eastAsia="zh-CN"/>
                </w:rPr>
                <w:t>-95.</w:t>
              </w:r>
              <w:r>
                <w:rPr>
                  <w:rFonts w:cs="Arial" w:hint="eastAsia"/>
                  <w:lang w:eastAsia="zh-CN"/>
                </w:rPr>
                <w:t>3</w:t>
              </w:r>
            </w:ins>
          </w:p>
        </w:tc>
      </w:tr>
      <w:tr w:rsidR="00103B6A" w:rsidRPr="00B04564" w14:paraId="28CEF3DF" w14:textId="77777777" w:rsidTr="00081372">
        <w:trPr>
          <w:trHeight w:val="279"/>
          <w:jc w:val="center"/>
          <w:ins w:id="7415" w:author="R4-1809481" w:date="2018-07-10T13:16:00Z"/>
        </w:trPr>
        <w:tc>
          <w:tcPr>
            <w:tcW w:w="1729" w:type="dxa"/>
            <w:vAlign w:val="center"/>
          </w:tcPr>
          <w:p w14:paraId="0C919155" w14:textId="77777777" w:rsidR="00103B6A" w:rsidRPr="00B04564" w:rsidRDefault="00103B6A" w:rsidP="00081372">
            <w:pPr>
              <w:pStyle w:val="TAC"/>
              <w:rPr>
                <w:ins w:id="7416" w:author="R4-1809481" w:date="2018-07-10T13:16:00Z"/>
                <w:rFonts w:cs="Arial"/>
              </w:rPr>
            </w:pPr>
            <w:ins w:id="7417" w:author="R4-1809481" w:date="2018-07-10T13:16:00Z">
              <w:r w:rsidRPr="00B04564">
                <w:rPr>
                  <w:rFonts w:cs="Arial"/>
                </w:rPr>
                <w:t>10, 15</w:t>
              </w:r>
            </w:ins>
          </w:p>
        </w:tc>
        <w:tc>
          <w:tcPr>
            <w:tcW w:w="1414" w:type="dxa"/>
          </w:tcPr>
          <w:p w14:paraId="47810E72" w14:textId="77777777" w:rsidR="00103B6A" w:rsidRPr="00B04564" w:rsidRDefault="00103B6A" w:rsidP="00081372">
            <w:pPr>
              <w:pStyle w:val="TAC"/>
              <w:rPr>
                <w:ins w:id="7418" w:author="R4-1809481" w:date="2018-07-10T13:16:00Z"/>
                <w:rFonts w:cs="Arial"/>
                <w:lang w:eastAsia="zh-CN"/>
              </w:rPr>
            </w:pPr>
            <w:ins w:id="7419" w:author="R4-1809481" w:date="2018-07-10T13:16:00Z">
              <w:r w:rsidRPr="00B04564">
                <w:rPr>
                  <w:rFonts w:cs="Arial"/>
                  <w:lang w:eastAsia="zh-CN"/>
                </w:rPr>
                <w:t>60</w:t>
              </w:r>
            </w:ins>
          </w:p>
        </w:tc>
        <w:tc>
          <w:tcPr>
            <w:tcW w:w="2333" w:type="dxa"/>
            <w:vAlign w:val="center"/>
          </w:tcPr>
          <w:p w14:paraId="3D13F777" w14:textId="77777777" w:rsidR="00103B6A" w:rsidRPr="00B04564" w:rsidRDefault="00103B6A" w:rsidP="00081372">
            <w:pPr>
              <w:pStyle w:val="TAC"/>
              <w:rPr>
                <w:ins w:id="7420" w:author="R4-1809481" w:date="2018-07-10T13:16:00Z"/>
                <w:rFonts w:cs="Arial"/>
                <w:lang w:eastAsia="zh-CN"/>
              </w:rPr>
            </w:pPr>
            <w:ins w:id="7421" w:author="R4-1809481" w:date="2018-07-10T13:16:00Z">
              <w:r w:rsidRPr="00B04564">
                <w:rPr>
                  <w:rFonts w:cs="Arial"/>
                  <w:lang w:eastAsia="zh-CN"/>
                </w:rPr>
                <w:t>G- FR1-A1-3</w:t>
              </w:r>
            </w:ins>
          </w:p>
        </w:tc>
        <w:tc>
          <w:tcPr>
            <w:tcW w:w="1554" w:type="dxa"/>
            <w:vAlign w:val="bottom"/>
          </w:tcPr>
          <w:p w14:paraId="42097815" w14:textId="77777777" w:rsidR="00103B6A" w:rsidRPr="005648CB" w:rsidRDefault="00103B6A" w:rsidP="00081372">
            <w:pPr>
              <w:pStyle w:val="TAC"/>
              <w:rPr>
                <w:ins w:id="7422" w:author="R4-1809481" w:date="2018-07-10T13:16:00Z"/>
                <w:rFonts w:cs="Arial"/>
                <w:lang w:eastAsia="zh-CN"/>
              </w:rPr>
            </w:pPr>
            <w:ins w:id="7423" w:author="R4-1809481" w:date="2018-07-10T13:16:00Z">
              <w:r w:rsidRPr="005648CB">
                <w:rPr>
                  <w:rFonts w:cs="Arial"/>
                  <w:lang w:eastAsia="zh-CN"/>
                </w:rPr>
                <w:t>-93.2</w:t>
              </w:r>
            </w:ins>
          </w:p>
        </w:tc>
        <w:tc>
          <w:tcPr>
            <w:tcW w:w="1554" w:type="dxa"/>
            <w:vAlign w:val="bottom"/>
          </w:tcPr>
          <w:p w14:paraId="00508E08" w14:textId="77777777" w:rsidR="00103B6A" w:rsidRPr="005648CB" w:rsidRDefault="00103B6A" w:rsidP="00081372">
            <w:pPr>
              <w:pStyle w:val="TAC"/>
              <w:rPr>
                <w:ins w:id="7424" w:author="R4-1809481" w:date="2018-07-10T13:16:00Z"/>
                <w:rFonts w:cs="Arial"/>
                <w:lang w:eastAsia="zh-CN"/>
              </w:rPr>
            </w:pPr>
            <w:ins w:id="7425" w:author="R4-1809481" w:date="2018-07-10T13:16:00Z">
              <w:r w:rsidRPr="005648CB">
                <w:rPr>
                  <w:rFonts w:cs="Arial"/>
                  <w:lang w:eastAsia="zh-CN"/>
                </w:rPr>
                <w:t>-92.9</w:t>
              </w:r>
            </w:ins>
          </w:p>
        </w:tc>
        <w:tc>
          <w:tcPr>
            <w:tcW w:w="1951" w:type="dxa"/>
            <w:vAlign w:val="bottom"/>
          </w:tcPr>
          <w:p w14:paraId="2D657890" w14:textId="77777777" w:rsidR="00103B6A" w:rsidRPr="005648CB" w:rsidRDefault="00103B6A" w:rsidP="00081372">
            <w:pPr>
              <w:pStyle w:val="TAC"/>
              <w:rPr>
                <w:ins w:id="7426" w:author="R4-1809481" w:date="2018-07-10T13:16:00Z"/>
                <w:rFonts w:cs="Arial"/>
                <w:lang w:eastAsia="zh-CN"/>
              </w:rPr>
            </w:pPr>
            <w:ins w:id="7427" w:author="R4-1809481" w:date="2018-07-10T13:16:00Z">
              <w:r w:rsidRPr="005648CB">
                <w:rPr>
                  <w:rFonts w:cs="Arial"/>
                  <w:lang w:eastAsia="zh-CN"/>
                </w:rPr>
                <w:t>-92.</w:t>
              </w:r>
              <w:r>
                <w:rPr>
                  <w:rFonts w:cs="Arial" w:hint="eastAsia"/>
                  <w:lang w:eastAsia="zh-CN"/>
                </w:rPr>
                <w:t>4</w:t>
              </w:r>
            </w:ins>
          </w:p>
        </w:tc>
      </w:tr>
      <w:tr w:rsidR="00103B6A" w:rsidRPr="00B04564" w14:paraId="2CF10406" w14:textId="77777777" w:rsidTr="00081372">
        <w:trPr>
          <w:trHeight w:val="279"/>
          <w:jc w:val="center"/>
          <w:ins w:id="7428" w:author="R4-1809481" w:date="2018-07-10T13:16:00Z"/>
        </w:trPr>
        <w:tc>
          <w:tcPr>
            <w:tcW w:w="1729" w:type="dxa"/>
            <w:vAlign w:val="center"/>
          </w:tcPr>
          <w:p w14:paraId="266E85C9" w14:textId="77777777" w:rsidR="00103B6A" w:rsidRPr="00B04564" w:rsidRDefault="00103B6A" w:rsidP="00081372">
            <w:pPr>
              <w:pStyle w:val="TAC"/>
              <w:rPr>
                <w:ins w:id="7429" w:author="R4-1809481" w:date="2018-07-10T13:16:00Z"/>
                <w:rFonts w:cs="Arial"/>
              </w:rPr>
            </w:pPr>
            <w:ins w:id="7430" w:author="R4-1809481" w:date="2018-07-10T13:16:00Z">
              <w:r w:rsidRPr="00B04564">
                <w:rPr>
                  <w:rFonts w:cs="Arial"/>
                </w:rPr>
                <w:t xml:space="preserve">20, 25, 30, 40, 50 </w:t>
              </w:r>
            </w:ins>
          </w:p>
        </w:tc>
        <w:tc>
          <w:tcPr>
            <w:tcW w:w="1414" w:type="dxa"/>
          </w:tcPr>
          <w:p w14:paraId="790F2657" w14:textId="77777777" w:rsidR="00103B6A" w:rsidRPr="00B04564" w:rsidRDefault="00103B6A" w:rsidP="00081372">
            <w:pPr>
              <w:pStyle w:val="TAC"/>
              <w:rPr>
                <w:ins w:id="7431" w:author="R4-1809481" w:date="2018-07-10T13:16:00Z"/>
                <w:rFonts w:cs="Arial"/>
                <w:lang w:eastAsia="zh-CN"/>
              </w:rPr>
            </w:pPr>
            <w:ins w:id="7432" w:author="R4-1809481" w:date="2018-07-10T13:16:00Z">
              <w:r w:rsidRPr="00B04564">
                <w:rPr>
                  <w:rFonts w:cs="Arial"/>
                  <w:lang w:eastAsia="zh-CN"/>
                </w:rPr>
                <w:t>15</w:t>
              </w:r>
            </w:ins>
          </w:p>
        </w:tc>
        <w:tc>
          <w:tcPr>
            <w:tcW w:w="2333" w:type="dxa"/>
            <w:vAlign w:val="center"/>
          </w:tcPr>
          <w:p w14:paraId="553ECBE5" w14:textId="77777777" w:rsidR="00103B6A" w:rsidRPr="00B04564" w:rsidRDefault="00103B6A" w:rsidP="00081372">
            <w:pPr>
              <w:pStyle w:val="TAC"/>
              <w:rPr>
                <w:ins w:id="7433" w:author="R4-1809481" w:date="2018-07-10T13:16:00Z"/>
                <w:rFonts w:cs="Arial"/>
                <w:lang w:eastAsia="zh-CN"/>
              </w:rPr>
            </w:pPr>
            <w:ins w:id="7434" w:author="R4-1809481" w:date="2018-07-10T13:16:00Z">
              <w:r w:rsidRPr="00B04564">
                <w:rPr>
                  <w:rFonts w:cs="Arial"/>
                  <w:lang w:eastAsia="zh-CN"/>
                </w:rPr>
                <w:t>G- FR1-A1-4</w:t>
              </w:r>
            </w:ins>
          </w:p>
        </w:tc>
        <w:tc>
          <w:tcPr>
            <w:tcW w:w="1554" w:type="dxa"/>
            <w:vAlign w:val="bottom"/>
          </w:tcPr>
          <w:p w14:paraId="6520E66F" w14:textId="77777777" w:rsidR="00103B6A" w:rsidRPr="005648CB" w:rsidRDefault="00103B6A" w:rsidP="00081372">
            <w:pPr>
              <w:pStyle w:val="TAC"/>
              <w:rPr>
                <w:ins w:id="7435" w:author="R4-1809481" w:date="2018-07-10T13:16:00Z"/>
                <w:rFonts w:cs="Arial"/>
                <w:lang w:eastAsia="zh-CN"/>
              </w:rPr>
            </w:pPr>
            <w:ins w:id="7436" w:author="R4-1809481" w:date="2018-07-10T13:16:00Z">
              <w:r w:rsidRPr="005648CB">
                <w:rPr>
                  <w:rFonts w:cs="Arial"/>
                  <w:lang w:eastAsia="zh-CN"/>
                </w:rPr>
                <w:t>-89.6</w:t>
              </w:r>
            </w:ins>
          </w:p>
        </w:tc>
        <w:tc>
          <w:tcPr>
            <w:tcW w:w="1554" w:type="dxa"/>
            <w:vAlign w:val="bottom"/>
          </w:tcPr>
          <w:p w14:paraId="3A350CC9" w14:textId="77777777" w:rsidR="00103B6A" w:rsidRPr="005648CB" w:rsidRDefault="00103B6A" w:rsidP="00081372">
            <w:pPr>
              <w:pStyle w:val="TAC"/>
              <w:rPr>
                <w:ins w:id="7437" w:author="R4-1809481" w:date="2018-07-10T13:16:00Z"/>
                <w:rFonts w:cs="Arial"/>
                <w:lang w:eastAsia="zh-CN"/>
              </w:rPr>
            </w:pPr>
            <w:ins w:id="7438" w:author="R4-1809481" w:date="2018-07-10T13:16:00Z">
              <w:r w:rsidRPr="005648CB">
                <w:rPr>
                  <w:rFonts w:cs="Arial"/>
                  <w:lang w:eastAsia="zh-CN"/>
                </w:rPr>
                <w:t>-89.3</w:t>
              </w:r>
            </w:ins>
          </w:p>
        </w:tc>
        <w:tc>
          <w:tcPr>
            <w:tcW w:w="1951" w:type="dxa"/>
            <w:vAlign w:val="bottom"/>
          </w:tcPr>
          <w:p w14:paraId="20385A68" w14:textId="77777777" w:rsidR="00103B6A" w:rsidRPr="005648CB" w:rsidRDefault="00103B6A" w:rsidP="00081372">
            <w:pPr>
              <w:pStyle w:val="TAC"/>
              <w:rPr>
                <w:ins w:id="7439" w:author="R4-1809481" w:date="2018-07-10T13:16:00Z"/>
                <w:rFonts w:cs="Arial"/>
                <w:lang w:eastAsia="zh-CN"/>
              </w:rPr>
            </w:pPr>
            <w:ins w:id="7440" w:author="R4-1809481" w:date="2018-07-10T13:16:00Z">
              <w:r w:rsidRPr="005648CB">
                <w:rPr>
                  <w:rFonts w:cs="Arial"/>
                  <w:lang w:eastAsia="zh-CN"/>
                </w:rPr>
                <w:t>-88.</w:t>
              </w:r>
              <w:r>
                <w:rPr>
                  <w:rFonts w:cs="Arial" w:hint="eastAsia"/>
                  <w:lang w:eastAsia="zh-CN"/>
                </w:rPr>
                <w:t>8</w:t>
              </w:r>
            </w:ins>
          </w:p>
        </w:tc>
      </w:tr>
      <w:tr w:rsidR="00103B6A" w:rsidRPr="00B04564" w14:paraId="68682FD2" w14:textId="77777777" w:rsidTr="00081372">
        <w:trPr>
          <w:trHeight w:val="279"/>
          <w:jc w:val="center"/>
          <w:ins w:id="7441" w:author="R4-1809481" w:date="2018-07-10T13:16:00Z"/>
        </w:trPr>
        <w:tc>
          <w:tcPr>
            <w:tcW w:w="1729" w:type="dxa"/>
            <w:vAlign w:val="center"/>
          </w:tcPr>
          <w:p w14:paraId="35343585" w14:textId="77777777" w:rsidR="00103B6A" w:rsidRPr="00B04564" w:rsidRDefault="00103B6A" w:rsidP="00081372">
            <w:pPr>
              <w:pStyle w:val="TAC"/>
              <w:rPr>
                <w:ins w:id="7442" w:author="R4-1809481" w:date="2018-07-10T13:16:00Z"/>
                <w:rFonts w:cs="Arial"/>
              </w:rPr>
            </w:pPr>
            <w:ins w:id="7443" w:author="R4-1809481" w:date="2018-07-10T13:16:00Z">
              <w:r w:rsidRPr="00B04564">
                <w:rPr>
                  <w:rFonts w:cs="Arial"/>
                </w:rPr>
                <w:t xml:space="preserve">20, 25, 30, 40, 50, 60, 70, 80, 90, 100 </w:t>
              </w:r>
            </w:ins>
          </w:p>
        </w:tc>
        <w:tc>
          <w:tcPr>
            <w:tcW w:w="1414" w:type="dxa"/>
          </w:tcPr>
          <w:p w14:paraId="2EF5F2E7" w14:textId="77777777" w:rsidR="00103B6A" w:rsidRPr="00B04564" w:rsidRDefault="00103B6A" w:rsidP="00081372">
            <w:pPr>
              <w:pStyle w:val="TAC"/>
              <w:rPr>
                <w:ins w:id="7444" w:author="R4-1809481" w:date="2018-07-10T13:16:00Z"/>
                <w:rFonts w:cs="Arial"/>
                <w:lang w:eastAsia="zh-CN"/>
              </w:rPr>
            </w:pPr>
            <w:ins w:id="7445" w:author="R4-1809481" w:date="2018-07-10T13:16:00Z">
              <w:r w:rsidRPr="00B04564">
                <w:rPr>
                  <w:rFonts w:cs="Arial"/>
                  <w:lang w:eastAsia="zh-CN"/>
                </w:rPr>
                <w:t>30</w:t>
              </w:r>
            </w:ins>
          </w:p>
        </w:tc>
        <w:tc>
          <w:tcPr>
            <w:tcW w:w="2333" w:type="dxa"/>
            <w:vAlign w:val="center"/>
          </w:tcPr>
          <w:p w14:paraId="2C745B9D" w14:textId="77777777" w:rsidR="00103B6A" w:rsidRPr="00B04564" w:rsidRDefault="00103B6A" w:rsidP="00081372">
            <w:pPr>
              <w:pStyle w:val="TAC"/>
              <w:rPr>
                <w:ins w:id="7446" w:author="R4-1809481" w:date="2018-07-10T13:16:00Z"/>
                <w:rFonts w:cs="Arial"/>
                <w:lang w:eastAsia="zh-CN"/>
              </w:rPr>
            </w:pPr>
            <w:ins w:id="7447" w:author="R4-1809481" w:date="2018-07-10T13:16:00Z">
              <w:r w:rsidRPr="00B04564">
                <w:rPr>
                  <w:rFonts w:cs="Arial"/>
                  <w:lang w:eastAsia="zh-CN"/>
                </w:rPr>
                <w:t>G- FR1-A1-5</w:t>
              </w:r>
            </w:ins>
          </w:p>
        </w:tc>
        <w:tc>
          <w:tcPr>
            <w:tcW w:w="1554" w:type="dxa"/>
            <w:vAlign w:val="bottom"/>
          </w:tcPr>
          <w:p w14:paraId="06EB6BC2" w14:textId="77777777" w:rsidR="00103B6A" w:rsidRPr="005648CB" w:rsidRDefault="00103B6A" w:rsidP="00081372">
            <w:pPr>
              <w:pStyle w:val="TAC"/>
              <w:rPr>
                <w:ins w:id="7448" w:author="R4-1809481" w:date="2018-07-10T13:16:00Z"/>
                <w:rFonts w:cs="Arial"/>
                <w:lang w:eastAsia="zh-CN"/>
              </w:rPr>
            </w:pPr>
            <w:ins w:id="7449" w:author="R4-1809481" w:date="2018-07-10T13:16:00Z">
              <w:r w:rsidRPr="005648CB">
                <w:rPr>
                  <w:rFonts w:cs="Arial"/>
                  <w:lang w:eastAsia="zh-CN"/>
                </w:rPr>
                <w:t>-89.9</w:t>
              </w:r>
            </w:ins>
          </w:p>
        </w:tc>
        <w:tc>
          <w:tcPr>
            <w:tcW w:w="1554" w:type="dxa"/>
            <w:vAlign w:val="bottom"/>
          </w:tcPr>
          <w:p w14:paraId="10919D2A" w14:textId="77777777" w:rsidR="00103B6A" w:rsidRPr="005648CB" w:rsidRDefault="00103B6A" w:rsidP="00081372">
            <w:pPr>
              <w:pStyle w:val="TAC"/>
              <w:rPr>
                <w:ins w:id="7450" w:author="R4-1809481" w:date="2018-07-10T13:16:00Z"/>
                <w:rFonts w:cs="Arial"/>
                <w:lang w:eastAsia="zh-CN"/>
              </w:rPr>
            </w:pPr>
            <w:ins w:id="7451" w:author="R4-1809481" w:date="2018-07-10T13:16:00Z">
              <w:r w:rsidRPr="005648CB">
                <w:rPr>
                  <w:rFonts w:cs="Arial"/>
                  <w:lang w:eastAsia="zh-CN"/>
                </w:rPr>
                <w:t>-89.6</w:t>
              </w:r>
            </w:ins>
          </w:p>
        </w:tc>
        <w:tc>
          <w:tcPr>
            <w:tcW w:w="1951" w:type="dxa"/>
            <w:vAlign w:val="bottom"/>
          </w:tcPr>
          <w:p w14:paraId="3D4703C3" w14:textId="77777777" w:rsidR="00103B6A" w:rsidRPr="005648CB" w:rsidRDefault="00103B6A" w:rsidP="00081372">
            <w:pPr>
              <w:pStyle w:val="TAC"/>
              <w:rPr>
                <w:ins w:id="7452" w:author="R4-1809481" w:date="2018-07-10T13:16:00Z"/>
                <w:rFonts w:cs="Arial"/>
                <w:lang w:eastAsia="zh-CN"/>
              </w:rPr>
            </w:pPr>
            <w:ins w:id="7453" w:author="R4-1809481" w:date="2018-07-10T13:16:00Z">
              <w:r w:rsidRPr="005648CB">
                <w:rPr>
                  <w:rFonts w:cs="Arial"/>
                  <w:lang w:eastAsia="zh-CN"/>
                </w:rPr>
                <w:t>-89</w:t>
              </w:r>
              <w:r>
                <w:rPr>
                  <w:rFonts w:cs="Arial" w:hint="eastAsia"/>
                  <w:lang w:eastAsia="zh-CN"/>
                </w:rPr>
                <w:t>.1</w:t>
              </w:r>
            </w:ins>
          </w:p>
        </w:tc>
      </w:tr>
      <w:tr w:rsidR="00103B6A" w:rsidRPr="00B04564" w14:paraId="55FE85BE" w14:textId="77777777" w:rsidTr="00081372">
        <w:trPr>
          <w:trHeight w:val="279"/>
          <w:jc w:val="center"/>
          <w:ins w:id="7454" w:author="R4-1809481" w:date="2018-07-10T13:16:00Z"/>
        </w:trPr>
        <w:tc>
          <w:tcPr>
            <w:tcW w:w="1729" w:type="dxa"/>
            <w:vAlign w:val="center"/>
          </w:tcPr>
          <w:p w14:paraId="7FFF7F46" w14:textId="77777777" w:rsidR="00103B6A" w:rsidRPr="00B04564" w:rsidRDefault="00103B6A" w:rsidP="00081372">
            <w:pPr>
              <w:pStyle w:val="TAC"/>
              <w:rPr>
                <w:ins w:id="7455" w:author="R4-1809481" w:date="2018-07-10T13:16:00Z"/>
                <w:rFonts w:cs="Arial"/>
              </w:rPr>
            </w:pPr>
            <w:ins w:id="7456" w:author="R4-1809481" w:date="2018-07-10T13:16:00Z">
              <w:r w:rsidRPr="00B04564">
                <w:rPr>
                  <w:rFonts w:cs="Arial"/>
                </w:rPr>
                <w:t xml:space="preserve">20, 25, 30, 40, 50, 60, 70, 80, 90, 100 </w:t>
              </w:r>
            </w:ins>
          </w:p>
        </w:tc>
        <w:tc>
          <w:tcPr>
            <w:tcW w:w="1414" w:type="dxa"/>
          </w:tcPr>
          <w:p w14:paraId="07C2A787" w14:textId="77777777" w:rsidR="00103B6A" w:rsidRPr="00B04564" w:rsidRDefault="00103B6A" w:rsidP="00081372">
            <w:pPr>
              <w:pStyle w:val="TAC"/>
              <w:rPr>
                <w:ins w:id="7457" w:author="R4-1809481" w:date="2018-07-10T13:16:00Z"/>
                <w:rFonts w:cs="Arial"/>
                <w:lang w:eastAsia="zh-CN"/>
              </w:rPr>
            </w:pPr>
            <w:ins w:id="7458" w:author="R4-1809481" w:date="2018-07-10T13:16:00Z">
              <w:r w:rsidRPr="00B04564">
                <w:rPr>
                  <w:rFonts w:cs="Arial"/>
                  <w:lang w:eastAsia="zh-CN"/>
                </w:rPr>
                <w:t>60</w:t>
              </w:r>
            </w:ins>
          </w:p>
        </w:tc>
        <w:tc>
          <w:tcPr>
            <w:tcW w:w="2333" w:type="dxa"/>
            <w:vAlign w:val="center"/>
          </w:tcPr>
          <w:p w14:paraId="51A1ACB3" w14:textId="77777777" w:rsidR="00103B6A" w:rsidRPr="00B04564" w:rsidRDefault="00103B6A" w:rsidP="00081372">
            <w:pPr>
              <w:pStyle w:val="TAC"/>
              <w:rPr>
                <w:ins w:id="7459" w:author="R4-1809481" w:date="2018-07-10T13:16:00Z"/>
                <w:rFonts w:cs="Arial"/>
                <w:lang w:eastAsia="zh-CN"/>
              </w:rPr>
            </w:pPr>
            <w:ins w:id="7460" w:author="R4-1809481" w:date="2018-07-10T13:16:00Z">
              <w:r w:rsidRPr="00B04564">
                <w:rPr>
                  <w:rFonts w:cs="Arial"/>
                  <w:lang w:eastAsia="zh-CN"/>
                </w:rPr>
                <w:t>G- FR1-A1-6</w:t>
              </w:r>
            </w:ins>
          </w:p>
        </w:tc>
        <w:tc>
          <w:tcPr>
            <w:tcW w:w="1554" w:type="dxa"/>
            <w:vAlign w:val="bottom"/>
          </w:tcPr>
          <w:p w14:paraId="426B33E2" w14:textId="77777777" w:rsidR="00103B6A" w:rsidRPr="005648CB" w:rsidRDefault="00103B6A" w:rsidP="00081372">
            <w:pPr>
              <w:pStyle w:val="TAC"/>
              <w:rPr>
                <w:ins w:id="7461" w:author="R4-1809481" w:date="2018-07-10T13:16:00Z"/>
                <w:rFonts w:cs="Arial"/>
                <w:lang w:eastAsia="zh-CN"/>
              </w:rPr>
            </w:pPr>
            <w:ins w:id="7462" w:author="R4-1809481" w:date="2018-07-10T13:16:00Z">
              <w:r w:rsidRPr="005648CB">
                <w:rPr>
                  <w:rFonts w:cs="Arial"/>
                  <w:lang w:eastAsia="zh-CN"/>
                </w:rPr>
                <w:t>-90</w:t>
              </w:r>
            </w:ins>
          </w:p>
        </w:tc>
        <w:tc>
          <w:tcPr>
            <w:tcW w:w="1554" w:type="dxa"/>
            <w:vAlign w:val="bottom"/>
          </w:tcPr>
          <w:p w14:paraId="25B22B50" w14:textId="77777777" w:rsidR="00103B6A" w:rsidRPr="005648CB" w:rsidRDefault="00103B6A" w:rsidP="00081372">
            <w:pPr>
              <w:pStyle w:val="TAC"/>
              <w:rPr>
                <w:ins w:id="7463" w:author="R4-1809481" w:date="2018-07-10T13:16:00Z"/>
                <w:rFonts w:cs="Arial"/>
                <w:lang w:eastAsia="zh-CN"/>
              </w:rPr>
            </w:pPr>
            <w:ins w:id="7464" w:author="R4-1809481" w:date="2018-07-10T13:16:00Z">
              <w:r w:rsidRPr="005648CB">
                <w:rPr>
                  <w:rFonts w:cs="Arial"/>
                  <w:lang w:eastAsia="zh-CN"/>
                </w:rPr>
                <w:t>-89.7</w:t>
              </w:r>
            </w:ins>
          </w:p>
        </w:tc>
        <w:tc>
          <w:tcPr>
            <w:tcW w:w="1951" w:type="dxa"/>
            <w:vAlign w:val="bottom"/>
          </w:tcPr>
          <w:p w14:paraId="3F34571B" w14:textId="77777777" w:rsidR="00103B6A" w:rsidRPr="005648CB" w:rsidRDefault="00103B6A" w:rsidP="00081372">
            <w:pPr>
              <w:pStyle w:val="TAC"/>
              <w:rPr>
                <w:ins w:id="7465" w:author="R4-1809481" w:date="2018-07-10T13:16:00Z"/>
                <w:rFonts w:cs="Arial"/>
                <w:lang w:eastAsia="zh-CN"/>
              </w:rPr>
            </w:pPr>
            <w:ins w:id="7466" w:author="R4-1809481" w:date="2018-07-10T13:16:00Z">
              <w:r w:rsidRPr="005648CB">
                <w:rPr>
                  <w:rFonts w:cs="Arial"/>
                  <w:lang w:eastAsia="zh-CN"/>
                </w:rPr>
                <w:t>-89.</w:t>
              </w:r>
              <w:r>
                <w:rPr>
                  <w:rFonts w:cs="Arial" w:hint="eastAsia"/>
                  <w:lang w:eastAsia="zh-CN"/>
                </w:rPr>
                <w:t>2</w:t>
              </w:r>
            </w:ins>
          </w:p>
        </w:tc>
      </w:tr>
      <w:tr w:rsidR="00103B6A" w:rsidRPr="00B04564" w14:paraId="44303DC6" w14:textId="77777777" w:rsidTr="00081372">
        <w:trPr>
          <w:trHeight w:val="279"/>
          <w:jc w:val="center"/>
          <w:ins w:id="7467" w:author="R4-1809481" w:date="2018-07-10T13:16:00Z"/>
        </w:trPr>
        <w:tc>
          <w:tcPr>
            <w:tcW w:w="10535" w:type="dxa"/>
            <w:gridSpan w:val="6"/>
          </w:tcPr>
          <w:p w14:paraId="205DA92F" w14:textId="77777777" w:rsidR="00103B6A" w:rsidRPr="00B04564" w:rsidRDefault="00103B6A" w:rsidP="00081372">
            <w:pPr>
              <w:pStyle w:val="TAN"/>
              <w:rPr>
                <w:ins w:id="7468" w:author="R4-1809481" w:date="2018-07-10T13:16:00Z"/>
                <w:rFonts w:cs="Arial"/>
                <w:lang w:eastAsia="zh-CN"/>
              </w:rPr>
            </w:pPr>
            <w:ins w:id="7469" w:author="R4-1809481" w:date="2018-07-10T13:16:00Z">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ins>
          </w:p>
        </w:tc>
      </w:tr>
    </w:tbl>
    <w:p w14:paraId="09BEBCA2" w14:textId="77777777" w:rsidR="00103B6A" w:rsidRPr="00C02BD7" w:rsidRDefault="00103B6A">
      <w:pPr>
        <w:rPr>
          <w:ins w:id="7470" w:author="R4-1809481" w:date="2018-07-10T13:16:00Z"/>
        </w:rPr>
        <w:pPrChange w:id="7471" w:author="R4-1809481" w:date="2018-07-10T13:17:00Z">
          <w:pPr>
            <w:keepNext/>
            <w:keepLines/>
            <w:spacing w:before="60"/>
            <w:jc w:val="center"/>
            <w:outlineLvl w:val="0"/>
          </w:pPr>
        </w:pPrChange>
      </w:pPr>
    </w:p>
    <w:p w14:paraId="7557554F" w14:textId="77777777" w:rsidR="00103B6A" w:rsidRPr="00C02BD7" w:rsidRDefault="00103B6A">
      <w:pPr>
        <w:keepNext/>
        <w:keepLines/>
        <w:spacing w:before="60"/>
        <w:jc w:val="center"/>
        <w:rPr>
          <w:ins w:id="7472" w:author="R4-1809481" w:date="2018-07-10T13:16:00Z"/>
          <w:rFonts w:ascii="Arial" w:hAnsi="Arial"/>
          <w:b/>
        </w:rPr>
        <w:pPrChange w:id="7473" w:author="R4-1809481" w:date="2018-07-10T13:18:00Z">
          <w:pPr>
            <w:keepNext/>
            <w:keepLines/>
            <w:spacing w:before="60"/>
            <w:jc w:val="center"/>
            <w:outlineLvl w:val="0"/>
          </w:pPr>
        </w:pPrChange>
      </w:pPr>
      <w:ins w:id="7474" w:author="R4-1809481" w:date="2018-07-10T13:16:00Z">
        <w:r w:rsidRPr="00C02BD7">
          <w:rPr>
            <w:rFonts w:ascii="Arial" w:hAnsi="Arial"/>
            <w:b/>
          </w:rPr>
          <w:lastRenderedPageBreak/>
          <w:t xml:space="preserve">Table 7.2.5-3: NR </w:t>
        </w:r>
        <w:r w:rsidRPr="00C02BD7">
          <w:rPr>
            <w:rFonts w:ascii="Arial" w:hAnsi="Arial"/>
            <w:b/>
            <w:lang w:eastAsia="zh-CN"/>
          </w:rPr>
          <w:t xml:space="preserve">Local Area </w:t>
        </w:r>
        <w:r w:rsidRPr="00C02BD7">
          <w:rPr>
            <w:rFonts w:ascii="Arial" w:hAnsi="Arial"/>
            <w:b/>
          </w:rPr>
          <w:t>BS reference sensitivity levels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3998F414" w14:textId="77777777" w:rsidTr="00081372">
        <w:trPr>
          <w:jc w:val="center"/>
          <w:ins w:id="7475" w:author="R4-1809481" w:date="2018-07-10T13:16:00Z"/>
        </w:trPr>
        <w:tc>
          <w:tcPr>
            <w:tcW w:w="1729" w:type="dxa"/>
            <w:vMerge w:val="restart"/>
            <w:shd w:val="clear" w:color="auto" w:fill="auto"/>
            <w:vAlign w:val="center"/>
          </w:tcPr>
          <w:p w14:paraId="3270BC53" w14:textId="77777777" w:rsidR="00103B6A" w:rsidRPr="00B04564" w:rsidRDefault="00103B6A" w:rsidP="00081372">
            <w:pPr>
              <w:pStyle w:val="TAH"/>
              <w:rPr>
                <w:ins w:id="7476" w:author="R4-1809481" w:date="2018-07-10T13:16:00Z"/>
                <w:rFonts w:cs="Arial"/>
              </w:rPr>
            </w:pPr>
            <w:ins w:id="7477" w:author="R4-1809481" w:date="2018-07-10T13:16:00Z">
              <w:r w:rsidRPr="00B04564">
                <w:rPr>
                  <w:rFonts w:cs="Arial"/>
                  <w:i/>
                </w:rPr>
                <w:t>BS channel bandwidth</w:t>
              </w:r>
              <w:r w:rsidRPr="00B04564">
                <w:rPr>
                  <w:rFonts w:cs="Arial"/>
                </w:rPr>
                <w:t xml:space="preserve"> [MHz] </w:t>
              </w:r>
            </w:ins>
          </w:p>
        </w:tc>
        <w:tc>
          <w:tcPr>
            <w:tcW w:w="1414" w:type="dxa"/>
            <w:vMerge w:val="restart"/>
          </w:tcPr>
          <w:p w14:paraId="29F5831C" w14:textId="77777777" w:rsidR="00103B6A" w:rsidRPr="00B04564" w:rsidRDefault="00103B6A" w:rsidP="00081372">
            <w:pPr>
              <w:pStyle w:val="TAH"/>
              <w:rPr>
                <w:ins w:id="7478" w:author="R4-1809481" w:date="2018-07-10T13:16:00Z"/>
                <w:rFonts w:cs="Arial"/>
              </w:rPr>
            </w:pPr>
            <w:ins w:id="7479" w:author="R4-1809481" w:date="2018-07-10T13:16:00Z">
              <w:r w:rsidRPr="00B04564">
                <w:rPr>
                  <w:rFonts w:cs="Arial"/>
                </w:rPr>
                <w:t>Sub-carrier spacing [kHz]</w:t>
              </w:r>
            </w:ins>
          </w:p>
        </w:tc>
        <w:tc>
          <w:tcPr>
            <w:tcW w:w="2333" w:type="dxa"/>
            <w:vMerge w:val="restart"/>
          </w:tcPr>
          <w:p w14:paraId="4AB3A389" w14:textId="77777777" w:rsidR="00103B6A" w:rsidRPr="00B04564" w:rsidRDefault="00103B6A" w:rsidP="00081372">
            <w:pPr>
              <w:pStyle w:val="TAH"/>
              <w:rPr>
                <w:ins w:id="7480" w:author="R4-1809481" w:date="2018-07-10T13:16:00Z"/>
                <w:rFonts w:cs="Arial"/>
              </w:rPr>
            </w:pPr>
            <w:ins w:id="7481" w:author="R4-1809481" w:date="2018-07-10T13:16:00Z">
              <w:r w:rsidRPr="00B04564">
                <w:rPr>
                  <w:rFonts w:cs="Arial"/>
                </w:rPr>
                <w:t>Reference measurement channel</w:t>
              </w:r>
            </w:ins>
          </w:p>
        </w:tc>
        <w:tc>
          <w:tcPr>
            <w:tcW w:w="5059" w:type="dxa"/>
            <w:gridSpan w:val="3"/>
          </w:tcPr>
          <w:p w14:paraId="68959ADB" w14:textId="77777777" w:rsidR="00103B6A" w:rsidRPr="00B04564" w:rsidRDefault="00103B6A" w:rsidP="00081372">
            <w:pPr>
              <w:pStyle w:val="TAH"/>
              <w:rPr>
                <w:ins w:id="7482" w:author="R4-1809481" w:date="2018-07-10T13:16:00Z"/>
                <w:rFonts w:cs="Arial"/>
              </w:rPr>
            </w:pPr>
            <w:ins w:id="7483" w:author="R4-1809481" w:date="2018-07-10T13:16:00Z">
              <w:r w:rsidRPr="00B04564">
                <w:rPr>
                  <w:rFonts w:cs="Arial"/>
                </w:rPr>
                <w:t xml:space="preserve"> Reference sensitivity power level, </w:t>
              </w:r>
              <w:r w:rsidRPr="00B04564">
                <w:t>P</w:t>
              </w:r>
              <w:r w:rsidRPr="00B04564">
                <w:rPr>
                  <w:vertAlign w:val="subscript"/>
                </w:rPr>
                <w:t>REFSENS</w:t>
              </w:r>
            </w:ins>
          </w:p>
          <w:p w14:paraId="4E62A677" w14:textId="77777777" w:rsidR="00103B6A" w:rsidRPr="00B04564" w:rsidRDefault="00103B6A" w:rsidP="00081372">
            <w:pPr>
              <w:pStyle w:val="TAH"/>
              <w:rPr>
                <w:ins w:id="7484" w:author="R4-1809481" w:date="2018-07-10T13:16:00Z"/>
                <w:rFonts w:cs="Arial"/>
              </w:rPr>
            </w:pPr>
            <w:ins w:id="7485" w:author="R4-1809481" w:date="2018-07-10T13:16:00Z">
              <w:r w:rsidRPr="00B04564">
                <w:rPr>
                  <w:rFonts w:cs="Arial"/>
                </w:rPr>
                <w:t xml:space="preserve"> [dBm]</w:t>
              </w:r>
            </w:ins>
          </w:p>
        </w:tc>
      </w:tr>
      <w:tr w:rsidR="00103B6A" w:rsidRPr="00B04564" w14:paraId="05422EDB" w14:textId="77777777" w:rsidTr="00081372">
        <w:trPr>
          <w:jc w:val="center"/>
          <w:ins w:id="7486" w:author="R4-1809481" w:date="2018-07-10T13:16:00Z"/>
        </w:trPr>
        <w:tc>
          <w:tcPr>
            <w:tcW w:w="1729" w:type="dxa"/>
            <w:vMerge/>
            <w:shd w:val="clear" w:color="auto" w:fill="auto"/>
            <w:vAlign w:val="center"/>
          </w:tcPr>
          <w:p w14:paraId="3BD87CBB" w14:textId="77777777" w:rsidR="00103B6A" w:rsidRPr="00B04564" w:rsidRDefault="00103B6A" w:rsidP="00081372">
            <w:pPr>
              <w:pStyle w:val="TAH"/>
              <w:rPr>
                <w:ins w:id="7487" w:author="R4-1809481" w:date="2018-07-10T13:16:00Z"/>
                <w:rFonts w:cs="Arial"/>
                <w:i/>
              </w:rPr>
            </w:pPr>
          </w:p>
        </w:tc>
        <w:tc>
          <w:tcPr>
            <w:tcW w:w="1414" w:type="dxa"/>
            <w:vMerge/>
          </w:tcPr>
          <w:p w14:paraId="7B35E720" w14:textId="77777777" w:rsidR="00103B6A" w:rsidRPr="00B04564" w:rsidRDefault="00103B6A" w:rsidP="00081372">
            <w:pPr>
              <w:pStyle w:val="TAH"/>
              <w:rPr>
                <w:ins w:id="7488" w:author="R4-1809481" w:date="2018-07-10T13:16:00Z"/>
                <w:rFonts w:cs="Arial"/>
              </w:rPr>
            </w:pPr>
          </w:p>
        </w:tc>
        <w:tc>
          <w:tcPr>
            <w:tcW w:w="2333" w:type="dxa"/>
            <w:vMerge/>
          </w:tcPr>
          <w:p w14:paraId="5DF0A49E" w14:textId="77777777" w:rsidR="00103B6A" w:rsidRPr="00B04564" w:rsidRDefault="00103B6A" w:rsidP="00081372">
            <w:pPr>
              <w:pStyle w:val="TAH"/>
              <w:rPr>
                <w:ins w:id="7489" w:author="R4-1809481" w:date="2018-07-10T13:16:00Z"/>
                <w:rFonts w:cs="Arial"/>
              </w:rPr>
            </w:pPr>
          </w:p>
        </w:tc>
        <w:tc>
          <w:tcPr>
            <w:tcW w:w="1554" w:type="dxa"/>
            <w:vAlign w:val="center"/>
          </w:tcPr>
          <w:p w14:paraId="73E8341C" w14:textId="77777777" w:rsidR="00103B6A" w:rsidRPr="00C02BD7" w:rsidRDefault="00103B6A" w:rsidP="00081372">
            <w:pPr>
              <w:keepNext/>
              <w:keepLines/>
              <w:spacing w:after="0"/>
              <w:jc w:val="center"/>
              <w:rPr>
                <w:ins w:id="7490" w:author="R4-1809481" w:date="2018-07-10T13:16:00Z"/>
                <w:rFonts w:ascii="Arial" w:hAnsi="Arial" w:cs="Arial"/>
                <w:sz w:val="18"/>
                <w:lang w:eastAsia="zh-CN"/>
              </w:rPr>
            </w:pPr>
            <w:ins w:id="7491" w:author="R4-1809481" w:date="2018-07-10T13:16:00Z">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ins>
          </w:p>
        </w:tc>
        <w:tc>
          <w:tcPr>
            <w:tcW w:w="1554" w:type="dxa"/>
            <w:vAlign w:val="center"/>
          </w:tcPr>
          <w:p w14:paraId="2E2419E6" w14:textId="77777777" w:rsidR="00103B6A" w:rsidRPr="00C02BD7" w:rsidRDefault="00103B6A" w:rsidP="00081372">
            <w:pPr>
              <w:keepNext/>
              <w:keepLines/>
              <w:spacing w:after="0"/>
              <w:jc w:val="center"/>
              <w:rPr>
                <w:ins w:id="7492" w:author="R4-1809481" w:date="2018-07-10T13:16:00Z"/>
                <w:rFonts w:ascii="Arial" w:hAnsi="Arial" w:cs="Arial"/>
                <w:sz w:val="18"/>
                <w:lang w:eastAsia="zh-CN"/>
              </w:rPr>
            </w:pPr>
            <w:ins w:id="7493" w:author="R4-1809481" w:date="2018-07-10T13:16:00Z">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ins>
          </w:p>
        </w:tc>
        <w:tc>
          <w:tcPr>
            <w:tcW w:w="1951" w:type="dxa"/>
            <w:vAlign w:val="center"/>
          </w:tcPr>
          <w:p w14:paraId="3A024C9E" w14:textId="77777777" w:rsidR="00103B6A" w:rsidRPr="00C02BD7" w:rsidRDefault="00103B6A" w:rsidP="00081372">
            <w:pPr>
              <w:keepNext/>
              <w:keepLines/>
              <w:spacing w:after="0"/>
              <w:jc w:val="center"/>
              <w:rPr>
                <w:ins w:id="7494" w:author="R4-1809481" w:date="2018-07-10T13:16:00Z"/>
                <w:rFonts w:ascii="Arial" w:hAnsi="Arial" w:cs="Arial"/>
                <w:sz w:val="18"/>
                <w:lang w:eastAsia="zh-CN"/>
              </w:rPr>
            </w:pPr>
            <w:ins w:id="7495" w:author="R4-1809481" w:date="2018-07-10T13:16:00Z">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ins>
          </w:p>
        </w:tc>
      </w:tr>
      <w:tr w:rsidR="00103B6A" w:rsidRPr="00B04564" w14:paraId="0AAD0FCB" w14:textId="77777777" w:rsidTr="00081372">
        <w:trPr>
          <w:trHeight w:val="279"/>
          <w:jc w:val="center"/>
          <w:ins w:id="7496" w:author="R4-1809481" w:date="2018-07-10T13:16:00Z"/>
        </w:trPr>
        <w:tc>
          <w:tcPr>
            <w:tcW w:w="1729" w:type="dxa"/>
            <w:vAlign w:val="center"/>
          </w:tcPr>
          <w:p w14:paraId="570C38C9" w14:textId="77777777" w:rsidR="00103B6A" w:rsidRPr="00B04564" w:rsidRDefault="00103B6A" w:rsidP="00081372">
            <w:pPr>
              <w:pStyle w:val="TAC"/>
              <w:rPr>
                <w:ins w:id="7497" w:author="R4-1809481" w:date="2018-07-10T13:16:00Z"/>
                <w:rFonts w:cs="Arial"/>
              </w:rPr>
            </w:pPr>
            <w:ins w:id="7498" w:author="R4-1809481" w:date="2018-07-10T13:16:00Z">
              <w:r w:rsidRPr="00B04564">
                <w:rPr>
                  <w:rFonts w:cs="Arial"/>
                </w:rPr>
                <w:t xml:space="preserve">5, 10, 15 </w:t>
              </w:r>
            </w:ins>
          </w:p>
        </w:tc>
        <w:tc>
          <w:tcPr>
            <w:tcW w:w="1414" w:type="dxa"/>
          </w:tcPr>
          <w:p w14:paraId="0AEB5DD3" w14:textId="77777777" w:rsidR="00103B6A" w:rsidRPr="00B04564" w:rsidDel="00D6552F" w:rsidRDefault="00103B6A" w:rsidP="00081372">
            <w:pPr>
              <w:pStyle w:val="TAC"/>
              <w:rPr>
                <w:ins w:id="7499" w:author="R4-1809481" w:date="2018-07-10T13:16:00Z"/>
                <w:rFonts w:cs="Arial"/>
                <w:lang w:eastAsia="zh-CN"/>
              </w:rPr>
            </w:pPr>
            <w:ins w:id="7500" w:author="R4-1809481" w:date="2018-07-10T13:16:00Z">
              <w:r w:rsidRPr="00B04564">
                <w:rPr>
                  <w:rFonts w:cs="Arial"/>
                  <w:lang w:eastAsia="zh-CN"/>
                </w:rPr>
                <w:t>15</w:t>
              </w:r>
            </w:ins>
          </w:p>
        </w:tc>
        <w:tc>
          <w:tcPr>
            <w:tcW w:w="2333" w:type="dxa"/>
            <w:vAlign w:val="center"/>
          </w:tcPr>
          <w:p w14:paraId="027B2339" w14:textId="77777777" w:rsidR="00103B6A" w:rsidRPr="00B04564" w:rsidRDefault="00103B6A" w:rsidP="00081372">
            <w:pPr>
              <w:pStyle w:val="TAC"/>
              <w:rPr>
                <w:ins w:id="7501" w:author="R4-1809481" w:date="2018-07-10T13:16:00Z"/>
                <w:rFonts w:cs="Arial"/>
              </w:rPr>
            </w:pPr>
            <w:ins w:id="7502" w:author="R4-1809481" w:date="2018-07-10T13:16:00Z">
              <w:r w:rsidRPr="00B04564">
                <w:rPr>
                  <w:rFonts w:cs="Arial"/>
                  <w:lang w:eastAsia="zh-CN"/>
                </w:rPr>
                <w:t>G-FR1-A1-1</w:t>
              </w:r>
            </w:ins>
          </w:p>
        </w:tc>
        <w:tc>
          <w:tcPr>
            <w:tcW w:w="1554" w:type="dxa"/>
            <w:vAlign w:val="bottom"/>
          </w:tcPr>
          <w:p w14:paraId="490304B1" w14:textId="77777777" w:rsidR="00103B6A" w:rsidRPr="00997F14" w:rsidRDefault="00103B6A" w:rsidP="00081372">
            <w:pPr>
              <w:pStyle w:val="TAC"/>
              <w:rPr>
                <w:ins w:id="7503" w:author="R4-1809481" w:date="2018-07-10T13:16:00Z"/>
                <w:rFonts w:cs="Arial"/>
                <w:lang w:eastAsia="zh-CN"/>
              </w:rPr>
            </w:pPr>
            <w:ins w:id="7504" w:author="R4-1809481" w:date="2018-07-10T13:16:00Z">
              <w:r w:rsidRPr="00997F14">
                <w:rPr>
                  <w:rFonts w:cs="Arial"/>
                  <w:lang w:eastAsia="zh-CN"/>
                </w:rPr>
                <w:t>-93</w:t>
              </w:r>
            </w:ins>
          </w:p>
        </w:tc>
        <w:tc>
          <w:tcPr>
            <w:tcW w:w="1554" w:type="dxa"/>
            <w:vAlign w:val="bottom"/>
          </w:tcPr>
          <w:p w14:paraId="13D7E2FB" w14:textId="77777777" w:rsidR="00103B6A" w:rsidRPr="00997F14" w:rsidRDefault="00103B6A" w:rsidP="00081372">
            <w:pPr>
              <w:pStyle w:val="TAC"/>
              <w:rPr>
                <w:ins w:id="7505" w:author="R4-1809481" w:date="2018-07-10T13:16:00Z"/>
                <w:rFonts w:cs="Arial"/>
                <w:lang w:eastAsia="zh-CN"/>
              </w:rPr>
            </w:pPr>
            <w:ins w:id="7506" w:author="R4-1809481" w:date="2018-07-10T13:16:00Z">
              <w:r w:rsidRPr="00997F14">
                <w:rPr>
                  <w:rFonts w:cs="Arial"/>
                  <w:lang w:eastAsia="zh-CN"/>
                </w:rPr>
                <w:t>-92.7</w:t>
              </w:r>
            </w:ins>
          </w:p>
        </w:tc>
        <w:tc>
          <w:tcPr>
            <w:tcW w:w="1951" w:type="dxa"/>
            <w:vAlign w:val="bottom"/>
          </w:tcPr>
          <w:p w14:paraId="5C2B7825" w14:textId="77777777" w:rsidR="00103B6A" w:rsidRPr="00997F14" w:rsidRDefault="00103B6A" w:rsidP="00081372">
            <w:pPr>
              <w:pStyle w:val="TAC"/>
              <w:rPr>
                <w:ins w:id="7507" w:author="R4-1809481" w:date="2018-07-10T13:16:00Z"/>
                <w:rFonts w:cs="Arial"/>
                <w:lang w:eastAsia="zh-CN"/>
              </w:rPr>
            </w:pPr>
            <w:ins w:id="7508" w:author="R4-1809481" w:date="2018-07-10T13:16:00Z">
              <w:r w:rsidRPr="00997F14">
                <w:rPr>
                  <w:rFonts w:cs="Arial"/>
                  <w:lang w:eastAsia="zh-CN"/>
                </w:rPr>
                <w:t>-92.</w:t>
              </w:r>
              <w:r>
                <w:rPr>
                  <w:rFonts w:cs="Arial" w:hint="eastAsia"/>
                  <w:lang w:eastAsia="zh-CN"/>
                </w:rPr>
                <w:t>2</w:t>
              </w:r>
            </w:ins>
          </w:p>
        </w:tc>
      </w:tr>
      <w:tr w:rsidR="00103B6A" w:rsidRPr="00B04564" w14:paraId="37DC7C9E" w14:textId="77777777" w:rsidTr="00081372">
        <w:trPr>
          <w:trHeight w:val="279"/>
          <w:jc w:val="center"/>
          <w:ins w:id="7509" w:author="R4-1809481" w:date="2018-07-10T13:16:00Z"/>
        </w:trPr>
        <w:tc>
          <w:tcPr>
            <w:tcW w:w="1729" w:type="dxa"/>
            <w:vAlign w:val="center"/>
          </w:tcPr>
          <w:p w14:paraId="2C4384E3" w14:textId="77777777" w:rsidR="00103B6A" w:rsidRPr="00B04564" w:rsidRDefault="00103B6A" w:rsidP="00081372">
            <w:pPr>
              <w:pStyle w:val="TAC"/>
              <w:rPr>
                <w:ins w:id="7510" w:author="R4-1809481" w:date="2018-07-10T13:16:00Z"/>
                <w:rFonts w:cs="Arial"/>
              </w:rPr>
            </w:pPr>
            <w:ins w:id="7511" w:author="R4-1809481" w:date="2018-07-10T13:16:00Z">
              <w:r w:rsidRPr="00B04564">
                <w:rPr>
                  <w:rFonts w:cs="Arial"/>
                </w:rPr>
                <w:t xml:space="preserve">10, 15 </w:t>
              </w:r>
            </w:ins>
          </w:p>
        </w:tc>
        <w:tc>
          <w:tcPr>
            <w:tcW w:w="1414" w:type="dxa"/>
          </w:tcPr>
          <w:p w14:paraId="354DBD66" w14:textId="77777777" w:rsidR="00103B6A" w:rsidRPr="00B04564" w:rsidRDefault="00103B6A" w:rsidP="00081372">
            <w:pPr>
              <w:pStyle w:val="TAC"/>
              <w:rPr>
                <w:ins w:id="7512" w:author="R4-1809481" w:date="2018-07-10T13:16:00Z"/>
                <w:rFonts w:cs="Arial"/>
                <w:lang w:eastAsia="zh-CN"/>
              </w:rPr>
            </w:pPr>
            <w:ins w:id="7513" w:author="R4-1809481" w:date="2018-07-10T13:16:00Z">
              <w:r w:rsidRPr="00B04564">
                <w:rPr>
                  <w:rFonts w:cs="Arial"/>
                  <w:lang w:eastAsia="zh-CN"/>
                </w:rPr>
                <w:t>30</w:t>
              </w:r>
            </w:ins>
          </w:p>
        </w:tc>
        <w:tc>
          <w:tcPr>
            <w:tcW w:w="2333" w:type="dxa"/>
            <w:vAlign w:val="center"/>
          </w:tcPr>
          <w:p w14:paraId="0267D018" w14:textId="77777777" w:rsidR="00103B6A" w:rsidRPr="00B04564" w:rsidRDefault="00103B6A" w:rsidP="00081372">
            <w:pPr>
              <w:pStyle w:val="TAC"/>
              <w:rPr>
                <w:ins w:id="7514" w:author="R4-1809481" w:date="2018-07-10T13:16:00Z"/>
                <w:rFonts w:cs="Arial"/>
                <w:lang w:eastAsia="zh-CN"/>
              </w:rPr>
            </w:pPr>
            <w:ins w:id="7515" w:author="R4-1809481" w:date="2018-07-10T13:16:00Z">
              <w:r w:rsidRPr="00B04564">
                <w:rPr>
                  <w:rFonts w:cs="Arial"/>
                  <w:lang w:eastAsia="zh-CN"/>
                </w:rPr>
                <w:t>G- FR1-A1-2</w:t>
              </w:r>
            </w:ins>
          </w:p>
        </w:tc>
        <w:tc>
          <w:tcPr>
            <w:tcW w:w="1554" w:type="dxa"/>
            <w:vAlign w:val="bottom"/>
          </w:tcPr>
          <w:p w14:paraId="63A6DA9F" w14:textId="77777777" w:rsidR="00103B6A" w:rsidRPr="00997F14" w:rsidRDefault="00103B6A" w:rsidP="00081372">
            <w:pPr>
              <w:pStyle w:val="TAC"/>
              <w:rPr>
                <w:ins w:id="7516" w:author="R4-1809481" w:date="2018-07-10T13:16:00Z"/>
                <w:rFonts w:cs="Arial"/>
                <w:lang w:eastAsia="zh-CN"/>
              </w:rPr>
            </w:pPr>
            <w:ins w:id="7517" w:author="R4-1809481" w:date="2018-07-10T13:16:00Z">
              <w:r w:rsidRPr="00997F14">
                <w:rPr>
                  <w:rFonts w:cs="Arial"/>
                  <w:lang w:eastAsia="zh-CN"/>
                </w:rPr>
                <w:t>-93.1</w:t>
              </w:r>
            </w:ins>
          </w:p>
        </w:tc>
        <w:tc>
          <w:tcPr>
            <w:tcW w:w="1554" w:type="dxa"/>
            <w:vAlign w:val="bottom"/>
          </w:tcPr>
          <w:p w14:paraId="131DDE8F" w14:textId="77777777" w:rsidR="00103B6A" w:rsidRPr="00997F14" w:rsidRDefault="00103B6A" w:rsidP="00081372">
            <w:pPr>
              <w:pStyle w:val="TAC"/>
              <w:rPr>
                <w:ins w:id="7518" w:author="R4-1809481" w:date="2018-07-10T13:16:00Z"/>
                <w:rFonts w:cs="Arial"/>
                <w:lang w:eastAsia="zh-CN"/>
              </w:rPr>
            </w:pPr>
            <w:ins w:id="7519" w:author="R4-1809481" w:date="2018-07-10T13:16:00Z">
              <w:r w:rsidRPr="00997F14">
                <w:rPr>
                  <w:rFonts w:cs="Arial"/>
                  <w:lang w:eastAsia="zh-CN"/>
                </w:rPr>
                <w:t>-92.8</w:t>
              </w:r>
            </w:ins>
          </w:p>
        </w:tc>
        <w:tc>
          <w:tcPr>
            <w:tcW w:w="1951" w:type="dxa"/>
            <w:vAlign w:val="bottom"/>
          </w:tcPr>
          <w:p w14:paraId="7BEFC16D" w14:textId="77777777" w:rsidR="00103B6A" w:rsidRPr="00997F14" w:rsidRDefault="00103B6A" w:rsidP="00081372">
            <w:pPr>
              <w:pStyle w:val="TAC"/>
              <w:rPr>
                <w:ins w:id="7520" w:author="R4-1809481" w:date="2018-07-10T13:16:00Z"/>
                <w:rFonts w:cs="Arial"/>
                <w:lang w:eastAsia="zh-CN"/>
              </w:rPr>
            </w:pPr>
            <w:ins w:id="7521" w:author="R4-1809481" w:date="2018-07-10T13:16:00Z">
              <w:r w:rsidRPr="00997F14">
                <w:rPr>
                  <w:rFonts w:cs="Arial"/>
                  <w:lang w:eastAsia="zh-CN"/>
                </w:rPr>
                <w:t>-92.</w:t>
              </w:r>
              <w:r>
                <w:rPr>
                  <w:rFonts w:cs="Arial" w:hint="eastAsia"/>
                  <w:lang w:eastAsia="zh-CN"/>
                </w:rPr>
                <w:t>3</w:t>
              </w:r>
            </w:ins>
          </w:p>
        </w:tc>
      </w:tr>
      <w:tr w:rsidR="00103B6A" w:rsidRPr="00B04564" w14:paraId="1121D876" w14:textId="77777777" w:rsidTr="00081372">
        <w:trPr>
          <w:trHeight w:val="279"/>
          <w:jc w:val="center"/>
          <w:ins w:id="7522" w:author="R4-1809481" w:date="2018-07-10T13:16:00Z"/>
        </w:trPr>
        <w:tc>
          <w:tcPr>
            <w:tcW w:w="1729" w:type="dxa"/>
            <w:vAlign w:val="center"/>
          </w:tcPr>
          <w:p w14:paraId="20A5835B" w14:textId="77777777" w:rsidR="00103B6A" w:rsidRPr="00B04564" w:rsidRDefault="00103B6A" w:rsidP="00081372">
            <w:pPr>
              <w:pStyle w:val="TAC"/>
              <w:rPr>
                <w:ins w:id="7523" w:author="R4-1809481" w:date="2018-07-10T13:16:00Z"/>
                <w:rFonts w:cs="Arial"/>
              </w:rPr>
            </w:pPr>
            <w:ins w:id="7524" w:author="R4-1809481" w:date="2018-07-10T13:16:00Z">
              <w:r w:rsidRPr="00B04564">
                <w:rPr>
                  <w:rFonts w:cs="Arial"/>
                </w:rPr>
                <w:t>10, 15</w:t>
              </w:r>
            </w:ins>
          </w:p>
        </w:tc>
        <w:tc>
          <w:tcPr>
            <w:tcW w:w="1414" w:type="dxa"/>
          </w:tcPr>
          <w:p w14:paraId="08ACF841" w14:textId="77777777" w:rsidR="00103B6A" w:rsidRPr="00B04564" w:rsidRDefault="00103B6A" w:rsidP="00081372">
            <w:pPr>
              <w:pStyle w:val="TAC"/>
              <w:rPr>
                <w:ins w:id="7525" w:author="R4-1809481" w:date="2018-07-10T13:16:00Z"/>
                <w:rFonts w:cs="Arial"/>
                <w:lang w:eastAsia="zh-CN"/>
              </w:rPr>
            </w:pPr>
            <w:ins w:id="7526" w:author="R4-1809481" w:date="2018-07-10T13:16:00Z">
              <w:r w:rsidRPr="00B04564">
                <w:rPr>
                  <w:rFonts w:cs="Arial"/>
                  <w:lang w:eastAsia="zh-CN"/>
                </w:rPr>
                <w:t>60</w:t>
              </w:r>
            </w:ins>
          </w:p>
        </w:tc>
        <w:tc>
          <w:tcPr>
            <w:tcW w:w="2333" w:type="dxa"/>
            <w:vAlign w:val="center"/>
          </w:tcPr>
          <w:p w14:paraId="6EBC7FF2" w14:textId="77777777" w:rsidR="00103B6A" w:rsidRPr="00B04564" w:rsidRDefault="00103B6A" w:rsidP="00081372">
            <w:pPr>
              <w:pStyle w:val="TAC"/>
              <w:rPr>
                <w:ins w:id="7527" w:author="R4-1809481" w:date="2018-07-10T13:16:00Z"/>
                <w:rFonts w:cs="Arial"/>
                <w:lang w:eastAsia="zh-CN"/>
              </w:rPr>
            </w:pPr>
            <w:ins w:id="7528" w:author="R4-1809481" w:date="2018-07-10T13:16:00Z">
              <w:r w:rsidRPr="00B04564">
                <w:rPr>
                  <w:rFonts w:cs="Arial"/>
                  <w:lang w:eastAsia="zh-CN"/>
                </w:rPr>
                <w:t>G- FR1-A1-3</w:t>
              </w:r>
            </w:ins>
          </w:p>
        </w:tc>
        <w:tc>
          <w:tcPr>
            <w:tcW w:w="1554" w:type="dxa"/>
            <w:vAlign w:val="bottom"/>
          </w:tcPr>
          <w:p w14:paraId="508558CE" w14:textId="77777777" w:rsidR="00103B6A" w:rsidRPr="00997F14" w:rsidRDefault="00103B6A" w:rsidP="00081372">
            <w:pPr>
              <w:pStyle w:val="TAC"/>
              <w:rPr>
                <w:ins w:id="7529" w:author="R4-1809481" w:date="2018-07-10T13:16:00Z"/>
                <w:rFonts w:cs="Arial"/>
                <w:lang w:eastAsia="zh-CN"/>
              </w:rPr>
            </w:pPr>
            <w:ins w:id="7530" w:author="R4-1809481" w:date="2018-07-10T13:16:00Z">
              <w:r w:rsidRPr="00997F14">
                <w:rPr>
                  <w:rFonts w:cs="Arial"/>
                  <w:lang w:eastAsia="zh-CN"/>
                </w:rPr>
                <w:t>-90.2</w:t>
              </w:r>
            </w:ins>
          </w:p>
        </w:tc>
        <w:tc>
          <w:tcPr>
            <w:tcW w:w="1554" w:type="dxa"/>
            <w:vAlign w:val="bottom"/>
          </w:tcPr>
          <w:p w14:paraId="26ACB446" w14:textId="77777777" w:rsidR="00103B6A" w:rsidRPr="00997F14" w:rsidRDefault="00103B6A" w:rsidP="00081372">
            <w:pPr>
              <w:pStyle w:val="TAC"/>
              <w:rPr>
                <w:ins w:id="7531" w:author="R4-1809481" w:date="2018-07-10T13:16:00Z"/>
                <w:rFonts w:cs="Arial"/>
                <w:lang w:eastAsia="zh-CN"/>
              </w:rPr>
            </w:pPr>
            <w:ins w:id="7532" w:author="R4-1809481" w:date="2018-07-10T13:16:00Z">
              <w:r w:rsidRPr="00997F14">
                <w:rPr>
                  <w:rFonts w:cs="Arial"/>
                  <w:lang w:eastAsia="zh-CN"/>
                </w:rPr>
                <w:t>-89.9</w:t>
              </w:r>
            </w:ins>
          </w:p>
        </w:tc>
        <w:tc>
          <w:tcPr>
            <w:tcW w:w="1951" w:type="dxa"/>
            <w:vAlign w:val="bottom"/>
          </w:tcPr>
          <w:p w14:paraId="4A8CA850" w14:textId="77777777" w:rsidR="00103B6A" w:rsidRPr="00997F14" w:rsidRDefault="00103B6A" w:rsidP="00081372">
            <w:pPr>
              <w:pStyle w:val="TAC"/>
              <w:rPr>
                <w:ins w:id="7533" w:author="R4-1809481" w:date="2018-07-10T13:16:00Z"/>
                <w:rFonts w:cs="Arial"/>
                <w:lang w:eastAsia="zh-CN"/>
              </w:rPr>
            </w:pPr>
            <w:ins w:id="7534" w:author="R4-1809481" w:date="2018-07-10T13:16:00Z">
              <w:r w:rsidRPr="00997F14">
                <w:rPr>
                  <w:rFonts w:cs="Arial"/>
                  <w:lang w:eastAsia="zh-CN"/>
                </w:rPr>
                <w:t>-89.</w:t>
              </w:r>
              <w:r>
                <w:rPr>
                  <w:rFonts w:cs="Arial" w:hint="eastAsia"/>
                  <w:lang w:eastAsia="zh-CN"/>
                </w:rPr>
                <w:t>4</w:t>
              </w:r>
            </w:ins>
          </w:p>
        </w:tc>
      </w:tr>
      <w:tr w:rsidR="00103B6A" w:rsidRPr="00B04564" w14:paraId="70BCA80A" w14:textId="77777777" w:rsidTr="00081372">
        <w:trPr>
          <w:trHeight w:val="279"/>
          <w:jc w:val="center"/>
          <w:ins w:id="7535" w:author="R4-1809481" w:date="2018-07-10T13:16:00Z"/>
        </w:trPr>
        <w:tc>
          <w:tcPr>
            <w:tcW w:w="1729" w:type="dxa"/>
            <w:vAlign w:val="center"/>
          </w:tcPr>
          <w:p w14:paraId="5A79E0B6" w14:textId="77777777" w:rsidR="00103B6A" w:rsidRPr="00B04564" w:rsidRDefault="00103B6A" w:rsidP="00081372">
            <w:pPr>
              <w:pStyle w:val="TAC"/>
              <w:rPr>
                <w:ins w:id="7536" w:author="R4-1809481" w:date="2018-07-10T13:16:00Z"/>
                <w:rFonts w:cs="Arial"/>
              </w:rPr>
            </w:pPr>
            <w:ins w:id="7537" w:author="R4-1809481" w:date="2018-07-10T13:16:00Z">
              <w:r w:rsidRPr="00B04564">
                <w:rPr>
                  <w:rFonts w:cs="Arial"/>
                </w:rPr>
                <w:t xml:space="preserve">20, 25, 30, 40, 50 </w:t>
              </w:r>
            </w:ins>
          </w:p>
        </w:tc>
        <w:tc>
          <w:tcPr>
            <w:tcW w:w="1414" w:type="dxa"/>
          </w:tcPr>
          <w:p w14:paraId="10AE88A7" w14:textId="77777777" w:rsidR="00103B6A" w:rsidRPr="00B04564" w:rsidRDefault="00103B6A" w:rsidP="00081372">
            <w:pPr>
              <w:pStyle w:val="TAC"/>
              <w:rPr>
                <w:ins w:id="7538" w:author="R4-1809481" w:date="2018-07-10T13:16:00Z"/>
                <w:rFonts w:cs="Arial"/>
                <w:lang w:eastAsia="zh-CN"/>
              </w:rPr>
            </w:pPr>
            <w:ins w:id="7539" w:author="R4-1809481" w:date="2018-07-10T13:16:00Z">
              <w:r w:rsidRPr="00B04564">
                <w:rPr>
                  <w:rFonts w:cs="Arial"/>
                  <w:lang w:eastAsia="zh-CN"/>
                </w:rPr>
                <w:t>15</w:t>
              </w:r>
            </w:ins>
          </w:p>
        </w:tc>
        <w:tc>
          <w:tcPr>
            <w:tcW w:w="2333" w:type="dxa"/>
            <w:vAlign w:val="center"/>
          </w:tcPr>
          <w:p w14:paraId="12BD1CAD" w14:textId="77777777" w:rsidR="00103B6A" w:rsidRPr="00B04564" w:rsidRDefault="00103B6A" w:rsidP="00081372">
            <w:pPr>
              <w:pStyle w:val="TAC"/>
              <w:rPr>
                <w:ins w:id="7540" w:author="R4-1809481" w:date="2018-07-10T13:16:00Z"/>
                <w:rFonts w:cs="Arial"/>
                <w:lang w:eastAsia="zh-CN"/>
              </w:rPr>
            </w:pPr>
            <w:ins w:id="7541" w:author="R4-1809481" w:date="2018-07-10T13:16:00Z">
              <w:r w:rsidRPr="00B04564">
                <w:rPr>
                  <w:rFonts w:cs="Arial"/>
                  <w:lang w:eastAsia="zh-CN"/>
                </w:rPr>
                <w:t>G- FR1-A1-4</w:t>
              </w:r>
            </w:ins>
          </w:p>
        </w:tc>
        <w:tc>
          <w:tcPr>
            <w:tcW w:w="1554" w:type="dxa"/>
            <w:vAlign w:val="bottom"/>
          </w:tcPr>
          <w:p w14:paraId="7C01E08D" w14:textId="77777777" w:rsidR="00103B6A" w:rsidRPr="00997F14" w:rsidRDefault="00103B6A" w:rsidP="00081372">
            <w:pPr>
              <w:pStyle w:val="TAC"/>
              <w:rPr>
                <w:ins w:id="7542" w:author="R4-1809481" w:date="2018-07-10T13:16:00Z"/>
                <w:rFonts w:cs="Arial"/>
                <w:lang w:eastAsia="zh-CN"/>
              </w:rPr>
            </w:pPr>
            <w:ins w:id="7543" w:author="R4-1809481" w:date="2018-07-10T13:16:00Z">
              <w:r w:rsidRPr="00997F14">
                <w:rPr>
                  <w:rFonts w:cs="Arial"/>
                  <w:lang w:eastAsia="zh-CN"/>
                </w:rPr>
                <w:t>-86.6</w:t>
              </w:r>
            </w:ins>
          </w:p>
        </w:tc>
        <w:tc>
          <w:tcPr>
            <w:tcW w:w="1554" w:type="dxa"/>
            <w:vAlign w:val="bottom"/>
          </w:tcPr>
          <w:p w14:paraId="6F107AE7" w14:textId="77777777" w:rsidR="00103B6A" w:rsidRPr="00997F14" w:rsidRDefault="00103B6A" w:rsidP="00081372">
            <w:pPr>
              <w:pStyle w:val="TAC"/>
              <w:rPr>
                <w:ins w:id="7544" w:author="R4-1809481" w:date="2018-07-10T13:16:00Z"/>
                <w:rFonts w:cs="Arial"/>
                <w:lang w:eastAsia="zh-CN"/>
              </w:rPr>
            </w:pPr>
            <w:ins w:id="7545" w:author="R4-1809481" w:date="2018-07-10T13:16:00Z">
              <w:r w:rsidRPr="00997F14">
                <w:rPr>
                  <w:rFonts w:cs="Arial"/>
                  <w:lang w:eastAsia="zh-CN"/>
                </w:rPr>
                <w:t>-86.3</w:t>
              </w:r>
            </w:ins>
          </w:p>
        </w:tc>
        <w:tc>
          <w:tcPr>
            <w:tcW w:w="1951" w:type="dxa"/>
            <w:vAlign w:val="bottom"/>
          </w:tcPr>
          <w:p w14:paraId="6647EF85" w14:textId="77777777" w:rsidR="00103B6A" w:rsidRPr="00997F14" w:rsidRDefault="00103B6A" w:rsidP="00081372">
            <w:pPr>
              <w:pStyle w:val="TAC"/>
              <w:rPr>
                <w:ins w:id="7546" w:author="R4-1809481" w:date="2018-07-10T13:16:00Z"/>
                <w:rFonts w:cs="Arial"/>
                <w:lang w:eastAsia="zh-CN"/>
              </w:rPr>
            </w:pPr>
            <w:ins w:id="7547" w:author="R4-1809481" w:date="2018-07-10T13:16:00Z">
              <w:r w:rsidRPr="00997F14">
                <w:rPr>
                  <w:rFonts w:cs="Arial"/>
                  <w:lang w:eastAsia="zh-CN"/>
                </w:rPr>
                <w:t>-85.</w:t>
              </w:r>
              <w:r>
                <w:rPr>
                  <w:rFonts w:cs="Arial" w:hint="eastAsia"/>
                  <w:lang w:eastAsia="zh-CN"/>
                </w:rPr>
                <w:t>8</w:t>
              </w:r>
            </w:ins>
          </w:p>
        </w:tc>
      </w:tr>
      <w:tr w:rsidR="00103B6A" w:rsidRPr="00B04564" w14:paraId="489EF446" w14:textId="77777777" w:rsidTr="00081372">
        <w:trPr>
          <w:trHeight w:val="279"/>
          <w:jc w:val="center"/>
          <w:ins w:id="7548" w:author="R4-1809481" w:date="2018-07-10T13:16:00Z"/>
        </w:trPr>
        <w:tc>
          <w:tcPr>
            <w:tcW w:w="1729" w:type="dxa"/>
            <w:vAlign w:val="center"/>
          </w:tcPr>
          <w:p w14:paraId="108788F6" w14:textId="77777777" w:rsidR="00103B6A" w:rsidRPr="00B04564" w:rsidRDefault="00103B6A" w:rsidP="00081372">
            <w:pPr>
              <w:pStyle w:val="TAC"/>
              <w:rPr>
                <w:ins w:id="7549" w:author="R4-1809481" w:date="2018-07-10T13:16:00Z"/>
                <w:rFonts w:cs="Arial"/>
              </w:rPr>
            </w:pPr>
            <w:ins w:id="7550" w:author="R4-1809481" w:date="2018-07-10T13:16:00Z">
              <w:r w:rsidRPr="00B04564">
                <w:rPr>
                  <w:rFonts w:cs="Arial"/>
                </w:rPr>
                <w:t xml:space="preserve">20, 25, 30, 40, 50, 60, 70, 80, 90, 100 </w:t>
              </w:r>
            </w:ins>
          </w:p>
        </w:tc>
        <w:tc>
          <w:tcPr>
            <w:tcW w:w="1414" w:type="dxa"/>
          </w:tcPr>
          <w:p w14:paraId="3A9E0CA0" w14:textId="77777777" w:rsidR="00103B6A" w:rsidRPr="00B04564" w:rsidRDefault="00103B6A" w:rsidP="00081372">
            <w:pPr>
              <w:pStyle w:val="TAC"/>
              <w:rPr>
                <w:ins w:id="7551" w:author="R4-1809481" w:date="2018-07-10T13:16:00Z"/>
                <w:rFonts w:cs="Arial"/>
                <w:lang w:eastAsia="zh-CN"/>
              </w:rPr>
            </w:pPr>
            <w:ins w:id="7552" w:author="R4-1809481" w:date="2018-07-10T13:16:00Z">
              <w:r w:rsidRPr="00B04564">
                <w:rPr>
                  <w:rFonts w:cs="Arial"/>
                  <w:lang w:eastAsia="zh-CN"/>
                </w:rPr>
                <w:t>30</w:t>
              </w:r>
            </w:ins>
          </w:p>
        </w:tc>
        <w:tc>
          <w:tcPr>
            <w:tcW w:w="2333" w:type="dxa"/>
            <w:vAlign w:val="center"/>
          </w:tcPr>
          <w:p w14:paraId="5C5725FF" w14:textId="77777777" w:rsidR="00103B6A" w:rsidRPr="00B04564" w:rsidRDefault="00103B6A" w:rsidP="00081372">
            <w:pPr>
              <w:pStyle w:val="TAC"/>
              <w:rPr>
                <w:ins w:id="7553" w:author="R4-1809481" w:date="2018-07-10T13:16:00Z"/>
                <w:rFonts w:cs="Arial"/>
                <w:lang w:eastAsia="zh-CN"/>
              </w:rPr>
            </w:pPr>
            <w:ins w:id="7554" w:author="R4-1809481" w:date="2018-07-10T13:16:00Z">
              <w:r w:rsidRPr="00B04564">
                <w:rPr>
                  <w:rFonts w:cs="Arial"/>
                  <w:lang w:eastAsia="zh-CN"/>
                </w:rPr>
                <w:t>G- FR1-A1-5</w:t>
              </w:r>
            </w:ins>
          </w:p>
        </w:tc>
        <w:tc>
          <w:tcPr>
            <w:tcW w:w="1554" w:type="dxa"/>
            <w:vAlign w:val="bottom"/>
          </w:tcPr>
          <w:p w14:paraId="1659999B" w14:textId="77777777" w:rsidR="00103B6A" w:rsidRPr="00997F14" w:rsidRDefault="00103B6A" w:rsidP="00081372">
            <w:pPr>
              <w:pStyle w:val="TAC"/>
              <w:rPr>
                <w:ins w:id="7555" w:author="R4-1809481" w:date="2018-07-10T13:16:00Z"/>
                <w:rFonts w:cs="Arial"/>
                <w:lang w:eastAsia="zh-CN"/>
              </w:rPr>
            </w:pPr>
            <w:ins w:id="7556" w:author="R4-1809481" w:date="2018-07-10T13:16:00Z">
              <w:r w:rsidRPr="00997F14">
                <w:rPr>
                  <w:rFonts w:cs="Arial"/>
                  <w:lang w:eastAsia="zh-CN"/>
                </w:rPr>
                <w:t>-86.9</w:t>
              </w:r>
            </w:ins>
          </w:p>
        </w:tc>
        <w:tc>
          <w:tcPr>
            <w:tcW w:w="1554" w:type="dxa"/>
            <w:vAlign w:val="bottom"/>
          </w:tcPr>
          <w:p w14:paraId="06668D5A" w14:textId="77777777" w:rsidR="00103B6A" w:rsidRPr="00997F14" w:rsidRDefault="00103B6A" w:rsidP="00081372">
            <w:pPr>
              <w:pStyle w:val="TAC"/>
              <w:rPr>
                <w:ins w:id="7557" w:author="R4-1809481" w:date="2018-07-10T13:16:00Z"/>
                <w:rFonts w:cs="Arial"/>
                <w:lang w:eastAsia="zh-CN"/>
              </w:rPr>
            </w:pPr>
            <w:ins w:id="7558" w:author="R4-1809481" w:date="2018-07-10T13:16:00Z">
              <w:r w:rsidRPr="00997F14">
                <w:rPr>
                  <w:rFonts w:cs="Arial"/>
                  <w:lang w:eastAsia="zh-CN"/>
                </w:rPr>
                <w:t>-86.6</w:t>
              </w:r>
            </w:ins>
          </w:p>
        </w:tc>
        <w:tc>
          <w:tcPr>
            <w:tcW w:w="1951" w:type="dxa"/>
            <w:vAlign w:val="bottom"/>
          </w:tcPr>
          <w:p w14:paraId="27497875" w14:textId="77777777" w:rsidR="00103B6A" w:rsidRPr="00997F14" w:rsidRDefault="00103B6A" w:rsidP="00081372">
            <w:pPr>
              <w:pStyle w:val="TAC"/>
              <w:rPr>
                <w:ins w:id="7559" w:author="R4-1809481" w:date="2018-07-10T13:16:00Z"/>
                <w:rFonts w:cs="Arial"/>
                <w:lang w:eastAsia="zh-CN"/>
              </w:rPr>
            </w:pPr>
            <w:ins w:id="7560" w:author="R4-1809481" w:date="2018-07-10T13:16:00Z">
              <w:r w:rsidRPr="00997F14">
                <w:rPr>
                  <w:rFonts w:cs="Arial"/>
                  <w:lang w:eastAsia="zh-CN"/>
                </w:rPr>
                <w:t>-86</w:t>
              </w:r>
              <w:r>
                <w:rPr>
                  <w:rFonts w:cs="Arial" w:hint="eastAsia"/>
                  <w:lang w:eastAsia="zh-CN"/>
                </w:rPr>
                <w:t>.1</w:t>
              </w:r>
            </w:ins>
          </w:p>
        </w:tc>
      </w:tr>
      <w:tr w:rsidR="00103B6A" w:rsidRPr="00B04564" w14:paraId="624907CC" w14:textId="77777777" w:rsidTr="00081372">
        <w:trPr>
          <w:trHeight w:val="279"/>
          <w:jc w:val="center"/>
          <w:ins w:id="7561" w:author="R4-1809481" w:date="2018-07-10T13:16:00Z"/>
        </w:trPr>
        <w:tc>
          <w:tcPr>
            <w:tcW w:w="1729" w:type="dxa"/>
            <w:vAlign w:val="center"/>
          </w:tcPr>
          <w:p w14:paraId="150DFE1E" w14:textId="77777777" w:rsidR="00103B6A" w:rsidRPr="00B04564" w:rsidRDefault="00103B6A" w:rsidP="00081372">
            <w:pPr>
              <w:pStyle w:val="TAC"/>
              <w:rPr>
                <w:ins w:id="7562" w:author="R4-1809481" w:date="2018-07-10T13:16:00Z"/>
                <w:rFonts w:cs="Arial"/>
              </w:rPr>
            </w:pPr>
            <w:ins w:id="7563" w:author="R4-1809481" w:date="2018-07-10T13:16:00Z">
              <w:r w:rsidRPr="00B04564">
                <w:rPr>
                  <w:rFonts w:cs="Arial"/>
                </w:rPr>
                <w:t xml:space="preserve">20, 25, 30, 40, 50, 60, 70, 80, 90, 100 </w:t>
              </w:r>
            </w:ins>
          </w:p>
        </w:tc>
        <w:tc>
          <w:tcPr>
            <w:tcW w:w="1414" w:type="dxa"/>
          </w:tcPr>
          <w:p w14:paraId="54DA92D3" w14:textId="77777777" w:rsidR="00103B6A" w:rsidRPr="00B04564" w:rsidRDefault="00103B6A" w:rsidP="00081372">
            <w:pPr>
              <w:pStyle w:val="TAC"/>
              <w:rPr>
                <w:ins w:id="7564" w:author="R4-1809481" w:date="2018-07-10T13:16:00Z"/>
                <w:rFonts w:cs="Arial"/>
                <w:lang w:eastAsia="zh-CN"/>
              </w:rPr>
            </w:pPr>
            <w:ins w:id="7565" w:author="R4-1809481" w:date="2018-07-10T13:16:00Z">
              <w:r w:rsidRPr="00B04564">
                <w:rPr>
                  <w:rFonts w:cs="Arial"/>
                  <w:lang w:eastAsia="zh-CN"/>
                </w:rPr>
                <w:t>60</w:t>
              </w:r>
            </w:ins>
          </w:p>
        </w:tc>
        <w:tc>
          <w:tcPr>
            <w:tcW w:w="2333" w:type="dxa"/>
            <w:vAlign w:val="center"/>
          </w:tcPr>
          <w:p w14:paraId="603F7EE5" w14:textId="77777777" w:rsidR="00103B6A" w:rsidRPr="00B04564" w:rsidRDefault="00103B6A" w:rsidP="00081372">
            <w:pPr>
              <w:pStyle w:val="TAC"/>
              <w:rPr>
                <w:ins w:id="7566" w:author="R4-1809481" w:date="2018-07-10T13:16:00Z"/>
                <w:rFonts w:cs="Arial"/>
                <w:lang w:eastAsia="zh-CN"/>
              </w:rPr>
            </w:pPr>
            <w:ins w:id="7567" w:author="R4-1809481" w:date="2018-07-10T13:16:00Z">
              <w:r w:rsidRPr="00B04564">
                <w:rPr>
                  <w:rFonts w:cs="Arial"/>
                  <w:lang w:eastAsia="zh-CN"/>
                </w:rPr>
                <w:t>G- FR1-A1-6</w:t>
              </w:r>
            </w:ins>
          </w:p>
        </w:tc>
        <w:tc>
          <w:tcPr>
            <w:tcW w:w="1554" w:type="dxa"/>
            <w:vAlign w:val="bottom"/>
          </w:tcPr>
          <w:p w14:paraId="7EF3F3A6" w14:textId="77777777" w:rsidR="00103B6A" w:rsidRPr="00997F14" w:rsidRDefault="00103B6A" w:rsidP="00081372">
            <w:pPr>
              <w:pStyle w:val="TAC"/>
              <w:rPr>
                <w:ins w:id="7568" w:author="R4-1809481" w:date="2018-07-10T13:16:00Z"/>
                <w:rFonts w:cs="Arial"/>
                <w:lang w:eastAsia="zh-CN"/>
              </w:rPr>
            </w:pPr>
            <w:ins w:id="7569" w:author="R4-1809481" w:date="2018-07-10T13:16:00Z">
              <w:r w:rsidRPr="00997F14">
                <w:rPr>
                  <w:rFonts w:cs="Arial"/>
                  <w:lang w:eastAsia="zh-CN"/>
                </w:rPr>
                <w:t>-87</w:t>
              </w:r>
            </w:ins>
          </w:p>
        </w:tc>
        <w:tc>
          <w:tcPr>
            <w:tcW w:w="1554" w:type="dxa"/>
            <w:vAlign w:val="bottom"/>
          </w:tcPr>
          <w:p w14:paraId="6FD72D0D" w14:textId="77777777" w:rsidR="00103B6A" w:rsidRPr="00997F14" w:rsidRDefault="00103B6A" w:rsidP="00081372">
            <w:pPr>
              <w:pStyle w:val="TAC"/>
              <w:rPr>
                <w:ins w:id="7570" w:author="R4-1809481" w:date="2018-07-10T13:16:00Z"/>
                <w:rFonts w:cs="Arial"/>
                <w:lang w:eastAsia="zh-CN"/>
              </w:rPr>
            </w:pPr>
            <w:ins w:id="7571" w:author="R4-1809481" w:date="2018-07-10T13:16:00Z">
              <w:r w:rsidRPr="00997F14">
                <w:rPr>
                  <w:rFonts w:cs="Arial"/>
                  <w:lang w:eastAsia="zh-CN"/>
                </w:rPr>
                <w:t>-86.7</w:t>
              </w:r>
            </w:ins>
          </w:p>
        </w:tc>
        <w:tc>
          <w:tcPr>
            <w:tcW w:w="1951" w:type="dxa"/>
            <w:vAlign w:val="bottom"/>
          </w:tcPr>
          <w:p w14:paraId="2CE82E68" w14:textId="77777777" w:rsidR="00103B6A" w:rsidRPr="00997F14" w:rsidRDefault="00103B6A" w:rsidP="00081372">
            <w:pPr>
              <w:pStyle w:val="TAC"/>
              <w:rPr>
                <w:ins w:id="7572" w:author="R4-1809481" w:date="2018-07-10T13:16:00Z"/>
                <w:rFonts w:cs="Arial"/>
                <w:lang w:eastAsia="zh-CN"/>
              </w:rPr>
            </w:pPr>
            <w:ins w:id="7573" w:author="R4-1809481" w:date="2018-07-10T13:16:00Z">
              <w:r w:rsidRPr="00997F14">
                <w:rPr>
                  <w:rFonts w:cs="Arial"/>
                  <w:lang w:eastAsia="zh-CN"/>
                </w:rPr>
                <w:t>-86.</w:t>
              </w:r>
              <w:r>
                <w:rPr>
                  <w:rFonts w:cs="Arial" w:hint="eastAsia"/>
                  <w:lang w:eastAsia="zh-CN"/>
                </w:rPr>
                <w:t>2</w:t>
              </w:r>
            </w:ins>
          </w:p>
        </w:tc>
      </w:tr>
      <w:tr w:rsidR="00103B6A" w:rsidRPr="00B04564" w14:paraId="3D31D93B" w14:textId="77777777" w:rsidTr="00081372">
        <w:trPr>
          <w:trHeight w:val="279"/>
          <w:jc w:val="center"/>
          <w:ins w:id="7574" w:author="R4-1809481" w:date="2018-07-10T13:16:00Z"/>
        </w:trPr>
        <w:tc>
          <w:tcPr>
            <w:tcW w:w="10535" w:type="dxa"/>
            <w:gridSpan w:val="6"/>
          </w:tcPr>
          <w:p w14:paraId="26BD09E8" w14:textId="77777777" w:rsidR="00103B6A" w:rsidRPr="00B04564" w:rsidRDefault="00103B6A" w:rsidP="00081372">
            <w:pPr>
              <w:pStyle w:val="TAN"/>
              <w:rPr>
                <w:ins w:id="7575" w:author="R4-1809481" w:date="2018-07-10T13:16:00Z"/>
                <w:rFonts w:cs="Arial"/>
                <w:lang w:eastAsia="zh-CN"/>
              </w:rPr>
            </w:pPr>
            <w:ins w:id="7576" w:author="R4-1809481" w:date="2018-07-10T13:16:00Z">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ins>
          </w:p>
        </w:tc>
      </w:tr>
    </w:tbl>
    <w:p w14:paraId="3C677F01" w14:textId="77777777" w:rsidR="00103B6A" w:rsidRDefault="00103B6A" w:rsidP="00103B6A">
      <w:pPr>
        <w:rPr>
          <w:ins w:id="7577" w:author="R4-1809481" w:date="2018-07-10T13:16:00Z"/>
          <w:i/>
          <w:color w:val="0000FF"/>
          <w:lang w:eastAsia="zh-CN"/>
        </w:rPr>
      </w:pPr>
    </w:p>
    <w:p w14:paraId="698029A5" w14:textId="77777777" w:rsidR="00103B6A" w:rsidRPr="00953267" w:rsidRDefault="00103B6A" w:rsidP="00103B6A">
      <w:pPr>
        <w:pStyle w:val="NO"/>
        <w:rPr>
          <w:ins w:id="7578" w:author="R4-1809481" w:date="2018-07-10T13:16:00Z"/>
          <w:rFonts w:cs="v4.2.0"/>
        </w:rPr>
      </w:pPr>
      <w:bookmarkStart w:id="7579" w:name="OLE_LINK317"/>
      <w:bookmarkStart w:id="7580" w:name="OLE_LINK318"/>
      <w:bookmarkStart w:id="7581" w:name="OLE_LINK319"/>
      <w:bookmarkStart w:id="7582" w:name="OLE_LINK320"/>
      <w:ins w:id="7583" w:author="R4-1809481" w:date="2018-07-10T13:16:00Z">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explanation of how the Mi</w:t>
        </w:r>
        <w:r>
          <w:rPr>
            <w:rFonts w:cs="v4.2.0"/>
          </w:rPr>
          <w:t xml:space="preserve">nimum Requirement has been </w:t>
        </w:r>
        <w:r>
          <w:rPr>
            <w:rFonts w:cs="v4.2.0" w:hint="eastAsia"/>
            <w:lang w:eastAsia="zh-CN"/>
          </w:rPr>
          <w:t>adjust</w:t>
        </w:r>
        <w:r w:rsidRPr="00953267">
          <w:rPr>
            <w:rFonts w:cs="v4.2.0"/>
          </w:rPr>
          <w:t xml:space="preserve">ed by the Test Tolerance is given in </w:t>
        </w:r>
        <w:r w:rsidRPr="00553AD1">
          <w:rPr>
            <w:rFonts w:cs="v4.2.0"/>
            <w:highlight w:val="yellow"/>
          </w:rPr>
          <w:t xml:space="preserve">Annex </w:t>
        </w:r>
        <w:r>
          <w:rPr>
            <w:rFonts w:cs="v4.2.0" w:hint="eastAsia"/>
            <w:highlight w:val="yellow"/>
            <w:lang w:eastAsia="zh-CN"/>
          </w:rPr>
          <w:t>C</w:t>
        </w:r>
        <w:r w:rsidRPr="00953267">
          <w:rPr>
            <w:rFonts w:cs="v4.2.0"/>
          </w:rPr>
          <w:t>.</w:t>
        </w:r>
        <w:bookmarkEnd w:id="7579"/>
        <w:bookmarkEnd w:id="7580"/>
      </w:ins>
    </w:p>
    <w:bookmarkEnd w:id="7581"/>
    <w:bookmarkEnd w:id="7582"/>
    <w:p w14:paraId="390A66C4" w14:textId="74CA8870" w:rsidR="00103B6A" w:rsidDel="00103B6A" w:rsidRDefault="00103B6A" w:rsidP="00775CF9">
      <w:pPr>
        <w:pStyle w:val="Guidance"/>
        <w:rPr>
          <w:del w:id="7584" w:author="R4-1809481" w:date="2018-07-10T13:17:00Z"/>
        </w:rPr>
      </w:pPr>
    </w:p>
    <w:p w14:paraId="27B7496A" w14:textId="77777777" w:rsidR="00D25FC8" w:rsidRDefault="00D25FC8" w:rsidP="00D25FC8">
      <w:pPr>
        <w:pStyle w:val="Heading2"/>
      </w:pPr>
      <w:bookmarkStart w:id="7585" w:name="_Toc519006169"/>
      <w:r>
        <w:t>7.3</w:t>
      </w:r>
      <w:r>
        <w:tab/>
        <w:t>Dynamic range</w:t>
      </w:r>
      <w:bookmarkEnd w:id="7195"/>
      <w:bookmarkEnd w:id="7196"/>
      <w:bookmarkEnd w:id="7585"/>
    </w:p>
    <w:p w14:paraId="3D8831FD" w14:textId="7A7E4D52" w:rsidR="00775CF9" w:rsidDel="004C0570" w:rsidRDefault="00775CF9" w:rsidP="00775CF9">
      <w:pPr>
        <w:pStyle w:val="Guidance"/>
        <w:rPr>
          <w:ins w:id="7586" w:author="R4-1809482" w:date="2018-07-10T13:19:00Z"/>
          <w:del w:id="7587" w:author="Huawei" w:date="2018-07-10T17:17:00Z"/>
        </w:rPr>
      </w:pPr>
      <w:bookmarkStart w:id="7588" w:name="_Toc481653310"/>
      <w:bookmarkStart w:id="7589" w:name="_Toc481685304"/>
      <w:del w:id="7590" w:author="Huawei" w:date="2018-07-10T17:17:00Z">
        <w:r w:rsidDel="004C0570">
          <w:delText>Detailed structure of the subclause is TBD.</w:delText>
        </w:r>
      </w:del>
    </w:p>
    <w:p w14:paraId="4C56C435" w14:textId="77777777" w:rsidR="00716814" w:rsidRPr="0065251A" w:rsidRDefault="00716814" w:rsidP="00716814">
      <w:pPr>
        <w:pStyle w:val="Heading3"/>
        <w:rPr>
          <w:ins w:id="7591" w:author="R4-1809482" w:date="2018-07-10T13:19:00Z"/>
        </w:rPr>
      </w:pPr>
      <w:bookmarkStart w:id="7592" w:name="_Toc506829576"/>
      <w:bookmarkStart w:id="7593" w:name="_Toc519006170"/>
      <w:ins w:id="7594" w:author="R4-1809482" w:date="2018-07-10T13:19:00Z">
        <w:r w:rsidRPr="0065251A">
          <w:t>7.3.1</w:t>
        </w:r>
        <w:r w:rsidRPr="0065251A">
          <w:tab/>
          <w:t>Definition and applicability</w:t>
        </w:r>
        <w:bookmarkEnd w:id="7592"/>
        <w:bookmarkEnd w:id="7593"/>
      </w:ins>
    </w:p>
    <w:p w14:paraId="37B2138D" w14:textId="77777777" w:rsidR="00716814" w:rsidRPr="00B04564" w:rsidRDefault="00716814" w:rsidP="00716814">
      <w:pPr>
        <w:rPr>
          <w:ins w:id="7595" w:author="R4-1809482" w:date="2018-07-10T13:19:00Z"/>
        </w:rPr>
      </w:pPr>
      <w:ins w:id="7596" w:author="R4-1809482" w:date="2018-07-10T13:19:00Z">
        <w:r w:rsidRPr="00B04564">
          <w:t xml:space="preserve">The dynamic range is specified as a measure of the capability of the receiver to receive a wanted signal in the presence of an interfering signal </w:t>
        </w:r>
        <w:bookmarkStart w:id="7597" w:name="_Hlk508114964"/>
        <w:r w:rsidRPr="00B04564">
          <w:t xml:space="preserve">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bookmarkEnd w:id="7597"/>
        <w:r w:rsidRPr="00B04564">
          <w:rPr>
            <w:rFonts w:hint="eastAsia"/>
            <w:i/>
            <w:lang w:val="en-US" w:eastAsia="zh-CN"/>
          </w:rPr>
          <w:t xml:space="preserve"> </w:t>
        </w:r>
        <w:r w:rsidRPr="00B04564">
          <w:t xml:space="preserve">inside the received </w:t>
        </w:r>
        <w:r w:rsidRPr="00B04564">
          <w:rPr>
            <w:i/>
          </w:rPr>
          <w:t>BS channel bandwidth</w:t>
        </w:r>
        <w:r w:rsidRPr="00B04564">
          <w:t>. In this condition, a throughput requirement shall be met for a specified reference measurement channel. The interfering signal for the dynamic range requirement is an AWGN signal.</w:t>
        </w:r>
      </w:ins>
    </w:p>
    <w:p w14:paraId="45A4CA16" w14:textId="77777777" w:rsidR="00716814" w:rsidRPr="0065251A" w:rsidRDefault="00716814" w:rsidP="00716814">
      <w:pPr>
        <w:pStyle w:val="Heading3"/>
        <w:rPr>
          <w:ins w:id="7598" w:author="R4-1809482" w:date="2018-07-10T13:19:00Z"/>
        </w:rPr>
      </w:pPr>
      <w:bookmarkStart w:id="7599" w:name="_Toc506829577"/>
      <w:bookmarkStart w:id="7600" w:name="_Toc519006171"/>
      <w:ins w:id="7601" w:author="R4-1809482" w:date="2018-07-10T13:19:00Z">
        <w:r w:rsidRPr="0065251A">
          <w:t>7.3.2</w:t>
        </w:r>
        <w:r w:rsidRPr="0065251A">
          <w:tab/>
          <w:t>Minimum requirement</w:t>
        </w:r>
        <w:bookmarkEnd w:id="7599"/>
        <w:bookmarkEnd w:id="7600"/>
      </w:ins>
    </w:p>
    <w:p w14:paraId="5DE97ADE" w14:textId="77777777" w:rsidR="00716814" w:rsidRPr="00121357" w:rsidRDefault="00716814" w:rsidP="00716814">
      <w:pPr>
        <w:rPr>
          <w:ins w:id="7602" w:author="R4-1809482" w:date="2018-07-10T13:19:00Z"/>
        </w:rPr>
      </w:pPr>
      <w:ins w:id="7603" w:author="R4-1809482" w:date="2018-07-10T13:19:00Z">
        <w:r w:rsidRPr="00121357">
          <w:t>The minimum requirement for BS t</w:t>
        </w:r>
        <w:r>
          <w:t>ype 1-C is in 3GPP TS 38.104 [2], subclause 7.3.2.</w:t>
        </w:r>
      </w:ins>
    </w:p>
    <w:p w14:paraId="611B7E6C" w14:textId="77777777" w:rsidR="00716814" w:rsidRPr="00073589" w:rsidRDefault="00716814" w:rsidP="00716814">
      <w:pPr>
        <w:rPr>
          <w:ins w:id="7604" w:author="R4-1809482" w:date="2018-07-10T13:19:00Z"/>
        </w:rPr>
      </w:pPr>
      <w:ins w:id="7605" w:author="R4-1809482" w:date="2018-07-10T13:19:00Z">
        <w:r w:rsidRPr="00121357">
          <w:t xml:space="preserve">The minimum requirement for BS type 1-H is in 3GPP TS </w:t>
        </w:r>
        <w:r>
          <w:t>38.104 [2], subclause 7.3.2.</w:t>
        </w:r>
      </w:ins>
    </w:p>
    <w:p w14:paraId="76CDE506" w14:textId="77777777" w:rsidR="00716814" w:rsidRPr="0065251A" w:rsidRDefault="00716814" w:rsidP="00716814">
      <w:pPr>
        <w:pStyle w:val="Heading3"/>
        <w:rPr>
          <w:ins w:id="7606" w:author="R4-1809482" w:date="2018-07-10T13:19:00Z"/>
        </w:rPr>
      </w:pPr>
      <w:bookmarkStart w:id="7607" w:name="_Toc506829578"/>
      <w:bookmarkStart w:id="7608" w:name="_Toc519006172"/>
      <w:ins w:id="7609" w:author="R4-1809482" w:date="2018-07-10T13:19:00Z">
        <w:r w:rsidRPr="0065251A">
          <w:t>7.3.3</w:t>
        </w:r>
        <w:r w:rsidRPr="0065251A">
          <w:tab/>
          <w:t>Test purpose</w:t>
        </w:r>
        <w:bookmarkEnd w:id="7607"/>
        <w:bookmarkEnd w:id="7608"/>
      </w:ins>
    </w:p>
    <w:p w14:paraId="53D817AE" w14:textId="77777777" w:rsidR="00716814" w:rsidRPr="00073589" w:rsidRDefault="00716814" w:rsidP="00716814">
      <w:pPr>
        <w:rPr>
          <w:ins w:id="7610" w:author="R4-1809482" w:date="2018-07-10T13:19:00Z"/>
          <w:rFonts w:cs="v4.2.0"/>
        </w:rPr>
      </w:pPr>
      <w:ins w:id="7611" w:author="R4-1809482" w:date="2018-07-10T13:19:00Z">
        <w:r w:rsidRPr="007332BE">
          <w:rPr>
            <w:rFonts w:cs="v4.2.0"/>
          </w:rPr>
          <w:t xml:space="preserve">To verify </w:t>
        </w:r>
        <w:r>
          <w:t xml:space="preserve">that </w:t>
        </w:r>
        <w:r w:rsidRPr="007332BE">
          <w:rPr>
            <w:rFonts w:cs="v4.2.0"/>
          </w:rPr>
          <w:t xml:space="preserve">the </w:t>
        </w:r>
        <w:r w:rsidRPr="007332BE">
          <w:t xml:space="preserve">BS </w:t>
        </w:r>
        <w:r>
          <w:t xml:space="preserve">type 1-C </w:t>
        </w:r>
        <w:r w:rsidRPr="007332BE">
          <w:t xml:space="preserve">receiver </w:t>
        </w:r>
        <w:r>
          <w:t xml:space="preserve">and each BS type 1-H </w:t>
        </w:r>
        <w:r w:rsidRPr="00073589">
          <w:rPr>
            <w:i/>
          </w:rPr>
          <w:t>TAB connector</w:t>
        </w:r>
        <w:r>
          <w:t xml:space="preserve"> receiver </w:t>
        </w:r>
        <w:r w:rsidRPr="007332BE">
          <w:t>dynamic range,</w:t>
        </w:r>
        <w:r w:rsidRPr="007332BE">
          <w:rPr>
            <w:rFonts w:cs="v4.2.0"/>
          </w:rPr>
          <w:t xml:space="preserve"> the relative throughput shall fulfil</w:t>
        </w:r>
        <w:r>
          <w:rPr>
            <w:rFonts w:cs="v4.2.0"/>
          </w:rPr>
          <w:t xml:space="preserve"> the specified limit.</w:t>
        </w:r>
      </w:ins>
    </w:p>
    <w:p w14:paraId="24115BD5" w14:textId="77777777" w:rsidR="00716814" w:rsidRPr="0065251A" w:rsidRDefault="00716814" w:rsidP="00716814">
      <w:pPr>
        <w:pStyle w:val="Heading3"/>
        <w:rPr>
          <w:ins w:id="7612" w:author="R4-1809482" w:date="2018-07-10T13:19:00Z"/>
        </w:rPr>
      </w:pPr>
      <w:bookmarkStart w:id="7613" w:name="_Toc506829579"/>
      <w:bookmarkStart w:id="7614" w:name="_Toc519006173"/>
      <w:ins w:id="7615" w:author="R4-1809482" w:date="2018-07-10T13:19:00Z">
        <w:r w:rsidRPr="0065251A">
          <w:t>7.3.4</w:t>
        </w:r>
        <w:r w:rsidRPr="0065251A">
          <w:tab/>
          <w:t>Method of test</w:t>
        </w:r>
        <w:bookmarkEnd w:id="7613"/>
        <w:bookmarkEnd w:id="7614"/>
        <w:r w:rsidRPr="0065251A">
          <w:t xml:space="preserve"> </w:t>
        </w:r>
      </w:ins>
    </w:p>
    <w:p w14:paraId="48FCCA41" w14:textId="77777777" w:rsidR="00716814" w:rsidRPr="0065251A" w:rsidRDefault="00716814" w:rsidP="00716814">
      <w:pPr>
        <w:pStyle w:val="Heading4"/>
        <w:rPr>
          <w:ins w:id="7616" w:author="R4-1809482" w:date="2018-07-10T13:19:00Z"/>
        </w:rPr>
      </w:pPr>
      <w:bookmarkStart w:id="7617" w:name="_Toc506829580"/>
      <w:bookmarkStart w:id="7618" w:name="_Toc519006174"/>
      <w:ins w:id="7619" w:author="R4-1809482" w:date="2018-07-10T13:19:00Z">
        <w:r w:rsidRPr="0065251A">
          <w:t>7.3.4.1</w:t>
        </w:r>
        <w:r w:rsidRPr="0065251A">
          <w:tab/>
          <w:t>Initial conditions</w:t>
        </w:r>
        <w:bookmarkEnd w:id="7617"/>
        <w:bookmarkEnd w:id="7618"/>
      </w:ins>
    </w:p>
    <w:p w14:paraId="24E7EB38" w14:textId="77777777" w:rsidR="00716814" w:rsidRPr="006113D0" w:rsidRDefault="00716814" w:rsidP="00716814">
      <w:pPr>
        <w:rPr>
          <w:ins w:id="7620" w:author="R4-1809482" w:date="2018-07-10T13:19:00Z"/>
        </w:rPr>
      </w:pPr>
      <w:ins w:id="7621" w:author="R4-1809482" w:date="2018-07-10T13:19:00Z">
        <w:r w:rsidRPr="006113D0">
          <w:t xml:space="preserve">Test environment: </w:t>
        </w:r>
      </w:ins>
    </w:p>
    <w:p w14:paraId="70378162" w14:textId="77777777" w:rsidR="00716814" w:rsidRPr="006113D0" w:rsidRDefault="00716814" w:rsidP="00716814">
      <w:pPr>
        <w:pStyle w:val="B1"/>
        <w:rPr>
          <w:ins w:id="7622" w:author="R4-1809482" w:date="2018-07-10T13:19:00Z"/>
        </w:rPr>
      </w:pPr>
      <w:ins w:id="7623" w:author="R4-1809482" w:date="2018-07-10T13:19:00Z">
        <w:r w:rsidRPr="006113D0">
          <w:t>-</w:t>
        </w:r>
        <w:r w:rsidRPr="006113D0">
          <w:tab/>
          <w:t xml:space="preserve">normal; see </w:t>
        </w:r>
        <w:r w:rsidRPr="005330FD">
          <w:rPr>
            <w:highlight w:val="yellow"/>
          </w:rPr>
          <w:t>annex clause X.x</w:t>
        </w:r>
        <w:r w:rsidRPr="006113D0">
          <w:t>.</w:t>
        </w:r>
      </w:ins>
    </w:p>
    <w:p w14:paraId="1C6B75BA" w14:textId="77777777" w:rsidR="00716814" w:rsidRPr="006113D0" w:rsidRDefault="00716814" w:rsidP="00716814">
      <w:pPr>
        <w:rPr>
          <w:ins w:id="7624" w:author="R4-1809482" w:date="2018-07-10T13:19:00Z"/>
        </w:rPr>
      </w:pPr>
      <w:ins w:id="7625" w:author="R4-1809482" w:date="2018-07-10T13:19:00Z">
        <w:r w:rsidRPr="006113D0">
          <w:lastRenderedPageBreak/>
          <w:t xml:space="preserve">RF channels to be tested for single carrier: </w:t>
        </w:r>
      </w:ins>
    </w:p>
    <w:p w14:paraId="6190346A" w14:textId="77777777" w:rsidR="00716814" w:rsidRPr="006113D0" w:rsidRDefault="00716814" w:rsidP="00716814">
      <w:pPr>
        <w:pStyle w:val="B1"/>
        <w:rPr>
          <w:ins w:id="7626" w:author="R4-1809482" w:date="2018-07-10T13:19:00Z"/>
        </w:rPr>
      </w:pPr>
      <w:ins w:id="7627" w:author="R4-1809482" w:date="2018-07-10T13:19:00Z">
        <w:r w:rsidRPr="006113D0">
          <w:t>-</w:t>
        </w:r>
        <w:r w:rsidRPr="006113D0">
          <w:tab/>
          <w:t xml:space="preserve">B, M and T; see </w:t>
        </w:r>
        <w:r w:rsidRPr="00FF14F0">
          <w:rPr>
            <w:highlight w:val="yellow"/>
          </w:rPr>
          <w:t>subclause 4.9.1</w:t>
        </w:r>
        <w:r w:rsidRPr="006113D0">
          <w:t>.</w:t>
        </w:r>
      </w:ins>
    </w:p>
    <w:p w14:paraId="7437AA29" w14:textId="77777777" w:rsidR="00716814" w:rsidRPr="0065251A" w:rsidRDefault="00716814" w:rsidP="00716814">
      <w:pPr>
        <w:pStyle w:val="Heading4"/>
        <w:rPr>
          <w:ins w:id="7628" w:author="R4-1809482" w:date="2018-07-10T13:19:00Z"/>
        </w:rPr>
      </w:pPr>
      <w:bookmarkStart w:id="7629" w:name="_Toc506829581"/>
      <w:bookmarkStart w:id="7630" w:name="_Toc519006175"/>
      <w:ins w:id="7631" w:author="R4-1809482" w:date="2018-07-10T13:19:00Z">
        <w:r w:rsidRPr="0065251A">
          <w:t>7.3.4.2</w:t>
        </w:r>
        <w:r w:rsidRPr="0065251A">
          <w:tab/>
          <w:t>Procedure</w:t>
        </w:r>
        <w:bookmarkEnd w:id="7629"/>
        <w:bookmarkEnd w:id="7630"/>
      </w:ins>
    </w:p>
    <w:p w14:paraId="1687D711" w14:textId="77777777" w:rsidR="00716814" w:rsidRDefault="00716814" w:rsidP="00716814">
      <w:pPr>
        <w:pStyle w:val="CommentText"/>
        <w:rPr>
          <w:ins w:id="7632" w:author="R4-1809482" w:date="2018-07-10T13:19:00Z"/>
          <w:i/>
        </w:rPr>
      </w:pPr>
      <w:ins w:id="7633" w:author="R4-1809482" w:date="2018-07-10T13:19:00Z">
        <w:r w:rsidRPr="006113D0">
          <w:t xml:space="preserve">The minimum requirement is applied to all </w:t>
        </w:r>
        <w:r w:rsidRPr="00073589">
          <w:t>connectors under test.</w:t>
        </w:r>
      </w:ins>
    </w:p>
    <w:p w14:paraId="74525780" w14:textId="77777777" w:rsidR="00716814" w:rsidRPr="006113D0" w:rsidRDefault="00716814" w:rsidP="00716814">
      <w:pPr>
        <w:pStyle w:val="CommentText"/>
        <w:rPr>
          <w:ins w:id="7634" w:author="R4-1809482" w:date="2018-07-10T13:19:00Z"/>
        </w:rPr>
      </w:pPr>
      <w:ins w:id="7635" w:author="R4-1809482" w:date="2018-07-10T13:19:00Z">
        <w:r>
          <w:t xml:space="preserve">For BS type 1-H </w:t>
        </w:r>
        <w:r w:rsidRPr="006113D0">
          <w:t xml:space="preserve">the procedure is repeated until all </w:t>
        </w:r>
        <w:r w:rsidRPr="00073589">
          <w:rPr>
            <w:i/>
          </w:rPr>
          <w:t>TAB c</w:t>
        </w:r>
        <w:r w:rsidRPr="006113D0">
          <w:rPr>
            <w:i/>
          </w:rPr>
          <w:t>onnectors</w:t>
        </w:r>
        <w:r w:rsidRPr="006113D0">
          <w:t xml:space="preserve"> necessary to demonstrate conformance have been tested; see subclause 7.1.</w:t>
        </w:r>
      </w:ins>
    </w:p>
    <w:p w14:paraId="15F3CFC6"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ins w:id="7636" w:author="R4-1809482" w:date="2018-07-10T13:19:00Z"/>
          <w:rFonts w:eastAsia="Times New Roman" w:cs="v4.2.0"/>
          <w:lang w:eastAsia="x-none"/>
        </w:rPr>
      </w:pPr>
      <w:ins w:id="7637" w:author="R4-1809482" w:date="2018-07-10T13:19:00Z">
        <w:r w:rsidRPr="0050294D">
          <w:rPr>
            <w:rFonts w:eastAsia="Times New Roman" w:cs="v4.2.0"/>
            <w:lang w:eastAsia="x-none"/>
          </w:rPr>
          <w:t xml:space="preserve">Connect the connector under test to measurement equipment as shown in annex </w:t>
        </w:r>
        <w:r w:rsidRPr="0050294D">
          <w:rPr>
            <w:rFonts w:eastAsia="Times New Roman" w:cs="v4.2.0"/>
            <w:highlight w:val="yellow"/>
            <w:lang w:eastAsia="x-none"/>
          </w:rPr>
          <w:t>subclause X.x.</w:t>
        </w:r>
        <w:r w:rsidRPr="0050294D">
          <w:rPr>
            <w:rFonts w:eastAsia="Times New Roman" w:cs="v4.2.0"/>
            <w:lang w:eastAsia="x-none"/>
          </w:rPr>
          <w:t xml:space="preserve"> All connectors not under test shall be terminated.</w:t>
        </w:r>
      </w:ins>
    </w:p>
    <w:p w14:paraId="4576A596"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ins w:id="7638" w:author="R4-1809482" w:date="2018-07-10T13:19:00Z"/>
          <w:rFonts w:eastAsia="Times New Roman" w:cs="v4.2.0"/>
          <w:lang w:eastAsia="x-none"/>
        </w:rPr>
      </w:pPr>
      <w:ins w:id="7639" w:author="R4-1809482" w:date="2018-07-10T13:19:00Z">
        <w:r w:rsidRPr="0050294D">
          <w:rPr>
            <w:rFonts w:eastAsia="Times New Roman" w:cs="v4.2.0"/>
            <w:lang w:eastAsia="x-none"/>
          </w:rPr>
          <w:t>Set the signal generator for the wanted signal to transmit as specified in table 7.3.5-1 to table 7.3.5-3 according to the appropriate BS class.</w:t>
        </w:r>
      </w:ins>
    </w:p>
    <w:p w14:paraId="73BB5058"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ins w:id="7640" w:author="R4-1809482" w:date="2018-07-10T13:19:00Z"/>
          <w:rFonts w:eastAsia="Times New Roman" w:cs="v4.2.0"/>
          <w:lang w:eastAsia="x-none"/>
        </w:rPr>
      </w:pPr>
      <w:ins w:id="7641" w:author="R4-1809482" w:date="2018-07-10T13:19:00Z">
        <w:r w:rsidRPr="0050294D">
          <w:rPr>
            <w:rFonts w:eastAsia="Times New Roman" w:cs="v4.2.0"/>
            <w:lang w:eastAsia="x-none"/>
          </w:rPr>
          <w:t>Set the Signal generator for the AWGN interfering signal at the same frequency as the wanted signal to transmit as specified in table 7.3.5-1 to table 7.3.5-3 accord</w:t>
        </w:r>
        <w:r>
          <w:rPr>
            <w:rFonts w:eastAsia="Times New Roman" w:cs="v4.2.0"/>
            <w:lang w:eastAsia="x-none"/>
          </w:rPr>
          <w:t>ing to the appropriate BS class</w:t>
        </w:r>
        <w:r w:rsidRPr="0050294D">
          <w:rPr>
            <w:rFonts w:eastAsia="Times New Roman" w:cs="v4.2.0"/>
            <w:lang w:eastAsia="x-none"/>
          </w:rPr>
          <w:t>.</w:t>
        </w:r>
      </w:ins>
    </w:p>
    <w:p w14:paraId="74062C89"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ins w:id="7642" w:author="R4-1809482" w:date="2018-07-10T13:19:00Z"/>
          <w:rFonts w:eastAsia="Times New Roman" w:cs="v4.2.0"/>
          <w:lang w:eastAsia="x-none"/>
        </w:rPr>
      </w:pPr>
      <w:ins w:id="7643" w:author="R4-1809482" w:date="2018-07-10T13:19:00Z">
        <w:r w:rsidRPr="0050294D">
          <w:rPr>
            <w:rFonts w:eastAsia="Times New Roman" w:cs="v4.2.0"/>
            <w:lang w:eastAsia="x-none"/>
          </w:rPr>
          <w:t xml:space="preserve">Measure the throughput according to </w:t>
        </w:r>
        <w:r w:rsidRPr="0050294D">
          <w:rPr>
            <w:rFonts w:eastAsia="Times New Roman" w:cs="v4.2.0"/>
            <w:highlight w:val="yellow"/>
            <w:lang w:eastAsia="x-none"/>
          </w:rPr>
          <w:t>annex X</w:t>
        </w:r>
        <w:r w:rsidRPr="0050294D">
          <w:rPr>
            <w:rFonts w:eastAsia="Times New Roman" w:cs="v4.2.0"/>
            <w:lang w:eastAsia="x-none"/>
          </w:rPr>
          <w:t>.</w:t>
        </w:r>
      </w:ins>
    </w:p>
    <w:p w14:paraId="2BE78B9E" w14:textId="77777777" w:rsidR="00716814" w:rsidRPr="006B363E" w:rsidRDefault="00716814" w:rsidP="00716814">
      <w:pPr>
        <w:rPr>
          <w:ins w:id="7644" w:author="R4-1809482" w:date="2018-07-10T13:19:00Z"/>
        </w:rPr>
      </w:pPr>
      <w:ins w:id="7645" w:author="R4-1809482" w:date="2018-07-10T13:19:00Z">
        <w:r w:rsidRPr="006B363E">
          <w:t xml:space="preserve">In addition, </w:t>
        </w:r>
        <w:r w:rsidRPr="006B363E">
          <w:rPr>
            <w:snapToGrid w:val="0"/>
            <w:lang w:eastAsia="zh-CN"/>
          </w:rPr>
          <w:t xml:space="preserve">for a multi-band capable BS type 1-C or a </w:t>
        </w:r>
        <w:r w:rsidRPr="006B363E">
          <w:rPr>
            <w:i/>
            <w:snapToGrid w:val="0"/>
            <w:lang w:eastAsia="zh-CN"/>
          </w:rPr>
          <w:t>multi-band</w:t>
        </w:r>
        <w:r w:rsidRPr="006B363E">
          <w:rPr>
            <w:snapToGrid w:val="0"/>
            <w:lang w:eastAsia="zh-CN"/>
          </w:rPr>
          <w:t xml:space="preserve"> </w:t>
        </w:r>
        <w:r w:rsidRPr="006B363E">
          <w:rPr>
            <w:i/>
            <w:snapToGrid w:val="0"/>
            <w:lang w:eastAsia="zh-CN"/>
          </w:rPr>
          <w:t>TAB connector</w:t>
        </w:r>
        <w:r w:rsidRPr="006B363E">
          <w:rPr>
            <w:snapToGrid w:val="0"/>
            <w:lang w:eastAsia="zh-CN"/>
          </w:rPr>
          <w:t xml:space="preserve"> from a BS type 1-H</w:t>
        </w:r>
        <w:r w:rsidRPr="006B363E">
          <w:t>, the following steps shall apply:</w:t>
        </w:r>
      </w:ins>
    </w:p>
    <w:p w14:paraId="6CE3EC03"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ins w:id="7646" w:author="R4-1809482" w:date="2018-07-10T13:19:00Z"/>
        </w:rPr>
      </w:pPr>
      <w:ins w:id="7647" w:author="R4-1809482" w:date="2018-07-10T13:19:00Z">
        <w:r w:rsidRPr="0050294D">
          <w:t xml:space="preserve">For </w:t>
        </w:r>
        <w:r w:rsidRPr="0050294D">
          <w:rPr>
            <w:snapToGrid w:val="0"/>
            <w:lang w:eastAsia="zh-CN"/>
          </w:rPr>
          <w:t xml:space="preserve">multi-band capable BS type 1-C or a </w:t>
        </w:r>
        <w:r w:rsidRPr="0050294D">
          <w:rPr>
            <w:i/>
            <w:snapToGrid w:val="0"/>
            <w:lang w:eastAsia="zh-CN"/>
          </w:rPr>
          <w:t>multi-band</w:t>
        </w:r>
        <w:r w:rsidRPr="0050294D">
          <w:rPr>
            <w:snapToGrid w:val="0"/>
            <w:lang w:eastAsia="zh-CN"/>
          </w:rPr>
          <w:t xml:space="preserve"> </w:t>
        </w:r>
        <w:r w:rsidRPr="0050294D">
          <w:rPr>
            <w:i/>
            <w:snapToGrid w:val="0"/>
            <w:lang w:eastAsia="zh-CN"/>
          </w:rPr>
          <w:t>TAB connector</w:t>
        </w:r>
        <w:r w:rsidRPr="0050294D">
          <w:rPr>
            <w:snapToGrid w:val="0"/>
            <w:lang w:eastAsia="zh-CN"/>
          </w:rPr>
          <w:t xml:space="preserve"> from a BS type 1-H</w:t>
        </w:r>
        <w:r w:rsidRPr="0050294D">
          <w:t xml:space="preserve"> and single band tests, repeat the steps above per involved band where single band test configurations and test models shall apply with no carrier activated in the other band.</w:t>
        </w:r>
      </w:ins>
    </w:p>
    <w:p w14:paraId="7EE21118" w14:textId="77777777" w:rsidR="00716814" w:rsidRPr="0065251A" w:rsidRDefault="00716814" w:rsidP="00716814">
      <w:pPr>
        <w:pStyle w:val="Heading3"/>
        <w:rPr>
          <w:ins w:id="7648" w:author="R4-1809482" w:date="2018-07-10T13:19:00Z"/>
        </w:rPr>
      </w:pPr>
      <w:bookmarkStart w:id="7649" w:name="_Toc506829582"/>
      <w:bookmarkStart w:id="7650" w:name="_Toc519006176"/>
      <w:ins w:id="7651" w:author="R4-1809482" w:date="2018-07-10T13:19:00Z">
        <w:r w:rsidRPr="0065251A">
          <w:t>7.3.5</w:t>
        </w:r>
        <w:r w:rsidRPr="0065251A">
          <w:tab/>
          <w:t>Test requirements</w:t>
        </w:r>
        <w:bookmarkEnd w:id="7649"/>
        <w:bookmarkEnd w:id="7650"/>
      </w:ins>
    </w:p>
    <w:p w14:paraId="41B6B609" w14:textId="77777777" w:rsidR="00716814" w:rsidRPr="008C4DFC" w:rsidRDefault="00716814" w:rsidP="00716814">
      <w:pPr>
        <w:rPr>
          <w:ins w:id="7652" w:author="R4-1809482" w:date="2018-07-10T13:19:00Z"/>
        </w:rPr>
      </w:pPr>
      <w:ins w:id="7653" w:author="R4-1809482" w:date="2018-07-10T13:19:00Z">
        <w:r w:rsidRPr="008C4DFC">
          <w:t xml:space="preserve">For NR, the throughput shall be ≥ 95% of the maximum throughput of the reference measurement channel as specified in Annex A with parameters specified in </w:t>
        </w:r>
        <w:r>
          <w:t>table</w:t>
        </w:r>
        <w:r w:rsidRPr="008C4DFC">
          <w:t xml:space="preserve"> 7.3.2-1 for Wide Area BS, in </w:t>
        </w:r>
        <w:r>
          <w:t>table</w:t>
        </w:r>
        <w:r w:rsidRPr="008C4DFC">
          <w:t xml:space="preserve"> 7.3.2-2 for Medium Range BS and in </w:t>
        </w:r>
        <w:r>
          <w:t>table</w:t>
        </w:r>
        <w:r w:rsidRPr="008C4DFC">
          <w:t xml:space="preserve"> 7.3.2-3 for Local Area BS.</w:t>
        </w:r>
      </w:ins>
    </w:p>
    <w:p w14:paraId="19725BE7" w14:textId="77777777" w:rsidR="00716814" w:rsidRPr="00452AA4" w:rsidRDefault="00716814">
      <w:pPr>
        <w:pStyle w:val="TH"/>
        <w:rPr>
          <w:ins w:id="7654" w:author="R4-1809482" w:date="2018-07-10T13:19:00Z"/>
        </w:rPr>
        <w:pPrChange w:id="7655" w:author="R4-1809482" w:date="2018-07-10T13:20:00Z">
          <w:pPr>
            <w:pStyle w:val="TH"/>
            <w:outlineLvl w:val="0"/>
          </w:pPr>
        </w:pPrChange>
      </w:pPr>
      <w:ins w:id="7656" w:author="R4-1809482" w:date="2018-07-10T13:19:00Z">
        <w:r w:rsidRPr="00452AA4">
          <w:lastRenderedPageBreak/>
          <w:t>Table 7.3.</w:t>
        </w:r>
        <w:r>
          <w:t>5</w:t>
        </w:r>
        <w:r w:rsidRPr="00452AA4">
          <w:t>-1</w:t>
        </w:r>
        <w:r>
          <w:t>: Wide Area BS dynamic range</w:t>
        </w:r>
      </w:ins>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0AE97DB5" w14:textId="77777777" w:rsidTr="00081372">
        <w:trPr>
          <w:cantSplit/>
          <w:jc w:val="center"/>
          <w:ins w:id="7657" w:author="R4-1809482" w:date="2018-07-10T13:19:00Z"/>
        </w:trPr>
        <w:tc>
          <w:tcPr>
            <w:tcW w:w="1417" w:type="dxa"/>
            <w:vAlign w:val="center"/>
          </w:tcPr>
          <w:p w14:paraId="533C5E38" w14:textId="77777777" w:rsidR="00716814" w:rsidRPr="00B04564" w:rsidRDefault="00716814" w:rsidP="00081372">
            <w:pPr>
              <w:pStyle w:val="TAH"/>
              <w:rPr>
                <w:ins w:id="7658" w:author="R4-1809482" w:date="2018-07-10T13:19:00Z"/>
                <w:rFonts w:cs="v5.0.0"/>
              </w:rPr>
            </w:pPr>
          </w:p>
          <w:p w14:paraId="4DF7781D" w14:textId="77777777" w:rsidR="00716814" w:rsidRPr="00B04564" w:rsidRDefault="00716814" w:rsidP="00081372">
            <w:pPr>
              <w:pStyle w:val="TAH"/>
              <w:rPr>
                <w:ins w:id="7659" w:author="R4-1809482" w:date="2018-07-10T13:19:00Z"/>
                <w:rFonts w:cs="v5.0.0"/>
              </w:rPr>
            </w:pPr>
            <w:ins w:id="7660" w:author="R4-1809482" w:date="2018-07-10T13:19:00Z">
              <w:r w:rsidRPr="00B04564">
                <w:rPr>
                  <w:rFonts w:cs="v5.0.0"/>
                  <w:i/>
                </w:rPr>
                <w:t>BS channel bandwidth</w:t>
              </w:r>
              <w:r w:rsidRPr="00B04564">
                <w:rPr>
                  <w:rFonts w:cs="v5.0.0"/>
                </w:rPr>
                <w:t xml:space="preserve"> [MHz]</w:t>
              </w:r>
            </w:ins>
          </w:p>
        </w:tc>
        <w:tc>
          <w:tcPr>
            <w:tcW w:w="1417" w:type="dxa"/>
          </w:tcPr>
          <w:p w14:paraId="29C7CE59" w14:textId="77777777" w:rsidR="00716814" w:rsidRPr="00B04564" w:rsidRDefault="00716814" w:rsidP="00081372">
            <w:pPr>
              <w:pStyle w:val="TAH"/>
              <w:rPr>
                <w:ins w:id="7661" w:author="R4-1809482" w:date="2018-07-10T13:19:00Z"/>
                <w:rFonts w:cs="v5.0.0"/>
                <w:lang w:eastAsia="zh-CN"/>
              </w:rPr>
            </w:pPr>
            <w:ins w:id="7662" w:author="R4-1809482" w:date="2018-07-10T13:19:00Z">
              <w:r w:rsidRPr="00B04564">
                <w:rPr>
                  <w:rFonts w:cs="v5.0.0"/>
                  <w:lang w:eastAsia="zh-CN"/>
                </w:rPr>
                <w:t>S</w:t>
              </w:r>
              <w:r w:rsidRPr="00B04564">
                <w:rPr>
                  <w:rFonts w:cs="v5.0.0" w:hint="eastAsia"/>
                  <w:lang w:eastAsia="zh-CN"/>
                </w:rPr>
                <w:t>ubcarrier spacing [kHz]</w:t>
              </w:r>
            </w:ins>
          </w:p>
        </w:tc>
        <w:tc>
          <w:tcPr>
            <w:tcW w:w="1417" w:type="dxa"/>
          </w:tcPr>
          <w:p w14:paraId="7143EFB1" w14:textId="77777777" w:rsidR="00716814" w:rsidRPr="00B04564" w:rsidRDefault="00716814" w:rsidP="00081372">
            <w:pPr>
              <w:pStyle w:val="TAH"/>
              <w:rPr>
                <w:ins w:id="7663" w:author="R4-1809482" w:date="2018-07-10T13:19:00Z"/>
                <w:rFonts w:cs="v5.0.0"/>
              </w:rPr>
            </w:pPr>
            <w:ins w:id="7664" w:author="R4-1809482" w:date="2018-07-10T13:19:00Z">
              <w:r w:rsidRPr="00B04564">
                <w:rPr>
                  <w:rFonts w:cs="v5.0.0"/>
                </w:rPr>
                <w:t>Reference measurement channel</w:t>
              </w:r>
            </w:ins>
          </w:p>
        </w:tc>
        <w:tc>
          <w:tcPr>
            <w:tcW w:w="1417" w:type="dxa"/>
          </w:tcPr>
          <w:p w14:paraId="564F3E74" w14:textId="77777777" w:rsidR="00716814" w:rsidRPr="00B04564" w:rsidRDefault="00716814" w:rsidP="00081372">
            <w:pPr>
              <w:pStyle w:val="TAH"/>
              <w:rPr>
                <w:ins w:id="7665" w:author="R4-1809482" w:date="2018-07-10T13:19:00Z"/>
                <w:rFonts w:cs="v5.0.0"/>
              </w:rPr>
            </w:pPr>
            <w:ins w:id="7666" w:author="R4-1809482" w:date="2018-07-10T13:19:00Z">
              <w:r w:rsidRPr="00B04564">
                <w:rPr>
                  <w:rFonts w:cs="v5.0.0"/>
                </w:rPr>
                <w:t>Wanted signal mean power [dBm]</w:t>
              </w:r>
            </w:ins>
          </w:p>
        </w:tc>
        <w:tc>
          <w:tcPr>
            <w:tcW w:w="1417" w:type="dxa"/>
          </w:tcPr>
          <w:p w14:paraId="391BCA5F" w14:textId="77777777" w:rsidR="00716814" w:rsidRPr="00B04564" w:rsidRDefault="00716814" w:rsidP="00081372">
            <w:pPr>
              <w:pStyle w:val="TAH"/>
              <w:rPr>
                <w:ins w:id="7667" w:author="R4-1809482" w:date="2018-07-10T13:19:00Z"/>
                <w:rFonts w:cs="v5.0.0"/>
              </w:rPr>
            </w:pPr>
            <w:ins w:id="7668" w:author="R4-1809482" w:date="2018-07-10T13:19:00Z">
              <w:r w:rsidRPr="00B04564">
                <w:rPr>
                  <w:rFonts w:cs="v5.0.0"/>
                </w:rPr>
                <w:t xml:space="preserve">Interfering signal mean power [dBm] / </w:t>
              </w:r>
              <w:r w:rsidRPr="00B04564">
                <w:t>BW</w:t>
              </w:r>
              <w:r w:rsidRPr="00B04564">
                <w:rPr>
                  <w:vertAlign w:val="subscript"/>
                </w:rPr>
                <w:t>Config</w:t>
              </w:r>
            </w:ins>
          </w:p>
        </w:tc>
        <w:tc>
          <w:tcPr>
            <w:tcW w:w="1417" w:type="dxa"/>
          </w:tcPr>
          <w:p w14:paraId="7A2F7D5E" w14:textId="77777777" w:rsidR="00716814" w:rsidRPr="00B04564" w:rsidRDefault="00716814" w:rsidP="00081372">
            <w:pPr>
              <w:pStyle w:val="TAH"/>
              <w:rPr>
                <w:ins w:id="7669" w:author="R4-1809482" w:date="2018-07-10T13:19:00Z"/>
                <w:rFonts w:cs="v5.0.0"/>
              </w:rPr>
            </w:pPr>
            <w:ins w:id="7670" w:author="R4-1809482" w:date="2018-07-10T13:19:00Z">
              <w:r w:rsidRPr="00B04564">
                <w:rPr>
                  <w:rFonts w:cs="v5.0.0"/>
                </w:rPr>
                <w:t>Type of interfering signal</w:t>
              </w:r>
            </w:ins>
          </w:p>
        </w:tc>
      </w:tr>
      <w:tr w:rsidR="00716814" w:rsidRPr="0050294D" w14:paraId="6C232981" w14:textId="77777777" w:rsidTr="00081372">
        <w:trPr>
          <w:cantSplit/>
          <w:jc w:val="center"/>
          <w:ins w:id="7671" w:author="R4-1809482" w:date="2018-07-10T13:19:00Z"/>
        </w:trPr>
        <w:tc>
          <w:tcPr>
            <w:tcW w:w="1417" w:type="dxa"/>
            <w:vMerge w:val="restart"/>
            <w:vAlign w:val="center"/>
          </w:tcPr>
          <w:p w14:paraId="3A88344A" w14:textId="77777777" w:rsidR="00716814" w:rsidRPr="00B04564" w:rsidRDefault="00716814" w:rsidP="00081372">
            <w:pPr>
              <w:pStyle w:val="TAC"/>
              <w:rPr>
                <w:ins w:id="7672" w:author="R4-1809482" w:date="2018-07-10T13:19:00Z"/>
                <w:rFonts w:cs="v5.0.0"/>
                <w:lang w:eastAsia="zh-CN"/>
              </w:rPr>
            </w:pPr>
            <w:ins w:id="7673" w:author="R4-1809482" w:date="2018-07-10T13:19:00Z">
              <w:r w:rsidRPr="00B04564">
                <w:rPr>
                  <w:rFonts w:cs="v5.0.0" w:hint="eastAsia"/>
                  <w:lang w:eastAsia="zh-CN"/>
                </w:rPr>
                <w:t>5</w:t>
              </w:r>
            </w:ins>
          </w:p>
        </w:tc>
        <w:tc>
          <w:tcPr>
            <w:tcW w:w="1417" w:type="dxa"/>
          </w:tcPr>
          <w:p w14:paraId="164AC2D1" w14:textId="77777777" w:rsidR="00716814" w:rsidRPr="00B04564" w:rsidRDefault="00716814" w:rsidP="00081372">
            <w:pPr>
              <w:pStyle w:val="TAC"/>
              <w:rPr>
                <w:ins w:id="7674" w:author="R4-1809482" w:date="2018-07-10T13:19:00Z"/>
                <w:rFonts w:cs="v5.0.0"/>
                <w:lang w:eastAsia="zh-CN"/>
              </w:rPr>
            </w:pPr>
            <w:ins w:id="7675" w:author="R4-1809482" w:date="2018-07-10T13:19:00Z">
              <w:r w:rsidRPr="00B04564">
                <w:rPr>
                  <w:rFonts w:cs="v5.0.0" w:hint="eastAsia"/>
                  <w:lang w:eastAsia="zh-CN"/>
                </w:rPr>
                <w:t>15</w:t>
              </w:r>
            </w:ins>
          </w:p>
        </w:tc>
        <w:tc>
          <w:tcPr>
            <w:tcW w:w="1417" w:type="dxa"/>
            <w:vAlign w:val="center"/>
          </w:tcPr>
          <w:p w14:paraId="4D208DCA" w14:textId="77777777" w:rsidR="00716814" w:rsidRPr="00B04564" w:rsidRDefault="00716814" w:rsidP="00081372">
            <w:pPr>
              <w:pStyle w:val="TAC"/>
              <w:rPr>
                <w:ins w:id="7676" w:author="R4-1809482" w:date="2018-07-10T13:19:00Z"/>
                <w:rFonts w:cs="v5.0.0"/>
              </w:rPr>
            </w:pPr>
            <w:ins w:id="7677" w:author="R4-1809482" w:date="2018-07-10T13:19:00Z">
              <w:r w:rsidRPr="00B04564">
                <w:t>G-FR1-A2-1</w:t>
              </w:r>
            </w:ins>
          </w:p>
        </w:tc>
        <w:tc>
          <w:tcPr>
            <w:tcW w:w="1417" w:type="dxa"/>
            <w:vAlign w:val="bottom"/>
          </w:tcPr>
          <w:p w14:paraId="74EC4B42" w14:textId="77777777" w:rsidR="00716814" w:rsidRPr="0050294D" w:rsidRDefault="00716814" w:rsidP="00081372">
            <w:pPr>
              <w:pStyle w:val="TAC"/>
              <w:rPr>
                <w:ins w:id="7678" w:author="R4-1809482" w:date="2018-07-10T13:19:00Z"/>
                <w:rFonts w:cs="v5.0.0"/>
                <w:lang w:eastAsia="zh-CN"/>
              </w:rPr>
            </w:pPr>
            <w:ins w:id="7679" w:author="R4-1809482" w:date="2018-07-10T13:19:00Z">
              <w:r w:rsidRPr="0050294D">
                <w:rPr>
                  <w:rFonts w:cs="v5.0.0"/>
                  <w:lang w:eastAsia="zh-CN"/>
                </w:rPr>
                <w:t>-70.4</w:t>
              </w:r>
            </w:ins>
          </w:p>
        </w:tc>
        <w:tc>
          <w:tcPr>
            <w:tcW w:w="1417" w:type="dxa"/>
            <w:vMerge w:val="restart"/>
            <w:vAlign w:val="center"/>
          </w:tcPr>
          <w:p w14:paraId="28100AC1" w14:textId="77777777" w:rsidR="00716814" w:rsidRPr="00B04564" w:rsidRDefault="00716814" w:rsidP="00081372">
            <w:pPr>
              <w:pStyle w:val="TAC"/>
              <w:rPr>
                <w:ins w:id="7680" w:author="R4-1809482" w:date="2018-07-10T13:19:00Z"/>
                <w:rFonts w:cs="v5.0.0"/>
                <w:lang w:eastAsia="zh-CN"/>
              </w:rPr>
            </w:pPr>
            <w:ins w:id="7681" w:author="R4-1809482" w:date="2018-07-10T13:19:00Z">
              <w:r w:rsidRPr="00B04564">
                <w:rPr>
                  <w:rFonts w:cs="v5.0.0" w:hint="eastAsia"/>
                  <w:lang w:eastAsia="zh-CN"/>
                </w:rPr>
                <w:t>-82.5</w:t>
              </w:r>
            </w:ins>
          </w:p>
        </w:tc>
        <w:tc>
          <w:tcPr>
            <w:tcW w:w="1417" w:type="dxa"/>
            <w:vMerge w:val="restart"/>
            <w:vAlign w:val="center"/>
          </w:tcPr>
          <w:p w14:paraId="0A79579F" w14:textId="77777777" w:rsidR="00716814" w:rsidRPr="00B04564" w:rsidRDefault="00716814" w:rsidP="00081372">
            <w:pPr>
              <w:pStyle w:val="TAC"/>
              <w:rPr>
                <w:ins w:id="7682" w:author="R4-1809482" w:date="2018-07-10T13:19:00Z"/>
                <w:rFonts w:cs="v5.0.0"/>
                <w:lang w:eastAsia="zh-CN"/>
              </w:rPr>
            </w:pPr>
            <w:ins w:id="7683" w:author="R4-1809482" w:date="2018-07-10T13:19:00Z">
              <w:r w:rsidRPr="00B04564">
                <w:rPr>
                  <w:rFonts w:cs="v5.0.0" w:hint="eastAsia"/>
                  <w:lang w:eastAsia="zh-CN"/>
                </w:rPr>
                <w:t>AWGN</w:t>
              </w:r>
            </w:ins>
          </w:p>
        </w:tc>
      </w:tr>
      <w:tr w:rsidR="00716814" w:rsidRPr="0050294D" w14:paraId="2D3997EF" w14:textId="77777777" w:rsidTr="00081372">
        <w:trPr>
          <w:cantSplit/>
          <w:jc w:val="center"/>
          <w:ins w:id="7684" w:author="R4-1809482" w:date="2018-07-10T13:19:00Z"/>
        </w:trPr>
        <w:tc>
          <w:tcPr>
            <w:tcW w:w="1417" w:type="dxa"/>
            <w:vMerge/>
            <w:vAlign w:val="center"/>
          </w:tcPr>
          <w:p w14:paraId="1BFC234A" w14:textId="77777777" w:rsidR="00716814" w:rsidRPr="00B04564" w:rsidRDefault="00716814" w:rsidP="00081372">
            <w:pPr>
              <w:pStyle w:val="TAC"/>
              <w:rPr>
                <w:ins w:id="7685" w:author="R4-1809482" w:date="2018-07-10T13:19:00Z"/>
                <w:rFonts w:cs="v5.0.0"/>
                <w:lang w:eastAsia="zh-CN"/>
              </w:rPr>
            </w:pPr>
          </w:p>
        </w:tc>
        <w:tc>
          <w:tcPr>
            <w:tcW w:w="1417" w:type="dxa"/>
          </w:tcPr>
          <w:p w14:paraId="32E2973D" w14:textId="77777777" w:rsidR="00716814" w:rsidRPr="00B04564" w:rsidRDefault="00716814" w:rsidP="00081372">
            <w:pPr>
              <w:pStyle w:val="TAC"/>
              <w:rPr>
                <w:ins w:id="7686" w:author="R4-1809482" w:date="2018-07-10T13:19:00Z"/>
                <w:rFonts w:cs="v5.0.0"/>
                <w:lang w:eastAsia="zh-CN"/>
              </w:rPr>
            </w:pPr>
            <w:ins w:id="7687" w:author="R4-1809482" w:date="2018-07-10T13:19:00Z">
              <w:r w:rsidRPr="00B04564">
                <w:rPr>
                  <w:rFonts w:cs="v5.0.0" w:hint="eastAsia"/>
                  <w:lang w:eastAsia="zh-CN"/>
                </w:rPr>
                <w:t>30</w:t>
              </w:r>
            </w:ins>
          </w:p>
        </w:tc>
        <w:tc>
          <w:tcPr>
            <w:tcW w:w="1417" w:type="dxa"/>
            <w:vAlign w:val="center"/>
          </w:tcPr>
          <w:p w14:paraId="39D0D255" w14:textId="77777777" w:rsidR="00716814" w:rsidRPr="00B04564" w:rsidRDefault="00716814" w:rsidP="00081372">
            <w:pPr>
              <w:pStyle w:val="TAC"/>
              <w:rPr>
                <w:ins w:id="7688" w:author="R4-1809482" w:date="2018-07-10T13:19:00Z"/>
                <w:rFonts w:cs="v5.0.0"/>
              </w:rPr>
            </w:pPr>
            <w:ins w:id="7689" w:author="R4-1809482" w:date="2018-07-10T13:19:00Z">
              <w:r w:rsidRPr="00B04564">
                <w:t>G- FR1-A2-2</w:t>
              </w:r>
            </w:ins>
          </w:p>
        </w:tc>
        <w:tc>
          <w:tcPr>
            <w:tcW w:w="1417" w:type="dxa"/>
            <w:vAlign w:val="bottom"/>
          </w:tcPr>
          <w:p w14:paraId="1B21D22F" w14:textId="77777777" w:rsidR="00716814" w:rsidRPr="0050294D" w:rsidRDefault="00716814" w:rsidP="00081372">
            <w:pPr>
              <w:pStyle w:val="TAC"/>
              <w:rPr>
                <w:ins w:id="7690" w:author="R4-1809482" w:date="2018-07-10T13:19:00Z"/>
                <w:rFonts w:cs="v5.0.0"/>
                <w:lang w:eastAsia="zh-CN"/>
              </w:rPr>
            </w:pPr>
            <w:ins w:id="7691" w:author="R4-1809482" w:date="2018-07-10T13:19:00Z">
              <w:r w:rsidRPr="0050294D">
                <w:rPr>
                  <w:rFonts w:cs="v5.0.0"/>
                  <w:lang w:eastAsia="zh-CN"/>
                </w:rPr>
                <w:t>-71.1</w:t>
              </w:r>
            </w:ins>
          </w:p>
        </w:tc>
        <w:tc>
          <w:tcPr>
            <w:tcW w:w="1417" w:type="dxa"/>
            <w:vMerge/>
            <w:vAlign w:val="center"/>
          </w:tcPr>
          <w:p w14:paraId="7B891D9A" w14:textId="77777777" w:rsidR="00716814" w:rsidRPr="00B04564" w:rsidRDefault="00716814" w:rsidP="00081372">
            <w:pPr>
              <w:pStyle w:val="TAC"/>
              <w:rPr>
                <w:ins w:id="7692" w:author="R4-1809482" w:date="2018-07-10T13:19:00Z"/>
                <w:rFonts w:cs="v5.0.0"/>
                <w:lang w:eastAsia="zh-CN"/>
              </w:rPr>
            </w:pPr>
          </w:p>
        </w:tc>
        <w:tc>
          <w:tcPr>
            <w:tcW w:w="1417" w:type="dxa"/>
            <w:vMerge/>
            <w:vAlign w:val="center"/>
          </w:tcPr>
          <w:p w14:paraId="5641968E" w14:textId="77777777" w:rsidR="00716814" w:rsidRPr="00B04564" w:rsidRDefault="00716814" w:rsidP="00081372">
            <w:pPr>
              <w:pStyle w:val="TAC"/>
              <w:rPr>
                <w:ins w:id="7693" w:author="R4-1809482" w:date="2018-07-10T13:19:00Z"/>
                <w:rFonts w:cs="v5.0.0"/>
                <w:lang w:eastAsia="zh-CN"/>
              </w:rPr>
            </w:pPr>
          </w:p>
        </w:tc>
      </w:tr>
      <w:tr w:rsidR="00716814" w:rsidRPr="0050294D" w14:paraId="1F83CD65" w14:textId="77777777" w:rsidTr="00081372">
        <w:trPr>
          <w:cantSplit/>
          <w:jc w:val="center"/>
          <w:ins w:id="7694" w:author="R4-1809482" w:date="2018-07-10T13:19:00Z"/>
        </w:trPr>
        <w:tc>
          <w:tcPr>
            <w:tcW w:w="1417" w:type="dxa"/>
            <w:vMerge w:val="restart"/>
            <w:vAlign w:val="center"/>
          </w:tcPr>
          <w:p w14:paraId="15867734" w14:textId="77777777" w:rsidR="00716814" w:rsidRPr="00B04564" w:rsidRDefault="00716814" w:rsidP="00081372">
            <w:pPr>
              <w:pStyle w:val="TAC"/>
              <w:rPr>
                <w:ins w:id="7695" w:author="R4-1809482" w:date="2018-07-10T13:19:00Z"/>
                <w:rFonts w:cs="v5.0.0"/>
                <w:lang w:eastAsia="zh-CN"/>
              </w:rPr>
            </w:pPr>
            <w:ins w:id="7696" w:author="R4-1809482" w:date="2018-07-10T13:19:00Z">
              <w:r w:rsidRPr="00B04564">
                <w:rPr>
                  <w:rFonts w:cs="v5.0.0" w:hint="eastAsia"/>
                  <w:lang w:eastAsia="zh-CN"/>
                </w:rPr>
                <w:t>10</w:t>
              </w:r>
            </w:ins>
          </w:p>
        </w:tc>
        <w:tc>
          <w:tcPr>
            <w:tcW w:w="1417" w:type="dxa"/>
          </w:tcPr>
          <w:p w14:paraId="6297D563" w14:textId="77777777" w:rsidR="00716814" w:rsidRPr="00B04564" w:rsidRDefault="00716814" w:rsidP="00081372">
            <w:pPr>
              <w:pStyle w:val="TAC"/>
              <w:rPr>
                <w:ins w:id="7697" w:author="R4-1809482" w:date="2018-07-10T13:19:00Z"/>
                <w:rFonts w:cs="v5.0.0"/>
                <w:lang w:eastAsia="zh-CN"/>
              </w:rPr>
            </w:pPr>
            <w:ins w:id="7698" w:author="R4-1809482" w:date="2018-07-10T13:19:00Z">
              <w:r w:rsidRPr="00B04564">
                <w:rPr>
                  <w:rFonts w:cs="v5.0.0" w:hint="eastAsia"/>
                  <w:lang w:eastAsia="zh-CN"/>
                </w:rPr>
                <w:t>15</w:t>
              </w:r>
            </w:ins>
          </w:p>
        </w:tc>
        <w:tc>
          <w:tcPr>
            <w:tcW w:w="1417" w:type="dxa"/>
            <w:vAlign w:val="center"/>
          </w:tcPr>
          <w:p w14:paraId="75E22C73" w14:textId="77777777" w:rsidR="00716814" w:rsidRPr="00B04564" w:rsidRDefault="00716814" w:rsidP="00081372">
            <w:pPr>
              <w:pStyle w:val="TAC"/>
              <w:rPr>
                <w:ins w:id="7699" w:author="R4-1809482" w:date="2018-07-10T13:19:00Z"/>
                <w:rFonts w:cs="v5.0.0"/>
              </w:rPr>
            </w:pPr>
            <w:ins w:id="7700" w:author="R4-1809482" w:date="2018-07-10T13:19:00Z">
              <w:r w:rsidRPr="00B04564">
                <w:t>G-FR1-A2-1</w:t>
              </w:r>
            </w:ins>
          </w:p>
        </w:tc>
        <w:tc>
          <w:tcPr>
            <w:tcW w:w="1417" w:type="dxa"/>
            <w:vAlign w:val="bottom"/>
          </w:tcPr>
          <w:p w14:paraId="00D030CA" w14:textId="77777777" w:rsidR="00716814" w:rsidRPr="0050294D" w:rsidRDefault="00716814" w:rsidP="00081372">
            <w:pPr>
              <w:pStyle w:val="TAC"/>
              <w:rPr>
                <w:ins w:id="7701" w:author="R4-1809482" w:date="2018-07-10T13:19:00Z"/>
                <w:rFonts w:cs="v5.0.0"/>
                <w:lang w:eastAsia="zh-CN"/>
              </w:rPr>
            </w:pPr>
            <w:ins w:id="7702" w:author="R4-1809482" w:date="2018-07-10T13:19:00Z">
              <w:r w:rsidRPr="0050294D">
                <w:rPr>
                  <w:rFonts w:cs="v5.0.0"/>
                  <w:lang w:eastAsia="zh-CN"/>
                </w:rPr>
                <w:t>-70.4</w:t>
              </w:r>
            </w:ins>
          </w:p>
        </w:tc>
        <w:tc>
          <w:tcPr>
            <w:tcW w:w="1417" w:type="dxa"/>
            <w:vMerge w:val="restart"/>
            <w:vAlign w:val="center"/>
          </w:tcPr>
          <w:p w14:paraId="4DEC7658" w14:textId="77777777" w:rsidR="00716814" w:rsidRPr="00B04564" w:rsidRDefault="00716814" w:rsidP="00081372">
            <w:pPr>
              <w:pStyle w:val="TAC"/>
              <w:rPr>
                <w:ins w:id="7703" w:author="R4-1809482" w:date="2018-07-10T13:19:00Z"/>
                <w:rFonts w:cs="v5.0.0"/>
                <w:lang w:eastAsia="zh-CN"/>
              </w:rPr>
            </w:pPr>
            <w:ins w:id="7704" w:author="R4-1809482" w:date="2018-07-10T13:19:00Z">
              <w:r w:rsidRPr="00B04564">
                <w:rPr>
                  <w:rFonts w:cs="v5.0.0" w:hint="eastAsia"/>
                  <w:lang w:eastAsia="zh-CN"/>
                </w:rPr>
                <w:t>-79.3</w:t>
              </w:r>
            </w:ins>
          </w:p>
        </w:tc>
        <w:tc>
          <w:tcPr>
            <w:tcW w:w="1417" w:type="dxa"/>
            <w:vMerge w:val="restart"/>
            <w:vAlign w:val="center"/>
          </w:tcPr>
          <w:p w14:paraId="0384FA52" w14:textId="77777777" w:rsidR="00716814" w:rsidRPr="00B04564" w:rsidRDefault="00716814" w:rsidP="00081372">
            <w:pPr>
              <w:pStyle w:val="TAC"/>
              <w:rPr>
                <w:ins w:id="7705" w:author="R4-1809482" w:date="2018-07-10T13:19:00Z"/>
                <w:rFonts w:cs="v5.0.0"/>
                <w:lang w:eastAsia="zh-CN"/>
              </w:rPr>
            </w:pPr>
            <w:ins w:id="7706" w:author="R4-1809482" w:date="2018-07-10T13:19:00Z">
              <w:r w:rsidRPr="00B04564">
                <w:rPr>
                  <w:rFonts w:cs="v5.0.0" w:hint="eastAsia"/>
                  <w:lang w:eastAsia="zh-CN"/>
                </w:rPr>
                <w:t>AWGN</w:t>
              </w:r>
            </w:ins>
          </w:p>
        </w:tc>
      </w:tr>
      <w:tr w:rsidR="00716814" w:rsidRPr="0050294D" w14:paraId="4E2E46E8" w14:textId="77777777" w:rsidTr="00081372">
        <w:trPr>
          <w:cantSplit/>
          <w:jc w:val="center"/>
          <w:ins w:id="7707" w:author="R4-1809482" w:date="2018-07-10T13:19:00Z"/>
        </w:trPr>
        <w:tc>
          <w:tcPr>
            <w:tcW w:w="1417" w:type="dxa"/>
            <w:vMerge/>
            <w:vAlign w:val="center"/>
          </w:tcPr>
          <w:p w14:paraId="1E6B589C" w14:textId="77777777" w:rsidR="00716814" w:rsidRPr="00B04564" w:rsidRDefault="00716814" w:rsidP="00081372">
            <w:pPr>
              <w:pStyle w:val="TAC"/>
              <w:rPr>
                <w:ins w:id="7708" w:author="R4-1809482" w:date="2018-07-10T13:19:00Z"/>
                <w:rFonts w:cs="v5.0.0"/>
                <w:lang w:eastAsia="zh-CN"/>
              </w:rPr>
            </w:pPr>
          </w:p>
        </w:tc>
        <w:tc>
          <w:tcPr>
            <w:tcW w:w="1417" w:type="dxa"/>
          </w:tcPr>
          <w:p w14:paraId="17332600" w14:textId="77777777" w:rsidR="00716814" w:rsidRPr="00B04564" w:rsidRDefault="00716814" w:rsidP="00081372">
            <w:pPr>
              <w:pStyle w:val="TAC"/>
              <w:rPr>
                <w:ins w:id="7709" w:author="R4-1809482" w:date="2018-07-10T13:19:00Z"/>
                <w:rFonts w:cs="v5.0.0"/>
                <w:lang w:eastAsia="zh-CN"/>
              </w:rPr>
            </w:pPr>
            <w:ins w:id="7710" w:author="R4-1809482" w:date="2018-07-10T13:19:00Z">
              <w:r w:rsidRPr="00B04564">
                <w:rPr>
                  <w:rFonts w:cs="v5.0.0" w:hint="eastAsia"/>
                  <w:lang w:eastAsia="zh-CN"/>
                </w:rPr>
                <w:t>30</w:t>
              </w:r>
            </w:ins>
          </w:p>
        </w:tc>
        <w:tc>
          <w:tcPr>
            <w:tcW w:w="1417" w:type="dxa"/>
            <w:vAlign w:val="center"/>
          </w:tcPr>
          <w:p w14:paraId="204592DD" w14:textId="77777777" w:rsidR="00716814" w:rsidRPr="00B04564" w:rsidRDefault="00716814" w:rsidP="00081372">
            <w:pPr>
              <w:pStyle w:val="TAC"/>
              <w:rPr>
                <w:ins w:id="7711" w:author="R4-1809482" w:date="2018-07-10T13:19:00Z"/>
                <w:rFonts w:cs="v5.0.0"/>
              </w:rPr>
            </w:pPr>
            <w:ins w:id="7712" w:author="R4-1809482" w:date="2018-07-10T13:19:00Z">
              <w:r w:rsidRPr="00B04564">
                <w:t>G- FR1-A2-2</w:t>
              </w:r>
            </w:ins>
          </w:p>
        </w:tc>
        <w:tc>
          <w:tcPr>
            <w:tcW w:w="1417" w:type="dxa"/>
            <w:vAlign w:val="bottom"/>
          </w:tcPr>
          <w:p w14:paraId="281FD8FE" w14:textId="77777777" w:rsidR="00716814" w:rsidRPr="0050294D" w:rsidRDefault="00716814" w:rsidP="00081372">
            <w:pPr>
              <w:pStyle w:val="TAC"/>
              <w:rPr>
                <w:ins w:id="7713" w:author="R4-1809482" w:date="2018-07-10T13:19:00Z"/>
                <w:rFonts w:cs="v5.0.0"/>
                <w:lang w:eastAsia="zh-CN"/>
              </w:rPr>
            </w:pPr>
            <w:ins w:id="7714" w:author="R4-1809482" w:date="2018-07-10T13:19:00Z">
              <w:r w:rsidRPr="0050294D">
                <w:rPr>
                  <w:rFonts w:cs="v5.0.0"/>
                  <w:lang w:eastAsia="zh-CN"/>
                </w:rPr>
                <w:t>-71.1</w:t>
              </w:r>
            </w:ins>
          </w:p>
        </w:tc>
        <w:tc>
          <w:tcPr>
            <w:tcW w:w="1417" w:type="dxa"/>
            <w:vMerge/>
            <w:vAlign w:val="center"/>
          </w:tcPr>
          <w:p w14:paraId="68D43E4B" w14:textId="77777777" w:rsidR="00716814" w:rsidRPr="00B04564" w:rsidRDefault="00716814" w:rsidP="00081372">
            <w:pPr>
              <w:pStyle w:val="TAC"/>
              <w:rPr>
                <w:ins w:id="7715" w:author="R4-1809482" w:date="2018-07-10T13:19:00Z"/>
                <w:rFonts w:cs="v5.0.0"/>
                <w:lang w:eastAsia="zh-CN"/>
              </w:rPr>
            </w:pPr>
          </w:p>
        </w:tc>
        <w:tc>
          <w:tcPr>
            <w:tcW w:w="1417" w:type="dxa"/>
            <w:vMerge/>
            <w:vAlign w:val="center"/>
          </w:tcPr>
          <w:p w14:paraId="3166C207" w14:textId="77777777" w:rsidR="00716814" w:rsidRPr="00B04564" w:rsidRDefault="00716814" w:rsidP="00081372">
            <w:pPr>
              <w:pStyle w:val="TAC"/>
              <w:rPr>
                <w:ins w:id="7716" w:author="R4-1809482" w:date="2018-07-10T13:19:00Z"/>
                <w:rFonts w:cs="v5.0.0"/>
                <w:lang w:eastAsia="zh-CN"/>
              </w:rPr>
            </w:pPr>
          </w:p>
        </w:tc>
      </w:tr>
      <w:tr w:rsidR="00716814" w:rsidRPr="0050294D" w14:paraId="45AAA997" w14:textId="77777777" w:rsidTr="00081372">
        <w:trPr>
          <w:cantSplit/>
          <w:jc w:val="center"/>
          <w:ins w:id="7717" w:author="R4-1809482" w:date="2018-07-10T13:19:00Z"/>
        </w:trPr>
        <w:tc>
          <w:tcPr>
            <w:tcW w:w="1417" w:type="dxa"/>
            <w:vMerge/>
            <w:vAlign w:val="center"/>
          </w:tcPr>
          <w:p w14:paraId="60630D3E" w14:textId="77777777" w:rsidR="00716814" w:rsidRPr="00B04564" w:rsidRDefault="00716814" w:rsidP="00081372">
            <w:pPr>
              <w:pStyle w:val="TAC"/>
              <w:rPr>
                <w:ins w:id="7718" w:author="R4-1809482" w:date="2018-07-10T13:19:00Z"/>
                <w:rFonts w:cs="v5.0.0"/>
                <w:lang w:eastAsia="zh-CN"/>
              </w:rPr>
            </w:pPr>
          </w:p>
        </w:tc>
        <w:tc>
          <w:tcPr>
            <w:tcW w:w="1417" w:type="dxa"/>
          </w:tcPr>
          <w:p w14:paraId="52FFF0FE" w14:textId="77777777" w:rsidR="00716814" w:rsidRPr="00B04564" w:rsidRDefault="00716814" w:rsidP="00081372">
            <w:pPr>
              <w:pStyle w:val="TAC"/>
              <w:rPr>
                <w:ins w:id="7719" w:author="R4-1809482" w:date="2018-07-10T13:19:00Z"/>
                <w:rFonts w:cs="v5.0.0"/>
                <w:lang w:eastAsia="zh-CN"/>
              </w:rPr>
            </w:pPr>
            <w:ins w:id="7720" w:author="R4-1809482" w:date="2018-07-10T13:19:00Z">
              <w:r w:rsidRPr="00B04564">
                <w:rPr>
                  <w:rFonts w:cs="v5.0.0" w:hint="eastAsia"/>
                  <w:lang w:eastAsia="zh-CN"/>
                </w:rPr>
                <w:t>60</w:t>
              </w:r>
            </w:ins>
          </w:p>
        </w:tc>
        <w:tc>
          <w:tcPr>
            <w:tcW w:w="1417" w:type="dxa"/>
            <w:vAlign w:val="center"/>
          </w:tcPr>
          <w:p w14:paraId="3FCD2893" w14:textId="77777777" w:rsidR="00716814" w:rsidRPr="00B04564" w:rsidRDefault="00716814" w:rsidP="00081372">
            <w:pPr>
              <w:pStyle w:val="TAC"/>
              <w:rPr>
                <w:ins w:id="7721" w:author="R4-1809482" w:date="2018-07-10T13:19:00Z"/>
                <w:rFonts w:cs="v5.0.0"/>
              </w:rPr>
            </w:pPr>
            <w:ins w:id="7722" w:author="R4-1809482" w:date="2018-07-10T13:19:00Z">
              <w:r w:rsidRPr="00B04564">
                <w:t>G- FR1-A2-3</w:t>
              </w:r>
            </w:ins>
          </w:p>
        </w:tc>
        <w:tc>
          <w:tcPr>
            <w:tcW w:w="1417" w:type="dxa"/>
            <w:vAlign w:val="bottom"/>
          </w:tcPr>
          <w:p w14:paraId="3C9A633F" w14:textId="77777777" w:rsidR="00716814" w:rsidRPr="0050294D" w:rsidRDefault="00716814" w:rsidP="00081372">
            <w:pPr>
              <w:pStyle w:val="TAC"/>
              <w:rPr>
                <w:ins w:id="7723" w:author="R4-1809482" w:date="2018-07-10T13:19:00Z"/>
                <w:rFonts w:cs="v5.0.0"/>
                <w:lang w:eastAsia="zh-CN"/>
              </w:rPr>
            </w:pPr>
            <w:ins w:id="7724" w:author="R4-1809482" w:date="2018-07-10T13:19:00Z">
              <w:r w:rsidRPr="0050294D">
                <w:rPr>
                  <w:rFonts w:cs="v5.0.0"/>
                  <w:lang w:eastAsia="zh-CN"/>
                </w:rPr>
                <w:t>-68.1</w:t>
              </w:r>
            </w:ins>
          </w:p>
        </w:tc>
        <w:tc>
          <w:tcPr>
            <w:tcW w:w="1417" w:type="dxa"/>
            <w:vMerge/>
            <w:vAlign w:val="center"/>
          </w:tcPr>
          <w:p w14:paraId="09DE4B8C" w14:textId="77777777" w:rsidR="00716814" w:rsidRPr="00B04564" w:rsidRDefault="00716814" w:rsidP="00081372">
            <w:pPr>
              <w:pStyle w:val="TAC"/>
              <w:rPr>
                <w:ins w:id="7725" w:author="R4-1809482" w:date="2018-07-10T13:19:00Z"/>
                <w:rFonts w:cs="v5.0.0"/>
                <w:lang w:eastAsia="zh-CN"/>
              </w:rPr>
            </w:pPr>
          </w:p>
        </w:tc>
        <w:tc>
          <w:tcPr>
            <w:tcW w:w="1417" w:type="dxa"/>
            <w:vMerge/>
            <w:vAlign w:val="center"/>
          </w:tcPr>
          <w:p w14:paraId="3004DD4D" w14:textId="77777777" w:rsidR="00716814" w:rsidRPr="00B04564" w:rsidRDefault="00716814" w:rsidP="00081372">
            <w:pPr>
              <w:pStyle w:val="TAC"/>
              <w:rPr>
                <w:ins w:id="7726" w:author="R4-1809482" w:date="2018-07-10T13:19:00Z"/>
                <w:rFonts w:cs="v5.0.0"/>
                <w:lang w:eastAsia="zh-CN"/>
              </w:rPr>
            </w:pPr>
          </w:p>
        </w:tc>
      </w:tr>
      <w:tr w:rsidR="00716814" w:rsidRPr="0050294D" w14:paraId="58A27EC6" w14:textId="77777777" w:rsidTr="00081372">
        <w:trPr>
          <w:cantSplit/>
          <w:jc w:val="center"/>
          <w:ins w:id="7727" w:author="R4-1809482" w:date="2018-07-10T13:19:00Z"/>
        </w:trPr>
        <w:tc>
          <w:tcPr>
            <w:tcW w:w="1417" w:type="dxa"/>
            <w:vMerge w:val="restart"/>
            <w:vAlign w:val="center"/>
          </w:tcPr>
          <w:p w14:paraId="3F38DECC" w14:textId="77777777" w:rsidR="00716814" w:rsidRPr="00B04564" w:rsidRDefault="00716814" w:rsidP="00081372">
            <w:pPr>
              <w:pStyle w:val="TAC"/>
              <w:rPr>
                <w:ins w:id="7728" w:author="R4-1809482" w:date="2018-07-10T13:19:00Z"/>
                <w:rFonts w:cs="v5.0.0"/>
                <w:lang w:eastAsia="zh-CN"/>
              </w:rPr>
            </w:pPr>
            <w:ins w:id="7729" w:author="R4-1809482" w:date="2018-07-10T13:19:00Z">
              <w:r w:rsidRPr="00B04564">
                <w:rPr>
                  <w:rFonts w:cs="v5.0.0" w:hint="eastAsia"/>
                  <w:lang w:eastAsia="zh-CN"/>
                </w:rPr>
                <w:t>15</w:t>
              </w:r>
            </w:ins>
          </w:p>
        </w:tc>
        <w:tc>
          <w:tcPr>
            <w:tcW w:w="1417" w:type="dxa"/>
          </w:tcPr>
          <w:p w14:paraId="03C802E4" w14:textId="77777777" w:rsidR="00716814" w:rsidRPr="00B04564" w:rsidRDefault="00716814" w:rsidP="00081372">
            <w:pPr>
              <w:pStyle w:val="TAC"/>
              <w:rPr>
                <w:ins w:id="7730" w:author="R4-1809482" w:date="2018-07-10T13:19:00Z"/>
                <w:rFonts w:cs="v5.0.0"/>
                <w:lang w:eastAsia="zh-CN"/>
              </w:rPr>
            </w:pPr>
            <w:ins w:id="7731" w:author="R4-1809482" w:date="2018-07-10T13:19:00Z">
              <w:r w:rsidRPr="00B04564">
                <w:rPr>
                  <w:rFonts w:cs="v5.0.0" w:hint="eastAsia"/>
                  <w:lang w:eastAsia="zh-CN"/>
                </w:rPr>
                <w:t>15</w:t>
              </w:r>
            </w:ins>
          </w:p>
        </w:tc>
        <w:tc>
          <w:tcPr>
            <w:tcW w:w="1417" w:type="dxa"/>
            <w:vAlign w:val="center"/>
          </w:tcPr>
          <w:p w14:paraId="2B23A2F2" w14:textId="77777777" w:rsidR="00716814" w:rsidRPr="00B04564" w:rsidRDefault="00716814" w:rsidP="00081372">
            <w:pPr>
              <w:pStyle w:val="TAC"/>
              <w:rPr>
                <w:ins w:id="7732" w:author="R4-1809482" w:date="2018-07-10T13:19:00Z"/>
                <w:rFonts w:cs="v5.0.0"/>
              </w:rPr>
            </w:pPr>
            <w:ins w:id="7733" w:author="R4-1809482" w:date="2018-07-10T13:19:00Z">
              <w:r w:rsidRPr="00B04564">
                <w:t>G-FR1-A2-1</w:t>
              </w:r>
            </w:ins>
          </w:p>
        </w:tc>
        <w:tc>
          <w:tcPr>
            <w:tcW w:w="1417" w:type="dxa"/>
            <w:vAlign w:val="bottom"/>
          </w:tcPr>
          <w:p w14:paraId="112EE7A6" w14:textId="77777777" w:rsidR="00716814" w:rsidRPr="0050294D" w:rsidRDefault="00716814" w:rsidP="00081372">
            <w:pPr>
              <w:pStyle w:val="TAC"/>
              <w:rPr>
                <w:ins w:id="7734" w:author="R4-1809482" w:date="2018-07-10T13:19:00Z"/>
                <w:rFonts w:cs="v5.0.0"/>
                <w:lang w:eastAsia="zh-CN"/>
              </w:rPr>
            </w:pPr>
            <w:ins w:id="7735" w:author="R4-1809482" w:date="2018-07-10T13:19:00Z">
              <w:r w:rsidRPr="0050294D">
                <w:rPr>
                  <w:rFonts w:cs="v5.0.0"/>
                  <w:lang w:eastAsia="zh-CN"/>
                </w:rPr>
                <w:t>-70.4</w:t>
              </w:r>
            </w:ins>
          </w:p>
        </w:tc>
        <w:tc>
          <w:tcPr>
            <w:tcW w:w="1417" w:type="dxa"/>
            <w:vMerge w:val="restart"/>
            <w:vAlign w:val="center"/>
          </w:tcPr>
          <w:p w14:paraId="4F797497" w14:textId="77777777" w:rsidR="00716814" w:rsidRPr="00B04564" w:rsidRDefault="00716814" w:rsidP="00081372">
            <w:pPr>
              <w:pStyle w:val="TAC"/>
              <w:rPr>
                <w:ins w:id="7736" w:author="R4-1809482" w:date="2018-07-10T13:19:00Z"/>
                <w:rFonts w:cs="v5.0.0"/>
                <w:lang w:eastAsia="zh-CN"/>
              </w:rPr>
            </w:pPr>
            <w:ins w:id="7737" w:author="R4-1809482" w:date="2018-07-10T13:19:00Z">
              <w:r w:rsidRPr="00B04564">
                <w:rPr>
                  <w:rFonts w:cs="v5.0.0" w:hint="eastAsia"/>
                  <w:lang w:eastAsia="zh-CN"/>
                </w:rPr>
                <w:t>-77.5</w:t>
              </w:r>
            </w:ins>
          </w:p>
        </w:tc>
        <w:tc>
          <w:tcPr>
            <w:tcW w:w="1417" w:type="dxa"/>
            <w:vMerge w:val="restart"/>
            <w:vAlign w:val="center"/>
          </w:tcPr>
          <w:p w14:paraId="017AA1EC" w14:textId="77777777" w:rsidR="00716814" w:rsidRPr="00B04564" w:rsidRDefault="00716814" w:rsidP="00081372">
            <w:pPr>
              <w:pStyle w:val="TAC"/>
              <w:rPr>
                <w:ins w:id="7738" w:author="R4-1809482" w:date="2018-07-10T13:19:00Z"/>
                <w:rFonts w:cs="v5.0.0"/>
                <w:lang w:eastAsia="zh-CN"/>
              </w:rPr>
            </w:pPr>
            <w:ins w:id="7739" w:author="R4-1809482" w:date="2018-07-10T13:19:00Z">
              <w:r w:rsidRPr="00B04564">
                <w:rPr>
                  <w:rFonts w:cs="v5.0.0" w:hint="eastAsia"/>
                  <w:lang w:eastAsia="zh-CN"/>
                </w:rPr>
                <w:t>AWGN</w:t>
              </w:r>
            </w:ins>
          </w:p>
        </w:tc>
      </w:tr>
      <w:tr w:rsidR="00716814" w:rsidRPr="0050294D" w14:paraId="68A9585C" w14:textId="77777777" w:rsidTr="00081372">
        <w:trPr>
          <w:cantSplit/>
          <w:jc w:val="center"/>
          <w:ins w:id="7740" w:author="R4-1809482" w:date="2018-07-10T13:19:00Z"/>
        </w:trPr>
        <w:tc>
          <w:tcPr>
            <w:tcW w:w="1417" w:type="dxa"/>
            <w:vMerge/>
            <w:vAlign w:val="center"/>
          </w:tcPr>
          <w:p w14:paraId="6CE659EE" w14:textId="77777777" w:rsidR="00716814" w:rsidRPr="00B04564" w:rsidRDefault="00716814" w:rsidP="00081372">
            <w:pPr>
              <w:pStyle w:val="TAC"/>
              <w:rPr>
                <w:ins w:id="7741" w:author="R4-1809482" w:date="2018-07-10T13:19:00Z"/>
                <w:rFonts w:cs="v5.0.0"/>
                <w:lang w:eastAsia="zh-CN"/>
              </w:rPr>
            </w:pPr>
          </w:p>
        </w:tc>
        <w:tc>
          <w:tcPr>
            <w:tcW w:w="1417" w:type="dxa"/>
          </w:tcPr>
          <w:p w14:paraId="5C14E942" w14:textId="77777777" w:rsidR="00716814" w:rsidRPr="00B04564" w:rsidRDefault="00716814" w:rsidP="00081372">
            <w:pPr>
              <w:pStyle w:val="TAC"/>
              <w:rPr>
                <w:ins w:id="7742" w:author="R4-1809482" w:date="2018-07-10T13:19:00Z"/>
                <w:rFonts w:cs="v5.0.0"/>
                <w:lang w:eastAsia="zh-CN"/>
              </w:rPr>
            </w:pPr>
            <w:ins w:id="7743" w:author="R4-1809482" w:date="2018-07-10T13:19:00Z">
              <w:r w:rsidRPr="00B04564">
                <w:rPr>
                  <w:rFonts w:cs="v5.0.0" w:hint="eastAsia"/>
                  <w:lang w:eastAsia="zh-CN"/>
                </w:rPr>
                <w:t>30</w:t>
              </w:r>
            </w:ins>
          </w:p>
        </w:tc>
        <w:tc>
          <w:tcPr>
            <w:tcW w:w="1417" w:type="dxa"/>
            <w:vAlign w:val="center"/>
          </w:tcPr>
          <w:p w14:paraId="2945751A" w14:textId="77777777" w:rsidR="00716814" w:rsidRPr="00B04564" w:rsidRDefault="00716814" w:rsidP="00081372">
            <w:pPr>
              <w:pStyle w:val="TAC"/>
              <w:rPr>
                <w:ins w:id="7744" w:author="R4-1809482" w:date="2018-07-10T13:19:00Z"/>
                <w:rFonts w:cs="v5.0.0"/>
              </w:rPr>
            </w:pPr>
            <w:ins w:id="7745" w:author="R4-1809482" w:date="2018-07-10T13:19:00Z">
              <w:r w:rsidRPr="00B04564">
                <w:t>G- FR1-A2-2</w:t>
              </w:r>
            </w:ins>
          </w:p>
        </w:tc>
        <w:tc>
          <w:tcPr>
            <w:tcW w:w="1417" w:type="dxa"/>
            <w:vAlign w:val="bottom"/>
          </w:tcPr>
          <w:p w14:paraId="68AA1E0A" w14:textId="77777777" w:rsidR="00716814" w:rsidRPr="0050294D" w:rsidRDefault="00716814" w:rsidP="00081372">
            <w:pPr>
              <w:pStyle w:val="TAC"/>
              <w:rPr>
                <w:ins w:id="7746" w:author="R4-1809482" w:date="2018-07-10T13:19:00Z"/>
                <w:rFonts w:cs="v5.0.0"/>
                <w:lang w:eastAsia="zh-CN"/>
              </w:rPr>
            </w:pPr>
            <w:ins w:id="7747" w:author="R4-1809482" w:date="2018-07-10T13:19:00Z">
              <w:r w:rsidRPr="0050294D">
                <w:rPr>
                  <w:rFonts w:cs="v5.0.0"/>
                  <w:lang w:eastAsia="zh-CN"/>
                </w:rPr>
                <w:t>-71.1</w:t>
              </w:r>
            </w:ins>
          </w:p>
        </w:tc>
        <w:tc>
          <w:tcPr>
            <w:tcW w:w="1417" w:type="dxa"/>
            <w:vMerge/>
            <w:vAlign w:val="center"/>
          </w:tcPr>
          <w:p w14:paraId="614F5D4B" w14:textId="77777777" w:rsidR="00716814" w:rsidRPr="00B04564" w:rsidRDefault="00716814" w:rsidP="00081372">
            <w:pPr>
              <w:pStyle w:val="TAC"/>
              <w:rPr>
                <w:ins w:id="7748" w:author="R4-1809482" w:date="2018-07-10T13:19:00Z"/>
                <w:rFonts w:cs="v5.0.0"/>
                <w:lang w:eastAsia="zh-CN"/>
              </w:rPr>
            </w:pPr>
          </w:p>
        </w:tc>
        <w:tc>
          <w:tcPr>
            <w:tcW w:w="1417" w:type="dxa"/>
            <w:vMerge/>
            <w:vAlign w:val="center"/>
          </w:tcPr>
          <w:p w14:paraId="3CBAE328" w14:textId="77777777" w:rsidR="00716814" w:rsidRPr="00B04564" w:rsidRDefault="00716814" w:rsidP="00081372">
            <w:pPr>
              <w:pStyle w:val="TAC"/>
              <w:rPr>
                <w:ins w:id="7749" w:author="R4-1809482" w:date="2018-07-10T13:19:00Z"/>
                <w:rFonts w:cs="v5.0.0"/>
                <w:lang w:eastAsia="zh-CN"/>
              </w:rPr>
            </w:pPr>
          </w:p>
        </w:tc>
      </w:tr>
      <w:tr w:rsidR="00716814" w:rsidRPr="0050294D" w14:paraId="452B0FF9" w14:textId="77777777" w:rsidTr="00081372">
        <w:trPr>
          <w:cantSplit/>
          <w:jc w:val="center"/>
          <w:ins w:id="7750" w:author="R4-1809482" w:date="2018-07-10T13:19:00Z"/>
        </w:trPr>
        <w:tc>
          <w:tcPr>
            <w:tcW w:w="1417" w:type="dxa"/>
            <w:vMerge/>
            <w:vAlign w:val="center"/>
          </w:tcPr>
          <w:p w14:paraId="43AFB1AA" w14:textId="77777777" w:rsidR="00716814" w:rsidRPr="00B04564" w:rsidRDefault="00716814" w:rsidP="00081372">
            <w:pPr>
              <w:pStyle w:val="TAC"/>
              <w:rPr>
                <w:ins w:id="7751" w:author="R4-1809482" w:date="2018-07-10T13:19:00Z"/>
                <w:rFonts w:cs="v5.0.0"/>
                <w:lang w:eastAsia="zh-CN"/>
              </w:rPr>
            </w:pPr>
          </w:p>
        </w:tc>
        <w:tc>
          <w:tcPr>
            <w:tcW w:w="1417" w:type="dxa"/>
          </w:tcPr>
          <w:p w14:paraId="463FA458" w14:textId="77777777" w:rsidR="00716814" w:rsidRPr="00B04564" w:rsidRDefault="00716814" w:rsidP="00081372">
            <w:pPr>
              <w:pStyle w:val="TAC"/>
              <w:rPr>
                <w:ins w:id="7752" w:author="R4-1809482" w:date="2018-07-10T13:19:00Z"/>
                <w:rFonts w:cs="v5.0.0"/>
                <w:lang w:eastAsia="zh-CN"/>
              </w:rPr>
            </w:pPr>
            <w:ins w:id="7753" w:author="R4-1809482" w:date="2018-07-10T13:19:00Z">
              <w:r w:rsidRPr="00B04564">
                <w:rPr>
                  <w:rFonts w:cs="v5.0.0" w:hint="eastAsia"/>
                  <w:lang w:eastAsia="zh-CN"/>
                </w:rPr>
                <w:t>60</w:t>
              </w:r>
            </w:ins>
          </w:p>
        </w:tc>
        <w:tc>
          <w:tcPr>
            <w:tcW w:w="1417" w:type="dxa"/>
            <w:vAlign w:val="center"/>
          </w:tcPr>
          <w:p w14:paraId="129098CA" w14:textId="77777777" w:rsidR="00716814" w:rsidRPr="00B04564" w:rsidRDefault="00716814" w:rsidP="00081372">
            <w:pPr>
              <w:pStyle w:val="TAC"/>
              <w:rPr>
                <w:ins w:id="7754" w:author="R4-1809482" w:date="2018-07-10T13:19:00Z"/>
                <w:rFonts w:cs="v5.0.0"/>
              </w:rPr>
            </w:pPr>
            <w:ins w:id="7755" w:author="R4-1809482" w:date="2018-07-10T13:19:00Z">
              <w:r w:rsidRPr="00B04564">
                <w:t>G- FR1-A2-3</w:t>
              </w:r>
            </w:ins>
          </w:p>
        </w:tc>
        <w:tc>
          <w:tcPr>
            <w:tcW w:w="1417" w:type="dxa"/>
            <w:vAlign w:val="bottom"/>
          </w:tcPr>
          <w:p w14:paraId="50424889" w14:textId="77777777" w:rsidR="00716814" w:rsidRPr="0050294D" w:rsidRDefault="00716814" w:rsidP="00081372">
            <w:pPr>
              <w:pStyle w:val="TAC"/>
              <w:rPr>
                <w:ins w:id="7756" w:author="R4-1809482" w:date="2018-07-10T13:19:00Z"/>
                <w:rFonts w:cs="v5.0.0"/>
                <w:lang w:eastAsia="zh-CN"/>
              </w:rPr>
            </w:pPr>
            <w:ins w:id="7757" w:author="R4-1809482" w:date="2018-07-10T13:19:00Z">
              <w:r w:rsidRPr="0050294D">
                <w:rPr>
                  <w:rFonts w:cs="v5.0.0"/>
                  <w:lang w:eastAsia="zh-CN"/>
                </w:rPr>
                <w:t>-68.1</w:t>
              </w:r>
            </w:ins>
          </w:p>
        </w:tc>
        <w:tc>
          <w:tcPr>
            <w:tcW w:w="1417" w:type="dxa"/>
            <w:vMerge/>
            <w:vAlign w:val="center"/>
          </w:tcPr>
          <w:p w14:paraId="19E590BB" w14:textId="77777777" w:rsidR="00716814" w:rsidRPr="00B04564" w:rsidRDefault="00716814" w:rsidP="00081372">
            <w:pPr>
              <w:pStyle w:val="TAC"/>
              <w:rPr>
                <w:ins w:id="7758" w:author="R4-1809482" w:date="2018-07-10T13:19:00Z"/>
                <w:rFonts w:cs="v5.0.0"/>
                <w:lang w:eastAsia="zh-CN"/>
              </w:rPr>
            </w:pPr>
          </w:p>
        </w:tc>
        <w:tc>
          <w:tcPr>
            <w:tcW w:w="1417" w:type="dxa"/>
            <w:vMerge/>
            <w:vAlign w:val="center"/>
          </w:tcPr>
          <w:p w14:paraId="16EE0B10" w14:textId="77777777" w:rsidR="00716814" w:rsidRPr="00B04564" w:rsidRDefault="00716814" w:rsidP="00081372">
            <w:pPr>
              <w:pStyle w:val="TAC"/>
              <w:rPr>
                <w:ins w:id="7759" w:author="R4-1809482" w:date="2018-07-10T13:19:00Z"/>
                <w:rFonts w:cs="v5.0.0"/>
                <w:lang w:eastAsia="zh-CN"/>
              </w:rPr>
            </w:pPr>
          </w:p>
        </w:tc>
      </w:tr>
      <w:tr w:rsidR="00716814" w:rsidRPr="0050294D" w14:paraId="462C0729" w14:textId="77777777" w:rsidTr="00081372">
        <w:trPr>
          <w:cantSplit/>
          <w:jc w:val="center"/>
          <w:ins w:id="7760" w:author="R4-1809482" w:date="2018-07-10T13:19:00Z"/>
        </w:trPr>
        <w:tc>
          <w:tcPr>
            <w:tcW w:w="1417" w:type="dxa"/>
            <w:vMerge w:val="restart"/>
            <w:vAlign w:val="center"/>
          </w:tcPr>
          <w:p w14:paraId="20108EE9" w14:textId="77777777" w:rsidR="00716814" w:rsidRPr="00B04564" w:rsidRDefault="00716814" w:rsidP="00081372">
            <w:pPr>
              <w:pStyle w:val="TAC"/>
              <w:rPr>
                <w:ins w:id="7761" w:author="R4-1809482" w:date="2018-07-10T13:19:00Z"/>
                <w:rFonts w:cs="v5.0.0"/>
                <w:lang w:eastAsia="zh-CN"/>
              </w:rPr>
            </w:pPr>
            <w:ins w:id="7762" w:author="R4-1809482" w:date="2018-07-10T13:19:00Z">
              <w:r w:rsidRPr="00B04564">
                <w:rPr>
                  <w:rFonts w:cs="v5.0.0" w:hint="eastAsia"/>
                  <w:lang w:eastAsia="zh-CN"/>
                </w:rPr>
                <w:t>20</w:t>
              </w:r>
            </w:ins>
          </w:p>
        </w:tc>
        <w:tc>
          <w:tcPr>
            <w:tcW w:w="1417" w:type="dxa"/>
          </w:tcPr>
          <w:p w14:paraId="3647571D" w14:textId="77777777" w:rsidR="00716814" w:rsidRPr="00B04564" w:rsidRDefault="00716814" w:rsidP="00081372">
            <w:pPr>
              <w:pStyle w:val="TAC"/>
              <w:rPr>
                <w:ins w:id="7763" w:author="R4-1809482" w:date="2018-07-10T13:19:00Z"/>
                <w:rFonts w:cs="v5.0.0"/>
              </w:rPr>
            </w:pPr>
            <w:ins w:id="7764" w:author="R4-1809482" w:date="2018-07-10T13:19:00Z">
              <w:r w:rsidRPr="00B04564">
                <w:rPr>
                  <w:rFonts w:cs="v5.0.0" w:hint="eastAsia"/>
                  <w:lang w:eastAsia="zh-CN"/>
                </w:rPr>
                <w:t>15</w:t>
              </w:r>
            </w:ins>
          </w:p>
        </w:tc>
        <w:tc>
          <w:tcPr>
            <w:tcW w:w="1417" w:type="dxa"/>
            <w:vAlign w:val="center"/>
          </w:tcPr>
          <w:p w14:paraId="69E5BE89" w14:textId="77777777" w:rsidR="00716814" w:rsidRPr="00B04564" w:rsidRDefault="00716814" w:rsidP="00081372">
            <w:pPr>
              <w:pStyle w:val="TAC"/>
              <w:rPr>
                <w:ins w:id="7765" w:author="R4-1809482" w:date="2018-07-10T13:19:00Z"/>
              </w:rPr>
            </w:pPr>
            <w:ins w:id="7766" w:author="R4-1809482" w:date="2018-07-10T13:19:00Z">
              <w:r w:rsidRPr="00B04564">
                <w:t>G- FR1-A2-4</w:t>
              </w:r>
            </w:ins>
          </w:p>
        </w:tc>
        <w:tc>
          <w:tcPr>
            <w:tcW w:w="1417" w:type="dxa"/>
            <w:vAlign w:val="bottom"/>
          </w:tcPr>
          <w:p w14:paraId="2DCB8728" w14:textId="77777777" w:rsidR="00716814" w:rsidRPr="0050294D" w:rsidRDefault="00716814" w:rsidP="00081372">
            <w:pPr>
              <w:pStyle w:val="TAC"/>
              <w:rPr>
                <w:ins w:id="7767" w:author="R4-1809482" w:date="2018-07-10T13:19:00Z"/>
                <w:rFonts w:cs="v5.0.0"/>
                <w:lang w:eastAsia="zh-CN"/>
              </w:rPr>
            </w:pPr>
            <w:ins w:id="7768" w:author="R4-1809482" w:date="2018-07-10T13:19:00Z">
              <w:r w:rsidRPr="0050294D">
                <w:rPr>
                  <w:rFonts w:cs="v5.0.0"/>
                  <w:lang w:eastAsia="zh-CN"/>
                </w:rPr>
                <w:t>-64.2</w:t>
              </w:r>
            </w:ins>
          </w:p>
        </w:tc>
        <w:tc>
          <w:tcPr>
            <w:tcW w:w="1417" w:type="dxa"/>
            <w:vMerge w:val="restart"/>
            <w:vAlign w:val="center"/>
          </w:tcPr>
          <w:p w14:paraId="740CC6E5" w14:textId="77777777" w:rsidR="00716814" w:rsidRPr="00B04564" w:rsidRDefault="00716814" w:rsidP="00081372">
            <w:pPr>
              <w:pStyle w:val="TAC"/>
              <w:rPr>
                <w:ins w:id="7769" w:author="R4-1809482" w:date="2018-07-10T13:19:00Z"/>
                <w:rFonts w:cs="v5.0.0"/>
                <w:lang w:eastAsia="zh-CN"/>
              </w:rPr>
            </w:pPr>
            <w:ins w:id="7770" w:author="R4-1809482" w:date="2018-07-10T13:19:00Z">
              <w:r w:rsidRPr="00B04564">
                <w:rPr>
                  <w:rFonts w:cs="v5.0.0" w:hint="eastAsia"/>
                  <w:lang w:eastAsia="zh-CN"/>
                </w:rPr>
                <w:t>-76.2</w:t>
              </w:r>
            </w:ins>
          </w:p>
        </w:tc>
        <w:tc>
          <w:tcPr>
            <w:tcW w:w="1417" w:type="dxa"/>
            <w:vMerge w:val="restart"/>
            <w:vAlign w:val="center"/>
          </w:tcPr>
          <w:p w14:paraId="29373654" w14:textId="77777777" w:rsidR="00716814" w:rsidRPr="00B04564" w:rsidRDefault="00716814" w:rsidP="00081372">
            <w:pPr>
              <w:pStyle w:val="TAC"/>
              <w:rPr>
                <w:ins w:id="7771" w:author="R4-1809482" w:date="2018-07-10T13:19:00Z"/>
                <w:rFonts w:cs="v5.0.0"/>
                <w:lang w:eastAsia="zh-CN"/>
              </w:rPr>
            </w:pPr>
            <w:ins w:id="7772" w:author="R4-1809482" w:date="2018-07-10T13:19:00Z">
              <w:r w:rsidRPr="00B04564">
                <w:rPr>
                  <w:rFonts w:cs="v5.0.0" w:hint="eastAsia"/>
                  <w:lang w:eastAsia="zh-CN"/>
                </w:rPr>
                <w:t>AWGN</w:t>
              </w:r>
            </w:ins>
          </w:p>
        </w:tc>
      </w:tr>
      <w:tr w:rsidR="00716814" w:rsidRPr="0050294D" w14:paraId="3CE10125" w14:textId="77777777" w:rsidTr="00081372">
        <w:trPr>
          <w:cantSplit/>
          <w:jc w:val="center"/>
          <w:ins w:id="7773" w:author="R4-1809482" w:date="2018-07-10T13:19:00Z"/>
        </w:trPr>
        <w:tc>
          <w:tcPr>
            <w:tcW w:w="1417" w:type="dxa"/>
            <w:vMerge/>
            <w:vAlign w:val="center"/>
          </w:tcPr>
          <w:p w14:paraId="221B9726" w14:textId="77777777" w:rsidR="00716814" w:rsidRPr="00B04564" w:rsidRDefault="00716814" w:rsidP="00081372">
            <w:pPr>
              <w:pStyle w:val="TAC"/>
              <w:rPr>
                <w:ins w:id="7774" w:author="R4-1809482" w:date="2018-07-10T13:19:00Z"/>
                <w:rFonts w:cs="v5.0.0"/>
                <w:lang w:eastAsia="zh-CN"/>
              </w:rPr>
            </w:pPr>
          </w:p>
        </w:tc>
        <w:tc>
          <w:tcPr>
            <w:tcW w:w="1417" w:type="dxa"/>
          </w:tcPr>
          <w:p w14:paraId="17824BD2" w14:textId="77777777" w:rsidR="00716814" w:rsidRPr="00B04564" w:rsidRDefault="00716814" w:rsidP="00081372">
            <w:pPr>
              <w:pStyle w:val="TAC"/>
              <w:rPr>
                <w:ins w:id="7775" w:author="R4-1809482" w:date="2018-07-10T13:19:00Z"/>
                <w:rFonts w:cs="v5.0.0"/>
              </w:rPr>
            </w:pPr>
            <w:ins w:id="7776" w:author="R4-1809482" w:date="2018-07-10T13:19:00Z">
              <w:r w:rsidRPr="00B04564">
                <w:rPr>
                  <w:rFonts w:cs="v5.0.0" w:hint="eastAsia"/>
                  <w:lang w:eastAsia="zh-CN"/>
                </w:rPr>
                <w:t>30</w:t>
              </w:r>
            </w:ins>
          </w:p>
        </w:tc>
        <w:tc>
          <w:tcPr>
            <w:tcW w:w="1417" w:type="dxa"/>
            <w:vAlign w:val="center"/>
          </w:tcPr>
          <w:p w14:paraId="7CA387E9" w14:textId="77777777" w:rsidR="00716814" w:rsidRPr="00B04564" w:rsidRDefault="00716814" w:rsidP="00081372">
            <w:pPr>
              <w:pStyle w:val="TAC"/>
              <w:rPr>
                <w:ins w:id="7777" w:author="R4-1809482" w:date="2018-07-10T13:19:00Z"/>
              </w:rPr>
            </w:pPr>
            <w:ins w:id="7778" w:author="R4-1809482" w:date="2018-07-10T13:19:00Z">
              <w:r w:rsidRPr="00B04564">
                <w:t>G- FR1-A2-5</w:t>
              </w:r>
            </w:ins>
          </w:p>
        </w:tc>
        <w:tc>
          <w:tcPr>
            <w:tcW w:w="1417" w:type="dxa"/>
            <w:vAlign w:val="bottom"/>
          </w:tcPr>
          <w:p w14:paraId="28A1E092" w14:textId="77777777" w:rsidR="00716814" w:rsidRPr="0050294D" w:rsidRDefault="00716814" w:rsidP="00081372">
            <w:pPr>
              <w:pStyle w:val="TAC"/>
              <w:rPr>
                <w:ins w:id="7779" w:author="R4-1809482" w:date="2018-07-10T13:19:00Z"/>
                <w:rFonts w:cs="v5.0.0"/>
                <w:lang w:eastAsia="zh-CN"/>
              </w:rPr>
            </w:pPr>
            <w:ins w:id="7780" w:author="R4-1809482" w:date="2018-07-10T13:19:00Z">
              <w:r w:rsidRPr="0050294D">
                <w:rPr>
                  <w:rFonts w:cs="v5.0.0"/>
                  <w:lang w:eastAsia="zh-CN"/>
                </w:rPr>
                <w:t>-64.2</w:t>
              </w:r>
            </w:ins>
          </w:p>
        </w:tc>
        <w:tc>
          <w:tcPr>
            <w:tcW w:w="1417" w:type="dxa"/>
            <w:vMerge/>
            <w:vAlign w:val="center"/>
          </w:tcPr>
          <w:p w14:paraId="6530FC4E" w14:textId="77777777" w:rsidR="00716814" w:rsidRPr="00B04564" w:rsidRDefault="00716814" w:rsidP="00081372">
            <w:pPr>
              <w:pStyle w:val="TAC"/>
              <w:rPr>
                <w:ins w:id="7781" w:author="R4-1809482" w:date="2018-07-10T13:19:00Z"/>
                <w:rFonts w:cs="v5.0.0"/>
                <w:lang w:eastAsia="zh-CN"/>
              </w:rPr>
            </w:pPr>
          </w:p>
        </w:tc>
        <w:tc>
          <w:tcPr>
            <w:tcW w:w="1417" w:type="dxa"/>
            <w:vMerge/>
            <w:vAlign w:val="center"/>
          </w:tcPr>
          <w:p w14:paraId="234C302D" w14:textId="77777777" w:rsidR="00716814" w:rsidRPr="00B04564" w:rsidRDefault="00716814" w:rsidP="00081372">
            <w:pPr>
              <w:pStyle w:val="TAC"/>
              <w:rPr>
                <w:ins w:id="7782" w:author="R4-1809482" w:date="2018-07-10T13:19:00Z"/>
                <w:rFonts w:cs="v5.0.0"/>
                <w:lang w:eastAsia="zh-CN"/>
              </w:rPr>
            </w:pPr>
          </w:p>
        </w:tc>
      </w:tr>
      <w:tr w:rsidR="00716814" w:rsidRPr="0050294D" w14:paraId="022B2A93" w14:textId="77777777" w:rsidTr="00081372">
        <w:trPr>
          <w:cantSplit/>
          <w:jc w:val="center"/>
          <w:ins w:id="7783" w:author="R4-1809482" w:date="2018-07-10T13:19:00Z"/>
        </w:trPr>
        <w:tc>
          <w:tcPr>
            <w:tcW w:w="1417" w:type="dxa"/>
            <w:vMerge/>
            <w:vAlign w:val="center"/>
          </w:tcPr>
          <w:p w14:paraId="1EF5B745" w14:textId="77777777" w:rsidR="00716814" w:rsidRPr="00B04564" w:rsidRDefault="00716814" w:rsidP="00081372">
            <w:pPr>
              <w:pStyle w:val="TAC"/>
              <w:rPr>
                <w:ins w:id="7784" w:author="R4-1809482" w:date="2018-07-10T13:19:00Z"/>
                <w:rFonts w:cs="v5.0.0"/>
                <w:lang w:eastAsia="zh-CN"/>
              </w:rPr>
            </w:pPr>
          </w:p>
        </w:tc>
        <w:tc>
          <w:tcPr>
            <w:tcW w:w="1417" w:type="dxa"/>
          </w:tcPr>
          <w:p w14:paraId="538488D7" w14:textId="77777777" w:rsidR="00716814" w:rsidRPr="00B04564" w:rsidRDefault="00716814" w:rsidP="00081372">
            <w:pPr>
              <w:pStyle w:val="TAC"/>
              <w:rPr>
                <w:ins w:id="7785" w:author="R4-1809482" w:date="2018-07-10T13:19:00Z"/>
                <w:rFonts w:cs="v5.0.0"/>
              </w:rPr>
            </w:pPr>
            <w:ins w:id="7786" w:author="R4-1809482" w:date="2018-07-10T13:19:00Z">
              <w:r w:rsidRPr="00B04564">
                <w:rPr>
                  <w:rFonts w:cs="v5.0.0" w:hint="eastAsia"/>
                  <w:lang w:eastAsia="zh-CN"/>
                </w:rPr>
                <w:t>60</w:t>
              </w:r>
            </w:ins>
          </w:p>
        </w:tc>
        <w:tc>
          <w:tcPr>
            <w:tcW w:w="1417" w:type="dxa"/>
            <w:vAlign w:val="center"/>
          </w:tcPr>
          <w:p w14:paraId="1E82717B" w14:textId="77777777" w:rsidR="00716814" w:rsidRPr="00B04564" w:rsidRDefault="00716814" w:rsidP="00081372">
            <w:pPr>
              <w:pStyle w:val="TAC"/>
              <w:rPr>
                <w:ins w:id="7787" w:author="R4-1809482" w:date="2018-07-10T13:19:00Z"/>
              </w:rPr>
            </w:pPr>
            <w:ins w:id="7788" w:author="R4-1809482" w:date="2018-07-10T13:19:00Z">
              <w:r w:rsidRPr="00B04564">
                <w:t>G- FR1-A2-6</w:t>
              </w:r>
            </w:ins>
          </w:p>
        </w:tc>
        <w:tc>
          <w:tcPr>
            <w:tcW w:w="1417" w:type="dxa"/>
            <w:vAlign w:val="bottom"/>
          </w:tcPr>
          <w:p w14:paraId="0D483934" w14:textId="77777777" w:rsidR="00716814" w:rsidRPr="0050294D" w:rsidRDefault="00716814" w:rsidP="00081372">
            <w:pPr>
              <w:pStyle w:val="TAC"/>
              <w:rPr>
                <w:ins w:id="7789" w:author="R4-1809482" w:date="2018-07-10T13:19:00Z"/>
                <w:rFonts w:cs="v5.0.0"/>
                <w:lang w:eastAsia="zh-CN"/>
              </w:rPr>
            </w:pPr>
            <w:ins w:id="7790" w:author="R4-1809482" w:date="2018-07-10T13:19:00Z">
              <w:r w:rsidRPr="0050294D">
                <w:rPr>
                  <w:rFonts w:cs="v5.0.0"/>
                  <w:lang w:eastAsia="zh-CN"/>
                </w:rPr>
                <w:t>-64.5</w:t>
              </w:r>
            </w:ins>
          </w:p>
        </w:tc>
        <w:tc>
          <w:tcPr>
            <w:tcW w:w="1417" w:type="dxa"/>
            <w:vMerge/>
            <w:vAlign w:val="center"/>
          </w:tcPr>
          <w:p w14:paraId="26C7383D" w14:textId="77777777" w:rsidR="00716814" w:rsidRPr="00B04564" w:rsidRDefault="00716814" w:rsidP="00081372">
            <w:pPr>
              <w:pStyle w:val="TAC"/>
              <w:rPr>
                <w:ins w:id="7791" w:author="R4-1809482" w:date="2018-07-10T13:19:00Z"/>
                <w:rFonts w:cs="v5.0.0"/>
                <w:lang w:eastAsia="zh-CN"/>
              </w:rPr>
            </w:pPr>
          </w:p>
        </w:tc>
        <w:tc>
          <w:tcPr>
            <w:tcW w:w="1417" w:type="dxa"/>
            <w:vMerge/>
            <w:vAlign w:val="center"/>
          </w:tcPr>
          <w:p w14:paraId="43C5466A" w14:textId="77777777" w:rsidR="00716814" w:rsidRPr="00B04564" w:rsidRDefault="00716814" w:rsidP="00081372">
            <w:pPr>
              <w:pStyle w:val="TAC"/>
              <w:rPr>
                <w:ins w:id="7792" w:author="R4-1809482" w:date="2018-07-10T13:19:00Z"/>
                <w:rFonts w:cs="v5.0.0"/>
                <w:lang w:eastAsia="zh-CN"/>
              </w:rPr>
            </w:pPr>
          </w:p>
        </w:tc>
      </w:tr>
      <w:tr w:rsidR="00716814" w:rsidRPr="0050294D" w14:paraId="1B1D6AC3" w14:textId="77777777" w:rsidTr="00081372">
        <w:trPr>
          <w:cantSplit/>
          <w:jc w:val="center"/>
          <w:ins w:id="7793" w:author="R4-1809482" w:date="2018-07-10T13:19:00Z"/>
        </w:trPr>
        <w:tc>
          <w:tcPr>
            <w:tcW w:w="1417" w:type="dxa"/>
            <w:vMerge w:val="restart"/>
            <w:vAlign w:val="center"/>
          </w:tcPr>
          <w:p w14:paraId="4D0D099E" w14:textId="77777777" w:rsidR="00716814" w:rsidRPr="00B04564" w:rsidRDefault="00716814" w:rsidP="00081372">
            <w:pPr>
              <w:pStyle w:val="TAC"/>
              <w:rPr>
                <w:ins w:id="7794" w:author="R4-1809482" w:date="2018-07-10T13:19:00Z"/>
                <w:rFonts w:cs="v5.0.0"/>
                <w:lang w:eastAsia="zh-CN"/>
              </w:rPr>
            </w:pPr>
            <w:ins w:id="7795" w:author="R4-1809482" w:date="2018-07-10T13:19:00Z">
              <w:r w:rsidRPr="00B04564">
                <w:rPr>
                  <w:rFonts w:cs="v5.0.0" w:hint="eastAsia"/>
                  <w:lang w:eastAsia="zh-CN"/>
                </w:rPr>
                <w:t>25</w:t>
              </w:r>
            </w:ins>
          </w:p>
        </w:tc>
        <w:tc>
          <w:tcPr>
            <w:tcW w:w="1417" w:type="dxa"/>
          </w:tcPr>
          <w:p w14:paraId="0836BF6E" w14:textId="77777777" w:rsidR="00716814" w:rsidRPr="00B04564" w:rsidRDefault="00716814" w:rsidP="00081372">
            <w:pPr>
              <w:pStyle w:val="TAC"/>
              <w:rPr>
                <w:ins w:id="7796" w:author="R4-1809482" w:date="2018-07-10T13:19:00Z"/>
                <w:rFonts w:cs="v5.0.0"/>
              </w:rPr>
            </w:pPr>
            <w:ins w:id="7797" w:author="R4-1809482" w:date="2018-07-10T13:19:00Z">
              <w:r w:rsidRPr="00B04564">
                <w:rPr>
                  <w:rFonts w:cs="v5.0.0" w:hint="eastAsia"/>
                  <w:lang w:eastAsia="zh-CN"/>
                </w:rPr>
                <w:t>15</w:t>
              </w:r>
            </w:ins>
          </w:p>
        </w:tc>
        <w:tc>
          <w:tcPr>
            <w:tcW w:w="1417" w:type="dxa"/>
            <w:vAlign w:val="center"/>
          </w:tcPr>
          <w:p w14:paraId="375A9EF3" w14:textId="77777777" w:rsidR="00716814" w:rsidRPr="00B04564" w:rsidRDefault="00716814" w:rsidP="00081372">
            <w:pPr>
              <w:pStyle w:val="TAC"/>
              <w:rPr>
                <w:ins w:id="7798" w:author="R4-1809482" w:date="2018-07-10T13:19:00Z"/>
              </w:rPr>
            </w:pPr>
            <w:ins w:id="7799" w:author="R4-1809482" w:date="2018-07-10T13:19:00Z">
              <w:r w:rsidRPr="00B04564">
                <w:t>G- FR1-A2-4</w:t>
              </w:r>
            </w:ins>
          </w:p>
        </w:tc>
        <w:tc>
          <w:tcPr>
            <w:tcW w:w="1417" w:type="dxa"/>
            <w:vAlign w:val="bottom"/>
          </w:tcPr>
          <w:p w14:paraId="2A90AEC3" w14:textId="77777777" w:rsidR="00716814" w:rsidRPr="0050294D" w:rsidRDefault="00716814" w:rsidP="00081372">
            <w:pPr>
              <w:pStyle w:val="TAC"/>
              <w:rPr>
                <w:ins w:id="7800" w:author="R4-1809482" w:date="2018-07-10T13:19:00Z"/>
                <w:rFonts w:cs="v5.0.0"/>
                <w:lang w:eastAsia="zh-CN"/>
              </w:rPr>
            </w:pPr>
            <w:ins w:id="7801" w:author="R4-1809482" w:date="2018-07-10T13:19:00Z">
              <w:r w:rsidRPr="0050294D">
                <w:rPr>
                  <w:rFonts w:cs="v5.0.0"/>
                  <w:lang w:eastAsia="zh-CN"/>
                </w:rPr>
                <w:t>-64.2</w:t>
              </w:r>
            </w:ins>
          </w:p>
        </w:tc>
        <w:tc>
          <w:tcPr>
            <w:tcW w:w="1417" w:type="dxa"/>
            <w:vMerge w:val="restart"/>
            <w:vAlign w:val="center"/>
          </w:tcPr>
          <w:p w14:paraId="0B8D4A8E" w14:textId="77777777" w:rsidR="00716814" w:rsidRPr="00B04564" w:rsidRDefault="00716814" w:rsidP="00081372">
            <w:pPr>
              <w:pStyle w:val="TAC"/>
              <w:rPr>
                <w:ins w:id="7802" w:author="R4-1809482" w:date="2018-07-10T13:19:00Z"/>
                <w:rFonts w:cs="v5.0.0"/>
                <w:lang w:eastAsia="zh-CN"/>
              </w:rPr>
            </w:pPr>
            <w:ins w:id="7803" w:author="R4-1809482" w:date="2018-07-10T13:19:00Z">
              <w:r w:rsidRPr="00B04564">
                <w:rPr>
                  <w:rFonts w:cs="v5.0.0" w:hint="eastAsia"/>
                  <w:lang w:eastAsia="zh-CN"/>
                </w:rPr>
                <w:t>-75.2</w:t>
              </w:r>
            </w:ins>
          </w:p>
        </w:tc>
        <w:tc>
          <w:tcPr>
            <w:tcW w:w="1417" w:type="dxa"/>
            <w:vMerge w:val="restart"/>
            <w:vAlign w:val="center"/>
          </w:tcPr>
          <w:p w14:paraId="4671E9A6" w14:textId="77777777" w:rsidR="00716814" w:rsidRPr="00B04564" w:rsidRDefault="00716814" w:rsidP="00081372">
            <w:pPr>
              <w:pStyle w:val="TAC"/>
              <w:rPr>
                <w:ins w:id="7804" w:author="R4-1809482" w:date="2018-07-10T13:19:00Z"/>
                <w:rFonts w:cs="v5.0.0"/>
                <w:lang w:eastAsia="zh-CN"/>
              </w:rPr>
            </w:pPr>
            <w:ins w:id="7805" w:author="R4-1809482" w:date="2018-07-10T13:19:00Z">
              <w:r w:rsidRPr="00B04564">
                <w:rPr>
                  <w:rFonts w:cs="v5.0.0" w:hint="eastAsia"/>
                  <w:lang w:eastAsia="zh-CN"/>
                </w:rPr>
                <w:t>AWGN</w:t>
              </w:r>
            </w:ins>
          </w:p>
        </w:tc>
      </w:tr>
      <w:tr w:rsidR="00716814" w:rsidRPr="0050294D" w14:paraId="723FED73" w14:textId="77777777" w:rsidTr="00081372">
        <w:trPr>
          <w:cantSplit/>
          <w:jc w:val="center"/>
          <w:ins w:id="7806" w:author="R4-1809482" w:date="2018-07-10T13:19:00Z"/>
        </w:trPr>
        <w:tc>
          <w:tcPr>
            <w:tcW w:w="1417" w:type="dxa"/>
            <w:vMerge/>
            <w:vAlign w:val="center"/>
          </w:tcPr>
          <w:p w14:paraId="52956C11" w14:textId="77777777" w:rsidR="00716814" w:rsidRPr="00B04564" w:rsidRDefault="00716814" w:rsidP="00081372">
            <w:pPr>
              <w:pStyle w:val="TAC"/>
              <w:rPr>
                <w:ins w:id="7807" w:author="R4-1809482" w:date="2018-07-10T13:19:00Z"/>
                <w:rFonts w:cs="v5.0.0"/>
                <w:lang w:eastAsia="zh-CN"/>
              </w:rPr>
            </w:pPr>
          </w:p>
        </w:tc>
        <w:tc>
          <w:tcPr>
            <w:tcW w:w="1417" w:type="dxa"/>
          </w:tcPr>
          <w:p w14:paraId="495FAEFA" w14:textId="77777777" w:rsidR="00716814" w:rsidRPr="00B04564" w:rsidRDefault="00716814" w:rsidP="00081372">
            <w:pPr>
              <w:pStyle w:val="TAC"/>
              <w:rPr>
                <w:ins w:id="7808" w:author="R4-1809482" w:date="2018-07-10T13:19:00Z"/>
                <w:rFonts w:cs="v5.0.0"/>
              </w:rPr>
            </w:pPr>
            <w:ins w:id="7809" w:author="R4-1809482" w:date="2018-07-10T13:19:00Z">
              <w:r w:rsidRPr="00B04564">
                <w:rPr>
                  <w:rFonts w:cs="v5.0.0" w:hint="eastAsia"/>
                  <w:lang w:eastAsia="zh-CN"/>
                </w:rPr>
                <w:t>30</w:t>
              </w:r>
            </w:ins>
          </w:p>
        </w:tc>
        <w:tc>
          <w:tcPr>
            <w:tcW w:w="1417" w:type="dxa"/>
            <w:vAlign w:val="center"/>
          </w:tcPr>
          <w:p w14:paraId="76C88EC0" w14:textId="77777777" w:rsidR="00716814" w:rsidRPr="00B04564" w:rsidRDefault="00716814" w:rsidP="00081372">
            <w:pPr>
              <w:pStyle w:val="TAC"/>
              <w:rPr>
                <w:ins w:id="7810" w:author="R4-1809482" w:date="2018-07-10T13:19:00Z"/>
              </w:rPr>
            </w:pPr>
            <w:ins w:id="7811" w:author="R4-1809482" w:date="2018-07-10T13:19:00Z">
              <w:r w:rsidRPr="00B04564">
                <w:t>G- FR1-A2-5</w:t>
              </w:r>
            </w:ins>
          </w:p>
        </w:tc>
        <w:tc>
          <w:tcPr>
            <w:tcW w:w="1417" w:type="dxa"/>
            <w:vAlign w:val="bottom"/>
          </w:tcPr>
          <w:p w14:paraId="0719451A" w14:textId="77777777" w:rsidR="00716814" w:rsidRPr="0050294D" w:rsidRDefault="00716814" w:rsidP="00081372">
            <w:pPr>
              <w:pStyle w:val="TAC"/>
              <w:rPr>
                <w:ins w:id="7812" w:author="R4-1809482" w:date="2018-07-10T13:19:00Z"/>
                <w:rFonts w:cs="v5.0.0"/>
                <w:lang w:eastAsia="zh-CN"/>
              </w:rPr>
            </w:pPr>
            <w:ins w:id="7813" w:author="R4-1809482" w:date="2018-07-10T13:19:00Z">
              <w:r w:rsidRPr="0050294D">
                <w:rPr>
                  <w:rFonts w:cs="v5.0.0"/>
                  <w:lang w:eastAsia="zh-CN"/>
                </w:rPr>
                <w:t>-64.2</w:t>
              </w:r>
            </w:ins>
          </w:p>
        </w:tc>
        <w:tc>
          <w:tcPr>
            <w:tcW w:w="1417" w:type="dxa"/>
            <w:vMerge/>
            <w:vAlign w:val="center"/>
          </w:tcPr>
          <w:p w14:paraId="6F7CB8E7" w14:textId="77777777" w:rsidR="00716814" w:rsidRPr="00B04564" w:rsidRDefault="00716814" w:rsidP="00081372">
            <w:pPr>
              <w:pStyle w:val="TAC"/>
              <w:rPr>
                <w:ins w:id="7814" w:author="R4-1809482" w:date="2018-07-10T13:19:00Z"/>
                <w:rFonts w:cs="v5.0.0"/>
                <w:lang w:eastAsia="zh-CN"/>
              </w:rPr>
            </w:pPr>
          </w:p>
        </w:tc>
        <w:tc>
          <w:tcPr>
            <w:tcW w:w="1417" w:type="dxa"/>
            <w:vMerge/>
            <w:vAlign w:val="center"/>
          </w:tcPr>
          <w:p w14:paraId="1ECE7A8B" w14:textId="77777777" w:rsidR="00716814" w:rsidRPr="00B04564" w:rsidRDefault="00716814" w:rsidP="00081372">
            <w:pPr>
              <w:pStyle w:val="TAC"/>
              <w:rPr>
                <w:ins w:id="7815" w:author="R4-1809482" w:date="2018-07-10T13:19:00Z"/>
                <w:rFonts w:cs="v5.0.0"/>
                <w:lang w:eastAsia="zh-CN"/>
              </w:rPr>
            </w:pPr>
          </w:p>
        </w:tc>
      </w:tr>
      <w:tr w:rsidR="00716814" w:rsidRPr="0050294D" w14:paraId="17A90BBB" w14:textId="77777777" w:rsidTr="00081372">
        <w:trPr>
          <w:cantSplit/>
          <w:jc w:val="center"/>
          <w:ins w:id="7816" w:author="R4-1809482" w:date="2018-07-10T13:19:00Z"/>
        </w:trPr>
        <w:tc>
          <w:tcPr>
            <w:tcW w:w="1417" w:type="dxa"/>
            <w:vMerge/>
            <w:vAlign w:val="center"/>
          </w:tcPr>
          <w:p w14:paraId="19855582" w14:textId="77777777" w:rsidR="00716814" w:rsidRPr="00B04564" w:rsidRDefault="00716814" w:rsidP="00081372">
            <w:pPr>
              <w:pStyle w:val="TAC"/>
              <w:rPr>
                <w:ins w:id="7817" w:author="R4-1809482" w:date="2018-07-10T13:19:00Z"/>
                <w:rFonts w:cs="v5.0.0"/>
                <w:lang w:eastAsia="zh-CN"/>
              </w:rPr>
            </w:pPr>
          </w:p>
        </w:tc>
        <w:tc>
          <w:tcPr>
            <w:tcW w:w="1417" w:type="dxa"/>
          </w:tcPr>
          <w:p w14:paraId="2B2E121A" w14:textId="77777777" w:rsidR="00716814" w:rsidRPr="00B04564" w:rsidRDefault="00716814" w:rsidP="00081372">
            <w:pPr>
              <w:pStyle w:val="TAC"/>
              <w:rPr>
                <w:ins w:id="7818" w:author="R4-1809482" w:date="2018-07-10T13:19:00Z"/>
                <w:rFonts w:cs="v5.0.0"/>
              </w:rPr>
            </w:pPr>
            <w:ins w:id="7819" w:author="R4-1809482" w:date="2018-07-10T13:19:00Z">
              <w:r w:rsidRPr="00B04564">
                <w:rPr>
                  <w:rFonts w:cs="v5.0.0" w:hint="eastAsia"/>
                  <w:lang w:eastAsia="zh-CN"/>
                </w:rPr>
                <w:t>60</w:t>
              </w:r>
            </w:ins>
          </w:p>
        </w:tc>
        <w:tc>
          <w:tcPr>
            <w:tcW w:w="1417" w:type="dxa"/>
            <w:vAlign w:val="center"/>
          </w:tcPr>
          <w:p w14:paraId="217939ED" w14:textId="77777777" w:rsidR="00716814" w:rsidRPr="00B04564" w:rsidRDefault="00716814" w:rsidP="00081372">
            <w:pPr>
              <w:pStyle w:val="TAC"/>
              <w:rPr>
                <w:ins w:id="7820" w:author="R4-1809482" w:date="2018-07-10T13:19:00Z"/>
              </w:rPr>
            </w:pPr>
            <w:ins w:id="7821" w:author="R4-1809482" w:date="2018-07-10T13:19:00Z">
              <w:r w:rsidRPr="00B04564">
                <w:t>G- FR1-A2-6</w:t>
              </w:r>
            </w:ins>
          </w:p>
        </w:tc>
        <w:tc>
          <w:tcPr>
            <w:tcW w:w="1417" w:type="dxa"/>
            <w:vAlign w:val="bottom"/>
          </w:tcPr>
          <w:p w14:paraId="42B001B4" w14:textId="77777777" w:rsidR="00716814" w:rsidRPr="0050294D" w:rsidRDefault="00716814" w:rsidP="00081372">
            <w:pPr>
              <w:pStyle w:val="TAC"/>
              <w:rPr>
                <w:ins w:id="7822" w:author="R4-1809482" w:date="2018-07-10T13:19:00Z"/>
                <w:rFonts w:cs="v5.0.0"/>
                <w:lang w:eastAsia="zh-CN"/>
              </w:rPr>
            </w:pPr>
            <w:ins w:id="7823" w:author="R4-1809482" w:date="2018-07-10T13:19:00Z">
              <w:r w:rsidRPr="0050294D">
                <w:rPr>
                  <w:rFonts w:cs="v5.0.0"/>
                  <w:lang w:eastAsia="zh-CN"/>
                </w:rPr>
                <w:t>-64.5</w:t>
              </w:r>
            </w:ins>
          </w:p>
        </w:tc>
        <w:tc>
          <w:tcPr>
            <w:tcW w:w="1417" w:type="dxa"/>
            <w:vMerge/>
            <w:vAlign w:val="center"/>
          </w:tcPr>
          <w:p w14:paraId="753E309A" w14:textId="77777777" w:rsidR="00716814" w:rsidRPr="00B04564" w:rsidRDefault="00716814" w:rsidP="00081372">
            <w:pPr>
              <w:pStyle w:val="TAC"/>
              <w:rPr>
                <w:ins w:id="7824" w:author="R4-1809482" w:date="2018-07-10T13:19:00Z"/>
                <w:rFonts w:cs="v5.0.0"/>
                <w:lang w:eastAsia="zh-CN"/>
              </w:rPr>
            </w:pPr>
          </w:p>
        </w:tc>
        <w:tc>
          <w:tcPr>
            <w:tcW w:w="1417" w:type="dxa"/>
            <w:vMerge/>
            <w:vAlign w:val="center"/>
          </w:tcPr>
          <w:p w14:paraId="6DDB7875" w14:textId="77777777" w:rsidR="00716814" w:rsidRPr="00B04564" w:rsidRDefault="00716814" w:rsidP="00081372">
            <w:pPr>
              <w:pStyle w:val="TAC"/>
              <w:rPr>
                <w:ins w:id="7825" w:author="R4-1809482" w:date="2018-07-10T13:19:00Z"/>
                <w:rFonts w:cs="v5.0.0"/>
                <w:lang w:eastAsia="zh-CN"/>
              </w:rPr>
            </w:pPr>
          </w:p>
        </w:tc>
      </w:tr>
      <w:tr w:rsidR="00716814" w:rsidRPr="0050294D" w14:paraId="35575517" w14:textId="77777777" w:rsidTr="00081372">
        <w:trPr>
          <w:cantSplit/>
          <w:jc w:val="center"/>
          <w:ins w:id="7826" w:author="R4-1809482" w:date="2018-07-10T13:19:00Z"/>
        </w:trPr>
        <w:tc>
          <w:tcPr>
            <w:tcW w:w="1417" w:type="dxa"/>
            <w:vMerge w:val="restart"/>
            <w:vAlign w:val="center"/>
          </w:tcPr>
          <w:p w14:paraId="4B33B5B6" w14:textId="77777777" w:rsidR="00716814" w:rsidRPr="00B04564" w:rsidRDefault="00716814" w:rsidP="00081372">
            <w:pPr>
              <w:pStyle w:val="TAC"/>
              <w:rPr>
                <w:ins w:id="7827" w:author="R4-1809482" w:date="2018-07-10T13:19:00Z"/>
                <w:rFonts w:cs="v5.0.0"/>
                <w:lang w:eastAsia="zh-CN"/>
              </w:rPr>
            </w:pPr>
            <w:ins w:id="7828" w:author="R4-1809482" w:date="2018-07-10T13:19:00Z">
              <w:r w:rsidRPr="00B04564">
                <w:rPr>
                  <w:rFonts w:cs="v5.0.0" w:hint="eastAsia"/>
                  <w:lang w:eastAsia="zh-CN"/>
                </w:rPr>
                <w:t>30</w:t>
              </w:r>
            </w:ins>
          </w:p>
        </w:tc>
        <w:tc>
          <w:tcPr>
            <w:tcW w:w="1417" w:type="dxa"/>
          </w:tcPr>
          <w:p w14:paraId="19CEEA7A" w14:textId="77777777" w:rsidR="00716814" w:rsidRPr="00B04564" w:rsidRDefault="00716814" w:rsidP="00081372">
            <w:pPr>
              <w:pStyle w:val="TAC"/>
              <w:rPr>
                <w:ins w:id="7829" w:author="R4-1809482" w:date="2018-07-10T13:19:00Z"/>
                <w:rFonts w:cs="v5.0.0"/>
              </w:rPr>
            </w:pPr>
            <w:ins w:id="7830" w:author="R4-1809482" w:date="2018-07-10T13:19:00Z">
              <w:r w:rsidRPr="00B04564">
                <w:rPr>
                  <w:rFonts w:cs="v5.0.0" w:hint="eastAsia"/>
                  <w:lang w:eastAsia="zh-CN"/>
                </w:rPr>
                <w:t>15</w:t>
              </w:r>
            </w:ins>
          </w:p>
        </w:tc>
        <w:tc>
          <w:tcPr>
            <w:tcW w:w="1417" w:type="dxa"/>
            <w:vAlign w:val="center"/>
          </w:tcPr>
          <w:p w14:paraId="3205F841" w14:textId="77777777" w:rsidR="00716814" w:rsidRPr="00B04564" w:rsidRDefault="00716814" w:rsidP="00081372">
            <w:pPr>
              <w:pStyle w:val="TAC"/>
              <w:rPr>
                <w:ins w:id="7831" w:author="R4-1809482" w:date="2018-07-10T13:19:00Z"/>
              </w:rPr>
            </w:pPr>
            <w:ins w:id="7832" w:author="R4-1809482" w:date="2018-07-10T13:19:00Z">
              <w:r w:rsidRPr="00B04564">
                <w:t>G- FR1-A2-4</w:t>
              </w:r>
            </w:ins>
          </w:p>
        </w:tc>
        <w:tc>
          <w:tcPr>
            <w:tcW w:w="1417" w:type="dxa"/>
            <w:vAlign w:val="bottom"/>
          </w:tcPr>
          <w:p w14:paraId="2A11965A" w14:textId="77777777" w:rsidR="00716814" w:rsidRPr="0050294D" w:rsidRDefault="00716814" w:rsidP="00081372">
            <w:pPr>
              <w:pStyle w:val="TAC"/>
              <w:rPr>
                <w:ins w:id="7833" w:author="R4-1809482" w:date="2018-07-10T13:19:00Z"/>
                <w:rFonts w:cs="v5.0.0"/>
                <w:lang w:eastAsia="zh-CN"/>
              </w:rPr>
            </w:pPr>
            <w:ins w:id="7834" w:author="R4-1809482" w:date="2018-07-10T13:19:00Z">
              <w:r w:rsidRPr="0050294D">
                <w:rPr>
                  <w:rFonts w:cs="v5.0.0"/>
                  <w:lang w:eastAsia="zh-CN"/>
                </w:rPr>
                <w:t>-64.2</w:t>
              </w:r>
            </w:ins>
          </w:p>
        </w:tc>
        <w:tc>
          <w:tcPr>
            <w:tcW w:w="1417" w:type="dxa"/>
            <w:vMerge w:val="restart"/>
            <w:vAlign w:val="center"/>
          </w:tcPr>
          <w:p w14:paraId="7FC1D222" w14:textId="77777777" w:rsidR="00716814" w:rsidRPr="00B04564" w:rsidRDefault="00716814" w:rsidP="00081372">
            <w:pPr>
              <w:pStyle w:val="TAC"/>
              <w:rPr>
                <w:ins w:id="7835" w:author="R4-1809482" w:date="2018-07-10T13:19:00Z"/>
                <w:rFonts w:cs="v5.0.0"/>
                <w:lang w:eastAsia="zh-CN"/>
              </w:rPr>
            </w:pPr>
            <w:ins w:id="7836" w:author="R4-1809482" w:date="2018-07-10T13:19:00Z">
              <w:r w:rsidRPr="00B04564">
                <w:rPr>
                  <w:rFonts w:cs="v5.0.0" w:hint="eastAsia"/>
                  <w:lang w:eastAsia="zh-CN"/>
                </w:rPr>
                <w:t>-74.4</w:t>
              </w:r>
            </w:ins>
          </w:p>
        </w:tc>
        <w:tc>
          <w:tcPr>
            <w:tcW w:w="1417" w:type="dxa"/>
            <w:vMerge w:val="restart"/>
            <w:vAlign w:val="center"/>
          </w:tcPr>
          <w:p w14:paraId="49A76194" w14:textId="77777777" w:rsidR="00716814" w:rsidRPr="00B04564" w:rsidRDefault="00716814" w:rsidP="00081372">
            <w:pPr>
              <w:pStyle w:val="TAC"/>
              <w:rPr>
                <w:ins w:id="7837" w:author="R4-1809482" w:date="2018-07-10T13:19:00Z"/>
                <w:rFonts w:cs="v5.0.0"/>
                <w:lang w:eastAsia="zh-CN"/>
              </w:rPr>
            </w:pPr>
            <w:ins w:id="7838" w:author="R4-1809482" w:date="2018-07-10T13:19:00Z">
              <w:r w:rsidRPr="00B04564">
                <w:rPr>
                  <w:rFonts w:cs="v5.0.0" w:hint="eastAsia"/>
                  <w:lang w:eastAsia="zh-CN"/>
                </w:rPr>
                <w:t>AWGN</w:t>
              </w:r>
            </w:ins>
          </w:p>
        </w:tc>
      </w:tr>
      <w:tr w:rsidR="00716814" w:rsidRPr="0050294D" w14:paraId="50DE15B9" w14:textId="77777777" w:rsidTr="00081372">
        <w:trPr>
          <w:cantSplit/>
          <w:jc w:val="center"/>
          <w:ins w:id="7839" w:author="R4-1809482" w:date="2018-07-10T13:19:00Z"/>
        </w:trPr>
        <w:tc>
          <w:tcPr>
            <w:tcW w:w="1417" w:type="dxa"/>
            <w:vMerge/>
            <w:vAlign w:val="center"/>
          </w:tcPr>
          <w:p w14:paraId="72682387" w14:textId="77777777" w:rsidR="00716814" w:rsidRPr="00B04564" w:rsidRDefault="00716814" w:rsidP="00081372">
            <w:pPr>
              <w:pStyle w:val="TAC"/>
              <w:rPr>
                <w:ins w:id="7840" w:author="R4-1809482" w:date="2018-07-10T13:19:00Z"/>
                <w:rFonts w:cs="v5.0.0"/>
                <w:lang w:eastAsia="zh-CN"/>
              </w:rPr>
            </w:pPr>
          </w:p>
        </w:tc>
        <w:tc>
          <w:tcPr>
            <w:tcW w:w="1417" w:type="dxa"/>
          </w:tcPr>
          <w:p w14:paraId="2027D985" w14:textId="77777777" w:rsidR="00716814" w:rsidRPr="00B04564" w:rsidRDefault="00716814" w:rsidP="00081372">
            <w:pPr>
              <w:pStyle w:val="TAC"/>
              <w:rPr>
                <w:ins w:id="7841" w:author="R4-1809482" w:date="2018-07-10T13:19:00Z"/>
                <w:rFonts w:cs="v5.0.0"/>
              </w:rPr>
            </w:pPr>
            <w:ins w:id="7842" w:author="R4-1809482" w:date="2018-07-10T13:19:00Z">
              <w:r w:rsidRPr="00B04564">
                <w:rPr>
                  <w:rFonts w:cs="v5.0.0" w:hint="eastAsia"/>
                  <w:lang w:eastAsia="zh-CN"/>
                </w:rPr>
                <w:t>30</w:t>
              </w:r>
            </w:ins>
          </w:p>
        </w:tc>
        <w:tc>
          <w:tcPr>
            <w:tcW w:w="1417" w:type="dxa"/>
            <w:vAlign w:val="center"/>
          </w:tcPr>
          <w:p w14:paraId="33D09750" w14:textId="77777777" w:rsidR="00716814" w:rsidRPr="00B04564" w:rsidRDefault="00716814" w:rsidP="00081372">
            <w:pPr>
              <w:pStyle w:val="TAC"/>
              <w:rPr>
                <w:ins w:id="7843" w:author="R4-1809482" w:date="2018-07-10T13:19:00Z"/>
              </w:rPr>
            </w:pPr>
            <w:ins w:id="7844" w:author="R4-1809482" w:date="2018-07-10T13:19:00Z">
              <w:r w:rsidRPr="00B04564">
                <w:t>G- FR1-A2-5</w:t>
              </w:r>
            </w:ins>
          </w:p>
        </w:tc>
        <w:tc>
          <w:tcPr>
            <w:tcW w:w="1417" w:type="dxa"/>
            <w:vAlign w:val="bottom"/>
          </w:tcPr>
          <w:p w14:paraId="6449A34A" w14:textId="77777777" w:rsidR="00716814" w:rsidRPr="0050294D" w:rsidRDefault="00716814" w:rsidP="00081372">
            <w:pPr>
              <w:pStyle w:val="TAC"/>
              <w:rPr>
                <w:ins w:id="7845" w:author="R4-1809482" w:date="2018-07-10T13:19:00Z"/>
                <w:rFonts w:cs="v5.0.0"/>
                <w:lang w:eastAsia="zh-CN"/>
              </w:rPr>
            </w:pPr>
            <w:ins w:id="7846" w:author="R4-1809482" w:date="2018-07-10T13:19:00Z">
              <w:r w:rsidRPr="0050294D">
                <w:rPr>
                  <w:rFonts w:cs="v5.0.0"/>
                  <w:lang w:eastAsia="zh-CN"/>
                </w:rPr>
                <w:t>-64.2</w:t>
              </w:r>
            </w:ins>
          </w:p>
        </w:tc>
        <w:tc>
          <w:tcPr>
            <w:tcW w:w="1417" w:type="dxa"/>
            <w:vMerge/>
            <w:vAlign w:val="center"/>
          </w:tcPr>
          <w:p w14:paraId="780A35CE" w14:textId="77777777" w:rsidR="00716814" w:rsidRPr="00B04564" w:rsidRDefault="00716814" w:rsidP="00081372">
            <w:pPr>
              <w:pStyle w:val="TAC"/>
              <w:rPr>
                <w:ins w:id="7847" w:author="R4-1809482" w:date="2018-07-10T13:19:00Z"/>
                <w:rFonts w:cs="v5.0.0"/>
                <w:lang w:eastAsia="zh-CN"/>
              </w:rPr>
            </w:pPr>
          </w:p>
        </w:tc>
        <w:tc>
          <w:tcPr>
            <w:tcW w:w="1417" w:type="dxa"/>
            <w:vMerge/>
            <w:vAlign w:val="center"/>
          </w:tcPr>
          <w:p w14:paraId="3ABF1D91" w14:textId="77777777" w:rsidR="00716814" w:rsidRPr="00B04564" w:rsidRDefault="00716814" w:rsidP="00081372">
            <w:pPr>
              <w:pStyle w:val="TAC"/>
              <w:rPr>
                <w:ins w:id="7848" w:author="R4-1809482" w:date="2018-07-10T13:19:00Z"/>
                <w:rFonts w:cs="v5.0.0"/>
                <w:lang w:eastAsia="zh-CN"/>
              </w:rPr>
            </w:pPr>
          </w:p>
        </w:tc>
      </w:tr>
      <w:tr w:rsidR="00716814" w:rsidRPr="0050294D" w14:paraId="7586ECBF" w14:textId="77777777" w:rsidTr="00081372">
        <w:trPr>
          <w:cantSplit/>
          <w:jc w:val="center"/>
          <w:ins w:id="7849" w:author="R4-1809482" w:date="2018-07-10T13:19:00Z"/>
        </w:trPr>
        <w:tc>
          <w:tcPr>
            <w:tcW w:w="1417" w:type="dxa"/>
            <w:vMerge/>
            <w:vAlign w:val="center"/>
          </w:tcPr>
          <w:p w14:paraId="72F43012" w14:textId="77777777" w:rsidR="00716814" w:rsidRPr="00B04564" w:rsidRDefault="00716814" w:rsidP="00081372">
            <w:pPr>
              <w:pStyle w:val="TAC"/>
              <w:rPr>
                <w:ins w:id="7850" w:author="R4-1809482" w:date="2018-07-10T13:19:00Z"/>
                <w:rFonts w:cs="v5.0.0"/>
                <w:lang w:eastAsia="zh-CN"/>
              </w:rPr>
            </w:pPr>
          </w:p>
        </w:tc>
        <w:tc>
          <w:tcPr>
            <w:tcW w:w="1417" w:type="dxa"/>
          </w:tcPr>
          <w:p w14:paraId="1CE528E3" w14:textId="77777777" w:rsidR="00716814" w:rsidRPr="00B04564" w:rsidRDefault="00716814" w:rsidP="00081372">
            <w:pPr>
              <w:pStyle w:val="TAC"/>
              <w:rPr>
                <w:ins w:id="7851" w:author="R4-1809482" w:date="2018-07-10T13:19:00Z"/>
                <w:rFonts w:cs="v5.0.0"/>
              </w:rPr>
            </w:pPr>
            <w:ins w:id="7852" w:author="R4-1809482" w:date="2018-07-10T13:19:00Z">
              <w:r w:rsidRPr="00B04564">
                <w:rPr>
                  <w:rFonts w:cs="v5.0.0" w:hint="eastAsia"/>
                  <w:lang w:eastAsia="zh-CN"/>
                </w:rPr>
                <w:t>60</w:t>
              </w:r>
            </w:ins>
          </w:p>
        </w:tc>
        <w:tc>
          <w:tcPr>
            <w:tcW w:w="1417" w:type="dxa"/>
            <w:vAlign w:val="center"/>
          </w:tcPr>
          <w:p w14:paraId="1E5E5A2B" w14:textId="77777777" w:rsidR="00716814" w:rsidRPr="00B04564" w:rsidRDefault="00716814" w:rsidP="00081372">
            <w:pPr>
              <w:pStyle w:val="TAC"/>
              <w:rPr>
                <w:ins w:id="7853" w:author="R4-1809482" w:date="2018-07-10T13:19:00Z"/>
              </w:rPr>
            </w:pPr>
            <w:ins w:id="7854" w:author="R4-1809482" w:date="2018-07-10T13:19:00Z">
              <w:r w:rsidRPr="00B04564">
                <w:t>G- FR1-A2-6</w:t>
              </w:r>
            </w:ins>
          </w:p>
        </w:tc>
        <w:tc>
          <w:tcPr>
            <w:tcW w:w="1417" w:type="dxa"/>
            <w:vAlign w:val="bottom"/>
          </w:tcPr>
          <w:p w14:paraId="24B5E4F6" w14:textId="77777777" w:rsidR="00716814" w:rsidRPr="0050294D" w:rsidRDefault="00716814" w:rsidP="00081372">
            <w:pPr>
              <w:pStyle w:val="TAC"/>
              <w:rPr>
                <w:ins w:id="7855" w:author="R4-1809482" w:date="2018-07-10T13:19:00Z"/>
                <w:rFonts w:cs="v5.0.0"/>
                <w:lang w:eastAsia="zh-CN"/>
              </w:rPr>
            </w:pPr>
            <w:ins w:id="7856" w:author="R4-1809482" w:date="2018-07-10T13:19:00Z">
              <w:r w:rsidRPr="0050294D">
                <w:rPr>
                  <w:rFonts w:cs="v5.0.0"/>
                  <w:lang w:eastAsia="zh-CN"/>
                </w:rPr>
                <w:t>-64.5</w:t>
              </w:r>
            </w:ins>
          </w:p>
        </w:tc>
        <w:tc>
          <w:tcPr>
            <w:tcW w:w="1417" w:type="dxa"/>
            <w:vMerge/>
            <w:vAlign w:val="center"/>
          </w:tcPr>
          <w:p w14:paraId="711D73D3" w14:textId="77777777" w:rsidR="00716814" w:rsidRPr="00B04564" w:rsidRDefault="00716814" w:rsidP="00081372">
            <w:pPr>
              <w:pStyle w:val="TAC"/>
              <w:rPr>
                <w:ins w:id="7857" w:author="R4-1809482" w:date="2018-07-10T13:19:00Z"/>
                <w:rFonts w:cs="v5.0.0"/>
                <w:lang w:eastAsia="zh-CN"/>
              </w:rPr>
            </w:pPr>
          </w:p>
        </w:tc>
        <w:tc>
          <w:tcPr>
            <w:tcW w:w="1417" w:type="dxa"/>
            <w:vMerge/>
            <w:vAlign w:val="center"/>
          </w:tcPr>
          <w:p w14:paraId="11F16A47" w14:textId="77777777" w:rsidR="00716814" w:rsidRPr="00B04564" w:rsidRDefault="00716814" w:rsidP="00081372">
            <w:pPr>
              <w:pStyle w:val="TAC"/>
              <w:rPr>
                <w:ins w:id="7858" w:author="R4-1809482" w:date="2018-07-10T13:19:00Z"/>
                <w:rFonts w:cs="v5.0.0"/>
                <w:lang w:eastAsia="zh-CN"/>
              </w:rPr>
            </w:pPr>
          </w:p>
        </w:tc>
      </w:tr>
      <w:tr w:rsidR="00716814" w:rsidRPr="0050294D" w14:paraId="174470F7" w14:textId="77777777" w:rsidTr="00081372">
        <w:trPr>
          <w:cantSplit/>
          <w:jc w:val="center"/>
          <w:ins w:id="7859" w:author="R4-1809482" w:date="2018-07-10T13:19:00Z"/>
        </w:trPr>
        <w:tc>
          <w:tcPr>
            <w:tcW w:w="1417" w:type="dxa"/>
            <w:vMerge w:val="restart"/>
            <w:vAlign w:val="center"/>
          </w:tcPr>
          <w:p w14:paraId="54355C1D" w14:textId="77777777" w:rsidR="00716814" w:rsidRPr="00B04564" w:rsidRDefault="00716814" w:rsidP="00081372">
            <w:pPr>
              <w:pStyle w:val="TAC"/>
              <w:rPr>
                <w:ins w:id="7860" w:author="R4-1809482" w:date="2018-07-10T13:19:00Z"/>
                <w:rFonts w:cs="v5.0.0"/>
                <w:lang w:eastAsia="zh-CN"/>
              </w:rPr>
            </w:pPr>
            <w:ins w:id="7861" w:author="R4-1809482" w:date="2018-07-10T13:19:00Z">
              <w:r w:rsidRPr="00B04564">
                <w:rPr>
                  <w:rFonts w:cs="v5.0.0" w:hint="eastAsia"/>
                  <w:lang w:eastAsia="zh-CN"/>
                </w:rPr>
                <w:t>40</w:t>
              </w:r>
            </w:ins>
          </w:p>
        </w:tc>
        <w:tc>
          <w:tcPr>
            <w:tcW w:w="1417" w:type="dxa"/>
          </w:tcPr>
          <w:p w14:paraId="1E1BA0C6" w14:textId="77777777" w:rsidR="00716814" w:rsidRPr="00B04564" w:rsidRDefault="00716814" w:rsidP="00081372">
            <w:pPr>
              <w:pStyle w:val="TAC"/>
              <w:rPr>
                <w:ins w:id="7862" w:author="R4-1809482" w:date="2018-07-10T13:19:00Z"/>
                <w:rFonts w:cs="v5.0.0"/>
              </w:rPr>
            </w:pPr>
            <w:ins w:id="7863" w:author="R4-1809482" w:date="2018-07-10T13:19:00Z">
              <w:r w:rsidRPr="00B04564">
                <w:rPr>
                  <w:rFonts w:cs="v5.0.0" w:hint="eastAsia"/>
                  <w:lang w:eastAsia="zh-CN"/>
                </w:rPr>
                <w:t>15</w:t>
              </w:r>
            </w:ins>
          </w:p>
        </w:tc>
        <w:tc>
          <w:tcPr>
            <w:tcW w:w="1417" w:type="dxa"/>
            <w:vAlign w:val="center"/>
          </w:tcPr>
          <w:p w14:paraId="24F39669" w14:textId="77777777" w:rsidR="00716814" w:rsidRPr="00B04564" w:rsidRDefault="00716814" w:rsidP="00081372">
            <w:pPr>
              <w:pStyle w:val="TAC"/>
              <w:rPr>
                <w:ins w:id="7864" w:author="R4-1809482" w:date="2018-07-10T13:19:00Z"/>
              </w:rPr>
            </w:pPr>
            <w:ins w:id="7865" w:author="R4-1809482" w:date="2018-07-10T13:19:00Z">
              <w:r w:rsidRPr="00B04564">
                <w:t>G- FR1-A2-4</w:t>
              </w:r>
            </w:ins>
          </w:p>
        </w:tc>
        <w:tc>
          <w:tcPr>
            <w:tcW w:w="1417" w:type="dxa"/>
            <w:vAlign w:val="bottom"/>
          </w:tcPr>
          <w:p w14:paraId="2FDE02C0" w14:textId="77777777" w:rsidR="00716814" w:rsidRPr="0050294D" w:rsidRDefault="00716814" w:rsidP="00081372">
            <w:pPr>
              <w:pStyle w:val="TAC"/>
              <w:rPr>
                <w:ins w:id="7866" w:author="R4-1809482" w:date="2018-07-10T13:19:00Z"/>
                <w:rFonts w:cs="v5.0.0"/>
                <w:lang w:eastAsia="zh-CN"/>
              </w:rPr>
            </w:pPr>
            <w:ins w:id="7867" w:author="R4-1809482" w:date="2018-07-10T13:19:00Z">
              <w:r w:rsidRPr="0050294D">
                <w:rPr>
                  <w:rFonts w:cs="v5.0.0"/>
                  <w:lang w:eastAsia="zh-CN"/>
                </w:rPr>
                <w:t>-64.2</w:t>
              </w:r>
            </w:ins>
          </w:p>
        </w:tc>
        <w:tc>
          <w:tcPr>
            <w:tcW w:w="1417" w:type="dxa"/>
            <w:vMerge w:val="restart"/>
            <w:vAlign w:val="center"/>
          </w:tcPr>
          <w:p w14:paraId="731C59F6" w14:textId="77777777" w:rsidR="00716814" w:rsidRPr="00B04564" w:rsidRDefault="00716814" w:rsidP="00081372">
            <w:pPr>
              <w:pStyle w:val="TAC"/>
              <w:rPr>
                <w:ins w:id="7868" w:author="R4-1809482" w:date="2018-07-10T13:19:00Z"/>
                <w:rFonts w:cs="v5.0.0"/>
                <w:lang w:eastAsia="zh-CN"/>
              </w:rPr>
            </w:pPr>
            <w:ins w:id="7869" w:author="R4-1809482" w:date="2018-07-10T13:19:00Z">
              <w:r w:rsidRPr="00B04564">
                <w:rPr>
                  <w:rFonts w:cs="v5.0.0" w:hint="eastAsia"/>
                  <w:lang w:eastAsia="zh-CN"/>
                </w:rPr>
                <w:t>-73.1</w:t>
              </w:r>
            </w:ins>
          </w:p>
        </w:tc>
        <w:tc>
          <w:tcPr>
            <w:tcW w:w="1417" w:type="dxa"/>
            <w:vMerge w:val="restart"/>
            <w:vAlign w:val="center"/>
          </w:tcPr>
          <w:p w14:paraId="21B426E2" w14:textId="77777777" w:rsidR="00716814" w:rsidRPr="00B04564" w:rsidRDefault="00716814" w:rsidP="00081372">
            <w:pPr>
              <w:pStyle w:val="TAC"/>
              <w:rPr>
                <w:ins w:id="7870" w:author="R4-1809482" w:date="2018-07-10T13:19:00Z"/>
                <w:rFonts w:cs="v5.0.0"/>
                <w:lang w:eastAsia="zh-CN"/>
              </w:rPr>
            </w:pPr>
            <w:ins w:id="7871" w:author="R4-1809482" w:date="2018-07-10T13:19:00Z">
              <w:r w:rsidRPr="00B04564">
                <w:rPr>
                  <w:rFonts w:cs="v5.0.0" w:hint="eastAsia"/>
                  <w:lang w:eastAsia="zh-CN"/>
                </w:rPr>
                <w:t>AWGN</w:t>
              </w:r>
            </w:ins>
          </w:p>
        </w:tc>
      </w:tr>
      <w:tr w:rsidR="00716814" w:rsidRPr="0050294D" w14:paraId="603F66B4" w14:textId="77777777" w:rsidTr="00081372">
        <w:trPr>
          <w:cantSplit/>
          <w:jc w:val="center"/>
          <w:ins w:id="7872" w:author="R4-1809482" w:date="2018-07-10T13:19:00Z"/>
        </w:trPr>
        <w:tc>
          <w:tcPr>
            <w:tcW w:w="1417" w:type="dxa"/>
            <w:vMerge/>
            <w:vAlign w:val="center"/>
          </w:tcPr>
          <w:p w14:paraId="37AE646F" w14:textId="77777777" w:rsidR="00716814" w:rsidRPr="00B04564" w:rsidRDefault="00716814" w:rsidP="00081372">
            <w:pPr>
              <w:pStyle w:val="TAC"/>
              <w:rPr>
                <w:ins w:id="7873" w:author="R4-1809482" w:date="2018-07-10T13:19:00Z"/>
                <w:rFonts w:cs="v5.0.0"/>
                <w:lang w:eastAsia="zh-CN"/>
              </w:rPr>
            </w:pPr>
          </w:p>
        </w:tc>
        <w:tc>
          <w:tcPr>
            <w:tcW w:w="1417" w:type="dxa"/>
          </w:tcPr>
          <w:p w14:paraId="384FD2B6" w14:textId="77777777" w:rsidR="00716814" w:rsidRPr="00B04564" w:rsidRDefault="00716814" w:rsidP="00081372">
            <w:pPr>
              <w:pStyle w:val="TAC"/>
              <w:rPr>
                <w:ins w:id="7874" w:author="R4-1809482" w:date="2018-07-10T13:19:00Z"/>
                <w:rFonts w:cs="v5.0.0"/>
              </w:rPr>
            </w:pPr>
            <w:ins w:id="7875" w:author="R4-1809482" w:date="2018-07-10T13:19:00Z">
              <w:r w:rsidRPr="00B04564">
                <w:rPr>
                  <w:rFonts w:cs="v5.0.0" w:hint="eastAsia"/>
                  <w:lang w:eastAsia="zh-CN"/>
                </w:rPr>
                <w:t>30</w:t>
              </w:r>
            </w:ins>
          </w:p>
        </w:tc>
        <w:tc>
          <w:tcPr>
            <w:tcW w:w="1417" w:type="dxa"/>
            <w:vAlign w:val="center"/>
          </w:tcPr>
          <w:p w14:paraId="69536888" w14:textId="77777777" w:rsidR="00716814" w:rsidRPr="00B04564" w:rsidRDefault="00716814" w:rsidP="00081372">
            <w:pPr>
              <w:pStyle w:val="TAC"/>
              <w:rPr>
                <w:ins w:id="7876" w:author="R4-1809482" w:date="2018-07-10T13:19:00Z"/>
              </w:rPr>
            </w:pPr>
            <w:ins w:id="7877" w:author="R4-1809482" w:date="2018-07-10T13:19:00Z">
              <w:r w:rsidRPr="00B04564">
                <w:t>G- FR1-A2-5</w:t>
              </w:r>
            </w:ins>
          </w:p>
        </w:tc>
        <w:tc>
          <w:tcPr>
            <w:tcW w:w="1417" w:type="dxa"/>
            <w:vAlign w:val="bottom"/>
          </w:tcPr>
          <w:p w14:paraId="3FDE1022" w14:textId="77777777" w:rsidR="00716814" w:rsidRPr="0050294D" w:rsidRDefault="00716814" w:rsidP="00081372">
            <w:pPr>
              <w:pStyle w:val="TAC"/>
              <w:rPr>
                <w:ins w:id="7878" w:author="R4-1809482" w:date="2018-07-10T13:19:00Z"/>
                <w:rFonts w:cs="v5.0.0"/>
                <w:lang w:eastAsia="zh-CN"/>
              </w:rPr>
            </w:pPr>
            <w:ins w:id="7879" w:author="R4-1809482" w:date="2018-07-10T13:19:00Z">
              <w:r w:rsidRPr="0050294D">
                <w:rPr>
                  <w:rFonts w:cs="v5.0.0"/>
                  <w:lang w:eastAsia="zh-CN"/>
                </w:rPr>
                <w:t>-64.2</w:t>
              </w:r>
            </w:ins>
          </w:p>
        </w:tc>
        <w:tc>
          <w:tcPr>
            <w:tcW w:w="1417" w:type="dxa"/>
            <w:vMerge/>
            <w:vAlign w:val="center"/>
          </w:tcPr>
          <w:p w14:paraId="451DC351" w14:textId="77777777" w:rsidR="00716814" w:rsidRPr="00B04564" w:rsidRDefault="00716814" w:rsidP="00081372">
            <w:pPr>
              <w:pStyle w:val="TAC"/>
              <w:rPr>
                <w:ins w:id="7880" w:author="R4-1809482" w:date="2018-07-10T13:19:00Z"/>
                <w:rFonts w:cs="v5.0.0"/>
                <w:lang w:eastAsia="zh-CN"/>
              </w:rPr>
            </w:pPr>
          </w:p>
        </w:tc>
        <w:tc>
          <w:tcPr>
            <w:tcW w:w="1417" w:type="dxa"/>
            <w:vMerge/>
            <w:vAlign w:val="center"/>
          </w:tcPr>
          <w:p w14:paraId="21DAC189" w14:textId="77777777" w:rsidR="00716814" w:rsidRPr="00B04564" w:rsidRDefault="00716814" w:rsidP="00081372">
            <w:pPr>
              <w:pStyle w:val="TAC"/>
              <w:rPr>
                <w:ins w:id="7881" w:author="R4-1809482" w:date="2018-07-10T13:19:00Z"/>
                <w:rFonts w:cs="v5.0.0"/>
                <w:lang w:eastAsia="zh-CN"/>
              </w:rPr>
            </w:pPr>
          </w:p>
        </w:tc>
      </w:tr>
      <w:tr w:rsidR="00716814" w:rsidRPr="0050294D" w14:paraId="25F0E879" w14:textId="77777777" w:rsidTr="00081372">
        <w:trPr>
          <w:cantSplit/>
          <w:jc w:val="center"/>
          <w:ins w:id="7882" w:author="R4-1809482" w:date="2018-07-10T13:19:00Z"/>
        </w:trPr>
        <w:tc>
          <w:tcPr>
            <w:tcW w:w="1417" w:type="dxa"/>
            <w:vMerge/>
            <w:vAlign w:val="center"/>
          </w:tcPr>
          <w:p w14:paraId="7B540198" w14:textId="77777777" w:rsidR="00716814" w:rsidRPr="00B04564" w:rsidRDefault="00716814" w:rsidP="00081372">
            <w:pPr>
              <w:pStyle w:val="TAC"/>
              <w:rPr>
                <w:ins w:id="7883" w:author="R4-1809482" w:date="2018-07-10T13:19:00Z"/>
                <w:rFonts w:cs="v5.0.0"/>
                <w:lang w:eastAsia="zh-CN"/>
              </w:rPr>
            </w:pPr>
          </w:p>
        </w:tc>
        <w:tc>
          <w:tcPr>
            <w:tcW w:w="1417" w:type="dxa"/>
          </w:tcPr>
          <w:p w14:paraId="60CE2E3C" w14:textId="77777777" w:rsidR="00716814" w:rsidRPr="00B04564" w:rsidRDefault="00716814" w:rsidP="00081372">
            <w:pPr>
              <w:pStyle w:val="TAC"/>
              <w:rPr>
                <w:ins w:id="7884" w:author="R4-1809482" w:date="2018-07-10T13:19:00Z"/>
                <w:rFonts w:cs="v5.0.0"/>
              </w:rPr>
            </w:pPr>
            <w:ins w:id="7885" w:author="R4-1809482" w:date="2018-07-10T13:19:00Z">
              <w:r w:rsidRPr="00B04564">
                <w:rPr>
                  <w:rFonts w:cs="v5.0.0" w:hint="eastAsia"/>
                  <w:lang w:eastAsia="zh-CN"/>
                </w:rPr>
                <w:t>60</w:t>
              </w:r>
            </w:ins>
          </w:p>
        </w:tc>
        <w:tc>
          <w:tcPr>
            <w:tcW w:w="1417" w:type="dxa"/>
            <w:vAlign w:val="center"/>
          </w:tcPr>
          <w:p w14:paraId="60D0A41D" w14:textId="77777777" w:rsidR="00716814" w:rsidRPr="00B04564" w:rsidRDefault="00716814" w:rsidP="00081372">
            <w:pPr>
              <w:pStyle w:val="TAC"/>
              <w:rPr>
                <w:ins w:id="7886" w:author="R4-1809482" w:date="2018-07-10T13:19:00Z"/>
              </w:rPr>
            </w:pPr>
            <w:ins w:id="7887" w:author="R4-1809482" w:date="2018-07-10T13:19:00Z">
              <w:r w:rsidRPr="00B04564">
                <w:t>G- FR1-A2-6</w:t>
              </w:r>
            </w:ins>
          </w:p>
        </w:tc>
        <w:tc>
          <w:tcPr>
            <w:tcW w:w="1417" w:type="dxa"/>
            <w:vAlign w:val="bottom"/>
          </w:tcPr>
          <w:p w14:paraId="3F34D117" w14:textId="77777777" w:rsidR="00716814" w:rsidRPr="0050294D" w:rsidRDefault="00716814" w:rsidP="00081372">
            <w:pPr>
              <w:pStyle w:val="TAC"/>
              <w:rPr>
                <w:ins w:id="7888" w:author="R4-1809482" w:date="2018-07-10T13:19:00Z"/>
                <w:rFonts w:cs="v5.0.0"/>
                <w:lang w:eastAsia="zh-CN"/>
              </w:rPr>
            </w:pPr>
            <w:ins w:id="7889" w:author="R4-1809482" w:date="2018-07-10T13:19:00Z">
              <w:r w:rsidRPr="0050294D">
                <w:rPr>
                  <w:rFonts w:cs="v5.0.0"/>
                  <w:lang w:eastAsia="zh-CN"/>
                </w:rPr>
                <w:t>-64.5</w:t>
              </w:r>
            </w:ins>
          </w:p>
        </w:tc>
        <w:tc>
          <w:tcPr>
            <w:tcW w:w="1417" w:type="dxa"/>
            <w:vMerge/>
            <w:vAlign w:val="center"/>
          </w:tcPr>
          <w:p w14:paraId="6846300D" w14:textId="77777777" w:rsidR="00716814" w:rsidRPr="00B04564" w:rsidRDefault="00716814" w:rsidP="00081372">
            <w:pPr>
              <w:pStyle w:val="TAC"/>
              <w:rPr>
                <w:ins w:id="7890" w:author="R4-1809482" w:date="2018-07-10T13:19:00Z"/>
                <w:rFonts w:cs="v5.0.0"/>
                <w:lang w:eastAsia="zh-CN"/>
              </w:rPr>
            </w:pPr>
          </w:p>
        </w:tc>
        <w:tc>
          <w:tcPr>
            <w:tcW w:w="1417" w:type="dxa"/>
            <w:vMerge/>
            <w:vAlign w:val="center"/>
          </w:tcPr>
          <w:p w14:paraId="67AE549D" w14:textId="77777777" w:rsidR="00716814" w:rsidRPr="00B04564" w:rsidRDefault="00716814" w:rsidP="00081372">
            <w:pPr>
              <w:pStyle w:val="TAC"/>
              <w:rPr>
                <w:ins w:id="7891" w:author="R4-1809482" w:date="2018-07-10T13:19:00Z"/>
                <w:rFonts w:cs="v5.0.0"/>
                <w:lang w:eastAsia="zh-CN"/>
              </w:rPr>
            </w:pPr>
          </w:p>
        </w:tc>
      </w:tr>
      <w:tr w:rsidR="00716814" w:rsidRPr="0050294D" w14:paraId="30448017" w14:textId="77777777" w:rsidTr="00081372">
        <w:trPr>
          <w:cantSplit/>
          <w:jc w:val="center"/>
          <w:ins w:id="7892" w:author="R4-1809482" w:date="2018-07-10T13:19:00Z"/>
        </w:trPr>
        <w:tc>
          <w:tcPr>
            <w:tcW w:w="1417" w:type="dxa"/>
            <w:vMerge w:val="restart"/>
            <w:vAlign w:val="center"/>
          </w:tcPr>
          <w:p w14:paraId="261330D7" w14:textId="77777777" w:rsidR="00716814" w:rsidRPr="00B04564" w:rsidRDefault="00716814" w:rsidP="00081372">
            <w:pPr>
              <w:pStyle w:val="TAC"/>
              <w:rPr>
                <w:ins w:id="7893" w:author="R4-1809482" w:date="2018-07-10T13:19:00Z"/>
                <w:rFonts w:cs="v5.0.0"/>
                <w:lang w:eastAsia="zh-CN"/>
              </w:rPr>
            </w:pPr>
            <w:ins w:id="7894" w:author="R4-1809482" w:date="2018-07-10T13:19:00Z">
              <w:r w:rsidRPr="00B04564">
                <w:rPr>
                  <w:rFonts w:cs="v5.0.0" w:hint="eastAsia"/>
                  <w:lang w:eastAsia="zh-CN"/>
                </w:rPr>
                <w:t>50</w:t>
              </w:r>
            </w:ins>
          </w:p>
        </w:tc>
        <w:tc>
          <w:tcPr>
            <w:tcW w:w="1417" w:type="dxa"/>
          </w:tcPr>
          <w:p w14:paraId="49457B80" w14:textId="77777777" w:rsidR="00716814" w:rsidRPr="00B04564" w:rsidRDefault="00716814" w:rsidP="00081372">
            <w:pPr>
              <w:pStyle w:val="TAC"/>
              <w:rPr>
                <w:ins w:id="7895" w:author="R4-1809482" w:date="2018-07-10T13:19:00Z"/>
                <w:rFonts w:cs="v5.0.0"/>
              </w:rPr>
            </w:pPr>
            <w:ins w:id="7896" w:author="R4-1809482" w:date="2018-07-10T13:19:00Z">
              <w:r w:rsidRPr="00B04564">
                <w:rPr>
                  <w:rFonts w:cs="v5.0.0" w:hint="eastAsia"/>
                  <w:lang w:eastAsia="zh-CN"/>
                </w:rPr>
                <w:t>15</w:t>
              </w:r>
            </w:ins>
          </w:p>
        </w:tc>
        <w:tc>
          <w:tcPr>
            <w:tcW w:w="1417" w:type="dxa"/>
            <w:vAlign w:val="center"/>
          </w:tcPr>
          <w:p w14:paraId="099FBDB6" w14:textId="77777777" w:rsidR="00716814" w:rsidRPr="00B04564" w:rsidRDefault="00716814" w:rsidP="00081372">
            <w:pPr>
              <w:pStyle w:val="TAC"/>
              <w:rPr>
                <w:ins w:id="7897" w:author="R4-1809482" w:date="2018-07-10T13:19:00Z"/>
              </w:rPr>
            </w:pPr>
            <w:ins w:id="7898" w:author="R4-1809482" w:date="2018-07-10T13:19:00Z">
              <w:r w:rsidRPr="00B04564">
                <w:t>G- FR1-A2-4</w:t>
              </w:r>
            </w:ins>
          </w:p>
        </w:tc>
        <w:tc>
          <w:tcPr>
            <w:tcW w:w="1417" w:type="dxa"/>
            <w:vAlign w:val="bottom"/>
          </w:tcPr>
          <w:p w14:paraId="503DAB49" w14:textId="77777777" w:rsidR="00716814" w:rsidRPr="0050294D" w:rsidRDefault="00716814" w:rsidP="00081372">
            <w:pPr>
              <w:pStyle w:val="TAC"/>
              <w:rPr>
                <w:ins w:id="7899" w:author="R4-1809482" w:date="2018-07-10T13:19:00Z"/>
                <w:rFonts w:cs="v5.0.0"/>
                <w:lang w:eastAsia="zh-CN"/>
              </w:rPr>
            </w:pPr>
            <w:ins w:id="7900" w:author="R4-1809482" w:date="2018-07-10T13:19:00Z">
              <w:r w:rsidRPr="0050294D">
                <w:rPr>
                  <w:rFonts w:cs="v5.0.0"/>
                  <w:lang w:eastAsia="zh-CN"/>
                </w:rPr>
                <w:t>-64.2</w:t>
              </w:r>
            </w:ins>
          </w:p>
        </w:tc>
        <w:tc>
          <w:tcPr>
            <w:tcW w:w="1417" w:type="dxa"/>
            <w:vMerge w:val="restart"/>
            <w:vAlign w:val="center"/>
          </w:tcPr>
          <w:p w14:paraId="68E0E3E3" w14:textId="77777777" w:rsidR="00716814" w:rsidRPr="00B04564" w:rsidRDefault="00716814" w:rsidP="00081372">
            <w:pPr>
              <w:pStyle w:val="TAC"/>
              <w:rPr>
                <w:ins w:id="7901" w:author="R4-1809482" w:date="2018-07-10T13:19:00Z"/>
                <w:rFonts w:cs="v5.0.0"/>
                <w:lang w:eastAsia="zh-CN"/>
              </w:rPr>
            </w:pPr>
            <w:ins w:id="7902" w:author="R4-1809482" w:date="2018-07-10T13:19:00Z">
              <w:r w:rsidRPr="00B04564">
                <w:rPr>
                  <w:rFonts w:cs="v5.0.0" w:hint="eastAsia"/>
                  <w:lang w:eastAsia="zh-CN"/>
                </w:rPr>
                <w:t>-72.2</w:t>
              </w:r>
            </w:ins>
          </w:p>
        </w:tc>
        <w:tc>
          <w:tcPr>
            <w:tcW w:w="1417" w:type="dxa"/>
            <w:vMerge w:val="restart"/>
            <w:vAlign w:val="center"/>
          </w:tcPr>
          <w:p w14:paraId="1693698A" w14:textId="77777777" w:rsidR="00716814" w:rsidRPr="00B04564" w:rsidRDefault="00716814" w:rsidP="00081372">
            <w:pPr>
              <w:pStyle w:val="TAC"/>
              <w:rPr>
                <w:ins w:id="7903" w:author="R4-1809482" w:date="2018-07-10T13:19:00Z"/>
                <w:rFonts w:cs="v5.0.0"/>
                <w:lang w:eastAsia="zh-CN"/>
              </w:rPr>
            </w:pPr>
            <w:ins w:id="7904" w:author="R4-1809482" w:date="2018-07-10T13:19:00Z">
              <w:r w:rsidRPr="00B04564">
                <w:rPr>
                  <w:rFonts w:cs="v5.0.0" w:hint="eastAsia"/>
                  <w:lang w:eastAsia="zh-CN"/>
                </w:rPr>
                <w:t>AWGN</w:t>
              </w:r>
            </w:ins>
          </w:p>
        </w:tc>
      </w:tr>
      <w:tr w:rsidR="00716814" w:rsidRPr="0050294D" w14:paraId="3CC597E5" w14:textId="77777777" w:rsidTr="00081372">
        <w:trPr>
          <w:cantSplit/>
          <w:jc w:val="center"/>
          <w:ins w:id="7905" w:author="R4-1809482" w:date="2018-07-10T13:19:00Z"/>
        </w:trPr>
        <w:tc>
          <w:tcPr>
            <w:tcW w:w="1417" w:type="dxa"/>
            <w:vMerge/>
            <w:vAlign w:val="center"/>
          </w:tcPr>
          <w:p w14:paraId="4EF2CB98" w14:textId="77777777" w:rsidR="00716814" w:rsidRPr="00B04564" w:rsidRDefault="00716814" w:rsidP="00081372">
            <w:pPr>
              <w:pStyle w:val="TAC"/>
              <w:rPr>
                <w:ins w:id="7906" w:author="R4-1809482" w:date="2018-07-10T13:19:00Z"/>
                <w:rFonts w:cs="v5.0.0"/>
                <w:lang w:eastAsia="zh-CN"/>
              </w:rPr>
            </w:pPr>
          </w:p>
        </w:tc>
        <w:tc>
          <w:tcPr>
            <w:tcW w:w="1417" w:type="dxa"/>
          </w:tcPr>
          <w:p w14:paraId="53796CDF" w14:textId="77777777" w:rsidR="00716814" w:rsidRPr="00B04564" w:rsidRDefault="00716814" w:rsidP="00081372">
            <w:pPr>
              <w:pStyle w:val="TAC"/>
              <w:rPr>
                <w:ins w:id="7907" w:author="R4-1809482" w:date="2018-07-10T13:19:00Z"/>
                <w:rFonts w:cs="v5.0.0"/>
              </w:rPr>
            </w:pPr>
            <w:ins w:id="7908" w:author="R4-1809482" w:date="2018-07-10T13:19:00Z">
              <w:r w:rsidRPr="00B04564">
                <w:rPr>
                  <w:rFonts w:cs="v5.0.0" w:hint="eastAsia"/>
                  <w:lang w:eastAsia="zh-CN"/>
                </w:rPr>
                <w:t>30</w:t>
              </w:r>
            </w:ins>
          </w:p>
        </w:tc>
        <w:tc>
          <w:tcPr>
            <w:tcW w:w="1417" w:type="dxa"/>
            <w:vAlign w:val="center"/>
          </w:tcPr>
          <w:p w14:paraId="74527B01" w14:textId="77777777" w:rsidR="00716814" w:rsidRPr="00B04564" w:rsidRDefault="00716814" w:rsidP="00081372">
            <w:pPr>
              <w:pStyle w:val="TAC"/>
              <w:rPr>
                <w:ins w:id="7909" w:author="R4-1809482" w:date="2018-07-10T13:19:00Z"/>
              </w:rPr>
            </w:pPr>
            <w:ins w:id="7910" w:author="R4-1809482" w:date="2018-07-10T13:19:00Z">
              <w:r w:rsidRPr="00B04564">
                <w:t>G- FR1-A2-5</w:t>
              </w:r>
            </w:ins>
          </w:p>
        </w:tc>
        <w:tc>
          <w:tcPr>
            <w:tcW w:w="1417" w:type="dxa"/>
            <w:vAlign w:val="bottom"/>
          </w:tcPr>
          <w:p w14:paraId="1B45C6F5" w14:textId="77777777" w:rsidR="00716814" w:rsidRPr="0050294D" w:rsidRDefault="00716814" w:rsidP="00081372">
            <w:pPr>
              <w:pStyle w:val="TAC"/>
              <w:rPr>
                <w:ins w:id="7911" w:author="R4-1809482" w:date="2018-07-10T13:19:00Z"/>
                <w:rFonts w:cs="v5.0.0"/>
                <w:lang w:eastAsia="zh-CN"/>
              </w:rPr>
            </w:pPr>
            <w:ins w:id="7912" w:author="R4-1809482" w:date="2018-07-10T13:19:00Z">
              <w:r w:rsidRPr="0050294D">
                <w:rPr>
                  <w:rFonts w:cs="v5.0.0"/>
                  <w:lang w:eastAsia="zh-CN"/>
                </w:rPr>
                <w:t>-64.2</w:t>
              </w:r>
            </w:ins>
          </w:p>
        </w:tc>
        <w:tc>
          <w:tcPr>
            <w:tcW w:w="1417" w:type="dxa"/>
            <w:vMerge/>
            <w:vAlign w:val="center"/>
          </w:tcPr>
          <w:p w14:paraId="5EEE6691" w14:textId="77777777" w:rsidR="00716814" w:rsidRPr="00B04564" w:rsidRDefault="00716814" w:rsidP="00081372">
            <w:pPr>
              <w:pStyle w:val="TAC"/>
              <w:rPr>
                <w:ins w:id="7913" w:author="R4-1809482" w:date="2018-07-10T13:19:00Z"/>
                <w:rFonts w:cs="v5.0.0"/>
                <w:lang w:eastAsia="zh-CN"/>
              </w:rPr>
            </w:pPr>
          </w:p>
        </w:tc>
        <w:tc>
          <w:tcPr>
            <w:tcW w:w="1417" w:type="dxa"/>
            <w:vMerge/>
            <w:vAlign w:val="center"/>
          </w:tcPr>
          <w:p w14:paraId="7AE1A00A" w14:textId="77777777" w:rsidR="00716814" w:rsidRPr="00B04564" w:rsidRDefault="00716814" w:rsidP="00081372">
            <w:pPr>
              <w:pStyle w:val="TAC"/>
              <w:rPr>
                <w:ins w:id="7914" w:author="R4-1809482" w:date="2018-07-10T13:19:00Z"/>
                <w:rFonts w:cs="v5.0.0"/>
                <w:lang w:eastAsia="zh-CN"/>
              </w:rPr>
            </w:pPr>
          </w:p>
        </w:tc>
      </w:tr>
      <w:tr w:rsidR="00716814" w:rsidRPr="0050294D" w14:paraId="6A135A22" w14:textId="77777777" w:rsidTr="00081372">
        <w:trPr>
          <w:cantSplit/>
          <w:jc w:val="center"/>
          <w:ins w:id="7915" w:author="R4-1809482" w:date="2018-07-10T13:19:00Z"/>
        </w:trPr>
        <w:tc>
          <w:tcPr>
            <w:tcW w:w="1417" w:type="dxa"/>
            <w:vMerge/>
            <w:vAlign w:val="center"/>
          </w:tcPr>
          <w:p w14:paraId="0360F434" w14:textId="77777777" w:rsidR="00716814" w:rsidRPr="00B04564" w:rsidRDefault="00716814" w:rsidP="00081372">
            <w:pPr>
              <w:pStyle w:val="TAC"/>
              <w:rPr>
                <w:ins w:id="7916" w:author="R4-1809482" w:date="2018-07-10T13:19:00Z"/>
                <w:rFonts w:cs="v5.0.0"/>
                <w:lang w:eastAsia="zh-CN"/>
              </w:rPr>
            </w:pPr>
          </w:p>
        </w:tc>
        <w:tc>
          <w:tcPr>
            <w:tcW w:w="1417" w:type="dxa"/>
          </w:tcPr>
          <w:p w14:paraId="3985115C" w14:textId="77777777" w:rsidR="00716814" w:rsidRPr="00B04564" w:rsidRDefault="00716814" w:rsidP="00081372">
            <w:pPr>
              <w:pStyle w:val="TAC"/>
              <w:rPr>
                <w:ins w:id="7917" w:author="R4-1809482" w:date="2018-07-10T13:19:00Z"/>
                <w:rFonts w:cs="v5.0.0"/>
              </w:rPr>
            </w:pPr>
            <w:ins w:id="7918" w:author="R4-1809482" w:date="2018-07-10T13:19:00Z">
              <w:r w:rsidRPr="00B04564">
                <w:rPr>
                  <w:rFonts w:cs="v5.0.0" w:hint="eastAsia"/>
                  <w:lang w:eastAsia="zh-CN"/>
                </w:rPr>
                <w:t>60</w:t>
              </w:r>
            </w:ins>
          </w:p>
        </w:tc>
        <w:tc>
          <w:tcPr>
            <w:tcW w:w="1417" w:type="dxa"/>
            <w:vAlign w:val="center"/>
          </w:tcPr>
          <w:p w14:paraId="40F7BF2D" w14:textId="77777777" w:rsidR="00716814" w:rsidRPr="00B04564" w:rsidRDefault="00716814" w:rsidP="00081372">
            <w:pPr>
              <w:pStyle w:val="TAC"/>
              <w:rPr>
                <w:ins w:id="7919" w:author="R4-1809482" w:date="2018-07-10T13:19:00Z"/>
              </w:rPr>
            </w:pPr>
            <w:ins w:id="7920" w:author="R4-1809482" w:date="2018-07-10T13:19:00Z">
              <w:r w:rsidRPr="00B04564">
                <w:t>G- FR1-A2-6</w:t>
              </w:r>
            </w:ins>
          </w:p>
        </w:tc>
        <w:tc>
          <w:tcPr>
            <w:tcW w:w="1417" w:type="dxa"/>
            <w:vAlign w:val="bottom"/>
          </w:tcPr>
          <w:p w14:paraId="7B6E097F" w14:textId="77777777" w:rsidR="00716814" w:rsidRPr="0050294D" w:rsidRDefault="00716814" w:rsidP="00081372">
            <w:pPr>
              <w:pStyle w:val="TAC"/>
              <w:rPr>
                <w:ins w:id="7921" w:author="R4-1809482" w:date="2018-07-10T13:19:00Z"/>
                <w:rFonts w:cs="v5.0.0"/>
                <w:lang w:eastAsia="zh-CN"/>
              </w:rPr>
            </w:pPr>
            <w:ins w:id="7922" w:author="R4-1809482" w:date="2018-07-10T13:19:00Z">
              <w:r w:rsidRPr="0050294D">
                <w:rPr>
                  <w:rFonts w:cs="v5.0.0"/>
                  <w:lang w:eastAsia="zh-CN"/>
                </w:rPr>
                <w:t>-64.5</w:t>
              </w:r>
            </w:ins>
          </w:p>
        </w:tc>
        <w:tc>
          <w:tcPr>
            <w:tcW w:w="1417" w:type="dxa"/>
            <w:vMerge/>
            <w:vAlign w:val="center"/>
          </w:tcPr>
          <w:p w14:paraId="476F3968" w14:textId="77777777" w:rsidR="00716814" w:rsidRPr="00B04564" w:rsidRDefault="00716814" w:rsidP="00081372">
            <w:pPr>
              <w:pStyle w:val="TAC"/>
              <w:rPr>
                <w:ins w:id="7923" w:author="R4-1809482" w:date="2018-07-10T13:19:00Z"/>
                <w:rFonts w:cs="v5.0.0"/>
                <w:lang w:eastAsia="zh-CN"/>
              </w:rPr>
            </w:pPr>
          </w:p>
        </w:tc>
        <w:tc>
          <w:tcPr>
            <w:tcW w:w="1417" w:type="dxa"/>
            <w:vMerge/>
            <w:vAlign w:val="center"/>
          </w:tcPr>
          <w:p w14:paraId="10FA36C2" w14:textId="77777777" w:rsidR="00716814" w:rsidRPr="00B04564" w:rsidRDefault="00716814" w:rsidP="00081372">
            <w:pPr>
              <w:pStyle w:val="TAC"/>
              <w:rPr>
                <w:ins w:id="7924" w:author="R4-1809482" w:date="2018-07-10T13:19:00Z"/>
                <w:rFonts w:cs="v5.0.0"/>
                <w:lang w:eastAsia="zh-CN"/>
              </w:rPr>
            </w:pPr>
          </w:p>
        </w:tc>
      </w:tr>
      <w:tr w:rsidR="00716814" w:rsidRPr="0050294D" w14:paraId="2E5D0F5E" w14:textId="77777777" w:rsidTr="00081372">
        <w:trPr>
          <w:cantSplit/>
          <w:jc w:val="center"/>
          <w:ins w:id="7925" w:author="R4-1809482" w:date="2018-07-10T13:19:00Z"/>
        </w:trPr>
        <w:tc>
          <w:tcPr>
            <w:tcW w:w="1417" w:type="dxa"/>
            <w:vMerge w:val="restart"/>
            <w:vAlign w:val="center"/>
          </w:tcPr>
          <w:p w14:paraId="0375CA42" w14:textId="77777777" w:rsidR="00716814" w:rsidRPr="00B04564" w:rsidRDefault="00716814" w:rsidP="00081372">
            <w:pPr>
              <w:pStyle w:val="TAC"/>
              <w:rPr>
                <w:ins w:id="7926" w:author="R4-1809482" w:date="2018-07-10T13:19:00Z"/>
                <w:rFonts w:cs="v5.0.0"/>
                <w:lang w:eastAsia="zh-CN"/>
              </w:rPr>
            </w:pPr>
            <w:ins w:id="7927" w:author="R4-1809482" w:date="2018-07-10T13:19:00Z">
              <w:r w:rsidRPr="00B04564">
                <w:rPr>
                  <w:rFonts w:cs="v5.0.0" w:hint="eastAsia"/>
                  <w:lang w:eastAsia="zh-CN"/>
                </w:rPr>
                <w:t>60</w:t>
              </w:r>
            </w:ins>
          </w:p>
        </w:tc>
        <w:tc>
          <w:tcPr>
            <w:tcW w:w="1417" w:type="dxa"/>
          </w:tcPr>
          <w:p w14:paraId="58DCFBC6" w14:textId="77777777" w:rsidR="00716814" w:rsidRPr="00B04564" w:rsidRDefault="00716814" w:rsidP="00081372">
            <w:pPr>
              <w:pStyle w:val="TAC"/>
              <w:rPr>
                <w:ins w:id="7928" w:author="R4-1809482" w:date="2018-07-10T13:19:00Z"/>
                <w:rFonts w:cs="v5.0.0"/>
              </w:rPr>
            </w:pPr>
            <w:ins w:id="7929" w:author="R4-1809482" w:date="2018-07-10T13:19:00Z">
              <w:r w:rsidRPr="00B04564">
                <w:rPr>
                  <w:rFonts w:cs="v5.0.0" w:hint="eastAsia"/>
                  <w:lang w:eastAsia="zh-CN"/>
                </w:rPr>
                <w:t>30</w:t>
              </w:r>
            </w:ins>
          </w:p>
        </w:tc>
        <w:tc>
          <w:tcPr>
            <w:tcW w:w="1417" w:type="dxa"/>
            <w:vAlign w:val="center"/>
          </w:tcPr>
          <w:p w14:paraId="30B3C4CE" w14:textId="77777777" w:rsidR="00716814" w:rsidRPr="00B04564" w:rsidRDefault="00716814" w:rsidP="00081372">
            <w:pPr>
              <w:pStyle w:val="TAC"/>
              <w:rPr>
                <w:ins w:id="7930" w:author="R4-1809482" w:date="2018-07-10T13:19:00Z"/>
              </w:rPr>
            </w:pPr>
            <w:ins w:id="7931" w:author="R4-1809482" w:date="2018-07-10T13:19:00Z">
              <w:r w:rsidRPr="00B04564">
                <w:t>G- FR1-A2-5</w:t>
              </w:r>
            </w:ins>
          </w:p>
        </w:tc>
        <w:tc>
          <w:tcPr>
            <w:tcW w:w="1417" w:type="dxa"/>
            <w:vAlign w:val="bottom"/>
          </w:tcPr>
          <w:p w14:paraId="7B91DF8F" w14:textId="77777777" w:rsidR="00716814" w:rsidRPr="0050294D" w:rsidRDefault="00716814" w:rsidP="00081372">
            <w:pPr>
              <w:pStyle w:val="TAC"/>
              <w:rPr>
                <w:ins w:id="7932" w:author="R4-1809482" w:date="2018-07-10T13:19:00Z"/>
                <w:rFonts w:cs="v5.0.0"/>
                <w:lang w:eastAsia="zh-CN"/>
              </w:rPr>
            </w:pPr>
            <w:ins w:id="7933" w:author="R4-1809482" w:date="2018-07-10T13:19:00Z">
              <w:r w:rsidRPr="0050294D">
                <w:rPr>
                  <w:rFonts w:cs="v5.0.0"/>
                  <w:lang w:eastAsia="zh-CN"/>
                </w:rPr>
                <w:t>-64.2</w:t>
              </w:r>
            </w:ins>
          </w:p>
        </w:tc>
        <w:tc>
          <w:tcPr>
            <w:tcW w:w="1417" w:type="dxa"/>
            <w:vMerge w:val="restart"/>
            <w:vAlign w:val="center"/>
          </w:tcPr>
          <w:p w14:paraId="263A7127" w14:textId="77777777" w:rsidR="00716814" w:rsidRPr="00B04564" w:rsidRDefault="00716814" w:rsidP="00081372">
            <w:pPr>
              <w:pStyle w:val="TAC"/>
              <w:rPr>
                <w:ins w:id="7934" w:author="R4-1809482" w:date="2018-07-10T13:19:00Z"/>
                <w:rFonts w:cs="v5.0.0"/>
                <w:lang w:eastAsia="zh-CN"/>
              </w:rPr>
            </w:pPr>
            <w:ins w:id="7935" w:author="R4-1809482" w:date="2018-07-10T13:19:00Z">
              <w:r w:rsidRPr="00B04564">
                <w:rPr>
                  <w:rFonts w:cs="v5.0.0" w:hint="eastAsia"/>
                  <w:lang w:eastAsia="zh-CN"/>
                </w:rPr>
                <w:t>-71.4</w:t>
              </w:r>
            </w:ins>
          </w:p>
        </w:tc>
        <w:tc>
          <w:tcPr>
            <w:tcW w:w="1417" w:type="dxa"/>
            <w:vMerge w:val="restart"/>
            <w:vAlign w:val="center"/>
          </w:tcPr>
          <w:p w14:paraId="2B13B6EB" w14:textId="77777777" w:rsidR="00716814" w:rsidRPr="00B04564" w:rsidRDefault="00716814" w:rsidP="00081372">
            <w:pPr>
              <w:pStyle w:val="TAC"/>
              <w:rPr>
                <w:ins w:id="7936" w:author="R4-1809482" w:date="2018-07-10T13:19:00Z"/>
                <w:rFonts w:cs="v5.0.0"/>
                <w:lang w:eastAsia="zh-CN"/>
              </w:rPr>
            </w:pPr>
            <w:ins w:id="7937" w:author="R4-1809482" w:date="2018-07-10T13:19:00Z">
              <w:r w:rsidRPr="00B04564">
                <w:rPr>
                  <w:rFonts w:cs="v5.0.0" w:hint="eastAsia"/>
                  <w:lang w:eastAsia="zh-CN"/>
                </w:rPr>
                <w:t>AWGN</w:t>
              </w:r>
            </w:ins>
          </w:p>
        </w:tc>
      </w:tr>
      <w:tr w:rsidR="00716814" w:rsidRPr="0050294D" w14:paraId="1092BECE" w14:textId="77777777" w:rsidTr="00081372">
        <w:trPr>
          <w:cantSplit/>
          <w:jc w:val="center"/>
          <w:ins w:id="7938" w:author="R4-1809482" w:date="2018-07-10T13:19:00Z"/>
        </w:trPr>
        <w:tc>
          <w:tcPr>
            <w:tcW w:w="1417" w:type="dxa"/>
            <w:vMerge/>
            <w:vAlign w:val="center"/>
          </w:tcPr>
          <w:p w14:paraId="43235341" w14:textId="77777777" w:rsidR="00716814" w:rsidRPr="00B04564" w:rsidRDefault="00716814" w:rsidP="00081372">
            <w:pPr>
              <w:pStyle w:val="TAC"/>
              <w:rPr>
                <w:ins w:id="7939" w:author="R4-1809482" w:date="2018-07-10T13:19:00Z"/>
                <w:rFonts w:cs="v5.0.0"/>
                <w:lang w:eastAsia="zh-CN"/>
              </w:rPr>
            </w:pPr>
          </w:p>
        </w:tc>
        <w:tc>
          <w:tcPr>
            <w:tcW w:w="1417" w:type="dxa"/>
          </w:tcPr>
          <w:p w14:paraId="3D3DB0BE" w14:textId="77777777" w:rsidR="00716814" w:rsidRPr="00B04564" w:rsidRDefault="00716814" w:rsidP="00081372">
            <w:pPr>
              <w:pStyle w:val="TAC"/>
              <w:rPr>
                <w:ins w:id="7940" w:author="R4-1809482" w:date="2018-07-10T13:19:00Z"/>
                <w:rFonts w:cs="v5.0.0"/>
              </w:rPr>
            </w:pPr>
            <w:ins w:id="7941" w:author="R4-1809482" w:date="2018-07-10T13:19:00Z">
              <w:r w:rsidRPr="00B04564">
                <w:rPr>
                  <w:rFonts w:cs="v5.0.0" w:hint="eastAsia"/>
                  <w:lang w:eastAsia="zh-CN"/>
                </w:rPr>
                <w:t>60</w:t>
              </w:r>
            </w:ins>
          </w:p>
        </w:tc>
        <w:tc>
          <w:tcPr>
            <w:tcW w:w="1417" w:type="dxa"/>
            <w:vAlign w:val="center"/>
          </w:tcPr>
          <w:p w14:paraId="02B2317C" w14:textId="77777777" w:rsidR="00716814" w:rsidRPr="00B04564" w:rsidRDefault="00716814" w:rsidP="00081372">
            <w:pPr>
              <w:pStyle w:val="TAC"/>
              <w:rPr>
                <w:ins w:id="7942" w:author="R4-1809482" w:date="2018-07-10T13:19:00Z"/>
              </w:rPr>
            </w:pPr>
            <w:ins w:id="7943" w:author="R4-1809482" w:date="2018-07-10T13:19:00Z">
              <w:r w:rsidRPr="00B04564">
                <w:t>G- FR1-A2-6</w:t>
              </w:r>
            </w:ins>
          </w:p>
        </w:tc>
        <w:tc>
          <w:tcPr>
            <w:tcW w:w="1417" w:type="dxa"/>
            <w:vAlign w:val="bottom"/>
          </w:tcPr>
          <w:p w14:paraId="092107F7" w14:textId="77777777" w:rsidR="00716814" w:rsidRPr="0050294D" w:rsidRDefault="00716814" w:rsidP="00081372">
            <w:pPr>
              <w:pStyle w:val="TAC"/>
              <w:rPr>
                <w:ins w:id="7944" w:author="R4-1809482" w:date="2018-07-10T13:19:00Z"/>
                <w:rFonts w:cs="v5.0.0"/>
                <w:lang w:eastAsia="zh-CN"/>
              </w:rPr>
            </w:pPr>
            <w:ins w:id="7945" w:author="R4-1809482" w:date="2018-07-10T13:19:00Z">
              <w:r w:rsidRPr="0050294D">
                <w:rPr>
                  <w:rFonts w:cs="v5.0.0"/>
                  <w:lang w:eastAsia="zh-CN"/>
                </w:rPr>
                <w:t>-64.5</w:t>
              </w:r>
            </w:ins>
          </w:p>
        </w:tc>
        <w:tc>
          <w:tcPr>
            <w:tcW w:w="1417" w:type="dxa"/>
            <w:vMerge/>
            <w:vAlign w:val="center"/>
          </w:tcPr>
          <w:p w14:paraId="533B3EC3" w14:textId="77777777" w:rsidR="00716814" w:rsidRPr="00B04564" w:rsidRDefault="00716814" w:rsidP="00081372">
            <w:pPr>
              <w:pStyle w:val="TAC"/>
              <w:rPr>
                <w:ins w:id="7946" w:author="R4-1809482" w:date="2018-07-10T13:19:00Z"/>
                <w:rFonts w:cs="v5.0.0"/>
                <w:lang w:eastAsia="zh-CN"/>
              </w:rPr>
            </w:pPr>
          </w:p>
        </w:tc>
        <w:tc>
          <w:tcPr>
            <w:tcW w:w="1417" w:type="dxa"/>
            <w:vMerge/>
            <w:vAlign w:val="center"/>
          </w:tcPr>
          <w:p w14:paraId="22E399DF" w14:textId="77777777" w:rsidR="00716814" w:rsidRPr="00B04564" w:rsidRDefault="00716814" w:rsidP="00081372">
            <w:pPr>
              <w:pStyle w:val="TAC"/>
              <w:rPr>
                <w:ins w:id="7947" w:author="R4-1809482" w:date="2018-07-10T13:19:00Z"/>
                <w:rFonts w:cs="v5.0.0"/>
                <w:lang w:eastAsia="zh-CN"/>
              </w:rPr>
            </w:pPr>
          </w:p>
        </w:tc>
      </w:tr>
      <w:tr w:rsidR="00716814" w:rsidRPr="0050294D" w14:paraId="088DF159" w14:textId="77777777" w:rsidTr="00081372">
        <w:trPr>
          <w:cantSplit/>
          <w:jc w:val="center"/>
          <w:ins w:id="7948" w:author="R4-1809482" w:date="2018-07-10T13:19:00Z"/>
        </w:trPr>
        <w:tc>
          <w:tcPr>
            <w:tcW w:w="1417" w:type="dxa"/>
            <w:vMerge w:val="restart"/>
            <w:vAlign w:val="center"/>
          </w:tcPr>
          <w:p w14:paraId="68AEA08D" w14:textId="77777777" w:rsidR="00716814" w:rsidRPr="00B04564" w:rsidRDefault="00716814" w:rsidP="00081372">
            <w:pPr>
              <w:pStyle w:val="TAC"/>
              <w:rPr>
                <w:ins w:id="7949" w:author="R4-1809482" w:date="2018-07-10T13:19:00Z"/>
                <w:rFonts w:cs="v5.0.0"/>
                <w:lang w:eastAsia="zh-CN"/>
              </w:rPr>
            </w:pPr>
            <w:ins w:id="7950" w:author="R4-1809482" w:date="2018-07-10T13:19:00Z">
              <w:r w:rsidRPr="00B04564">
                <w:rPr>
                  <w:rFonts w:cs="v5.0.0" w:hint="eastAsia"/>
                  <w:lang w:eastAsia="zh-CN"/>
                </w:rPr>
                <w:t>70</w:t>
              </w:r>
            </w:ins>
          </w:p>
        </w:tc>
        <w:tc>
          <w:tcPr>
            <w:tcW w:w="1417" w:type="dxa"/>
          </w:tcPr>
          <w:p w14:paraId="0E523883" w14:textId="77777777" w:rsidR="00716814" w:rsidRPr="00B04564" w:rsidRDefault="00716814" w:rsidP="00081372">
            <w:pPr>
              <w:pStyle w:val="TAC"/>
              <w:rPr>
                <w:ins w:id="7951" w:author="R4-1809482" w:date="2018-07-10T13:19:00Z"/>
                <w:rFonts w:cs="v5.0.0"/>
              </w:rPr>
            </w:pPr>
            <w:ins w:id="7952" w:author="R4-1809482" w:date="2018-07-10T13:19:00Z">
              <w:r w:rsidRPr="00B04564">
                <w:rPr>
                  <w:rFonts w:cs="v5.0.0" w:hint="eastAsia"/>
                  <w:lang w:eastAsia="zh-CN"/>
                </w:rPr>
                <w:t>30</w:t>
              </w:r>
            </w:ins>
          </w:p>
        </w:tc>
        <w:tc>
          <w:tcPr>
            <w:tcW w:w="1417" w:type="dxa"/>
            <w:vAlign w:val="center"/>
          </w:tcPr>
          <w:p w14:paraId="034EB3AA" w14:textId="77777777" w:rsidR="00716814" w:rsidRPr="00B04564" w:rsidRDefault="00716814" w:rsidP="00081372">
            <w:pPr>
              <w:pStyle w:val="TAC"/>
              <w:rPr>
                <w:ins w:id="7953" w:author="R4-1809482" w:date="2018-07-10T13:19:00Z"/>
              </w:rPr>
            </w:pPr>
            <w:ins w:id="7954" w:author="R4-1809482" w:date="2018-07-10T13:19:00Z">
              <w:r w:rsidRPr="00B04564">
                <w:t>G- FR1-A2-5</w:t>
              </w:r>
            </w:ins>
          </w:p>
        </w:tc>
        <w:tc>
          <w:tcPr>
            <w:tcW w:w="1417" w:type="dxa"/>
            <w:vAlign w:val="bottom"/>
          </w:tcPr>
          <w:p w14:paraId="7D4F2B77" w14:textId="77777777" w:rsidR="00716814" w:rsidRPr="0050294D" w:rsidRDefault="00716814" w:rsidP="00081372">
            <w:pPr>
              <w:pStyle w:val="TAC"/>
              <w:rPr>
                <w:ins w:id="7955" w:author="R4-1809482" w:date="2018-07-10T13:19:00Z"/>
                <w:rFonts w:cs="v5.0.0"/>
                <w:lang w:eastAsia="zh-CN"/>
              </w:rPr>
            </w:pPr>
            <w:ins w:id="7956" w:author="R4-1809482" w:date="2018-07-10T13:19:00Z">
              <w:r w:rsidRPr="0050294D">
                <w:rPr>
                  <w:rFonts w:cs="v5.0.0"/>
                  <w:lang w:eastAsia="zh-CN"/>
                </w:rPr>
                <w:t>-64.2</w:t>
              </w:r>
            </w:ins>
          </w:p>
        </w:tc>
        <w:tc>
          <w:tcPr>
            <w:tcW w:w="1417" w:type="dxa"/>
            <w:vMerge w:val="restart"/>
            <w:vAlign w:val="center"/>
          </w:tcPr>
          <w:p w14:paraId="6143629A" w14:textId="77777777" w:rsidR="00716814" w:rsidRPr="00B04564" w:rsidRDefault="00716814" w:rsidP="00081372">
            <w:pPr>
              <w:pStyle w:val="TAC"/>
              <w:rPr>
                <w:ins w:id="7957" w:author="R4-1809482" w:date="2018-07-10T13:19:00Z"/>
                <w:rFonts w:cs="v5.0.0"/>
                <w:lang w:eastAsia="zh-CN"/>
              </w:rPr>
            </w:pPr>
            <w:ins w:id="7958" w:author="R4-1809482" w:date="2018-07-10T13:19:00Z">
              <w:r w:rsidRPr="00B04564">
                <w:rPr>
                  <w:rFonts w:cs="v5.0.0" w:hint="eastAsia"/>
                  <w:lang w:eastAsia="zh-CN"/>
                </w:rPr>
                <w:t>-70.8</w:t>
              </w:r>
            </w:ins>
          </w:p>
        </w:tc>
        <w:tc>
          <w:tcPr>
            <w:tcW w:w="1417" w:type="dxa"/>
            <w:vMerge w:val="restart"/>
            <w:vAlign w:val="center"/>
          </w:tcPr>
          <w:p w14:paraId="712A8DC7" w14:textId="77777777" w:rsidR="00716814" w:rsidRPr="00B04564" w:rsidRDefault="00716814" w:rsidP="00081372">
            <w:pPr>
              <w:pStyle w:val="TAC"/>
              <w:rPr>
                <w:ins w:id="7959" w:author="R4-1809482" w:date="2018-07-10T13:19:00Z"/>
                <w:rFonts w:cs="v5.0.0"/>
                <w:lang w:eastAsia="zh-CN"/>
              </w:rPr>
            </w:pPr>
            <w:ins w:id="7960" w:author="R4-1809482" w:date="2018-07-10T13:19:00Z">
              <w:r w:rsidRPr="00B04564">
                <w:rPr>
                  <w:rFonts w:cs="v5.0.0" w:hint="eastAsia"/>
                  <w:lang w:eastAsia="zh-CN"/>
                </w:rPr>
                <w:t>AWGN</w:t>
              </w:r>
            </w:ins>
          </w:p>
        </w:tc>
      </w:tr>
      <w:tr w:rsidR="00716814" w:rsidRPr="0050294D" w14:paraId="1B6E11F9" w14:textId="77777777" w:rsidTr="00081372">
        <w:trPr>
          <w:cantSplit/>
          <w:jc w:val="center"/>
          <w:ins w:id="7961" w:author="R4-1809482" w:date="2018-07-10T13:19:00Z"/>
        </w:trPr>
        <w:tc>
          <w:tcPr>
            <w:tcW w:w="1417" w:type="dxa"/>
            <w:vMerge/>
            <w:vAlign w:val="center"/>
          </w:tcPr>
          <w:p w14:paraId="4870A618" w14:textId="77777777" w:rsidR="00716814" w:rsidRPr="00B04564" w:rsidRDefault="00716814" w:rsidP="00081372">
            <w:pPr>
              <w:pStyle w:val="TAC"/>
              <w:rPr>
                <w:ins w:id="7962" w:author="R4-1809482" w:date="2018-07-10T13:19:00Z"/>
                <w:rFonts w:cs="v5.0.0"/>
                <w:lang w:eastAsia="zh-CN"/>
              </w:rPr>
            </w:pPr>
          </w:p>
        </w:tc>
        <w:tc>
          <w:tcPr>
            <w:tcW w:w="1417" w:type="dxa"/>
          </w:tcPr>
          <w:p w14:paraId="24A0BA7E" w14:textId="77777777" w:rsidR="00716814" w:rsidRPr="00B04564" w:rsidRDefault="00716814" w:rsidP="00081372">
            <w:pPr>
              <w:pStyle w:val="TAC"/>
              <w:rPr>
                <w:ins w:id="7963" w:author="R4-1809482" w:date="2018-07-10T13:19:00Z"/>
                <w:rFonts w:cs="v5.0.0"/>
              </w:rPr>
            </w:pPr>
            <w:ins w:id="7964" w:author="R4-1809482" w:date="2018-07-10T13:19:00Z">
              <w:r w:rsidRPr="00B04564">
                <w:rPr>
                  <w:rFonts w:cs="v5.0.0" w:hint="eastAsia"/>
                  <w:lang w:eastAsia="zh-CN"/>
                </w:rPr>
                <w:t>60</w:t>
              </w:r>
            </w:ins>
          </w:p>
        </w:tc>
        <w:tc>
          <w:tcPr>
            <w:tcW w:w="1417" w:type="dxa"/>
            <w:vAlign w:val="center"/>
          </w:tcPr>
          <w:p w14:paraId="451F2A19" w14:textId="77777777" w:rsidR="00716814" w:rsidRPr="00B04564" w:rsidRDefault="00716814" w:rsidP="00081372">
            <w:pPr>
              <w:pStyle w:val="TAC"/>
              <w:rPr>
                <w:ins w:id="7965" w:author="R4-1809482" w:date="2018-07-10T13:19:00Z"/>
              </w:rPr>
            </w:pPr>
            <w:ins w:id="7966" w:author="R4-1809482" w:date="2018-07-10T13:19:00Z">
              <w:r w:rsidRPr="00B04564">
                <w:t>G- FR1-A2-6</w:t>
              </w:r>
            </w:ins>
          </w:p>
        </w:tc>
        <w:tc>
          <w:tcPr>
            <w:tcW w:w="1417" w:type="dxa"/>
            <w:vAlign w:val="bottom"/>
          </w:tcPr>
          <w:p w14:paraId="579ECF02" w14:textId="77777777" w:rsidR="00716814" w:rsidRPr="0050294D" w:rsidRDefault="00716814" w:rsidP="00081372">
            <w:pPr>
              <w:pStyle w:val="TAC"/>
              <w:rPr>
                <w:ins w:id="7967" w:author="R4-1809482" w:date="2018-07-10T13:19:00Z"/>
                <w:rFonts w:cs="v5.0.0"/>
                <w:lang w:eastAsia="zh-CN"/>
              </w:rPr>
            </w:pPr>
            <w:ins w:id="7968" w:author="R4-1809482" w:date="2018-07-10T13:19:00Z">
              <w:r w:rsidRPr="0050294D">
                <w:rPr>
                  <w:rFonts w:cs="v5.0.0"/>
                  <w:lang w:eastAsia="zh-CN"/>
                </w:rPr>
                <w:t>-64.5</w:t>
              </w:r>
            </w:ins>
          </w:p>
        </w:tc>
        <w:tc>
          <w:tcPr>
            <w:tcW w:w="1417" w:type="dxa"/>
            <w:vMerge/>
            <w:vAlign w:val="center"/>
          </w:tcPr>
          <w:p w14:paraId="027855F9" w14:textId="77777777" w:rsidR="00716814" w:rsidRPr="00B04564" w:rsidRDefault="00716814" w:rsidP="00081372">
            <w:pPr>
              <w:pStyle w:val="TAC"/>
              <w:rPr>
                <w:ins w:id="7969" w:author="R4-1809482" w:date="2018-07-10T13:19:00Z"/>
                <w:rFonts w:cs="v5.0.0"/>
                <w:lang w:eastAsia="zh-CN"/>
              </w:rPr>
            </w:pPr>
          </w:p>
        </w:tc>
        <w:tc>
          <w:tcPr>
            <w:tcW w:w="1417" w:type="dxa"/>
            <w:vMerge/>
            <w:vAlign w:val="center"/>
          </w:tcPr>
          <w:p w14:paraId="5D86E78E" w14:textId="77777777" w:rsidR="00716814" w:rsidRPr="00B04564" w:rsidRDefault="00716814" w:rsidP="00081372">
            <w:pPr>
              <w:pStyle w:val="TAC"/>
              <w:rPr>
                <w:ins w:id="7970" w:author="R4-1809482" w:date="2018-07-10T13:19:00Z"/>
                <w:rFonts w:cs="v5.0.0"/>
                <w:lang w:eastAsia="zh-CN"/>
              </w:rPr>
            </w:pPr>
          </w:p>
        </w:tc>
      </w:tr>
      <w:tr w:rsidR="00716814" w:rsidRPr="0050294D" w14:paraId="07B74114" w14:textId="77777777" w:rsidTr="00081372">
        <w:trPr>
          <w:cantSplit/>
          <w:jc w:val="center"/>
          <w:ins w:id="7971" w:author="R4-1809482" w:date="2018-07-10T13:19:00Z"/>
        </w:trPr>
        <w:tc>
          <w:tcPr>
            <w:tcW w:w="1417" w:type="dxa"/>
            <w:vMerge w:val="restart"/>
            <w:vAlign w:val="center"/>
          </w:tcPr>
          <w:p w14:paraId="68B450B3" w14:textId="77777777" w:rsidR="00716814" w:rsidRPr="00B04564" w:rsidRDefault="00716814" w:rsidP="00081372">
            <w:pPr>
              <w:pStyle w:val="TAC"/>
              <w:rPr>
                <w:ins w:id="7972" w:author="R4-1809482" w:date="2018-07-10T13:19:00Z"/>
                <w:rFonts w:cs="v5.0.0"/>
                <w:lang w:eastAsia="zh-CN"/>
              </w:rPr>
            </w:pPr>
            <w:ins w:id="7973" w:author="R4-1809482" w:date="2018-07-10T13:19:00Z">
              <w:r w:rsidRPr="00B04564">
                <w:rPr>
                  <w:rFonts w:cs="v5.0.0" w:hint="eastAsia"/>
                  <w:lang w:eastAsia="zh-CN"/>
                </w:rPr>
                <w:t>80</w:t>
              </w:r>
            </w:ins>
          </w:p>
        </w:tc>
        <w:tc>
          <w:tcPr>
            <w:tcW w:w="1417" w:type="dxa"/>
          </w:tcPr>
          <w:p w14:paraId="6888DBA9" w14:textId="77777777" w:rsidR="00716814" w:rsidRPr="00B04564" w:rsidRDefault="00716814" w:rsidP="00081372">
            <w:pPr>
              <w:pStyle w:val="TAC"/>
              <w:rPr>
                <w:ins w:id="7974" w:author="R4-1809482" w:date="2018-07-10T13:19:00Z"/>
                <w:rFonts w:cs="v5.0.0"/>
              </w:rPr>
            </w:pPr>
            <w:ins w:id="7975" w:author="R4-1809482" w:date="2018-07-10T13:19:00Z">
              <w:r w:rsidRPr="00B04564">
                <w:rPr>
                  <w:rFonts w:cs="v5.0.0" w:hint="eastAsia"/>
                  <w:lang w:eastAsia="zh-CN"/>
                </w:rPr>
                <w:t>30</w:t>
              </w:r>
            </w:ins>
          </w:p>
        </w:tc>
        <w:tc>
          <w:tcPr>
            <w:tcW w:w="1417" w:type="dxa"/>
            <w:vAlign w:val="center"/>
          </w:tcPr>
          <w:p w14:paraId="655FCD2A" w14:textId="77777777" w:rsidR="00716814" w:rsidRPr="00B04564" w:rsidRDefault="00716814" w:rsidP="00081372">
            <w:pPr>
              <w:pStyle w:val="TAC"/>
              <w:rPr>
                <w:ins w:id="7976" w:author="R4-1809482" w:date="2018-07-10T13:19:00Z"/>
              </w:rPr>
            </w:pPr>
            <w:ins w:id="7977" w:author="R4-1809482" w:date="2018-07-10T13:19:00Z">
              <w:r w:rsidRPr="00B04564">
                <w:t>G- FR1-A2-5</w:t>
              </w:r>
            </w:ins>
          </w:p>
        </w:tc>
        <w:tc>
          <w:tcPr>
            <w:tcW w:w="1417" w:type="dxa"/>
            <w:vAlign w:val="bottom"/>
          </w:tcPr>
          <w:p w14:paraId="274EBE3E" w14:textId="77777777" w:rsidR="00716814" w:rsidRPr="0050294D" w:rsidRDefault="00716814" w:rsidP="00081372">
            <w:pPr>
              <w:pStyle w:val="TAC"/>
              <w:rPr>
                <w:ins w:id="7978" w:author="R4-1809482" w:date="2018-07-10T13:19:00Z"/>
                <w:rFonts w:cs="v5.0.0"/>
                <w:lang w:eastAsia="zh-CN"/>
              </w:rPr>
            </w:pPr>
            <w:ins w:id="7979" w:author="R4-1809482" w:date="2018-07-10T13:19:00Z">
              <w:r w:rsidRPr="0050294D">
                <w:rPr>
                  <w:rFonts w:cs="v5.0.0"/>
                  <w:lang w:eastAsia="zh-CN"/>
                </w:rPr>
                <w:t>-64.2</w:t>
              </w:r>
            </w:ins>
          </w:p>
        </w:tc>
        <w:tc>
          <w:tcPr>
            <w:tcW w:w="1417" w:type="dxa"/>
            <w:vMerge w:val="restart"/>
            <w:vAlign w:val="center"/>
          </w:tcPr>
          <w:p w14:paraId="12E51F47" w14:textId="77777777" w:rsidR="00716814" w:rsidRPr="00B04564" w:rsidRDefault="00716814" w:rsidP="00081372">
            <w:pPr>
              <w:pStyle w:val="TAC"/>
              <w:rPr>
                <w:ins w:id="7980" w:author="R4-1809482" w:date="2018-07-10T13:19:00Z"/>
                <w:rFonts w:cs="v5.0.0"/>
                <w:lang w:eastAsia="zh-CN"/>
              </w:rPr>
            </w:pPr>
            <w:ins w:id="7981" w:author="R4-1809482" w:date="2018-07-10T13:19:00Z">
              <w:r w:rsidRPr="00B04564">
                <w:rPr>
                  <w:rFonts w:cs="v5.0.0" w:hint="eastAsia"/>
                  <w:lang w:eastAsia="zh-CN"/>
                </w:rPr>
                <w:t>-70.1</w:t>
              </w:r>
            </w:ins>
          </w:p>
        </w:tc>
        <w:tc>
          <w:tcPr>
            <w:tcW w:w="1417" w:type="dxa"/>
            <w:vMerge w:val="restart"/>
            <w:vAlign w:val="center"/>
          </w:tcPr>
          <w:p w14:paraId="7AED9698" w14:textId="77777777" w:rsidR="00716814" w:rsidRPr="00B04564" w:rsidRDefault="00716814" w:rsidP="00081372">
            <w:pPr>
              <w:pStyle w:val="TAC"/>
              <w:rPr>
                <w:ins w:id="7982" w:author="R4-1809482" w:date="2018-07-10T13:19:00Z"/>
                <w:rFonts w:cs="v5.0.0"/>
                <w:lang w:eastAsia="zh-CN"/>
              </w:rPr>
            </w:pPr>
            <w:ins w:id="7983" w:author="R4-1809482" w:date="2018-07-10T13:19:00Z">
              <w:r w:rsidRPr="00B04564">
                <w:rPr>
                  <w:rFonts w:cs="v5.0.0" w:hint="eastAsia"/>
                  <w:lang w:eastAsia="zh-CN"/>
                </w:rPr>
                <w:t>AWGN</w:t>
              </w:r>
            </w:ins>
          </w:p>
        </w:tc>
      </w:tr>
      <w:tr w:rsidR="00716814" w:rsidRPr="0050294D" w14:paraId="05ECC5E2" w14:textId="77777777" w:rsidTr="00081372">
        <w:trPr>
          <w:cantSplit/>
          <w:jc w:val="center"/>
          <w:ins w:id="7984" w:author="R4-1809482" w:date="2018-07-10T13:19:00Z"/>
        </w:trPr>
        <w:tc>
          <w:tcPr>
            <w:tcW w:w="1417" w:type="dxa"/>
            <w:vMerge/>
            <w:vAlign w:val="center"/>
          </w:tcPr>
          <w:p w14:paraId="1C48597C" w14:textId="77777777" w:rsidR="00716814" w:rsidRPr="00B04564" w:rsidRDefault="00716814" w:rsidP="00081372">
            <w:pPr>
              <w:pStyle w:val="TAC"/>
              <w:rPr>
                <w:ins w:id="7985" w:author="R4-1809482" w:date="2018-07-10T13:19:00Z"/>
                <w:rFonts w:cs="v5.0.0"/>
                <w:lang w:eastAsia="zh-CN"/>
              </w:rPr>
            </w:pPr>
          </w:p>
        </w:tc>
        <w:tc>
          <w:tcPr>
            <w:tcW w:w="1417" w:type="dxa"/>
          </w:tcPr>
          <w:p w14:paraId="1E9DACE3" w14:textId="77777777" w:rsidR="00716814" w:rsidRPr="00B04564" w:rsidRDefault="00716814" w:rsidP="00081372">
            <w:pPr>
              <w:pStyle w:val="TAC"/>
              <w:rPr>
                <w:ins w:id="7986" w:author="R4-1809482" w:date="2018-07-10T13:19:00Z"/>
                <w:rFonts w:cs="v5.0.0"/>
              </w:rPr>
            </w:pPr>
            <w:ins w:id="7987" w:author="R4-1809482" w:date="2018-07-10T13:19:00Z">
              <w:r w:rsidRPr="00B04564">
                <w:rPr>
                  <w:rFonts w:cs="v5.0.0" w:hint="eastAsia"/>
                  <w:lang w:eastAsia="zh-CN"/>
                </w:rPr>
                <w:t>60</w:t>
              </w:r>
            </w:ins>
          </w:p>
        </w:tc>
        <w:tc>
          <w:tcPr>
            <w:tcW w:w="1417" w:type="dxa"/>
            <w:vAlign w:val="center"/>
          </w:tcPr>
          <w:p w14:paraId="21FE34D8" w14:textId="77777777" w:rsidR="00716814" w:rsidRPr="00B04564" w:rsidRDefault="00716814" w:rsidP="00081372">
            <w:pPr>
              <w:pStyle w:val="TAC"/>
              <w:rPr>
                <w:ins w:id="7988" w:author="R4-1809482" w:date="2018-07-10T13:19:00Z"/>
              </w:rPr>
            </w:pPr>
            <w:ins w:id="7989" w:author="R4-1809482" w:date="2018-07-10T13:19:00Z">
              <w:r w:rsidRPr="00B04564">
                <w:t>G- FR1-A2-6</w:t>
              </w:r>
            </w:ins>
          </w:p>
        </w:tc>
        <w:tc>
          <w:tcPr>
            <w:tcW w:w="1417" w:type="dxa"/>
            <w:vAlign w:val="bottom"/>
          </w:tcPr>
          <w:p w14:paraId="303DF4AC" w14:textId="77777777" w:rsidR="00716814" w:rsidRPr="0050294D" w:rsidRDefault="00716814" w:rsidP="00081372">
            <w:pPr>
              <w:pStyle w:val="TAC"/>
              <w:rPr>
                <w:ins w:id="7990" w:author="R4-1809482" w:date="2018-07-10T13:19:00Z"/>
                <w:rFonts w:cs="v5.0.0"/>
                <w:lang w:eastAsia="zh-CN"/>
              </w:rPr>
            </w:pPr>
            <w:ins w:id="7991" w:author="R4-1809482" w:date="2018-07-10T13:19:00Z">
              <w:r w:rsidRPr="0050294D">
                <w:rPr>
                  <w:rFonts w:cs="v5.0.0"/>
                  <w:lang w:eastAsia="zh-CN"/>
                </w:rPr>
                <w:t>-64.5</w:t>
              </w:r>
            </w:ins>
          </w:p>
        </w:tc>
        <w:tc>
          <w:tcPr>
            <w:tcW w:w="1417" w:type="dxa"/>
            <w:vMerge/>
            <w:vAlign w:val="center"/>
          </w:tcPr>
          <w:p w14:paraId="53E038C9" w14:textId="77777777" w:rsidR="00716814" w:rsidRPr="00B04564" w:rsidRDefault="00716814" w:rsidP="00081372">
            <w:pPr>
              <w:pStyle w:val="TAC"/>
              <w:rPr>
                <w:ins w:id="7992" w:author="R4-1809482" w:date="2018-07-10T13:19:00Z"/>
                <w:rFonts w:cs="v5.0.0"/>
                <w:lang w:eastAsia="zh-CN"/>
              </w:rPr>
            </w:pPr>
          </w:p>
        </w:tc>
        <w:tc>
          <w:tcPr>
            <w:tcW w:w="1417" w:type="dxa"/>
            <w:vMerge/>
            <w:vAlign w:val="center"/>
          </w:tcPr>
          <w:p w14:paraId="5BEF49BD" w14:textId="77777777" w:rsidR="00716814" w:rsidRPr="00B04564" w:rsidRDefault="00716814" w:rsidP="00081372">
            <w:pPr>
              <w:pStyle w:val="TAC"/>
              <w:rPr>
                <w:ins w:id="7993" w:author="R4-1809482" w:date="2018-07-10T13:19:00Z"/>
                <w:rFonts w:cs="v5.0.0"/>
                <w:lang w:eastAsia="zh-CN"/>
              </w:rPr>
            </w:pPr>
          </w:p>
        </w:tc>
      </w:tr>
      <w:tr w:rsidR="00716814" w:rsidRPr="0050294D" w14:paraId="61C8F7FD" w14:textId="77777777" w:rsidTr="00081372">
        <w:trPr>
          <w:cantSplit/>
          <w:jc w:val="center"/>
          <w:ins w:id="7994" w:author="R4-1809482" w:date="2018-07-10T13:19:00Z"/>
        </w:trPr>
        <w:tc>
          <w:tcPr>
            <w:tcW w:w="1417" w:type="dxa"/>
            <w:vMerge w:val="restart"/>
            <w:vAlign w:val="center"/>
          </w:tcPr>
          <w:p w14:paraId="677029FE" w14:textId="77777777" w:rsidR="00716814" w:rsidRPr="00B04564" w:rsidRDefault="00716814" w:rsidP="00081372">
            <w:pPr>
              <w:pStyle w:val="TAC"/>
              <w:rPr>
                <w:ins w:id="7995" w:author="R4-1809482" w:date="2018-07-10T13:19:00Z"/>
                <w:rFonts w:cs="v5.0.0"/>
                <w:lang w:eastAsia="zh-CN"/>
              </w:rPr>
            </w:pPr>
            <w:ins w:id="7996" w:author="R4-1809482" w:date="2018-07-10T13:19:00Z">
              <w:r w:rsidRPr="00B04564">
                <w:rPr>
                  <w:rFonts w:cs="v5.0.0" w:hint="eastAsia"/>
                  <w:lang w:eastAsia="zh-CN"/>
                </w:rPr>
                <w:t>90</w:t>
              </w:r>
            </w:ins>
          </w:p>
        </w:tc>
        <w:tc>
          <w:tcPr>
            <w:tcW w:w="1417" w:type="dxa"/>
          </w:tcPr>
          <w:p w14:paraId="5507ECA2" w14:textId="77777777" w:rsidR="00716814" w:rsidRPr="00B04564" w:rsidRDefault="00716814" w:rsidP="00081372">
            <w:pPr>
              <w:pStyle w:val="TAC"/>
              <w:rPr>
                <w:ins w:id="7997" w:author="R4-1809482" w:date="2018-07-10T13:19:00Z"/>
                <w:rFonts w:cs="v5.0.0"/>
              </w:rPr>
            </w:pPr>
            <w:ins w:id="7998" w:author="R4-1809482" w:date="2018-07-10T13:19:00Z">
              <w:r w:rsidRPr="00B04564">
                <w:rPr>
                  <w:rFonts w:cs="v5.0.0" w:hint="eastAsia"/>
                  <w:lang w:eastAsia="zh-CN"/>
                </w:rPr>
                <w:t>30</w:t>
              </w:r>
            </w:ins>
          </w:p>
        </w:tc>
        <w:tc>
          <w:tcPr>
            <w:tcW w:w="1417" w:type="dxa"/>
            <w:vAlign w:val="center"/>
          </w:tcPr>
          <w:p w14:paraId="2C0DEA41" w14:textId="77777777" w:rsidR="00716814" w:rsidRPr="00B04564" w:rsidRDefault="00716814" w:rsidP="00081372">
            <w:pPr>
              <w:pStyle w:val="TAC"/>
              <w:rPr>
                <w:ins w:id="7999" w:author="R4-1809482" w:date="2018-07-10T13:19:00Z"/>
              </w:rPr>
            </w:pPr>
            <w:ins w:id="8000" w:author="R4-1809482" w:date="2018-07-10T13:19:00Z">
              <w:r w:rsidRPr="00B04564">
                <w:t>G- FR1-A2-5</w:t>
              </w:r>
            </w:ins>
          </w:p>
        </w:tc>
        <w:tc>
          <w:tcPr>
            <w:tcW w:w="1417" w:type="dxa"/>
            <w:vAlign w:val="bottom"/>
          </w:tcPr>
          <w:p w14:paraId="2CE08C91" w14:textId="77777777" w:rsidR="00716814" w:rsidRPr="0050294D" w:rsidRDefault="00716814" w:rsidP="00081372">
            <w:pPr>
              <w:pStyle w:val="TAC"/>
              <w:rPr>
                <w:ins w:id="8001" w:author="R4-1809482" w:date="2018-07-10T13:19:00Z"/>
                <w:rFonts w:cs="v5.0.0"/>
                <w:lang w:eastAsia="zh-CN"/>
              </w:rPr>
            </w:pPr>
            <w:ins w:id="8002" w:author="R4-1809482" w:date="2018-07-10T13:19:00Z">
              <w:r w:rsidRPr="0050294D">
                <w:rPr>
                  <w:rFonts w:cs="v5.0.0"/>
                  <w:lang w:eastAsia="zh-CN"/>
                </w:rPr>
                <w:t>-64.2</w:t>
              </w:r>
            </w:ins>
          </w:p>
        </w:tc>
        <w:tc>
          <w:tcPr>
            <w:tcW w:w="1417" w:type="dxa"/>
            <w:vMerge w:val="restart"/>
            <w:vAlign w:val="center"/>
          </w:tcPr>
          <w:p w14:paraId="3D7D5F0F" w14:textId="77777777" w:rsidR="00716814" w:rsidRPr="00B04564" w:rsidRDefault="00716814" w:rsidP="00081372">
            <w:pPr>
              <w:pStyle w:val="TAC"/>
              <w:rPr>
                <w:ins w:id="8003" w:author="R4-1809482" w:date="2018-07-10T13:19:00Z"/>
                <w:rFonts w:cs="v5.0.0"/>
                <w:lang w:eastAsia="zh-CN"/>
              </w:rPr>
            </w:pPr>
            <w:ins w:id="8004" w:author="R4-1809482" w:date="2018-07-10T13:19:00Z">
              <w:r w:rsidRPr="00B04564">
                <w:rPr>
                  <w:rFonts w:cs="v5.0.0" w:hint="eastAsia"/>
                  <w:lang w:eastAsia="zh-CN"/>
                </w:rPr>
                <w:t>-69.6</w:t>
              </w:r>
            </w:ins>
          </w:p>
        </w:tc>
        <w:tc>
          <w:tcPr>
            <w:tcW w:w="1417" w:type="dxa"/>
            <w:vMerge w:val="restart"/>
            <w:vAlign w:val="center"/>
          </w:tcPr>
          <w:p w14:paraId="0DB487C3" w14:textId="77777777" w:rsidR="00716814" w:rsidRPr="00B04564" w:rsidRDefault="00716814" w:rsidP="00081372">
            <w:pPr>
              <w:pStyle w:val="TAC"/>
              <w:rPr>
                <w:ins w:id="8005" w:author="R4-1809482" w:date="2018-07-10T13:19:00Z"/>
                <w:rFonts w:cs="v5.0.0"/>
                <w:lang w:eastAsia="zh-CN"/>
              </w:rPr>
            </w:pPr>
            <w:ins w:id="8006" w:author="R4-1809482" w:date="2018-07-10T13:19:00Z">
              <w:r w:rsidRPr="00B04564">
                <w:rPr>
                  <w:rFonts w:cs="v5.0.0" w:hint="eastAsia"/>
                  <w:lang w:eastAsia="zh-CN"/>
                </w:rPr>
                <w:t>AWGN</w:t>
              </w:r>
            </w:ins>
          </w:p>
        </w:tc>
      </w:tr>
      <w:tr w:rsidR="00716814" w:rsidRPr="0050294D" w14:paraId="3CCC0199" w14:textId="77777777" w:rsidTr="00081372">
        <w:trPr>
          <w:cantSplit/>
          <w:jc w:val="center"/>
          <w:ins w:id="8007" w:author="R4-1809482" w:date="2018-07-10T13:19:00Z"/>
        </w:trPr>
        <w:tc>
          <w:tcPr>
            <w:tcW w:w="1417" w:type="dxa"/>
            <w:vMerge/>
            <w:vAlign w:val="center"/>
          </w:tcPr>
          <w:p w14:paraId="75DE8EEE" w14:textId="77777777" w:rsidR="00716814" w:rsidRPr="00B04564" w:rsidRDefault="00716814" w:rsidP="00081372">
            <w:pPr>
              <w:pStyle w:val="TAC"/>
              <w:rPr>
                <w:ins w:id="8008" w:author="R4-1809482" w:date="2018-07-10T13:19:00Z"/>
                <w:rFonts w:cs="v5.0.0"/>
                <w:lang w:eastAsia="zh-CN"/>
              </w:rPr>
            </w:pPr>
          </w:p>
        </w:tc>
        <w:tc>
          <w:tcPr>
            <w:tcW w:w="1417" w:type="dxa"/>
          </w:tcPr>
          <w:p w14:paraId="761E417C" w14:textId="77777777" w:rsidR="00716814" w:rsidRPr="00B04564" w:rsidRDefault="00716814" w:rsidP="00081372">
            <w:pPr>
              <w:pStyle w:val="TAC"/>
              <w:rPr>
                <w:ins w:id="8009" w:author="R4-1809482" w:date="2018-07-10T13:19:00Z"/>
                <w:rFonts w:cs="v5.0.0"/>
              </w:rPr>
            </w:pPr>
            <w:ins w:id="8010" w:author="R4-1809482" w:date="2018-07-10T13:19:00Z">
              <w:r w:rsidRPr="00B04564">
                <w:rPr>
                  <w:rFonts w:cs="v5.0.0" w:hint="eastAsia"/>
                  <w:lang w:eastAsia="zh-CN"/>
                </w:rPr>
                <w:t>60</w:t>
              </w:r>
            </w:ins>
          </w:p>
        </w:tc>
        <w:tc>
          <w:tcPr>
            <w:tcW w:w="1417" w:type="dxa"/>
            <w:vAlign w:val="center"/>
          </w:tcPr>
          <w:p w14:paraId="01C32A29" w14:textId="77777777" w:rsidR="00716814" w:rsidRPr="00B04564" w:rsidRDefault="00716814" w:rsidP="00081372">
            <w:pPr>
              <w:pStyle w:val="TAC"/>
              <w:rPr>
                <w:ins w:id="8011" w:author="R4-1809482" w:date="2018-07-10T13:19:00Z"/>
              </w:rPr>
            </w:pPr>
            <w:ins w:id="8012" w:author="R4-1809482" w:date="2018-07-10T13:19:00Z">
              <w:r w:rsidRPr="00B04564">
                <w:t>G- FR1-A2-6</w:t>
              </w:r>
            </w:ins>
          </w:p>
        </w:tc>
        <w:tc>
          <w:tcPr>
            <w:tcW w:w="1417" w:type="dxa"/>
            <w:vAlign w:val="bottom"/>
          </w:tcPr>
          <w:p w14:paraId="373520F7" w14:textId="77777777" w:rsidR="00716814" w:rsidRPr="0050294D" w:rsidRDefault="00716814" w:rsidP="00081372">
            <w:pPr>
              <w:pStyle w:val="TAC"/>
              <w:rPr>
                <w:ins w:id="8013" w:author="R4-1809482" w:date="2018-07-10T13:19:00Z"/>
                <w:rFonts w:cs="v5.0.0"/>
                <w:lang w:eastAsia="zh-CN"/>
              </w:rPr>
            </w:pPr>
            <w:ins w:id="8014" w:author="R4-1809482" w:date="2018-07-10T13:19:00Z">
              <w:r w:rsidRPr="0050294D">
                <w:rPr>
                  <w:rFonts w:cs="v5.0.0"/>
                  <w:lang w:eastAsia="zh-CN"/>
                </w:rPr>
                <w:t>-64.5</w:t>
              </w:r>
            </w:ins>
          </w:p>
        </w:tc>
        <w:tc>
          <w:tcPr>
            <w:tcW w:w="1417" w:type="dxa"/>
            <w:vMerge/>
            <w:vAlign w:val="center"/>
          </w:tcPr>
          <w:p w14:paraId="0C3E74CF" w14:textId="77777777" w:rsidR="00716814" w:rsidRPr="00B04564" w:rsidRDefault="00716814" w:rsidP="00081372">
            <w:pPr>
              <w:pStyle w:val="TAC"/>
              <w:rPr>
                <w:ins w:id="8015" w:author="R4-1809482" w:date="2018-07-10T13:19:00Z"/>
                <w:rFonts w:cs="v5.0.0"/>
                <w:lang w:eastAsia="zh-CN"/>
              </w:rPr>
            </w:pPr>
          </w:p>
        </w:tc>
        <w:tc>
          <w:tcPr>
            <w:tcW w:w="1417" w:type="dxa"/>
            <w:vMerge/>
            <w:vAlign w:val="center"/>
          </w:tcPr>
          <w:p w14:paraId="5313E1D8" w14:textId="77777777" w:rsidR="00716814" w:rsidRPr="00B04564" w:rsidRDefault="00716814" w:rsidP="00081372">
            <w:pPr>
              <w:pStyle w:val="TAC"/>
              <w:rPr>
                <w:ins w:id="8016" w:author="R4-1809482" w:date="2018-07-10T13:19:00Z"/>
                <w:rFonts w:cs="v5.0.0"/>
                <w:lang w:eastAsia="zh-CN"/>
              </w:rPr>
            </w:pPr>
          </w:p>
        </w:tc>
      </w:tr>
      <w:tr w:rsidR="00716814" w:rsidRPr="0050294D" w14:paraId="328A4CA5" w14:textId="77777777" w:rsidTr="00081372">
        <w:trPr>
          <w:cantSplit/>
          <w:jc w:val="center"/>
          <w:ins w:id="8017" w:author="R4-1809482" w:date="2018-07-10T13:19:00Z"/>
        </w:trPr>
        <w:tc>
          <w:tcPr>
            <w:tcW w:w="1417" w:type="dxa"/>
            <w:vMerge w:val="restart"/>
            <w:vAlign w:val="center"/>
          </w:tcPr>
          <w:p w14:paraId="79661429" w14:textId="77777777" w:rsidR="00716814" w:rsidRPr="00B04564" w:rsidRDefault="00716814" w:rsidP="00081372">
            <w:pPr>
              <w:pStyle w:val="TAC"/>
              <w:rPr>
                <w:ins w:id="8018" w:author="R4-1809482" w:date="2018-07-10T13:19:00Z"/>
                <w:rFonts w:cs="v5.0.0"/>
                <w:lang w:eastAsia="zh-CN"/>
              </w:rPr>
            </w:pPr>
            <w:ins w:id="8019" w:author="R4-1809482" w:date="2018-07-10T13:19:00Z">
              <w:r w:rsidRPr="00B04564">
                <w:rPr>
                  <w:rFonts w:cs="v5.0.0" w:hint="eastAsia"/>
                  <w:lang w:eastAsia="zh-CN"/>
                </w:rPr>
                <w:t>100</w:t>
              </w:r>
            </w:ins>
          </w:p>
        </w:tc>
        <w:tc>
          <w:tcPr>
            <w:tcW w:w="1417" w:type="dxa"/>
          </w:tcPr>
          <w:p w14:paraId="5C2050F8" w14:textId="77777777" w:rsidR="00716814" w:rsidRPr="00B04564" w:rsidRDefault="00716814" w:rsidP="00081372">
            <w:pPr>
              <w:pStyle w:val="TAC"/>
              <w:rPr>
                <w:ins w:id="8020" w:author="R4-1809482" w:date="2018-07-10T13:19:00Z"/>
                <w:rFonts w:cs="v5.0.0"/>
              </w:rPr>
            </w:pPr>
            <w:ins w:id="8021" w:author="R4-1809482" w:date="2018-07-10T13:19:00Z">
              <w:r w:rsidRPr="00B04564">
                <w:rPr>
                  <w:rFonts w:cs="v5.0.0" w:hint="eastAsia"/>
                  <w:lang w:eastAsia="zh-CN"/>
                </w:rPr>
                <w:t>30</w:t>
              </w:r>
            </w:ins>
          </w:p>
        </w:tc>
        <w:tc>
          <w:tcPr>
            <w:tcW w:w="1417" w:type="dxa"/>
            <w:vAlign w:val="center"/>
          </w:tcPr>
          <w:p w14:paraId="5ECF1F78" w14:textId="77777777" w:rsidR="00716814" w:rsidRPr="00B04564" w:rsidRDefault="00716814" w:rsidP="00081372">
            <w:pPr>
              <w:pStyle w:val="TAC"/>
              <w:rPr>
                <w:ins w:id="8022" w:author="R4-1809482" w:date="2018-07-10T13:19:00Z"/>
              </w:rPr>
            </w:pPr>
            <w:ins w:id="8023" w:author="R4-1809482" w:date="2018-07-10T13:19:00Z">
              <w:r w:rsidRPr="00B04564">
                <w:t>G- FR1-A2-5</w:t>
              </w:r>
            </w:ins>
          </w:p>
        </w:tc>
        <w:tc>
          <w:tcPr>
            <w:tcW w:w="1417" w:type="dxa"/>
            <w:vAlign w:val="bottom"/>
          </w:tcPr>
          <w:p w14:paraId="4AF73594" w14:textId="77777777" w:rsidR="00716814" w:rsidRPr="0050294D" w:rsidRDefault="00716814" w:rsidP="00081372">
            <w:pPr>
              <w:pStyle w:val="TAC"/>
              <w:rPr>
                <w:ins w:id="8024" w:author="R4-1809482" w:date="2018-07-10T13:19:00Z"/>
                <w:rFonts w:cs="v5.0.0"/>
                <w:lang w:eastAsia="zh-CN"/>
              </w:rPr>
            </w:pPr>
            <w:ins w:id="8025" w:author="R4-1809482" w:date="2018-07-10T13:19:00Z">
              <w:r w:rsidRPr="0050294D">
                <w:rPr>
                  <w:rFonts w:cs="v5.0.0"/>
                  <w:lang w:eastAsia="zh-CN"/>
                </w:rPr>
                <w:t>-64.2</w:t>
              </w:r>
            </w:ins>
          </w:p>
        </w:tc>
        <w:tc>
          <w:tcPr>
            <w:tcW w:w="1417" w:type="dxa"/>
            <w:vMerge w:val="restart"/>
            <w:vAlign w:val="center"/>
          </w:tcPr>
          <w:p w14:paraId="08CF59B1" w14:textId="77777777" w:rsidR="00716814" w:rsidRPr="00B04564" w:rsidRDefault="00716814" w:rsidP="00081372">
            <w:pPr>
              <w:pStyle w:val="TAC"/>
              <w:rPr>
                <w:ins w:id="8026" w:author="R4-1809482" w:date="2018-07-10T13:19:00Z"/>
                <w:rFonts w:cs="v5.0.0"/>
                <w:lang w:eastAsia="zh-CN"/>
              </w:rPr>
            </w:pPr>
            <w:ins w:id="8027" w:author="R4-1809482" w:date="2018-07-10T13:19:00Z">
              <w:r w:rsidRPr="00B04564">
                <w:rPr>
                  <w:rFonts w:cs="v5.0.0" w:hint="eastAsia"/>
                  <w:lang w:eastAsia="zh-CN"/>
                </w:rPr>
                <w:t>-69.1</w:t>
              </w:r>
            </w:ins>
          </w:p>
        </w:tc>
        <w:tc>
          <w:tcPr>
            <w:tcW w:w="1417" w:type="dxa"/>
            <w:vMerge w:val="restart"/>
            <w:vAlign w:val="center"/>
          </w:tcPr>
          <w:p w14:paraId="15B0967F" w14:textId="77777777" w:rsidR="00716814" w:rsidRPr="00B04564" w:rsidRDefault="00716814" w:rsidP="00081372">
            <w:pPr>
              <w:pStyle w:val="TAC"/>
              <w:rPr>
                <w:ins w:id="8028" w:author="R4-1809482" w:date="2018-07-10T13:19:00Z"/>
                <w:rFonts w:cs="v5.0.0"/>
                <w:lang w:eastAsia="zh-CN"/>
              </w:rPr>
            </w:pPr>
            <w:ins w:id="8029" w:author="R4-1809482" w:date="2018-07-10T13:19:00Z">
              <w:r w:rsidRPr="00B04564">
                <w:rPr>
                  <w:rFonts w:cs="v5.0.0" w:hint="eastAsia"/>
                  <w:lang w:eastAsia="zh-CN"/>
                </w:rPr>
                <w:t>AWGN</w:t>
              </w:r>
            </w:ins>
          </w:p>
        </w:tc>
      </w:tr>
      <w:tr w:rsidR="00716814" w:rsidRPr="0050294D" w14:paraId="7749980D" w14:textId="77777777" w:rsidTr="00081372">
        <w:trPr>
          <w:cantSplit/>
          <w:jc w:val="center"/>
          <w:ins w:id="8030" w:author="R4-1809482" w:date="2018-07-10T13:19:00Z"/>
        </w:trPr>
        <w:tc>
          <w:tcPr>
            <w:tcW w:w="1417" w:type="dxa"/>
            <w:vMerge/>
            <w:vAlign w:val="center"/>
          </w:tcPr>
          <w:p w14:paraId="7EAB2CDB" w14:textId="77777777" w:rsidR="00716814" w:rsidRPr="00B04564" w:rsidRDefault="00716814" w:rsidP="00081372">
            <w:pPr>
              <w:pStyle w:val="TAC"/>
              <w:rPr>
                <w:ins w:id="8031" w:author="R4-1809482" w:date="2018-07-10T13:19:00Z"/>
                <w:rFonts w:cs="v5.0.0"/>
                <w:lang w:eastAsia="zh-CN"/>
              </w:rPr>
            </w:pPr>
          </w:p>
        </w:tc>
        <w:tc>
          <w:tcPr>
            <w:tcW w:w="1417" w:type="dxa"/>
          </w:tcPr>
          <w:p w14:paraId="07E4C260" w14:textId="77777777" w:rsidR="00716814" w:rsidRPr="00B04564" w:rsidRDefault="00716814" w:rsidP="00081372">
            <w:pPr>
              <w:pStyle w:val="TAC"/>
              <w:rPr>
                <w:ins w:id="8032" w:author="R4-1809482" w:date="2018-07-10T13:19:00Z"/>
                <w:rFonts w:cs="v5.0.0"/>
                <w:lang w:eastAsia="zh-CN"/>
              </w:rPr>
            </w:pPr>
            <w:ins w:id="8033" w:author="R4-1809482" w:date="2018-07-10T13:19:00Z">
              <w:r w:rsidRPr="00B04564">
                <w:rPr>
                  <w:rFonts w:cs="v5.0.0" w:hint="eastAsia"/>
                  <w:lang w:eastAsia="zh-CN"/>
                </w:rPr>
                <w:t>60</w:t>
              </w:r>
            </w:ins>
          </w:p>
        </w:tc>
        <w:tc>
          <w:tcPr>
            <w:tcW w:w="1417" w:type="dxa"/>
            <w:vAlign w:val="center"/>
          </w:tcPr>
          <w:p w14:paraId="6E01973E" w14:textId="77777777" w:rsidR="00716814" w:rsidRPr="00B04564" w:rsidRDefault="00716814" w:rsidP="00081372">
            <w:pPr>
              <w:pStyle w:val="TAC"/>
              <w:rPr>
                <w:ins w:id="8034" w:author="R4-1809482" w:date="2018-07-10T13:19:00Z"/>
              </w:rPr>
            </w:pPr>
            <w:ins w:id="8035" w:author="R4-1809482" w:date="2018-07-10T13:19:00Z">
              <w:r w:rsidRPr="00B04564">
                <w:t>G- FR1-A2-6</w:t>
              </w:r>
            </w:ins>
          </w:p>
        </w:tc>
        <w:tc>
          <w:tcPr>
            <w:tcW w:w="1417" w:type="dxa"/>
            <w:vAlign w:val="bottom"/>
          </w:tcPr>
          <w:p w14:paraId="4E141278" w14:textId="77777777" w:rsidR="00716814" w:rsidRPr="0050294D" w:rsidRDefault="00716814" w:rsidP="00081372">
            <w:pPr>
              <w:pStyle w:val="TAC"/>
              <w:rPr>
                <w:ins w:id="8036" w:author="R4-1809482" w:date="2018-07-10T13:19:00Z"/>
                <w:rFonts w:cs="v5.0.0"/>
                <w:lang w:eastAsia="zh-CN"/>
              </w:rPr>
            </w:pPr>
            <w:ins w:id="8037" w:author="R4-1809482" w:date="2018-07-10T13:19:00Z">
              <w:r w:rsidRPr="0050294D">
                <w:rPr>
                  <w:rFonts w:cs="v5.0.0"/>
                  <w:lang w:eastAsia="zh-CN"/>
                </w:rPr>
                <w:t>-64.5</w:t>
              </w:r>
            </w:ins>
          </w:p>
        </w:tc>
        <w:tc>
          <w:tcPr>
            <w:tcW w:w="1417" w:type="dxa"/>
            <w:vMerge/>
          </w:tcPr>
          <w:p w14:paraId="731563A0" w14:textId="77777777" w:rsidR="00716814" w:rsidRPr="00B04564" w:rsidRDefault="00716814" w:rsidP="00081372">
            <w:pPr>
              <w:pStyle w:val="TAC"/>
              <w:rPr>
                <w:ins w:id="8038" w:author="R4-1809482" w:date="2018-07-10T13:19:00Z"/>
                <w:rFonts w:cs="v5.0.0"/>
                <w:lang w:eastAsia="zh-CN"/>
              </w:rPr>
            </w:pPr>
          </w:p>
        </w:tc>
        <w:tc>
          <w:tcPr>
            <w:tcW w:w="1417" w:type="dxa"/>
            <w:vMerge/>
          </w:tcPr>
          <w:p w14:paraId="169BEFC2" w14:textId="77777777" w:rsidR="00716814" w:rsidRPr="00B04564" w:rsidRDefault="00716814" w:rsidP="00081372">
            <w:pPr>
              <w:pStyle w:val="TAC"/>
              <w:rPr>
                <w:ins w:id="8039" w:author="R4-1809482" w:date="2018-07-10T13:19:00Z"/>
                <w:rFonts w:cs="v5.0.0"/>
                <w:lang w:eastAsia="zh-CN"/>
              </w:rPr>
            </w:pPr>
          </w:p>
        </w:tc>
      </w:tr>
      <w:tr w:rsidR="00716814" w:rsidRPr="00B04564" w14:paraId="0B48D1EB" w14:textId="77777777" w:rsidTr="00081372">
        <w:trPr>
          <w:cantSplit/>
          <w:jc w:val="center"/>
          <w:ins w:id="8040" w:author="R4-1809482" w:date="2018-07-10T13:19:00Z"/>
        </w:trPr>
        <w:tc>
          <w:tcPr>
            <w:tcW w:w="8502" w:type="dxa"/>
            <w:gridSpan w:val="6"/>
            <w:vAlign w:val="center"/>
          </w:tcPr>
          <w:p w14:paraId="5D5B1BDD" w14:textId="77777777" w:rsidR="00716814" w:rsidRPr="00B04564" w:rsidRDefault="00716814" w:rsidP="00081372">
            <w:pPr>
              <w:pStyle w:val="TAN"/>
              <w:rPr>
                <w:ins w:id="8041" w:author="R4-1809482" w:date="2018-07-10T13:19:00Z"/>
              </w:rPr>
            </w:pPr>
            <w:ins w:id="8042" w:author="R4-1809482" w:date="2018-07-10T13:19:00Z">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ins>
          </w:p>
        </w:tc>
      </w:tr>
    </w:tbl>
    <w:p w14:paraId="03A9D5AE" w14:textId="77777777" w:rsidR="00716814" w:rsidRPr="0050294D" w:rsidRDefault="00716814" w:rsidP="00716814">
      <w:pPr>
        <w:rPr>
          <w:ins w:id="8043" w:author="R4-1809482" w:date="2018-07-10T13:19:00Z"/>
        </w:rPr>
      </w:pPr>
    </w:p>
    <w:p w14:paraId="25771542" w14:textId="77777777" w:rsidR="00716814" w:rsidRDefault="00716814">
      <w:pPr>
        <w:pStyle w:val="TH"/>
        <w:rPr>
          <w:ins w:id="8044" w:author="R4-1809482" w:date="2018-07-10T13:19:00Z"/>
        </w:rPr>
        <w:pPrChange w:id="8045" w:author="R4-1809482" w:date="2018-07-10T13:20:00Z">
          <w:pPr>
            <w:pStyle w:val="TH"/>
            <w:outlineLvl w:val="0"/>
          </w:pPr>
        </w:pPrChange>
      </w:pPr>
      <w:ins w:id="8046" w:author="R4-1809482" w:date="2018-07-10T13:19:00Z">
        <w:r w:rsidRPr="00452AA4">
          <w:lastRenderedPageBreak/>
          <w:t>Table 7.3.</w:t>
        </w:r>
        <w:r>
          <w:t>5</w:t>
        </w:r>
        <w:r w:rsidRPr="00452AA4">
          <w:t>-2</w:t>
        </w:r>
        <w:r>
          <w:t>: Medium Range BS dynamic range</w:t>
        </w:r>
      </w:ins>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072BFDA8" w14:textId="77777777" w:rsidTr="00081372">
        <w:trPr>
          <w:cantSplit/>
          <w:jc w:val="center"/>
          <w:ins w:id="8047" w:author="R4-1809482" w:date="2018-07-10T13:19:00Z"/>
        </w:trPr>
        <w:tc>
          <w:tcPr>
            <w:tcW w:w="1417" w:type="dxa"/>
            <w:vAlign w:val="center"/>
          </w:tcPr>
          <w:p w14:paraId="64773C6C" w14:textId="77777777" w:rsidR="00716814" w:rsidRPr="00B04564" w:rsidRDefault="00716814" w:rsidP="00081372">
            <w:pPr>
              <w:pStyle w:val="TAH"/>
              <w:rPr>
                <w:ins w:id="8048" w:author="R4-1809482" w:date="2018-07-10T13:19:00Z"/>
                <w:rFonts w:cs="v5.0.0"/>
              </w:rPr>
            </w:pPr>
            <w:ins w:id="8049" w:author="R4-1809482" w:date="2018-07-10T13:19:00Z">
              <w:r w:rsidRPr="00B04564">
                <w:rPr>
                  <w:rFonts w:cs="v5.0.0"/>
                  <w:i/>
                </w:rPr>
                <w:t>BS channel bandwidth</w:t>
              </w:r>
              <w:r w:rsidRPr="00B04564">
                <w:rPr>
                  <w:rFonts w:cs="v5.0.0"/>
                </w:rPr>
                <w:t xml:space="preserve"> [MHz]</w:t>
              </w:r>
            </w:ins>
          </w:p>
        </w:tc>
        <w:tc>
          <w:tcPr>
            <w:tcW w:w="1417" w:type="dxa"/>
          </w:tcPr>
          <w:p w14:paraId="4D55E4F5" w14:textId="77777777" w:rsidR="00716814" w:rsidRPr="00B04564" w:rsidRDefault="00716814" w:rsidP="00081372">
            <w:pPr>
              <w:pStyle w:val="TAH"/>
              <w:rPr>
                <w:ins w:id="8050" w:author="R4-1809482" w:date="2018-07-10T13:19:00Z"/>
                <w:rFonts w:cs="v5.0.0"/>
                <w:lang w:eastAsia="zh-CN"/>
              </w:rPr>
            </w:pPr>
            <w:ins w:id="8051" w:author="R4-1809482" w:date="2018-07-10T13:19:00Z">
              <w:r w:rsidRPr="00B04564">
                <w:rPr>
                  <w:rFonts w:cs="v5.0.0"/>
                  <w:lang w:eastAsia="zh-CN"/>
                </w:rPr>
                <w:t>S</w:t>
              </w:r>
              <w:r w:rsidRPr="00B04564">
                <w:rPr>
                  <w:rFonts w:cs="v5.0.0" w:hint="eastAsia"/>
                  <w:lang w:eastAsia="zh-CN"/>
                </w:rPr>
                <w:t>ubcarrier spacing [kHz]</w:t>
              </w:r>
            </w:ins>
          </w:p>
        </w:tc>
        <w:tc>
          <w:tcPr>
            <w:tcW w:w="1417" w:type="dxa"/>
          </w:tcPr>
          <w:p w14:paraId="733D7028" w14:textId="77777777" w:rsidR="00716814" w:rsidRPr="00B04564" w:rsidRDefault="00716814" w:rsidP="00081372">
            <w:pPr>
              <w:pStyle w:val="TAH"/>
              <w:rPr>
                <w:ins w:id="8052" w:author="R4-1809482" w:date="2018-07-10T13:19:00Z"/>
                <w:rFonts w:cs="v5.0.0"/>
              </w:rPr>
            </w:pPr>
            <w:ins w:id="8053" w:author="R4-1809482" w:date="2018-07-10T13:19:00Z">
              <w:r w:rsidRPr="00B04564">
                <w:rPr>
                  <w:rFonts w:cs="v5.0.0"/>
                </w:rPr>
                <w:t>Reference measurement channel</w:t>
              </w:r>
            </w:ins>
          </w:p>
        </w:tc>
        <w:tc>
          <w:tcPr>
            <w:tcW w:w="1417" w:type="dxa"/>
          </w:tcPr>
          <w:p w14:paraId="1704909D" w14:textId="77777777" w:rsidR="00716814" w:rsidRPr="00B04564" w:rsidRDefault="00716814" w:rsidP="00081372">
            <w:pPr>
              <w:pStyle w:val="TAH"/>
              <w:rPr>
                <w:ins w:id="8054" w:author="R4-1809482" w:date="2018-07-10T13:19:00Z"/>
                <w:rFonts w:cs="v5.0.0"/>
              </w:rPr>
            </w:pPr>
            <w:ins w:id="8055" w:author="R4-1809482" w:date="2018-07-10T13:19:00Z">
              <w:r w:rsidRPr="00B04564">
                <w:rPr>
                  <w:rFonts w:cs="v5.0.0"/>
                </w:rPr>
                <w:t>Wanted signal mean power [dBm]</w:t>
              </w:r>
            </w:ins>
          </w:p>
        </w:tc>
        <w:tc>
          <w:tcPr>
            <w:tcW w:w="1417" w:type="dxa"/>
          </w:tcPr>
          <w:p w14:paraId="252CA809" w14:textId="77777777" w:rsidR="00716814" w:rsidRPr="00B04564" w:rsidRDefault="00716814" w:rsidP="00081372">
            <w:pPr>
              <w:pStyle w:val="TAH"/>
              <w:rPr>
                <w:ins w:id="8056" w:author="R4-1809482" w:date="2018-07-10T13:19:00Z"/>
                <w:rFonts w:cs="v5.0.0"/>
              </w:rPr>
            </w:pPr>
            <w:ins w:id="8057" w:author="R4-1809482" w:date="2018-07-10T13:19:00Z">
              <w:r w:rsidRPr="00B04564">
                <w:rPr>
                  <w:rFonts w:cs="v5.0.0"/>
                </w:rPr>
                <w:t xml:space="preserve">Interfering signal mean power [dBm] / </w:t>
              </w:r>
              <w:r w:rsidRPr="00B04564">
                <w:t>BW</w:t>
              </w:r>
              <w:r w:rsidRPr="00B04564">
                <w:rPr>
                  <w:vertAlign w:val="subscript"/>
                </w:rPr>
                <w:t>Config</w:t>
              </w:r>
            </w:ins>
          </w:p>
        </w:tc>
        <w:tc>
          <w:tcPr>
            <w:tcW w:w="1417" w:type="dxa"/>
          </w:tcPr>
          <w:p w14:paraId="3D37224F" w14:textId="77777777" w:rsidR="00716814" w:rsidRPr="00B04564" w:rsidRDefault="00716814" w:rsidP="00081372">
            <w:pPr>
              <w:pStyle w:val="TAH"/>
              <w:rPr>
                <w:ins w:id="8058" w:author="R4-1809482" w:date="2018-07-10T13:19:00Z"/>
                <w:rFonts w:cs="v5.0.0"/>
              </w:rPr>
            </w:pPr>
            <w:ins w:id="8059" w:author="R4-1809482" w:date="2018-07-10T13:19:00Z">
              <w:r w:rsidRPr="00B04564">
                <w:rPr>
                  <w:rFonts w:cs="v5.0.0"/>
                </w:rPr>
                <w:t>Type of interfering signal</w:t>
              </w:r>
            </w:ins>
          </w:p>
        </w:tc>
      </w:tr>
      <w:tr w:rsidR="00716814" w:rsidRPr="00B04564" w14:paraId="784571F3" w14:textId="77777777" w:rsidTr="00081372">
        <w:trPr>
          <w:cantSplit/>
          <w:jc w:val="center"/>
          <w:ins w:id="8060" w:author="R4-1809482" w:date="2018-07-10T13:19:00Z"/>
        </w:trPr>
        <w:tc>
          <w:tcPr>
            <w:tcW w:w="1417" w:type="dxa"/>
            <w:vMerge w:val="restart"/>
            <w:vAlign w:val="center"/>
          </w:tcPr>
          <w:p w14:paraId="3DAEB80D" w14:textId="77777777" w:rsidR="00716814" w:rsidRPr="00B04564" w:rsidRDefault="00716814" w:rsidP="00081372">
            <w:pPr>
              <w:pStyle w:val="TAC"/>
              <w:rPr>
                <w:ins w:id="8061" w:author="R4-1809482" w:date="2018-07-10T13:19:00Z"/>
                <w:rFonts w:cs="v5.0.0"/>
                <w:lang w:eastAsia="zh-CN"/>
              </w:rPr>
            </w:pPr>
            <w:ins w:id="8062" w:author="R4-1809482" w:date="2018-07-10T13:19:00Z">
              <w:r w:rsidRPr="00B04564">
                <w:rPr>
                  <w:rFonts w:cs="v5.0.0" w:hint="eastAsia"/>
                  <w:lang w:eastAsia="zh-CN"/>
                </w:rPr>
                <w:t>5</w:t>
              </w:r>
            </w:ins>
          </w:p>
        </w:tc>
        <w:tc>
          <w:tcPr>
            <w:tcW w:w="1417" w:type="dxa"/>
          </w:tcPr>
          <w:p w14:paraId="72D79007" w14:textId="77777777" w:rsidR="00716814" w:rsidRPr="00B04564" w:rsidRDefault="00716814" w:rsidP="00081372">
            <w:pPr>
              <w:pStyle w:val="TAC"/>
              <w:rPr>
                <w:ins w:id="8063" w:author="R4-1809482" w:date="2018-07-10T13:19:00Z"/>
                <w:rFonts w:cs="v5.0.0"/>
                <w:lang w:eastAsia="zh-CN"/>
              </w:rPr>
            </w:pPr>
            <w:ins w:id="8064" w:author="R4-1809482" w:date="2018-07-10T13:19:00Z">
              <w:r w:rsidRPr="00B04564">
                <w:rPr>
                  <w:rFonts w:cs="v5.0.0" w:hint="eastAsia"/>
                  <w:lang w:eastAsia="zh-CN"/>
                </w:rPr>
                <w:t>15</w:t>
              </w:r>
            </w:ins>
          </w:p>
        </w:tc>
        <w:tc>
          <w:tcPr>
            <w:tcW w:w="1417" w:type="dxa"/>
            <w:vAlign w:val="center"/>
          </w:tcPr>
          <w:p w14:paraId="52BD5D6B" w14:textId="77777777" w:rsidR="00716814" w:rsidRPr="00B04564" w:rsidRDefault="00716814" w:rsidP="00081372">
            <w:pPr>
              <w:pStyle w:val="TAC"/>
              <w:rPr>
                <w:ins w:id="8065" w:author="R4-1809482" w:date="2018-07-10T13:19:00Z"/>
                <w:rFonts w:cs="v5.0.0"/>
              </w:rPr>
            </w:pPr>
            <w:ins w:id="8066" w:author="R4-1809482" w:date="2018-07-10T13:19:00Z">
              <w:r w:rsidRPr="00B04564">
                <w:t>G-FR1-A2-1</w:t>
              </w:r>
            </w:ins>
          </w:p>
        </w:tc>
        <w:tc>
          <w:tcPr>
            <w:tcW w:w="1417" w:type="dxa"/>
            <w:vAlign w:val="bottom"/>
          </w:tcPr>
          <w:p w14:paraId="45B5BBE5" w14:textId="77777777" w:rsidR="00716814" w:rsidRPr="0050294D" w:rsidRDefault="00716814" w:rsidP="00081372">
            <w:pPr>
              <w:pStyle w:val="TAC"/>
              <w:rPr>
                <w:ins w:id="8067" w:author="R4-1809482" w:date="2018-07-10T13:19:00Z"/>
                <w:rFonts w:cs="v5.0.0"/>
                <w:lang w:eastAsia="zh-CN"/>
              </w:rPr>
            </w:pPr>
            <w:ins w:id="8068" w:author="R4-1809482" w:date="2018-07-10T13:19:00Z">
              <w:r w:rsidRPr="0050294D">
                <w:rPr>
                  <w:rFonts w:cs="v5.0.0"/>
                  <w:lang w:eastAsia="zh-CN"/>
                </w:rPr>
                <w:t>-65.4</w:t>
              </w:r>
            </w:ins>
          </w:p>
        </w:tc>
        <w:tc>
          <w:tcPr>
            <w:tcW w:w="1417" w:type="dxa"/>
            <w:vMerge w:val="restart"/>
            <w:vAlign w:val="center"/>
          </w:tcPr>
          <w:p w14:paraId="67F61ADA" w14:textId="77777777" w:rsidR="00716814" w:rsidRPr="00B04564" w:rsidRDefault="00716814" w:rsidP="00081372">
            <w:pPr>
              <w:pStyle w:val="TAC"/>
              <w:rPr>
                <w:ins w:id="8069" w:author="R4-1809482" w:date="2018-07-10T13:19:00Z"/>
                <w:rFonts w:cs="v5.0.0"/>
                <w:lang w:eastAsia="zh-CN"/>
              </w:rPr>
            </w:pPr>
            <w:ins w:id="8070" w:author="R4-1809482" w:date="2018-07-10T13:19:00Z">
              <w:r w:rsidRPr="00B04564">
                <w:rPr>
                  <w:rFonts w:cs="v5.0.0" w:hint="eastAsia"/>
                  <w:lang w:eastAsia="zh-CN"/>
                </w:rPr>
                <w:t>-77.5</w:t>
              </w:r>
            </w:ins>
          </w:p>
        </w:tc>
        <w:tc>
          <w:tcPr>
            <w:tcW w:w="1417" w:type="dxa"/>
            <w:vMerge w:val="restart"/>
            <w:vAlign w:val="center"/>
          </w:tcPr>
          <w:p w14:paraId="67711527" w14:textId="77777777" w:rsidR="00716814" w:rsidRPr="00B04564" w:rsidRDefault="00716814" w:rsidP="00081372">
            <w:pPr>
              <w:pStyle w:val="TAC"/>
              <w:rPr>
                <w:ins w:id="8071" w:author="R4-1809482" w:date="2018-07-10T13:19:00Z"/>
                <w:rFonts w:cs="v5.0.0"/>
                <w:lang w:eastAsia="zh-CN"/>
              </w:rPr>
            </w:pPr>
            <w:ins w:id="8072" w:author="R4-1809482" w:date="2018-07-10T13:19:00Z">
              <w:r w:rsidRPr="00B04564">
                <w:rPr>
                  <w:rFonts w:cs="v5.0.0" w:hint="eastAsia"/>
                  <w:lang w:eastAsia="zh-CN"/>
                </w:rPr>
                <w:t>AWGN</w:t>
              </w:r>
            </w:ins>
          </w:p>
        </w:tc>
      </w:tr>
      <w:tr w:rsidR="00716814" w:rsidRPr="00B04564" w14:paraId="4FEDD6B8" w14:textId="77777777" w:rsidTr="00081372">
        <w:trPr>
          <w:cantSplit/>
          <w:jc w:val="center"/>
          <w:ins w:id="8073" w:author="R4-1809482" w:date="2018-07-10T13:19:00Z"/>
        </w:trPr>
        <w:tc>
          <w:tcPr>
            <w:tcW w:w="1417" w:type="dxa"/>
            <w:vMerge/>
            <w:vAlign w:val="center"/>
          </w:tcPr>
          <w:p w14:paraId="1B316FFD" w14:textId="77777777" w:rsidR="00716814" w:rsidRPr="00B04564" w:rsidRDefault="00716814" w:rsidP="00081372">
            <w:pPr>
              <w:pStyle w:val="TAC"/>
              <w:rPr>
                <w:ins w:id="8074" w:author="R4-1809482" w:date="2018-07-10T13:19:00Z"/>
                <w:rFonts w:cs="v5.0.0"/>
                <w:lang w:eastAsia="zh-CN"/>
              </w:rPr>
            </w:pPr>
          </w:p>
        </w:tc>
        <w:tc>
          <w:tcPr>
            <w:tcW w:w="1417" w:type="dxa"/>
          </w:tcPr>
          <w:p w14:paraId="52A2085D" w14:textId="77777777" w:rsidR="00716814" w:rsidRPr="00B04564" w:rsidRDefault="00716814" w:rsidP="00081372">
            <w:pPr>
              <w:pStyle w:val="TAC"/>
              <w:rPr>
                <w:ins w:id="8075" w:author="R4-1809482" w:date="2018-07-10T13:19:00Z"/>
                <w:rFonts w:cs="v5.0.0"/>
                <w:lang w:eastAsia="zh-CN"/>
              </w:rPr>
            </w:pPr>
            <w:ins w:id="8076" w:author="R4-1809482" w:date="2018-07-10T13:19:00Z">
              <w:r w:rsidRPr="00B04564">
                <w:rPr>
                  <w:rFonts w:cs="v5.0.0" w:hint="eastAsia"/>
                  <w:lang w:eastAsia="zh-CN"/>
                </w:rPr>
                <w:t>30</w:t>
              </w:r>
            </w:ins>
          </w:p>
        </w:tc>
        <w:tc>
          <w:tcPr>
            <w:tcW w:w="1417" w:type="dxa"/>
            <w:vAlign w:val="center"/>
          </w:tcPr>
          <w:p w14:paraId="2D27AE41" w14:textId="77777777" w:rsidR="00716814" w:rsidRPr="00B04564" w:rsidRDefault="00716814" w:rsidP="00081372">
            <w:pPr>
              <w:pStyle w:val="TAC"/>
              <w:rPr>
                <w:ins w:id="8077" w:author="R4-1809482" w:date="2018-07-10T13:19:00Z"/>
                <w:rFonts w:cs="v5.0.0"/>
              </w:rPr>
            </w:pPr>
            <w:ins w:id="8078" w:author="R4-1809482" w:date="2018-07-10T13:19:00Z">
              <w:r w:rsidRPr="00B04564">
                <w:t>G- FR1-A2-2</w:t>
              </w:r>
            </w:ins>
          </w:p>
        </w:tc>
        <w:tc>
          <w:tcPr>
            <w:tcW w:w="1417" w:type="dxa"/>
            <w:vAlign w:val="bottom"/>
          </w:tcPr>
          <w:p w14:paraId="6654BE9D" w14:textId="77777777" w:rsidR="00716814" w:rsidRPr="0050294D" w:rsidRDefault="00716814" w:rsidP="00081372">
            <w:pPr>
              <w:pStyle w:val="TAC"/>
              <w:rPr>
                <w:ins w:id="8079" w:author="R4-1809482" w:date="2018-07-10T13:19:00Z"/>
                <w:rFonts w:cs="v5.0.0"/>
                <w:lang w:eastAsia="zh-CN"/>
              </w:rPr>
            </w:pPr>
            <w:ins w:id="8080" w:author="R4-1809482" w:date="2018-07-10T13:19:00Z">
              <w:r w:rsidRPr="0050294D">
                <w:rPr>
                  <w:rFonts w:cs="v5.0.0"/>
                  <w:lang w:eastAsia="zh-CN"/>
                </w:rPr>
                <w:t>-66.1</w:t>
              </w:r>
            </w:ins>
          </w:p>
        </w:tc>
        <w:tc>
          <w:tcPr>
            <w:tcW w:w="1417" w:type="dxa"/>
            <w:vMerge/>
            <w:vAlign w:val="center"/>
          </w:tcPr>
          <w:p w14:paraId="5C21866B" w14:textId="77777777" w:rsidR="00716814" w:rsidRPr="00B04564" w:rsidRDefault="00716814" w:rsidP="00081372">
            <w:pPr>
              <w:pStyle w:val="TAC"/>
              <w:rPr>
                <w:ins w:id="8081" w:author="R4-1809482" w:date="2018-07-10T13:19:00Z"/>
                <w:rFonts w:cs="v5.0.0"/>
              </w:rPr>
            </w:pPr>
          </w:p>
        </w:tc>
        <w:tc>
          <w:tcPr>
            <w:tcW w:w="1417" w:type="dxa"/>
            <w:vMerge/>
            <w:vAlign w:val="center"/>
          </w:tcPr>
          <w:p w14:paraId="0D2E9A9B" w14:textId="77777777" w:rsidR="00716814" w:rsidRPr="00B04564" w:rsidRDefault="00716814" w:rsidP="00081372">
            <w:pPr>
              <w:pStyle w:val="TAC"/>
              <w:rPr>
                <w:ins w:id="8082" w:author="R4-1809482" w:date="2018-07-10T13:19:00Z"/>
                <w:rFonts w:cs="v5.0.0"/>
                <w:lang w:eastAsia="zh-CN"/>
              </w:rPr>
            </w:pPr>
          </w:p>
        </w:tc>
      </w:tr>
      <w:tr w:rsidR="00716814" w:rsidRPr="00B04564" w14:paraId="6EE62479" w14:textId="77777777" w:rsidTr="00081372">
        <w:trPr>
          <w:cantSplit/>
          <w:jc w:val="center"/>
          <w:ins w:id="8083" w:author="R4-1809482" w:date="2018-07-10T13:19:00Z"/>
        </w:trPr>
        <w:tc>
          <w:tcPr>
            <w:tcW w:w="1417" w:type="dxa"/>
            <w:vMerge w:val="restart"/>
            <w:vAlign w:val="center"/>
          </w:tcPr>
          <w:p w14:paraId="72532356" w14:textId="77777777" w:rsidR="00716814" w:rsidRPr="00B04564" w:rsidRDefault="00716814" w:rsidP="00081372">
            <w:pPr>
              <w:pStyle w:val="TAC"/>
              <w:rPr>
                <w:ins w:id="8084" w:author="R4-1809482" w:date="2018-07-10T13:19:00Z"/>
                <w:rFonts w:cs="v5.0.0"/>
                <w:lang w:eastAsia="zh-CN"/>
              </w:rPr>
            </w:pPr>
            <w:ins w:id="8085" w:author="R4-1809482" w:date="2018-07-10T13:19:00Z">
              <w:r w:rsidRPr="00B04564">
                <w:rPr>
                  <w:rFonts w:cs="v5.0.0" w:hint="eastAsia"/>
                  <w:lang w:eastAsia="zh-CN"/>
                </w:rPr>
                <w:t>10</w:t>
              </w:r>
            </w:ins>
          </w:p>
        </w:tc>
        <w:tc>
          <w:tcPr>
            <w:tcW w:w="1417" w:type="dxa"/>
          </w:tcPr>
          <w:p w14:paraId="7A7F99EB" w14:textId="77777777" w:rsidR="00716814" w:rsidRPr="00B04564" w:rsidRDefault="00716814" w:rsidP="00081372">
            <w:pPr>
              <w:pStyle w:val="TAC"/>
              <w:rPr>
                <w:ins w:id="8086" w:author="R4-1809482" w:date="2018-07-10T13:19:00Z"/>
                <w:rFonts w:cs="v5.0.0"/>
                <w:lang w:eastAsia="zh-CN"/>
              </w:rPr>
            </w:pPr>
            <w:ins w:id="8087" w:author="R4-1809482" w:date="2018-07-10T13:19:00Z">
              <w:r w:rsidRPr="00B04564">
                <w:rPr>
                  <w:rFonts w:cs="v5.0.0" w:hint="eastAsia"/>
                  <w:lang w:eastAsia="zh-CN"/>
                </w:rPr>
                <w:t>15</w:t>
              </w:r>
            </w:ins>
          </w:p>
        </w:tc>
        <w:tc>
          <w:tcPr>
            <w:tcW w:w="1417" w:type="dxa"/>
            <w:vAlign w:val="center"/>
          </w:tcPr>
          <w:p w14:paraId="0C40B9FF" w14:textId="77777777" w:rsidR="00716814" w:rsidRPr="00B04564" w:rsidRDefault="00716814" w:rsidP="00081372">
            <w:pPr>
              <w:pStyle w:val="TAC"/>
              <w:rPr>
                <w:ins w:id="8088" w:author="R4-1809482" w:date="2018-07-10T13:19:00Z"/>
                <w:rFonts w:cs="v5.0.0"/>
              </w:rPr>
            </w:pPr>
            <w:ins w:id="8089" w:author="R4-1809482" w:date="2018-07-10T13:19:00Z">
              <w:r w:rsidRPr="00B04564">
                <w:t>G-FR1-A2-1</w:t>
              </w:r>
            </w:ins>
          </w:p>
        </w:tc>
        <w:tc>
          <w:tcPr>
            <w:tcW w:w="1417" w:type="dxa"/>
            <w:vAlign w:val="bottom"/>
          </w:tcPr>
          <w:p w14:paraId="2A2C1539" w14:textId="77777777" w:rsidR="00716814" w:rsidRPr="0050294D" w:rsidRDefault="00716814" w:rsidP="00081372">
            <w:pPr>
              <w:pStyle w:val="TAC"/>
              <w:rPr>
                <w:ins w:id="8090" w:author="R4-1809482" w:date="2018-07-10T13:19:00Z"/>
                <w:rFonts w:cs="v5.0.0"/>
                <w:lang w:eastAsia="zh-CN"/>
              </w:rPr>
            </w:pPr>
            <w:ins w:id="8091" w:author="R4-1809482" w:date="2018-07-10T13:19:00Z">
              <w:r w:rsidRPr="0050294D">
                <w:rPr>
                  <w:rFonts w:cs="v5.0.0"/>
                  <w:lang w:eastAsia="zh-CN"/>
                </w:rPr>
                <w:t>-65.4</w:t>
              </w:r>
            </w:ins>
          </w:p>
        </w:tc>
        <w:tc>
          <w:tcPr>
            <w:tcW w:w="1417" w:type="dxa"/>
            <w:vMerge w:val="restart"/>
            <w:vAlign w:val="center"/>
          </w:tcPr>
          <w:p w14:paraId="7836FE46" w14:textId="77777777" w:rsidR="00716814" w:rsidRPr="00B04564" w:rsidRDefault="00716814" w:rsidP="00081372">
            <w:pPr>
              <w:pStyle w:val="TAC"/>
              <w:rPr>
                <w:ins w:id="8092" w:author="R4-1809482" w:date="2018-07-10T13:19:00Z"/>
                <w:rFonts w:cs="v5.0.0"/>
                <w:lang w:eastAsia="zh-CN"/>
              </w:rPr>
            </w:pPr>
            <w:ins w:id="8093" w:author="R4-1809482" w:date="2018-07-10T13:19:00Z">
              <w:r w:rsidRPr="00B04564">
                <w:rPr>
                  <w:rFonts w:cs="v5.0.0" w:hint="eastAsia"/>
                  <w:lang w:eastAsia="zh-CN"/>
                </w:rPr>
                <w:t>-74.3</w:t>
              </w:r>
            </w:ins>
          </w:p>
        </w:tc>
        <w:tc>
          <w:tcPr>
            <w:tcW w:w="1417" w:type="dxa"/>
            <w:vMerge w:val="restart"/>
            <w:vAlign w:val="center"/>
          </w:tcPr>
          <w:p w14:paraId="70C5CA13" w14:textId="77777777" w:rsidR="00716814" w:rsidRPr="00B04564" w:rsidRDefault="00716814" w:rsidP="00081372">
            <w:pPr>
              <w:pStyle w:val="TAC"/>
              <w:rPr>
                <w:ins w:id="8094" w:author="R4-1809482" w:date="2018-07-10T13:19:00Z"/>
                <w:rFonts w:cs="v5.0.0"/>
              </w:rPr>
            </w:pPr>
            <w:ins w:id="8095" w:author="R4-1809482" w:date="2018-07-10T13:19:00Z">
              <w:r w:rsidRPr="00B04564">
                <w:rPr>
                  <w:rFonts w:cs="v5.0.0" w:hint="eastAsia"/>
                  <w:lang w:eastAsia="zh-CN"/>
                </w:rPr>
                <w:t>AWGN</w:t>
              </w:r>
            </w:ins>
          </w:p>
        </w:tc>
      </w:tr>
      <w:tr w:rsidR="00716814" w:rsidRPr="00B04564" w14:paraId="168D5FE8" w14:textId="77777777" w:rsidTr="00081372">
        <w:trPr>
          <w:cantSplit/>
          <w:jc w:val="center"/>
          <w:ins w:id="8096" w:author="R4-1809482" w:date="2018-07-10T13:19:00Z"/>
        </w:trPr>
        <w:tc>
          <w:tcPr>
            <w:tcW w:w="1417" w:type="dxa"/>
            <w:vMerge/>
            <w:vAlign w:val="center"/>
          </w:tcPr>
          <w:p w14:paraId="0E12339D" w14:textId="77777777" w:rsidR="00716814" w:rsidRPr="00B04564" w:rsidRDefault="00716814" w:rsidP="00081372">
            <w:pPr>
              <w:pStyle w:val="TAC"/>
              <w:rPr>
                <w:ins w:id="8097" w:author="R4-1809482" w:date="2018-07-10T13:19:00Z"/>
                <w:rFonts w:cs="v5.0.0"/>
                <w:lang w:eastAsia="zh-CN"/>
              </w:rPr>
            </w:pPr>
          </w:p>
        </w:tc>
        <w:tc>
          <w:tcPr>
            <w:tcW w:w="1417" w:type="dxa"/>
          </w:tcPr>
          <w:p w14:paraId="6B52D909" w14:textId="77777777" w:rsidR="00716814" w:rsidRPr="00B04564" w:rsidRDefault="00716814" w:rsidP="00081372">
            <w:pPr>
              <w:pStyle w:val="TAC"/>
              <w:rPr>
                <w:ins w:id="8098" w:author="R4-1809482" w:date="2018-07-10T13:19:00Z"/>
                <w:rFonts w:cs="v5.0.0"/>
                <w:lang w:eastAsia="zh-CN"/>
              </w:rPr>
            </w:pPr>
            <w:ins w:id="8099" w:author="R4-1809482" w:date="2018-07-10T13:19:00Z">
              <w:r w:rsidRPr="00B04564">
                <w:rPr>
                  <w:rFonts w:cs="v5.0.0" w:hint="eastAsia"/>
                  <w:lang w:eastAsia="zh-CN"/>
                </w:rPr>
                <w:t>30</w:t>
              </w:r>
            </w:ins>
          </w:p>
        </w:tc>
        <w:tc>
          <w:tcPr>
            <w:tcW w:w="1417" w:type="dxa"/>
            <w:vAlign w:val="center"/>
          </w:tcPr>
          <w:p w14:paraId="645D27A7" w14:textId="77777777" w:rsidR="00716814" w:rsidRPr="00B04564" w:rsidRDefault="00716814" w:rsidP="00081372">
            <w:pPr>
              <w:pStyle w:val="TAC"/>
              <w:rPr>
                <w:ins w:id="8100" w:author="R4-1809482" w:date="2018-07-10T13:19:00Z"/>
                <w:rFonts w:cs="v5.0.0"/>
              </w:rPr>
            </w:pPr>
            <w:ins w:id="8101" w:author="R4-1809482" w:date="2018-07-10T13:19:00Z">
              <w:r w:rsidRPr="00B04564">
                <w:t>G- FR1-A2-2</w:t>
              </w:r>
            </w:ins>
          </w:p>
        </w:tc>
        <w:tc>
          <w:tcPr>
            <w:tcW w:w="1417" w:type="dxa"/>
            <w:vAlign w:val="bottom"/>
          </w:tcPr>
          <w:p w14:paraId="64C71565" w14:textId="77777777" w:rsidR="00716814" w:rsidRPr="0050294D" w:rsidRDefault="00716814" w:rsidP="00081372">
            <w:pPr>
              <w:pStyle w:val="TAC"/>
              <w:rPr>
                <w:ins w:id="8102" w:author="R4-1809482" w:date="2018-07-10T13:19:00Z"/>
                <w:rFonts w:cs="v5.0.0"/>
                <w:lang w:eastAsia="zh-CN"/>
              </w:rPr>
            </w:pPr>
            <w:ins w:id="8103" w:author="R4-1809482" w:date="2018-07-10T13:19:00Z">
              <w:r w:rsidRPr="0050294D">
                <w:rPr>
                  <w:rFonts w:cs="v5.0.0"/>
                  <w:lang w:eastAsia="zh-CN"/>
                </w:rPr>
                <w:t>-66.1</w:t>
              </w:r>
            </w:ins>
          </w:p>
        </w:tc>
        <w:tc>
          <w:tcPr>
            <w:tcW w:w="1417" w:type="dxa"/>
            <w:vMerge/>
            <w:vAlign w:val="center"/>
          </w:tcPr>
          <w:p w14:paraId="448CBAD4" w14:textId="77777777" w:rsidR="00716814" w:rsidRPr="00B04564" w:rsidRDefault="00716814" w:rsidP="00081372">
            <w:pPr>
              <w:pStyle w:val="TAC"/>
              <w:rPr>
                <w:ins w:id="8104" w:author="R4-1809482" w:date="2018-07-10T13:19:00Z"/>
                <w:rFonts w:cs="v5.0.0"/>
              </w:rPr>
            </w:pPr>
          </w:p>
        </w:tc>
        <w:tc>
          <w:tcPr>
            <w:tcW w:w="1417" w:type="dxa"/>
            <w:vMerge/>
            <w:vAlign w:val="center"/>
          </w:tcPr>
          <w:p w14:paraId="65E82982" w14:textId="77777777" w:rsidR="00716814" w:rsidRPr="00B04564" w:rsidRDefault="00716814" w:rsidP="00081372">
            <w:pPr>
              <w:pStyle w:val="TAC"/>
              <w:rPr>
                <w:ins w:id="8105" w:author="R4-1809482" w:date="2018-07-10T13:19:00Z"/>
                <w:rFonts w:cs="v5.0.0"/>
                <w:lang w:eastAsia="zh-CN"/>
              </w:rPr>
            </w:pPr>
          </w:p>
        </w:tc>
      </w:tr>
      <w:tr w:rsidR="00716814" w:rsidRPr="00B04564" w14:paraId="1F299E2C" w14:textId="77777777" w:rsidTr="00081372">
        <w:trPr>
          <w:cantSplit/>
          <w:jc w:val="center"/>
          <w:ins w:id="8106" w:author="R4-1809482" w:date="2018-07-10T13:19:00Z"/>
        </w:trPr>
        <w:tc>
          <w:tcPr>
            <w:tcW w:w="1417" w:type="dxa"/>
            <w:vMerge/>
            <w:vAlign w:val="center"/>
          </w:tcPr>
          <w:p w14:paraId="48A50E8A" w14:textId="77777777" w:rsidR="00716814" w:rsidRPr="00B04564" w:rsidRDefault="00716814" w:rsidP="00081372">
            <w:pPr>
              <w:pStyle w:val="TAC"/>
              <w:rPr>
                <w:ins w:id="8107" w:author="R4-1809482" w:date="2018-07-10T13:19:00Z"/>
                <w:rFonts w:cs="v5.0.0"/>
                <w:lang w:eastAsia="zh-CN"/>
              </w:rPr>
            </w:pPr>
          </w:p>
        </w:tc>
        <w:tc>
          <w:tcPr>
            <w:tcW w:w="1417" w:type="dxa"/>
          </w:tcPr>
          <w:p w14:paraId="7F2B9401" w14:textId="77777777" w:rsidR="00716814" w:rsidRPr="00B04564" w:rsidRDefault="00716814" w:rsidP="00081372">
            <w:pPr>
              <w:pStyle w:val="TAC"/>
              <w:rPr>
                <w:ins w:id="8108" w:author="R4-1809482" w:date="2018-07-10T13:19:00Z"/>
                <w:rFonts w:cs="v5.0.0"/>
                <w:lang w:eastAsia="zh-CN"/>
              </w:rPr>
            </w:pPr>
            <w:ins w:id="8109" w:author="R4-1809482" w:date="2018-07-10T13:19:00Z">
              <w:r w:rsidRPr="00B04564">
                <w:rPr>
                  <w:rFonts w:cs="v5.0.0" w:hint="eastAsia"/>
                  <w:lang w:eastAsia="zh-CN"/>
                </w:rPr>
                <w:t>60</w:t>
              </w:r>
            </w:ins>
          </w:p>
        </w:tc>
        <w:tc>
          <w:tcPr>
            <w:tcW w:w="1417" w:type="dxa"/>
            <w:vAlign w:val="center"/>
          </w:tcPr>
          <w:p w14:paraId="45D9DC54" w14:textId="77777777" w:rsidR="00716814" w:rsidRPr="00B04564" w:rsidRDefault="00716814" w:rsidP="00081372">
            <w:pPr>
              <w:pStyle w:val="TAC"/>
              <w:rPr>
                <w:ins w:id="8110" w:author="R4-1809482" w:date="2018-07-10T13:19:00Z"/>
                <w:rFonts w:cs="v5.0.0"/>
              </w:rPr>
            </w:pPr>
            <w:ins w:id="8111" w:author="R4-1809482" w:date="2018-07-10T13:19:00Z">
              <w:r w:rsidRPr="00B04564">
                <w:t>G- FR1-A2-3</w:t>
              </w:r>
            </w:ins>
          </w:p>
        </w:tc>
        <w:tc>
          <w:tcPr>
            <w:tcW w:w="1417" w:type="dxa"/>
            <w:vAlign w:val="bottom"/>
          </w:tcPr>
          <w:p w14:paraId="51E666FE" w14:textId="77777777" w:rsidR="00716814" w:rsidRPr="0050294D" w:rsidRDefault="00716814" w:rsidP="00081372">
            <w:pPr>
              <w:pStyle w:val="TAC"/>
              <w:rPr>
                <w:ins w:id="8112" w:author="R4-1809482" w:date="2018-07-10T13:19:00Z"/>
                <w:rFonts w:cs="v5.0.0"/>
                <w:lang w:eastAsia="zh-CN"/>
              </w:rPr>
            </w:pPr>
            <w:ins w:id="8113" w:author="R4-1809482" w:date="2018-07-10T13:19:00Z">
              <w:r w:rsidRPr="0050294D">
                <w:rPr>
                  <w:rFonts w:cs="v5.0.0"/>
                  <w:lang w:eastAsia="zh-CN"/>
                </w:rPr>
                <w:t>-63.1</w:t>
              </w:r>
            </w:ins>
          </w:p>
        </w:tc>
        <w:tc>
          <w:tcPr>
            <w:tcW w:w="1417" w:type="dxa"/>
            <w:vMerge/>
            <w:vAlign w:val="center"/>
          </w:tcPr>
          <w:p w14:paraId="0F0A0E5F" w14:textId="77777777" w:rsidR="00716814" w:rsidRPr="00B04564" w:rsidRDefault="00716814" w:rsidP="00081372">
            <w:pPr>
              <w:pStyle w:val="TAC"/>
              <w:rPr>
                <w:ins w:id="8114" w:author="R4-1809482" w:date="2018-07-10T13:19:00Z"/>
                <w:rFonts w:cs="v5.0.0"/>
              </w:rPr>
            </w:pPr>
          </w:p>
        </w:tc>
        <w:tc>
          <w:tcPr>
            <w:tcW w:w="1417" w:type="dxa"/>
            <w:vMerge/>
            <w:vAlign w:val="center"/>
          </w:tcPr>
          <w:p w14:paraId="0FD5FBCD" w14:textId="77777777" w:rsidR="00716814" w:rsidRPr="00B04564" w:rsidRDefault="00716814" w:rsidP="00081372">
            <w:pPr>
              <w:pStyle w:val="TAC"/>
              <w:rPr>
                <w:ins w:id="8115" w:author="R4-1809482" w:date="2018-07-10T13:19:00Z"/>
                <w:rFonts w:cs="v5.0.0"/>
                <w:lang w:eastAsia="zh-CN"/>
              </w:rPr>
            </w:pPr>
          </w:p>
        </w:tc>
      </w:tr>
      <w:tr w:rsidR="00716814" w:rsidRPr="00B04564" w14:paraId="3F4CEC09" w14:textId="77777777" w:rsidTr="00081372">
        <w:trPr>
          <w:cantSplit/>
          <w:jc w:val="center"/>
          <w:ins w:id="8116" w:author="R4-1809482" w:date="2018-07-10T13:19:00Z"/>
        </w:trPr>
        <w:tc>
          <w:tcPr>
            <w:tcW w:w="1417" w:type="dxa"/>
            <w:vMerge w:val="restart"/>
            <w:vAlign w:val="center"/>
          </w:tcPr>
          <w:p w14:paraId="1AA5C864" w14:textId="77777777" w:rsidR="00716814" w:rsidRPr="00B04564" w:rsidRDefault="00716814" w:rsidP="00081372">
            <w:pPr>
              <w:pStyle w:val="TAC"/>
              <w:rPr>
                <w:ins w:id="8117" w:author="R4-1809482" w:date="2018-07-10T13:19:00Z"/>
                <w:rFonts w:cs="v5.0.0"/>
                <w:lang w:eastAsia="zh-CN"/>
              </w:rPr>
            </w:pPr>
            <w:ins w:id="8118" w:author="R4-1809482" w:date="2018-07-10T13:19:00Z">
              <w:r w:rsidRPr="00B04564">
                <w:rPr>
                  <w:rFonts w:cs="v5.0.0" w:hint="eastAsia"/>
                  <w:lang w:eastAsia="zh-CN"/>
                </w:rPr>
                <w:t>15</w:t>
              </w:r>
            </w:ins>
          </w:p>
        </w:tc>
        <w:tc>
          <w:tcPr>
            <w:tcW w:w="1417" w:type="dxa"/>
          </w:tcPr>
          <w:p w14:paraId="650565F7" w14:textId="77777777" w:rsidR="00716814" w:rsidRPr="00B04564" w:rsidRDefault="00716814" w:rsidP="00081372">
            <w:pPr>
              <w:pStyle w:val="TAC"/>
              <w:rPr>
                <w:ins w:id="8119" w:author="R4-1809482" w:date="2018-07-10T13:19:00Z"/>
                <w:rFonts w:cs="v5.0.0"/>
                <w:lang w:eastAsia="zh-CN"/>
              </w:rPr>
            </w:pPr>
            <w:ins w:id="8120" w:author="R4-1809482" w:date="2018-07-10T13:19:00Z">
              <w:r w:rsidRPr="00B04564">
                <w:rPr>
                  <w:rFonts w:cs="v5.0.0" w:hint="eastAsia"/>
                  <w:lang w:eastAsia="zh-CN"/>
                </w:rPr>
                <w:t>15</w:t>
              </w:r>
            </w:ins>
          </w:p>
        </w:tc>
        <w:tc>
          <w:tcPr>
            <w:tcW w:w="1417" w:type="dxa"/>
            <w:vAlign w:val="center"/>
          </w:tcPr>
          <w:p w14:paraId="1B259311" w14:textId="77777777" w:rsidR="00716814" w:rsidRPr="00B04564" w:rsidRDefault="00716814" w:rsidP="00081372">
            <w:pPr>
              <w:pStyle w:val="TAC"/>
              <w:rPr>
                <w:ins w:id="8121" w:author="R4-1809482" w:date="2018-07-10T13:19:00Z"/>
                <w:rFonts w:cs="v5.0.0"/>
              </w:rPr>
            </w:pPr>
            <w:ins w:id="8122" w:author="R4-1809482" w:date="2018-07-10T13:19:00Z">
              <w:r w:rsidRPr="00B04564">
                <w:t>G-FR1-A2-1</w:t>
              </w:r>
            </w:ins>
          </w:p>
        </w:tc>
        <w:tc>
          <w:tcPr>
            <w:tcW w:w="1417" w:type="dxa"/>
            <w:vAlign w:val="bottom"/>
          </w:tcPr>
          <w:p w14:paraId="0B87C0F4" w14:textId="77777777" w:rsidR="00716814" w:rsidRPr="0050294D" w:rsidRDefault="00716814" w:rsidP="00081372">
            <w:pPr>
              <w:pStyle w:val="TAC"/>
              <w:rPr>
                <w:ins w:id="8123" w:author="R4-1809482" w:date="2018-07-10T13:19:00Z"/>
                <w:rFonts w:cs="v5.0.0"/>
                <w:lang w:eastAsia="zh-CN"/>
              </w:rPr>
            </w:pPr>
            <w:ins w:id="8124" w:author="R4-1809482" w:date="2018-07-10T13:19:00Z">
              <w:r w:rsidRPr="0050294D">
                <w:rPr>
                  <w:rFonts w:cs="v5.0.0"/>
                  <w:lang w:eastAsia="zh-CN"/>
                </w:rPr>
                <w:t>-65.4</w:t>
              </w:r>
            </w:ins>
          </w:p>
        </w:tc>
        <w:tc>
          <w:tcPr>
            <w:tcW w:w="1417" w:type="dxa"/>
            <w:vMerge w:val="restart"/>
            <w:vAlign w:val="center"/>
          </w:tcPr>
          <w:p w14:paraId="720218F2" w14:textId="77777777" w:rsidR="00716814" w:rsidRPr="00B04564" w:rsidRDefault="00716814" w:rsidP="00081372">
            <w:pPr>
              <w:pStyle w:val="TAC"/>
              <w:rPr>
                <w:ins w:id="8125" w:author="R4-1809482" w:date="2018-07-10T13:19:00Z"/>
                <w:rFonts w:cs="v5.0.0"/>
                <w:lang w:eastAsia="zh-CN"/>
              </w:rPr>
            </w:pPr>
            <w:ins w:id="8126" w:author="R4-1809482" w:date="2018-07-10T13:19:00Z">
              <w:r w:rsidRPr="00B04564">
                <w:rPr>
                  <w:rFonts w:cs="v5.0.0" w:hint="eastAsia"/>
                  <w:lang w:eastAsia="zh-CN"/>
                </w:rPr>
                <w:t>-72.5</w:t>
              </w:r>
            </w:ins>
          </w:p>
        </w:tc>
        <w:tc>
          <w:tcPr>
            <w:tcW w:w="1417" w:type="dxa"/>
            <w:vMerge w:val="restart"/>
            <w:vAlign w:val="center"/>
          </w:tcPr>
          <w:p w14:paraId="5583E09E" w14:textId="77777777" w:rsidR="00716814" w:rsidRPr="00B04564" w:rsidRDefault="00716814" w:rsidP="00081372">
            <w:pPr>
              <w:pStyle w:val="TAC"/>
              <w:rPr>
                <w:ins w:id="8127" w:author="R4-1809482" w:date="2018-07-10T13:19:00Z"/>
                <w:rFonts w:cs="v5.0.0"/>
              </w:rPr>
            </w:pPr>
            <w:ins w:id="8128" w:author="R4-1809482" w:date="2018-07-10T13:19:00Z">
              <w:r w:rsidRPr="00B04564">
                <w:rPr>
                  <w:rFonts w:cs="v5.0.0" w:hint="eastAsia"/>
                  <w:lang w:eastAsia="zh-CN"/>
                </w:rPr>
                <w:t>AWGN</w:t>
              </w:r>
            </w:ins>
          </w:p>
        </w:tc>
      </w:tr>
      <w:tr w:rsidR="00716814" w:rsidRPr="00B04564" w14:paraId="5C4C9D61" w14:textId="77777777" w:rsidTr="00081372">
        <w:trPr>
          <w:cantSplit/>
          <w:jc w:val="center"/>
          <w:ins w:id="8129" w:author="R4-1809482" w:date="2018-07-10T13:19:00Z"/>
        </w:trPr>
        <w:tc>
          <w:tcPr>
            <w:tcW w:w="1417" w:type="dxa"/>
            <w:vMerge/>
            <w:vAlign w:val="center"/>
          </w:tcPr>
          <w:p w14:paraId="0507D88F" w14:textId="77777777" w:rsidR="00716814" w:rsidRPr="00B04564" w:rsidRDefault="00716814" w:rsidP="00081372">
            <w:pPr>
              <w:pStyle w:val="TAC"/>
              <w:rPr>
                <w:ins w:id="8130" w:author="R4-1809482" w:date="2018-07-10T13:19:00Z"/>
                <w:rFonts w:cs="v5.0.0"/>
                <w:lang w:eastAsia="zh-CN"/>
              </w:rPr>
            </w:pPr>
          </w:p>
        </w:tc>
        <w:tc>
          <w:tcPr>
            <w:tcW w:w="1417" w:type="dxa"/>
          </w:tcPr>
          <w:p w14:paraId="190B9DC6" w14:textId="77777777" w:rsidR="00716814" w:rsidRPr="00B04564" w:rsidRDefault="00716814" w:rsidP="00081372">
            <w:pPr>
              <w:pStyle w:val="TAC"/>
              <w:rPr>
                <w:ins w:id="8131" w:author="R4-1809482" w:date="2018-07-10T13:19:00Z"/>
                <w:rFonts w:cs="v5.0.0"/>
                <w:lang w:eastAsia="zh-CN"/>
              </w:rPr>
            </w:pPr>
            <w:ins w:id="8132" w:author="R4-1809482" w:date="2018-07-10T13:19:00Z">
              <w:r w:rsidRPr="00B04564">
                <w:rPr>
                  <w:rFonts w:cs="v5.0.0" w:hint="eastAsia"/>
                  <w:lang w:eastAsia="zh-CN"/>
                </w:rPr>
                <w:t>30</w:t>
              </w:r>
            </w:ins>
          </w:p>
        </w:tc>
        <w:tc>
          <w:tcPr>
            <w:tcW w:w="1417" w:type="dxa"/>
            <w:vAlign w:val="center"/>
          </w:tcPr>
          <w:p w14:paraId="6DB074C4" w14:textId="77777777" w:rsidR="00716814" w:rsidRPr="00B04564" w:rsidRDefault="00716814" w:rsidP="00081372">
            <w:pPr>
              <w:pStyle w:val="TAC"/>
              <w:rPr>
                <w:ins w:id="8133" w:author="R4-1809482" w:date="2018-07-10T13:19:00Z"/>
                <w:rFonts w:cs="v5.0.0"/>
              </w:rPr>
            </w:pPr>
            <w:ins w:id="8134" w:author="R4-1809482" w:date="2018-07-10T13:19:00Z">
              <w:r w:rsidRPr="00B04564">
                <w:t>G- FR1-A2-2</w:t>
              </w:r>
            </w:ins>
          </w:p>
        </w:tc>
        <w:tc>
          <w:tcPr>
            <w:tcW w:w="1417" w:type="dxa"/>
            <w:vAlign w:val="bottom"/>
          </w:tcPr>
          <w:p w14:paraId="257C7A1E" w14:textId="77777777" w:rsidR="00716814" w:rsidRPr="0050294D" w:rsidRDefault="00716814" w:rsidP="00081372">
            <w:pPr>
              <w:pStyle w:val="TAC"/>
              <w:rPr>
                <w:ins w:id="8135" w:author="R4-1809482" w:date="2018-07-10T13:19:00Z"/>
                <w:rFonts w:cs="v5.0.0"/>
                <w:lang w:eastAsia="zh-CN"/>
              </w:rPr>
            </w:pPr>
            <w:ins w:id="8136" w:author="R4-1809482" w:date="2018-07-10T13:19:00Z">
              <w:r w:rsidRPr="0050294D">
                <w:rPr>
                  <w:rFonts w:cs="v5.0.0"/>
                  <w:lang w:eastAsia="zh-CN"/>
                </w:rPr>
                <w:t>-66.1</w:t>
              </w:r>
            </w:ins>
          </w:p>
        </w:tc>
        <w:tc>
          <w:tcPr>
            <w:tcW w:w="1417" w:type="dxa"/>
            <w:vMerge/>
            <w:vAlign w:val="center"/>
          </w:tcPr>
          <w:p w14:paraId="33658E91" w14:textId="77777777" w:rsidR="00716814" w:rsidRPr="00B04564" w:rsidRDefault="00716814" w:rsidP="00081372">
            <w:pPr>
              <w:pStyle w:val="TAC"/>
              <w:rPr>
                <w:ins w:id="8137" w:author="R4-1809482" w:date="2018-07-10T13:19:00Z"/>
                <w:rFonts w:cs="v5.0.0"/>
              </w:rPr>
            </w:pPr>
          </w:p>
        </w:tc>
        <w:tc>
          <w:tcPr>
            <w:tcW w:w="1417" w:type="dxa"/>
            <w:vMerge/>
            <w:vAlign w:val="center"/>
          </w:tcPr>
          <w:p w14:paraId="5A1B16F5" w14:textId="77777777" w:rsidR="00716814" w:rsidRPr="00B04564" w:rsidRDefault="00716814" w:rsidP="00081372">
            <w:pPr>
              <w:pStyle w:val="TAC"/>
              <w:rPr>
                <w:ins w:id="8138" w:author="R4-1809482" w:date="2018-07-10T13:19:00Z"/>
                <w:rFonts w:cs="v5.0.0"/>
                <w:lang w:eastAsia="zh-CN"/>
              </w:rPr>
            </w:pPr>
          </w:p>
        </w:tc>
      </w:tr>
      <w:tr w:rsidR="00716814" w:rsidRPr="00B04564" w14:paraId="66B1C674" w14:textId="77777777" w:rsidTr="00081372">
        <w:trPr>
          <w:cantSplit/>
          <w:jc w:val="center"/>
          <w:ins w:id="8139" w:author="R4-1809482" w:date="2018-07-10T13:19:00Z"/>
        </w:trPr>
        <w:tc>
          <w:tcPr>
            <w:tcW w:w="1417" w:type="dxa"/>
            <w:vMerge/>
            <w:vAlign w:val="center"/>
          </w:tcPr>
          <w:p w14:paraId="023E6D0E" w14:textId="77777777" w:rsidR="00716814" w:rsidRPr="00B04564" w:rsidRDefault="00716814" w:rsidP="00081372">
            <w:pPr>
              <w:pStyle w:val="TAC"/>
              <w:rPr>
                <w:ins w:id="8140" w:author="R4-1809482" w:date="2018-07-10T13:19:00Z"/>
                <w:rFonts w:cs="v5.0.0"/>
                <w:lang w:eastAsia="zh-CN"/>
              </w:rPr>
            </w:pPr>
          </w:p>
        </w:tc>
        <w:tc>
          <w:tcPr>
            <w:tcW w:w="1417" w:type="dxa"/>
          </w:tcPr>
          <w:p w14:paraId="2FEA6B42" w14:textId="77777777" w:rsidR="00716814" w:rsidRPr="00B04564" w:rsidRDefault="00716814" w:rsidP="00081372">
            <w:pPr>
              <w:pStyle w:val="TAC"/>
              <w:rPr>
                <w:ins w:id="8141" w:author="R4-1809482" w:date="2018-07-10T13:19:00Z"/>
                <w:rFonts w:cs="v5.0.0"/>
                <w:lang w:eastAsia="zh-CN"/>
              </w:rPr>
            </w:pPr>
            <w:ins w:id="8142" w:author="R4-1809482" w:date="2018-07-10T13:19:00Z">
              <w:r w:rsidRPr="00B04564">
                <w:rPr>
                  <w:rFonts w:cs="v5.0.0" w:hint="eastAsia"/>
                  <w:lang w:eastAsia="zh-CN"/>
                </w:rPr>
                <w:t>60</w:t>
              </w:r>
            </w:ins>
          </w:p>
        </w:tc>
        <w:tc>
          <w:tcPr>
            <w:tcW w:w="1417" w:type="dxa"/>
            <w:vAlign w:val="center"/>
          </w:tcPr>
          <w:p w14:paraId="4F218D28" w14:textId="77777777" w:rsidR="00716814" w:rsidRPr="00B04564" w:rsidRDefault="00716814" w:rsidP="00081372">
            <w:pPr>
              <w:pStyle w:val="TAC"/>
              <w:rPr>
                <w:ins w:id="8143" w:author="R4-1809482" w:date="2018-07-10T13:19:00Z"/>
                <w:rFonts w:cs="v5.0.0"/>
              </w:rPr>
            </w:pPr>
            <w:ins w:id="8144" w:author="R4-1809482" w:date="2018-07-10T13:19:00Z">
              <w:r w:rsidRPr="00B04564">
                <w:t>G- FR1-A2-3</w:t>
              </w:r>
            </w:ins>
          </w:p>
        </w:tc>
        <w:tc>
          <w:tcPr>
            <w:tcW w:w="1417" w:type="dxa"/>
            <w:vAlign w:val="bottom"/>
          </w:tcPr>
          <w:p w14:paraId="553121A1" w14:textId="77777777" w:rsidR="00716814" w:rsidRPr="0050294D" w:rsidRDefault="00716814" w:rsidP="00081372">
            <w:pPr>
              <w:pStyle w:val="TAC"/>
              <w:rPr>
                <w:ins w:id="8145" w:author="R4-1809482" w:date="2018-07-10T13:19:00Z"/>
                <w:rFonts w:cs="v5.0.0"/>
                <w:lang w:eastAsia="zh-CN"/>
              </w:rPr>
            </w:pPr>
            <w:ins w:id="8146" w:author="R4-1809482" w:date="2018-07-10T13:19:00Z">
              <w:r w:rsidRPr="0050294D">
                <w:rPr>
                  <w:rFonts w:cs="v5.0.0"/>
                  <w:lang w:eastAsia="zh-CN"/>
                </w:rPr>
                <w:t>-63.1</w:t>
              </w:r>
            </w:ins>
          </w:p>
        </w:tc>
        <w:tc>
          <w:tcPr>
            <w:tcW w:w="1417" w:type="dxa"/>
            <w:vMerge/>
            <w:vAlign w:val="center"/>
          </w:tcPr>
          <w:p w14:paraId="58E3FF1E" w14:textId="77777777" w:rsidR="00716814" w:rsidRPr="00B04564" w:rsidRDefault="00716814" w:rsidP="00081372">
            <w:pPr>
              <w:pStyle w:val="TAC"/>
              <w:rPr>
                <w:ins w:id="8147" w:author="R4-1809482" w:date="2018-07-10T13:19:00Z"/>
                <w:rFonts w:cs="v5.0.0"/>
              </w:rPr>
            </w:pPr>
          </w:p>
        </w:tc>
        <w:tc>
          <w:tcPr>
            <w:tcW w:w="1417" w:type="dxa"/>
            <w:vMerge/>
            <w:vAlign w:val="center"/>
          </w:tcPr>
          <w:p w14:paraId="3DBF15BD" w14:textId="77777777" w:rsidR="00716814" w:rsidRPr="00B04564" w:rsidRDefault="00716814" w:rsidP="00081372">
            <w:pPr>
              <w:pStyle w:val="TAC"/>
              <w:rPr>
                <w:ins w:id="8148" w:author="R4-1809482" w:date="2018-07-10T13:19:00Z"/>
                <w:rFonts w:cs="v5.0.0"/>
                <w:lang w:eastAsia="zh-CN"/>
              </w:rPr>
            </w:pPr>
          </w:p>
        </w:tc>
      </w:tr>
      <w:tr w:rsidR="00716814" w:rsidRPr="00B04564" w14:paraId="552F2123" w14:textId="77777777" w:rsidTr="00081372">
        <w:trPr>
          <w:cantSplit/>
          <w:jc w:val="center"/>
          <w:ins w:id="8149" w:author="R4-1809482" w:date="2018-07-10T13:19:00Z"/>
        </w:trPr>
        <w:tc>
          <w:tcPr>
            <w:tcW w:w="1417" w:type="dxa"/>
            <w:vMerge w:val="restart"/>
            <w:vAlign w:val="center"/>
          </w:tcPr>
          <w:p w14:paraId="4D174554" w14:textId="77777777" w:rsidR="00716814" w:rsidRPr="00B04564" w:rsidRDefault="00716814" w:rsidP="00081372">
            <w:pPr>
              <w:pStyle w:val="TAC"/>
              <w:rPr>
                <w:ins w:id="8150" w:author="R4-1809482" w:date="2018-07-10T13:19:00Z"/>
                <w:rFonts w:cs="v5.0.0"/>
                <w:lang w:eastAsia="zh-CN"/>
              </w:rPr>
            </w:pPr>
            <w:ins w:id="8151" w:author="R4-1809482" w:date="2018-07-10T13:19:00Z">
              <w:r w:rsidRPr="00B04564">
                <w:rPr>
                  <w:rFonts w:cs="v5.0.0" w:hint="eastAsia"/>
                  <w:lang w:eastAsia="zh-CN"/>
                </w:rPr>
                <w:t>20</w:t>
              </w:r>
            </w:ins>
          </w:p>
        </w:tc>
        <w:tc>
          <w:tcPr>
            <w:tcW w:w="1417" w:type="dxa"/>
          </w:tcPr>
          <w:p w14:paraId="10CB84A8" w14:textId="77777777" w:rsidR="00716814" w:rsidRPr="00B04564" w:rsidRDefault="00716814" w:rsidP="00081372">
            <w:pPr>
              <w:pStyle w:val="TAC"/>
              <w:rPr>
                <w:ins w:id="8152" w:author="R4-1809482" w:date="2018-07-10T13:19:00Z"/>
                <w:rFonts w:cs="v5.0.0"/>
              </w:rPr>
            </w:pPr>
            <w:ins w:id="8153" w:author="R4-1809482" w:date="2018-07-10T13:19:00Z">
              <w:r w:rsidRPr="00B04564">
                <w:rPr>
                  <w:rFonts w:cs="v5.0.0" w:hint="eastAsia"/>
                  <w:lang w:eastAsia="zh-CN"/>
                </w:rPr>
                <w:t>15</w:t>
              </w:r>
            </w:ins>
          </w:p>
        </w:tc>
        <w:tc>
          <w:tcPr>
            <w:tcW w:w="1417" w:type="dxa"/>
            <w:vAlign w:val="center"/>
          </w:tcPr>
          <w:p w14:paraId="6AACCC0A" w14:textId="77777777" w:rsidR="00716814" w:rsidRPr="00B04564" w:rsidRDefault="00716814" w:rsidP="00081372">
            <w:pPr>
              <w:pStyle w:val="TAC"/>
              <w:rPr>
                <w:ins w:id="8154" w:author="R4-1809482" w:date="2018-07-10T13:19:00Z"/>
              </w:rPr>
            </w:pPr>
            <w:ins w:id="8155" w:author="R4-1809482" w:date="2018-07-10T13:19:00Z">
              <w:r w:rsidRPr="00B04564">
                <w:t>G- FR1-A2-4</w:t>
              </w:r>
            </w:ins>
          </w:p>
        </w:tc>
        <w:tc>
          <w:tcPr>
            <w:tcW w:w="1417" w:type="dxa"/>
            <w:vAlign w:val="bottom"/>
          </w:tcPr>
          <w:p w14:paraId="021C7F84" w14:textId="77777777" w:rsidR="00716814" w:rsidRPr="0050294D" w:rsidRDefault="00716814" w:rsidP="00081372">
            <w:pPr>
              <w:pStyle w:val="TAC"/>
              <w:rPr>
                <w:ins w:id="8156" w:author="R4-1809482" w:date="2018-07-10T13:19:00Z"/>
                <w:rFonts w:cs="v5.0.0"/>
                <w:lang w:eastAsia="zh-CN"/>
              </w:rPr>
            </w:pPr>
            <w:ins w:id="8157" w:author="R4-1809482" w:date="2018-07-10T13:19:00Z">
              <w:r w:rsidRPr="0050294D">
                <w:rPr>
                  <w:rFonts w:cs="v5.0.0"/>
                  <w:lang w:eastAsia="zh-CN"/>
                </w:rPr>
                <w:t>-59.2</w:t>
              </w:r>
            </w:ins>
          </w:p>
        </w:tc>
        <w:tc>
          <w:tcPr>
            <w:tcW w:w="1417" w:type="dxa"/>
            <w:vMerge w:val="restart"/>
            <w:vAlign w:val="center"/>
          </w:tcPr>
          <w:p w14:paraId="1A54A34D" w14:textId="77777777" w:rsidR="00716814" w:rsidRPr="00B04564" w:rsidRDefault="00716814" w:rsidP="00081372">
            <w:pPr>
              <w:pStyle w:val="TAC"/>
              <w:rPr>
                <w:ins w:id="8158" w:author="R4-1809482" w:date="2018-07-10T13:19:00Z"/>
                <w:rFonts w:cs="v5.0.0"/>
                <w:lang w:eastAsia="zh-CN"/>
              </w:rPr>
            </w:pPr>
            <w:ins w:id="8159" w:author="R4-1809482" w:date="2018-07-10T13:19:00Z">
              <w:r w:rsidRPr="00B04564">
                <w:rPr>
                  <w:rFonts w:cs="v5.0.0" w:hint="eastAsia"/>
                  <w:lang w:eastAsia="zh-CN"/>
                </w:rPr>
                <w:t>-71.2</w:t>
              </w:r>
            </w:ins>
          </w:p>
        </w:tc>
        <w:tc>
          <w:tcPr>
            <w:tcW w:w="1417" w:type="dxa"/>
            <w:vMerge w:val="restart"/>
            <w:vAlign w:val="center"/>
          </w:tcPr>
          <w:p w14:paraId="3C098B3B" w14:textId="77777777" w:rsidR="00716814" w:rsidRPr="00B04564" w:rsidRDefault="00716814" w:rsidP="00081372">
            <w:pPr>
              <w:pStyle w:val="TAC"/>
              <w:rPr>
                <w:ins w:id="8160" w:author="R4-1809482" w:date="2018-07-10T13:19:00Z"/>
                <w:rFonts w:cs="v5.0.0"/>
              </w:rPr>
            </w:pPr>
            <w:ins w:id="8161" w:author="R4-1809482" w:date="2018-07-10T13:19:00Z">
              <w:r w:rsidRPr="00B04564">
                <w:rPr>
                  <w:rFonts w:cs="v5.0.0" w:hint="eastAsia"/>
                  <w:lang w:eastAsia="zh-CN"/>
                </w:rPr>
                <w:t>AWGN</w:t>
              </w:r>
            </w:ins>
          </w:p>
        </w:tc>
      </w:tr>
      <w:tr w:rsidR="00716814" w:rsidRPr="00B04564" w14:paraId="0BEEEB17" w14:textId="77777777" w:rsidTr="00081372">
        <w:trPr>
          <w:cantSplit/>
          <w:jc w:val="center"/>
          <w:ins w:id="8162" w:author="R4-1809482" w:date="2018-07-10T13:19:00Z"/>
        </w:trPr>
        <w:tc>
          <w:tcPr>
            <w:tcW w:w="1417" w:type="dxa"/>
            <w:vMerge/>
            <w:vAlign w:val="center"/>
          </w:tcPr>
          <w:p w14:paraId="0C17193B" w14:textId="77777777" w:rsidR="00716814" w:rsidRPr="00B04564" w:rsidRDefault="00716814" w:rsidP="00081372">
            <w:pPr>
              <w:pStyle w:val="TAC"/>
              <w:rPr>
                <w:ins w:id="8163" w:author="R4-1809482" w:date="2018-07-10T13:19:00Z"/>
                <w:rFonts w:cs="v5.0.0"/>
                <w:lang w:eastAsia="zh-CN"/>
              </w:rPr>
            </w:pPr>
          </w:p>
        </w:tc>
        <w:tc>
          <w:tcPr>
            <w:tcW w:w="1417" w:type="dxa"/>
          </w:tcPr>
          <w:p w14:paraId="6D2F93EB" w14:textId="77777777" w:rsidR="00716814" w:rsidRPr="00B04564" w:rsidRDefault="00716814" w:rsidP="00081372">
            <w:pPr>
              <w:pStyle w:val="TAC"/>
              <w:rPr>
                <w:ins w:id="8164" w:author="R4-1809482" w:date="2018-07-10T13:19:00Z"/>
                <w:rFonts w:cs="v5.0.0"/>
              </w:rPr>
            </w:pPr>
            <w:ins w:id="8165" w:author="R4-1809482" w:date="2018-07-10T13:19:00Z">
              <w:r w:rsidRPr="00B04564">
                <w:rPr>
                  <w:rFonts w:cs="v5.0.0" w:hint="eastAsia"/>
                  <w:lang w:eastAsia="zh-CN"/>
                </w:rPr>
                <w:t>30</w:t>
              </w:r>
            </w:ins>
          </w:p>
        </w:tc>
        <w:tc>
          <w:tcPr>
            <w:tcW w:w="1417" w:type="dxa"/>
            <w:vAlign w:val="center"/>
          </w:tcPr>
          <w:p w14:paraId="554A9402" w14:textId="77777777" w:rsidR="00716814" w:rsidRPr="00B04564" w:rsidRDefault="00716814" w:rsidP="00081372">
            <w:pPr>
              <w:pStyle w:val="TAC"/>
              <w:rPr>
                <w:ins w:id="8166" w:author="R4-1809482" w:date="2018-07-10T13:19:00Z"/>
              </w:rPr>
            </w:pPr>
            <w:ins w:id="8167" w:author="R4-1809482" w:date="2018-07-10T13:19:00Z">
              <w:r w:rsidRPr="00B04564">
                <w:t>G- FR1-A2-5</w:t>
              </w:r>
            </w:ins>
          </w:p>
        </w:tc>
        <w:tc>
          <w:tcPr>
            <w:tcW w:w="1417" w:type="dxa"/>
            <w:vAlign w:val="bottom"/>
          </w:tcPr>
          <w:p w14:paraId="291CF176" w14:textId="77777777" w:rsidR="00716814" w:rsidRPr="0050294D" w:rsidRDefault="00716814" w:rsidP="00081372">
            <w:pPr>
              <w:pStyle w:val="TAC"/>
              <w:rPr>
                <w:ins w:id="8168" w:author="R4-1809482" w:date="2018-07-10T13:19:00Z"/>
                <w:rFonts w:cs="v5.0.0"/>
                <w:lang w:eastAsia="zh-CN"/>
              </w:rPr>
            </w:pPr>
            <w:ins w:id="8169" w:author="R4-1809482" w:date="2018-07-10T13:19:00Z">
              <w:r w:rsidRPr="0050294D">
                <w:rPr>
                  <w:rFonts w:cs="v5.0.0"/>
                  <w:lang w:eastAsia="zh-CN"/>
                </w:rPr>
                <w:t>-59.2</w:t>
              </w:r>
            </w:ins>
          </w:p>
        </w:tc>
        <w:tc>
          <w:tcPr>
            <w:tcW w:w="1417" w:type="dxa"/>
            <w:vMerge/>
            <w:vAlign w:val="center"/>
          </w:tcPr>
          <w:p w14:paraId="56680273" w14:textId="77777777" w:rsidR="00716814" w:rsidRPr="00B04564" w:rsidRDefault="00716814" w:rsidP="00081372">
            <w:pPr>
              <w:pStyle w:val="TAC"/>
              <w:rPr>
                <w:ins w:id="8170" w:author="R4-1809482" w:date="2018-07-10T13:19:00Z"/>
                <w:rFonts w:cs="v5.0.0"/>
              </w:rPr>
            </w:pPr>
          </w:p>
        </w:tc>
        <w:tc>
          <w:tcPr>
            <w:tcW w:w="1417" w:type="dxa"/>
            <w:vMerge/>
            <w:vAlign w:val="center"/>
          </w:tcPr>
          <w:p w14:paraId="6F32D3A9" w14:textId="77777777" w:rsidR="00716814" w:rsidRPr="00B04564" w:rsidRDefault="00716814" w:rsidP="00081372">
            <w:pPr>
              <w:pStyle w:val="TAC"/>
              <w:rPr>
                <w:ins w:id="8171" w:author="R4-1809482" w:date="2018-07-10T13:19:00Z"/>
                <w:rFonts w:cs="v5.0.0"/>
                <w:lang w:eastAsia="zh-CN"/>
              </w:rPr>
            </w:pPr>
          </w:p>
        </w:tc>
      </w:tr>
      <w:tr w:rsidR="00716814" w:rsidRPr="00B04564" w14:paraId="32FF7014" w14:textId="77777777" w:rsidTr="00081372">
        <w:trPr>
          <w:cantSplit/>
          <w:jc w:val="center"/>
          <w:ins w:id="8172" w:author="R4-1809482" w:date="2018-07-10T13:19:00Z"/>
        </w:trPr>
        <w:tc>
          <w:tcPr>
            <w:tcW w:w="1417" w:type="dxa"/>
            <w:vMerge/>
            <w:vAlign w:val="center"/>
          </w:tcPr>
          <w:p w14:paraId="67BD8C06" w14:textId="77777777" w:rsidR="00716814" w:rsidRPr="00B04564" w:rsidRDefault="00716814" w:rsidP="00081372">
            <w:pPr>
              <w:pStyle w:val="TAC"/>
              <w:rPr>
                <w:ins w:id="8173" w:author="R4-1809482" w:date="2018-07-10T13:19:00Z"/>
                <w:rFonts w:cs="v5.0.0"/>
                <w:lang w:eastAsia="zh-CN"/>
              </w:rPr>
            </w:pPr>
          </w:p>
        </w:tc>
        <w:tc>
          <w:tcPr>
            <w:tcW w:w="1417" w:type="dxa"/>
          </w:tcPr>
          <w:p w14:paraId="6DB1A4A2" w14:textId="77777777" w:rsidR="00716814" w:rsidRPr="00B04564" w:rsidRDefault="00716814" w:rsidP="00081372">
            <w:pPr>
              <w:pStyle w:val="TAC"/>
              <w:rPr>
                <w:ins w:id="8174" w:author="R4-1809482" w:date="2018-07-10T13:19:00Z"/>
                <w:rFonts w:cs="v5.0.0"/>
              </w:rPr>
            </w:pPr>
            <w:ins w:id="8175" w:author="R4-1809482" w:date="2018-07-10T13:19:00Z">
              <w:r w:rsidRPr="00B04564">
                <w:rPr>
                  <w:rFonts w:cs="v5.0.0" w:hint="eastAsia"/>
                  <w:lang w:eastAsia="zh-CN"/>
                </w:rPr>
                <w:t>60</w:t>
              </w:r>
            </w:ins>
          </w:p>
        </w:tc>
        <w:tc>
          <w:tcPr>
            <w:tcW w:w="1417" w:type="dxa"/>
            <w:vAlign w:val="center"/>
          </w:tcPr>
          <w:p w14:paraId="5305CE9D" w14:textId="77777777" w:rsidR="00716814" w:rsidRPr="00B04564" w:rsidRDefault="00716814" w:rsidP="00081372">
            <w:pPr>
              <w:pStyle w:val="TAC"/>
              <w:rPr>
                <w:ins w:id="8176" w:author="R4-1809482" w:date="2018-07-10T13:19:00Z"/>
              </w:rPr>
            </w:pPr>
            <w:ins w:id="8177" w:author="R4-1809482" w:date="2018-07-10T13:19:00Z">
              <w:r w:rsidRPr="00B04564">
                <w:t>G- FR1-A2-6</w:t>
              </w:r>
            </w:ins>
          </w:p>
        </w:tc>
        <w:tc>
          <w:tcPr>
            <w:tcW w:w="1417" w:type="dxa"/>
            <w:vAlign w:val="bottom"/>
          </w:tcPr>
          <w:p w14:paraId="20D44F4E" w14:textId="77777777" w:rsidR="00716814" w:rsidRPr="0050294D" w:rsidRDefault="00716814" w:rsidP="00081372">
            <w:pPr>
              <w:pStyle w:val="TAC"/>
              <w:rPr>
                <w:ins w:id="8178" w:author="R4-1809482" w:date="2018-07-10T13:19:00Z"/>
                <w:rFonts w:cs="v5.0.0"/>
                <w:lang w:eastAsia="zh-CN"/>
              </w:rPr>
            </w:pPr>
            <w:ins w:id="8179" w:author="R4-1809482" w:date="2018-07-10T13:19:00Z">
              <w:r w:rsidRPr="0050294D">
                <w:rPr>
                  <w:rFonts w:cs="v5.0.0"/>
                  <w:lang w:eastAsia="zh-CN"/>
                </w:rPr>
                <w:t>-59.5</w:t>
              </w:r>
            </w:ins>
          </w:p>
        </w:tc>
        <w:tc>
          <w:tcPr>
            <w:tcW w:w="1417" w:type="dxa"/>
            <w:vMerge/>
            <w:vAlign w:val="center"/>
          </w:tcPr>
          <w:p w14:paraId="0BF316E4" w14:textId="77777777" w:rsidR="00716814" w:rsidRPr="00B04564" w:rsidRDefault="00716814" w:rsidP="00081372">
            <w:pPr>
              <w:pStyle w:val="TAC"/>
              <w:rPr>
                <w:ins w:id="8180" w:author="R4-1809482" w:date="2018-07-10T13:19:00Z"/>
                <w:rFonts w:cs="v5.0.0"/>
              </w:rPr>
            </w:pPr>
          </w:p>
        </w:tc>
        <w:tc>
          <w:tcPr>
            <w:tcW w:w="1417" w:type="dxa"/>
            <w:vMerge/>
            <w:vAlign w:val="center"/>
          </w:tcPr>
          <w:p w14:paraId="07C1DB1C" w14:textId="77777777" w:rsidR="00716814" w:rsidRPr="00B04564" w:rsidRDefault="00716814" w:rsidP="00081372">
            <w:pPr>
              <w:pStyle w:val="TAC"/>
              <w:rPr>
                <w:ins w:id="8181" w:author="R4-1809482" w:date="2018-07-10T13:19:00Z"/>
                <w:rFonts w:cs="v5.0.0"/>
                <w:lang w:eastAsia="zh-CN"/>
              </w:rPr>
            </w:pPr>
          </w:p>
        </w:tc>
      </w:tr>
      <w:tr w:rsidR="00716814" w:rsidRPr="00B04564" w14:paraId="6779D4A8" w14:textId="77777777" w:rsidTr="00081372">
        <w:trPr>
          <w:cantSplit/>
          <w:jc w:val="center"/>
          <w:ins w:id="8182" w:author="R4-1809482" w:date="2018-07-10T13:19:00Z"/>
        </w:trPr>
        <w:tc>
          <w:tcPr>
            <w:tcW w:w="1417" w:type="dxa"/>
            <w:vMerge w:val="restart"/>
            <w:vAlign w:val="center"/>
          </w:tcPr>
          <w:p w14:paraId="0C7B7DDE" w14:textId="77777777" w:rsidR="00716814" w:rsidRPr="00B04564" w:rsidRDefault="00716814" w:rsidP="00081372">
            <w:pPr>
              <w:pStyle w:val="TAC"/>
              <w:rPr>
                <w:ins w:id="8183" w:author="R4-1809482" w:date="2018-07-10T13:19:00Z"/>
                <w:rFonts w:cs="v5.0.0"/>
                <w:lang w:eastAsia="zh-CN"/>
              </w:rPr>
            </w:pPr>
            <w:ins w:id="8184" w:author="R4-1809482" w:date="2018-07-10T13:19:00Z">
              <w:r w:rsidRPr="00B04564">
                <w:rPr>
                  <w:rFonts w:cs="v5.0.0" w:hint="eastAsia"/>
                  <w:lang w:eastAsia="zh-CN"/>
                </w:rPr>
                <w:t>25</w:t>
              </w:r>
            </w:ins>
          </w:p>
        </w:tc>
        <w:tc>
          <w:tcPr>
            <w:tcW w:w="1417" w:type="dxa"/>
          </w:tcPr>
          <w:p w14:paraId="789875E0" w14:textId="77777777" w:rsidR="00716814" w:rsidRPr="00B04564" w:rsidRDefault="00716814" w:rsidP="00081372">
            <w:pPr>
              <w:pStyle w:val="TAC"/>
              <w:rPr>
                <w:ins w:id="8185" w:author="R4-1809482" w:date="2018-07-10T13:19:00Z"/>
                <w:rFonts w:cs="v5.0.0"/>
              </w:rPr>
            </w:pPr>
            <w:ins w:id="8186" w:author="R4-1809482" w:date="2018-07-10T13:19:00Z">
              <w:r w:rsidRPr="00B04564">
                <w:rPr>
                  <w:rFonts w:cs="v5.0.0" w:hint="eastAsia"/>
                  <w:lang w:eastAsia="zh-CN"/>
                </w:rPr>
                <w:t>15</w:t>
              </w:r>
            </w:ins>
          </w:p>
        </w:tc>
        <w:tc>
          <w:tcPr>
            <w:tcW w:w="1417" w:type="dxa"/>
            <w:vAlign w:val="center"/>
          </w:tcPr>
          <w:p w14:paraId="0BEF167A" w14:textId="77777777" w:rsidR="00716814" w:rsidRPr="00B04564" w:rsidRDefault="00716814" w:rsidP="00081372">
            <w:pPr>
              <w:pStyle w:val="TAC"/>
              <w:rPr>
                <w:ins w:id="8187" w:author="R4-1809482" w:date="2018-07-10T13:19:00Z"/>
              </w:rPr>
            </w:pPr>
            <w:ins w:id="8188" w:author="R4-1809482" w:date="2018-07-10T13:19:00Z">
              <w:r w:rsidRPr="00B04564">
                <w:t>G- FR1-A2-4</w:t>
              </w:r>
            </w:ins>
          </w:p>
        </w:tc>
        <w:tc>
          <w:tcPr>
            <w:tcW w:w="1417" w:type="dxa"/>
            <w:vAlign w:val="bottom"/>
          </w:tcPr>
          <w:p w14:paraId="6E3E02C9" w14:textId="77777777" w:rsidR="00716814" w:rsidRPr="0050294D" w:rsidRDefault="00716814" w:rsidP="00081372">
            <w:pPr>
              <w:pStyle w:val="TAC"/>
              <w:rPr>
                <w:ins w:id="8189" w:author="R4-1809482" w:date="2018-07-10T13:19:00Z"/>
                <w:rFonts w:cs="v5.0.0"/>
                <w:lang w:eastAsia="zh-CN"/>
              </w:rPr>
            </w:pPr>
            <w:ins w:id="8190" w:author="R4-1809482" w:date="2018-07-10T13:19:00Z">
              <w:r w:rsidRPr="0050294D">
                <w:rPr>
                  <w:rFonts w:cs="v5.0.0"/>
                  <w:lang w:eastAsia="zh-CN"/>
                </w:rPr>
                <w:t>-59.2</w:t>
              </w:r>
            </w:ins>
          </w:p>
        </w:tc>
        <w:tc>
          <w:tcPr>
            <w:tcW w:w="1417" w:type="dxa"/>
            <w:vMerge w:val="restart"/>
            <w:vAlign w:val="center"/>
          </w:tcPr>
          <w:p w14:paraId="5BFDC943" w14:textId="77777777" w:rsidR="00716814" w:rsidRPr="00B04564" w:rsidRDefault="00716814" w:rsidP="00081372">
            <w:pPr>
              <w:pStyle w:val="TAC"/>
              <w:rPr>
                <w:ins w:id="8191" w:author="R4-1809482" w:date="2018-07-10T13:19:00Z"/>
                <w:rFonts w:cs="v5.0.0"/>
                <w:lang w:eastAsia="zh-CN"/>
              </w:rPr>
            </w:pPr>
            <w:ins w:id="8192" w:author="R4-1809482" w:date="2018-07-10T13:19:00Z">
              <w:r w:rsidRPr="00B04564">
                <w:rPr>
                  <w:rFonts w:cs="v5.0.0" w:hint="eastAsia"/>
                  <w:lang w:eastAsia="zh-CN"/>
                </w:rPr>
                <w:t>-70.2</w:t>
              </w:r>
            </w:ins>
          </w:p>
        </w:tc>
        <w:tc>
          <w:tcPr>
            <w:tcW w:w="1417" w:type="dxa"/>
            <w:vMerge w:val="restart"/>
            <w:vAlign w:val="center"/>
          </w:tcPr>
          <w:p w14:paraId="321EED14" w14:textId="77777777" w:rsidR="00716814" w:rsidRPr="00B04564" w:rsidRDefault="00716814" w:rsidP="00081372">
            <w:pPr>
              <w:pStyle w:val="TAC"/>
              <w:rPr>
                <w:ins w:id="8193" w:author="R4-1809482" w:date="2018-07-10T13:19:00Z"/>
                <w:rFonts w:cs="v5.0.0"/>
              </w:rPr>
            </w:pPr>
            <w:ins w:id="8194" w:author="R4-1809482" w:date="2018-07-10T13:19:00Z">
              <w:r w:rsidRPr="00B04564">
                <w:rPr>
                  <w:rFonts w:cs="v5.0.0" w:hint="eastAsia"/>
                  <w:lang w:eastAsia="zh-CN"/>
                </w:rPr>
                <w:t>AWGN</w:t>
              </w:r>
            </w:ins>
          </w:p>
        </w:tc>
      </w:tr>
      <w:tr w:rsidR="00716814" w:rsidRPr="00B04564" w14:paraId="2163381F" w14:textId="77777777" w:rsidTr="00081372">
        <w:trPr>
          <w:cantSplit/>
          <w:jc w:val="center"/>
          <w:ins w:id="8195" w:author="R4-1809482" w:date="2018-07-10T13:19:00Z"/>
        </w:trPr>
        <w:tc>
          <w:tcPr>
            <w:tcW w:w="1417" w:type="dxa"/>
            <w:vMerge/>
            <w:vAlign w:val="center"/>
          </w:tcPr>
          <w:p w14:paraId="47E01A4E" w14:textId="77777777" w:rsidR="00716814" w:rsidRPr="00B04564" w:rsidRDefault="00716814" w:rsidP="00081372">
            <w:pPr>
              <w:pStyle w:val="TAC"/>
              <w:rPr>
                <w:ins w:id="8196" w:author="R4-1809482" w:date="2018-07-10T13:19:00Z"/>
                <w:rFonts w:cs="v5.0.0"/>
                <w:lang w:eastAsia="zh-CN"/>
              </w:rPr>
            </w:pPr>
          </w:p>
        </w:tc>
        <w:tc>
          <w:tcPr>
            <w:tcW w:w="1417" w:type="dxa"/>
          </w:tcPr>
          <w:p w14:paraId="7B5E040A" w14:textId="77777777" w:rsidR="00716814" w:rsidRPr="00B04564" w:rsidRDefault="00716814" w:rsidP="00081372">
            <w:pPr>
              <w:pStyle w:val="TAC"/>
              <w:rPr>
                <w:ins w:id="8197" w:author="R4-1809482" w:date="2018-07-10T13:19:00Z"/>
                <w:rFonts w:cs="v5.0.0"/>
              </w:rPr>
            </w:pPr>
            <w:ins w:id="8198" w:author="R4-1809482" w:date="2018-07-10T13:19:00Z">
              <w:r w:rsidRPr="00B04564">
                <w:rPr>
                  <w:rFonts w:cs="v5.0.0" w:hint="eastAsia"/>
                  <w:lang w:eastAsia="zh-CN"/>
                </w:rPr>
                <w:t>30</w:t>
              </w:r>
            </w:ins>
          </w:p>
        </w:tc>
        <w:tc>
          <w:tcPr>
            <w:tcW w:w="1417" w:type="dxa"/>
            <w:vAlign w:val="center"/>
          </w:tcPr>
          <w:p w14:paraId="60CDEE70" w14:textId="77777777" w:rsidR="00716814" w:rsidRPr="00B04564" w:rsidRDefault="00716814" w:rsidP="00081372">
            <w:pPr>
              <w:pStyle w:val="TAC"/>
              <w:rPr>
                <w:ins w:id="8199" w:author="R4-1809482" w:date="2018-07-10T13:19:00Z"/>
              </w:rPr>
            </w:pPr>
            <w:ins w:id="8200" w:author="R4-1809482" w:date="2018-07-10T13:19:00Z">
              <w:r w:rsidRPr="00B04564">
                <w:t>G- FR1-A2-5</w:t>
              </w:r>
            </w:ins>
          </w:p>
        </w:tc>
        <w:tc>
          <w:tcPr>
            <w:tcW w:w="1417" w:type="dxa"/>
            <w:vAlign w:val="bottom"/>
          </w:tcPr>
          <w:p w14:paraId="574133CD" w14:textId="77777777" w:rsidR="00716814" w:rsidRPr="0050294D" w:rsidRDefault="00716814" w:rsidP="00081372">
            <w:pPr>
              <w:pStyle w:val="TAC"/>
              <w:rPr>
                <w:ins w:id="8201" w:author="R4-1809482" w:date="2018-07-10T13:19:00Z"/>
                <w:rFonts w:cs="v5.0.0"/>
                <w:lang w:eastAsia="zh-CN"/>
              </w:rPr>
            </w:pPr>
            <w:ins w:id="8202" w:author="R4-1809482" w:date="2018-07-10T13:19:00Z">
              <w:r w:rsidRPr="0050294D">
                <w:rPr>
                  <w:rFonts w:cs="v5.0.0"/>
                  <w:lang w:eastAsia="zh-CN"/>
                </w:rPr>
                <w:t>-59.2</w:t>
              </w:r>
            </w:ins>
          </w:p>
        </w:tc>
        <w:tc>
          <w:tcPr>
            <w:tcW w:w="1417" w:type="dxa"/>
            <w:vMerge/>
            <w:vAlign w:val="center"/>
          </w:tcPr>
          <w:p w14:paraId="7B6D15A3" w14:textId="77777777" w:rsidR="00716814" w:rsidRPr="00B04564" w:rsidRDefault="00716814" w:rsidP="00081372">
            <w:pPr>
              <w:pStyle w:val="TAC"/>
              <w:rPr>
                <w:ins w:id="8203" w:author="R4-1809482" w:date="2018-07-10T13:19:00Z"/>
                <w:rFonts w:cs="v5.0.0"/>
              </w:rPr>
            </w:pPr>
          </w:p>
        </w:tc>
        <w:tc>
          <w:tcPr>
            <w:tcW w:w="1417" w:type="dxa"/>
            <w:vMerge/>
            <w:vAlign w:val="center"/>
          </w:tcPr>
          <w:p w14:paraId="22E40A13" w14:textId="77777777" w:rsidR="00716814" w:rsidRPr="00B04564" w:rsidRDefault="00716814" w:rsidP="00081372">
            <w:pPr>
              <w:pStyle w:val="TAC"/>
              <w:rPr>
                <w:ins w:id="8204" w:author="R4-1809482" w:date="2018-07-10T13:19:00Z"/>
                <w:rFonts w:cs="v5.0.0"/>
                <w:lang w:eastAsia="zh-CN"/>
              </w:rPr>
            </w:pPr>
          </w:p>
        </w:tc>
      </w:tr>
      <w:tr w:rsidR="00716814" w:rsidRPr="00B04564" w14:paraId="6D0665AA" w14:textId="77777777" w:rsidTr="00081372">
        <w:trPr>
          <w:cantSplit/>
          <w:jc w:val="center"/>
          <w:ins w:id="8205" w:author="R4-1809482" w:date="2018-07-10T13:19:00Z"/>
        </w:trPr>
        <w:tc>
          <w:tcPr>
            <w:tcW w:w="1417" w:type="dxa"/>
            <w:vMerge/>
            <w:vAlign w:val="center"/>
          </w:tcPr>
          <w:p w14:paraId="766CC018" w14:textId="77777777" w:rsidR="00716814" w:rsidRPr="00B04564" w:rsidRDefault="00716814" w:rsidP="00081372">
            <w:pPr>
              <w:pStyle w:val="TAC"/>
              <w:rPr>
                <w:ins w:id="8206" w:author="R4-1809482" w:date="2018-07-10T13:19:00Z"/>
                <w:rFonts w:cs="v5.0.0"/>
                <w:lang w:eastAsia="zh-CN"/>
              </w:rPr>
            </w:pPr>
          </w:p>
        </w:tc>
        <w:tc>
          <w:tcPr>
            <w:tcW w:w="1417" w:type="dxa"/>
          </w:tcPr>
          <w:p w14:paraId="451259D2" w14:textId="77777777" w:rsidR="00716814" w:rsidRPr="00B04564" w:rsidRDefault="00716814" w:rsidP="00081372">
            <w:pPr>
              <w:pStyle w:val="TAC"/>
              <w:rPr>
                <w:ins w:id="8207" w:author="R4-1809482" w:date="2018-07-10T13:19:00Z"/>
                <w:rFonts w:cs="v5.0.0"/>
              </w:rPr>
            </w:pPr>
            <w:ins w:id="8208" w:author="R4-1809482" w:date="2018-07-10T13:19:00Z">
              <w:r w:rsidRPr="00B04564">
                <w:rPr>
                  <w:rFonts w:cs="v5.0.0" w:hint="eastAsia"/>
                  <w:lang w:eastAsia="zh-CN"/>
                </w:rPr>
                <w:t>60</w:t>
              </w:r>
            </w:ins>
          </w:p>
        </w:tc>
        <w:tc>
          <w:tcPr>
            <w:tcW w:w="1417" w:type="dxa"/>
            <w:vAlign w:val="center"/>
          </w:tcPr>
          <w:p w14:paraId="6C0CA5ED" w14:textId="77777777" w:rsidR="00716814" w:rsidRPr="00B04564" w:rsidRDefault="00716814" w:rsidP="00081372">
            <w:pPr>
              <w:pStyle w:val="TAC"/>
              <w:rPr>
                <w:ins w:id="8209" w:author="R4-1809482" w:date="2018-07-10T13:19:00Z"/>
              </w:rPr>
            </w:pPr>
            <w:ins w:id="8210" w:author="R4-1809482" w:date="2018-07-10T13:19:00Z">
              <w:r w:rsidRPr="00B04564">
                <w:t>G- FR1-A2-6</w:t>
              </w:r>
            </w:ins>
          </w:p>
        </w:tc>
        <w:tc>
          <w:tcPr>
            <w:tcW w:w="1417" w:type="dxa"/>
            <w:vAlign w:val="bottom"/>
          </w:tcPr>
          <w:p w14:paraId="3C4670BB" w14:textId="77777777" w:rsidR="00716814" w:rsidRPr="0050294D" w:rsidRDefault="00716814" w:rsidP="00081372">
            <w:pPr>
              <w:pStyle w:val="TAC"/>
              <w:rPr>
                <w:ins w:id="8211" w:author="R4-1809482" w:date="2018-07-10T13:19:00Z"/>
                <w:rFonts w:cs="v5.0.0"/>
                <w:lang w:eastAsia="zh-CN"/>
              </w:rPr>
            </w:pPr>
            <w:ins w:id="8212" w:author="R4-1809482" w:date="2018-07-10T13:19:00Z">
              <w:r w:rsidRPr="0050294D">
                <w:rPr>
                  <w:rFonts w:cs="v5.0.0"/>
                  <w:lang w:eastAsia="zh-CN"/>
                </w:rPr>
                <w:t>-59.5</w:t>
              </w:r>
            </w:ins>
          </w:p>
        </w:tc>
        <w:tc>
          <w:tcPr>
            <w:tcW w:w="1417" w:type="dxa"/>
            <w:vMerge/>
            <w:vAlign w:val="center"/>
          </w:tcPr>
          <w:p w14:paraId="755F84AE" w14:textId="77777777" w:rsidR="00716814" w:rsidRPr="00B04564" w:rsidRDefault="00716814" w:rsidP="00081372">
            <w:pPr>
              <w:pStyle w:val="TAC"/>
              <w:rPr>
                <w:ins w:id="8213" w:author="R4-1809482" w:date="2018-07-10T13:19:00Z"/>
                <w:rFonts w:cs="v5.0.0"/>
              </w:rPr>
            </w:pPr>
          </w:p>
        </w:tc>
        <w:tc>
          <w:tcPr>
            <w:tcW w:w="1417" w:type="dxa"/>
            <w:vMerge/>
            <w:vAlign w:val="center"/>
          </w:tcPr>
          <w:p w14:paraId="6C7203BD" w14:textId="77777777" w:rsidR="00716814" w:rsidRPr="00B04564" w:rsidRDefault="00716814" w:rsidP="00081372">
            <w:pPr>
              <w:pStyle w:val="TAC"/>
              <w:rPr>
                <w:ins w:id="8214" w:author="R4-1809482" w:date="2018-07-10T13:19:00Z"/>
                <w:rFonts w:cs="v5.0.0"/>
                <w:lang w:eastAsia="zh-CN"/>
              </w:rPr>
            </w:pPr>
          </w:p>
        </w:tc>
      </w:tr>
      <w:tr w:rsidR="00716814" w:rsidRPr="00B04564" w14:paraId="71AF3EE6" w14:textId="77777777" w:rsidTr="00081372">
        <w:trPr>
          <w:cantSplit/>
          <w:jc w:val="center"/>
          <w:ins w:id="8215" w:author="R4-1809482" w:date="2018-07-10T13:19:00Z"/>
        </w:trPr>
        <w:tc>
          <w:tcPr>
            <w:tcW w:w="1417" w:type="dxa"/>
            <w:vMerge w:val="restart"/>
            <w:vAlign w:val="center"/>
          </w:tcPr>
          <w:p w14:paraId="29771C47" w14:textId="77777777" w:rsidR="00716814" w:rsidRPr="00B04564" w:rsidRDefault="00716814" w:rsidP="00081372">
            <w:pPr>
              <w:pStyle w:val="TAC"/>
              <w:rPr>
                <w:ins w:id="8216" w:author="R4-1809482" w:date="2018-07-10T13:19:00Z"/>
                <w:rFonts w:cs="v5.0.0"/>
                <w:lang w:eastAsia="zh-CN"/>
              </w:rPr>
            </w:pPr>
            <w:ins w:id="8217" w:author="R4-1809482" w:date="2018-07-10T13:19:00Z">
              <w:r w:rsidRPr="00B04564">
                <w:rPr>
                  <w:rFonts w:cs="v5.0.0" w:hint="eastAsia"/>
                  <w:lang w:eastAsia="zh-CN"/>
                </w:rPr>
                <w:t>30</w:t>
              </w:r>
            </w:ins>
          </w:p>
        </w:tc>
        <w:tc>
          <w:tcPr>
            <w:tcW w:w="1417" w:type="dxa"/>
          </w:tcPr>
          <w:p w14:paraId="59848A76" w14:textId="77777777" w:rsidR="00716814" w:rsidRPr="00B04564" w:rsidRDefault="00716814" w:rsidP="00081372">
            <w:pPr>
              <w:pStyle w:val="TAC"/>
              <w:rPr>
                <w:ins w:id="8218" w:author="R4-1809482" w:date="2018-07-10T13:19:00Z"/>
                <w:rFonts w:cs="v5.0.0"/>
              </w:rPr>
            </w:pPr>
            <w:ins w:id="8219" w:author="R4-1809482" w:date="2018-07-10T13:19:00Z">
              <w:r w:rsidRPr="00B04564">
                <w:rPr>
                  <w:rFonts w:cs="v5.0.0" w:hint="eastAsia"/>
                  <w:lang w:eastAsia="zh-CN"/>
                </w:rPr>
                <w:t>15</w:t>
              </w:r>
            </w:ins>
          </w:p>
        </w:tc>
        <w:tc>
          <w:tcPr>
            <w:tcW w:w="1417" w:type="dxa"/>
            <w:vAlign w:val="center"/>
          </w:tcPr>
          <w:p w14:paraId="4CC0B353" w14:textId="77777777" w:rsidR="00716814" w:rsidRPr="00B04564" w:rsidRDefault="00716814" w:rsidP="00081372">
            <w:pPr>
              <w:pStyle w:val="TAC"/>
              <w:rPr>
                <w:ins w:id="8220" w:author="R4-1809482" w:date="2018-07-10T13:19:00Z"/>
              </w:rPr>
            </w:pPr>
            <w:ins w:id="8221" w:author="R4-1809482" w:date="2018-07-10T13:19:00Z">
              <w:r w:rsidRPr="00B04564">
                <w:t>G- FR1-A2-4</w:t>
              </w:r>
            </w:ins>
          </w:p>
        </w:tc>
        <w:tc>
          <w:tcPr>
            <w:tcW w:w="1417" w:type="dxa"/>
            <w:vAlign w:val="bottom"/>
          </w:tcPr>
          <w:p w14:paraId="17AC448E" w14:textId="77777777" w:rsidR="00716814" w:rsidRPr="0050294D" w:rsidRDefault="00716814" w:rsidP="00081372">
            <w:pPr>
              <w:pStyle w:val="TAC"/>
              <w:rPr>
                <w:ins w:id="8222" w:author="R4-1809482" w:date="2018-07-10T13:19:00Z"/>
                <w:rFonts w:cs="v5.0.0"/>
                <w:lang w:eastAsia="zh-CN"/>
              </w:rPr>
            </w:pPr>
            <w:ins w:id="8223" w:author="R4-1809482" w:date="2018-07-10T13:19:00Z">
              <w:r w:rsidRPr="0050294D">
                <w:rPr>
                  <w:rFonts w:cs="v5.0.0"/>
                  <w:lang w:eastAsia="zh-CN"/>
                </w:rPr>
                <w:t>-59.2</w:t>
              </w:r>
            </w:ins>
          </w:p>
        </w:tc>
        <w:tc>
          <w:tcPr>
            <w:tcW w:w="1417" w:type="dxa"/>
            <w:vMerge w:val="restart"/>
            <w:vAlign w:val="center"/>
          </w:tcPr>
          <w:p w14:paraId="46CEC76A" w14:textId="77777777" w:rsidR="00716814" w:rsidRPr="00B04564" w:rsidRDefault="00716814" w:rsidP="00081372">
            <w:pPr>
              <w:pStyle w:val="TAC"/>
              <w:rPr>
                <w:ins w:id="8224" w:author="R4-1809482" w:date="2018-07-10T13:19:00Z"/>
                <w:rFonts w:cs="v5.0.0"/>
                <w:lang w:eastAsia="zh-CN"/>
              </w:rPr>
            </w:pPr>
            <w:ins w:id="8225" w:author="R4-1809482" w:date="2018-07-10T13:19:00Z">
              <w:r w:rsidRPr="00B04564">
                <w:rPr>
                  <w:rFonts w:cs="v5.0.0" w:hint="eastAsia"/>
                  <w:lang w:eastAsia="zh-CN"/>
                </w:rPr>
                <w:t>-69.4</w:t>
              </w:r>
            </w:ins>
          </w:p>
        </w:tc>
        <w:tc>
          <w:tcPr>
            <w:tcW w:w="1417" w:type="dxa"/>
            <w:vMerge w:val="restart"/>
            <w:vAlign w:val="center"/>
          </w:tcPr>
          <w:p w14:paraId="05C50075" w14:textId="77777777" w:rsidR="00716814" w:rsidRPr="00B04564" w:rsidRDefault="00716814" w:rsidP="00081372">
            <w:pPr>
              <w:pStyle w:val="TAC"/>
              <w:rPr>
                <w:ins w:id="8226" w:author="R4-1809482" w:date="2018-07-10T13:19:00Z"/>
                <w:rFonts w:cs="v5.0.0"/>
              </w:rPr>
            </w:pPr>
            <w:ins w:id="8227" w:author="R4-1809482" w:date="2018-07-10T13:19:00Z">
              <w:r w:rsidRPr="00B04564">
                <w:rPr>
                  <w:rFonts w:cs="v5.0.0" w:hint="eastAsia"/>
                  <w:lang w:eastAsia="zh-CN"/>
                </w:rPr>
                <w:t>AWGN</w:t>
              </w:r>
            </w:ins>
          </w:p>
        </w:tc>
      </w:tr>
      <w:tr w:rsidR="00716814" w:rsidRPr="00B04564" w14:paraId="3309507A" w14:textId="77777777" w:rsidTr="00081372">
        <w:trPr>
          <w:cantSplit/>
          <w:jc w:val="center"/>
          <w:ins w:id="8228" w:author="R4-1809482" w:date="2018-07-10T13:19:00Z"/>
        </w:trPr>
        <w:tc>
          <w:tcPr>
            <w:tcW w:w="1417" w:type="dxa"/>
            <w:vMerge/>
            <w:vAlign w:val="center"/>
          </w:tcPr>
          <w:p w14:paraId="6B0CF8CF" w14:textId="77777777" w:rsidR="00716814" w:rsidRPr="00B04564" w:rsidRDefault="00716814" w:rsidP="00081372">
            <w:pPr>
              <w:pStyle w:val="TAC"/>
              <w:rPr>
                <w:ins w:id="8229" w:author="R4-1809482" w:date="2018-07-10T13:19:00Z"/>
                <w:rFonts w:cs="v5.0.0"/>
                <w:lang w:eastAsia="zh-CN"/>
              </w:rPr>
            </w:pPr>
          </w:p>
        </w:tc>
        <w:tc>
          <w:tcPr>
            <w:tcW w:w="1417" w:type="dxa"/>
          </w:tcPr>
          <w:p w14:paraId="6BB215C2" w14:textId="77777777" w:rsidR="00716814" w:rsidRPr="00B04564" w:rsidRDefault="00716814" w:rsidP="00081372">
            <w:pPr>
              <w:pStyle w:val="TAC"/>
              <w:rPr>
                <w:ins w:id="8230" w:author="R4-1809482" w:date="2018-07-10T13:19:00Z"/>
                <w:rFonts w:cs="v5.0.0"/>
              </w:rPr>
            </w:pPr>
            <w:ins w:id="8231" w:author="R4-1809482" w:date="2018-07-10T13:19:00Z">
              <w:r w:rsidRPr="00B04564">
                <w:rPr>
                  <w:rFonts w:cs="v5.0.0" w:hint="eastAsia"/>
                  <w:lang w:eastAsia="zh-CN"/>
                </w:rPr>
                <w:t>30</w:t>
              </w:r>
            </w:ins>
          </w:p>
        </w:tc>
        <w:tc>
          <w:tcPr>
            <w:tcW w:w="1417" w:type="dxa"/>
            <w:vAlign w:val="center"/>
          </w:tcPr>
          <w:p w14:paraId="29F9975C" w14:textId="77777777" w:rsidR="00716814" w:rsidRPr="00B04564" w:rsidRDefault="00716814" w:rsidP="00081372">
            <w:pPr>
              <w:pStyle w:val="TAC"/>
              <w:rPr>
                <w:ins w:id="8232" w:author="R4-1809482" w:date="2018-07-10T13:19:00Z"/>
              </w:rPr>
            </w:pPr>
            <w:ins w:id="8233" w:author="R4-1809482" w:date="2018-07-10T13:19:00Z">
              <w:r w:rsidRPr="00B04564">
                <w:t>G- FR1-A2-5</w:t>
              </w:r>
            </w:ins>
          </w:p>
        </w:tc>
        <w:tc>
          <w:tcPr>
            <w:tcW w:w="1417" w:type="dxa"/>
            <w:vAlign w:val="bottom"/>
          </w:tcPr>
          <w:p w14:paraId="67305CD7" w14:textId="77777777" w:rsidR="00716814" w:rsidRPr="0050294D" w:rsidRDefault="00716814" w:rsidP="00081372">
            <w:pPr>
              <w:pStyle w:val="TAC"/>
              <w:rPr>
                <w:ins w:id="8234" w:author="R4-1809482" w:date="2018-07-10T13:19:00Z"/>
                <w:rFonts w:cs="v5.0.0"/>
                <w:lang w:eastAsia="zh-CN"/>
              </w:rPr>
            </w:pPr>
            <w:ins w:id="8235" w:author="R4-1809482" w:date="2018-07-10T13:19:00Z">
              <w:r w:rsidRPr="0050294D">
                <w:rPr>
                  <w:rFonts w:cs="v5.0.0"/>
                  <w:lang w:eastAsia="zh-CN"/>
                </w:rPr>
                <w:t>-59.2</w:t>
              </w:r>
            </w:ins>
          </w:p>
        </w:tc>
        <w:tc>
          <w:tcPr>
            <w:tcW w:w="1417" w:type="dxa"/>
            <w:vMerge/>
            <w:vAlign w:val="center"/>
          </w:tcPr>
          <w:p w14:paraId="45669BB1" w14:textId="77777777" w:rsidR="00716814" w:rsidRPr="00B04564" w:rsidRDefault="00716814" w:rsidP="00081372">
            <w:pPr>
              <w:pStyle w:val="TAC"/>
              <w:rPr>
                <w:ins w:id="8236" w:author="R4-1809482" w:date="2018-07-10T13:19:00Z"/>
                <w:rFonts w:cs="v5.0.0"/>
              </w:rPr>
            </w:pPr>
          </w:p>
        </w:tc>
        <w:tc>
          <w:tcPr>
            <w:tcW w:w="1417" w:type="dxa"/>
            <w:vMerge/>
            <w:vAlign w:val="center"/>
          </w:tcPr>
          <w:p w14:paraId="0C6FAB3F" w14:textId="77777777" w:rsidR="00716814" w:rsidRPr="00B04564" w:rsidRDefault="00716814" w:rsidP="00081372">
            <w:pPr>
              <w:pStyle w:val="TAC"/>
              <w:rPr>
                <w:ins w:id="8237" w:author="R4-1809482" w:date="2018-07-10T13:19:00Z"/>
                <w:rFonts w:cs="v5.0.0"/>
                <w:lang w:eastAsia="zh-CN"/>
              </w:rPr>
            </w:pPr>
          </w:p>
        </w:tc>
      </w:tr>
      <w:tr w:rsidR="00716814" w:rsidRPr="00B04564" w14:paraId="48B39C94" w14:textId="77777777" w:rsidTr="00081372">
        <w:trPr>
          <w:cantSplit/>
          <w:jc w:val="center"/>
          <w:ins w:id="8238" w:author="R4-1809482" w:date="2018-07-10T13:19:00Z"/>
        </w:trPr>
        <w:tc>
          <w:tcPr>
            <w:tcW w:w="1417" w:type="dxa"/>
            <w:vMerge/>
            <w:vAlign w:val="center"/>
          </w:tcPr>
          <w:p w14:paraId="076121D4" w14:textId="77777777" w:rsidR="00716814" w:rsidRPr="00B04564" w:rsidRDefault="00716814" w:rsidP="00081372">
            <w:pPr>
              <w:pStyle w:val="TAC"/>
              <w:rPr>
                <w:ins w:id="8239" w:author="R4-1809482" w:date="2018-07-10T13:19:00Z"/>
                <w:rFonts w:cs="v5.0.0"/>
                <w:lang w:eastAsia="zh-CN"/>
              </w:rPr>
            </w:pPr>
          </w:p>
        </w:tc>
        <w:tc>
          <w:tcPr>
            <w:tcW w:w="1417" w:type="dxa"/>
          </w:tcPr>
          <w:p w14:paraId="345B7CC3" w14:textId="77777777" w:rsidR="00716814" w:rsidRPr="00B04564" w:rsidRDefault="00716814" w:rsidP="00081372">
            <w:pPr>
              <w:pStyle w:val="TAC"/>
              <w:rPr>
                <w:ins w:id="8240" w:author="R4-1809482" w:date="2018-07-10T13:19:00Z"/>
                <w:rFonts w:cs="v5.0.0"/>
              </w:rPr>
            </w:pPr>
            <w:ins w:id="8241" w:author="R4-1809482" w:date="2018-07-10T13:19:00Z">
              <w:r w:rsidRPr="00B04564">
                <w:rPr>
                  <w:rFonts w:cs="v5.0.0" w:hint="eastAsia"/>
                  <w:lang w:eastAsia="zh-CN"/>
                </w:rPr>
                <w:t>60</w:t>
              </w:r>
            </w:ins>
          </w:p>
        </w:tc>
        <w:tc>
          <w:tcPr>
            <w:tcW w:w="1417" w:type="dxa"/>
            <w:vAlign w:val="center"/>
          </w:tcPr>
          <w:p w14:paraId="34CE07E7" w14:textId="77777777" w:rsidR="00716814" w:rsidRPr="00B04564" w:rsidRDefault="00716814" w:rsidP="00081372">
            <w:pPr>
              <w:pStyle w:val="TAC"/>
              <w:rPr>
                <w:ins w:id="8242" w:author="R4-1809482" w:date="2018-07-10T13:19:00Z"/>
              </w:rPr>
            </w:pPr>
            <w:ins w:id="8243" w:author="R4-1809482" w:date="2018-07-10T13:19:00Z">
              <w:r w:rsidRPr="00B04564">
                <w:t>G- FR1-A2-6</w:t>
              </w:r>
            </w:ins>
          </w:p>
        </w:tc>
        <w:tc>
          <w:tcPr>
            <w:tcW w:w="1417" w:type="dxa"/>
            <w:vAlign w:val="bottom"/>
          </w:tcPr>
          <w:p w14:paraId="5F11F232" w14:textId="77777777" w:rsidR="00716814" w:rsidRPr="0050294D" w:rsidRDefault="00716814" w:rsidP="00081372">
            <w:pPr>
              <w:pStyle w:val="TAC"/>
              <w:rPr>
                <w:ins w:id="8244" w:author="R4-1809482" w:date="2018-07-10T13:19:00Z"/>
                <w:rFonts w:cs="v5.0.0"/>
                <w:lang w:eastAsia="zh-CN"/>
              </w:rPr>
            </w:pPr>
            <w:ins w:id="8245" w:author="R4-1809482" w:date="2018-07-10T13:19:00Z">
              <w:r w:rsidRPr="0050294D">
                <w:rPr>
                  <w:rFonts w:cs="v5.0.0"/>
                  <w:lang w:eastAsia="zh-CN"/>
                </w:rPr>
                <w:t>-59.5</w:t>
              </w:r>
            </w:ins>
          </w:p>
        </w:tc>
        <w:tc>
          <w:tcPr>
            <w:tcW w:w="1417" w:type="dxa"/>
            <w:vMerge/>
            <w:vAlign w:val="center"/>
          </w:tcPr>
          <w:p w14:paraId="4E855ABB" w14:textId="77777777" w:rsidR="00716814" w:rsidRPr="00B04564" w:rsidRDefault="00716814" w:rsidP="00081372">
            <w:pPr>
              <w:pStyle w:val="TAC"/>
              <w:rPr>
                <w:ins w:id="8246" w:author="R4-1809482" w:date="2018-07-10T13:19:00Z"/>
                <w:rFonts w:cs="v5.0.0"/>
              </w:rPr>
            </w:pPr>
          </w:p>
        </w:tc>
        <w:tc>
          <w:tcPr>
            <w:tcW w:w="1417" w:type="dxa"/>
            <w:vMerge/>
            <w:vAlign w:val="center"/>
          </w:tcPr>
          <w:p w14:paraId="6CF6875B" w14:textId="77777777" w:rsidR="00716814" w:rsidRPr="00B04564" w:rsidRDefault="00716814" w:rsidP="00081372">
            <w:pPr>
              <w:pStyle w:val="TAC"/>
              <w:rPr>
                <w:ins w:id="8247" w:author="R4-1809482" w:date="2018-07-10T13:19:00Z"/>
                <w:rFonts w:cs="v5.0.0"/>
                <w:lang w:eastAsia="zh-CN"/>
              </w:rPr>
            </w:pPr>
          </w:p>
        </w:tc>
      </w:tr>
      <w:tr w:rsidR="00716814" w:rsidRPr="00B04564" w14:paraId="68957C34" w14:textId="77777777" w:rsidTr="00081372">
        <w:trPr>
          <w:cantSplit/>
          <w:jc w:val="center"/>
          <w:ins w:id="8248" w:author="R4-1809482" w:date="2018-07-10T13:19:00Z"/>
        </w:trPr>
        <w:tc>
          <w:tcPr>
            <w:tcW w:w="1417" w:type="dxa"/>
            <w:vMerge w:val="restart"/>
            <w:vAlign w:val="center"/>
          </w:tcPr>
          <w:p w14:paraId="2D8AB09C" w14:textId="77777777" w:rsidR="00716814" w:rsidRPr="00B04564" w:rsidRDefault="00716814" w:rsidP="00081372">
            <w:pPr>
              <w:pStyle w:val="TAC"/>
              <w:rPr>
                <w:ins w:id="8249" w:author="R4-1809482" w:date="2018-07-10T13:19:00Z"/>
                <w:rFonts w:cs="v5.0.0"/>
                <w:lang w:eastAsia="zh-CN"/>
              </w:rPr>
            </w:pPr>
            <w:ins w:id="8250" w:author="R4-1809482" w:date="2018-07-10T13:19:00Z">
              <w:r w:rsidRPr="00B04564">
                <w:rPr>
                  <w:rFonts w:cs="v5.0.0" w:hint="eastAsia"/>
                  <w:lang w:eastAsia="zh-CN"/>
                </w:rPr>
                <w:t>40</w:t>
              </w:r>
            </w:ins>
          </w:p>
        </w:tc>
        <w:tc>
          <w:tcPr>
            <w:tcW w:w="1417" w:type="dxa"/>
          </w:tcPr>
          <w:p w14:paraId="3CA61827" w14:textId="77777777" w:rsidR="00716814" w:rsidRPr="00B04564" w:rsidRDefault="00716814" w:rsidP="00081372">
            <w:pPr>
              <w:pStyle w:val="TAC"/>
              <w:rPr>
                <w:ins w:id="8251" w:author="R4-1809482" w:date="2018-07-10T13:19:00Z"/>
                <w:rFonts w:cs="v5.0.0"/>
              </w:rPr>
            </w:pPr>
            <w:ins w:id="8252" w:author="R4-1809482" w:date="2018-07-10T13:19:00Z">
              <w:r w:rsidRPr="00B04564">
                <w:rPr>
                  <w:rFonts w:cs="v5.0.0" w:hint="eastAsia"/>
                  <w:lang w:eastAsia="zh-CN"/>
                </w:rPr>
                <w:t>15</w:t>
              </w:r>
            </w:ins>
          </w:p>
        </w:tc>
        <w:tc>
          <w:tcPr>
            <w:tcW w:w="1417" w:type="dxa"/>
            <w:vAlign w:val="center"/>
          </w:tcPr>
          <w:p w14:paraId="4AF974F2" w14:textId="77777777" w:rsidR="00716814" w:rsidRPr="00B04564" w:rsidRDefault="00716814" w:rsidP="00081372">
            <w:pPr>
              <w:pStyle w:val="TAC"/>
              <w:rPr>
                <w:ins w:id="8253" w:author="R4-1809482" w:date="2018-07-10T13:19:00Z"/>
              </w:rPr>
            </w:pPr>
            <w:ins w:id="8254" w:author="R4-1809482" w:date="2018-07-10T13:19:00Z">
              <w:r w:rsidRPr="00B04564">
                <w:t>G- FR1-A2-4</w:t>
              </w:r>
            </w:ins>
          </w:p>
        </w:tc>
        <w:tc>
          <w:tcPr>
            <w:tcW w:w="1417" w:type="dxa"/>
            <w:vAlign w:val="bottom"/>
          </w:tcPr>
          <w:p w14:paraId="5F084D84" w14:textId="77777777" w:rsidR="00716814" w:rsidRPr="0050294D" w:rsidRDefault="00716814" w:rsidP="00081372">
            <w:pPr>
              <w:pStyle w:val="TAC"/>
              <w:rPr>
                <w:ins w:id="8255" w:author="R4-1809482" w:date="2018-07-10T13:19:00Z"/>
                <w:rFonts w:cs="v5.0.0"/>
                <w:lang w:eastAsia="zh-CN"/>
              </w:rPr>
            </w:pPr>
            <w:ins w:id="8256" w:author="R4-1809482" w:date="2018-07-10T13:19:00Z">
              <w:r w:rsidRPr="0050294D">
                <w:rPr>
                  <w:rFonts w:cs="v5.0.0"/>
                  <w:lang w:eastAsia="zh-CN"/>
                </w:rPr>
                <w:t>-59.2</w:t>
              </w:r>
            </w:ins>
          </w:p>
        </w:tc>
        <w:tc>
          <w:tcPr>
            <w:tcW w:w="1417" w:type="dxa"/>
            <w:vMerge w:val="restart"/>
            <w:vAlign w:val="center"/>
          </w:tcPr>
          <w:p w14:paraId="5C92A67B" w14:textId="77777777" w:rsidR="00716814" w:rsidRPr="00B04564" w:rsidRDefault="00716814" w:rsidP="00081372">
            <w:pPr>
              <w:pStyle w:val="TAC"/>
              <w:rPr>
                <w:ins w:id="8257" w:author="R4-1809482" w:date="2018-07-10T13:19:00Z"/>
                <w:rFonts w:cs="v5.0.0"/>
                <w:lang w:eastAsia="zh-CN"/>
              </w:rPr>
            </w:pPr>
            <w:ins w:id="8258" w:author="R4-1809482" w:date="2018-07-10T13:19:00Z">
              <w:r w:rsidRPr="00B04564">
                <w:rPr>
                  <w:rFonts w:cs="v5.0.0" w:hint="eastAsia"/>
                  <w:lang w:eastAsia="zh-CN"/>
                </w:rPr>
                <w:t>-68.1</w:t>
              </w:r>
            </w:ins>
          </w:p>
        </w:tc>
        <w:tc>
          <w:tcPr>
            <w:tcW w:w="1417" w:type="dxa"/>
            <w:vMerge w:val="restart"/>
            <w:vAlign w:val="center"/>
          </w:tcPr>
          <w:p w14:paraId="01099B3F" w14:textId="77777777" w:rsidR="00716814" w:rsidRPr="00B04564" w:rsidRDefault="00716814" w:rsidP="00081372">
            <w:pPr>
              <w:pStyle w:val="TAC"/>
              <w:rPr>
                <w:ins w:id="8259" w:author="R4-1809482" w:date="2018-07-10T13:19:00Z"/>
                <w:rFonts w:cs="v5.0.0"/>
              </w:rPr>
            </w:pPr>
            <w:ins w:id="8260" w:author="R4-1809482" w:date="2018-07-10T13:19:00Z">
              <w:r w:rsidRPr="00B04564">
                <w:rPr>
                  <w:rFonts w:cs="v5.0.0" w:hint="eastAsia"/>
                  <w:lang w:eastAsia="zh-CN"/>
                </w:rPr>
                <w:t>AWGN</w:t>
              </w:r>
            </w:ins>
          </w:p>
        </w:tc>
      </w:tr>
      <w:tr w:rsidR="00716814" w:rsidRPr="00B04564" w14:paraId="1DE0D6AC" w14:textId="77777777" w:rsidTr="00081372">
        <w:trPr>
          <w:cantSplit/>
          <w:jc w:val="center"/>
          <w:ins w:id="8261" w:author="R4-1809482" w:date="2018-07-10T13:19:00Z"/>
        </w:trPr>
        <w:tc>
          <w:tcPr>
            <w:tcW w:w="1417" w:type="dxa"/>
            <w:vMerge/>
            <w:vAlign w:val="center"/>
          </w:tcPr>
          <w:p w14:paraId="49CAB933" w14:textId="77777777" w:rsidR="00716814" w:rsidRPr="00B04564" w:rsidRDefault="00716814" w:rsidP="00081372">
            <w:pPr>
              <w:pStyle w:val="TAC"/>
              <w:rPr>
                <w:ins w:id="8262" w:author="R4-1809482" w:date="2018-07-10T13:19:00Z"/>
                <w:rFonts w:cs="v5.0.0"/>
                <w:lang w:eastAsia="zh-CN"/>
              </w:rPr>
            </w:pPr>
          </w:p>
        </w:tc>
        <w:tc>
          <w:tcPr>
            <w:tcW w:w="1417" w:type="dxa"/>
          </w:tcPr>
          <w:p w14:paraId="012FA476" w14:textId="77777777" w:rsidR="00716814" w:rsidRPr="00B04564" w:rsidRDefault="00716814" w:rsidP="00081372">
            <w:pPr>
              <w:pStyle w:val="TAC"/>
              <w:rPr>
                <w:ins w:id="8263" w:author="R4-1809482" w:date="2018-07-10T13:19:00Z"/>
                <w:rFonts w:cs="v5.0.0"/>
              </w:rPr>
            </w:pPr>
            <w:ins w:id="8264" w:author="R4-1809482" w:date="2018-07-10T13:19:00Z">
              <w:r w:rsidRPr="00B04564">
                <w:rPr>
                  <w:rFonts w:cs="v5.0.0" w:hint="eastAsia"/>
                  <w:lang w:eastAsia="zh-CN"/>
                </w:rPr>
                <w:t>30</w:t>
              </w:r>
            </w:ins>
          </w:p>
        </w:tc>
        <w:tc>
          <w:tcPr>
            <w:tcW w:w="1417" w:type="dxa"/>
            <w:vAlign w:val="center"/>
          </w:tcPr>
          <w:p w14:paraId="1BC4E88F" w14:textId="77777777" w:rsidR="00716814" w:rsidRPr="00B04564" w:rsidRDefault="00716814" w:rsidP="00081372">
            <w:pPr>
              <w:pStyle w:val="TAC"/>
              <w:rPr>
                <w:ins w:id="8265" w:author="R4-1809482" w:date="2018-07-10T13:19:00Z"/>
              </w:rPr>
            </w:pPr>
            <w:ins w:id="8266" w:author="R4-1809482" w:date="2018-07-10T13:19:00Z">
              <w:r w:rsidRPr="00B04564">
                <w:t>G- FR1-A2-5</w:t>
              </w:r>
            </w:ins>
          </w:p>
        </w:tc>
        <w:tc>
          <w:tcPr>
            <w:tcW w:w="1417" w:type="dxa"/>
            <w:vAlign w:val="bottom"/>
          </w:tcPr>
          <w:p w14:paraId="6C1A776F" w14:textId="77777777" w:rsidR="00716814" w:rsidRPr="0050294D" w:rsidRDefault="00716814" w:rsidP="00081372">
            <w:pPr>
              <w:pStyle w:val="TAC"/>
              <w:rPr>
                <w:ins w:id="8267" w:author="R4-1809482" w:date="2018-07-10T13:19:00Z"/>
                <w:rFonts w:cs="v5.0.0"/>
                <w:lang w:eastAsia="zh-CN"/>
              </w:rPr>
            </w:pPr>
            <w:ins w:id="8268" w:author="R4-1809482" w:date="2018-07-10T13:19:00Z">
              <w:r w:rsidRPr="0050294D">
                <w:rPr>
                  <w:rFonts w:cs="v5.0.0"/>
                  <w:lang w:eastAsia="zh-CN"/>
                </w:rPr>
                <w:t>-59.2</w:t>
              </w:r>
            </w:ins>
          </w:p>
        </w:tc>
        <w:tc>
          <w:tcPr>
            <w:tcW w:w="1417" w:type="dxa"/>
            <w:vMerge/>
            <w:vAlign w:val="center"/>
          </w:tcPr>
          <w:p w14:paraId="4E64DF96" w14:textId="77777777" w:rsidR="00716814" w:rsidRPr="00B04564" w:rsidRDefault="00716814" w:rsidP="00081372">
            <w:pPr>
              <w:pStyle w:val="TAC"/>
              <w:rPr>
                <w:ins w:id="8269" w:author="R4-1809482" w:date="2018-07-10T13:19:00Z"/>
                <w:rFonts w:cs="v5.0.0"/>
              </w:rPr>
            </w:pPr>
          </w:p>
        </w:tc>
        <w:tc>
          <w:tcPr>
            <w:tcW w:w="1417" w:type="dxa"/>
            <w:vMerge/>
            <w:vAlign w:val="center"/>
          </w:tcPr>
          <w:p w14:paraId="0EE26246" w14:textId="77777777" w:rsidR="00716814" w:rsidRPr="00B04564" w:rsidRDefault="00716814" w:rsidP="00081372">
            <w:pPr>
              <w:pStyle w:val="TAC"/>
              <w:rPr>
                <w:ins w:id="8270" w:author="R4-1809482" w:date="2018-07-10T13:19:00Z"/>
                <w:rFonts w:cs="v5.0.0"/>
                <w:lang w:eastAsia="zh-CN"/>
              </w:rPr>
            </w:pPr>
          </w:p>
        </w:tc>
      </w:tr>
      <w:tr w:rsidR="00716814" w:rsidRPr="00B04564" w14:paraId="509B775D" w14:textId="77777777" w:rsidTr="00081372">
        <w:trPr>
          <w:cantSplit/>
          <w:jc w:val="center"/>
          <w:ins w:id="8271" w:author="R4-1809482" w:date="2018-07-10T13:19:00Z"/>
        </w:trPr>
        <w:tc>
          <w:tcPr>
            <w:tcW w:w="1417" w:type="dxa"/>
            <w:vMerge/>
            <w:vAlign w:val="center"/>
          </w:tcPr>
          <w:p w14:paraId="559843A6" w14:textId="77777777" w:rsidR="00716814" w:rsidRPr="00B04564" w:rsidRDefault="00716814" w:rsidP="00081372">
            <w:pPr>
              <w:pStyle w:val="TAC"/>
              <w:rPr>
                <w:ins w:id="8272" w:author="R4-1809482" w:date="2018-07-10T13:19:00Z"/>
                <w:rFonts w:cs="v5.0.0"/>
                <w:lang w:eastAsia="zh-CN"/>
              </w:rPr>
            </w:pPr>
          </w:p>
        </w:tc>
        <w:tc>
          <w:tcPr>
            <w:tcW w:w="1417" w:type="dxa"/>
          </w:tcPr>
          <w:p w14:paraId="4D6815DD" w14:textId="77777777" w:rsidR="00716814" w:rsidRPr="00B04564" w:rsidRDefault="00716814" w:rsidP="00081372">
            <w:pPr>
              <w:pStyle w:val="TAC"/>
              <w:rPr>
                <w:ins w:id="8273" w:author="R4-1809482" w:date="2018-07-10T13:19:00Z"/>
                <w:rFonts w:cs="v5.0.0"/>
              </w:rPr>
            </w:pPr>
            <w:ins w:id="8274" w:author="R4-1809482" w:date="2018-07-10T13:19:00Z">
              <w:r w:rsidRPr="00B04564">
                <w:rPr>
                  <w:rFonts w:cs="v5.0.0" w:hint="eastAsia"/>
                  <w:lang w:eastAsia="zh-CN"/>
                </w:rPr>
                <w:t>60</w:t>
              </w:r>
            </w:ins>
          </w:p>
        </w:tc>
        <w:tc>
          <w:tcPr>
            <w:tcW w:w="1417" w:type="dxa"/>
            <w:vAlign w:val="center"/>
          </w:tcPr>
          <w:p w14:paraId="2D1BA1F8" w14:textId="77777777" w:rsidR="00716814" w:rsidRPr="00B04564" w:rsidRDefault="00716814" w:rsidP="00081372">
            <w:pPr>
              <w:pStyle w:val="TAC"/>
              <w:rPr>
                <w:ins w:id="8275" w:author="R4-1809482" w:date="2018-07-10T13:19:00Z"/>
              </w:rPr>
            </w:pPr>
            <w:ins w:id="8276" w:author="R4-1809482" w:date="2018-07-10T13:19:00Z">
              <w:r w:rsidRPr="00B04564">
                <w:t>G- FR1-A2-6</w:t>
              </w:r>
            </w:ins>
          </w:p>
        </w:tc>
        <w:tc>
          <w:tcPr>
            <w:tcW w:w="1417" w:type="dxa"/>
            <w:vAlign w:val="bottom"/>
          </w:tcPr>
          <w:p w14:paraId="1821630A" w14:textId="77777777" w:rsidR="00716814" w:rsidRPr="0050294D" w:rsidRDefault="00716814" w:rsidP="00081372">
            <w:pPr>
              <w:pStyle w:val="TAC"/>
              <w:rPr>
                <w:ins w:id="8277" w:author="R4-1809482" w:date="2018-07-10T13:19:00Z"/>
                <w:rFonts w:cs="v5.0.0"/>
                <w:lang w:eastAsia="zh-CN"/>
              </w:rPr>
            </w:pPr>
            <w:ins w:id="8278" w:author="R4-1809482" w:date="2018-07-10T13:19:00Z">
              <w:r w:rsidRPr="0050294D">
                <w:rPr>
                  <w:rFonts w:cs="v5.0.0"/>
                  <w:lang w:eastAsia="zh-CN"/>
                </w:rPr>
                <w:t>-59.5</w:t>
              </w:r>
            </w:ins>
          </w:p>
        </w:tc>
        <w:tc>
          <w:tcPr>
            <w:tcW w:w="1417" w:type="dxa"/>
            <w:vMerge/>
            <w:vAlign w:val="center"/>
          </w:tcPr>
          <w:p w14:paraId="53E13619" w14:textId="77777777" w:rsidR="00716814" w:rsidRPr="00B04564" w:rsidRDefault="00716814" w:rsidP="00081372">
            <w:pPr>
              <w:pStyle w:val="TAC"/>
              <w:rPr>
                <w:ins w:id="8279" w:author="R4-1809482" w:date="2018-07-10T13:19:00Z"/>
                <w:rFonts w:cs="v5.0.0"/>
              </w:rPr>
            </w:pPr>
          </w:p>
        </w:tc>
        <w:tc>
          <w:tcPr>
            <w:tcW w:w="1417" w:type="dxa"/>
            <w:vMerge/>
            <w:vAlign w:val="center"/>
          </w:tcPr>
          <w:p w14:paraId="01E53128" w14:textId="77777777" w:rsidR="00716814" w:rsidRPr="00B04564" w:rsidRDefault="00716814" w:rsidP="00081372">
            <w:pPr>
              <w:pStyle w:val="TAC"/>
              <w:rPr>
                <w:ins w:id="8280" w:author="R4-1809482" w:date="2018-07-10T13:19:00Z"/>
                <w:rFonts w:cs="v5.0.0"/>
                <w:lang w:eastAsia="zh-CN"/>
              </w:rPr>
            </w:pPr>
          </w:p>
        </w:tc>
      </w:tr>
      <w:tr w:rsidR="00716814" w:rsidRPr="00B04564" w14:paraId="3D883B6E" w14:textId="77777777" w:rsidTr="00081372">
        <w:trPr>
          <w:cantSplit/>
          <w:jc w:val="center"/>
          <w:ins w:id="8281" w:author="R4-1809482" w:date="2018-07-10T13:19:00Z"/>
        </w:trPr>
        <w:tc>
          <w:tcPr>
            <w:tcW w:w="1417" w:type="dxa"/>
            <w:vMerge w:val="restart"/>
            <w:vAlign w:val="center"/>
          </w:tcPr>
          <w:p w14:paraId="773F0E97" w14:textId="77777777" w:rsidR="00716814" w:rsidRPr="00B04564" w:rsidRDefault="00716814" w:rsidP="00081372">
            <w:pPr>
              <w:pStyle w:val="TAC"/>
              <w:rPr>
                <w:ins w:id="8282" w:author="R4-1809482" w:date="2018-07-10T13:19:00Z"/>
                <w:rFonts w:cs="v5.0.0"/>
                <w:lang w:eastAsia="zh-CN"/>
              </w:rPr>
            </w:pPr>
            <w:ins w:id="8283" w:author="R4-1809482" w:date="2018-07-10T13:19:00Z">
              <w:r w:rsidRPr="00B04564">
                <w:rPr>
                  <w:rFonts w:cs="v5.0.0" w:hint="eastAsia"/>
                  <w:lang w:eastAsia="zh-CN"/>
                </w:rPr>
                <w:t>50</w:t>
              </w:r>
            </w:ins>
          </w:p>
        </w:tc>
        <w:tc>
          <w:tcPr>
            <w:tcW w:w="1417" w:type="dxa"/>
          </w:tcPr>
          <w:p w14:paraId="491FA599" w14:textId="77777777" w:rsidR="00716814" w:rsidRPr="00B04564" w:rsidRDefault="00716814" w:rsidP="00081372">
            <w:pPr>
              <w:pStyle w:val="TAC"/>
              <w:rPr>
                <w:ins w:id="8284" w:author="R4-1809482" w:date="2018-07-10T13:19:00Z"/>
                <w:rFonts w:cs="v5.0.0"/>
              </w:rPr>
            </w:pPr>
            <w:ins w:id="8285" w:author="R4-1809482" w:date="2018-07-10T13:19:00Z">
              <w:r w:rsidRPr="00B04564">
                <w:rPr>
                  <w:rFonts w:cs="v5.0.0" w:hint="eastAsia"/>
                  <w:lang w:eastAsia="zh-CN"/>
                </w:rPr>
                <w:t>15</w:t>
              </w:r>
            </w:ins>
          </w:p>
        </w:tc>
        <w:tc>
          <w:tcPr>
            <w:tcW w:w="1417" w:type="dxa"/>
            <w:vAlign w:val="center"/>
          </w:tcPr>
          <w:p w14:paraId="5E20CA67" w14:textId="77777777" w:rsidR="00716814" w:rsidRPr="00B04564" w:rsidRDefault="00716814" w:rsidP="00081372">
            <w:pPr>
              <w:pStyle w:val="TAC"/>
              <w:rPr>
                <w:ins w:id="8286" w:author="R4-1809482" w:date="2018-07-10T13:19:00Z"/>
              </w:rPr>
            </w:pPr>
            <w:ins w:id="8287" w:author="R4-1809482" w:date="2018-07-10T13:19:00Z">
              <w:r w:rsidRPr="00B04564">
                <w:t>G- FR1-A2-4</w:t>
              </w:r>
            </w:ins>
          </w:p>
        </w:tc>
        <w:tc>
          <w:tcPr>
            <w:tcW w:w="1417" w:type="dxa"/>
            <w:vAlign w:val="bottom"/>
          </w:tcPr>
          <w:p w14:paraId="2B01B9DF" w14:textId="77777777" w:rsidR="00716814" w:rsidRPr="0050294D" w:rsidRDefault="00716814" w:rsidP="00081372">
            <w:pPr>
              <w:pStyle w:val="TAC"/>
              <w:rPr>
                <w:ins w:id="8288" w:author="R4-1809482" w:date="2018-07-10T13:19:00Z"/>
                <w:rFonts w:cs="v5.0.0"/>
                <w:lang w:eastAsia="zh-CN"/>
              </w:rPr>
            </w:pPr>
            <w:ins w:id="8289" w:author="R4-1809482" w:date="2018-07-10T13:19:00Z">
              <w:r w:rsidRPr="0050294D">
                <w:rPr>
                  <w:rFonts w:cs="v5.0.0"/>
                  <w:lang w:eastAsia="zh-CN"/>
                </w:rPr>
                <w:t>-59.2</w:t>
              </w:r>
            </w:ins>
          </w:p>
        </w:tc>
        <w:tc>
          <w:tcPr>
            <w:tcW w:w="1417" w:type="dxa"/>
            <w:vMerge w:val="restart"/>
            <w:vAlign w:val="center"/>
          </w:tcPr>
          <w:p w14:paraId="7C445B6D" w14:textId="77777777" w:rsidR="00716814" w:rsidRPr="00B04564" w:rsidRDefault="00716814" w:rsidP="00081372">
            <w:pPr>
              <w:pStyle w:val="TAC"/>
              <w:rPr>
                <w:ins w:id="8290" w:author="R4-1809482" w:date="2018-07-10T13:19:00Z"/>
                <w:rFonts w:cs="v5.0.0"/>
                <w:lang w:eastAsia="zh-CN"/>
              </w:rPr>
            </w:pPr>
            <w:ins w:id="8291" w:author="R4-1809482" w:date="2018-07-10T13:19:00Z">
              <w:r w:rsidRPr="00B04564">
                <w:rPr>
                  <w:rFonts w:cs="v5.0.0" w:hint="eastAsia"/>
                  <w:lang w:eastAsia="zh-CN"/>
                </w:rPr>
                <w:t>-67.2</w:t>
              </w:r>
            </w:ins>
          </w:p>
        </w:tc>
        <w:tc>
          <w:tcPr>
            <w:tcW w:w="1417" w:type="dxa"/>
            <w:vMerge w:val="restart"/>
            <w:vAlign w:val="center"/>
          </w:tcPr>
          <w:p w14:paraId="6574665F" w14:textId="77777777" w:rsidR="00716814" w:rsidRPr="00B04564" w:rsidRDefault="00716814" w:rsidP="00081372">
            <w:pPr>
              <w:pStyle w:val="TAC"/>
              <w:rPr>
                <w:ins w:id="8292" w:author="R4-1809482" w:date="2018-07-10T13:19:00Z"/>
                <w:rFonts w:cs="v5.0.0"/>
              </w:rPr>
            </w:pPr>
            <w:ins w:id="8293" w:author="R4-1809482" w:date="2018-07-10T13:19:00Z">
              <w:r w:rsidRPr="00B04564">
                <w:rPr>
                  <w:rFonts w:cs="v5.0.0" w:hint="eastAsia"/>
                  <w:lang w:eastAsia="zh-CN"/>
                </w:rPr>
                <w:t>AWGN</w:t>
              </w:r>
            </w:ins>
          </w:p>
        </w:tc>
      </w:tr>
      <w:tr w:rsidR="00716814" w:rsidRPr="00B04564" w14:paraId="4F2EFB2E" w14:textId="77777777" w:rsidTr="00081372">
        <w:trPr>
          <w:cantSplit/>
          <w:jc w:val="center"/>
          <w:ins w:id="8294" w:author="R4-1809482" w:date="2018-07-10T13:19:00Z"/>
        </w:trPr>
        <w:tc>
          <w:tcPr>
            <w:tcW w:w="1417" w:type="dxa"/>
            <w:vMerge/>
            <w:vAlign w:val="center"/>
          </w:tcPr>
          <w:p w14:paraId="2E5CBA89" w14:textId="77777777" w:rsidR="00716814" w:rsidRPr="00B04564" w:rsidRDefault="00716814" w:rsidP="00081372">
            <w:pPr>
              <w:pStyle w:val="TAC"/>
              <w:rPr>
                <w:ins w:id="8295" w:author="R4-1809482" w:date="2018-07-10T13:19:00Z"/>
                <w:rFonts w:cs="v5.0.0"/>
                <w:lang w:eastAsia="zh-CN"/>
              </w:rPr>
            </w:pPr>
          </w:p>
        </w:tc>
        <w:tc>
          <w:tcPr>
            <w:tcW w:w="1417" w:type="dxa"/>
          </w:tcPr>
          <w:p w14:paraId="366CEFDD" w14:textId="77777777" w:rsidR="00716814" w:rsidRPr="00B04564" w:rsidRDefault="00716814" w:rsidP="00081372">
            <w:pPr>
              <w:pStyle w:val="TAC"/>
              <w:rPr>
                <w:ins w:id="8296" w:author="R4-1809482" w:date="2018-07-10T13:19:00Z"/>
                <w:rFonts w:cs="v5.0.0"/>
              </w:rPr>
            </w:pPr>
            <w:ins w:id="8297" w:author="R4-1809482" w:date="2018-07-10T13:19:00Z">
              <w:r w:rsidRPr="00B04564">
                <w:rPr>
                  <w:rFonts w:cs="v5.0.0" w:hint="eastAsia"/>
                  <w:lang w:eastAsia="zh-CN"/>
                </w:rPr>
                <w:t>30</w:t>
              </w:r>
            </w:ins>
          </w:p>
        </w:tc>
        <w:tc>
          <w:tcPr>
            <w:tcW w:w="1417" w:type="dxa"/>
            <w:vAlign w:val="center"/>
          </w:tcPr>
          <w:p w14:paraId="0C3ABFD0" w14:textId="77777777" w:rsidR="00716814" w:rsidRPr="00B04564" w:rsidRDefault="00716814" w:rsidP="00081372">
            <w:pPr>
              <w:pStyle w:val="TAC"/>
              <w:rPr>
                <w:ins w:id="8298" w:author="R4-1809482" w:date="2018-07-10T13:19:00Z"/>
              </w:rPr>
            </w:pPr>
            <w:ins w:id="8299" w:author="R4-1809482" w:date="2018-07-10T13:19:00Z">
              <w:r w:rsidRPr="00B04564">
                <w:t>G- FR1-A2-5</w:t>
              </w:r>
            </w:ins>
          </w:p>
        </w:tc>
        <w:tc>
          <w:tcPr>
            <w:tcW w:w="1417" w:type="dxa"/>
            <w:vAlign w:val="bottom"/>
          </w:tcPr>
          <w:p w14:paraId="44DD4FD3" w14:textId="77777777" w:rsidR="00716814" w:rsidRPr="0050294D" w:rsidRDefault="00716814" w:rsidP="00081372">
            <w:pPr>
              <w:pStyle w:val="TAC"/>
              <w:rPr>
                <w:ins w:id="8300" w:author="R4-1809482" w:date="2018-07-10T13:19:00Z"/>
                <w:rFonts w:cs="v5.0.0"/>
                <w:lang w:eastAsia="zh-CN"/>
              </w:rPr>
            </w:pPr>
            <w:ins w:id="8301" w:author="R4-1809482" w:date="2018-07-10T13:19:00Z">
              <w:r w:rsidRPr="0050294D">
                <w:rPr>
                  <w:rFonts w:cs="v5.0.0"/>
                  <w:lang w:eastAsia="zh-CN"/>
                </w:rPr>
                <w:t>59.8</w:t>
              </w:r>
            </w:ins>
          </w:p>
        </w:tc>
        <w:tc>
          <w:tcPr>
            <w:tcW w:w="1417" w:type="dxa"/>
            <w:vMerge/>
            <w:vAlign w:val="center"/>
          </w:tcPr>
          <w:p w14:paraId="794C3381" w14:textId="77777777" w:rsidR="00716814" w:rsidRPr="00B04564" w:rsidRDefault="00716814" w:rsidP="00081372">
            <w:pPr>
              <w:pStyle w:val="TAC"/>
              <w:rPr>
                <w:ins w:id="8302" w:author="R4-1809482" w:date="2018-07-10T13:19:00Z"/>
                <w:rFonts w:cs="v5.0.0"/>
              </w:rPr>
            </w:pPr>
          </w:p>
        </w:tc>
        <w:tc>
          <w:tcPr>
            <w:tcW w:w="1417" w:type="dxa"/>
            <w:vMerge/>
            <w:vAlign w:val="center"/>
          </w:tcPr>
          <w:p w14:paraId="7B60E49B" w14:textId="77777777" w:rsidR="00716814" w:rsidRPr="00B04564" w:rsidRDefault="00716814" w:rsidP="00081372">
            <w:pPr>
              <w:pStyle w:val="TAC"/>
              <w:rPr>
                <w:ins w:id="8303" w:author="R4-1809482" w:date="2018-07-10T13:19:00Z"/>
                <w:rFonts w:cs="v5.0.0"/>
                <w:lang w:eastAsia="zh-CN"/>
              </w:rPr>
            </w:pPr>
          </w:p>
        </w:tc>
      </w:tr>
      <w:tr w:rsidR="00716814" w:rsidRPr="00B04564" w14:paraId="735B9558" w14:textId="77777777" w:rsidTr="00081372">
        <w:trPr>
          <w:cantSplit/>
          <w:jc w:val="center"/>
          <w:ins w:id="8304" w:author="R4-1809482" w:date="2018-07-10T13:19:00Z"/>
        </w:trPr>
        <w:tc>
          <w:tcPr>
            <w:tcW w:w="1417" w:type="dxa"/>
            <w:vMerge/>
            <w:vAlign w:val="center"/>
          </w:tcPr>
          <w:p w14:paraId="5866EAB4" w14:textId="77777777" w:rsidR="00716814" w:rsidRPr="00B04564" w:rsidRDefault="00716814" w:rsidP="00081372">
            <w:pPr>
              <w:pStyle w:val="TAC"/>
              <w:rPr>
                <w:ins w:id="8305" w:author="R4-1809482" w:date="2018-07-10T13:19:00Z"/>
                <w:rFonts w:cs="v5.0.0"/>
                <w:lang w:eastAsia="zh-CN"/>
              </w:rPr>
            </w:pPr>
          </w:p>
        </w:tc>
        <w:tc>
          <w:tcPr>
            <w:tcW w:w="1417" w:type="dxa"/>
          </w:tcPr>
          <w:p w14:paraId="7F46D0CE" w14:textId="77777777" w:rsidR="00716814" w:rsidRPr="00B04564" w:rsidRDefault="00716814" w:rsidP="00081372">
            <w:pPr>
              <w:pStyle w:val="TAC"/>
              <w:rPr>
                <w:ins w:id="8306" w:author="R4-1809482" w:date="2018-07-10T13:19:00Z"/>
                <w:rFonts w:cs="v5.0.0"/>
              </w:rPr>
            </w:pPr>
            <w:ins w:id="8307" w:author="R4-1809482" w:date="2018-07-10T13:19:00Z">
              <w:r w:rsidRPr="00B04564">
                <w:rPr>
                  <w:rFonts w:cs="v5.0.0" w:hint="eastAsia"/>
                  <w:lang w:eastAsia="zh-CN"/>
                </w:rPr>
                <w:t>60</w:t>
              </w:r>
            </w:ins>
          </w:p>
        </w:tc>
        <w:tc>
          <w:tcPr>
            <w:tcW w:w="1417" w:type="dxa"/>
            <w:vAlign w:val="center"/>
          </w:tcPr>
          <w:p w14:paraId="5AC571BC" w14:textId="77777777" w:rsidR="00716814" w:rsidRPr="00B04564" w:rsidRDefault="00716814" w:rsidP="00081372">
            <w:pPr>
              <w:pStyle w:val="TAC"/>
              <w:rPr>
                <w:ins w:id="8308" w:author="R4-1809482" w:date="2018-07-10T13:19:00Z"/>
              </w:rPr>
            </w:pPr>
            <w:ins w:id="8309" w:author="R4-1809482" w:date="2018-07-10T13:19:00Z">
              <w:r w:rsidRPr="00B04564">
                <w:t>G- FR1-A2-6</w:t>
              </w:r>
            </w:ins>
          </w:p>
        </w:tc>
        <w:tc>
          <w:tcPr>
            <w:tcW w:w="1417" w:type="dxa"/>
            <w:vAlign w:val="bottom"/>
          </w:tcPr>
          <w:p w14:paraId="63A91FB9" w14:textId="77777777" w:rsidR="00716814" w:rsidRPr="0050294D" w:rsidRDefault="00716814" w:rsidP="00081372">
            <w:pPr>
              <w:pStyle w:val="TAC"/>
              <w:rPr>
                <w:ins w:id="8310" w:author="R4-1809482" w:date="2018-07-10T13:19:00Z"/>
                <w:rFonts w:cs="v5.0.0"/>
                <w:lang w:eastAsia="zh-CN"/>
              </w:rPr>
            </w:pPr>
            <w:ins w:id="8311" w:author="R4-1809482" w:date="2018-07-10T13:19:00Z">
              <w:r w:rsidRPr="0050294D">
                <w:rPr>
                  <w:rFonts w:cs="v5.0.0"/>
                  <w:lang w:eastAsia="zh-CN"/>
                </w:rPr>
                <w:t>-59.5</w:t>
              </w:r>
            </w:ins>
          </w:p>
        </w:tc>
        <w:tc>
          <w:tcPr>
            <w:tcW w:w="1417" w:type="dxa"/>
            <w:vMerge/>
            <w:vAlign w:val="center"/>
          </w:tcPr>
          <w:p w14:paraId="6A32E1A8" w14:textId="77777777" w:rsidR="00716814" w:rsidRPr="00B04564" w:rsidRDefault="00716814" w:rsidP="00081372">
            <w:pPr>
              <w:pStyle w:val="TAC"/>
              <w:rPr>
                <w:ins w:id="8312" w:author="R4-1809482" w:date="2018-07-10T13:19:00Z"/>
                <w:rFonts w:cs="v5.0.0"/>
              </w:rPr>
            </w:pPr>
          </w:p>
        </w:tc>
        <w:tc>
          <w:tcPr>
            <w:tcW w:w="1417" w:type="dxa"/>
            <w:vMerge/>
            <w:vAlign w:val="center"/>
          </w:tcPr>
          <w:p w14:paraId="3D07E7FC" w14:textId="77777777" w:rsidR="00716814" w:rsidRPr="00B04564" w:rsidRDefault="00716814" w:rsidP="00081372">
            <w:pPr>
              <w:pStyle w:val="TAC"/>
              <w:rPr>
                <w:ins w:id="8313" w:author="R4-1809482" w:date="2018-07-10T13:19:00Z"/>
                <w:rFonts w:cs="v5.0.0"/>
                <w:lang w:eastAsia="zh-CN"/>
              </w:rPr>
            </w:pPr>
          </w:p>
        </w:tc>
      </w:tr>
      <w:tr w:rsidR="00716814" w:rsidRPr="00B04564" w14:paraId="1E070922" w14:textId="77777777" w:rsidTr="00081372">
        <w:trPr>
          <w:cantSplit/>
          <w:jc w:val="center"/>
          <w:ins w:id="8314" w:author="R4-1809482" w:date="2018-07-10T13:19:00Z"/>
        </w:trPr>
        <w:tc>
          <w:tcPr>
            <w:tcW w:w="1417" w:type="dxa"/>
            <w:vMerge w:val="restart"/>
            <w:vAlign w:val="center"/>
          </w:tcPr>
          <w:p w14:paraId="1B7D5944" w14:textId="77777777" w:rsidR="00716814" w:rsidRPr="00B04564" w:rsidRDefault="00716814" w:rsidP="00081372">
            <w:pPr>
              <w:pStyle w:val="TAC"/>
              <w:rPr>
                <w:ins w:id="8315" w:author="R4-1809482" w:date="2018-07-10T13:19:00Z"/>
                <w:rFonts w:cs="v5.0.0"/>
                <w:lang w:eastAsia="zh-CN"/>
              </w:rPr>
            </w:pPr>
            <w:ins w:id="8316" w:author="R4-1809482" w:date="2018-07-10T13:19:00Z">
              <w:r w:rsidRPr="00B04564">
                <w:rPr>
                  <w:rFonts w:cs="v5.0.0" w:hint="eastAsia"/>
                  <w:lang w:eastAsia="zh-CN"/>
                </w:rPr>
                <w:t>60</w:t>
              </w:r>
            </w:ins>
          </w:p>
        </w:tc>
        <w:tc>
          <w:tcPr>
            <w:tcW w:w="1417" w:type="dxa"/>
          </w:tcPr>
          <w:p w14:paraId="32D648C4" w14:textId="77777777" w:rsidR="00716814" w:rsidRPr="00B04564" w:rsidRDefault="00716814" w:rsidP="00081372">
            <w:pPr>
              <w:pStyle w:val="TAC"/>
              <w:rPr>
                <w:ins w:id="8317" w:author="R4-1809482" w:date="2018-07-10T13:19:00Z"/>
                <w:rFonts w:cs="v5.0.0"/>
              </w:rPr>
            </w:pPr>
            <w:ins w:id="8318" w:author="R4-1809482" w:date="2018-07-10T13:19:00Z">
              <w:r w:rsidRPr="00B04564">
                <w:rPr>
                  <w:rFonts w:cs="v5.0.0" w:hint="eastAsia"/>
                  <w:lang w:eastAsia="zh-CN"/>
                </w:rPr>
                <w:t>30</w:t>
              </w:r>
            </w:ins>
          </w:p>
        </w:tc>
        <w:tc>
          <w:tcPr>
            <w:tcW w:w="1417" w:type="dxa"/>
            <w:vAlign w:val="center"/>
          </w:tcPr>
          <w:p w14:paraId="61B2507B" w14:textId="77777777" w:rsidR="00716814" w:rsidRPr="00B04564" w:rsidRDefault="00716814" w:rsidP="00081372">
            <w:pPr>
              <w:pStyle w:val="TAC"/>
              <w:rPr>
                <w:ins w:id="8319" w:author="R4-1809482" w:date="2018-07-10T13:19:00Z"/>
              </w:rPr>
            </w:pPr>
            <w:ins w:id="8320" w:author="R4-1809482" w:date="2018-07-10T13:19:00Z">
              <w:r w:rsidRPr="00B04564">
                <w:t>G- FR1-A2-5</w:t>
              </w:r>
            </w:ins>
          </w:p>
        </w:tc>
        <w:tc>
          <w:tcPr>
            <w:tcW w:w="1417" w:type="dxa"/>
            <w:vAlign w:val="bottom"/>
          </w:tcPr>
          <w:p w14:paraId="10C67141" w14:textId="77777777" w:rsidR="00716814" w:rsidRPr="0050294D" w:rsidRDefault="00716814" w:rsidP="00081372">
            <w:pPr>
              <w:pStyle w:val="TAC"/>
              <w:rPr>
                <w:ins w:id="8321" w:author="R4-1809482" w:date="2018-07-10T13:19:00Z"/>
                <w:rFonts w:cs="v5.0.0"/>
                <w:lang w:eastAsia="zh-CN"/>
              </w:rPr>
            </w:pPr>
            <w:ins w:id="8322" w:author="R4-1809482" w:date="2018-07-10T13:19:00Z">
              <w:r w:rsidRPr="0050294D">
                <w:rPr>
                  <w:rFonts w:cs="v5.0.0"/>
                  <w:lang w:eastAsia="zh-CN"/>
                </w:rPr>
                <w:t>-59.2</w:t>
              </w:r>
            </w:ins>
          </w:p>
        </w:tc>
        <w:tc>
          <w:tcPr>
            <w:tcW w:w="1417" w:type="dxa"/>
            <w:vMerge w:val="restart"/>
            <w:vAlign w:val="center"/>
          </w:tcPr>
          <w:p w14:paraId="27F373AD" w14:textId="77777777" w:rsidR="00716814" w:rsidRPr="00B04564" w:rsidRDefault="00716814" w:rsidP="00081372">
            <w:pPr>
              <w:pStyle w:val="TAC"/>
              <w:rPr>
                <w:ins w:id="8323" w:author="R4-1809482" w:date="2018-07-10T13:19:00Z"/>
                <w:rFonts w:cs="v5.0.0"/>
                <w:lang w:eastAsia="zh-CN"/>
              </w:rPr>
            </w:pPr>
            <w:ins w:id="8324" w:author="R4-1809482" w:date="2018-07-10T13:19:00Z">
              <w:r w:rsidRPr="00B04564">
                <w:rPr>
                  <w:rFonts w:cs="v5.0.0" w:hint="eastAsia"/>
                  <w:lang w:eastAsia="zh-CN"/>
                </w:rPr>
                <w:t>-66.4</w:t>
              </w:r>
            </w:ins>
          </w:p>
        </w:tc>
        <w:tc>
          <w:tcPr>
            <w:tcW w:w="1417" w:type="dxa"/>
            <w:vMerge w:val="restart"/>
            <w:vAlign w:val="center"/>
          </w:tcPr>
          <w:p w14:paraId="41A97C01" w14:textId="77777777" w:rsidR="00716814" w:rsidRPr="00B04564" w:rsidRDefault="00716814" w:rsidP="00081372">
            <w:pPr>
              <w:pStyle w:val="TAC"/>
              <w:rPr>
                <w:ins w:id="8325" w:author="R4-1809482" w:date="2018-07-10T13:19:00Z"/>
                <w:rFonts w:cs="v5.0.0"/>
                <w:lang w:eastAsia="zh-CN"/>
              </w:rPr>
            </w:pPr>
            <w:ins w:id="8326" w:author="R4-1809482" w:date="2018-07-10T13:19:00Z">
              <w:r w:rsidRPr="00B04564">
                <w:rPr>
                  <w:rFonts w:cs="v5.0.0" w:hint="eastAsia"/>
                  <w:lang w:eastAsia="zh-CN"/>
                </w:rPr>
                <w:t>AWGN</w:t>
              </w:r>
            </w:ins>
          </w:p>
        </w:tc>
      </w:tr>
      <w:tr w:rsidR="00716814" w:rsidRPr="00B04564" w14:paraId="65C587D2" w14:textId="77777777" w:rsidTr="00081372">
        <w:trPr>
          <w:cantSplit/>
          <w:jc w:val="center"/>
          <w:ins w:id="8327" w:author="R4-1809482" w:date="2018-07-10T13:19:00Z"/>
        </w:trPr>
        <w:tc>
          <w:tcPr>
            <w:tcW w:w="1417" w:type="dxa"/>
            <w:vMerge/>
            <w:vAlign w:val="center"/>
          </w:tcPr>
          <w:p w14:paraId="0EF61DDE" w14:textId="77777777" w:rsidR="00716814" w:rsidRPr="00B04564" w:rsidRDefault="00716814" w:rsidP="00081372">
            <w:pPr>
              <w:pStyle w:val="TAC"/>
              <w:rPr>
                <w:ins w:id="8328" w:author="R4-1809482" w:date="2018-07-10T13:19:00Z"/>
                <w:rFonts w:cs="v5.0.0"/>
                <w:lang w:eastAsia="zh-CN"/>
              </w:rPr>
            </w:pPr>
          </w:p>
        </w:tc>
        <w:tc>
          <w:tcPr>
            <w:tcW w:w="1417" w:type="dxa"/>
          </w:tcPr>
          <w:p w14:paraId="12E49030" w14:textId="77777777" w:rsidR="00716814" w:rsidRPr="00B04564" w:rsidRDefault="00716814" w:rsidP="00081372">
            <w:pPr>
              <w:pStyle w:val="TAC"/>
              <w:rPr>
                <w:ins w:id="8329" w:author="R4-1809482" w:date="2018-07-10T13:19:00Z"/>
                <w:rFonts w:cs="v5.0.0"/>
              </w:rPr>
            </w:pPr>
            <w:ins w:id="8330" w:author="R4-1809482" w:date="2018-07-10T13:19:00Z">
              <w:r w:rsidRPr="00B04564">
                <w:rPr>
                  <w:rFonts w:cs="v5.0.0" w:hint="eastAsia"/>
                  <w:lang w:eastAsia="zh-CN"/>
                </w:rPr>
                <w:t>60</w:t>
              </w:r>
            </w:ins>
          </w:p>
        </w:tc>
        <w:tc>
          <w:tcPr>
            <w:tcW w:w="1417" w:type="dxa"/>
            <w:vAlign w:val="center"/>
          </w:tcPr>
          <w:p w14:paraId="657C404D" w14:textId="77777777" w:rsidR="00716814" w:rsidRPr="00B04564" w:rsidRDefault="00716814" w:rsidP="00081372">
            <w:pPr>
              <w:pStyle w:val="TAC"/>
              <w:rPr>
                <w:ins w:id="8331" w:author="R4-1809482" w:date="2018-07-10T13:19:00Z"/>
              </w:rPr>
            </w:pPr>
            <w:ins w:id="8332" w:author="R4-1809482" w:date="2018-07-10T13:19:00Z">
              <w:r w:rsidRPr="00B04564">
                <w:t>G- FR1-A2-6</w:t>
              </w:r>
            </w:ins>
          </w:p>
        </w:tc>
        <w:tc>
          <w:tcPr>
            <w:tcW w:w="1417" w:type="dxa"/>
            <w:vAlign w:val="bottom"/>
          </w:tcPr>
          <w:p w14:paraId="6ABBB305" w14:textId="77777777" w:rsidR="00716814" w:rsidRPr="0050294D" w:rsidRDefault="00716814" w:rsidP="00081372">
            <w:pPr>
              <w:pStyle w:val="TAC"/>
              <w:rPr>
                <w:ins w:id="8333" w:author="R4-1809482" w:date="2018-07-10T13:19:00Z"/>
                <w:rFonts w:cs="v5.0.0"/>
                <w:lang w:eastAsia="zh-CN"/>
              </w:rPr>
            </w:pPr>
            <w:ins w:id="8334" w:author="R4-1809482" w:date="2018-07-10T13:19:00Z">
              <w:r w:rsidRPr="0050294D">
                <w:rPr>
                  <w:rFonts w:cs="v5.0.0"/>
                  <w:lang w:eastAsia="zh-CN"/>
                </w:rPr>
                <w:t>-59.5</w:t>
              </w:r>
            </w:ins>
          </w:p>
        </w:tc>
        <w:tc>
          <w:tcPr>
            <w:tcW w:w="1417" w:type="dxa"/>
            <w:vMerge/>
            <w:vAlign w:val="center"/>
          </w:tcPr>
          <w:p w14:paraId="3DCFB9FB" w14:textId="77777777" w:rsidR="00716814" w:rsidRPr="00B04564" w:rsidRDefault="00716814" w:rsidP="00081372">
            <w:pPr>
              <w:pStyle w:val="TAC"/>
              <w:rPr>
                <w:ins w:id="8335" w:author="R4-1809482" w:date="2018-07-10T13:19:00Z"/>
                <w:rFonts w:cs="v5.0.0"/>
              </w:rPr>
            </w:pPr>
          </w:p>
        </w:tc>
        <w:tc>
          <w:tcPr>
            <w:tcW w:w="1417" w:type="dxa"/>
            <w:vMerge/>
            <w:vAlign w:val="center"/>
          </w:tcPr>
          <w:p w14:paraId="651EB2FD" w14:textId="77777777" w:rsidR="00716814" w:rsidRPr="00B04564" w:rsidRDefault="00716814" w:rsidP="00081372">
            <w:pPr>
              <w:pStyle w:val="TAC"/>
              <w:rPr>
                <w:ins w:id="8336" w:author="R4-1809482" w:date="2018-07-10T13:19:00Z"/>
                <w:rFonts w:cs="v5.0.0"/>
                <w:lang w:eastAsia="zh-CN"/>
              </w:rPr>
            </w:pPr>
          </w:p>
        </w:tc>
      </w:tr>
      <w:tr w:rsidR="00716814" w:rsidRPr="00B04564" w14:paraId="4CC1F7B1" w14:textId="77777777" w:rsidTr="00081372">
        <w:trPr>
          <w:cantSplit/>
          <w:jc w:val="center"/>
          <w:ins w:id="8337" w:author="R4-1809482" w:date="2018-07-10T13:19:00Z"/>
        </w:trPr>
        <w:tc>
          <w:tcPr>
            <w:tcW w:w="1417" w:type="dxa"/>
            <w:vMerge w:val="restart"/>
            <w:vAlign w:val="center"/>
          </w:tcPr>
          <w:p w14:paraId="65F8836A" w14:textId="77777777" w:rsidR="00716814" w:rsidRPr="00B04564" w:rsidRDefault="00716814" w:rsidP="00081372">
            <w:pPr>
              <w:pStyle w:val="TAC"/>
              <w:rPr>
                <w:ins w:id="8338" w:author="R4-1809482" w:date="2018-07-10T13:19:00Z"/>
                <w:rFonts w:cs="v5.0.0"/>
                <w:lang w:eastAsia="zh-CN"/>
              </w:rPr>
            </w:pPr>
            <w:ins w:id="8339" w:author="R4-1809482" w:date="2018-07-10T13:19:00Z">
              <w:r w:rsidRPr="00B04564">
                <w:rPr>
                  <w:rFonts w:cs="v5.0.0" w:hint="eastAsia"/>
                  <w:lang w:eastAsia="zh-CN"/>
                </w:rPr>
                <w:t>70</w:t>
              </w:r>
            </w:ins>
          </w:p>
        </w:tc>
        <w:tc>
          <w:tcPr>
            <w:tcW w:w="1417" w:type="dxa"/>
          </w:tcPr>
          <w:p w14:paraId="09D66A94" w14:textId="77777777" w:rsidR="00716814" w:rsidRPr="00B04564" w:rsidRDefault="00716814" w:rsidP="00081372">
            <w:pPr>
              <w:pStyle w:val="TAC"/>
              <w:rPr>
                <w:ins w:id="8340" w:author="R4-1809482" w:date="2018-07-10T13:19:00Z"/>
                <w:rFonts w:cs="v5.0.0"/>
              </w:rPr>
            </w:pPr>
            <w:ins w:id="8341" w:author="R4-1809482" w:date="2018-07-10T13:19:00Z">
              <w:r w:rsidRPr="00B04564">
                <w:rPr>
                  <w:rFonts w:cs="v5.0.0" w:hint="eastAsia"/>
                  <w:lang w:eastAsia="zh-CN"/>
                </w:rPr>
                <w:t>30</w:t>
              </w:r>
            </w:ins>
          </w:p>
        </w:tc>
        <w:tc>
          <w:tcPr>
            <w:tcW w:w="1417" w:type="dxa"/>
            <w:vAlign w:val="center"/>
          </w:tcPr>
          <w:p w14:paraId="01C366EB" w14:textId="77777777" w:rsidR="00716814" w:rsidRPr="00B04564" w:rsidRDefault="00716814" w:rsidP="00081372">
            <w:pPr>
              <w:pStyle w:val="TAC"/>
              <w:rPr>
                <w:ins w:id="8342" w:author="R4-1809482" w:date="2018-07-10T13:19:00Z"/>
              </w:rPr>
            </w:pPr>
            <w:ins w:id="8343" w:author="R4-1809482" w:date="2018-07-10T13:19:00Z">
              <w:r w:rsidRPr="00B04564">
                <w:t>G- FR1-A2-5</w:t>
              </w:r>
            </w:ins>
          </w:p>
        </w:tc>
        <w:tc>
          <w:tcPr>
            <w:tcW w:w="1417" w:type="dxa"/>
            <w:vAlign w:val="bottom"/>
          </w:tcPr>
          <w:p w14:paraId="404FECDC" w14:textId="77777777" w:rsidR="00716814" w:rsidRPr="0050294D" w:rsidRDefault="00716814" w:rsidP="00081372">
            <w:pPr>
              <w:pStyle w:val="TAC"/>
              <w:rPr>
                <w:ins w:id="8344" w:author="R4-1809482" w:date="2018-07-10T13:19:00Z"/>
                <w:rFonts w:cs="v5.0.0"/>
                <w:lang w:eastAsia="zh-CN"/>
              </w:rPr>
            </w:pPr>
            <w:ins w:id="8345" w:author="R4-1809482" w:date="2018-07-10T13:19:00Z">
              <w:r w:rsidRPr="0050294D">
                <w:rPr>
                  <w:rFonts w:cs="v5.0.0"/>
                  <w:lang w:eastAsia="zh-CN"/>
                </w:rPr>
                <w:t>-59.2</w:t>
              </w:r>
            </w:ins>
          </w:p>
        </w:tc>
        <w:tc>
          <w:tcPr>
            <w:tcW w:w="1417" w:type="dxa"/>
            <w:vMerge w:val="restart"/>
            <w:vAlign w:val="center"/>
          </w:tcPr>
          <w:p w14:paraId="553E8333" w14:textId="77777777" w:rsidR="00716814" w:rsidRPr="00B04564" w:rsidRDefault="00716814" w:rsidP="00081372">
            <w:pPr>
              <w:pStyle w:val="TAC"/>
              <w:rPr>
                <w:ins w:id="8346" w:author="R4-1809482" w:date="2018-07-10T13:19:00Z"/>
                <w:rFonts w:cs="v5.0.0"/>
                <w:lang w:eastAsia="zh-CN"/>
              </w:rPr>
            </w:pPr>
            <w:ins w:id="8347" w:author="R4-1809482" w:date="2018-07-10T13:19:00Z">
              <w:r w:rsidRPr="00B04564">
                <w:rPr>
                  <w:rFonts w:cs="v5.0.0" w:hint="eastAsia"/>
                  <w:lang w:eastAsia="zh-CN"/>
                </w:rPr>
                <w:t>-65.8</w:t>
              </w:r>
            </w:ins>
          </w:p>
        </w:tc>
        <w:tc>
          <w:tcPr>
            <w:tcW w:w="1417" w:type="dxa"/>
            <w:vMerge w:val="restart"/>
            <w:vAlign w:val="center"/>
          </w:tcPr>
          <w:p w14:paraId="5A3C0CC0" w14:textId="77777777" w:rsidR="00716814" w:rsidRPr="00B04564" w:rsidRDefault="00716814" w:rsidP="00081372">
            <w:pPr>
              <w:pStyle w:val="TAC"/>
              <w:rPr>
                <w:ins w:id="8348" w:author="R4-1809482" w:date="2018-07-10T13:19:00Z"/>
                <w:rFonts w:cs="v5.0.0"/>
                <w:lang w:eastAsia="zh-CN"/>
              </w:rPr>
            </w:pPr>
            <w:ins w:id="8349" w:author="R4-1809482" w:date="2018-07-10T13:19:00Z">
              <w:r w:rsidRPr="00B04564">
                <w:rPr>
                  <w:rFonts w:cs="v5.0.0" w:hint="eastAsia"/>
                  <w:lang w:eastAsia="zh-CN"/>
                </w:rPr>
                <w:t>AWGN</w:t>
              </w:r>
            </w:ins>
          </w:p>
        </w:tc>
      </w:tr>
      <w:tr w:rsidR="00716814" w:rsidRPr="00B04564" w14:paraId="3DCE49CB" w14:textId="77777777" w:rsidTr="00081372">
        <w:trPr>
          <w:cantSplit/>
          <w:jc w:val="center"/>
          <w:ins w:id="8350" w:author="R4-1809482" w:date="2018-07-10T13:19:00Z"/>
        </w:trPr>
        <w:tc>
          <w:tcPr>
            <w:tcW w:w="1417" w:type="dxa"/>
            <w:vMerge/>
            <w:vAlign w:val="center"/>
          </w:tcPr>
          <w:p w14:paraId="48482841" w14:textId="77777777" w:rsidR="00716814" w:rsidRPr="00B04564" w:rsidRDefault="00716814" w:rsidP="00081372">
            <w:pPr>
              <w:pStyle w:val="TAC"/>
              <w:rPr>
                <w:ins w:id="8351" w:author="R4-1809482" w:date="2018-07-10T13:19:00Z"/>
                <w:rFonts w:cs="v5.0.0"/>
                <w:lang w:eastAsia="zh-CN"/>
              </w:rPr>
            </w:pPr>
          </w:p>
        </w:tc>
        <w:tc>
          <w:tcPr>
            <w:tcW w:w="1417" w:type="dxa"/>
          </w:tcPr>
          <w:p w14:paraId="133D0F1F" w14:textId="77777777" w:rsidR="00716814" w:rsidRPr="00B04564" w:rsidRDefault="00716814" w:rsidP="00081372">
            <w:pPr>
              <w:pStyle w:val="TAC"/>
              <w:rPr>
                <w:ins w:id="8352" w:author="R4-1809482" w:date="2018-07-10T13:19:00Z"/>
                <w:rFonts w:cs="v5.0.0"/>
              </w:rPr>
            </w:pPr>
            <w:ins w:id="8353" w:author="R4-1809482" w:date="2018-07-10T13:19:00Z">
              <w:r w:rsidRPr="00B04564">
                <w:rPr>
                  <w:rFonts w:cs="v5.0.0" w:hint="eastAsia"/>
                  <w:lang w:eastAsia="zh-CN"/>
                </w:rPr>
                <w:t>60</w:t>
              </w:r>
            </w:ins>
          </w:p>
        </w:tc>
        <w:tc>
          <w:tcPr>
            <w:tcW w:w="1417" w:type="dxa"/>
            <w:vAlign w:val="center"/>
          </w:tcPr>
          <w:p w14:paraId="2879D302" w14:textId="77777777" w:rsidR="00716814" w:rsidRPr="00B04564" w:rsidRDefault="00716814" w:rsidP="00081372">
            <w:pPr>
              <w:pStyle w:val="TAC"/>
              <w:rPr>
                <w:ins w:id="8354" w:author="R4-1809482" w:date="2018-07-10T13:19:00Z"/>
              </w:rPr>
            </w:pPr>
            <w:ins w:id="8355" w:author="R4-1809482" w:date="2018-07-10T13:19:00Z">
              <w:r w:rsidRPr="00B04564">
                <w:t>G- FR1-A2-6</w:t>
              </w:r>
            </w:ins>
          </w:p>
        </w:tc>
        <w:tc>
          <w:tcPr>
            <w:tcW w:w="1417" w:type="dxa"/>
            <w:vAlign w:val="bottom"/>
          </w:tcPr>
          <w:p w14:paraId="64A0B6C9" w14:textId="77777777" w:rsidR="00716814" w:rsidRPr="0050294D" w:rsidRDefault="00716814" w:rsidP="00081372">
            <w:pPr>
              <w:pStyle w:val="TAC"/>
              <w:rPr>
                <w:ins w:id="8356" w:author="R4-1809482" w:date="2018-07-10T13:19:00Z"/>
                <w:rFonts w:cs="v5.0.0"/>
                <w:lang w:eastAsia="zh-CN"/>
              </w:rPr>
            </w:pPr>
            <w:ins w:id="8357" w:author="R4-1809482" w:date="2018-07-10T13:19:00Z">
              <w:r w:rsidRPr="0050294D">
                <w:rPr>
                  <w:rFonts w:cs="v5.0.0"/>
                  <w:lang w:eastAsia="zh-CN"/>
                </w:rPr>
                <w:t>-59.5</w:t>
              </w:r>
            </w:ins>
          </w:p>
        </w:tc>
        <w:tc>
          <w:tcPr>
            <w:tcW w:w="1417" w:type="dxa"/>
            <w:vMerge/>
            <w:vAlign w:val="center"/>
          </w:tcPr>
          <w:p w14:paraId="04912CAB" w14:textId="77777777" w:rsidR="00716814" w:rsidRPr="00B04564" w:rsidRDefault="00716814" w:rsidP="00081372">
            <w:pPr>
              <w:pStyle w:val="TAC"/>
              <w:rPr>
                <w:ins w:id="8358" w:author="R4-1809482" w:date="2018-07-10T13:19:00Z"/>
                <w:rFonts w:cs="v5.0.0"/>
              </w:rPr>
            </w:pPr>
          </w:p>
        </w:tc>
        <w:tc>
          <w:tcPr>
            <w:tcW w:w="1417" w:type="dxa"/>
            <w:vMerge/>
            <w:vAlign w:val="center"/>
          </w:tcPr>
          <w:p w14:paraId="506B41F6" w14:textId="77777777" w:rsidR="00716814" w:rsidRPr="00B04564" w:rsidRDefault="00716814" w:rsidP="00081372">
            <w:pPr>
              <w:pStyle w:val="TAC"/>
              <w:rPr>
                <w:ins w:id="8359" w:author="R4-1809482" w:date="2018-07-10T13:19:00Z"/>
                <w:rFonts w:cs="v5.0.0"/>
                <w:lang w:eastAsia="zh-CN"/>
              </w:rPr>
            </w:pPr>
          </w:p>
        </w:tc>
      </w:tr>
      <w:tr w:rsidR="00716814" w:rsidRPr="00B04564" w14:paraId="6DD68C97" w14:textId="77777777" w:rsidTr="00081372">
        <w:trPr>
          <w:cantSplit/>
          <w:jc w:val="center"/>
          <w:ins w:id="8360" w:author="R4-1809482" w:date="2018-07-10T13:19:00Z"/>
        </w:trPr>
        <w:tc>
          <w:tcPr>
            <w:tcW w:w="1417" w:type="dxa"/>
            <w:vMerge w:val="restart"/>
            <w:vAlign w:val="center"/>
          </w:tcPr>
          <w:p w14:paraId="2DF1B8E7" w14:textId="77777777" w:rsidR="00716814" w:rsidRPr="00B04564" w:rsidRDefault="00716814" w:rsidP="00081372">
            <w:pPr>
              <w:pStyle w:val="TAC"/>
              <w:rPr>
                <w:ins w:id="8361" w:author="R4-1809482" w:date="2018-07-10T13:19:00Z"/>
                <w:rFonts w:cs="v5.0.0"/>
                <w:lang w:eastAsia="zh-CN"/>
              </w:rPr>
            </w:pPr>
            <w:ins w:id="8362" w:author="R4-1809482" w:date="2018-07-10T13:19:00Z">
              <w:r w:rsidRPr="00B04564">
                <w:rPr>
                  <w:rFonts w:cs="v5.0.0" w:hint="eastAsia"/>
                  <w:lang w:eastAsia="zh-CN"/>
                </w:rPr>
                <w:t>80</w:t>
              </w:r>
            </w:ins>
          </w:p>
        </w:tc>
        <w:tc>
          <w:tcPr>
            <w:tcW w:w="1417" w:type="dxa"/>
          </w:tcPr>
          <w:p w14:paraId="2D4F4CB0" w14:textId="77777777" w:rsidR="00716814" w:rsidRPr="00B04564" w:rsidRDefault="00716814" w:rsidP="00081372">
            <w:pPr>
              <w:pStyle w:val="TAC"/>
              <w:rPr>
                <w:ins w:id="8363" w:author="R4-1809482" w:date="2018-07-10T13:19:00Z"/>
                <w:rFonts w:cs="v5.0.0"/>
              </w:rPr>
            </w:pPr>
            <w:ins w:id="8364" w:author="R4-1809482" w:date="2018-07-10T13:19:00Z">
              <w:r w:rsidRPr="00B04564">
                <w:rPr>
                  <w:rFonts w:cs="v5.0.0" w:hint="eastAsia"/>
                  <w:lang w:eastAsia="zh-CN"/>
                </w:rPr>
                <w:t>30</w:t>
              </w:r>
            </w:ins>
          </w:p>
        </w:tc>
        <w:tc>
          <w:tcPr>
            <w:tcW w:w="1417" w:type="dxa"/>
            <w:vAlign w:val="center"/>
          </w:tcPr>
          <w:p w14:paraId="563DBC73" w14:textId="77777777" w:rsidR="00716814" w:rsidRPr="00B04564" w:rsidRDefault="00716814" w:rsidP="00081372">
            <w:pPr>
              <w:pStyle w:val="TAC"/>
              <w:rPr>
                <w:ins w:id="8365" w:author="R4-1809482" w:date="2018-07-10T13:19:00Z"/>
              </w:rPr>
            </w:pPr>
            <w:ins w:id="8366" w:author="R4-1809482" w:date="2018-07-10T13:19:00Z">
              <w:r w:rsidRPr="00B04564">
                <w:t>G- FR1-A2-5</w:t>
              </w:r>
            </w:ins>
          </w:p>
        </w:tc>
        <w:tc>
          <w:tcPr>
            <w:tcW w:w="1417" w:type="dxa"/>
            <w:vAlign w:val="bottom"/>
          </w:tcPr>
          <w:p w14:paraId="197370AE" w14:textId="77777777" w:rsidR="00716814" w:rsidRPr="0050294D" w:rsidRDefault="00716814" w:rsidP="00081372">
            <w:pPr>
              <w:pStyle w:val="TAC"/>
              <w:rPr>
                <w:ins w:id="8367" w:author="R4-1809482" w:date="2018-07-10T13:19:00Z"/>
                <w:rFonts w:cs="v5.0.0"/>
                <w:lang w:eastAsia="zh-CN"/>
              </w:rPr>
            </w:pPr>
            <w:ins w:id="8368" w:author="R4-1809482" w:date="2018-07-10T13:19:00Z">
              <w:r w:rsidRPr="0050294D">
                <w:rPr>
                  <w:rFonts w:cs="v5.0.0"/>
                  <w:lang w:eastAsia="zh-CN"/>
                </w:rPr>
                <w:t>-59.2</w:t>
              </w:r>
            </w:ins>
          </w:p>
        </w:tc>
        <w:tc>
          <w:tcPr>
            <w:tcW w:w="1417" w:type="dxa"/>
            <w:vMerge w:val="restart"/>
            <w:vAlign w:val="center"/>
          </w:tcPr>
          <w:p w14:paraId="7CB68213" w14:textId="77777777" w:rsidR="00716814" w:rsidRPr="00B04564" w:rsidRDefault="00716814" w:rsidP="00081372">
            <w:pPr>
              <w:pStyle w:val="TAC"/>
              <w:rPr>
                <w:ins w:id="8369" w:author="R4-1809482" w:date="2018-07-10T13:19:00Z"/>
                <w:rFonts w:cs="v5.0.0"/>
                <w:lang w:eastAsia="zh-CN"/>
              </w:rPr>
            </w:pPr>
            <w:ins w:id="8370" w:author="R4-1809482" w:date="2018-07-10T13:19:00Z">
              <w:r w:rsidRPr="00B04564">
                <w:rPr>
                  <w:rFonts w:cs="v5.0.0" w:hint="eastAsia"/>
                  <w:lang w:eastAsia="zh-CN"/>
                </w:rPr>
                <w:t>-65.1</w:t>
              </w:r>
            </w:ins>
          </w:p>
        </w:tc>
        <w:tc>
          <w:tcPr>
            <w:tcW w:w="1417" w:type="dxa"/>
            <w:vMerge w:val="restart"/>
            <w:vAlign w:val="center"/>
          </w:tcPr>
          <w:p w14:paraId="00A8FBF5" w14:textId="77777777" w:rsidR="00716814" w:rsidRPr="00B04564" w:rsidRDefault="00716814" w:rsidP="00081372">
            <w:pPr>
              <w:pStyle w:val="TAC"/>
              <w:rPr>
                <w:ins w:id="8371" w:author="R4-1809482" w:date="2018-07-10T13:19:00Z"/>
                <w:rFonts w:cs="v5.0.0"/>
                <w:lang w:eastAsia="zh-CN"/>
              </w:rPr>
            </w:pPr>
            <w:ins w:id="8372" w:author="R4-1809482" w:date="2018-07-10T13:19:00Z">
              <w:r w:rsidRPr="00B04564">
                <w:rPr>
                  <w:rFonts w:cs="v5.0.0" w:hint="eastAsia"/>
                  <w:lang w:eastAsia="zh-CN"/>
                </w:rPr>
                <w:t>AWGN</w:t>
              </w:r>
            </w:ins>
          </w:p>
        </w:tc>
      </w:tr>
      <w:tr w:rsidR="00716814" w:rsidRPr="00B04564" w14:paraId="2563CA51" w14:textId="77777777" w:rsidTr="00081372">
        <w:trPr>
          <w:cantSplit/>
          <w:jc w:val="center"/>
          <w:ins w:id="8373" w:author="R4-1809482" w:date="2018-07-10T13:19:00Z"/>
        </w:trPr>
        <w:tc>
          <w:tcPr>
            <w:tcW w:w="1417" w:type="dxa"/>
            <w:vMerge/>
            <w:vAlign w:val="center"/>
          </w:tcPr>
          <w:p w14:paraId="5ADC6B99" w14:textId="77777777" w:rsidR="00716814" w:rsidRPr="00B04564" w:rsidRDefault="00716814" w:rsidP="00081372">
            <w:pPr>
              <w:pStyle w:val="TAC"/>
              <w:rPr>
                <w:ins w:id="8374" w:author="R4-1809482" w:date="2018-07-10T13:19:00Z"/>
                <w:rFonts w:cs="v5.0.0"/>
                <w:lang w:eastAsia="zh-CN"/>
              </w:rPr>
            </w:pPr>
          </w:p>
        </w:tc>
        <w:tc>
          <w:tcPr>
            <w:tcW w:w="1417" w:type="dxa"/>
          </w:tcPr>
          <w:p w14:paraId="5518C3CB" w14:textId="77777777" w:rsidR="00716814" w:rsidRPr="00B04564" w:rsidRDefault="00716814" w:rsidP="00081372">
            <w:pPr>
              <w:pStyle w:val="TAC"/>
              <w:rPr>
                <w:ins w:id="8375" w:author="R4-1809482" w:date="2018-07-10T13:19:00Z"/>
                <w:rFonts w:cs="v5.0.0"/>
              </w:rPr>
            </w:pPr>
            <w:ins w:id="8376" w:author="R4-1809482" w:date="2018-07-10T13:19:00Z">
              <w:r w:rsidRPr="00B04564">
                <w:rPr>
                  <w:rFonts w:cs="v5.0.0" w:hint="eastAsia"/>
                  <w:lang w:eastAsia="zh-CN"/>
                </w:rPr>
                <w:t>60</w:t>
              </w:r>
            </w:ins>
          </w:p>
        </w:tc>
        <w:tc>
          <w:tcPr>
            <w:tcW w:w="1417" w:type="dxa"/>
            <w:vAlign w:val="center"/>
          </w:tcPr>
          <w:p w14:paraId="321C1C36" w14:textId="77777777" w:rsidR="00716814" w:rsidRPr="00B04564" w:rsidRDefault="00716814" w:rsidP="00081372">
            <w:pPr>
              <w:pStyle w:val="TAC"/>
              <w:rPr>
                <w:ins w:id="8377" w:author="R4-1809482" w:date="2018-07-10T13:19:00Z"/>
              </w:rPr>
            </w:pPr>
            <w:ins w:id="8378" w:author="R4-1809482" w:date="2018-07-10T13:19:00Z">
              <w:r w:rsidRPr="00B04564">
                <w:t>G- FR1-A2-6</w:t>
              </w:r>
            </w:ins>
          </w:p>
        </w:tc>
        <w:tc>
          <w:tcPr>
            <w:tcW w:w="1417" w:type="dxa"/>
            <w:vAlign w:val="bottom"/>
          </w:tcPr>
          <w:p w14:paraId="7B7318CF" w14:textId="77777777" w:rsidR="00716814" w:rsidRPr="0050294D" w:rsidRDefault="00716814" w:rsidP="00081372">
            <w:pPr>
              <w:pStyle w:val="TAC"/>
              <w:rPr>
                <w:ins w:id="8379" w:author="R4-1809482" w:date="2018-07-10T13:19:00Z"/>
                <w:rFonts w:cs="v5.0.0"/>
                <w:lang w:eastAsia="zh-CN"/>
              </w:rPr>
            </w:pPr>
            <w:ins w:id="8380" w:author="R4-1809482" w:date="2018-07-10T13:19:00Z">
              <w:r w:rsidRPr="0050294D">
                <w:rPr>
                  <w:rFonts w:cs="v5.0.0"/>
                  <w:lang w:eastAsia="zh-CN"/>
                </w:rPr>
                <w:t>-59.5</w:t>
              </w:r>
            </w:ins>
          </w:p>
        </w:tc>
        <w:tc>
          <w:tcPr>
            <w:tcW w:w="1417" w:type="dxa"/>
            <w:vMerge/>
            <w:vAlign w:val="center"/>
          </w:tcPr>
          <w:p w14:paraId="098BAB33" w14:textId="77777777" w:rsidR="00716814" w:rsidRPr="00B04564" w:rsidRDefault="00716814" w:rsidP="00081372">
            <w:pPr>
              <w:pStyle w:val="TAC"/>
              <w:rPr>
                <w:ins w:id="8381" w:author="R4-1809482" w:date="2018-07-10T13:19:00Z"/>
                <w:rFonts w:cs="v5.0.0"/>
              </w:rPr>
            </w:pPr>
          </w:p>
        </w:tc>
        <w:tc>
          <w:tcPr>
            <w:tcW w:w="1417" w:type="dxa"/>
            <w:vMerge/>
            <w:vAlign w:val="center"/>
          </w:tcPr>
          <w:p w14:paraId="4E336984" w14:textId="77777777" w:rsidR="00716814" w:rsidRPr="00B04564" w:rsidRDefault="00716814" w:rsidP="00081372">
            <w:pPr>
              <w:pStyle w:val="TAC"/>
              <w:rPr>
                <w:ins w:id="8382" w:author="R4-1809482" w:date="2018-07-10T13:19:00Z"/>
                <w:rFonts w:cs="v5.0.0"/>
                <w:lang w:eastAsia="zh-CN"/>
              </w:rPr>
            </w:pPr>
          </w:p>
        </w:tc>
      </w:tr>
      <w:tr w:rsidR="00716814" w:rsidRPr="00B04564" w14:paraId="3BA1DB28" w14:textId="77777777" w:rsidTr="00081372">
        <w:trPr>
          <w:cantSplit/>
          <w:jc w:val="center"/>
          <w:ins w:id="8383" w:author="R4-1809482" w:date="2018-07-10T13:19:00Z"/>
        </w:trPr>
        <w:tc>
          <w:tcPr>
            <w:tcW w:w="1417" w:type="dxa"/>
            <w:vMerge w:val="restart"/>
            <w:vAlign w:val="center"/>
          </w:tcPr>
          <w:p w14:paraId="00554558" w14:textId="77777777" w:rsidR="00716814" w:rsidRPr="00B04564" w:rsidRDefault="00716814" w:rsidP="00081372">
            <w:pPr>
              <w:pStyle w:val="TAC"/>
              <w:rPr>
                <w:ins w:id="8384" w:author="R4-1809482" w:date="2018-07-10T13:19:00Z"/>
                <w:rFonts w:cs="v5.0.0"/>
                <w:lang w:eastAsia="zh-CN"/>
              </w:rPr>
            </w:pPr>
            <w:ins w:id="8385" w:author="R4-1809482" w:date="2018-07-10T13:19:00Z">
              <w:r w:rsidRPr="00B04564">
                <w:rPr>
                  <w:rFonts w:cs="v5.0.0" w:hint="eastAsia"/>
                  <w:lang w:eastAsia="zh-CN"/>
                </w:rPr>
                <w:t>90</w:t>
              </w:r>
            </w:ins>
          </w:p>
        </w:tc>
        <w:tc>
          <w:tcPr>
            <w:tcW w:w="1417" w:type="dxa"/>
          </w:tcPr>
          <w:p w14:paraId="6251F21F" w14:textId="77777777" w:rsidR="00716814" w:rsidRPr="00B04564" w:rsidRDefault="00716814" w:rsidP="00081372">
            <w:pPr>
              <w:pStyle w:val="TAC"/>
              <w:rPr>
                <w:ins w:id="8386" w:author="R4-1809482" w:date="2018-07-10T13:19:00Z"/>
                <w:rFonts w:cs="v5.0.0"/>
              </w:rPr>
            </w:pPr>
            <w:ins w:id="8387" w:author="R4-1809482" w:date="2018-07-10T13:19:00Z">
              <w:r w:rsidRPr="00B04564">
                <w:rPr>
                  <w:rFonts w:cs="v5.0.0" w:hint="eastAsia"/>
                  <w:lang w:eastAsia="zh-CN"/>
                </w:rPr>
                <w:t>30</w:t>
              </w:r>
            </w:ins>
          </w:p>
        </w:tc>
        <w:tc>
          <w:tcPr>
            <w:tcW w:w="1417" w:type="dxa"/>
            <w:vAlign w:val="center"/>
          </w:tcPr>
          <w:p w14:paraId="7CC26F18" w14:textId="77777777" w:rsidR="00716814" w:rsidRPr="00B04564" w:rsidRDefault="00716814" w:rsidP="00081372">
            <w:pPr>
              <w:pStyle w:val="TAC"/>
              <w:rPr>
                <w:ins w:id="8388" w:author="R4-1809482" w:date="2018-07-10T13:19:00Z"/>
              </w:rPr>
            </w:pPr>
            <w:ins w:id="8389" w:author="R4-1809482" w:date="2018-07-10T13:19:00Z">
              <w:r w:rsidRPr="00B04564">
                <w:t>G- FR1-A2-5</w:t>
              </w:r>
            </w:ins>
          </w:p>
        </w:tc>
        <w:tc>
          <w:tcPr>
            <w:tcW w:w="1417" w:type="dxa"/>
            <w:vAlign w:val="bottom"/>
          </w:tcPr>
          <w:p w14:paraId="4A2CE028" w14:textId="77777777" w:rsidR="00716814" w:rsidRPr="0050294D" w:rsidRDefault="00716814" w:rsidP="00081372">
            <w:pPr>
              <w:pStyle w:val="TAC"/>
              <w:rPr>
                <w:ins w:id="8390" w:author="R4-1809482" w:date="2018-07-10T13:19:00Z"/>
                <w:rFonts w:cs="v5.0.0"/>
                <w:lang w:eastAsia="zh-CN"/>
              </w:rPr>
            </w:pPr>
            <w:ins w:id="8391" w:author="R4-1809482" w:date="2018-07-10T13:19:00Z">
              <w:r w:rsidRPr="0050294D">
                <w:rPr>
                  <w:rFonts w:cs="v5.0.0"/>
                  <w:lang w:eastAsia="zh-CN"/>
                </w:rPr>
                <w:t>-59.2</w:t>
              </w:r>
            </w:ins>
          </w:p>
        </w:tc>
        <w:tc>
          <w:tcPr>
            <w:tcW w:w="1417" w:type="dxa"/>
            <w:vMerge w:val="restart"/>
            <w:vAlign w:val="center"/>
          </w:tcPr>
          <w:p w14:paraId="36A042DC" w14:textId="77777777" w:rsidR="00716814" w:rsidRPr="00B04564" w:rsidRDefault="00716814" w:rsidP="00081372">
            <w:pPr>
              <w:pStyle w:val="TAC"/>
              <w:rPr>
                <w:ins w:id="8392" w:author="R4-1809482" w:date="2018-07-10T13:19:00Z"/>
                <w:rFonts w:cs="v5.0.0"/>
                <w:lang w:eastAsia="zh-CN"/>
              </w:rPr>
            </w:pPr>
            <w:ins w:id="8393" w:author="R4-1809482" w:date="2018-07-10T13:19:00Z">
              <w:r w:rsidRPr="00B04564">
                <w:rPr>
                  <w:rFonts w:cs="v5.0.0" w:hint="eastAsia"/>
                  <w:lang w:eastAsia="zh-CN"/>
                </w:rPr>
                <w:t>-64.6</w:t>
              </w:r>
            </w:ins>
          </w:p>
        </w:tc>
        <w:tc>
          <w:tcPr>
            <w:tcW w:w="1417" w:type="dxa"/>
            <w:vMerge w:val="restart"/>
            <w:vAlign w:val="center"/>
          </w:tcPr>
          <w:p w14:paraId="3D31D414" w14:textId="77777777" w:rsidR="00716814" w:rsidRPr="00B04564" w:rsidRDefault="00716814" w:rsidP="00081372">
            <w:pPr>
              <w:pStyle w:val="TAC"/>
              <w:rPr>
                <w:ins w:id="8394" w:author="R4-1809482" w:date="2018-07-10T13:19:00Z"/>
                <w:rFonts w:cs="v5.0.0"/>
                <w:lang w:eastAsia="zh-CN"/>
              </w:rPr>
            </w:pPr>
            <w:ins w:id="8395" w:author="R4-1809482" w:date="2018-07-10T13:19:00Z">
              <w:r w:rsidRPr="00B04564">
                <w:rPr>
                  <w:rFonts w:cs="v5.0.0" w:hint="eastAsia"/>
                  <w:lang w:eastAsia="zh-CN"/>
                </w:rPr>
                <w:t>AWGN</w:t>
              </w:r>
            </w:ins>
          </w:p>
        </w:tc>
      </w:tr>
      <w:tr w:rsidR="00716814" w:rsidRPr="00B04564" w14:paraId="78F975C4" w14:textId="77777777" w:rsidTr="00081372">
        <w:trPr>
          <w:cantSplit/>
          <w:jc w:val="center"/>
          <w:ins w:id="8396" w:author="R4-1809482" w:date="2018-07-10T13:19:00Z"/>
        </w:trPr>
        <w:tc>
          <w:tcPr>
            <w:tcW w:w="1417" w:type="dxa"/>
            <w:vMerge/>
            <w:vAlign w:val="center"/>
          </w:tcPr>
          <w:p w14:paraId="4B6169D8" w14:textId="77777777" w:rsidR="00716814" w:rsidRPr="00B04564" w:rsidRDefault="00716814" w:rsidP="00081372">
            <w:pPr>
              <w:pStyle w:val="TAC"/>
              <w:rPr>
                <w:ins w:id="8397" w:author="R4-1809482" w:date="2018-07-10T13:19:00Z"/>
                <w:rFonts w:cs="v5.0.0"/>
                <w:lang w:eastAsia="zh-CN"/>
              </w:rPr>
            </w:pPr>
          </w:p>
        </w:tc>
        <w:tc>
          <w:tcPr>
            <w:tcW w:w="1417" w:type="dxa"/>
          </w:tcPr>
          <w:p w14:paraId="732654EA" w14:textId="77777777" w:rsidR="00716814" w:rsidRPr="00B04564" w:rsidRDefault="00716814" w:rsidP="00081372">
            <w:pPr>
              <w:pStyle w:val="TAC"/>
              <w:rPr>
                <w:ins w:id="8398" w:author="R4-1809482" w:date="2018-07-10T13:19:00Z"/>
                <w:rFonts w:cs="v5.0.0"/>
              </w:rPr>
            </w:pPr>
            <w:ins w:id="8399" w:author="R4-1809482" w:date="2018-07-10T13:19:00Z">
              <w:r w:rsidRPr="00B04564">
                <w:rPr>
                  <w:rFonts w:cs="v5.0.0" w:hint="eastAsia"/>
                  <w:lang w:eastAsia="zh-CN"/>
                </w:rPr>
                <w:t>60</w:t>
              </w:r>
            </w:ins>
          </w:p>
        </w:tc>
        <w:tc>
          <w:tcPr>
            <w:tcW w:w="1417" w:type="dxa"/>
            <w:vAlign w:val="center"/>
          </w:tcPr>
          <w:p w14:paraId="20947FDC" w14:textId="77777777" w:rsidR="00716814" w:rsidRPr="00B04564" w:rsidRDefault="00716814" w:rsidP="00081372">
            <w:pPr>
              <w:pStyle w:val="TAC"/>
              <w:rPr>
                <w:ins w:id="8400" w:author="R4-1809482" w:date="2018-07-10T13:19:00Z"/>
              </w:rPr>
            </w:pPr>
            <w:ins w:id="8401" w:author="R4-1809482" w:date="2018-07-10T13:19:00Z">
              <w:r w:rsidRPr="00B04564">
                <w:t>G- FR1-A2-6</w:t>
              </w:r>
            </w:ins>
          </w:p>
        </w:tc>
        <w:tc>
          <w:tcPr>
            <w:tcW w:w="1417" w:type="dxa"/>
            <w:vAlign w:val="bottom"/>
          </w:tcPr>
          <w:p w14:paraId="7BF9CF4B" w14:textId="77777777" w:rsidR="00716814" w:rsidRPr="0050294D" w:rsidRDefault="00716814" w:rsidP="00081372">
            <w:pPr>
              <w:pStyle w:val="TAC"/>
              <w:rPr>
                <w:ins w:id="8402" w:author="R4-1809482" w:date="2018-07-10T13:19:00Z"/>
                <w:rFonts w:cs="v5.0.0"/>
                <w:lang w:eastAsia="zh-CN"/>
              </w:rPr>
            </w:pPr>
            <w:ins w:id="8403" w:author="R4-1809482" w:date="2018-07-10T13:19:00Z">
              <w:r w:rsidRPr="0050294D">
                <w:rPr>
                  <w:rFonts w:cs="v5.0.0"/>
                  <w:lang w:eastAsia="zh-CN"/>
                </w:rPr>
                <w:t>-59.5</w:t>
              </w:r>
            </w:ins>
          </w:p>
        </w:tc>
        <w:tc>
          <w:tcPr>
            <w:tcW w:w="1417" w:type="dxa"/>
            <w:vMerge/>
            <w:vAlign w:val="center"/>
          </w:tcPr>
          <w:p w14:paraId="39926F2D" w14:textId="77777777" w:rsidR="00716814" w:rsidRPr="00B04564" w:rsidRDefault="00716814" w:rsidP="00081372">
            <w:pPr>
              <w:pStyle w:val="TAC"/>
              <w:rPr>
                <w:ins w:id="8404" w:author="R4-1809482" w:date="2018-07-10T13:19:00Z"/>
                <w:rFonts w:cs="v5.0.0"/>
              </w:rPr>
            </w:pPr>
          </w:p>
        </w:tc>
        <w:tc>
          <w:tcPr>
            <w:tcW w:w="1417" w:type="dxa"/>
            <w:vMerge/>
            <w:vAlign w:val="center"/>
          </w:tcPr>
          <w:p w14:paraId="41BFDFCC" w14:textId="77777777" w:rsidR="00716814" w:rsidRPr="00B04564" w:rsidRDefault="00716814" w:rsidP="00081372">
            <w:pPr>
              <w:pStyle w:val="TAC"/>
              <w:rPr>
                <w:ins w:id="8405" w:author="R4-1809482" w:date="2018-07-10T13:19:00Z"/>
                <w:rFonts w:cs="v5.0.0"/>
                <w:lang w:eastAsia="zh-CN"/>
              </w:rPr>
            </w:pPr>
          </w:p>
        </w:tc>
      </w:tr>
      <w:tr w:rsidR="00716814" w:rsidRPr="00B04564" w14:paraId="1B1BFF40" w14:textId="77777777" w:rsidTr="00081372">
        <w:trPr>
          <w:cantSplit/>
          <w:jc w:val="center"/>
          <w:ins w:id="8406" w:author="R4-1809482" w:date="2018-07-10T13:19:00Z"/>
        </w:trPr>
        <w:tc>
          <w:tcPr>
            <w:tcW w:w="1417" w:type="dxa"/>
            <w:vMerge w:val="restart"/>
            <w:vAlign w:val="center"/>
          </w:tcPr>
          <w:p w14:paraId="1527C62F" w14:textId="77777777" w:rsidR="00716814" w:rsidRPr="00B04564" w:rsidRDefault="00716814" w:rsidP="00081372">
            <w:pPr>
              <w:pStyle w:val="TAC"/>
              <w:rPr>
                <w:ins w:id="8407" w:author="R4-1809482" w:date="2018-07-10T13:19:00Z"/>
                <w:rFonts w:cs="v5.0.0"/>
                <w:lang w:eastAsia="zh-CN"/>
              </w:rPr>
            </w:pPr>
            <w:ins w:id="8408" w:author="R4-1809482" w:date="2018-07-10T13:19:00Z">
              <w:r w:rsidRPr="00B04564">
                <w:rPr>
                  <w:rFonts w:cs="v5.0.0" w:hint="eastAsia"/>
                  <w:lang w:eastAsia="zh-CN"/>
                </w:rPr>
                <w:t>100</w:t>
              </w:r>
            </w:ins>
          </w:p>
        </w:tc>
        <w:tc>
          <w:tcPr>
            <w:tcW w:w="1417" w:type="dxa"/>
          </w:tcPr>
          <w:p w14:paraId="31EAB4CB" w14:textId="77777777" w:rsidR="00716814" w:rsidRPr="00B04564" w:rsidRDefault="00716814" w:rsidP="00081372">
            <w:pPr>
              <w:pStyle w:val="TAC"/>
              <w:rPr>
                <w:ins w:id="8409" w:author="R4-1809482" w:date="2018-07-10T13:19:00Z"/>
                <w:rFonts w:cs="v5.0.0"/>
              </w:rPr>
            </w:pPr>
            <w:ins w:id="8410" w:author="R4-1809482" w:date="2018-07-10T13:19:00Z">
              <w:r w:rsidRPr="00B04564">
                <w:rPr>
                  <w:rFonts w:cs="v5.0.0" w:hint="eastAsia"/>
                  <w:lang w:eastAsia="zh-CN"/>
                </w:rPr>
                <w:t>30</w:t>
              </w:r>
            </w:ins>
          </w:p>
        </w:tc>
        <w:tc>
          <w:tcPr>
            <w:tcW w:w="1417" w:type="dxa"/>
            <w:vAlign w:val="center"/>
          </w:tcPr>
          <w:p w14:paraId="1426A0AC" w14:textId="77777777" w:rsidR="00716814" w:rsidRPr="00B04564" w:rsidRDefault="00716814" w:rsidP="00081372">
            <w:pPr>
              <w:pStyle w:val="TAC"/>
              <w:rPr>
                <w:ins w:id="8411" w:author="R4-1809482" w:date="2018-07-10T13:19:00Z"/>
              </w:rPr>
            </w:pPr>
            <w:ins w:id="8412" w:author="R4-1809482" w:date="2018-07-10T13:19:00Z">
              <w:r w:rsidRPr="00B04564">
                <w:t>G- FR1-A2-5</w:t>
              </w:r>
            </w:ins>
          </w:p>
        </w:tc>
        <w:tc>
          <w:tcPr>
            <w:tcW w:w="1417" w:type="dxa"/>
            <w:vAlign w:val="bottom"/>
          </w:tcPr>
          <w:p w14:paraId="28EEA08E" w14:textId="77777777" w:rsidR="00716814" w:rsidRPr="0050294D" w:rsidRDefault="00716814" w:rsidP="00081372">
            <w:pPr>
              <w:pStyle w:val="TAC"/>
              <w:rPr>
                <w:ins w:id="8413" w:author="R4-1809482" w:date="2018-07-10T13:19:00Z"/>
                <w:rFonts w:cs="v5.0.0"/>
                <w:lang w:eastAsia="zh-CN"/>
              </w:rPr>
            </w:pPr>
            <w:ins w:id="8414" w:author="R4-1809482" w:date="2018-07-10T13:19:00Z">
              <w:r w:rsidRPr="0050294D">
                <w:rPr>
                  <w:rFonts w:cs="v5.0.0"/>
                  <w:lang w:eastAsia="zh-CN"/>
                </w:rPr>
                <w:t>-59.2</w:t>
              </w:r>
            </w:ins>
          </w:p>
        </w:tc>
        <w:tc>
          <w:tcPr>
            <w:tcW w:w="1417" w:type="dxa"/>
            <w:vMerge w:val="restart"/>
            <w:vAlign w:val="center"/>
          </w:tcPr>
          <w:p w14:paraId="659238A8" w14:textId="77777777" w:rsidR="00716814" w:rsidRPr="00B04564" w:rsidRDefault="00716814" w:rsidP="00081372">
            <w:pPr>
              <w:pStyle w:val="TAC"/>
              <w:rPr>
                <w:ins w:id="8415" w:author="R4-1809482" w:date="2018-07-10T13:19:00Z"/>
                <w:rFonts w:cs="v5.0.0"/>
                <w:lang w:eastAsia="zh-CN"/>
              </w:rPr>
            </w:pPr>
            <w:ins w:id="8416" w:author="R4-1809482" w:date="2018-07-10T13:19:00Z">
              <w:r w:rsidRPr="00B04564">
                <w:rPr>
                  <w:rFonts w:cs="v5.0.0" w:hint="eastAsia"/>
                  <w:lang w:eastAsia="zh-CN"/>
                </w:rPr>
                <w:t>-64.1</w:t>
              </w:r>
            </w:ins>
          </w:p>
        </w:tc>
        <w:tc>
          <w:tcPr>
            <w:tcW w:w="1417" w:type="dxa"/>
            <w:vMerge w:val="restart"/>
            <w:vAlign w:val="center"/>
          </w:tcPr>
          <w:p w14:paraId="35947367" w14:textId="77777777" w:rsidR="00716814" w:rsidRPr="00B04564" w:rsidRDefault="00716814" w:rsidP="00081372">
            <w:pPr>
              <w:pStyle w:val="TAC"/>
              <w:rPr>
                <w:ins w:id="8417" w:author="R4-1809482" w:date="2018-07-10T13:19:00Z"/>
                <w:rFonts w:cs="v5.0.0"/>
                <w:lang w:eastAsia="zh-CN"/>
              </w:rPr>
            </w:pPr>
            <w:ins w:id="8418" w:author="R4-1809482" w:date="2018-07-10T13:19:00Z">
              <w:r w:rsidRPr="00B04564">
                <w:rPr>
                  <w:rFonts w:cs="v5.0.0" w:hint="eastAsia"/>
                  <w:lang w:eastAsia="zh-CN"/>
                </w:rPr>
                <w:t>AWGN</w:t>
              </w:r>
            </w:ins>
          </w:p>
        </w:tc>
      </w:tr>
      <w:tr w:rsidR="00716814" w:rsidRPr="00B04564" w14:paraId="63A7DB7A" w14:textId="77777777" w:rsidTr="00081372">
        <w:trPr>
          <w:cantSplit/>
          <w:jc w:val="center"/>
          <w:ins w:id="8419" w:author="R4-1809482" w:date="2018-07-10T13:19:00Z"/>
        </w:trPr>
        <w:tc>
          <w:tcPr>
            <w:tcW w:w="1417" w:type="dxa"/>
            <w:vMerge/>
            <w:vAlign w:val="center"/>
          </w:tcPr>
          <w:p w14:paraId="1C1C0302" w14:textId="77777777" w:rsidR="00716814" w:rsidRPr="00B04564" w:rsidRDefault="00716814" w:rsidP="00081372">
            <w:pPr>
              <w:pStyle w:val="TAC"/>
              <w:rPr>
                <w:ins w:id="8420" w:author="R4-1809482" w:date="2018-07-10T13:19:00Z"/>
                <w:rFonts w:cs="v5.0.0"/>
                <w:lang w:eastAsia="zh-CN"/>
              </w:rPr>
            </w:pPr>
          </w:p>
        </w:tc>
        <w:tc>
          <w:tcPr>
            <w:tcW w:w="1417" w:type="dxa"/>
          </w:tcPr>
          <w:p w14:paraId="79AC2583" w14:textId="77777777" w:rsidR="00716814" w:rsidRPr="00B04564" w:rsidRDefault="00716814" w:rsidP="00081372">
            <w:pPr>
              <w:pStyle w:val="TAC"/>
              <w:rPr>
                <w:ins w:id="8421" w:author="R4-1809482" w:date="2018-07-10T13:19:00Z"/>
                <w:rFonts w:cs="v5.0.0"/>
                <w:lang w:eastAsia="zh-CN"/>
              </w:rPr>
            </w:pPr>
            <w:ins w:id="8422" w:author="R4-1809482" w:date="2018-07-10T13:19:00Z">
              <w:r w:rsidRPr="00B04564">
                <w:rPr>
                  <w:rFonts w:cs="v5.0.0" w:hint="eastAsia"/>
                  <w:lang w:eastAsia="zh-CN"/>
                </w:rPr>
                <w:t>60</w:t>
              </w:r>
            </w:ins>
          </w:p>
        </w:tc>
        <w:tc>
          <w:tcPr>
            <w:tcW w:w="1417" w:type="dxa"/>
            <w:vAlign w:val="center"/>
          </w:tcPr>
          <w:p w14:paraId="5C27FEDC" w14:textId="77777777" w:rsidR="00716814" w:rsidRPr="00B04564" w:rsidRDefault="00716814" w:rsidP="00081372">
            <w:pPr>
              <w:pStyle w:val="TAC"/>
              <w:rPr>
                <w:ins w:id="8423" w:author="R4-1809482" w:date="2018-07-10T13:19:00Z"/>
              </w:rPr>
            </w:pPr>
            <w:ins w:id="8424" w:author="R4-1809482" w:date="2018-07-10T13:19:00Z">
              <w:r w:rsidRPr="00B04564">
                <w:t>G- FR1-A2-6</w:t>
              </w:r>
            </w:ins>
          </w:p>
        </w:tc>
        <w:tc>
          <w:tcPr>
            <w:tcW w:w="1417" w:type="dxa"/>
            <w:vAlign w:val="bottom"/>
          </w:tcPr>
          <w:p w14:paraId="056929E6" w14:textId="77777777" w:rsidR="00716814" w:rsidRPr="0050294D" w:rsidRDefault="00716814" w:rsidP="00081372">
            <w:pPr>
              <w:pStyle w:val="TAC"/>
              <w:rPr>
                <w:ins w:id="8425" w:author="R4-1809482" w:date="2018-07-10T13:19:00Z"/>
                <w:rFonts w:cs="v5.0.0"/>
                <w:lang w:eastAsia="zh-CN"/>
              </w:rPr>
            </w:pPr>
            <w:ins w:id="8426" w:author="R4-1809482" w:date="2018-07-10T13:19:00Z">
              <w:r w:rsidRPr="0050294D">
                <w:rPr>
                  <w:rFonts w:cs="v5.0.0"/>
                  <w:lang w:eastAsia="zh-CN"/>
                </w:rPr>
                <w:t>-59.5</w:t>
              </w:r>
            </w:ins>
          </w:p>
        </w:tc>
        <w:tc>
          <w:tcPr>
            <w:tcW w:w="1417" w:type="dxa"/>
            <w:vMerge/>
          </w:tcPr>
          <w:p w14:paraId="2E790637" w14:textId="77777777" w:rsidR="00716814" w:rsidRPr="00B04564" w:rsidRDefault="00716814" w:rsidP="00081372">
            <w:pPr>
              <w:pStyle w:val="TAC"/>
              <w:rPr>
                <w:ins w:id="8427" w:author="R4-1809482" w:date="2018-07-10T13:19:00Z"/>
                <w:rFonts w:cs="v5.0.0"/>
                <w:lang w:eastAsia="zh-CN"/>
              </w:rPr>
            </w:pPr>
          </w:p>
        </w:tc>
        <w:tc>
          <w:tcPr>
            <w:tcW w:w="1417" w:type="dxa"/>
            <w:vMerge/>
          </w:tcPr>
          <w:p w14:paraId="73F04584" w14:textId="77777777" w:rsidR="00716814" w:rsidRPr="00B04564" w:rsidRDefault="00716814" w:rsidP="00081372">
            <w:pPr>
              <w:pStyle w:val="TAC"/>
              <w:rPr>
                <w:ins w:id="8428" w:author="R4-1809482" w:date="2018-07-10T13:19:00Z"/>
                <w:rFonts w:cs="v5.0.0"/>
                <w:lang w:eastAsia="zh-CN"/>
              </w:rPr>
            </w:pPr>
          </w:p>
        </w:tc>
      </w:tr>
      <w:tr w:rsidR="00716814" w:rsidRPr="00B04564" w14:paraId="275527A2" w14:textId="77777777" w:rsidTr="00081372">
        <w:trPr>
          <w:cantSplit/>
          <w:jc w:val="center"/>
          <w:ins w:id="8429" w:author="R4-1809482" w:date="2018-07-10T13:19:00Z"/>
        </w:trPr>
        <w:tc>
          <w:tcPr>
            <w:tcW w:w="8502" w:type="dxa"/>
            <w:gridSpan w:val="6"/>
            <w:vAlign w:val="center"/>
          </w:tcPr>
          <w:p w14:paraId="399BC158" w14:textId="77777777" w:rsidR="00716814" w:rsidRPr="00B04564" w:rsidRDefault="00716814" w:rsidP="00081372">
            <w:pPr>
              <w:pStyle w:val="TAN"/>
              <w:rPr>
                <w:ins w:id="8430" w:author="R4-1809482" w:date="2018-07-10T13:19:00Z"/>
              </w:rPr>
            </w:pPr>
            <w:ins w:id="8431" w:author="R4-1809482" w:date="2018-07-10T13:19:00Z">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ins>
          </w:p>
        </w:tc>
      </w:tr>
    </w:tbl>
    <w:p w14:paraId="08DE4374" w14:textId="77777777" w:rsidR="00716814" w:rsidRPr="0050294D" w:rsidRDefault="00716814" w:rsidP="00716814">
      <w:pPr>
        <w:rPr>
          <w:ins w:id="8432" w:author="R4-1809482" w:date="2018-07-10T13:19:00Z"/>
        </w:rPr>
      </w:pPr>
    </w:p>
    <w:p w14:paraId="51CE6533" w14:textId="77777777" w:rsidR="00716814" w:rsidRDefault="00716814">
      <w:pPr>
        <w:pStyle w:val="TH"/>
        <w:rPr>
          <w:ins w:id="8433" w:author="R4-1809482" w:date="2018-07-10T13:19:00Z"/>
        </w:rPr>
        <w:pPrChange w:id="8434" w:author="R4-1809482" w:date="2018-07-10T13:20:00Z">
          <w:pPr>
            <w:pStyle w:val="TH"/>
            <w:outlineLvl w:val="0"/>
          </w:pPr>
        </w:pPrChange>
      </w:pPr>
      <w:ins w:id="8435" w:author="R4-1809482" w:date="2018-07-10T13:19:00Z">
        <w:r w:rsidRPr="00452AA4">
          <w:lastRenderedPageBreak/>
          <w:t>Table 7.3.</w:t>
        </w:r>
        <w:r>
          <w:t>5</w:t>
        </w:r>
        <w:r w:rsidRPr="00452AA4">
          <w:t>-3</w:t>
        </w:r>
        <w:r>
          <w:t>:</w:t>
        </w:r>
        <w:r w:rsidRPr="00452AA4">
          <w:t xml:space="preserve"> Local Area BS dynamic range</w:t>
        </w:r>
      </w:ins>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69E1F7FE" w14:textId="77777777" w:rsidTr="00081372">
        <w:trPr>
          <w:cantSplit/>
          <w:jc w:val="center"/>
          <w:ins w:id="8436" w:author="R4-1809482" w:date="2018-07-10T13:19:00Z"/>
        </w:trPr>
        <w:tc>
          <w:tcPr>
            <w:tcW w:w="1417" w:type="dxa"/>
            <w:vAlign w:val="center"/>
          </w:tcPr>
          <w:p w14:paraId="760D27DF" w14:textId="77777777" w:rsidR="00716814" w:rsidRPr="00B04564" w:rsidRDefault="00716814" w:rsidP="00081372">
            <w:pPr>
              <w:pStyle w:val="TAH"/>
              <w:rPr>
                <w:ins w:id="8437" w:author="R4-1809482" w:date="2018-07-10T13:19:00Z"/>
                <w:rFonts w:cs="v5.0.0"/>
              </w:rPr>
            </w:pPr>
            <w:ins w:id="8438" w:author="R4-1809482" w:date="2018-07-10T13:19:00Z">
              <w:r w:rsidRPr="00B04564">
                <w:rPr>
                  <w:rFonts w:cs="v5.0.0"/>
                  <w:i/>
                </w:rPr>
                <w:t>BS channel bandwidth</w:t>
              </w:r>
              <w:r w:rsidRPr="00B04564">
                <w:rPr>
                  <w:rFonts w:cs="v5.0.0"/>
                </w:rPr>
                <w:t xml:space="preserve"> [MHz]</w:t>
              </w:r>
            </w:ins>
          </w:p>
        </w:tc>
        <w:tc>
          <w:tcPr>
            <w:tcW w:w="1417" w:type="dxa"/>
          </w:tcPr>
          <w:p w14:paraId="71BF87C0" w14:textId="77777777" w:rsidR="00716814" w:rsidRPr="00B04564" w:rsidRDefault="00716814" w:rsidP="00081372">
            <w:pPr>
              <w:pStyle w:val="TAH"/>
              <w:rPr>
                <w:ins w:id="8439" w:author="R4-1809482" w:date="2018-07-10T13:19:00Z"/>
                <w:rFonts w:cs="v5.0.0"/>
                <w:lang w:eastAsia="zh-CN"/>
              </w:rPr>
            </w:pPr>
            <w:ins w:id="8440" w:author="R4-1809482" w:date="2018-07-10T13:19:00Z">
              <w:r w:rsidRPr="00B04564">
                <w:rPr>
                  <w:rFonts w:cs="v5.0.0"/>
                  <w:lang w:eastAsia="zh-CN"/>
                </w:rPr>
                <w:t>S</w:t>
              </w:r>
              <w:r w:rsidRPr="00B04564">
                <w:rPr>
                  <w:rFonts w:cs="v5.0.0" w:hint="eastAsia"/>
                  <w:lang w:eastAsia="zh-CN"/>
                </w:rPr>
                <w:t>ubcarrier spacing [kHz]</w:t>
              </w:r>
            </w:ins>
          </w:p>
        </w:tc>
        <w:tc>
          <w:tcPr>
            <w:tcW w:w="1417" w:type="dxa"/>
          </w:tcPr>
          <w:p w14:paraId="5BC7C6C3" w14:textId="77777777" w:rsidR="00716814" w:rsidRPr="00B04564" w:rsidRDefault="00716814" w:rsidP="00081372">
            <w:pPr>
              <w:pStyle w:val="TAH"/>
              <w:rPr>
                <w:ins w:id="8441" w:author="R4-1809482" w:date="2018-07-10T13:19:00Z"/>
                <w:rFonts w:cs="v5.0.0"/>
              </w:rPr>
            </w:pPr>
            <w:ins w:id="8442" w:author="R4-1809482" w:date="2018-07-10T13:19:00Z">
              <w:r w:rsidRPr="00B04564">
                <w:rPr>
                  <w:rFonts w:cs="v5.0.0"/>
                </w:rPr>
                <w:t>Reference measurement channel</w:t>
              </w:r>
            </w:ins>
          </w:p>
        </w:tc>
        <w:tc>
          <w:tcPr>
            <w:tcW w:w="1417" w:type="dxa"/>
          </w:tcPr>
          <w:p w14:paraId="1A2103FA" w14:textId="77777777" w:rsidR="00716814" w:rsidRPr="00B04564" w:rsidRDefault="00716814" w:rsidP="00081372">
            <w:pPr>
              <w:pStyle w:val="TAH"/>
              <w:rPr>
                <w:ins w:id="8443" w:author="R4-1809482" w:date="2018-07-10T13:19:00Z"/>
                <w:rFonts w:cs="v5.0.0"/>
              </w:rPr>
            </w:pPr>
            <w:ins w:id="8444" w:author="R4-1809482" w:date="2018-07-10T13:19:00Z">
              <w:r w:rsidRPr="00B04564">
                <w:rPr>
                  <w:rFonts w:cs="v5.0.0"/>
                </w:rPr>
                <w:t>Wanted signal mean power [dBm]</w:t>
              </w:r>
            </w:ins>
          </w:p>
        </w:tc>
        <w:tc>
          <w:tcPr>
            <w:tcW w:w="1417" w:type="dxa"/>
          </w:tcPr>
          <w:p w14:paraId="7FA25F30" w14:textId="77777777" w:rsidR="00716814" w:rsidRPr="00B04564" w:rsidRDefault="00716814" w:rsidP="00081372">
            <w:pPr>
              <w:pStyle w:val="TAH"/>
              <w:rPr>
                <w:ins w:id="8445" w:author="R4-1809482" w:date="2018-07-10T13:19:00Z"/>
                <w:rFonts w:cs="v5.0.0"/>
              </w:rPr>
            </w:pPr>
            <w:ins w:id="8446" w:author="R4-1809482" w:date="2018-07-10T13:19:00Z">
              <w:r w:rsidRPr="00B04564">
                <w:rPr>
                  <w:rFonts w:cs="v5.0.0"/>
                </w:rPr>
                <w:t xml:space="preserve">Interfering signal mean power [dBm] / </w:t>
              </w:r>
              <w:r w:rsidRPr="00B04564">
                <w:t>BW</w:t>
              </w:r>
              <w:r w:rsidRPr="00B04564">
                <w:rPr>
                  <w:vertAlign w:val="subscript"/>
                </w:rPr>
                <w:t>Config</w:t>
              </w:r>
            </w:ins>
          </w:p>
        </w:tc>
        <w:tc>
          <w:tcPr>
            <w:tcW w:w="1417" w:type="dxa"/>
          </w:tcPr>
          <w:p w14:paraId="132ABEAF" w14:textId="77777777" w:rsidR="00716814" w:rsidRPr="00B04564" w:rsidRDefault="00716814" w:rsidP="00081372">
            <w:pPr>
              <w:pStyle w:val="TAH"/>
              <w:rPr>
                <w:ins w:id="8447" w:author="R4-1809482" w:date="2018-07-10T13:19:00Z"/>
                <w:rFonts w:cs="v5.0.0"/>
              </w:rPr>
            </w:pPr>
            <w:ins w:id="8448" w:author="R4-1809482" w:date="2018-07-10T13:19:00Z">
              <w:r w:rsidRPr="00B04564">
                <w:rPr>
                  <w:rFonts w:cs="v5.0.0"/>
                </w:rPr>
                <w:t>Type of interfering signal</w:t>
              </w:r>
            </w:ins>
          </w:p>
        </w:tc>
      </w:tr>
      <w:tr w:rsidR="00716814" w:rsidRPr="00B30339" w14:paraId="3904B579" w14:textId="77777777" w:rsidTr="00081372">
        <w:trPr>
          <w:cantSplit/>
          <w:jc w:val="center"/>
          <w:ins w:id="8449" w:author="R4-1809482" w:date="2018-07-10T13:19:00Z"/>
        </w:trPr>
        <w:tc>
          <w:tcPr>
            <w:tcW w:w="1417" w:type="dxa"/>
            <w:vMerge w:val="restart"/>
            <w:vAlign w:val="center"/>
          </w:tcPr>
          <w:p w14:paraId="1CF3C2DD" w14:textId="77777777" w:rsidR="00716814" w:rsidRPr="00B04564" w:rsidRDefault="00716814" w:rsidP="00081372">
            <w:pPr>
              <w:pStyle w:val="TAC"/>
              <w:rPr>
                <w:ins w:id="8450" w:author="R4-1809482" w:date="2018-07-10T13:19:00Z"/>
                <w:rFonts w:cs="v5.0.0"/>
                <w:lang w:eastAsia="zh-CN"/>
              </w:rPr>
            </w:pPr>
            <w:ins w:id="8451" w:author="R4-1809482" w:date="2018-07-10T13:19:00Z">
              <w:r w:rsidRPr="00B04564">
                <w:rPr>
                  <w:rFonts w:cs="v5.0.0" w:hint="eastAsia"/>
                  <w:lang w:eastAsia="zh-CN"/>
                </w:rPr>
                <w:t>5</w:t>
              </w:r>
            </w:ins>
          </w:p>
        </w:tc>
        <w:tc>
          <w:tcPr>
            <w:tcW w:w="1417" w:type="dxa"/>
          </w:tcPr>
          <w:p w14:paraId="4E8747DD" w14:textId="77777777" w:rsidR="00716814" w:rsidRPr="00B04564" w:rsidRDefault="00716814" w:rsidP="00081372">
            <w:pPr>
              <w:pStyle w:val="TAC"/>
              <w:rPr>
                <w:ins w:id="8452" w:author="R4-1809482" w:date="2018-07-10T13:19:00Z"/>
                <w:rFonts w:cs="v5.0.0"/>
                <w:lang w:eastAsia="zh-CN"/>
              </w:rPr>
            </w:pPr>
            <w:ins w:id="8453" w:author="R4-1809482" w:date="2018-07-10T13:19:00Z">
              <w:r w:rsidRPr="00B04564">
                <w:rPr>
                  <w:rFonts w:cs="v5.0.0" w:hint="eastAsia"/>
                  <w:lang w:eastAsia="zh-CN"/>
                </w:rPr>
                <w:t>15</w:t>
              </w:r>
            </w:ins>
          </w:p>
        </w:tc>
        <w:tc>
          <w:tcPr>
            <w:tcW w:w="1417" w:type="dxa"/>
            <w:vAlign w:val="center"/>
          </w:tcPr>
          <w:p w14:paraId="36DCD03D" w14:textId="77777777" w:rsidR="00716814" w:rsidRPr="00B04564" w:rsidRDefault="00716814" w:rsidP="00081372">
            <w:pPr>
              <w:pStyle w:val="TAC"/>
              <w:rPr>
                <w:ins w:id="8454" w:author="R4-1809482" w:date="2018-07-10T13:19:00Z"/>
                <w:rFonts w:cs="v5.0.0"/>
              </w:rPr>
            </w:pPr>
            <w:ins w:id="8455" w:author="R4-1809482" w:date="2018-07-10T13:19:00Z">
              <w:r w:rsidRPr="00B04564">
                <w:t>G-FR1-A2-1</w:t>
              </w:r>
            </w:ins>
          </w:p>
        </w:tc>
        <w:tc>
          <w:tcPr>
            <w:tcW w:w="1417" w:type="dxa"/>
            <w:vAlign w:val="bottom"/>
          </w:tcPr>
          <w:p w14:paraId="502D7DAA" w14:textId="77777777" w:rsidR="00716814" w:rsidRPr="00B30339" w:rsidRDefault="00716814" w:rsidP="00081372">
            <w:pPr>
              <w:pStyle w:val="TAC"/>
              <w:rPr>
                <w:ins w:id="8456" w:author="R4-1809482" w:date="2018-07-10T13:19:00Z"/>
                <w:rFonts w:cs="v5.0.0"/>
                <w:lang w:eastAsia="zh-CN"/>
              </w:rPr>
            </w:pPr>
            <w:ins w:id="8457" w:author="R4-1809482" w:date="2018-07-10T13:19:00Z">
              <w:r w:rsidRPr="00B30339">
                <w:rPr>
                  <w:rFonts w:cs="v5.0.0"/>
                  <w:lang w:eastAsia="zh-CN"/>
                </w:rPr>
                <w:t>-62.4</w:t>
              </w:r>
            </w:ins>
          </w:p>
        </w:tc>
        <w:tc>
          <w:tcPr>
            <w:tcW w:w="1417" w:type="dxa"/>
            <w:vMerge w:val="restart"/>
            <w:vAlign w:val="center"/>
          </w:tcPr>
          <w:p w14:paraId="7C3AC3DD" w14:textId="77777777" w:rsidR="00716814" w:rsidRPr="00B04564" w:rsidRDefault="00716814" w:rsidP="00081372">
            <w:pPr>
              <w:pStyle w:val="TAC"/>
              <w:rPr>
                <w:ins w:id="8458" w:author="R4-1809482" w:date="2018-07-10T13:19:00Z"/>
                <w:rFonts w:cs="v5.0.0"/>
                <w:lang w:eastAsia="zh-CN"/>
              </w:rPr>
            </w:pPr>
            <w:ins w:id="8459" w:author="R4-1809482" w:date="2018-07-10T13:19:00Z">
              <w:r w:rsidRPr="00B04564">
                <w:rPr>
                  <w:rFonts w:cs="v5.0.0" w:hint="eastAsia"/>
                  <w:lang w:eastAsia="zh-CN"/>
                </w:rPr>
                <w:t>-74.5</w:t>
              </w:r>
            </w:ins>
          </w:p>
        </w:tc>
        <w:tc>
          <w:tcPr>
            <w:tcW w:w="1417" w:type="dxa"/>
            <w:vMerge w:val="restart"/>
            <w:vAlign w:val="center"/>
          </w:tcPr>
          <w:p w14:paraId="7578DEB5" w14:textId="77777777" w:rsidR="00716814" w:rsidRPr="00B04564" w:rsidRDefault="00716814" w:rsidP="00081372">
            <w:pPr>
              <w:pStyle w:val="TAC"/>
              <w:rPr>
                <w:ins w:id="8460" w:author="R4-1809482" w:date="2018-07-10T13:19:00Z"/>
                <w:rFonts w:cs="v5.0.0"/>
                <w:lang w:eastAsia="zh-CN"/>
              </w:rPr>
            </w:pPr>
            <w:ins w:id="8461" w:author="R4-1809482" w:date="2018-07-10T13:19:00Z">
              <w:r w:rsidRPr="00B04564">
                <w:rPr>
                  <w:rFonts w:cs="v5.0.0" w:hint="eastAsia"/>
                  <w:lang w:eastAsia="zh-CN"/>
                </w:rPr>
                <w:t>AWGN</w:t>
              </w:r>
            </w:ins>
          </w:p>
        </w:tc>
      </w:tr>
      <w:tr w:rsidR="00716814" w:rsidRPr="00B30339" w14:paraId="31872A94" w14:textId="77777777" w:rsidTr="00081372">
        <w:trPr>
          <w:cantSplit/>
          <w:jc w:val="center"/>
          <w:ins w:id="8462" w:author="R4-1809482" w:date="2018-07-10T13:19:00Z"/>
        </w:trPr>
        <w:tc>
          <w:tcPr>
            <w:tcW w:w="1417" w:type="dxa"/>
            <w:vMerge/>
            <w:vAlign w:val="center"/>
          </w:tcPr>
          <w:p w14:paraId="04B2B635" w14:textId="77777777" w:rsidR="00716814" w:rsidRPr="00B04564" w:rsidRDefault="00716814" w:rsidP="00081372">
            <w:pPr>
              <w:pStyle w:val="TAC"/>
              <w:rPr>
                <w:ins w:id="8463" w:author="R4-1809482" w:date="2018-07-10T13:19:00Z"/>
                <w:rFonts w:cs="v5.0.0"/>
                <w:lang w:eastAsia="zh-CN"/>
              </w:rPr>
            </w:pPr>
          </w:p>
        </w:tc>
        <w:tc>
          <w:tcPr>
            <w:tcW w:w="1417" w:type="dxa"/>
          </w:tcPr>
          <w:p w14:paraId="5704BB29" w14:textId="77777777" w:rsidR="00716814" w:rsidRPr="00B04564" w:rsidRDefault="00716814" w:rsidP="00081372">
            <w:pPr>
              <w:pStyle w:val="TAC"/>
              <w:rPr>
                <w:ins w:id="8464" w:author="R4-1809482" w:date="2018-07-10T13:19:00Z"/>
                <w:rFonts w:cs="v5.0.0"/>
                <w:lang w:eastAsia="zh-CN"/>
              </w:rPr>
            </w:pPr>
            <w:ins w:id="8465" w:author="R4-1809482" w:date="2018-07-10T13:19:00Z">
              <w:r w:rsidRPr="00B04564">
                <w:rPr>
                  <w:rFonts w:cs="v5.0.0" w:hint="eastAsia"/>
                  <w:lang w:eastAsia="zh-CN"/>
                </w:rPr>
                <w:t>30</w:t>
              </w:r>
            </w:ins>
          </w:p>
        </w:tc>
        <w:tc>
          <w:tcPr>
            <w:tcW w:w="1417" w:type="dxa"/>
            <w:vAlign w:val="center"/>
          </w:tcPr>
          <w:p w14:paraId="6B8CFEAA" w14:textId="77777777" w:rsidR="00716814" w:rsidRPr="00B04564" w:rsidRDefault="00716814" w:rsidP="00081372">
            <w:pPr>
              <w:pStyle w:val="TAC"/>
              <w:rPr>
                <w:ins w:id="8466" w:author="R4-1809482" w:date="2018-07-10T13:19:00Z"/>
                <w:rFonts w:cs="v5.0.0"/>
              </w:rPr>
            </w:pPr>
            <w:ins w:id="8467" w:author="R4-1809482" w:date="2018-07-10T13:19:00Z">
              <w:r w:rsidRPr="00B04564">
                <w:t>G- FR1-A2-2</w:t>
              </w:r>
            </w:ins>
          </w:p>
        </w:tc>
        <w:tc>
          <w:tcPr>
            <w:tcW w:w="1417" w:type="dxa"/>
            <w:vAlign w:val="bottom"/>
          </w:tcPr>
          <w:p w14:paraId="1B12B9BE" w14:textId="77777777" w:rsidR="00716814" w:rsidRPr="00B30339" w:rsidRDefault="00716814" w:rsidP="00081372">
            <w:pPr>
              <w:pStyle w:val="TAC"/>
              <w:rPr>
                <w:ins w:id="8468" w:author="R4-1809482" w:date="2018-07-10T13:19:00Z"/>
                <w:rFonts w:cs="v5.0.0"/>
                <w:lang w:eastAsia="zh-CN"/>
              </w:rPr>
            </w:pPr>
            <w:ins w:id="8469" w:author="R4-1809482" w:date="2018-07-10T13:19:00Z">
              <w:r w:rsidRPr="00B30339">
                <w:rPr>
                  <w:rFonts w:cs="v5.0.0"/>
                  <w:lang w:eastAsia="zh-CN"/>
                </w:rPr>
                <w:t>-63.1</w:t>
              </w:r>
            </w:ins>
          </w:p>
        </w:tc>
        <w:tc>
          <w:tcPr>
            <w:tcW w:w="1417" w:type="dxa"/>
            <w:vMerge/>
            <w:vAlign w:val="center"/>
          </w:tcPr>
          <w:p w14:paraId="386C7CC6" w14:textId="77777777" w:rsidR="00716814" w:rsidRPr="00B04564" w:rsidRDefault="00716814" w:rsidP="00081372">
            <w:pPr>
              <w:pStyle w:val="TAC"/>
              <w:rPr>
                <w:ins w:id="8470" w:author="R4-1809482" w:date="2018-07-10T13:19:00Z"/>
                <w:rFonts w:cs="v5.0.0"/>
                <w:lang w:eastAsia="zh-CN"/>
              </w:rPr>
            </w:pPr>
          </w:p>
        </w:tc>
        <w:tc>
          <w:tcPr>
            <w:tcW w:w="1417" w:type="dxa"/>
            <w:vMerge/>
            <w:vAlign w:val="center"/>
          </w:tcPr>
          <w:p w14:paraId="34FB8E19" w14:textId="77777777" w:rsidR="00716814" w:rsidRPr="00B04564" w:rsidRDefault="00716814" w:rsidP="00081372">
            <w:pPr>
              <w:pStyle w:val="TAC"/>
              <w:rPr>
                <w:ins w:id="8471" w:author="R4-1809482" w:date="2018-07-10T13:19:00Z"/>
                <w:rFonts w:cs="v5.0.0"/>
                <w:lang w:eastAsia="zh-CN"/>
              </w:rPr>
            </w:pPr>
          </w:p>
        </w:tc>
      </w:tr>
      <w:tr w:rsidR="00716814" w:rsidRPr="00B30339" w14:paraId="61F4AD39" w14:textId="77777777" w:rsidTr="00081372">
        <w:trPr>
          <w:cantSplit/>
          <w:jc w:val="center"/>
          <w:ins w:id="8472" w:author="R4-1809482" w:date="2018-07-10T13:19:00Z"/>
        </w:trPr>
        <w:tc>
          <w:tcPr>
            <w:tcW w:w="1417" w:type="dxa"/>
            <w:vMerge w:val="restart"/>
            <w:vAlign w:val="center"/>
          </w:tcPr>
          <w:p w14:paraId="29792CE9" w14:textId="77777777" w:rsidR="00716814" w:rsidRPr="00B04564" w:rsidRDefault="00716814" w:rsidP="00081372">
            <w:pPr>
              <w:pStyle w:val="TAC"/>
              <w:rPr>
                <w:ins w:id="8473" w:author="R4-1809482" w:date="2018-07-10T13:19:00Z"/>
                <w:rFonts w:cs="v5.0.0"/>
                <w:lang w:eastAsia="zh-CN"/>
              </w:rPr>
            </w:pPr>
            <w:ins w:id="8474" w:author="R4-1809482" w:date="2018-07-10T13:19:00Z">
              <w:r w:rsidRPr="00B04564">
                <w:rPr>
                  <w:rFonts w:cs="v5.0.0" w:hint="eastAsia"/>
                  <w:lang w:eastAsia="zh-CN"/>
                </w:rPr>
                <w:t>10</w:t>
              </w:r>
            </w:ins>
          </w:p>
        </w:tc>
        <w:tc>
          <w:tcPr>
            <w:tcW w:w="1417" w:type="dxa"/>
          </w:tcPr>
          <w:p w14:paraId="28BCA284" w14:textId="77777777" w:rsidR="00716814" w:rsidRPr="00B04564" w:rsidRDefault="00716814" w:rsidP="00081372">
            <w:pPr>
              <w:pStyle w:val="TAC"/>
              <w:rPr>
                <w:ins w:id="8475" w:author="R4-1809482" w:date="2018-07-10T13:19:00Z"/>
                <w:rFonts w:cs="v5.0.0"/>
                <w:lang w:eastAsia="zh-CN"/>
              </w:rPr>
            </w:pPr>
            <w:ins w:id="8476" w:author="R4-1809482" w:date="2018-07-10T13:19:00Z">
              <w:r w:rsidRPr="00B04564">
                <w:rPr>
                  <w:rFonts w:cs="v5.0.0" w:hint="eastAsia"/>
                  <w:lang w:eastAsia="zh-CN"/>
                </w:rPr>
                <w:t>15</w:t>
              </w:r>
            </w:ins>
          </w:p>
        </w:tc>
        <w:tc>
          <w:tcPr>
            <w:tcW w:w="1417" w:type="dxa"/>
            <w:vAlign w:val="center"/>
          </w:tcPr>
          <w:p w14:paraId="67B35A72" w14:textId="77777777" w:rsidR="00716814" w:rsidRPr="00B04564" w:rsidRDefault="00716814" w:rsidP="00081372">
            <w:pPr>
              <w:pStyle w:val="TAC"/>
              <w:rPr>
                <w:ins w:id="8477" w:author="R4-1809482" w:date="2018-07-10T13:19:00Z"/>
                <w:rFonts w:cs="v5.0.0"/>
              </w:rPr>
            </w:pPr>
            <w:ins w:id="8478" w:author="R4-1809482" w:date="2018-07-10T13:19:00Z">
              <w:r w:rsidRPr="00B04564">
                <w:t>G-FR1-A2-1</w:t>
              </w:r>
            </w:ins>
          </w:p>
        </w:tc>
        <w:tc>
          <w:tcPr>
            <w:tcW w:w="1417" w:type="dxa"/>
            <w:vAlign w:val="bottom"/>
          </w:tcPr>
          <w:p w14:paraId="66A1C5F7" w14:textId="77777777" w:rsidR="00716814" w:rsidRPr="00B30339" w:rsidRDefault="00716814" w:rsidP="00081372">
            <w:pPr>
              <w:pStyle w:val="TAC"/>
              <w:rPr>
                <w:ins w:id="8479" w:author="R4-1809482" w:date="2018-07-10T13:19:00Z"/>
                <w:rFonts w:cs="v5.0.0"/>
                <w:lang w:eastAsia="zh-CN"/>
              </w:rPr>
            </w:pPr>
            <w:ins w:id="8480" w:author="R4-1809482" w:date="2018-07-10T13:19:00Z">
              <w:r w:rsidRPr="00B30339">
                <w:rPr>
                  <w:rFonts w:cs="v5.0.0"/>
                  <w:lang w:eastAsia="zh-CN"/>
                </w:rPr>
                <w:t>-62.4</w:t>
              </w:r>
            </w:ins>
          </w:p>
        </w:tc>
        <w:tc>
          <w:tcPr>
            <w:tcW w:w="1417" w:type="dxa"/>
            <w:vMerge w:val="restart"/>
            <w:vAlign w:val="center"/>
          </w:tcPr>
          <w:p w14:paraId="67348CEA" w14:textId="77777777" w:rsidR="00716814" w:rsidRPr="00B04564" w:rsidRDefault="00716814" w:rsidP="00081372">
            <w:pPr>
              <w:pStyle w:val="TAC"/>
              <w:rPr>
                <w:ins w:id="8481" w:author="R4-1809482" w:date="2018-07-10T13:19:00Z"/>
                <w:rFonts w:cs="v5.0.0"/>
                <w:lang w:eastAsia="zh-CN"/>
              </w:rPr>
            </w:pPr>
            <w:ins w:id="8482" w:author="R4-1809482" w:date="2018-07-10T13:19:00Z">
              <w:r w:rsidRPr="00B04564">
                <w:rPr>
                  <w:rFonts w:cs="v5.0.0" w:hint="eastAsia"/>
                  <w:lang w:eastAsia="zh-CN"/>
                </w:rPr>
                <w:t>-71.3</w:t>
              </w:r>
            </w:ins>
          </w:p>
        </w:tc>
        <w:tc>
          <w:tcPr>
            <w:tcW w:w="1417" w:type="dxa"/>
            <w:vMerge w:val="restart"/>
            <w:vAlign w:val="center"/>
          </w:tcPr>
          <w:p w14:paraId="660ED455" w14:textId="77777777" w:rsidR="00716814" w:rsidRPr="00B04564" w:rsidRDefault="00716814" w:rsidP="00081372">
            <w:pPr>
              <w:pStyle w:val="TAC"/>
              <w:rPr>
                <w:ins w:id="8483" w:author="R4-1809482" w:date="2018-07-10T13:19:00Z"/>
                <w:rFonts w:cs="v5.0.0"/>
                <w:lang w:eastAsia="zh-CN"/>
              </w:rPr>
            </w:pPr>
            <w:ins w:id="8484" w:author="R4-1809482" w:date="2018-07-10T13:19:00Z">
              <w:r w:rsidRPr="00B04564">
                <w:rPr>
                  <w:rFonts w:cs="v5.0.0" w:hint="eastAsia"/>
                  <w:lang w:eastAsia="zh-CN"/>
                </w:rPr>
                <w:t>AWGN</w:t>
              </w:r>
            </w:ins>
          </w:p>
        </w:tc>
      </w:tr>
      <w:tr w:rsidR="00716814" w:rsidRPr="00B30339" w14:paraId="1363ACD5" w14:textId="77777777" w:rsidTr="00081372">
        <w:trPr>
          <w:cantSplit/>
          <w:jc w:val="center"/>
          <w:ins w:id="8485" w:author="R4-1809482" w:date="2018-07-10T13:19:00Z"/>
        </w:trPr>
        <w:tc>
          <w:tcPr>
            <w:tcW w:w="1417" w:type="dxa"/>
            <w:vMerge/>
            <w:vAlign w:val="center"/>
          </w:tcPr>
          <w:p w14:paraId="02A65693" w14:textId="77777777" w:rsidR="00716814" w:rsidRPr="00B04564" w:rsidRDefault="00716814" w:rsidP="00081372">
            <w:pPr>
              <w:pStyle w:val="TAC"/>
              <w:rPr>
                <w:ins w:id="8486" w:author="R4-1809482" w:date="2018-07-10T13:19:00Z"/>
                <w:rFonts w:cs="v5.0.0"/>
                <w:lang w:eastAsia="zh-CN"/>
              </w:rPr>
            </w:pPr>
          </w:p>
        </w:tc>
        <w:tc>
          <w:tcPr>
            <w:tcW w:w="1417" w:type="dxa"/>
          </w:tcPr>
          <w:p w14:paraId="42540A56" w14:textId="77777777" w:rsidR="00716814" w:rsidRPr="00B04564" w:rsidRDefault="00716814" w:rsidP="00081372">
            <w:pPr>
              <w:pStyle w:val="TAC"/>
              <w:rPr>
                <w:ins w:id="8487" w:author="R4-1809482" w:date="2018-07-10T13:19:00Z"/>
                <w:rFonts w:cs="v5.0.0"/>
                <w:lang w:eastAsia="zh-CN"/>
              </w:rPr>
            </w:pPr>
            <w:ins w:id="8488" w:author="R4-1809482" w:date="2018-07-10T13:19:00Z">
              <w:r w:rsidRPr="00B04564">
                <w:rPr>
                  <w:rFonts w:cs="v5.0.0" w:hint="eastAsia"/>
                  <w:lang w:eastAsia="zh-CN"/>
                </w:rPr>
                <w:t>30</w:t>
              </w:r>
            </w:ins>
          </w:p>
        </w:tc>
        <w:tc>
          <w:tcPr>
            <w:tcW w:w="1417" w:type="dxa"/>
            <w:vAlign w:val="center"/>
          </w:tcPr>
          <w:p w14:paraId="2D1D6348" w14:textId="77777777" w:rsidR="00716814" w:rsidRPr="00B04564" w:rsidRDefault="00716814" w:rsidP="00081372">
            <w:pPr>
              <w:pStyle w:val="TAC"/>
              <w:rPr>
                <w:ins w:id="8489" w:author="R4-1809482" w:date="2018-07-10T13:19:00Z"/>
                <w:rFonts w:cs="v5.0.0"/>
              </w:rPr>
            </w:pPr>
            <w:ins w:id="8490" w:author="R4-1809482" w:date="2018-07-10T13:19:00Z">
              <w:r w:rsidRPr="00B04564">
                <w:t>G- FR1-A2-2</w:t>
              </w:r>
            </w:ins>
          </w:p>
        </w:tc>
        <w:tc>
          <w:tcPr>
            <w:tcW w:w="1417" w:type="dxa"/>
            <w:vAlign w:val="bottom"/>
          </w:tcPr>
          <w:p w14:paraId="5B768A0F" w14:textId="77777777" w:rsidR="00716814" w:rsidRPr="00B30339" w:rsidRDefault="00716814" w:rsidP="00081372">
            <w:pPr>
              <w:pStyle w:val="TAC"/>
              <w:rPr>
                <w:ins w:id="8491" w:author="R4-1809482" w:date="2018-07-10T13:19:00Z"/>
                <w:rFonts w:cs="v5.0.0"/>
                <w:lang w:eastAsia="zh-CN"/>
              </w:rPr>
            </w:pPr>
            <w:ins w:id="8492" w:author="R4-1809482" w:date="2018-07-10T13:19:00Z">
              <w:r w:rsidRPr="00B30339">
                <w:rPr>
                  <w:rFonts w:cs="v5.0.0"/>
                  <w:lang w:eastAsia="zh-CN"/>
                </w:rPr>
                <w:t>-63.1</w:t>
              </w:r>
            </w:ins>
          </w:p>
        </w:tc>
        <w:tc>
          <w:tcPr>
            <w:tcW w:w="1417" w:type="dxa"/>
            <w:vMerge/>
            <w:vAlign w:val="center"/>
          </w:tcPr>
          <w:p w14:paraId="6D9B5789" w14:textId="77777777" w:rsidR="00716814" w:rsidRPr="00B04564" w:rsidRDefault="00716814" w:rsidP="00081372">
            <w:pPr>
              <w:pStyle w:val="TAC"/>
              <w:rPr>
                <w:ins w:id="8493" w:author="R4-1809482" w:date="2018-07-10T13:19:00Z"/>
                <w:rFonts w:cs="v5.0.0"/>
                <w:lang w:eastAsia="zh-CN"/>
              </w:rPr>
            </w:pPr>
          </w:p>
        </w:tc>
        <w:tc>
          <w:tcPr>
            <w:tcW w:w="1417" w:type="dxa"/>
            <w:vMerge/>
            <w:vAlign w:val="center"/>
          </w:tcPr>
          <w:p w14:paraId="7B7A06CC" w14:textId="77777777" w:rsidR="00716814" w:rsidRPr="00B04564" w:rsidRDefault="00716814" w:rsidP="00081372">
            <w:pPr>
              <w:pStyle w:val="TAC"/>
              <w:rPr>
                <w:ins w:id="8494" w:author="R4-1809482" w:date="2018-07-10T13:19:00Z"/>
                <w:rFonts w:cs="v5.0.0"/>
                <w:lang w:eastAsia="zh-CN"/>
              </w:rPr>
            </w:pPr>
          </w:p>
        </w:tc>
      </w:tr>
      <w:tr w:rsidR="00716814" w:rsidRPr="00B30339" w14:paraId="5A6F46C9" w14:textId="77777777" w:rsidTr="00081372">
        <w:trPr>
          <w:cantSplit/>
          <w:jc w:val="center"/>
          <w:ins w:id="8495" w:author="R4-1809482" w:date="2018-07-10T13:19:00Z"/>
        </w:trPr>
        <w:tc>
          <w:tcPr>
            <w:tcW w:w="1417" w:type="dxa"/>
            <w:vMerge/>
            <w:vAlign w:val="center"/>
          </w:tcPr>
          <w:p w14:paraId="71EA306E" w14:textId="77777777" w:rsidR="00716814" w:rsidRPr="00B04564" w:rsidRDefault="00716814" w:rsidP="00081372">
            <w:pPr>
              <w:pStyle w:val="TAC"/>
              <w:rPr>
                <w:ins w:id="8496" w:author="R4-1809482" w:date="2018-07-10T13:19:00Z"/>
                <w:rFonts w:cs="v5.0.0"/>
                <w:lang w:eastAsia="zh-CN"/>
              </w:rPr>
            </w:pPr>
          </w:p>
        </w:tc>
        <w:tc>
          <w:tcPr>
            <w:tcW w:w="1417" w:type="dxa"/>
          </w:tcPr>
          <w:p w14:paraId="4050EFFC" w14:textId="77777777" w:rsidR="00716814" w:rsidRPr="00B04564" w:rsidRDefault="00716814" w:rsidP="00081372">
            <w:pPr>
              <w:pStyle w:val="TAC"/>
              <w:rPr>
                <w:ins w:id="8497" w:author="R4-1809482" w:date="2018-07-10T13:19:00Z"/>
                <w:rFonts w:cs="v5.0.0"/>
                <w:lang w:eastAsia="zh-CN"/>
              </w:rPr>
            </w:pPr>
            <w:ins w:id="8498" w:author="R4-1809482" w:date="2018-07-10T13:19:00Z">
              <w:r w:rsidRPr="00B04564">
                <w:rPr>
                  <w:rFonts w:cs="v5.0.0" w:hint="eastAsia"/>
                  <w:lang w:eastAsia="zh-CN"/>
                </w:rPr>
                <w:t>60</w:t>
              </w:r>
            </w:ins>
          </w:p>
        </w:tc>
        <w:tc>
          <w:tcPr>
            <w:tcW w:w="1417" w:type="dxa"/>
            <w:vAlign w:val="center"/>
          </w:tcPr>
          <w:p w14:paraId="7C13727B" w14:textId="77777777" w:rsidR="00716814" w:rsidRPr="00B04564" w:rsidRDefault="00716814" w:rsidP="00081372">
            <w:pPr>
              <w:pStyle w:val="TAC"/>
              <w:rPr>
                <w:ins w:id="8499" w:author="R4-1809482" w:date="2018-07-10T13:19:00Z"/>
                <w:rFonts w:cs="v5.0.0"/>
              </w:rPr>
            </w:pPr>
            <w:ins w:id="8500" w:author="R4-1809482" w:date="2018-07-10T13:19:00Z">
              <w:r w:rsidRPr="00B04564">
                <w:t>G- FR1-A2-3</w:t>
              </w:r>
            </w:ins>
          </w:p>
        </w:tc>
        <w:tc>
          <w:tcPr>
            <w:tcW w:w="1417" w:type="dxa"/>
            <w:vAlign w:val="bottom"/>
          </w:tcPr>
          <w:p w14:paraId="111BD405" w14:textId="77777777" w:rsidR="00716814" w:rsidRPr="00B30339" w:rsidRDefault="00716814" w:rsidP="00081372">
            <w:pPr>
              <w:pStyle w:val="TAC"/>
              <w:rPr>
                <w:ins w:id="8501" w:author="R4-1809482" w:date="2018-07-10T13:19:00Z"/>
                <w:rFonts w:cs="v5.0.0"/>
                <w:lang w:eastAsia="zh-CN"/>
              </w:rPr>
            </w:pPr>
            <w:ins w:id="8502" w:author="R4-1809482" w:date="2018-07-10T13:19:00Z">
              <w:r w:rsidRPr="00B30339">
                <w:rPr>
                  <w:rFonts w:cs="v5.0.0"/>
                  <w:lang w:eastAsia="zh-CN"/>
                </w:rPr>
                <w:t>-60.1</w:t>
              </w:r>
            </w:ins>
          </w:p>
        </w:tc>
        <w:tc>
          <w:tcPr>
            <w:tcW w:w="1417" w:type="dxa"/>
            <w:vMerge/>
            <w:vAlign w:val="center"/>
          </w:tcPr>
          <w:p w14:paraId="73A176B1" w14:textId="77777777" w:rsidR="00716814" w:rsidRPr="00B04564" w:rsidRDefault="00716814" w:rsidP="00081372">
            <w:pPr>
              <w:pStyle w:val="TAC"/>
              <w:rPr>
                <w:ins w:id="8503" w:author="R4-1809482" w:date="2018-07-10T13:19:00Z"/>
                <w:rFonts w:cs="v5.0.0"/>
                <w:lang w:eastAsia="zh-CN"/>
              </w:rPr>
            </w:pPr>
          </w:p>
        </w:tc>
        <w:tc>
          <w:tcPr>
            <w:tcW w:w="1417" w:type="dxa"/>
            <w:vMerge/>
            <w:vAlign w:val="center"/>
          </w:tcPr>
          <w:p w14:paraId="14534AF5" w14:textId="77777777" w:rsidR="00716814" w:rsidRPr="00B04564" w:rsidRDefault="00716814" w:rsidP="00081372">
            <w:pPr>
              <w:pStyle w:val="TAC"/>
              <w:rPr>
                <w:ins w:id="8504" w:author="R4-1809482" w:date="2018-07-10T13:19:00Z"/>
                <w:rFonts w:cs="v5.0.0"/>
                <w:lang w:eastAsia="zh-CN"/>
              </w:rPr>
            </w:pPr>
          </w:p>
        </w:tc>
      </w:tr>
      <w:tr w:rsidR="00716814" w:rsidRPr="00B30339" w14:paraId="4C24E9DC" w14:textId="77777777" w:rsidTr="00081372">
        <w:trPr>
          <w:cantSplit/>
          <w:jc w:val="center"/>
          <w:ins w:id="8505" w:author="R4-1809482" w:date="2018-07-10T13:19:00Z"/>
        </w:trPr>
        <w:tc>
          <w:tcPr>
            <w:tcW w:w="1417" w:type="dxa"/>
            <w:vMerge w:val="restart"/>
            <w:vAlign w:val="center"/>
          </w:tcPr>
          <w:p w14:paraId="79FB662E" w14:textId="77777777" w:rsidR="00716814" w:rsidRPr="00B04564" w:rsidRDefault="00716814" w:rsidP="00081372">
            <w:pPr>
              <w:pStyle w:val="TAC"/>
              <w:rPr>
                <w:ins w:id="8506" w:author="R4-1809482" w:date="2018-07-10T13:19:00Z"/>
                <w:rFonts w:cs="v5.0.0"/>
                <w:lang w:eastAsia="zh-CN"/>
              </w:rPr>
            </w:pPr>
            <w:ins w:id="8507" w:author="R4-1809482" w:date="2018-07-10T13:19:00Z">
              <w:r w:rsidRPr="00B04564">
                <w:rPr>
                  <w:rFonts w:cs="v5.0.0" w:hint="eastAsia"/>
                  <w:lang w:eastAsia="zh-CN"/>
                </w:rPr>
                <w:t>15</w:t>
              </w:r>
            </w:ins>
          </w:p>
        </w:tc>
        <w:tc>
          <w:tcPr>
            <w:tcW w:w="1417" w:type="dxa"/>
          </w:tcPr>
          <w:p w14:paraId="3C8BF8C2" w14:textId="77777777" w:rsidR="00716814" w:rsidRPr="00B04564" w:rsidRDefault="00716814" w:rsidP="00081372">
            <w:pPr>
              <w:pStyle w:val="TAC"/>
              <w:rPr>
                <w:ins w:id="8508" w:author="R4-1809482" w:date="2018-07-10T13:19:00Z"/>
                <w:rFonts w:cs="v5.0.0"/>
                <w:lang w:eastAsia="zh-CN"/>
              </w:rPr>
            </w:pPr>
            <w:ins w:id="8509" w:author="R4-1809482" w:date="2018-07-10T13:19:00Z">
              <w:r w:rsidRPr="00B04564">
                <w:rPr>
                  <w:rFonts w:cs="v5.0.0" w:hint="eastAsia"/>
                  <w:lang w:eastAsia="zh-CN"/>
                </w:rPr>
                <w:t>15</w:t>
              </w:r>
            </w:ins>
          </w:p>
        </w:tc>
        <w:tc>
          <w:tcPr>
            <w:tcW w:w="1417" w:type="dxa"/>
            <w:vAlign w:val="center"/>
          </w:tcPr>
          <w:p w14:paraId="60D302AA" w14:textId="77777777" w:rsidR="00716814" w:rsidRPr="00B04564" w:rsidRDefault="00716814" w:rsidP="00081372">
            <w:pPr>
              <w:pStyle w:val="TAC"/>
              <w:rPr>
                <w:ins w:id="8510" w:author="R4-1809482" w:date="2018-07-10T13:19:00Z"/>
                <w:rFonts w:cs="v5.0.0"/>
              </w:rPr>
            </w:pPr>
            <w:ins w:id="8511" w:author="R4-1809482" w:date="2018-07-10T13:19:00Z">
              <w:r w:rsidRPr="00B04564">
                <w:t>G-FR1-A2-1</w:t>
              </w:r>
            </w:ins>
          </w:p>
        </w:tc>
        <w:tc>
          <w:tcPr>
            <w:tcW w:w="1417" w:type="dxa"/>
            <w:vAlign w:val="bottom"/>
          </w:tcPr>
          <w:p w14:paraId="1A1A2BF2" w14:textId="77777777" w:rsidR="00716814" w:rsidRPr="00B30339" w:rsidRDefault="00716814" w:rsidP="00081372">
            <w:pPr>
              <w:pStyle w:val="TAC"/>
              <w:rPr>
                <w:ins w:id="8512" w:author="R4-1809482" w:date="2018-07-10T13:19:00Z"/>
                <w:rFonts w:cs="v5.0.0"/>
                <w:lang w:eastAsia="zh-CN"/>
              </w:rPr>
            </w:pPr>
            <w:ins w:id="8513" w:author="R4-1809482" w:date="2018-07-10T13:19:00Z">
              <w:r w:rsidRPr="00B30339">
                <w:rPr>
                  <w:rFonts w:cs="v5.0.0"/>
                  <w:lang w:eastAsia="zh-CN"/>
                </w:rPr>
                <w:t>-62.4</w:t>
              </w:r>
            </w:ins>
          </w:p>
        </w:tc>
        <w:tc>
          <w:tcPr>
            <w:tcW w:w="1417" w:type="dxa"/>
            <w:vMerge w:val="restart"/>
            <w:vAlign w:val="center"/>
          </w:tcPr>
          <w:p w14:paraId="7914A3E0" w14:textId="77777777" w:rsidR="00716814" w:rsidRPr="00B04564" w:rsidRDefault="00716814" w:rsidP="00081372">
            <w:pPr>
              <w:pStyle w:val="TAC"/>
              <w:rPr>
                <w:ins w:id="8514" w:author="R4-1809482" w:date="2018-07-10T13:19:00Z"/>
                <w:rFonts w:cs="v5.0.0"/>
                <w:lang w:eastAsia="zh-CN"/>
              </w:rPr>
            </w:pPr>
            <w:ins w:id="8515" w:author="R4-1809482" w:date="2018-07-10T13:19:00Z">
              <w:r w:rsidRPr="00B04564">
                <w:rPr>
                  <w:rFonts w:cs="v5.0.0" w:hint="eastAsia"/>
                  <w:lang w:eastAsia="zh-CN"/>
                </w:rPr>
                <w:t>-69.5</w:t>
              </w:r>
            </w:ins>
          </w:p>
        </w:tc>
        <w:tc>
          <w:tcPr>
            <w:tcW w:w="1417" w:type="dxa"/>
            <w:vMerge w:val="restart"/>
            <w:vAlign w:val="center"/>
          </w:tcPr>
          <w:p w14:paraId="27DFB4B9" w14:textId="77777777" w:rsidR="00716814" w:rsidRPr="00B04564" w:rsidRDefault="00716814" w:rsidP="00081372">
            <w:pPr>
              <w:pStyle w:val="TAC"/>
              <w:rPr>
                <w:ins w:id="8516" w:author="R4-1809482" w:date="2018-07-10T13:19:00Z"/>
                <w:rFonts w:cs="v5.0.0"/>
                <w:lang w:eastAsia="zh-CN"/>
              </w:rPr>
            </w:pPr>
            <w:ins w:id="8517" w:author="R4-1809482" w:date="2018-07-10T13:19:00Z">
              <w:r w:rsidRPr="00B04564">
                <w:rPr>
                  <w:rFonts w:cs="v5.0.0" w:hint="eastAsia"/>
                  <w:lang w:eastAsia="zh-CN"/>
                </w:rPr>
                <w:t>AWGN</w:t>
              </w:r>
            </w:ins>
          </w:p>
        </w:tc>
      </w:tr>
      <w:tr w:rsidR="00716814" w:rsidRPr="00B30339" w14:paraId="586E42EC" w14:textId="77777777" w:rsidTr="00081372">
        <w:trPr>
          <w:cantSplit/>
          <w:jc w:val="center"/>
          <w:ins w:id="8518" w:author="R4-1809482" w:date="2018-07-10T13:19:00Z"/>
        </w:trPr>
        <w:tc>
          <w:tcPr>
            <w:tcW w:w="1417" w:type="dxa"/>
            <w:vMerge/>
            <w:vAlign w:val="center"/>
          </w:tcPr>
          <w:p w14:paraId="3F2C6FCB" w14:textId="77777777" w:rsidR="00716814" w:rsidRPr="00B04564" w:rsidRDefault="00716814" w:rsidP="00081372">
            <w:pPr>
              <w:pStyle w:val="TAC"/>
              <w:rPr>
                <w:ins w:id="8519" w:author="R4-1809482" w:date="2018-07-10T13:19:00Z"/>
                <w:rFonts w:cs="v5.0.0"/>
                <w:lang w:eastAsia="zh-CN"/>
              </w:rPr>
            </w:pPr>
          </w:p>
        </w:tc>
        <w:tc>
          <w:tcPr>
            <w:tcW w:w="1417" w:type="dxa"/>
          </w:tcPr>
          <w:p w14:paraId="26C9948A" w14:textId="77777777" w:rsidR="00716814" w:rsidRPr="00B04564" w:rsidRDefault="00716814" w:rsidP="00081372">
            <w:pPr>
              <w:pStyle w:val="TAC"/>
              <w:rPr>
                <w:ins w:id="8520" w:author="R4-1809482" w:date="2018-07-10T13:19:00Z"/>
                <w:rFonts w:cs="v5.0.0"/>
                <w:lang w:eastAsia="zh-CN"/>
              </w:rPr>
            </w:pPr>
            <w:ins w:id="8521" w:author="R4-1809482" w:date="2018-07-10T13:19:00Z">
              <w:r w:rsidRPr="00B04564">
                <w:rPr>
                  <w:rFonts w:cs="v5.0.0" w:hint="eastAsia"/>
                  <w:lang w:eastAsia="zh-CN"/>
                </w:rPr>
                <w:t>30</w:t>
              </w:r>
            </w:ins>
          </w:p>
        </w:tc>
        <w:tc>
          <w:tcPr>
            <w:tcW w:w="1417" w:type="dxa"/>
            <w:vAlign w:val="center"/>
          </w:tcPr>
          <w:p w14:paraId="1E544B26" w14:textId="77777777" w:rsidR="00716814" w:rsidRPr="00B04564" w:rsidRDefault="00716814" w:rsidP="00081372">
            <w:pPr>
              <w:pStyle w:val="TAC"/>
              <w:rPr>
                <w:ins w:id="8522" w:author="R4-1809482" w:date="2018-07-10T13:19:00Z"/>
                <w:rFonts w:cs="v5.0.0"/>
              </w:rPr>
            </w:pPr>
            <w:ins w:id="8523" w:author="R4-1809482" w:date="2018-07-10T13:19:00Z">
              <w:r w:rsidRPr="00B04564">
                <w:t>G- FR1-A2-2</w:t>
              </w:r>
            </w:ins>
          </w:p>
        </w:tc>
        <w:tc>
          <w:tcPr>
            <w:tcW w:w="1417" w:type="dxa"/>
            <w:vAlign w:val="bottom"/>
          </w:tcPr>
          <w:p w14:paraId="22D3C28E" w14:textId="77777777" w:rsidR="00716814" w:rsidRPr="00B30339" w:rsidRDefault="00716814" w:rsidP="00081372">
            <w:pPr>
              <w:pStyle w:val="TAC"/>
              <w:rPr>
                <w:ins w:id="8524" w:author="R4-1809482" w:date="2018-07-10T13:19:00Z"/>
                <w:rFonts w:cs="v5.0.0"/>
                <w:lang w:eastAsia="zh-CN"/>
              </w:rPr>
            </w:pPr>
            <w:ins w:id="8525" w:author="R4-1809482" w:date="2018-07-10T13:19:00Z">
              <w:r w:rsidRPr="00B30339">
                <w:rPr>
                  <w:rFonts w:cs="v5.0.0"/>
                  <w:lang w:eastAsia="zh-CN"/>
                </w:rPr>
                <w:t>-63.1</w:t>
              </w:r>
            </w:ins>
          </w:p>
        </w:tc>
        <w:tc>
          <w:tcPr>
            <w:tcW w:w="1417" w:type="dxa"/>
            <w:vMerge/>
            <w:vAlign w:val="center"/>
          </w:tcPr>
          <w:p w14:paraId="30DB7B95" w14:textId="77777777" w:rsidR="00716814" w:rsidRPr="00B04564" w:rsidRDefault="00716814" w:rsidP="00081372">
            <w:pPr>
              <w:pStyle w:val="TAC"/>
              <w:rPr>
                <w:ins w:id="8526" w:author="R4-1809482" w:date="2018-07-10T13:19:00Z"/>
                <w:rFonts w:cs="v5.0.0"/>
                <w:lang w:eastAsia="zh-CN"/>
              </w:rPr>
            </w:pPr>
          </w:p>
        </w:tc>
        <w:tc>
          <w:tcPr>
            <w:tcW w:w="1417" w:type="dxa"/>
            <w:vMerge/>
            <w:vAlign w:val="center"/>
          </w:tcPr>
          <w:p w14:paraId="6F20CD3B" w14:textId="77777777" w:rsidR="00716814" w:rsidRPr="00B04564" w:rsidRDefault="00716814" w:rsidP="00081372">
            <w:pPr>
              <w:pStyle w:val="TAC"/>
              <w:rPr>
                <w:ins w:id="8527" w:author="R4-1809482" w:date="2018-07-10T13:19:00Z"/>
                <w:rFonts w:cs="v5.0.0"/>
                <w:lang w:eastAsia="zh-CN"/>
              </w:rPr>
            </w:pPr>
          </w:p>
        </w:tc>
      </w:tr>
      <w:tr w:rsidR="00716814" w:rsidRPr="00B30339" w14:paraId="6A2A7AD9" w14:textId="77777777" w:rsidTr="00081372">
        <w:trPr>
          <w:cantSplit/>
          <w:jc w:val="center"/>
          <w:ins w:id="8528" w:author="R4-1809482" w:date="2018-07-10T13:19:00Z"/>
        </w:trPr>
        <w:tc>
          <w:tcPr>
            <w:tcW w:w="1417" w:type="dxa"/>
            <w:vMerge/>
            <w:vAlign w:val="center"/>
          </w:tcPr>
          <w:p w14:paraId="190A468E" w14:textId="77777777" w:rsidR="00716814" w:rsidRPr="00B04564" w:rsidRDefault="00716814" w:rsidP="00081372">
            <w:pPr>
              <w:pStyle w:val="TAC"/>
              <w:rPr>
                <w:ins w:id="8529" w:author="R4-1809482" w:date="2018-07-10T13:19:00Z"/>
                <w:rFonts w:cs="v5.0.0"/>
                <w:lang w:eastAsia="zh-CN"/>
              </w:rPr>
            </w:pPr>
          </w:p>
        </w:tc>
        <w:tc>
          <w:tcPr>
            <w:tcW w:w="1417" w:type="dxa"/>
          </w:tcPr>
          <w:p w14:paraId="3A4181DD" w14:textId="77777777" w:rsidR="00716814" w:rsidRPr="00B04564" w:rsidRDefault="00716814" w:rsidP="00081372">
            <w:pPr>
              <w:pStyle w:val="TAC"/>
              <w:rPr>
                <w:ins w:id="8530" w:author="R4-1809482" w:date="2018-07-10T13:19:00Z"/>
                <w:rFonts w:cs="v5.0.0"/>
                <w:lang w:eastAsia="zh-CN"/>
              </w:rPr>
            </w:pPr>
            <w:ins w:id="8531" w:author="R4-1809482" w:date="2018-07-10T13:19:00Z">
              <w:r w:rsidRPr="00B04564">
                <w:rPr>
                  <w:rFonts w:cs="v5.0.0" w:hint="eastAsia"/>
                  <w:lang w:eastAsia="zh-CN"/>
                </w:rPr>
                <w:t>60</w:t>
              </w:r>
            </w:ins>
          </w:p>
        </w:tc>
        <w:tc>
          <w:tcPr>
            <w:tcW w:w="1417" w:type="dxa"/>
            <w:vAlign w:val="center"/>
          </w:tcPr>
          <w:p w14:paraId="7E1FD1AD" w14:textId="77777777" w:rsidR="00716814" w:rsidRPr="00B04564" w:rsidRDefault="00716814" w:rsidP="00081372">
            <w:pPr>
              <w:pStyle w:val="TAC"/>
              <w:rPr>
                <w:ins w:id="8532" w:author="R4-1809482" w:date="2018-07-10T13:19:00Z"/>
                <w:rFonts w:cs="v5.0.0"/>
              </w:rPr>
            </w:pPr>
            <w:ins w:id="8533" w:author="R4-1809482" w:date="2018-07-10T13:19:00Z">
              <w:r w:rsidRPr="00B04564">
                <w:t>G- FR1-A2-3</w:t>
              </w:r>
            </w:ins>
          </w:p>
        </w:tc>
        <w:tc>
          <w:tcPr>
            <w:tcW w:w="1417" w:type="dxa"/>
            <w:vAlign w:val="bottom"/>
          </w:tcPr>
          <w:p w14:paraId="25BBC43F" w14:textId="77777777" w:rsidR="00716814" w:rsidRPr="00B30339" w:rsidRDefault="00716814" w:rsidP="00081372">
            <w:pPr>
              <w:pStyle w:val="TAC"/>
              <w:rPr>
                <w:ins w:id="8534" w:author="R4-1809482" w:date="2018-07-10T13:19:00Z"/>
                <w:rFonts w:cs="v5.0.0"/>
                <w:lang w:eastAsia="zh-CN"/>
              </w:rPr>
            </w:pPr>
            <w:ins w:id="8535" w:author="R4-1809482" w:date="2018-07-10T13:19:00Z">
              <w:r w:rsidRPr="00B30339">
                <w:rPr>
                  <w:rFonts w:cs="v5.0.0"/>
                  <w:lang w:eastAsia="zh-CN"/>
                </w:rPr>
                <w:t>-60.1</w:t>
              </w:r>
            </w:ins>
          </w:p>
        </w:tc>
        <w:tc>
          <w:tcPr>
            <w:tcW w:w="1417" w:type="dxa"/>
            <w:vMerge/>
            <w:vAlign w:val="center"/>
          </w:tcPr>
          <w:p w14:paraId="2F647C08" w14:textId="77777777" w:rsidR="00716814" w:rsidRPr="00B04564" w:rsidRDefault="00716814" w:rsidP="00081372">
            <w:pPr>
              <w:pStyle w:val="TAC"/>
              <w:rPr>
                <w:ins w:id="8536" w:author="R4-1809482" w:date="2018-07-10T13:19:00Z"/>
                <w:rFonts w:cs="v5.0.0"/>
                <w:lang w:eastAsia="zh-CN"/>
              </w:rPr>
            </w:pPr>
          </w:p>
        </w:tc>
        <w:tc>
          <w:tcPr>
            <w:tcW w:w="1417" w:type="dxa"/>
            <w:vMerge/>
            <w:vAlign w:val="center"/>
          </w:tcPr>
          <w:p w14:paraId="3CF6FBE6" w14:textId="77777777" w:rsidR="00716814" w:rsidRPr="00B04564" w:rsidRDefault="00716814" w:rsidP="00081372">
            <w:pPr>
              <w:pStyle w:val="TAC"/>
              <w:rPr>
                <w:ins w:id="8537" w:author="R4-1809482" w:date="2018-07-10T13:19:00Z"/>
                <w:rFonts w:cs="v5.0.0"/>
                <w:lang w:eastAsia="zh-CN"/>
              </w:rPr>
            </w:pPr>
          </w:p>
        </w:tc>
      </w:tr>
      <w:tr w:rsidR="00716814" w:rsidRPr="00B30339" w14:paraId="63F10BF4" w14:textId="77777777" w:rsidTr="00081372">
        <w:trPr>
          <w:cantSplit/>
          <w:jc w:val="center"/>
          <w:ins w:id="8538" w:author="R4-1809482" w:date="2018-07-10T13:19:00Z"/>
        </w:trPr>
        <w:tc>
          <w:tcPr>
            <w:tcW w:w="1417" w:type="dxa"/>
            <w:vMerge w:val="restart"/>
            <w:vAlign w:val="center"/>
          </w:tcPr>
          <w:p w14:paraId="7AB7BDEE" w14:textId="77777777" w:rsidR="00716814" w:rsidRPr="00B04564" w:rsidRDefault="00716814" w:rsidP="00081372">
            <w:pPr>
              <w:pStyle w:val="TAC"/>
              <w:rPr>
                <w:ins w:id="8539" w:author="R4-1809482" w:date="2018-07-10T13:19:00Z"/>
                <w:rFonts w:cs="v5.0.0"/>
                <w:lang w:eastAsia="zh-CN"/>
              </w:rPr>
            </w:pPr>
            <w:ins w:id="8540" w:author="R4-1809482" w:date="2018-07-10T13:19:00Z">
              <w:r w:rsidRPr="00B04564">
                <w:rPr>
                  <w:rFonts w:cs="v5.0.0" w:hint="eastAsia"/>
                  <w:lang w:eastAsia="zh-CN"/>
                </w:rPr>
                <w:t>20</w:t>
              </w:r>
            </w:ins>
          </w:p>
        </w:tc>
        <w:tc>
          <w:tcPr>
            <w:tcW w:w="1417" w:type="dxa"/>
          </w:tcPr>
          <w:p w14:paraId="75FE5143" w14:textId="77777777" w:rsidR="00716814" w:rsidRPr="00B04564" w:rsidRDefault="00716814" w:rsidP="00081372">
            <w:pPr>
              <w:pStyle w:val="TAC"/>
              <w:rPr>
                <w:ins w:id="8541" w:author="R4-1809482" w:date="2018-07-10T13:19:00Z"/>
                <w:rFonts w:cs="v5.0.0"/>
              </w:rPr>
            </w:pPr>
            <w:ins w:id="8542" w:author="R4-1809482" w:date="2018-07-10T13:19:00Z">
              <w:r w:rsidRPr="00B04564">
                <w:rPr>
                  <w:rFonts w:cs="v5.0.0" w:hint="eastAsia"/>
                  <w:lang w:eastAsia="zh-CN"/>
                </w:rPr>
                <w:t>15</w:t>
              </w:r>
            </w:ins>
          </w:p>
        </w:tc>
        <w:tc>
          <w:tcPr>
            <w:tcW w:w="1417" w:type="dxa"/>
            <w:vAlign w:val="center"/>
          </w:tcPr>
          <w:p w14:paraId="388076A5" w14:textId="77777777" w:rsidR="00716814" w:rsidRPr="00B04564" w:rsidRDefault="00716814" w:rsidP="00081372">
            <w:pPr>
              <w:pStyle w:val="TAC"/>
              <w:rPr>
                <w:ins w:id="8543" w:author="R4-1809482" w:date="2018-07-10T13:19:00Z"/>
              </w:rPr>
            </w:pPr>
            <w:ins w:id="8544" w:author="R4-1809482" w:date="2018-07-10T13:19:00Z">
              <w:r w:rsidRPr="00B04564">
                <w:t>G- FR1-A2-4</w:t>
              </w:r>
            </w:ins>
          </w:p>
        </w:tc>
        <w:tc>
          <w:tcPr>
            <w:tcW w:w="1417" w:type="dxa"/>
            <w:vAlign w:val="bottom"/>
          </w:tcPr>
          <w:p w14:paraId="335462CC" w14:textId="77777777" w:rsidR="00716814" w:rsidRPr="00B30339" w:rsidRDefault="00716814" w:rsidP="00081372">
            <w:pPr>
              <w:pStyle w:val="TAC"/>
              <w:rPr>
                <w:ins w:id="8545" w:author="R4-1809482" w:date="2018-07-10T13:19:00Z"/>
                <w:rFonts w:cs="v5.0.0"/>
                <w:lang w:eastAsia="zh-CN"/>
              </w:rPr>
            </w:pPr>
            <w:ins w:id="8546" w:author="R4-1809482" w:date="2018-07-10T13:19:00Z">
              <w:r w:rsidRPr="00B30339">
                <w:rPr>
                  <w:rFonts w:cs="v5.0.0"/>
                  <w:lang w:eastAsia="zh-CN"/>
                </w:rPr>
                <w:t>-56.2</w:t>
              </w:r>
            </w:ins>
          </w:p>
        </w:tc>
        <w:tc>
          <w:tcPr>
            <w:tcW w:w="1417" w:type="dxa"/>
            <w:vMerge w:val="restart"/>
            <w:vAlign w:val="center"/>
          </w:tcPr>
          <w:p w14:paraId="475EF131" w14:textId="77777777" w:rsidR="00716814" w:rsidRPr="00B04564" w:rsidRDefault="00716814" w:rsidP="00081372">
            <w:pPr>
              <w:pStyle w:val="TAC"/>
              <w:rPr>
                <w:ins w:id="8547" w:author="R4-1809482" w:date="2018-07-10T13:19:00Z"/>
                <w:rFonts w:cs="v5.0.0"/>
                <w:lang w:eastAsia="zh-CN"/>
              </w:rPr>
            </w:pPr>
            <w:ins w:id="8548" w:author="R4-1809482" w:date="2018-07-10T13:19:00Z">
              <w:r w:rsidRPr="00B04564">
                <w:rPr>
                  <w:rFonts w:cs="v5.0.0" w:hint="eastAsia"/>
                  <w:lang w:eastAsia="zh-CN"/>
                </w:rPr>
                <w:t>-68.2</w:t>
              </w:r>
            </w:ins>
          </w:p>
        </w:tc>
        <w:tc>
          <w:tcPr>
            <w:tcW w:w="1417" w:type="dxa"/>
            <w:vMerge w:val="restart"/>
            <w:vAlign w:val="center"/>
          </w:tcPr>
          <w:p w14:paraId="2057D0C6" w14:textId="77777777" w:rsidR="00716814" w:rsidRPr="00B04564" w:rsidRDefault="00716814" w:rsidP="00081372">
            <w:pPr>
              <w:pStyle w:val="TAC"/>
              <w:rPr>
                <w:ins w:id="8549" w:author="R4-1809482" w:date="2018-07-10T13:19:00Z"/>
                <w:rFonts w:cs="v5.0.0"/>
                <w:lang w:eastAsia="zh-CN"/>
              </w:rPr>
            </w:pPr>
            <w:ins w:id="8550" w:author="R4-1809482" w:date="2018-07-10T13:19:00Z">
              <w:r w:rsidRPr="00B04564">
                <w:rPr>
                  <w:rFonts w:cs="v5.0.0" w:hint="eastAsia"/>
                  <w:lang w:eastAsia="zh-CN"/>
                </w:rPr>
                <w:t>AWGN</w:t>
              </w:r>
            </w:ins>
          </w:p>
        </w:tc>
      </w:tr>
      <w:tr w:rsidR="00716814" w:rsidRPr="00B30339" w14:paraId="7C3594D7" w14:textId="77777777" w:rsidTr="00081372">
        <w:trPr>
          <w:cantSplit/>
          <w:jc w:val="center"/>
          <w:ins w:id="8551" w:author="R4-1809482" w:date="2018-07-10T13:19:00Z"/>
        </w:trPr>
        <w:tc>
          <w:tcPr>
            <w:tcW w:w="1417" w:type="dxa"/>
            <w:vMerge/>
            <w:vAlign w:val="center"/>
          </w:tcPr>
          <w:p w14:paraId="3164692E" w14:textId="77777777" w:rsidR="00716814" w:rsidRPr="00B04564" w:rsidRDefault="00716814" w:rsidP="00081372">
            <w:pPr>
              <w:pStyle w:val="TAC"/>
              <w:rPr>
                <w:ins w:id="8552" w:author="R4-1809482" w:date="2018-07-10T13:19:00Z"/>
                <w:rFonts w:cs="v5.0.0"/>
                <w:lang w:eastAsia="zh-CN"/>
              </w:rPr>
            </w:pPr>
          </w:p>
        </w:tc>
        <w:tc>
          <w:tcPr>
            <w:tcW w:w="1417" w:type="dxa"/>
          </w:tcPr>
          <w:p w14:paraId="7423E5DF" w14:textId="77777777" w:rsidR="00716814" w:rsidRPr="00B04564" w:rsidRDefault="00716814" w:rsidP="00081372">
            <w:pPr>
              <w:pStyle w:val="TAC"/>
              <w:rPr>
                <w:ins w:id="8553" w:author="R4-1809482" w:date="2018-07-10T13:19:00Z"/>
                <w:rFonts w:cs="v5.0.0"/>
              </w:rPr>
            </w:pPr>
            <w:ins w:id="8554" w:author="R4-1809482" w:date="2018-07-10T13:19:00Z">
              <w:r w:rsidRPr="00B04564">
                <w:rPr>
                  <w:rFonts w:cs="v5.0.0" w:hint="eastAsia"/>
                  <w:lang w:eastAsia="zh-CN"/>
                </w:rPr>
                <w:t>30</w:t>
              </w:r>
            </w:ins>
          </w:p>
        </w:tc>
        <w:tc>
          <w:tcPr>
            <w:tcW w:w="1417" w:type="dxa"/>
            <w:vAlign w:val="center"/>
          </w:tcPr>
          <w:p w14:paraId="203685E3" w14:textId="77777777" w:rsidR="00716814" w:rsidRPr="00B04564" w:rsidRDefault="00716814" w:rsidP="00081372">
            <w:pPr>
              <w:pStyle w:val="TAC"/>
              <w:rPr>
                <w:ins w:id="8555" w:author="R4-1809482" w:date="2018-07-10T13:19:00Z"/>
              </w:rPr>
            </w:pPr>
            <w:ins w:id="8556" w:author="R4-1809482" w:date="2018-07-10T13:19:00Z">
              <w:r w:rsidRPr="00B04564">
                <w:t>G- FR1-A2-5</w:t>
              </w:r>
            </w:ins>
          </w:p>
        </w:tc>
        <w:tc>
          <w:tcPr>
            <w:tcW w:w="1417" w:type="dxa"/>
            <w:vAlign w:val="bottom"/>
          </w:tcPr>
          <w:p w14:paraId="66BB2244" w14:textId="77777777" w:rsidR="00716814" w:rsidRPr="00B30339" w:rsidRDefault="00716814" w:rsidP="00081372">
            <w:pPr>
              <w:pStyle w:val="TAC"/>
              <w:rPr>
                <w:ins w:id="8557" w:author="R4-1809482" w:date="2018-07-10T13:19:00Z"/>
                <w:rFonts w:cs="v5.0.0"/>
                <w:lang w:eastAsia="zh-CN"/>
              </w:rPr>
            </w:pPr>
            <w:ins w:id="8558" w:author="R4-1809482" w:date="2018-07-10T13:19:00Z">
              <w:r w:rsidRPr="00B30339">
                <w:rPr>
                  <w:rFonts w:cs="v5.0.0"/>
                  <w:lang w:eastAsia="zh-CN"/>
                </w:rPr>
                <w:t>-56.2</w:t>
              </w:r>
            </w:ins>
          </w:p>
        </w:tc>
        <w:tc>
          <w:tcPr>
            <w:tcW w:w="1417" w:type="dxa"/>
            <w:vMerge/>
            <w:vAlign w:val="center"/>
          </w:tcPr>
          <w:p w14:paraId="341E6B83" w14:textId="77777777" w:rsidR="00716814" w:rsidRPr="00B04564" w:rsidRDefault="00716814" w:rsidP="00081372">
            <w:pPr>
              <w:pStyle w:val="TAC"/>
              <w:rPr>
                <w:ins w:id="8559" w:author="R4-1809482" w:date="2018-07-10T13:19:00Z"/>
                <w:rFonts w:cs="v5.0.0"/>
                <w:lang w:eastAsia="zh-CN"/>
              </w:rPr>
            </w:pPr>
          </w:p>
        </w:tc>
        <w:tc>
          <w:tcPr>
            <w:tcW w:w="1417" w:type="dxa"/>
            <w:vMerge/>
            <w:vAlign w:val="center"/>
          </w:tcPr>
          <w:p w14:paraId="0E0F4E25" w14:textId="77777777" w:rsidR="00716814" w:rsidRPr="00B04564" w:rsidRDefault="00716814" w:rsidP="00081372">
            <w:pPr>
              <w:pStyle w:val="TAC"/>
              <w:rPr>
                <w:ins w:id="8560" w:author="R4-1809482" w:date="2018-07-10T13:19:00Z"/>
                <w:rFonts w:cs="v5.0.0"/>
                <w:lang w:eastAsia="zh-CN"/>
              </w:rPr>
            </w:pPr>
          </w:p>
        </w:tc>
      </w:tr>
      <w:tr w:rsidR="00716814" w:rsidRPr="00B30339" w14:paraId="29207FAB" w14:textId="77777777" w:rsidTr="00081372">
        <w:trPr>
          <w:cantSplit/>
          <w:jc w:val="center"/>
          <w:ins w:id="8561" w:author="R4-1809482" w:date="2018-07-10T13:19:00Z"/>
        </w:trPr>
        <w:tc>
          <w:tcPr>
            <w:tcW w:w="1417" w:type="dxa"/>
            <w:vMerge/>
            <w:vAlign w:val="center"/>
          </w:tcPr>
          <w:p w14:paraId="2E9BED2C" w14:textId="77777777" w:rsidR="00716814" w:rsidRPr="00B04564" w:rsidRDefault="00716814" w:rsidP="00081372">
            <w:pPr>
              <w:pStyle w:val="TAC"/>
              <w:rPr>
                <w:ins w:id="8562" w:author="R4-1809482" w:date="2018-07-10T13:19:00Z"/>
                <w:rFonts w:cs="v5.0.0"/>
                <w:lang w:eastAsia="zh-CN"/>
              </w:rPr>
            </w:pPr>
          </w:p>
        </w:tc>
        <w:tc>
          <w:tcPr>
            <w:tcW w:w="1417" w:type="dxa"/>
          </w:tcPr>
          <w:p w14:paraId="2EE68E92" w14:textId="77777777" w:rsidR="00716814" w:rsidRPr="00B04564" w:rsidRDefault="00716814" w:rsidP="00081372">
            <w:pPr>
              <w:pStyle w:val="TAC"/>
              <w:rPr>
                <w:ins w:id="8563" w:author="R4-1809482" w:date="2018-07-10T13:19:00Z"/>
                <w:rFonts w:cs="v5.0.0"/>
              </w:rPr>
            </w:pPr>
            <w:ins w:id="8564" w:author="R4-1809482" w:date="2018-07-10T13:19:00Z">
              <w:r w:rsidRPr="00B04564">
                <w:rPr>
                  <w:rFonts w:cs="v5.0.0" w:hint="eastAsia"/>
                  <w:lang w:eastAsia="zh-CN"/>
                </w:rPr>
                <w:t>60</w:t>
              </w:r>
            </w:ins>
          </w:p>
        </w:tc>
        <w:tc>
          <w:tcPr>
            <w:tcW w:w="1417" w:type="dxa"/>
            <w:vAlign w:val="center"/>
          </w:tcPr>
          <w:p w14:paraId="5DF84BDB" w14:textId="77777777" w:rsidR="00716814" w:rsidRPr="00B04564" w:rsidRDefault="00716814" w:rsidP="00081372">
            <w:pPr>
              <w:pStyle w:val="TAC"/>
              <w:rPr>
                <w:ins w:id="8565" w:author="R4-1809482" w:date="2018-07-10T13:19:00Z"/>
              </w:rPr>
            </w:pPr>
            <w:ins w:id="8566" w:author="R4-1809482" w:date="2018-07-10T13:19:00Z">
              <w:r w:rsidRPr="00B04564">
                <w:t>G- FR1-A2-6</w:t>
              </w:r>
            </w:ins>
          </w:p>
        </w:tc>
        <w:tc>
          <w:tcPr>
            <w:tcW w:w="1417" w:type="dxa"/>
            <w:vAlign w:val="bottom"/>
          </w:tcPr>
          <w:p w14:paraId="19830214" w14:textId="77777777" w:rsidR="00716814" w:rsidRPr="00B30339" w:rsidRDefault="00716814" w:rsidP="00081372">
            <w:pPr>
              <w:pStyle w:val="TAC"/>
              <w:rPr>
                <w:ins w:id="8567" w:author="R4-1809482" w:date="2018-07-10T13:19:00Z"/>
                <w:rFonts w:cs="v5.0.0"/>
                <w:lang w:eastAsia="zh-CN"/>
              </w:rPr>
            </w:pPr>
            <w:ins w:id="8568" w:author="R4-1809482" w:date="2018-07-10T13:19:00Z">
              <w:r w:rsidRPr="00B30339">
                <w:rPr>
                  <w:rFonts w:cs="v5.0.0"/>
                  <w:lang w:eastAsia="zh-CN"/>
                </w:rPr>
                <w:t>-56.5</w:t>
              </w:r>
            </w:ins>
          </w:p>
        </w:tc>
        <w:tc>
          <w:tcPr>
            <w:tcW w:w="1417" w:type="dxa"/>
            <w:vMerge/>
            <w:vAlign w:val="center"/>
          </w:tcPr>
          <w:p w14:paraId="51F373DC" w14:textId="77777777" w:rsidR="00716814" w:rsidRPr="00B04564" w:rsidRDefault="00716814" w:rsidP="00081372">
            <w:pPr>
              <w:pStyle w:val="TAC"/>
              <w:rPr>
                <w:ins w:id="8569" w:author="R4-1809482" w:date="2018-07-10T13:19:00Z"/>
                <w:rFonts w:cs="v5.0.0"/>
                <w:lang w:eastAsia="zh-CN"/>
              </w:rPr>
            </w:pPr>
          </w:p>
        </w:tc>
        <w:tc>
          <w:tcPr>
            <w:tcW w:w="1417" w:type="dxa"/>
            <w:vMerge/>
            <w:vAlign w:val="center"/>
          </w:tcPr>
          <w:p w14:paraId="03B09A6A" w14:textId="77777777" w:rsidR="00716814" w:rsidRPr="00B04564" w:rsidRDefault="00716814" w:rsidP="00081372">
            <w:pPr>
              <w:pStyle w:val="TAC"/>
              <w:rPr>
                <w:ins w:id="8570" w:author="R4-1809482" w:date="2018-07-10T13:19:00Z"/>
                <w:rFonts w:cs="v5.0.0"/>
                <w:lang w:eastAsia="zh-CN"/>
              </w:rPr>
            </w:pPr>
          </w:p>
        </w:tc>
      </w:tr>
      <w:tr w:rsidR="00716814" w:rsidRPr="00B30339" w14:paraId="11C61E9E" w14:textId="77777777" w:rsidTr="00081372">
        <w:trPr>
          <w:cantSplit/>
          <w:jc w:val="center"/>
          <w:ins w:id="8571" w:author="R4-1809482" w:date="2018-07-10T13:19:00Z"/>
        </w:trPr>
        <w:tc>
          <w:tcPr>
            <w:tcW w:w="1417" w:type="dxa"/>
            <w:vMerge w:val="restart"/>
            <w:vAlign w:val="center"/>
          </w:tcPr>
          <w:p w14:paraId="5ECE8E93" w14:textId="77777777" w:rsidR="00716814" w:rsidRPr="00B04564" w:rsidRDefault="00716814" w:rsidP="00081372">
            <w:pPr>
              <w:pStyle w:val="TAC"/>
              <w:rPr>
                <w:ins w:id="8572" w:author="R4-1809482" w:date="2018-07-10T13:19:00Z"/>
                <w:rFonts w:cs="v5.0.0"/>
                <w:lang w:eastAsia="zh-CN"/>
              </w:rPr>
            </w:pPr>
            <w:ins w:id="8573" w:author="R4-1809482" w:date="2018-07-10T13:19:00Z">
              <w:r w:rsidRPr="00B04564">
                <w:rPr>
                  <w:rFonts w:cs="v5.0.0" w:hint="eastAsia"/>
                  <w:lang w:eastAsia="zh-CN"/>
                </w:rPr>
                <w:t>25</w:t>
              </w:r>
            </w:ins>
          </w:p>
        </w:tc>
        <w:tc>
          <w:tcPr>
            <w:tcW w:w="1417" w:type="dxa"/>
          </w:tcPr>
          <w:p w14:paraId="354073DF" w14:textId="77777777" w:rsidR="00716814" w:rsidRPr="00B04564" w:rsidRDefault="00716814" w:rsidP="00081372">
            <w:pPr>
              <w:pStyle w:val="TAC"/>
              <w:rPr>
                <w:ins w:id="8574" w:author="R4-1809482" w:date="2018-07-10T13:19:00Z"/>
                <w:rFonts w:cs="v5.0.0"/>
              </w:rPr>
            </w:pPr>
            <w:ins w:id="8575" w:author="R4-1809482" w:date="2018-07-10T13:19:00Z">
              <w:r w:rsidRPr="00B04564">
                <w:rPr>
                  <w:rFonts w:cs="v5.0.0" w:hint="eastAsia"/>
                  <w:lang w:eastAsia="zh-CN"/>
                </w:rPr>
                <w:t>15</w:t>
              </w:r>
            </w:ins>
          </w:p>
        </w:tc>
        <w:tc>
          <w:tcPr>
            <w:tcW w:w="1417" w:type="dxa"/>
            <w:vAlign w:val="center"/>
          </w:tcPr>
          <w:p w14:paraId="04A9FD05" w14:textId="77777777" w:rsidR="00716814" w:rsidRPr="00B04564" w:rsidRDefault="00716814" w:rsidP="00081372">
            <w:pPr>
              <w:pStyle w:val="TAC"/>
              <w:rPr>
                <w:ins w:id="8576" w:author="R4-1809482" w:date="2018-07-10T13:19:00Z"/>
              </w:rPr>
            </w:pPr>
            <w:ins w:id="8577" w:author="R4-1809482" w:date="2018-07-10T13:19:00Z">
              <w:r w:rsidRPr="00B04564">
                <w:t>G- FR1-A2-4</w:t>
              </w:r>
            </w:ins>
          </w:p>
        </w:tc>
        <w:tc>
          <w:tcPr>
            <w:tcW w:w="1417" w:type="dxa"/>
            <w:vAlign w:val="bottom"/>
          </w:tcPr>
          <w:p w14:paraId="085C557A" w14:textId="77777777" w:rsidR="00716814" w:rsidRPr="00B30339" w:rsidRDefault="00716814" w:rsidP="00081372">
            <w:pPr>
              <w:pStyle w:val="TAC"/>
              <w:rPr>
                <w:ins w:id="8578" w:author="R4-1809482" w:date="2018-07-10T13:19:00Z"/>
                <w:rFonts w:cs="v5.0.0"/>
                <w:lang w:eastAsia="zh-CN"/>
              </w:rPr>
            </w:pPr>
            <w:ins w:id="8579" w:author="R4-1809482" w:date="2018-07-10T13:19:00Z">
              <w:r w:rsidRPr="00B30339">
                <w:rPr>
                  <w:rFonts w:cs="v5.0.0"/>
                  <w:lang w:eastAsia="zh-CN"/>
                </w:rPr>
                <w:t>-56.2</w:t>
              </w:r>
            </w:ins>
          </w:p>
        </w:tc>
        <w:tc>
          <w:tcPr>
            <w:tcW w:w="1417" w:type="dxa"/>
            <w:vMerge w:val="restart"/>
            <w:vAlign w:val="center"/>
          </w:tcPr>
          <w:p w14:paraId="5947E6AF" w14:textId="77777777" w:rsidR="00716814" w:rsidRPr="00B04564" w:rsidRDefault="00716814" w:rsidP="00081372">
            <w:pPr>
              <w:pStyle w:val="TAC"/>
              <w:rPr>
                <w:ins w:id="8580" w:author="R4-1809482" w:date="2018-07-10T13:19:00Z"/>
                <w:rFonts w:cs="v5.0.0"/>
                <w:lang w:eastAsia="zh-CN"/>
              </w:rPr>
            </w:pPr>
            <w:ins w:id="8581" w:author="R4-1809482" w:date="2018-07-10T13:19:00Z">
              <w:r w:rsidRPr="00B04564">
                <w:rPr>
                  <w:rFonts w:cs="v5.0.0" w:hint="eastAsia"/>
                  <w:lang w:eastAsia="zh-CN"/>
                </w:rPr>
                <w:t>-67.2</w:t>
              </w:r>
            </w:ins>
          </w:p>
        </w:tc>
        <w:tc>
          <w:tcPr>
            <w:tcW w:w="1417" w:type="dxa"/>
            <w:vMerge w:val="restart"/>
            <w:vAlign w:val="center"/>
          </w:tcPr>
          <w:p w14:paraId="3669BEB6" w14:textId="77777777" w:rsidR="00716814" w:rsidRPr="00B04564" w:rsidRDefault="00716814" w:rsidP="00081372">
            <w:pPr>
              <w:pStyle w:val="TAC"/>
              <w:rPr>
                <w:ins w:id="8582" w:author="R4-1809482" w:date="2018-07-10T13:19:00Z"/>
                <w:rFonts w:cs="v5.0.0"/>
                <w:lang w:eastAsia="zh-CN"/>
              </w:rPr>
            </w:pPr>
            <w:ins w:id="8583" w:author="R4-1809482" w:date="2018-07-10T13:19:00Z">
              <w:r w:rsidRPr="00B04564">
                <w:rPr>
                  <w:rFonts w:cs="v5.0.0" w:hint="eastAsia"/>
                  <w:lang w:eastAsia="zh-CN"/>
                </w:rPr>
                <w:t>AWGN</w:t>
              </w:r>
            </w:ins>
          </w:p>
        </w:tc>
      </w:tr>
      <w:tr w:rsidR="00716814" w:rsidRPr="00B30339" w14:paraId="689B4480" w14:textId="77777777" w:rsidTr="00081372">
        <w:trPr>
          <w:cantSplit/>
          <w:jc w:val="center"/>
          <w:ins w:id="8584" w:author="R4-1809482" w:date="2018-07-10T13:19:00Z"/>
        </w:trPr>
        <w:tc>
          <w:tcPr>
            <w:tcW w:w="1417" w:type="dxa"/>
            <w:vMerge/>
            <w:vAlign w:val="center"/>
          </w:tcPr>
          <w:p w14:paraId="78914659" w14:textId="77777777" w:rsidR="00716814" w:rsidRPr="00B04564" w:rsidRDefault="00716814" w:rsidP="00081372">
            <w:pPr>
              <w:pStyle w:val="TAC"/>
              <w:rPr>
                <w:ins w:id="8585" w:author="R4-1809482" w:date="2018-07-10T13:19:00Z"/>
                <w:rFonts w:cs="v5.0.0"/>
                <w:lang w:eastAsia="zh-CN"/>
              </w:rPr>
            </w:pPr>
          </w:p>
        </w:tc>
        <w:tc>
          <w:tcPr>
            <w:tcW w:w="1417" w:type="dxa"/>
          </w:tcPr>
          <w:p w14:paraId="7844B1F3" w14:textId="77777777" w:rsidR="00716814" w:rsidRPr="00B04564" w:rsidRDefault="00716814" w:rsidP="00081372">
            <w:pPr>
              <w:pStyle w:val="TAC"/>
              <w:rPr>
                <w:ins w:id="8586" w:author="R4-1809482" w:date="2018-07-10T13:19:00Z"/>
                <w:rFonts w:cs="v5.0.0"/>
              </w:rPr>
            </w:pPr>
            <w:ins w:id="8587" w:author="R4-1809482" w:date="2018-07-10T13:19:00Z">
              <w:r w:rsidRPr="00B04564">
                <w:rPr>
                  <w:rFonts w:cs="v5.0.0" w:hint="eastAsia"/>
                  <w:lang w:eastAsia="zh-CN"/>
                </w:rPr>
                <w:t>30</w:t>
              </w:r>
            </w:ins>
          </w:p>
        </w:tc>
        <w:tc>
          <w:tcPr>
            <w:tcW w:w="1417" w:type="dxa"/>
            <w:vAlign w:val="center"/>
          </w:tcPr>
          <w:p w14:paraId="7E6BAD96" w14:textId="77777777" w:rsidR="00716814" w:rsidRPr="00B04564" w:rsidRDefault="00716814" w:rsidP="00081372">
            <w:pPr>
              <w:pStyle w:val="TAC"/>
              <w:rPr>
                <w:ins w:id="8588" w:author="R4-1809482" w:date="2018-07-10T13:19:00Z"/>
              </w:rPr>
            </w:pPr>
            <w:ins w:id="8589" w:author="R4-1809482" w:date="2018-07-10T13:19:00Z">
              <w:r w:rsidRPr="00B04564">
                <w:t>G- FR1-A2-5</w:t>
              </w:r>
            </w:ins>
          </w:p>
        </w:tc>
        <w:tc>
          <w:tcPr>
            <w:tcW w:w="1417" w:type="dxa"/>
            <w:vAlign w:val="bottom"/>
          </w:tcPr>
          <w:p w14:paraId="03EF4C81" w14:textId="77777777" w:rsidR="00716814" w:rsidRPr="00B30339" w:rsidRDefault="00716814" w:rsidP="00081372">
            <w:pPr>
              <w:pStyle w:val="TAC"/>
              <w:rPr>
                <w:ins w:id="8590" w:author="R4-1809482" w:date="2018-07-10T13:19:00Z"/>
                <w:rFonts w:cs="v5.0.0"/>
                <w:lang w:eastAsia="zh-CN"/>
              </w:rPr>
            </w:pPr>
            <w:ins w:id="8591" w:author="R4-1809482" w:date="2018-07-10T13:19:00Z">
              <w:r w:rsidRPr="00B30339">
                <w:rPr>
                  <w:rFonts w:cs="v5.0.0"/>
                  <w:lang w:eastAsia="zh-CN"/>
                </w:rPr>
                <w:t>-56.2</w:t>
              </w:r>
            </w:ins>
          </w:p>
        </w:tc>
        <w:tc>
          <w:tcPr>
            <w:tcW w:w="1417" w:type="dxa"/>
            <w:vMerge/>
            <w:vAlign w:val="center"/>
          </w:tcPr>
          <w:p w14:paraId="0E56B1D4" w14:textId="77777777" w:rsidR="00716814" w:rsidRPr="00B04564" w:rsidRDefault="00716814" w:rsidP="00081372">
            <w:pPr>
              <w:pStyle w:val="TAC"/>
              <w:rPr>
                <w:ins w:id="8592" w:author="R4-1809482" w:date="2018-07-10T13:19:00Z"/>
                <w:rFonts w:cs="v5.0.0"/>
                <w:lang w:eastAsia="zh-CN"/>
              </w:rPr>
            </w:pPr>
          </w:p>
        </w:tc>
        <w:tc>
          <w:tcPr>
            <w:tcW w:w="1417" w:type="dxa"/>
            <w:vMerge/>
            <w:vAlign w:val="center"/>
          </w:tcPr>
          <w:p w14:paraId="2EF0D800" w14:textId="77777777" w:rsidR="00716814" w:rsidRPr="00B04564" w:rsidRDefault="00716814" w:rsidP="00081372">
            <w:pPr>
              <w:pStyle w:val="TAC"/>
              <w:rPr>
                <w:ins w:id="8593" w:author="R4-1809482" w:date="2018-07-10T13:19:00Z"/>
                <w:rFonts w:cs="v5.0.0"/>
                <w:lang w:eastAsia="zh-CN"/>
              </w:rPr>
            </w:pPr>
          </w:p>
        </w:tc>
      </w:tr>
      <w:tr w:rsidR="00716814" w:rsidRPr="00B30339" w14:paraId="74CF6A9E" w14:textId="77777777" w:rsidTr="00081372">
        <w:trPr>
          <w:cantSplit/>
          <w:jc w:val="center"/>
          <w:ins w:id="8594" w:author="R4-1809482" w:date="2018-07-10T13:19:00Z"/>
        </w:trPr>
        <w:tc>
          <w:tcPr>
            <w:tcW w:w="1417" w:type="dxa"/>
            <w:vMerge/>
            <w:vAlign w:val="center"/>
          </w:tcPr>
          <w:p w14:paraId="279FCDCD" w14:textId="77777777" w:rsidR="00716814" w:rsidRPr="00B04564" w:rsidRDefault="00716814" w:rsidP="00081372">
            <w:pPr>
              <w:pStyle w:val="TAC"/>
              <w:rPr>
                <w:ins w:id="8595" w:author="R4-1809482" w:date="2018-07-10T13:19:00Z"/>
                <w:rFonts w:cs="v5.0.0"/>
                <w:lang w:eastAsia="zh-CN"/>
              </w:rPr>
            </w:pPr>
          </w:p>
        </w:tc>
        <w:tc>
          <w:tcPr>
            <w:tcW w:w="1417" w:type="dxa"/>
          </w:tcPr>
          <w:p w14:paraId="38A6E925" w14:textId="77777777" w:rsidR="00716814" w:rsidRPr="00B04564" w:rsidRDefault="00716814" w:rsidP="00081372">
            <w:pPr>
              <w:pStyle w:val="TAC"/>
              <w:rPr>
                <w:ins w:id="8596" w:author="R4-1809482" w:date="2018-07-10T13:19:00Z"/>
                <w:rFonts w:cs="v5.0.0"/>
              </w:rPr>
            </w:pPr>
            <w:ins w:id="8597" w:author="R4-1809482" w:date="2018-07-10T13:19:00Z">
              <w:r w:rsidRPr="00B04564">
                <w:rPr>
                  <w:rFonts w:cs="v5.0.0" w:hint="eastAsia"/>
                  <w:lang w:eastAsia="zh-CN"/>
                </w:rPr>
                <w:t>60</w:t>
              </w:r>
            </w:ins>
          </w:p>
        </w:tc>
        <w:tc>
          <w:tcPr>
            <w:tcW w:w="1417" w:type="dxa"/>
            <w:vAlign w:val="center"/>
          </w:tcPr>
          <w:p w14:paraId="764B08B4" w14:textId="77777777" w:rsidR="00716814" w:rsidRPr="00B04564" w:rsidRDefault="00716814" w:rsidP="00081372">
            <w:pPr>
              <w:pStyle w:val="TAC"/>
              <w:rPr>
                <w:ins w:id="8598" w:author="R4-1809482" w:date="2018-07-10T13:19:00Z"/>
              </w:rPr>
            </w:pPr>
            <w:ins w:id="8599" w:author="R4-1809482" w:date="2018-07-10T13:19:00Z">
              <w:r w:rsidRPr="00B04564">
                <w:t>G- FR1-A2-6</w:t>
              </w:r>
            </w:ins>
          </w:p>
        </w:tc>
        <w:tc>
          <w:tcPr>
            <w:tcW w:w="1417" w:type="dxa"/>
            <w:vAlign w:val="bottom"/>
          </w:tcPr>
          <w:p w14:paraId="3799E08B" w14:textId="77777777" w:rsidR="00716814" w:rsidRPr="00B30339" w:rsidRDefault="00716814" w:rsidP="00081372">
            <w:pPr>
              <w:pStyle w:val="TAC"/>
              <w:rPr>
                <w:ins w:id="8600" w:author="R4-1809482" w:date="2018-07-10T13:19:00Z"/>
                <w:rFonts w:cs="v5.0.0"/>
                <w:lang w:eastAsia="zh-CN"/>
              </w:rPr>
            </w:pPr>
            <w:ins w:id="8601" w:author="R4-1809482" w:date="2018-07-10T13:19:00Z">
              <w:r w:rsidRPr="00B30339">
                <w:rPr>
                  <w:rFonts w:cs="v5.0.0"/>
                  <w:lang w:eastAsia="zh-CN"/>
                </w:rPr>
                <w:t>-56.5</w:t>
              </w:r>
            </w:ins>
          </w:p>
        </w:tc>
        <w:tc>
          <w:tcPr>
            <w:tcW w:w="1417" w:type="dxa"/>
            <w:vMerge/>
            <w:vAlign w:val="center"/>
          </w:tcPr>
          <w:p w14:paraId="254817C7" w14:textId="77777777" w:rsidR="00716814" w:rsidRPr="00B04564" w:rsidRDefault="00716814" w:rsidP="00081372">
            <w:pPr>
              <w:pStyle w:val="TAC"/>
              <w:rPr>
                <w:ins w:id="8602" w:author="R4-1809482" w:date="2018-07-10T13:19:00Z"/>
                <w:rFonts w:cs="v5.0.0"/>
                <w:lang w:eastAsia="zh-CN"/>
              </w:rPr>
            </w:pPr>
          </w:p>
        </w:tc>
        <w:tc>
          <w:tcPr>
            <w:tcW w:w="1417" w:type="dxa"/>
            <w:vMerge/>
            <w:vAlign w:val="center"/>
          </w:tcPr>
          <w:p w14:paraId="59C4FA9E" w14:textId="77777777" w:rsidR="00716814" w:rsidRPr="00B04564" w:rsidRDefault="00716814" w:rsidP="00081372">
            <w:pPr>
              <w:pStyle w:val="TAC"/>
              <w:rPr>
                <w:ins w:id="8603" w:author="R4-1809482" w:date="2018-07-10T13:19:00Z"/>
                <w:rFonts w:cs="v5.0.0"/>
                <w:lang w:eastAsia="zh-CN"/>
              </w:rPr>
            </w:pPr>
          </w:p>
        </w:tc>
      </w:tr>
      <w:tr w:rsidR="00716814" w:rsidRPr="00B30339" w14:paraId="697006AD" w14:textId="77777777" w:rsidTr="00081372">
        <w:trPr>
          <w:cantSplit/>
          <w:jc w:val="center"/>
          <w:ins w:id="8604" w:author="R4-1809482" w:date="2018-07-10T13:19:00Z"/>
        </w:trPr>
        <w:tc>
          <w:tcPr>
            <w:tcW w:w="1417" w:type="dxa"/>
            <w:vMerge w:val="restart"/>
            <w:vAlign w:val="center"/>
          </w:tcPr>
          <w:p w14:paraId="543A2CD4" w14:textId="77777777" w:rsidR="00716814" w:rsidRPr="00B04564" w:rsidRDefault="00716814" w:rsidP="00081372">
            <w:pPr>
              <w:pStyle w:val="TAC"/>
              <w:rPr>
                <w:ins w:id="8605" w:author="R4-1809482" w:date="2018-07-10T13:19:00Z"/>
                <w:rFonts w:cs="v5.0.0"/>
                <w:lang w:eastAsia="zh-CN"/>
              </w:rPr>
            </w:pPr>
            <w:ins w:id="8606" w:author="R4-1809482" w:date="2018-07-10T13:19:00Z">
              <w:r w:rsidRPr="00B04564">
                <w:rPr>
                  <w:rFonts w:cs="v5.0.0" w:hint="eastAsia"/>
                  <w:lang w:eastAsia="zh-CN"/>
                </w:rPr>
                <w:t>30</w:t>
              </w:r>
            </w:ins>
          </w:p>
        </w:tc>
        <w:tc>
          <w:tcPr>
            <w:tcW w:w="1417" w:type="dxa"/>
          </w:tcPr>
          <w:p w14:paraId="56D69D8D" w14:textId="77777777" w:rsidR="00716814" w:rsidRPr="00B04564" w:rsidRDefault="00716814" w:rsidP="00081372">
            <w:pPr>
              <w:pStyle w:val="TAC"/>
              <w:rPr>
                <w:ins w:id="8607" w:author="R4-1809482" w:date="2018-07-10T13:19:00Z"/>
                <w:rFonts w:cs="v5.0.0"/>
              </w:rPr>
            </w:pPr>
            <w:ins w:id="8608" w:author="R4-1809482" w:date="2018-07-10T13:19:00Z">
              <w:r w:rsidRPr="00B04564">
                <w:rPr>
                  <w:rFonts w:cs="v5.0.0" w:hint="eastAsia"/>
                  <w:lang w:eastAsia="zh-CN"/>
                </w:rPr>
                <w:t>15</w:t>
              </w:r>
            </w:ins>
          </w:p>
        </w:tc>
        <w:tc>
          <w:tcPr>
            <w:tcW w:w="1417" w:type="dxa"/>
            <w:vAlign w:val="center"/>
          </w:tcPr>
          <w:p w14:paraId="02671094" w14:textId="77777777" w:rsidR="00716814" w:rsidRPr="00B04564" w:rsidRDefault="00716814" w:rsidP="00081372">
            <w:pPr>
              <w:pStyle w:val="TAC"/>
              <w:rPr>
                <w:ins w:id="8609" w:author="R4-1809482" w:date="2018-07-10T13:19:00Z"/>
              </w:rPr>
            </w:pPr>
            <w:ins w:id="8610" w:author="R4-1809482" w:date="2018-07-10T13:19:00Z">
              <w:r w:rsidRPr="00B04564">
                <w:t>G- FR1-A2-4</w:t>
              </w:r>
            </w:ins>
          </w:p>
        </w:tc>
        <w:tc>
          <w:tcPr>
            <w:tcW w:w="1417" w:type="dxa"/>
            <w:vAlign w:val="bottom"/>
          </w:tcPr>
          <w:p w14:paraId="46F3B5E3" w14:textId="77777777" w:rsidR="00716814" w:rsidRPr="00B30339" w:rsidRDefault="00716814" w:rsidP="00081372">
            <w:pPr>
              <w:pStyle w:val="TAC"/>
              <w:rPr>
                <w:ins w:id="8611" w:author="R4-1809482" w:date="2018-07-10T13:19:00Z"/>
                <w:rFonts w:cs="v5.0.0"/>
                <w:lang w:eastAsia="zh-CN"/>
              </w:rPr>
            </w:pPr>
            <w:ins w:id="8612" w:author="R4-1809482" w:date="2018-07-10T13:19:00Z">
              <w:r w:rsidRPr="00B30339">
                <w:rPr>
                  <w:rFonts w:cs="v5.0.0"/>
                  <w:lang w:eastAsia="zh-CN"/>
                </w:rPr>
                <w:t>-56.2</w:t>
              </w:r>
            </w:ins>
          </w:p>
        </w:tc>
        <w:tc>
          <w:tcPr>
            <w:tcW w:w="1417" w:type="dxa"/>
            <w:vMerge w:val="restart"/>
            <w:vAlign w:val="center"/>
          </w:tcPr>
          <w:p w14:paraId="0E95A12F" w14:textId="77777777" w:rsidR="00716814" w:rsidRPr="00B04564" w:rsidRDefault="00716814" w:rsidP="00081372">
            <w:pPr>
              <w:pStyle w:val="TAC"/>
              <w:rPr>
                <w:ins w:id="8613" w:author="R4-1809482" w:date="2018-07-10T13:19:00Z"/>
                <w:rFonts w:cs="v5.0.0"/>
                <w:lang w:eastAsia="zh-CN"/>
              </w:rPr>
            </w:pPr>
            <w:ins w:id="8614" w:author="R4-1809482" w:date="2018-07-10T13:19:00Z">
              <w:r w:rsidRPr="00B04564">
                <w:rPr>
                  <w:rFonts w:cs="v5.0.0" w:hint="eastAsia"/>
                  <w:lang w:eastAsia="zh-CN"/>
                </w:rPr>
                <w:t>-66.4</w:t>
              </w:r>
            </w:ins>
          </w:p>
        </w:tc>
        <w:tc>
          <w:tcPr>
            <w:tcW w:w="1417" w:type="dxa"/>
            <w:vMerge w:val="restart"/>
            <w:vAlign w:val="center"/>
          </w:tcPr>
          <w:p w14:paraId="1D5538C8" w14:textId="77777777" w:rsidR="00716814" w:rsidRPr="00B04564" w:rsidRDefault="00716814" w:rsidP="00081372">
            <w:pPr>
              <w:pStyle w:val="TAC"/>
              <w:rPr>
                <w:ins w:id="8615" w:author="R4-1809482" w:date="2018-07-10T13:19:00Z"/>
                <w:rFonts w:cs="v5.0.0"/>
                <w:lang w:eastAsia="zh-CN"/>
              </w:rPr>
            </w:pPr>
            <w:ins w:id="8616" w:author="R4-1809482" w:date="2018-07-10T13:19:00Z">
              <w:r w:rsidRPr="00B04564">
                <w:rPr>
                  <w:rFonts w:cs="v5.0.0" w:hint="eastAsia"/>
                  <w:lang w:eastAsia="zh-CN"/>
                </w:rPr>
                <w:t>AWGN</w:t>
              </w:r>
            </w:ins>
          </w:p>
        </w:tc>
      </w:tr>
      <w:tr w:rsidR="00716814" w:rsidRPr="00B30339" w14:paraId="0C7BF995" w14:textId="77777777" w:rsidTr="00081372">
        <w:trPr>
          <w:cantSplit/>
          <w:jc w:val="center"/>
          <w:ins w:id="8617" w:author="R4-1809482" w:date="2018-07-10T13:19:00Z"/>
        </w:trPr>
        <w:tc>
          <w:tcPr>
            <w:tcW w:w="1417" w:type="dxa"/>
            <w:vMerge/>
            <w:vAlign w:val="center"/>
          </w:tcPr>
          <w:p w14:paraId="09BD19A1" w14:textId="77777777" w:rsidR="00716814" w:rsidRPr="00B04564" w:rsidRDefault="00716814" w:rsidP="00081372">
            <w:pPr>
              <w:pStyle w:val="TAC"/>
              <w:rPr>
                <w:ins w:id="8618" w:author="R4-1809482" w:date="2018-07-10T13:19:00Z"/>
                <w:rFonts w:cs="v5.0.0"/>
                <w:lang w:eastAsia="zh-CN"/>
              </w:rPr>
            </w:pPr>
          </w:p>
        </w:tc>
        <w:tc>
          <w:tcPr>
            <w:tcW w:w="1417" w:type="dxa"/>
          </w:tcPr>
          <w:p w14:paraId="368CF5DA" w14:textId="77777777" w:rsidR="00716814" w:rsidRPr="00B04564" w:rsidRDefault="00716814" w:rsidP="00081372">
            <w:pPr>
              <w:pStyle w:val="TAC"/>
              <w:rPr>
                <w:ins w:id="8619" w:author="R4-1809482" w:date="2018-07-10T13:19:00Z"/>
                <w:rFonts w:cs="v5.0.0"/>
              </w:rPr>
            </w:pPr>
            <w:ins w:id="8620" w:author="R4-1809482" w:date="2018-07-10T13:19:00Z">
              <w:r w:rsidRPr="00B04564">
                <w:rPr>
                  <w:rFonts w:cs="v5.0.0" w:hint="eastAsia"/>
                  <w:lang w:eastAsia="zh-CN"/>
                </w:rPr>
                <w:t>30</w:t>
              </w:r>
            </w:ins>
          </w:p>
        </w:tc>
        <w:tc>
          <w:tcPr>
            <w:tcW w:w="1417" w:type="dxa"/>
            <w:vAlign w:val="center"/>
          </w:tcPr>
          <w:p w14:paraId="58C08728" w14:textId="77777777" w:rsidR="00716814" w:rsidRPr="00B04564" w:rsidRDefault="00716814" w:rsidP="00081372">
            <w:pPr>
              <w:pStyle w:val="TAC"/>
              <w:rPr>
                <w:ins w:id="8621" w:author="R4-1809482" w:date="2018-07-10T13:19:00Z"/>
              </w:rPr>
            </w:pPr>
            <w:ins w:id="8622" w:author="R4-1809482" w:date="2018-07-10T13:19:00Z">
              <w:r w:rsidRPr="00B04564">
                <w:t>G- FR1-A2-5</w:t>
              </w:r>
            </w:ins>
          </w:p>
        </w:tc>
        <w:tc>
          <w:tcPr>
            <w:tcW w:w="1417" w:type="dxa"/>
            <w:vAlign w:val="bottom"/>
          </w:tcPr>
          <w:p w14:paraId="6D0DF700" w14:textId="77777777" w:rsidR="00716814" w:rsidRPr="00B30339" w:rsidRDefault="00716814" w:rsidP="00081372">
            <w:pPr>
              <w:pStyle w:val="TAC"/>
              <w:rPr>
                <w:ins w:id="8623" w:author="R4-1809482" w:date="2018-07-10T13:19:00Z"/>
                <w:rFonts w:cs="v5.0.0"/>
                <w:lang w:eastAsia="zh-CN"/>
              </w:rPr>
            </w:pPr>
            <w:ins w:id="8624" w:author="R4-1809482" w:date="2018-07-10T13:19:00Z">
              <w:r w:rsidRPr="00B30339">
                <w:rPr>
                  <w:rFonts w:cs="v5.0.0"/>
                  <w:lang w:eastAsia="zh-CN"/>
                </w:rPr>
                <w:t>-56.2</w:t>
              </w:r>
            </w:ins>
          </w:p>
        </w:tc>
        <w:tc>
          <w:tcPr>
            <w:tcW w:w="1417" w:type="dxa"/>
            <w:vMerge/>
            <w:vAlign w:val="center"/>
          </w:tcPr>
          <w:p w14:paraId="4BC9A34D" w14:textId="77777777" w:rsidR="00716814" w:rsidRPr="00B04564" w:rsidRDefault="00716814" w:rsidP="00081372">
            <w:pPr>
              <w:pStyle w:val="TAC"/>
              <w:rPr>
                <w:ins w:id="8625" w:author="R4-1809482" w:date="2018-07-10T13:19:00Z"/>
                <w:rFonts w:cs="v5.0.0"/>
                <w:lang w:eastAsia="zh-CN"/>
              </w:rPr>
            </w:pPr>
          </w:p>
        </w:tc>
        <w:tc>
          <w:tcPr>
            <w:tcW w:w="1417" w:type="dxa"/>
            <w:vMerge/>
            <w:vAlign w:val="center"/>
          </w:tcPr>
          <w:p w14:paraId="118A94D2" w14:textId="77777777" w:rsidR="00716814" w:rsidRPr="00B04564" w:rsidRDefault="00716814" w:rsidP="00081372">
            <w:pPr>
              <w:pStyle w:val="TAC"/>
              <w:rPr>
                <w:ins w:id="8626" w:author="R4-1809482" w:date="2018-07-10T13:19:00Z"/>
                <w:rFonts w:cs="v5.0.0"/>
                <w:lang w:eastAsia="zh-CN"/>
              </w:rPr>
            </w:pPr>
          </w:p>
        </w:tc>
      </w:tr>
      <w:tr w:rsidR="00716814" w:rsidRPr="00B30339" w14:paraId="4E1DD169" w14:textId="77777777" w:rsidTr="00081372">
        <w:trPr>
          <w:cantSplit/>
          <w:jc w:val="center"/>
          <w:ins w:id="8627" w:author="R4-1809482" w:date="2018-07-10T13:19:00Z"/>
        </w:trPr>
        <w:tc>
          <w:tcPr>
            <w:tcW w:w="1417" w:type="dxa"/>
            <w:vMerge/>
            <w:vAlign w:val="center"/>
          </w:tcPr>
          <w:p w14:paraId="0B2292F0" w14:textId="77777777" w:rsidR="00716814" w:rsidRPr="00B04564" w:rsidRDefault="00716814" w:rsidP="00081372">
            <w:pPr>
              <w:pStyle w:val="TAC"/>
              <w:rPr>
                <w:ins w:id="8628" w:author="R4-1809482" w:date="2018-07-10T13:19:00Z"/>
                <w:rFonts w:cs="v5.0.0"/>
                <w:lang w:eastAsia="zh-CN"/>
              </w:rPr>
            </w:pPr>
          </w:p>
        </w:tc>
        <w:tc>
          <w:tcPr>
            <w:tcW w:w="1417" w:type="dxa"/>
          </w:tcPr>
          <w:p w14:paraId="486BB171" w14:textId="77777777" w:rsidR="00716814" w:rsidRPr="00B04564" w:rsidRDefault="00716814" w:rsidP="00081372">
            <w:pPr>
              <w:pStyle w:val="TAC"/>
              <w:rPr>
                <w:ins w:id="8629" w:author="R4-1809482" w:date="2018-07-10T13:19:00Z"/>
                <w:rFonts w:cs="v5.0.0"/>
              </w:rPr>
            </w:pPr>
            <w:ins w:id="8630" w:author="R4-1809482" w:date="2018-07-10T13:19:00Z">
              <w:r w:rsidRPr="00B04564">
                <w:rPr>
                  <w:rFonts w:cs="v5.0.0" w:hint="eastAsia"/>
                  <w:lang w:eastAsia="zh-CN"/>
                </w:rPr>
                <w:t>60</w:t>
              </w:r>
            </w:ins>
          </w:p>
        </w:tc>
        <w:tc>
          <w:tcPr>
            <w:tcW w:w="1417" w:type="dxa"/>
            <w:vAlign w:val="center"/>
          </w:tcPr>
          <w:p w14:paraId="668314FD" w14:textId="77777777" w:rsidR="00716814" w:rsidRPr="00B04564" w:rsidRDefault="00716814" w:rsidP="00081372">
            <w:pPr>
              <w:pStyle w:val="TAC"/>
              <w:rPr>
                <w:ins w:id="8631" w:author="R4-1809482" w:date="2018-07-10T13:19:00Z"/>
              </w:rPr>
            </w:pPr>
            <w:ins w:id="8632" w:author="R4-1809482" w:date="2018-07-10T13:19:00Z">
              <w:r w:rsidRPr="00B04564">
                <w:t>G- FR1-A2-6</w:t>
              </w:r>
            </w:ins>
          </w:p>
        </w:tc>
        <w:tc>
          <w:tcPr>
            <w:tcW w:w="1417" w:type="dxa"/>
            <w:vAlign w:val="bottom"/>
          </w:tcPr>
          <w:p w14:paraId="4DC91F0D" w14:textId="77777777" w:rsidR="00716814" w:rsidRPr="00B30339" w:rsidRDefault="00716814" w:rsidP="00081372">
            <w:pPr>
              <w:pStyle w:val="TAC"/>
              <w:rPr>
                <w:ins w:id="8633" w:author="R4-1809482" w:date="2018-07-10T13:19:00Z"/>
                <w:rFonts w:cs="v5.0.0"/>
                <w:lang w:eastAsia="zh-CN"/>
              </w:rPr>
            </w:pPr>
            <w:ins w:id="8634" w:author="R4-1809482" w:date="2018-07-10T13:19:00Z">
              <w:r w:rsidRPr="00B30339">
                <w:rPr>
                  <w:rFonts w:cs="v5.0.0"/>
                  <w:lang w:eastAsia="zh-CN"/>
                </w:rPr>
                <w:t>-56.5</w:t>
              </w:r>
            </w:ins>
          </w:p>
        </w:tc>
        <w:tc>
          <w:tcPr>
            <w:tcW w:w="1417" w:type="dxa"/>
            <w:vMerge/>
            <w:vAlign w:val="center"/>
          </w:tcPr>
          <w:p w14:paraId="37B91A34" w14:textId="77777777" w:rsidR="00716814" w:rsidRPr="00B04564" w:rsidRDefault="00716814" w:rsidP="00081372">
            <w:pPr>
              <w:pStyle w:val="TAC"/>
              <w:rPr>
                <w:ins w:id="8635" w:author="R4-1809482" w:date="2018-07-10T13:19:00Z"/>
                <w:rFonts w:cs="v5.0.0"/>
                <w:lang w:eastAsia="zh-CN"/>
              </w:rPr>
            </w:pPr>
          </w:p>
        </w:tc>
        <w:tc>
          <w:tcPr>
            <w:tcW w:w="1417" w:type="dxa"/>
            <w:vMerge/>
            <w:vAlign w:val="center"/>
          </w:tcPr>
          <w:p w14:paraId="532F069F" w14:textId="77777777" w:rsidR="00716814" w:rsidRPr="00B04564" w:rsidRDefault="00716814" w:rsidP="00081372">
            <w:pPr>
              <w:pStyle w:val="TAC"/>
              <w:rPr>
                <w:ins w:id="8636" w:author="R4-1809482" w:date="2018-07-10T13:19:00Z"/>
                <w:rFonts w:cs="v5.0.0"/>
                <w:lang w:eastAsia="zh-CN"/>
              </w:rPr>
            </w:pPr>
          </w:p>
        </w:tc>
      </w:tr>
      <w:tr w:rsidR="00716814" w:rsidRPr="00B30339" w14:paraId="0FD3D981" w14:textId="77777777" w:rsidTr="00081372">
        <w:trPr>
          <w:cantSplit/>
          <w:jc w:val="center"/>
          <w:ins w:id="8637" w:author="R4-1809482" w:date="2018-07-10T13:19:00Z"/>
        </w:trPr>
        <w:tc>
          <w:tcPr>
            <w:tcW w:w="1417" w:type="dxa"/>
            <w:vMerge w:val="restart"/>
            <w:vAlign w:val="center"/>
          </w:tcPr>
          <w:p w14:paraId="68F78634" w14:textId="77777777" w:rsidR="00716814" w:rsidRPr="00B04564" w:rsidRDefault="00716814" w:rsidP="00081372">
            <w:pPr>
              <w:pStyle w:val="TAC"/>
              <w:rPr>
                <w:ins w:id="8638" w:author="R4-1809482" w:date="2018-07-10T13:19:00Z"/>
                <w:rFonts w:cs="v5.0.0"/>
                <w:lang w:eastAsia="zh-CN"/>
              </w:rPr>
            </w:pPr>
            <w:ins w:id="8639" w:author="R4-1809482" w:date="2018-07-10T13:19:00Z">
              <w:r w:rsidRPr="00B04564">
                <w:rPr>
                  <w:rFonts w:cs="v5.0.0" w:hint="eastAsia"/>
                  <w:lang w:eastAsia="zh-CN"/>
                </w:rPr>
                <w:t>40</w:t>
              </w:r>
            </w:ins>
          </w:p>
        </w:tc>
        <w:tc>
          <w:tcPr>
            <w:tcW w:w="1417" w:type="dxa"/>
          </w:tcPr>
          <w:p w14:paraId="7AE469A8" w14:textId="77777777" w:rsidR="00716814" w:rsidRPr="00B04564" w:rsidRDefault="00716814" w:rsidP="00081372">
            <w:pPr>
              <w:pStyle w:val="TAC"/>
              <w:rPr>
                <w:ins w:id="8640" w:author="R4-1809482" w:date="2018-07-10T13:19:00Z"/>
                <w:rFonts w:cs="v5.0.0"/>
              </w:rPr>
            </w:pPr>
            <w:ins w:id="8641" w:author="R4-1809482" w:date="2018-07-10T13:19:00Z">
              <w:r w:rsidRPr="00B04564">
                <w:rPr>
                  <w:rFonts w:cs="v5.0.0" w:hint="eastAsia"/>
                  <w:lang w:eastAsia="zh-CN"/>
                </w:rPr>
                <w:t>15</w:t>
              </w:r>
            </w:ins>
          </w:p>
        </w:tc>
        <w:tc>
          <w:tcPr>
            <w:tcW w:w="1417" w:type="dxa"/>
            <w:vAlign w:val="center"/>
          </w:tcPr>
          <w:p w14:paraId="27B63A09" w14:textId="77777777" w:rsidR="00716814" w:rsidRPr="00B04564" w:rsidRDefault="00716814" w:rsidP="00081372">
            <w:pPr>
              <w:pStyle w:val="TAC"/>
              <w:rPr>
                <w:ins w:id="8642" w:author="R4-1809482" w:date="2018-07-10T13:19:00Z"/>
              </w:rPr>
            </w:pPr>
            <w:ins w:id="8643" w:author="R4-1809482" w:date="2018-07-10T13:19:00Z">
              <w:r w:rsidRPr="00B04564">
                <w:t>G- FR1-A2-4</w:t>
              </w:r>
            </w:ins>
          </w:p>
        </w:tc>
        <w:tc>
          <w:tcPr>
            <w:tcW w:w="1417" w:type="dxa"/>
            <w:vAlign w:val="bottom"/>
          </w:tcPr>
          <w:p w14:paraId="14DD233E" w14:textId="77777777" w:rsidR="00716814" w:rsidRPr="00B30339" w:rsidRDefault="00716814" w:rsidP="00081372">
            <w:pPr>
              <w:pStyle w:val="TAC"/>
              <w:rPr>
                <w:ins w:id="8644" w:author="R4-1809482" w:date="2018-07-10T13:19:00Z"/>
                <w:rFonts w:cs="v5.0.0"/>
                <w:lang w:eastAsia="zh-CN"/>
              </w:rPr>
            </w:pPr>
            <w:ins w:id="8645" w:author="R4-1809482" w:date="2018-07-10T13:19:00Z">
              <w:r w:rsidRPr="00B30339">
                <w:rPr>
                  <w:rFonts w:cs="v5.0.0"/>
                  <w:lang w:eastAsia="zh-CN"/>
                </w:rPr>
                <w:t>-56.2</w:t>
              </w:r>
            </w:ins>
          </w:p>
        </w:tc>
        <w:tc>
          <w:tcPr>
            <w:tcW w:w="1417" w:type="dxa"/>
            <w:vMerge w:val="restart"/>
            <w:vAlign w:val="center"/>
          </w:tcPr>
          <w:p w14:paraId="029DCF4E" w14:textId="77777777" w:rsidR="00716814" w:rsidRPr="00B04564" w:rsidRDefault="00716814" w:rsidP="00081372">
            <w:pPr>
              <w:pStyle w:val="TAC"/>
              <w:rPr>
                <w:ins w:id="8646" w:author="R4-1809482" w:date="2018-07-10T13:19:00Z"/>
                <w:rFonts w:cs="v5.0.0"/>
                <w:lang w:eastAsia="zh-CN"/>
              </w:rPr>
            </w:pPr>
            <w:ins w:id="8647" w:author="R4-1809482" w:date="2018-07-10T13:19:00Z">
              <w:r w:rsidRPr="00B04564">
                <w:rPr>
                  <w:rFonts w:cs="v5.0.0" w:hint="eastAsia"/>
                  <w:lang w:eastAsia="zh-CN"/>
                </w:rPr>
                <w:t>-65.1</w:t>
              </w:r>
            </w:ins>
          </w:p>
        </w:tc>
        <w:tc>
          <w:tcPr>
            <w:tcW w:w="1417" w:type="dxa"/>
            <w:vMerge w:val="restart"/>
            <w:vAlign w:val="center"/>
          </w:tcPr>
          <w:p w14:paraId="7B268546" w14:textId="77777777" w:rsidR="00716814" w:rsidRPr="00B04564" w:rsidRDefault="00716814" w:rsidP="00081372">
            <w:pPr>
              <w:pStyle w:val="TAC"/>
              <w:rPr>
                <w:ins w:id="8648" w:author="R4-1809482" w:date="2018-07-10T13:19:00Z"/>
                <w:rFonts w:cs="v5.0.0"/>
                <w:lang w:eastAsia="zh-CN"/>
              </w:rPr>
            </w:pPr>
            <w:ins w:id="8649" w:author="R4-1809482" w:date="2018-07-10T13:19:00Z">
              <w:r w:rsidRPr="00B04564">
                <w:rPr>
                  <w:rFonts w:cs="v5.0.0" w:hint="eastAsia"/>
                  <w:lang w:eastAsia="zh-CN"/>
                </w:rPr>
                <w:t>AWGN</w:t>
              </w:r>
            </w:ins>
          </w:p>
        </w:tc>
      </w:tr>
      <w:tr w:rsidR="00716814" w:rsidRPr="00B30339" w14:paraId="62389052" w14:textId="77777777" w:rsidTr="00081372">
        <w:trPr>
          <w:cantSplit/>
          <w:jc w:val="center"/>
          <w:ins w:id="8650" w:author="R4-1809482" w:date="2018-07-10T13:19:00Z"/>
        </w:trPr>
        <w:tc>
          <w:tcPr>
            <w:tcW w:w="1417" w:type="dxa"/>
            <w:vMerge/>
            <w:vAlign w:val="center"/>
          </w:tcPr>
          <w:p w14:paraId="4D4BD2D9" w14:textId="77777777" w:rsidR="00716814" w:rsidRPr="00B04564" w:rsidRDefault="00716814" w:rsidP="00081372">
            <w:pPr>
              <w:pStyle w:val="TAC"/>
              <w:rPr>
                <w:ins w:id="8651" w:author="R4-1809482" w:date="2018-07-10T13:19:00Z"/>
                <w:rFonts w:cs="v5.0.0"/>
                <w:lang w:eastAsia="zh-CN"/>
              </w:rPr>
            </w:pPr>
          </w:p>
        </w:tc>
        <w:tc>
          <w:tcPr>
            <w:tcW w:w="1417" w:type="dxa"/>
          </w:tcPr>
          <w:p w14:paraId="70E4B661" w14:textId="77777777" w:rsidR="00716814" w:rsidRPr="00B04564" w:rsidRDefault="00716814" w:rsidP="00081372">
            <w:pPr>
              <w:pStyle w:val="TAC"/>
              <w:rPr>
                <w:ins w:id="8652" w:author="R4-1809482" w:date="2018-07-10T13:19:00Z"/>
                <w:rFonts w:cs="v5.0.0"/>
              </w:rPr>
            </w:pPr>
            <w:ins w:id="8653" w:author="R4-1809482" w:date="2018-07-10T13:19:00Z">
              <w:r w:rsidRPr="00B04564">
                <w:rPr>
                  <w:rFonts w:cs="v5.0.0" w:hint="eastAsia"/>
                  <w:lang w:eastAsia="zh-CN"/>
                </w:rPr>
                <w:t>30</w:t>
              </w:r>
            </w:ins>
          </w:p>
        </w:tc>
        <w:tc>
          <w:tcPr>
            <w:tcW w:w="1417" w:type="dxa"/>
            <w:vAlign w:val="center"/>
          </w:tcPr>
          <w:p w14:paraId="1135A87E" w14:textId="77777777" w:rsidR="00716814" w:rsidRPr="00B04564" w:rsidRDefault="00716814" w:rsidP="00081372">
            <w:pPr>
              <w:pStyle w:val="TAC"/>
              <w:rPr>
                <w:ins w:id="8654" w:author="R4-1809482" w:date="2018-07-10T13:19:00Z"/>
              </w:rPr>
            </w:pPr>
            <w:ins w:id="8655" w:author="R4-1809482" w:date="2018-07-10T13:19:00Z">
              <w:r w:rsidRPr="00B04564">
                <w:t>G- FR1-A2-5</w:t>
              </w:r>
            </w:ins>
          </w:p>
        </w:tc>
        <w:tc>
          <w:tcPr>
            <w:tcW w:w="1417" w:type="dxa"/>
            <w:vAlign w:val="bottom"/>
          </w:tcPr>
          <w:p w14:paraId="528DA9FC" w14:textId="77777777" w:rsidR="00716814" w:rsidRPr="00B30339" w:rsidRDefault="00716814" w:rsidP="00081372">
            <w:pPr>
              <w:pStyle w:val="TAC"/>
              <w:rPr>
                <w:ins w:id="8656" w:author="R4-1809482" w:date="2018-07-10T13:19:00Z"/>
                <w:rFonts w:cs="v5.0.0"/>
                <w:lang w:eastAsia="zh-CN"/>
              </w:rPr>
            </w:pPr>
            <w:ins w:id="8657" w:author="R4-1809482" w:date="2018-07-10T13:19:00Z">
              <w:r w:rsidRPr="00B30339">
                <w:rPr>
                  <w:rFonts w:cs="v5.0.0"/>
                  <w:lang w:eastAsia="zh-CN"/>
                </w:rPr>
                <w:t>-56.2</w:t>
              </w:r>
            </w:ins>
          </w:p>
        </w:tc>
        <w:tc>
          <w:tcPr>
            <w:tcW w:w="1417" w:type="dxa"/>
            <w:vMerge/>
            <w:vAlign w:val="center"/>
          </w:tcPr>
          <w:p w14:paraId="1FBF1BF0" w14:textId="77777777" w:rsidR="00716814" w:rsidRPr="00B04564" w:rsidRDefault="00716814" w:rsidP="00081372">
            <w:pPr>
              <w:pStyle w:val="TAC"/>
              <w:rPr>
                <w:ins w:id="8658" w:author="R4-1809482" w:date="2018-07-10T13:19:00Z"/>
                <w:rFonts w:cs="v5.0.0"/>
                <w:lang w:eastAsia="zh-CN"/>
              </w:rPr>
            </w:pPr>
          </w:p>
        </w:tc>
        <w:tc>
          <w:tcPr>
            <w:tcW w:w="1417" w:type="dxa"/>
            <w:vMerge/>
            <w:vAlign w:val="center"/>
          </w:tcPr>
          <w:p w14:paraId="019F958A" w14:textId="77777777" w:rsidR="00716814" w:rsidRPr="00B04564" w:rsidRDefault="00716814" w:rsidP="00081372">
            <w:pPr>
              <w:pStyle w:val="TAC"/>
              <w:rPr>
                <w:ins w:id="8659" w:author="R4-1809482" w:date="2018-07-10T13:19:00Z"/>
                <w:rFonts w:cs="v5.0.0"/>
                <w:lang w:eastAsia="zh-CN"/>
              </w:rPr>
            </w:pPr>
          </w:p>
        </w:tc>
      </w:tr>
      <w:tr w:rsidR="00716814" w:rsidRPr="00B30339" w14:paraId="10396190" w14:textId="77777777" w:rsidTr="00081372">
        <w:trPr>
          <w:cantSplit/>
          <w:jc w:val="center"/>
          <w:ins w:id="8660" w:author="R4-1809482" w:date="2018-07-10T13:19:00Z"/>
        </w:trPr>
        <w:tc>
          <w:tcPr>
            <w:tcW w:w="1417" w:type="dxa"/>
            <w:vMerge/>
            <w:vAlign w:val="center"/>
          </w:tcPr>
          <w:p w14:paraId="2F0574AE" w14:textId="77777777" w:rsidR="00716814" w:rsidRPr="00B04564" w:rsidRDefault="00716814" w:rsidP="00081372">
            <w:pPr>
              <w:pStyle w:val="TAC"/>
              <w:rPr>
                <w:ins w:id="8661" w:author="R4-1809482" w:date="2018-07-10T13:19:00Z"/>
                <w:rFonts w:cs="v5.0.0"/>
                <w:lang w:eastAsia="zh-CN"/>
              </w:rPr>
            </w:pPr>
          </w:p>
        </w:tc>
        <w:tc>
          <w:tcPr>
            <w:tcW w:w="1417" w:type="dxa"/>
          </w:tcPr>
          <w:p w14:paraId="7F5A02CF" w14:textId="77777777" w:rsidR="00716814" w:rsidRPr="00B04564" w:rsidRDefault="00716814" w:rsidP="00081372">
            <w:pPr>
              <w:pStyle w:val="TAC"/>
              <w:rPr>
                <w:ins w:id="8662" w:author="R4-1809482" w:date="2018-07-10T13:19:00Z"/>
                <w:rFonts w:cs="v5.0.0"/>
              </w:rPr>
            </w:pPr>
            <w:ins w:id="8663" w:author="R4-1809482" w:date="2018-07-10T13:19:00Z">
              <w:r w:rsidRPr="00B04564">
                <w:rPr>
                  <w:rFonts w:cs="v5.0.0" w:hint="eastAsia"/>
                  <w:lang w:eastAsia="zh-CN"/>
                </w:rPr>
                <w:t>60</w:t>
              </w:r>
            </w:ins>
          </w:p>
        </w:tc>
        <w:tc>
          <w:tcPr>
            <w:tcW w:w="1417" w:type="dxa"/>
            <w:vAlign w:val="center"/>
          </w:tcPr>
          <w:p w14:paraId="3B2AC9F8" w14:textId="77777777" w:rsidR="00716814" w:rsidRPr="00B04564" w:rsidRDefault="00716814" w:rsidP="00081372">
            <w:pPr>
              <w:pStyle w:val="TAC"/>
              <w:rPr>
                <w:ins w:id="8664" w:author="R4-1809482" w:date="2018-07-10T13:19:00Z"/>
              </w:rPr>
            </w:pPr>
            <w:ins w:id="8665" w:author="R4-1809482" w:date="2018-07-10T13:19:00Z">
              <w:r w:rsidRPr="00B04564">
                <w:t>G- FR1-A2-6</w:t>
              </w:r>
            </w:ins>
          </w:p>
        </w:tc>
        <w:tc>
          <w:tcPr>
            <w:tcW w:w="1417" w:type="dxa"/>
            <w:vAlign w:val="bottom"/>
          </w:tcPr>
          <w:p w14:paraId="7392F1DA" w14:textId="77777777" w:rsidR="00716814" w:rsidRPr="00B30339" w:rsidRDefault="00716814" w:rsidP="00081372">
            <w:pPr>
              <w:pStyle w:val="TAC"/>
              <w:rPr>
                <w:ins w:id="8666" w:author="R4-1809482" w:date="2018-07-10T13:19:00Z"/>
                <w:rFonts w:cs="v5.0.0"/>
                <w:lang w:eastAsia="zh-CN"/>
              </w:rPr>
            </w:pPr>
            <w:ins w:id="8667" w:author="R4-1809482" w:date="2018-07-10T13:19:00Z">
              <w:r w:rsidRPr="00B30339">
                <w:rPr>
                  <w:rFonts w:cs="v5.0.0"/>
                  <w:lang w:eastAsia="zh-CN"/>
                </w:rPr>
                <w:t>-56.5</w:t>
              </w:r>
            </w:ins>
          </w:p>
        </w:tc>
        <w:tc>
          <w:tcPr>
            <w:tcW w:w="1417" w:type="dxa"/>
            <w:vMerge/>
            <w:vAlign w:val="center"/>
          </w:tcPr>
          <w:p w14:paraId="67553254" w14:textId="77777777" w:rsidR="00716814" w:rsidRPr="00B04564" w:rsidRDefault="00716814" w:rsidP="00081372">
            <w:pPr>
              <w:pStyle w:val="TAC"/>
              <w:rPr>
                <w:ins w:id="8668" w:author="R4-1809482" w:date="2018-07-10T13:19:00Z"/>
                <w:rFonts w:cs="v5.0.0"/>
                <w:lang w:eastAsia="zh-CN"/>
              </w:rPr>
            </w:pPr>
          </w:p>
        </w:tc>
        <w:tc>
          <w:tcPr>
            <w:tcW w:w="1417" w:type="dxa"/>
            <w:vMerge/>
            <w:vAlign w:val="center"/>
          </w:tcPr>
          <w:p w14:paraId="4A789D5A" w14:textId="77777777" w:rsidR="00716814" w:rsidRPr="00B04564" w:rsidRDefault="00716814" w:rsidP="00081372">
            <w:pPr>
              <w:pStyle w:val="TAC"/>
              <w:rPr>
                <w:ins w:id="8669" w:author="R4-1809482" w:date="2018-07-10T13:19:00Z"/>
                <w:rFonts w:cs="v5.0.0"/>
                <w:lang w:eastAsia="zh-CN"/>
              </w:rPr>
            </w:pPr>
          </w:p>
        </w:tc>
      </w:tr>
      <w:tr w:rsidR="00716814" w:rsidRPr="00B30339" w14:paraId="5FD45B59" w14:textId="77777777" w:rsidTr="00081372">
        <w:trPr>
          <w:cantSplit/>
          <w:jc w:val="center"/>
          <w:ins w:id="8670" w:author="R4-1809482" w:date="2018-07-10T13:19:00Z"/>
        </w:trPr>
        <w:tc>
          <w:tcPr>
            <w:tcW w:w="1417" w:type="dxa"/>
            <w:vMerge w:val="restart"/>
            <w:vAlign w:val="center"/>
          </w:tcPr>
          <w:p w14:paraId="046078F4" w14:textId="77777777" w:rsidR="00716814" w:rsidRPr="00B04564" w:rsidRDefault="00716814" w:rsidP="00081372">
            <w:pPr>
              <w:pStyle w:val="TAC"/>
              <w:rPr>
                <w:ins w:id="8671" w:author="R4-1809482" w:date="2018-07-10T13:19:00Z"/>
                <w:rFonts w:cs="v5.0.0"/>
                <w:lang w:eastAsia="zh-CN"/>
              </w:rPr>
            </w:pPr>
            <w:ins w:id="8672" w:author="R4-1809482" w:date="2018-07-10T13:19:00Z">
              <w:r w:rsidRPr="00B04564">
                <w:rPr>
                  <w:rFonts w:cs="v5.0.0" w:hint="eastAsia"/>
                  <w:lang w:eastAsia="zh-CN"/>
                </w:rPr>
                <w:t>50</w:t>
              </w:r>
            </w:ins>
          </w:p>
        </w:tc>
        <w:tc>
          <w:tcPr>
            <w:tcW w:w="1417" w:type="dxa"/>
          </w:tcPr>
          <w:p w14:paraId="040CDF7E" w14:textId="77777777" w:rsidR="00716814" w:rsidRPr="00B04564" w:rsidRDefault="00716814" w:rsidP="00081372">
            <w:pPr>
              <w:pStyle w:val="TAC"/>
              <w:rPr>
                <w:ins w:id="8673" w:author="R4-1809482" w:date="2018-07-10T13:19:00Z"/>
                <w:rFonts w:cs="v5.0.0"/>
              </w:rPr>
            </w:pPr>
            <w:ins w:id="8674" w:author="R4-1809482" w:date="2018-07-10T13:19:00Z">
              <w:r w:rsidRPr="00B04564">
                <w:rPr>
                  <w:rFonts w:cs="v5.0.0" w:hint="eastAsia"/>
                  <w:lang w:eastAsia="zh-CN"/>
                </w:rPr>
                <w:t>15</w:t>
              </w:r>
            </w:ins>
          </w:p>
        </w:tc>
        <w:tc>
          <w:tcPr>
            <w:tcW w:w="1417" w:type="dxa"/>
            <w:vAlign w:val="center"/>
          </w:tcPr>
          <w:p w14:paraId="7CE696BF" w14:textId="77777777" w:rsidR="00716814" w:rsidRPr="00B04564" w:rsidRDefault="00716814" w:rsidP="00081372">
            <w:pPr>
              <w:pStyle w:val="TAC"/>
              <w:rPr>
                <w:ins w:id="8675" w:author="R4-1809482" w:date="2018-07-10T13:19:00Z"/>
              </w:rPr>
            </w:pPr>
            <w:ins w:id="8676" w:author="R4-1809482" w:date="2018-07-10T13:19:00Z">
              <w:r w:rsidRPr="00B04564">
                <w:t>G- FR1-A2-4</w:t>
              </w:r>
            </w:ins>
          </w:p>
        </w:tc>
        <w:tc>
          <w:tcPr>
            <w:tcW w:w="1417" w:type="dxa"/>
            <w:vAlign w:val="bottom"/>
          </w:tcPr>
          <w:p w14:paraId="35322382" w14:textId="77777777" w:rsidR="00716814" w:rsidRPr="00B30339" w:rsidRDefault="00716814" w:rsidP="00081372">
            <w:pPr>
              <w:pStyle w:val="TAC"/>
              <w:rPr>
                <w:ins w:id="8677" w:author="R4-1809482" w:date="2018-07-10T13:19:00Z"/>
                <w:rFonts w:cs="v5.0.0"/>
                <w:lang w:eastAsia="zh-CN"/>
              </w:rPr>
            </w:pPr>
            <w:ins w:id="8678" w:author="R4-1809482" w:date="2018-07-10T13:19:00Z">
              <w:r w:rsidRPr="00B30339">
                <w:rPr>
                  <w:rFonts w:cs="v5.0.0"/>
                  <w:lang w:eastAsia="zh-CN"/>
                </w:rPr>
                <w:t>-56.2</w:t>
              </w:r>
            </w:ins>
          </w:p>
        </w:tc>
        <w:tc>
          <w:tcPr>
            <w:tcW w:w="1417" w:type="dxa"/>
            <w:vMerge w:val="restart"/>
            <w:vAlign w:val="center"/>
          </w:tcPr>
          <w:p w14:paraId="5F891175" w14:textId="77777777" w:rsidR="00716814" w:rsidRPr="00B04564" w:rsidRDefault="00716814" w:rsidP="00081372">
            <w:pPr>
              <w:pStyle w:val="TAC"/>
              <w:rPr>
                <w:ins w:id="8679" w:author="R4-1809482" w:date="2018-07-10T13:19:00Z"/>
                <w:rFonts w:cs="v5.0.0"/>
                <w:lang w:eastAsia="zh-CN"/>
              </w:rPr>
            </w:pPr>
            <w:ins w:id="8680" w:author="R4-1809482" w:date="2018-07-10T13:19:00Z">
              <w:r w:rsidRPr="00B04564">
                <w:rPr>
                  <w:rFonts w:cs="v5.0.0" w:hint="eastAsia"/>
                  <w:lang w:eastAsia="zh-CN"/>
                </w:rPr>
                <w:t>-64.2</w:t>
              </w:r>
            </w:ins>
          </w:p>
        </w:tc>
        <w:tc>
          <w:tcPr>
            <w:tcW w:w="1417" w:type="dxa"/>
            <w:vMerge w:val="restart"/>
            <w:vAlign w:val="center"/>
          </w:tcPr>
          <w:p w14:paraId="286FB08A" w14:textId="77777777" w:rsidR="00716814" w:rsidRPr="00B04564" w:rsidRDefault="00716814" w:rsidP="00081372">
            <w:pPr>
              <w:pStyle w:val="TAC"/>
              <w:rPr>
                <w:ins w:id="8681" w:author="R4-1809482" w:date="2018-07-10T13:19:00Z"/>
                <w:rFonts w:cs="v5.0.0"/>
                <w:lang w:eastAsia="zh-CN"/>
              </w:rPr>
            </w:pPr>
            <w:ins w:id="8682" w:author="R4-1809482" w:date="2018-07-10T13:19:00Z">
              <w:r w:rsidRPr="00B04564">
                <w:rPr>
                  <w:rFonts w:cs="v5.0.0" w:hint="eastAsia"/>
                  <w:lang w:eastAsia="zh-CN"/>
                </w:rPr>
                <w:t>AWGN</w:t>
              </w:r>
            </w:ins>
          </w:p>
        </w:tc>
      </w:tr>
      <w:tr w:rsidR="00716814" w:rsidRPr="00B30339" w14:paraId="2A20AA94" w14:textId="77777777" w:rsidTr="00081372">
        <w:trPr>
          <w:cantSplit/>
          <w:jc w:val="center"/>
          <w:ins w:id="8683" w:author="R4-1809482" w:date="2018-07-10T13:19:00Z"/>
        </w:trPr>
        <w:tc>
          <w:tcPr>
            <w:tcW w:w="1417" w:type="dxa"/>
            <w:vMerge/>
            <w:vAlign w:val="center"/>
          </w:tcPr>
          <w:p w14:paraId="70C14E87" w14:textId="77777777" w:rsidR="00716814" w:rsidRPr="00B04564" w:rsidRDefault="00716814" w:rsidP="00081372">
            <w:pPr>
              <w:pStyle w:val="TAC"/>
              <w:rPr>
                <w:ins w:id="8684" w:author="R4-1809482" w:date="2018-07-10T13:19:00Z"/>
                <w:rFonts w:cs="v5.0.0"/>
                <w:lang w:eastAsia="zh-CN"/>
              </w:rPr>
            </w:pPr>
          </w:p>
        </w:tc>
        <w:tc>
          <w:tcPr>
            <w:tcW w:w="1417" w:type="dxa"/>
          </w:tcPr>
          <w:p w14:paraId="42EE9225" w14:textId="77777777" w:rsidR="00716814" w:rsidRPr="00B04564" w:rsidRDefault="00716814" w:rsidP="00081372">
            <w:pPr>
              <w:pStyle w:val="TAC"/>
              <w:rPr>
                <w:ins w:id="8685" w:author="R4-1809482" w:date="2018-07-10T13:19:00Z"/>
                <w:rFonts w:cs="v5.0.0"/>
              </w:rPr>
            </w:pPr>
            <w:ins w:id="8686" w:author="R4-1809482" w:date="2018-07-10T13:19:00Z">
              <w:r w:rsidRPr="00B04564">
                <w:rPr>
                  <w:rFonts w:cs="v5.0.0" w:hint="eastAsia"/>
                  <w:lang w:eastAsia="zh-CN"/>
                </w:rPr>
                <w:t>30</w:t>
              </w:r>
            </w:ins>
          </w:p>
        </w:tc>
        <w:tc>
          <w:tcPr>
            <w:tcW w:w="1417" w:type="dxa"/>
            <w:vAlign w:val="center"/>
          </w:tcPr>
          <w:p w14:paraId="55696E15" w14:textId="77777777" w:rsidR="00716814" w:rsidRPr="00B04564" w:rsidRDefault="00716814" w:rsidP="00081372">
            <w:pPr>
              <w:pStyle w:val="TAC"/>
              <w:rPr>
                <w:ins w:id="8687" w:author="R4-1809482" w:date="2018-07-10T13:19:00Z"/>
              </w:rPr>
            </w:pPr>
            <w:ins w:id="8688" w:author="R4-1809482" w:date="2018-07-10T13:19:00Z">
              <w:r w:rsidRPr="00B04564">
                <w:t>G- FR1-A2-5</w:t>
              </w:r>
            </w:ins>
          </w:p>
        </w:tc>
        <w:tc>
          <w:tcPr>
            <w:tcW w:w="1417" w:type="dxa"/>
            <w:vAlign w:val="bottom"/>
          </w:tcPr>
          <w:p w14:paraId="48B0F0E6" w14:textId="77777777" w:rsidR="00716814" w:rsidRPr="00B30339" w:rsidRDefault="00716814" w:rsidP="00081372">
            <w:pPr>
              <w:pStyle w:val="TAC"/>
              <w:rPr>
                <w:ins w:id="8689" w:author="R4-1809482" w:date="2018-07-10T13:19:00Z"/>
                <w:rFonts w:cs="v5.0.0"/>
                <w:lang w:eastAsia="zh-CN"/>
              </w:rPr>
            </w:pPr>
            <w:ins w:id="8690" w:author="R4-1809482" w:date="2018-07-10T13:19:00Z">
              <w:r w:rsidRPr="00B30339">
                <w:rPr>
                  <w:rFonts w:cs="v5.0.0"/>
                  <w:lang w:eastAsia="zh-CN"/>
                </w:rPr>
                <w:t>-56.2</w:t>
              </w:r>
            </w:ins>
          </w:p>
        </w:tc>
        <w:tc>
          <w:tcPr>
            <w:tcW w:w="1417" w:type="dxa"/>
            <w:vMerge/>
            <w:vAlign w:val="center"/>
          </w:tcPr>
          <w:p w14:paraId="47167628" w14:textId="77777777" w:rsidR="00716814" w:rsidRPr="00B04564" w:rsidRDefault="00716814" w:rsidP="00081372">
            <w:pPr>
              <w:pStyle w:val="TAC"/>
              <w:rPr>
                <w:ins w:id="8691" w:author="R4-1809482" w:date="2018-07-10T13:19:00Z"/>
                <w:rFonts w:cs="v5.0.0"/>
                <w:lang w:eastAsia="zh-CN"/>
              </w:rPr>
            </w:pPr>
          </w:p>
        </w:tc>
        <w:tc>
          <w:tcPr>
            <w:tcW w:w="1417" w:type="dxa"/>
            <w:vMerge/>
            <w:vAlign w:val="center"/>
          </w:tcPr>
          <w:p w14:paraId="43BFA4C3" w14:textId="77777777" w:rsidR="00716814" w:rsidRPr="00B04564" w:rsidRDefault="00716814" w:rsidP="00081372">
            <w:pPr>
              <w:pStyle w:val="TAC"/>
              <w:rPr>
                <w:ins w:id="8692" w:author="R4-1809482" w:date="2018-07-10T13:19:00Z"/>
                <w:rFonts w:cs="v5.0.0"/>
                <w:lang w:eastAsia="zh-CN"/>
              </w:rPr>
            </w:pPr>
          </w:p>
        </w:tc>
      </w:tr>
      <w:tr w:rsidR="00716814" w:rsidRPr="00B30339" w14:paraId="56426B6C" w14:textId="77777777" w:rsidTr="00081372">
        <w:trPr>
          <w:cantSplit/>
          <w:jc w:val="center"/>
          <w:ins w:id="8693" w:author="R4-1809482" w:date="2018-07-10T13:19:00Z"/>
        </w:trPr>
        <w:tc>
          <w:tcPr>
            <w:tcW w:w="1417" w:type="dxa"/>
            <w:vMerge/>
            <w:vAlign w:val="center"/>
          </w:tcPr>
          <w:p w14:paraId="423CAC28" w14:textId="77777777" w:rsidR="00716814" w:rsidRPr="00B04564" w:rsidRDefault="00716814" w:rsidP="00081372">
            <w:pPr>
              <w:pStyle w:val="TAC"/>
              <w:rPr>
                <w:ins w:id="8694" w:author="R4-1809482" w:date="2018-07-10T13:19:00Z"/>
                <w:rFonts w:cs="v5.0.0"/>
                <w:lang w:eastAsia="zh-CN"/>
              </w:rPr>
            </w:pPr>
          </w:p>
        </w:tc>
        <w:tc>
          <w:tcPr>
            <w:tcW w:w="1417" w:type="dxa"/>
          </w:tcPr>
          <w:p w14:paraId="2CA563CF" w14:textId="77777777" w:rsidR="00716814" w:rsidRPr="00B04564" w:rsidRDefault="00716814" w:rsidP="00081372">
            <w:pPr>
              <w:pStyle w:val="TAC"/>
              <w:rPr>
                <w:ins w:id="8695" w:author="R4-1809482" w:date="2018-07-10T13:19:00Z"/>
                <w:rFonts w:cs="v5.0.0"/>
              </w:rPr>
            </w:pPr>
            <w:ins w:id="8696" w:author="R4-1809482" w:date="2018-07-10T13:19:00Z">
              <w:r w:rsidRPr="00B04564">
                <w:rPr>
                  <w:rFonts w:cs="v5.0.0" w:hint="eastAsia"/>
                  <w:lang w:eastAsia="zh-CN"/>
                </w:rPr>
                <w:t>60</w:t>
              </w:r>
            </w:ins>
          </w:p>
        </w:tc>
        <w:tc>
          <w:tcPr>
            <w:tcW w:w="1417" w:type="dxa"/>
            <w:vAlign w:val="center"/>
          </w:tcPr>
          <w:p w14:paraId="5FF2B78A" w14:textId="77777777" w:rsidR="00716814" w:rsidRPr="00B04564" w:rsidRDefault="00716814" w:rsidP="00081372">
            <w:pPr>
              <w:pStyle w:val="TAC"/>
              <w:rPr>
                <w:ins w:id="8697" w:author="R4-1809482" w:date="2018-07-10T13:19:00Z"/>
              </w:rPr>
            </w:pPr>
            <w:ins w:id="8698" w:author="R4-1809482" w:date="2018-07-10T13:19:00Z">
              <w:r w:rsidRPr="00B04564">
                <w:t>G- FR1-A2-6</w:t>
              </w:r>
            </w:ins>
          </w:p>
        </w:tc>
        <w:tc>
          <w:tcPr>
            <w:tcW w:w="1417" w:type="dxa"/>
            <w:vAlign w:val="bottom"/>
          </w:tcPr>
          <w:p w14:paraId="7D7823F0" w14:textId="77777777" w:rsidR="00716814" w:rsidRPr="00B30339" w:rsidRDefault="00716814" w:rsidP="00081372">
            <w:pPr>
              <w:pStyle w:val="TAC"/>
              <w:rPr>
                <w:ins w:id="8699" w:author="R4-1809482" w:date="2018-07-10T13:19:00Z"/>
                <w:rFonts w:cs="v5.0.0"/>
                <w:lang w:eastAsia="zh-CN"/>
              </w:rPr>
            </w:pPr>
            <w:ins w:id="8700" w:author="R4-1809482" w:date="2018-07-10T13:19:00Z">
              <w:r w:rsidRPr="00B30339">
                <w:rPr>
                  <w:rFonts w:cs="v5.0.0"/>
                  <w:lang w:eastAsia="zh-CN"/>
                </w:rPr>
                <w:t>-56.5</w:t>
              </w:r>
            </w:ins>
          </w:p>
        </w:tc>
        <w:tc>
          <w:tcPr>
            <w:tcW w:w="1417" w:type="dxa"/>
            <w:vMerge/>
            <w:vAlign w:val="center"/>
          </w:tcPr>
          <w:p w14:paraId="0507A33B" w14:textId="77777777" w:rsidR="00716814" w:rsidRPr="00B04564" w:rsidRDefault="00716814" w:rsidP="00081372">
            <w:pPr>
              <w:pStyle w:val="TAC"/>
              <w:rPr>
                <w:ins w:id="8701" w:author="R4-1809482" w:date="2018-07-10T13:19:00Z"/>
                <w:rFonts w:cs="v5.0.0"/>
                <w:lang w:eastAsia="zh-CN"/>
              </w:rPr>
            </w:pPr>
          </w:p>
        </w:tc>
        <w:tc>
          <w:tcPr>
            <w:tcW w:w="1417" w:type="dxa"/>
            <w:vMerge/>
            <w:vAlign w:val="center"/>
          </w:tcPr>
          <w:p w14:paraId="110DB76C" w14:textId="77777777" w:rsidR="00716814" w:rsidRPr="00B04564" w:rsidRDefault="00716814" w:rsidP="00081372">
            <w:pPr>
              <w:pStyle w:val="TAC"/>
              <w:rPr>
                <w:ins w:id="8702" w:author="R4-1809482" w:date="2018-07-10T13:19:00Z"/>
                <w:rFonts w:cs="v5.0.0"/>
                <w:lang w:eastAsia="zh-CN"/>
              </w:rPr>
            </w:pPr>
          </w:p>
        </w:tc>
      </w:tr>
      <w:tr w:rsidR="00716814" w:rsidRPr="00B30339" w14:paraId="6E0E780B" w14:textId="77777777" w:rsidTr="00081372">
        <w:trPr>
          <w:cantSplit/>
          <w:jc w:val="center"/>
          <w:ins w:id="8703" w:author="R4-1809482" w:date="2018-07-10T13:19:00Z"/>
        </w:trPr>
        <w:tc>
          <w:tcPr>
            <w:tcW w:w="1417" w:type="dxa"/>
            <w:vMerge w:val="restart"/>
            <w:vAlign w:val="center"/>
          </w:tcPr>
          <w:p w14:paraId="4D1FE91F" w14:textId="77777777" w:rsidR="00716814" w:rsidRPr="00B04564" w:rsidRDefault="00716814" w:rsidP="00081372">
            <w:pPr>
              <w:pStyle w:val="TAC"/>
              <w:rPr>
                <w:ins w:id="8704" w:author="R4-1809482" w:date="2018-07-10T13:19:00Z"/>
                <w:rFonts w:cs="v5.0.0"/>
                <w:lang w:eastAsia="zh-CN"/>
              </w:rPr>
            </w:pPr>
            <w:ins w:id="8705" w:author="R4-1809482" w:date="2018-07-10T13:19:00Z">
              <w:r w:rsidRPr="00B04564">
                <w:rPr>
                  <w:rFonts w:cs="v5.0.0" w:hint="eastAsia"/>
                  <w:lang w:eastAsia="zh-CN"/>
                </w:rPr>
                <w:t>60</w:t>
              </w:r>
            </w:ins>
          </w:p>
        </w:tc>
        <w:tc>
          <w:tcPr>
            <w:tcW w:w="1417" w:type="dxa"/>
          </w:tcPr>
          <w:p w14:paraId="5C3F30C3" w14:textId="77777777" w:rsidR="00716814" w:rsidRPr="00B04564" w:rsidRDefault="00716814" w:rsidP="00081372">
            <w:pPr>
              <w:pStyle w:val="TAC"/>
              <w:rPr>
                <w:ins w:id="8706" w:author="R4-1809482" w:date="2018-07-10T13:19:00Z"/>
                <w:rFonts w:cs="v5.0.0"/>
              </w:rPr>
            </w:pPr>
            <w:ins w:id="8707" w:author="R4-1809482" w:date="2018-07-10T13:19:00Z">
              <w:r w:rsidRPr="00B04564">
                <w:rPr>
                  <w:rFonts w:cs="v5.0.0" w:hint="eastAsia"/>
                  <w:lang w:eastAsia="zh-CN"/>
                </w:rPr>
                <w:t>30</w:t>
              </w:r>
            </w:ins>
          </w:p>
        </w:tc>
        <w:tc>
          <w:tcPr>
            <w:tcW w:w="1417" w:type="dxa"/>
            <w:vAlign w:val="center"/>
          </w:tcPr>
          <w:p w14:paraId="7F3E9542" w14:textId="77777777" w:rsidR="00716814" w:rsidRPr="00B04564" w:rsidRDefault="00716814" w:rsidP="00081372">
            <w:pPr>
              <w:pStyle w:val="TAC"/>
              <w:rPr>
                <w:ins w:id="8708" w:author="R4-1809482" w:date="2018-07-10T13:19:00Z"/>
              </w:rPr>
            </w:pPr>
            <w:ins w:id="8709" w:author="R4-1809482" w:date="2018-07-10T13:19:00Z">
              <w:r w:rsidRPr="00B04564">
                <w:t>G- FR1-A2-5</w:t>
              </w:r>
            </w:ins>
          </w:p>
        </w:tc>
        <w:tc>
          <w:tcPr>
            <w:tcW w:w="1417" w:type="dxa"/>
            <w:vAlign w:val="bottom"/>
          </w:tcPr>
          <w:p w14:paraId="1EF0FED0" w14:textId="77777777" w:rsidR="00716814" w:rsidRPr="00B30339" w:rsidRDefault="00716814" w:rsidP="00081372">
            <w:pPr>
              <w:pStyle w:val="TAC"/>
              <w:rPr>
                <w:ins w:id="8710" w:author="R4-1809482" w:date="2018-07-10T13:19:00Z"/>
                <w:rFonts w:cs="v5.0.0"/>
                <w:lang w:eastAsia="zh-CN"/>
              </w:rPr>
            </w:pPr>
            <w:ins w:id="8711" w:author="R4-1809482" w:date="2018-07-10T13:19:00Z">
              <w:r w:rsidRPr="00B30339">
                <w:rPr>
                  <w:rFonts w:cs="v5.0.0"/>
                  <w:lang w:eastAsia="zh-CN"/>
                </w:rPr>
                <w:t>-56.2</w:t>
              </w:r>
            </w:ins>
          </w:p>
        </w:tc>
        <w:tc>
          <w:tcPr>
            <w:tcW w:w="1417" w:type="dxa"/>
            <w:vMerge w:val="restart"/>
            <w:vAlign w:val="center"/>
          </w:tcPr>
          <w:p w14:paraId="1E6C3287" w14:textId="77777777" w:rsidR="00716814" w:rsidRPr="00B04564" w:rsidRDefault="00716814" w:rsidP="00081372">
            <w:pPr>
              <w:pStyle w:val="TAC"/>
              <w:rPr>
                <w:ins w:id="8712" w:author="R4-1809482" w:date="2018-07-10T13:19:00Z"/>
                <w:rFonts w:cs="v5.0.0"/>
                <w:lang w:eastAsia="zh-CN"/>
              </w:rPr>
            </w:pPr>
            <w:ins w:id="8713" w:author="R4-1809482" w:date="2018-07-10T13:19:00Z">
              <w:r w:rsidRPr="00B04564">
                <w:rPr>
                  <w:rFonts w:cs="v5.0.0" w:hint="eastAsia"/>
                  <w:lang w:eastAsia="zh-CN"/>
                </w:rPr>
                <w:t>-63.4</w:t>
              </w:r>
            </w:ins>
          </w:p>
        </w:tc>
        <w:tc>
          <w:tcPr>
            <w:tcW w:w="1417" w:type="dxa"/>
            <w:vMerge w:val="restart"/>
            <w:vAlign w:val="center"/>
          </w:tcPr>
          <w:p w14:paraId="37DB2B07" w14:textId="77777777" w:rsidR="00716814" w:rsidRPr="00B04564" w:rsidRDefault="00716814" w:rsidP="00081372">
            <w:pPr>
              <w:pStyle w:val="TAC"/>
              <w:rPr>
                <w:ins w:id="8714" w:author="R4-1809482" w:date="2018-07-10T13:19:00Z"/>
                <w:rFonts w:cs="v5.0.0"/>
                <w:lang w:eastAsia="zh-CN"/>
              </w:rPr>
            </w:pPr>
            <w:ins w:id="8715" w:author="R4-1809482" w:date="2018-07-10T13:19:00Z">
              <w:r w:rsidRPr="00B04564">
                <w:rPr>
                  <w:rFonts w:cs="v5.0.0" w:hint="eastAsia"/>
                  <w:lang w:eastAsia="zh-CN"/>
                </w:rPr>
                <w:t>AWGN</w:t>
              </w:r>
            </w:ins>
          </w:p>
        </w:tc>
      </w:tr>
      <w:tr w:rsidR="00716814" w:rsidRPr="00B30339" w14:paraId="0E642023" w14:textId="77777777" w:rsidTr="00081372">
        <w:trPr>
          <w:cantSplit/>
          <w:jc w:val="center"/>
          <w:ins w:id="8716" w:author="R4-1809482" w:date="2018-07-10T13:19:00Z"/>
        </w:trPr>
        <w:tc>
          <w:tcPr>
            <w:tcW w:w="1417" w:type="dxa"/>
            <w:vMerge/>
            <w:vAlign w:val="center"/>
          </w:tcPr>
          <w:p w14:paraId="3C20294B" w14:textId="77777777" w:rsidR="00716814" w:rsidRPr="00B04564" w:rsidRDefault="00716814" w:rsidP="00081372">
            <w:pPr>
              <w:pStyle w:val="TAC"/>
              <w:rPr>
                <w:ins w:id="8717" w:author="R4-1809482" w:date="2018-07-10T13:19:00Z"/>
                <w:rFonts w:cs="v5.0.0"/>
                <w:lang w:eastAsia="zh-CN"/>
              </w:rPr>
            </w:pPr>
          </w:p>
        </w:tc>
        <w:tc>
          <w:tcPr>
            <w:tcW w:w="1417" w:type="dxa"/>
          </w:tcPr>
          <w:p w14:paraId="38DD0048" w14:textId="77777777" w:rsidR="00716814" w:rsidRPr="00B04564" w:rsidRDefault="00716814" w:rsidP="00081372">
            <w:pPr>
              <w:pStyle w:val="TAC"/>
              <w:rPr>
                <w:ins w:id="8718" w:author="R4-1809482" w:date="2018-07-10T13:19:00Z"/>
                <w:rFonts w:cs="v5.0.0"/>
              </w:rPr>
            </w:pPr>
            <w:ins w:id="8719" w:author="R4-1809482" w:date="2018-07-10T13:19:00Z">
              <w:r w:rsidRPr="00B04564">
                <w:rPr>
                  <w:rFonts w:cs="v5.0.0" w:hint="eastAsia"/>
                  <w:lang w:eastAsia="zh-CN"/>
                </w:rPr>
                <w:t>60</w:t>
              </w:r>
            </w:ins>
          </w:p>
        </w:tc>
        <w:tc>
          <w:tcPr>
            <w:tcW w:w="1417" w:type="dxa"/>
            <w:vAlign w:val="center"/>
          </w:tcPr>
          <w:p w14:paraId="1160A26D" w14:textId="77777777" w:rsidR="00716814" w:rsidRPr="00B04564" w:rsidRDefault="00716814" w:rsidP="00081372">
            <w:pPr>
              <w:pStyle w:val="TAC"/>
              <w:rPr>
                <w:ins w:id="8720" w:author="R4-1809482" w:date="2018-07-10T13:19:00Z"/>
              </w:rPr>
            </w:pPr>
            <w:ins w:id="8721" w:author="R4-1809482" w:date="2018-07-10T13:19:00Z">
              <w:r w:rsidRPr="00B04564">
                <w:t>G- FR1-A2-6</w:t>
              </w:r>
            </w:ins>
          </w:p>
        </w:tc>
        <w:tc>
          <w:tcPr>
            <w:tcW w:w="1417" w:type="dxa"/>
            <w:vAlign w:val="bottom"/>
          </w:tcPr>
          <w:p w14:paraId="4343E206" w14:textId="77777777" w:rsidR="00716814" w:rsidRPr="00B30339" w:rsidRDefault="00716814" w:rsidP="00081372">
            <w:pPr>
              <w:pStyle w:val="TAC"/>
              <w:rPr>
                <w:ins w:id="8722" w:author="R4-1809482" w:date="2018-07-10T13:19:00Z"/>
                <w:rFonts w:cs="v5.0.0"/>
                <w:lang w:eastAsia="zh-CN"/>
              </w:rPr>
            </w:pPr>
            <w:ins w:id="8723" w:author="R4-1809482" w:date="2018-07-10T13:19:00Z">
              <w:r w:rsidRPr="00B30339">
                <w:rPr>
                  <w:rFonts w:cs="v5.0.0"/>
                  <w:lang w:eastAsia="zh-CN"/>
                </w:rPr>
                <w:t>-56.5</w:t>
              </w:r>
            </w:ins>
          </w:p>
        </w:tc>
        <w:tc>
          <w:tcPr>
            <w:tcW w:w="1417" w:type="dxa"/>
            <w:vMerge/>
            <w:vAlign w:val="center"/>
          </w:tcPr>
          <w:p w14:paraId="1E42E363" w14:textId="77777777" w:rsidR="00716814" w:rsidRPr="00B04564" w:rsidRDefault="00716814" w:rsidP="00081372">
            <w:pPr>
              <w:pStyle w:val="TAC"/>
              <w:rPr>
                <w:ins w:id="8724" w:author="R4-1809482" w:date="2018-07-10T13:19:00Z"/>
                <w:rFonts w:cs="v5.0.0"/>
                <w:lang w:eastAsia="zh-CN"/>
              </w:rPr>
            </w:pPr>
          </w:p>
        </w:tc>
        <w:tc>
          <w:tcPr>
            <w:tcW w:w="1417" w:type="dxa"/>
            <w:vMerge/>
            <w:vAlign w:val="center"/>
          </w:tcPr>
          <w:p w14:paraId="071A1354" w14:textId="77777777" w:rsidR="00716814" w:rsidRPr="00B04564" w:rsidRDefault="00716814" w:rsidP="00081372">
            <w:pPr>
              <w:pStyle w:val="TAC"/>
              <w:rPr>
                <w:ins w:id="8725" w:author="R4-1809482" w:date="2018-07-10T13:19:00Z"/>
                <w:rFonts w:cs="v5.0.0"/>
                <w:lang w:eastAsia="zh-CN"/>
              </w:rPr>
            </w:pPr>
          </w:p>
        </w:tc>
      </w:tr>
      <w:tr w:rsidR="00716814" w:rsidRPr="00B30339" w14:paraId="650BEBA7" w14:textId="77777777" w:rsidTr="00081372">
        <w:trPr>
          <w:cantSplit/>
          <w:jc w:val="center"/>
          <w:ins w:id="8726" w:author="R4-1809482" w:date="2018-07-10T13:19:00Z"/>
        </w:trPr>
        <w:tc>
          <w:tcPr>
            <w:tcW w:w="1417" w:type="dxa"/>
            <w:vMerge w:val="restart"/>
            <w:vAlign w:val="center"/>
          </w:tcPr>
          <w:p w14:paraId="32318F0B" w14:textId="77777777" w:rsidR="00716814" w:rsidRPr="00B04564" w:rsidRDefault="00716814" w:rsidP="00081372">
            <w:pPr>
              <w:pStyle w:val="TAC"/>
              <w:rPr>
                <w:ins w:id="8727" w:author="R4-1809482" w:date="2018-07-10T13:19:00Z"/>
                <w:rFonts w:cs="v5.0.0"/>
                <w:lang w:eastAsia="zh-CN"/>
              </w:rPr>
            </w:pPr>
            <w:ins w:id="8728" w:author="R4-1809482" w:date="2018-07-10T13:19:00Z">
              <w:r w:rsidRPr="00B04564">
                <w:rPr>
                  <w:rFonts w:cs="v5.0.0" w:hint="eastAsia"/>
                  <w:lang w:eastAsia="zh-CN"/>
                </w:rPr>
                <w:t>70</w:t>
              </w:r>
            </w:ins>
          </w:p>
        </w:tc>
        <w:tc>
          <w:tcPr>
            <w:tcW w:w="1417" w:type="dxa"/>
          </w:tcPr>
          <w:p w14:paraId="324978E8" w14:textId="77777777" w:rsidR="00716814" w:rsidRPr="00B04564" w:rsidRDefault="00716814" w:rsidP="00081372">
            <w:pPr>
              <w:pStyle w:val="TAC"/>
              <w:rPr>
                <w:ins w:id="8729" w:author="R4-1809482" w:date="2018-07-10T13:19:00Z"/>
                <w:rFonts w:cs="v5.0.0"/>
              </w:rPr>
            </w:pPr>
            <w:ins w:id="8730" w:author="R4-1809482" w:date="2018-07-10T13:19:00Z">
              <w:r w:rsidRPr="00B04564">
                <w:rPr>
                  <w:rFonts w:cs="v5.0.0" w:hint="eastAsia"/>
                  <w:lang w:eastAsia="zh-CN"/>
                </w:rPr>
                <w:t>30</w:t>
              </w:r>
            </w:ins>
          </w:p>
        </w:tc>
        <w:tc>
          <w:tcPr>
            <w:tcW w:w="1417" w:type="dxa"/>
            <w:vAlign w:val="center"/>
          </w:tcPr>
          <w:p w14:paraId="47B022F0" w14:textId="77777777" w:rsidR="00716814" w:rsidRPr="00B04564" w:rsidRDefault="00716814" w:rsidP="00081372">
            <w:pPr>
              <w:pStyle w:val="TAC"/>
              <w:rPr>
                <w:ins w:id="8731" w:author="R4-1809482" w:date="2018-07-10T13:19:00Z"/>
              </w:rPr>
            </w:pPr>
            <w:ins w:id="8732" w:author="R4-1809482" w:date="2018-07-10T13:19:00Z">
              <w:r w:rsidRPr="00B04564">
                <w:t>G- FR1-A2-5</w:t>
              </w:r>
            </w:ins>
          </w:p>
        </w:tc>
        <w:tc>
          <w:tcPr>
            <w:tcW w:w="1417" w:type="dxa"/>
            <w:vAlign w:val="bottom"/>
          </w:tcPr>
          <w:p w14:paraId="4B39360A" w14:textId="77777777" w:rsidR="00716814" w:rsidRPr="00B30339" w:rsidRDefault="00716814" w:rsidP="00081372">
            <w:pPr>
              <w:pStyle w:val="TAC"/>
              <w:rPr>
                <w:ins w:id="8733" w:author="R4-1809482" w:date="2018-07-10T13:19:00Z"/>
                <w:rFonts w:cs="v5.0.0"/>
                <w:lang w:eastAsia="zh-CN"/>
              </w:rPr>
            </w:pPr>
            <w:ins w:id="8734" w:author="R4-1809482" w:date="2018-07-10T13:19:00Z">
              <w:r w:rsidRPr="00B30339">
                <w:rPr>
                  <w:rFonts w:cs="v5.0.0"/>
                  <w:lang w:eastAsia="zh-CN"/>
                </w:rPr>
                <w:t>-56.2</w:t>
              </w:r>
            </w:ins>
          </w:p>
        </w:tc>
        <w:tc>
          <w:tcPr>
            <w:tcW w:w="1417" w:type="dxa"/>
            <w:vMerge w:val="restart"/>
            <w:vAlign w:val="center"/>
          </w:tcPr>
          <w:p w14:paraId="6CDB0A34" w14:textId="77777777" w:rsidR="00716814" w:rsidRPr="00B04564" w:rsidRDefault="00716814" w:rsidP="00081372">
            <w:pPr>
              <w:pStyle w:val="TAC"/>
              <w:rPr>
                <w:ins w:id="8735" w:author="R4-1809482" w:date="2018-07-10T13:19:00Z"/>
                <w:rFonts w:cs="v5.0.0"/>
                <w:lang w:eastAsia="zh-CN"/>
              </w:rPr>
            </w:pPr>
            <w:ins w:id="8736" w:author="R4-1809482" w:date="2018-07-10T13:19:00Z">
              <w:r w:rsidRPr="00B04564">
                <w:rPr>
                  <w:rFonts w:cs="v5.0.0" w:hint="eastAsia"/>
                  <w:lang w:eastAsia="zh-CN"/>
                </w:rPr>
                <w:t>-62.8</w:t>
              </w:r>
            </w:ins>
          </w:p>
          <w:p w14:paraId="2A234E4D" w14:textId="77777777" w:rsidR="00716814" w:rsidRPr="00B04564" w:rsidRDefault="00716814" w:rsidP="00081372">
            <w:pPr>
              <w:pStyle w:val="TAC"/>
              <w:rPr>
                <w:ins w:id="8737" w:author="R4-1809482" w:date="2018-07-10T13:19:00Z"/>
                <w:rFonts w:cs="v5.0.0"/>
                <w:lang w:eastAsia="zh-CN"/>
              </w:rPr>
            </w:pPr>
          </w:p>
        </w:tc>
        <w:tc>
          <w:tcPr>
            <w:tcW w:w="1417" w:type="dxa"/>
            <w:vMerge w:val="restart"/>
            <w:vAlign w:val="center"/>
          </w:tcPr>
          <w:p w14:paraId="277F988C" w14:textId="77777777" w:rsidR="00716814" w:rsidRPr="00B04564" w:rsidRDefault="00716814" w:rsidP="00081372">
            <w:pPr>
              <w:pStyle w:val="TAC"/>
              <w:rPr>
                <w:ins w:id="8738" w:author="R4-1809482" w:date="2018-07-10T13:19:00Z"/>
                <w:rFonts w:cs="v5.0.0"/>
                <w:lang w:eastAsia="zh-CN"/>
              </w:rPr>
            </w:pPr>
            <w:ins w:id="8739" w:author="R4-1809482" w:date="2018-07-10T13:19:00Z">
              <w:r w:rsidRPr="00B04564">
                <w:rPr>
                  <w:rFonts w:cs="v5.0.0" w:hint="eastAsia"/>
                  <w:lang w:eastAsia="zh-CN"/>
                </w:rPr>
                <w:t>AWGN</w:t>
              </w:r>
            </w:ins>
          </w:p>
        </w:tc>
      </w:tr>
      <w:tr w:rsidR="00716814" w:rsidRPr="00B30339" w14:paraId="12579201" w14:textId="77777777" w:rsidTr="00081372">
        <w:trPr>
          <w:cantSplit/>
          <w:jc w:val="center"/>
          <w:ins w:id="8740" w:author="R4-1809482" w:date="2018-07-10T13:19:00Z"/>
        </w:trPr>
        <w:tc>
          <w:tcPr>
            <w:tcW w:w="1417" w:type="dxa"/>
            <w:vMerge/>
            <w:vAlign w:val="center"/>
          </w:tcPr>
          <w:p w14:paraId="155C59BC" w14:textId="77777777" w:rsidR="00716814" w:rsidRPr="00B04564" w:rsidRDefault="00716814" w:rsidP="00081372">
            <w:pPr>
              <w:pStyle w:val="TAC"/>
              <w:rPr>
                <w:ins w:id="8741" w:author="R4-1809482" w:date="2018-07-10T13:19:00Z"/>
                <w:rFonts w:cs="v5.0.0"/>
                <w:lang w:eastAsia="zh-CN"/>
              </w:rPr>
            </w:pPr>
          </w:p>
        </w:tc>
        <w:tc>
          <w:tcPr>
            <w:tcW w:w="1417" w:type="dxa"/>
          </w:tcPr>
          <w:p w14:paraId="12EB42A3" w14:textId="77777777" w:rsidR="00716814" w:rsidRPr="00B04564" w:rsidRDefault="00716814" w:rsidP="00081372">
            <w:pPr>
              <w:pStyle w:val="TAC"/>
              <w:rPr>
                <w:ins w:id="8742" w:author="R4-1809482" w:date="2018-07-10T13:19:00Z"/>
                <w:rFonts w:cs="v5.0.0"/>
              </w:rPr>
            </w:pPr>
            <w:ins w:id="8743" w:author="R4-1809482" w:date="2018-07-10T13:19:00Z">
              <w:r w:rsidRPr="00B04564">
                <w:rPr>
                  <w:rFonts w:cs="v5.0.0" w:hint="eastAsia"/>
                  <w:lang w:eastAsia="zh-CN"/>
                </w:rPr>
                <w:t>60</w:t>
              </w:r>
            </w:ins>
          </w:p>
        </w:tc>
        <w:tc>
          <w:tcPr>
            <w:tcW w:w="1417" w:type="dxa"/>
            <w:vAlign w:val="center"/>
          </w:tcPr>
          <w:p w14:paraId="666829AD" w14:textId="77777777" w:rsidR="00716814" w:rsidRPr="00B04564" w:rsidRDefault="00716814" w:rsidP="00081372">
            <w:pPr>
              <w:pStyle w:val="TAC"/>
              <w:rPr>
                <w:ins w:id="8744" w:author="R4-1809482" w:date="2018-07-10T13:19:00Z"/>
              </w:rPr>
            </w:pPr>
            <w:ins w:id="8745" w:author="R4-1809482" w:date="2018-07-10T13:19:00Z">
              <w:r w:rsidRPr="00B04564">
                <w:t>G- FR1-A2-6</w:t>
              </w:r>
            </w:ins>
          </w:p>
        </w:tc>
        <w:tc>
          <w:tcPr>
            <w:tcW w:w="1417" w:type="dxa"/>
            <w:vAlign w:val="bottom"/>
          </w:tcPr>
          <w:p w14:paraId="4513B01C" w14:textId="77777777" w:rsidR="00716814" w:rsidRPr="00B30339" w:rsidRDefault="00716814" w:rsidP="00081372">
            <w:pPr>
              <w:pStyle w:val="TAC"/>
              <w:rPr>
                <w:ins w:id="8746" w:author="R4-1809482" w:date="2018-07-10T13:19:00Z"/>
                <w:rFonts w:cs="v5.0.0"/>
                <w:lang w:eastAsia="zh-CN"/>
              </w:rPr>
            </w:pPr>
            <w:ins w:id="8747" w:author="R4-1809482" w:date="2018-07-10T13:19:00Z">
              <w:r w:rsidRPr="00B30339">
                <w:rPr>
                  <w:rFonts w:cs="v5.0.0"/>
                  <w:lang w:eastAsia="zh-CN"/>
                </w:rPr>
                <w:t>-56.5</w:t>
              </w:r>
            </w:ins>
          </w:p>
        </w:tc>
        <w:tc>
          <w:tcPr>
            <w:tcW w:w="1417" w:type="dxa"/>
            <w:vMerge/>
            <w:vAlign w:val="center"/>
          </w:tcPr>
          <w:p w14:paraId="1F57E8FB" w14:textId="77777777" w:rsidR="00716814" w:rsidRPr="00B04564" w:rsidRDefault="00716814" w:rsidP="00081372">
            <w:pPr>
              <w:pStyle w:val="TAC"/>
              <w:rPr>
                <w:ins w:id="8748" w:author="R4-1809482" w:date="2018-07-10T13:19:00Z"/>
                <w:rFonts w:cs="v5.0.0"/>
                <w:lang w:eastAsia="zh-CN"/>
              </w:rPr>
            </w:pPr>
          </w:p>
        </w:tc>
        <w:tc>
          <w:tcPr>
            <w:tcW w:w="1417" w:type="dxa"/>
            <w:vMerge/>
            <w:vAlign w:val="center"/>
          </w:tcPr>
          <w:p w14:paraId="0A91B19D" w14:textId="77777777" w:rsidR="00716814" w:rsidRPr="00B04564" w:rsidRDefault="00716814" w:rsidP="00081372">
            <w:pPr>
              <w:pStyle w:val="TAC"/>
              <w:rPr>
                <w:ins w:id="8749" w:author="R4-1809482" w:date="2018-07-10T13:19:00Z"/>
                <w:rFonts w:cs="v5.0.0"/>
                <w:lang w:eastAsia="zh-CN"/>
              </w:rPr>
            </w:pPr>
          </w:p>
        </w:tc>
      </w:tr>
      <w:tr w:rsidR="00716814" w:rsidRPr="00B30339" w14:paraId="27080921" w14:textId="77777777" w:rsidTr="00081372">
        <w:trPr>
          <w:cantSplit/>
          <w:jc w:val="center"/>
          <w:ins w:id="8750" w:author="R4-1809482" w:date="2018-07-10T13:19:00Z"/>
        </w:trPr>
        <w:tc>
          <w:tcPr>
            <w:tcW w:w="1417" w:type="dxa"/>
            <w:vMerge w:val="restart"/>
            <w:vAlign w:val="center"/>
          </w:tcPr>
          <w:p w14:paraId="4488EC28" w14:textId="77777777" w:rsidR="00716814" w:rsidRPr="00B04564" w:rsidRDefault="00716814" w:rsidP="00081372">
            <w:pPr>
              <w:pStyle w:val="TAC"/>
              <w:rPr>
                <w:ins w:id="8751" w:author="R4-1809482" w:date="2018-07-10T13:19:00Z"/>
                <w:rFonts w:cs="v5.0.0"/>
                <w:lang w:eastAsia="zh-CN"/>
              </w:rPr>
            </w:pPr>
            <w:ins w:id="8752" w:author="R4-1809482" w:date="2018-07-10T13:19:00Z">
              <w:r w:rsidRPr="00B04564">
                <w:rPr>
                  <w:rFonts w:cs="v5.0.0" w:hint="eastAsia"/>
                  <w:lang w:eastAsia="zh-CN"/>
                </w:rPr>
                <w:t>80</w:t>
              </w:r>
            </w:ins>
          </w:p>
        </w:tc>
        <w:tc>
          <w:tcPr>
            <w:tcW w:w="1417" w:type="dxa"/>
          </w:tcPr>
          <w:p w14:paraId="53D8926C" w14:textId="77777777" w:rsidR="00716814" w:rsidRPr="00B04564" w:rsidRDefault="00716814" w:rsidP="00081372">
            <w:pPr>
              <w:pStyle w:val="TAC"/>
              <w:rPr>
                <w:ins w:id="8753" w:author="R4-1809482" w:date="2018-07-10T13:19:00Z"/>
                <w:rFonts w:cs="v5.0.0"/>
              </w:rPr>
            </w:pPr>
            <w:ins w:id="8754" w:author="R4-1809482" w:date="2018-07-10T13:19:00Z">
              <w:r w:rsidRPr="00B04564">
                <w:rPr>
                  <w:rFonts w:cs="v5.0.0" w:hint="eastAsia"/>
                  <w:lang w:eastAsia="zh-CN"/>
                </w:rPr>
                <w:t>30</w:t>
              </w:r>
            </w:ins>
          </w:p>
        </w:tc>
        <w:tc>
          <w:tcPr>
            <w:tcW w:w="1417" w:type="dxa"/>
            <w:vAlign w:val="center"/>
          </w:tcPr>
          <w:p w14:paraId="3676158C" w14:textId="77777777" w:rsidR="00716814" w:rsidRPr="00B04564" w:rsidRDefault="00716814" w:rsidP="00081372">
            <w:pPr>
              <w:pStyle w:val="TAC"/>
              <w:rPr>
                <w:ins w:id="8755" w:author="R4-1809482" w:date="2018-07-10T13:19:00Z"/>
              </w:rPr>
            </w:pPr>
            <w:ins w:id="8756" w:author="R4-1809482" w:date="2018-07-10T13:19:00Z">
              <w:r w:rsidRPr="00B04564">
                <w:t>G- FR1-A2-5</w:t>
              </w:r>
            </w:ins>
          </w:p>
        </w:tc>
        <w:tc>
          <w:tcPr>
            <w:tcW w:w="1417" w:type="dxa"/>
            <w:vAlign w:val="bottom"/>
          </w:tcPr>
          <w:p w14:paraId="6B256D4E" w14:textId="77777777" w:rsidR="00716814" w:rsidRPr="00B30339" w:rsidRDefault="00716814" w:rsidP="00081372">
            <w:pPr>
              <w:pStyle w:val="TAC"/>
              <w:rPr>
                <w:ins w:id="8757" w:author="R4-1809482" w:date="2018-07-10T13:19:00Z"/>
                <w:rFonts w:cs="v5.0.0"/>
                <w:lang w:eastAsia="zh-CN"/>
              </w:rPr>
            </w:pPr>
            <w:ins w:id="8758" w:author="R4-1809482" w:date="2018-07-10T13:19:00Z">
              <w:r w:rsidRPr="00B30339">
                <w:rPr>
                  <w:rFonts w:cs="v5.0.0"/>
                  <w:lang w:eastAsia="zh-CN"/>
                </w:rPr>
                <w:t>-56.2</w:t>
              </w:r>
            </w:ins>
          </w:p>
        </w:tc>
        <w:tc>
          <w:tcPr>
            <w:tcW w:w="1417" w:type="dxa"/>
            <w:vMerge w:val="restart"/>
            <w:vAlign w:val="center"/>
          </w:tcPr>
          <w:p w14:paraId="15DF3430" w14:textId="77777777" w:rsidR="00716814" w:rsidRPr="00B04564" w:rsidRDefault="00716814" w:rsidP="00081372">
            <w:pPr>
              <w:pStyle w:val="TAC"/>
              <w:rPr>
                <w:ins w:id="8759" w:author="R4-1809482" w:date="2018-07-10T13:19:00Z"/>
                <w:rFonts w:cs="v5.0.0"/>
                <w:lang w:eastAsia="zh-CN"/>
              </w:rPr>
            </w:pPr>
            <w:ins w:id="8760" w:author="R4-1809482" w:date="2018-07-10T13:19:00Z">
              <w:r w:rsidRPr="00B04564">
                <w:rPr>
                  <w:rFonts w:cs="v5.0.0" w:hint="eastAsia"/>
                  <w:lang w:eastAsia="zh-CN"/>
                </w:rPr>
                <w:t>-62.1</w:t>
              </w:r>
            </w:ins>
          </w:p>
        </w:tc>
        <w:tc>
          <w:tcPr>
            <w:tcW w:w="1417" w:type="dxa"/>
            <w:vMerge w:val="restart"/>
            <w:vAlign w:val="center"/>
          </w:tcPr>
          <w:p w14:paraId="2EE1C9D0" w14:textId="77777777" w:rsidR="00716814" w:rsidRPr="00B04564" w:rsidRDefault="00716814" w:rsidP="00081372">
            <w:pPr>
              <w:pStyle w:val="TAC"/>
              <w:rPr>
                <w:ins w:id="8761" w:author="R4-1809482" w:date="2018-07-10T13:19:00Z"/>
                <w:rFonts w:cs="v5.0.0"/>
                <w:lang w:eastAsia="zh-CN"/>
              </w:rPr>
            </w:pPr>
            <w:ins w:id="8762" w:author="R4-1809482" w:date="2018-07-10T13:19:00Z">
              <w:r w:rsidRPr="00B04564">
                <w:rPr>
                  <w:rFonts w:cs="v5.0.0" w:hint="eastAsia"/>
                  <w:lang w:eastAsia="zh-CN"/>
                </w:rPr>
                <w:t>AWGN</w:t>
              </w:r>
            </w:ins>
          </w:p>
        </w:tc>
      </w:tr>
      <w:tr w:rsidR="00716814" w:rsidRPr="00B30339" w14:paraId="3F473509" w14:textId="77777777" w:rsidTr="00081372">
        <w:trPr>
          <w:cantSplit/>
          <w:jc w:val="center"/>
          <w:ins w:id="8763" w:author="R4-1809482" w:date="2018-07-10T13:19:00Z"/>
        </w:trPr>
        <w:tc>
          <w:tcPr>
            <w:tcW w:w="1417" w:type="dxa"/>
            <w:vMerge/>
            <w:vAlign w:val="center"/>
          </w:tcPr>
          <w:p w14:paraId="7A530549" w14:textId="77777777" w:rsidR="00716814" w:rsidRPr="00B04564" w:rsidRDefault="00716814" w:rsidP="00081372">
            <w:pPr>
              <w:pStyle w:val="TAC"/>
              <w:rPr>
                <w:ins w:id="8764" w:author="R4-1809482" w:date="2018-07-10T13:19:00Z"/>
                <w:rFonts w:cs="v5.0.0"/>
                <w:lang w:eastAsia="zh-CN"/>
              </w:rPr>
            </w:pPr>
          </w:p>
        </w:tc>
        <w:tc>
          <w:tcPr>
            <w:tcW w:w="1417" w:type="dxa"/>
          </w:tcPr>
          <w:p w14:paraId="5DFEBA9A" w14:textId="77777777" w:rsidR="00716814" w:rsidRPr="00B04564" w:rsidRDefault="00716814" w:rsidP="00081372">
            <w:pPr>
              <w:pStyle w:val="TAC"/>
              <w:rPr>
                <w:ins w:id="8765" w:author="R4-1809482" w:date="2018-07-10T13:19:00Z"/>
                <w:rFonts w:cs="v5.0.0"/>
              </w:rPr>
            </w:pPr>
            <w:ins w:id="8766" w:author="R4-1809482" w:date="2018-07-10T13:19:00Z">
              <w:r w:rsidRPr="00B04564">
                <w:rPr>
                  <w:rFonts w:cs="v5.0.0" w:hint="eastAsia"/>
                  <w:lang w:eastAsia="zh-CN"/>
                </w:rPr>
                <w:t>60</w:t>
              </w:r>
            </w:ins>
          </w:p>
        </w:tc>
        <w:tc>
          <w:tcPr>
            <w:tcW w:w="1417" w:type="dxa"/>
            <w:vAlign w:val="center"/>
          </w:tcPr>
          <w:p w14:paraId="1049942B" w14:textId="77777777" w:rsidR="00716814" w:rsidRPr="00B04564" w:rsidRDefault="00716814" w:rsidP="00081372">
            <w:pPr>
              <w:pStyle w:val="TAC"/>
              <w:rPr>
                <w:ins w:id="8767" w:author="R4-1809482" w:date="2018-07-10T13:19:00Z"/>
              </w:rPr>
            </w:pPr>
            <w:ins w:id="8768" w:author="R4-1809482" w:date="2018-07-10T13:19:00Z">
              <w:r w:rsidRPr="00B04564">
                <w:t>G- FR1-A2-6</w:t>
              </w:r>
            </w:ins>
          </w:p>
        </w:tc>
        <w:tc>
          <w:tcPr>
            <w:tcW w:w="1417" w:type="dxa"/>
            <w:vAlign w:val="bottom"/>
          </w:tcPr>
          <w:p w14:paraId="71C5F083" w14:textId="77777777" w:rsidR="00716814" w:rsidRPr="00B30339" w:rsidRDefault="00716814" w:rsidP="00081372">
            <w:pPr>
              <w:pStyle w:val="TAC"/>
              <w:rPr>
                <w:ins w:id="8769" w:author="R4-1809482" w:date="2018-07-10T13:19:00Z"/>
                <w:rFonts w:cs="v5.0.0"/>
                <w:lang w:eastAsia="zh-CN"/>
              </w:rPr>
            </w:pPr>
            <w:ins w:id="8770" w:author="R4-1809482" w:date="2018-07-10T13:19:00Z">
              <w:r w:rsidRPr="00B30339">
                <w:rPr>
                  <w:rFonts w:cs="v5.0.0"/>
                  <w:lang w:eastAsia="zh-CN"/>
                </w:rPr>
                <w:t>-56.5</w:t>
              </w:r>
            </w:ins>
          </w:p>
        </w:tc>
        <w:tc>
          <w:tcPr>
            <w:tcW w:w="1417" w:type="dxa"/>
            <w:vMerge/>
            <w:vAlign w:val="center"/>
          </w:tcPr>
          <w:p w14:paraId="51A8C8F3" w14:textId="77777777" w:rsidR="00716814" w:rsidRPr="00B04564" w:rsidRDefault="00716814" w:rsidP="00081372">
            <w:pPr>
              <w:pStyle w:val="TAC"/>
              <w:rPr>
                <w:ins w:id="8771" w:author="R4-1809482" w:date="2018-07-10T13:19:00Z"/>
                <w:rFonts w:cs="v5.0.0"/>
                <w:lang w:eastAsia="zh-CN"/>
              </w:rPr>
            </w:pPr>
          </w:p>
        </w:tc>
        <w:tc>
          <w:tcPr>
            <w:tcW w:w="1417" w:type="dxa"/>
            <w:vMerge/>
            <w:vAlign w:val="center"/>
          </w:tcPr>
          <w:p w14:paraId="5331F9C1" w14:textId="77777777" w:rsidR="00716814" w:rsidRPr="00B04564" w:rsidRDefault="00716814" w:rsidP="00081372">
            <w:pPr>
              <w:pStyle w:val="TAC"/>
              <w:rPr>
                <w:ins w:id="8772" w:author="R4-1809482" w:date="2018-07-10T13:19:00Z"/>
                <w:rFonts w:cs="v5.0.0"/>
                <w:lang w:eastAsia="zh-CN"/>
              </w:rPr>
            </w:pPr>
          </w:p>
        </w:tc>
      </w:tr>
      <w:tr w:rsidR="00716814" w:rsidRPr="00B30339" w14:paraId="6A22F2A5" w14:textId="77777777" w:rsidTr="00081372">
        <w:trPr>
          <w:cantSplit/>
          <w:jc w:val="center"/>
          <w:ins w:id="8773" w:author="R4-1809482" w:date="2018-07-10T13:19:00Z"/>
        </w:trPr>
        <w:tc>
          <w:tcPr>
            <w:tcW w:w="1417" w:type="dxa"/>
            <w:vMerge w:val="restart"/>
            <w:vAlign w:val="center"/>
          </w:tcPr>
          <w:p w14:paraId="29CA5E88" w14:textId="77777777" w:rsidR="00716814" w:rsidRPr="00B04564" w:rsidRDefault="00716814" w:rsidP="00081372">
            <w:pPr>
              <w:pStyle w:val="TAC"/>
              <w:rPr>
                <w:ins w:id="8774" w:author="R4-1809482" w:date="2018-07-10T13:19:00Z"/>
                <w:rFonts w:cs="v5.0.0"/>
                <w:lang w:eastAsia="zh-CN"/>
              </w:rPr>
            </w:pPr>
            <w:ins w:id="8775" w:author="R4-1809482" w:date="2018-07-10T13:19:00Z">
              <w:r w:rsidRPr="00B04564">
                <w:rPr>
                  <w:rFonts w:cs="v5.0.0" w:hint="eastAsia"/>
                  <w:lang w:eastAsia="zh-CN"/>
                </w:rPr>
                <w:t>90</w:t>
              </w:r>
            </w:ins>
          </w:p>
        </w:tc>
        <w:tc>
          <w:tcPr>
            <w:tcW w:w="1417" w:type="dxa"/>
          </w:tcPr>
          <w:p w14:paraId="53994D17" w14:textId="77777777" w:rsidR="00716814" w:rsidRPr="00B04564" w:rsidRDefault="00716814" w:rsidP="00081372">
            <w:pPr>
              <w:pStyle w:val="TAC"/>
              <w:rPr>
                <w:ins w:id="8776" w:author="R4-1809482" w:date="2018-07-10T13:19:00Z"/>
                <w:rFonts w:cs="v5.0.0"/>
              </w:rPr>
            </w:pPr>
            <w:ins w:id="8777" w:author="R4-1809482" w:date="2018-07-10T13:19:00Z">
              <w:r w:rsidRPr="00B04564">
                <w:rPr>
                  <w:rFonts w:cs="v5.0.0" w:hint="eastAsia"/>
                  <w:lang w:eastAsia="zh-CN"/>
                </w:rPr>
                <w:t>30</w:t>
              </w:r>
            </w:ins>
          </w:p>
        </w:tc>
        <w:tc>
          <w:tcPr>
            <w:tcW w:w="1417" w:type="dxa"/>
            <w:vAlign w:val="center"/>
          </w:tcPr>
          <w:p w14:paraId="3B2F4259" w14:textId="77777777" w:rsidR="00716814" w:rsidRPr="00B04564" w:rsidRDefault="00716814" w:rsidP="00081372">
            <w:pPr>
              <w:pStyle w:val="TAC"/>
              <w:rPr>
                <w:ins w:id="8778" w:author="R4-1809482" w:date="2018-07-10T13:19:00Z"/>
              </w:rPr>
            </w:pPr>
            <w:ins w:id="8779" w:author="R4-1809482" w:date="2018-07-10T13:19:00Z">
              <w:r w:rsidRPr="00B04564">
                <w:t>G- FR1-A2-5</w:t>
              </w:r>
            </w:ins>
          </w:p>
        </w:tc>
        <w:tc>
          <w:tcPr>
            <w:tcW w:w="1417" w:type="dxa"/>
            <w:vAlign w:val="bottom"/>
          </w:tcPr>
          <w:p w14:paraId="1F1125C1" w14:textId="77777777" w:rsidR="00716814" w:rsidRPr="00B30339" w:rsidRDefault="00716814" w:rsidP="00081372">
            <w:pPr>
              <w:pStyle w:val="TAC"/>
              <w:rPr>
                <w:ins w:id="8780" w:author="R4-1809482" w:date="2018-07-10T13:19:00Z"/>
                <w:rFonts w:cs="v5.0.0"/>
                <w:lang w:eastAsia="zh-CN"/>
              </w:rPr>
            </w:pPr>
            <w:ins w:id="8781" w:author="R4-1809482" w:date="2018-07-10T13:19:00Z">
              <w:r w:rsidRPr="00B30339">
                <w:rPr>
                  <w:rFonts w:cs="v5.0.0"/>
                  <w:lang w:eastAsia="zh-CN"/>
                </w:rPr>
                <w:t>-56.2</w:t>
              </w:r>
            </w:ins>
          </w:p>
        </w:tc>
        <w:tc>
          <w:tcPr>
            <w:tcW w:w="1417" w:type="dxa"/>
            <w:vMerge w:val="restart"/>
            <w:vAlign w:val="center"/>
          </w:tcPr>
          <w:p w14:paraId="6FE21349" w14:textId="77777777" w:rsidR="00716814" w:rsidRPr="00B04564" w:rsidRDefault="00716814" w:rsidP="00081372">
            <w:pPr>
              <w:pStyle w:val="TAC"/>
              <w:rPr>
                <w:ins w:id="8782" w:author="R4-1809482" w:date="2018-07-10T13:19:00Z"/>
                <w:rFonts w:cs="v5.0.0"/>
                <w:lang w:eastAsia="zh-CN"/>
              </w:rPr>
            </w:pPr>
            <w:ins w:id="8783" w:author="R4-1809482" w:date="2018-07-10T13:19:00Z">
              <w:r w:rsidRPr="00B04564">
                <w:rPr>
                  <w:rFonts w:cs="v5.0.0" w:hint="eastAsia"/>
                  <w:lang w:eastAsia="zh-CN"/>
                </w:rPr>
                <w:t>-61.6</w:t>
              </w:r>
            </w:ins>
          </w:p>
        </w:tc>
        <w:tc>
          <w:tcPr>
            <w:tcW w:w="1417" w:type="dxa"/>
            <w:vMerge w:val="restart"/>
            <w:vAlign w:val="center"/>
          </w:tcPr>
          <w:p w14:paraId="4F0ABDDF" w14:textId="77777777" w:rsidR="00716814" w:rsidRPr="00B04564" w:rsidRDefault="00716814" w:rsidP="00081372">
            <w:pPr>
              <w:pStyle w:val="TAC"/>
              <w:rPr>
                <w:ins w:id="8784" w:author="R4-1809482" w:date="2018-07-10T13:19:00Z"/>
                <w:rFonts w:cs="v5.0.0"/>
                <w:lang w:eastAsia="zh-CN"/>
              </w:rPr>
            </w:pPr>
            <w:ins w:id="8785" w:author="R4-1809482" w:date="2018-07-10T13:19:00Z">
              <w:r w:rsidRPr="00B04564">
                <w:rPr>
                  <w:rFonts w:cs="v5.0.0" w:hint="eastAsia"/>
                  <w:lang w:eastAsia="zh-CN"/>
                </w:rPr>
                <w:t>AWGN</w:t>
              </w:r>
            </w:ins>
          </w:p>
        </w:tc>
      </w:tr>
      <w:tr w:rsidR="00716814" w:rsidRPr="00B30339" w14:paraId="711F315D" w14:textId="77777777" w:rsidTr="00081372">
        <w:trPr>
          <w:cantSplit/>
          <w:jc w:val="center"/>
          <w:ins w:id="8786" w:author="R4-1809482" w:date="2018-07-10T13:19:00Z"/>
        </w:trPr>
        <w:tc>
          <w:tcPr>
            <w:tcW w:w="1417" w:type="dxa"/>
            <w:vMerge/>
            <w:vAlign w:val="center"/>
          </w:tcPr>
          <w:p w14:paraId="59C38D97" w14:textId="77777777" w:rsidR="00716814" w:rsidRPr="00B04564" w:rsidRDefault="00716814" w:rsidP="00081372">
            <w:pPr>
              <w:pStyle w:val="TAC"/>
              <w:rPr>
                <w:ins w:id="8787" w:author="R4-1809482" w:date="2018-07-10T13:19:00Z"/>
                <w:rFonts w:cs="v5.0.0"/>
                <w:lang w:eastAsia="zh-CN"/>
              </w:rPr>
            </w:pPr>
          </w:p>
        </w:tc>
        <w:tc>
          <w:tcPr>
            <w:tcW w:w="1417" w:type="dxa"/>
          </w:tcPr>
          <w:p w14:paraId="3E1BB80A" w14:textId="77777777" w:rsidR="00716814" w:rsidRPr="00B04564" w:rsidRDefault="00716814" w:rsidP="00081372">
            <w:pPr>
              <w:pStyle w:val="TAC"/>
              <w:rPr>
                <w:ins w:id="8788" w:author="R4-1809482" w:date="2018-07-10T13:19:00Z"/>
                <w:rFonts w:cs="v5.0.0"/>
              </w:rPr>
            </w:pPr>
            <w:ins w:id="8789" w:author="R4-1809482" w:date="2018-07-10T13:19:00Z">
              <w:r w:rsidRPr="00B04564">
                <w:rPr>
                  <w:rFonts w:cs="v5.0.0" w:hint="eastAsia"/>
                  <w:lang w:eastAsia="zh-CN"/>
                </w:rPr>
                <w:t>60</w:t>
              </w:r>
            </w:ins>
          </w:p>
        </w:tc>
        <w:tc>
          <w:tcPr>
            <w:tcW w:w="1417" w:type="dxa"/>
            <w:vAlign w:val="center"/>
          </w:tcPr>
          <w:p w14:paraId="48703DD6" w14:textId="77777777" w:rsidR="00716814" w:rsidRPr="00B04564" w:rsidRDefault="00716814" w:rsidP="00081372">
            <w:pPr>
              <w:pStyle w:val="TAC"/>
              <w:rPr>
                <w:ins w:id="8790" w:author="R4-1809482" w:date="2018-07-10T13:19:00Z"/>
              </w:rPr>
            </w:pPr>
            <w:ins w:id="8791" w:author="R4-1809482" w:date="2018-07-10T13:19:00Z">
              <w:r w:rsidRPr="00B04564">
                <w:t>G- FR1-A2-6</w:t>
              </w:r>
            </w:ins>
          </w:p>
        </w:tc>
        <w:tc>
          <w:tcPr>
            <w:tcW w:w="1417" w:type="dxa"/>
            <w:vAlign w:val="bottom"/>
          </w:tcPr>
          <w:p w14:paraId="15010B4B" w14:textId="77777777" w:rsidR="00716814" w:rsidRPr="00B30339" w:rsidRDefault="00716814" w:rsidP="00081372">
            <w:pPr>
              <w:pStyle w:val="TAC"/>
              <w:rPr>
                <w:ins w:id="8792" w:author="R4-1809482" w:date="2018-07-10T13:19:00Z"/>
                <w:rFonts w:cs="v5.0.0"/>
                <w:lang w:eastAsia="zh-CN"/>
              </w:rPr>
            </w:pPr>
            <w:ins w:id="8793" w:author="R4-1809482" w:date="2018-07-10T13:19:00Z">
              <w:r w:rsidRPr="00B30339">
                <w:rPr>
                  <w:rFonts w:cs="v5.0.0"/>
                  <w:lang w:eastAsia="zh-CN"/>
                </w:rPr>
                <w:t>-56.5</w:t>
              </w:r>
            </w:ins>
          </w:p>
        </w:tc>
        <w:tc>
          <w:tcPr>
            <w:tcW w:w="1417" w:type="dxa"/>
            <w:vMerge/>
            <w:vAlign w:val="center"/>
          </w:tcPr>
          <w:p w14:paraId="641AF9D6" w14:textId="77777777" w:rsidR="00716814" w:rsidRPr="00B04564" w:rsidRDefault="00716814" w:rsidP="00081372">
            <w:pPr>
              <w:pStyle w:val="TAC"/>
              <w:rPr>
                <w:ins w:id="8794" w:author="R4-1809482" w:date="2018-07-10T13:19:00Z"/>
                <w:rFonts w:cs="v5.0.0"/>
                <w:lang w:eastAsia="zh-CN"/>
              </w:rPr>
            </w:pPr>
          </w:p>
        </w:tc>
        <w:tc>
          <w:tcPr>
            <w:tcW w:w="1417" w:type="dxa"/>
            <w:vMerge/>
            <w:vAlign w:val="center"/>
          </w:tcPr>
          <w:p w14:paraId="79EF6C6B" w14:textId="77777777" w:rsidR="00716814" w:rsidRPr="00B04564" w:rsidRDefault="00716814" w:rsidP="00081372">
            <w:pPr>
              <w:pStyle w:val="TAC"/>
              <w:rPr>
                <w:ins w:id="8795" w:author="R4-1809482" w:date="2018-07-10T13:19:00Z"/>
                <w:rFonts w:cs="v5.0.0"/>
                <w:lang w:eastAsia="zh-CN"/>
              </w:rPr>
            </w:pPr>
          </w:p>
        </w:tc>
      </w:tr>
      <w:tr w:rsidR="00716814" w:rsidRPr="00B30339" w14:paraId="079D512C" w14:textId="77777777" w:rsidTr="00081372">
        <w:trPr>
          <w:cantSplit/>
          <w:jc w:val="center"/>
          <w:ins w:id="8796" w:author="R4-1809482" w:date="2018-07-10T13:19:00Z"/>
        </w:trPr>
        <w:tc>
          <w:tcPr>
            <w:tcW w:w="1417" w:type="dxa"/>
            <w:vMerge w:val="restart"/>
            <w:vAlign w:val="center"/>
          </w:tcPr>
          <w:p w14:paraId="54B5BD96" w14:textId="77777777" w:rsidR="00716814" w:rsidRPr="00B04564" w:rsidRDefault="00716814" w:rsidP="00081372">
            <w:pPr>
              <w:pStyle w:val="TAC"/>
              <w:rPr>
                <w:ins w:id="8797" w:author="R4-1809482" w:date="2018-07-10T13:19:00Z"/>
                <w:rFonts w:cs="v5.0.0"/>
                <w:lang w:eastAsia="zh-CN"/>
              </w:rPr>
            </w:pPr>
            <w:ins w:id="8798" w:author="R4-1809482" w:date="2018-07-10T13:19:00Z">
              <w:r w:rsidRPr="00B04564">
                <w:rPr>
                  <w:rFonts w:cs="v5.0.0" w:hint="eastAsia"/>
                  <w:lang w:eastAsia="zh-CN"/>
                </w:rPr>
                <w:t>100</w:t>
              </w:r>
            </w:ins>
          </w:p>
        </w:tc>
        <w:tc>
          <w:tcPr>
            <w:tcW w:w="1417" w:type="dxa"/>
          </w:tcPr>
          <w:p w14:paraId="5B37069F" w14:textId="77777777" w:rsidR="00716814" w:rsidRPr="00B04564" w:rsidRDefault="00716814" w:rsidP="00081372">
            <w:pPr>
              <w:pStyle w:val="TAC"/>
              <w:rPr>
                <w:ins w:id="8799" w:author="R4-1809482" w:date="2018-07-10T13:19:00Z"/>
                <w:rFonts w:cs="v5.0.0"/>
              </w:rPr>
            </w:pPr>
            <w:ins w:id="8800" w:author="R4-1809482" w:date="2018-07-10T13:19:00Z">
              <w:r w:rsidRPr="00B04564">
                <w:rPr>
                  <w:rFonts w:cs="v5.0.0" w:hint="eastAsia"/>
                  <w:lang w:eastAsia="zh-CN"/>
                </w:rPr>
                <w:t>30</w:t>
              </w:r>
            </w:ins>
          </w:p>
        </w:tc>
        <w:tc>
          <w:tcPr>
            <w:tcW w:w="1417" w:type="dxa"/>
            <w:vAlign w:val="center"/>
          </w:tcPr>
          <w:p w14:paraId="6905E783" w14:textId="77777777" w:rsidR="00716814" w:rsidRPr="00B04564" w:rsidRDefault="00716814" w:rsidP="00081372">
            <w:pPr>
              <w:pStyle w:val="TAC"/>
              <w:rPr>
                <w:ins w:id="8801" w:author="R4-1809482" w:date="2018-07-10T13:19:00Z"/>
              </w:rPr>
            </w:pPr>
            <w:ins w:id="8802" w:author="R4-1809482" w:date="2018-07-10T13:19:00Z">
              <w:r w:rsidRPr="00B04564">
                <w:t>G- FR1-A2-5</w:t>
              </w:r>
            </w:ins>
          </w:p>
        </w:tc>
        <w:tc>
          <w:tcPr>
            <w:tcW w:w="1417" w:type="dxa"/>
            <w:vAlign w:val="bottom"/>
          </w:tcPr>
          <w:p w14:paraId="228F800E" w14:textId="77777777" w:rsidR="00716814" w:rsidRPr="00B30339" w:rsidRDefault="00716814" w:rsidP="00081372">
            <w:pPr>
              <w:pStyle w:val="TAC"/>
              <w:rPr>
                <w:ins w:id="8803" w:author="R4-1809482" w:date="2018-07-10T13:19:00Z"/>
                <w:rFonts w:cs="v5.0.0"/>
                <w:lang w:eastAsia="zh-CN"/>
              </w:rPr>
            </w:pPr>
            <w:ins w:id="8804" w:author="R4-1809482" w:date="2018-07-10T13:19:00Z">
              <w:r w:rsidRPr="00B30339">
                <w:rPr>
                  <w:rFonts w:cs="v5.0.0"/>
                  <w:lang w:eastAsia="zh-CN"/>
                </w:rPr>
                <w:t>-56.2</w:t>
              </w:r>
            </w:ins>
          </w:p>
        </w:tc>
        <w:tc>
          <w:tcPr>
            <w:tcW w:w="1417" w:type="dxa"/>
            <w:vMerge w:val="restart"/>
            <w:vAlign w:val="center"/>
          </w:tcPr>
          <w:p w14:paraId="76306F66" w14:textId="77777777" w:rsidR="00716814" w:rsidRPr="00B04564" w:rsidRDefault="00716814" w:rsidP="00081372">
            <w:pPr>
              <w:pStyle w:val="TAC"/>
              <w:rPr>
                <w:ins w:id="8805" w:author="R4-1809482" w:date="2018-07-10T13:19:00Z"/>
                <w:rFonts w:cs="v5.0.0"/>
                <w:lang w:eastAsia="zh-CN"/>
              </w:rPr>
            </w:pPr>
            <w:ins w:id="8806" w:author="R4-1809482" w:date="2018-07-10T13:19:00Z">
              <w:r w:rsidRPr="00B04564">
                <w:rPr>
                  <w:rFonts w:cs="v5.0.0" w:hint="eastAsia"/>
                  <w:lang w:eastAsia="zh-CN"/>
                </w:rPr>
                <w:t>-61.1</w:t>
              </w:r>
            </w:ins>
          </w:p>
        </w:tc>
        <w:tc>
          <w:tcPr>
            <w:tcW w:w="1417" w:type="dxa"/>
            <w:vMerge w:val="restart"/>
            <w:vAlign w:val="center"/>
          </w:tcPr>
          <w:p w14:paraId="3B2EA5D9" w14:textId="77777777" w:rsidR="00716814" w:rsidRPr="00B04564" w:rsidRDefault="00716814" w:rsidP="00081372">
            <w:pPr>
              <w:pStyle w:val="TAC"/>
              <w:rPr>
                <w:ins w:id="8807" w:author="R4-1809482" w:date="2018-07-10T13:19:00Z"/>
                <w:rFonts w:cs="v5.0.0"/>
                <w:lang w:eastAsia="zh-CN"/>
              </w:rPr>
            </w:pPr>
            <w:ins w:id="8808" w:author="R4-1809482" w:date="2018-07-10T13:19:00Z">
              <w:r w:rsidRPr="00B04564">
                <w:rPr>
                  <w:rFonts w:cs="v5.0.0" w:hint="eastAsia"/>
                  <w:lang w:eastAsia="zh-CN"/>
                </w:rPr>
                <w:t>AWGN</w:t>
              </w:r>
            </w:ins>
          </w:p>
        </w:tc>
      </w:tr>
      <w:tr w:rsidR="00716814" w:rsidRPr="00B30339" w14:paraId="44A74D0D" w14:textId="77777777" w:rsidTr="00081372">
        <w:trPr>
          <w:cantSplit/>
          <w:jc w:val="center"/>
          <w:ins w:id="8809" w:author="R4-1809482" w:date="2018-07-10T13:19:00Z"/>
        </w:trPr>
        <w:tc>
          <w:tcPr>
            <w:tcW w:w="1417" w:type="dxa"/>
            <w:vMerge/>
            <w:vAlign w:val="center"/>
          </w:tcPr>
          <w:p w14:paraId="393FC892" w14:textId="77777777" w:rsidR="00716814" w:rsidRPr="00B04564" w:rsidRDefault="00716814" w:rsidP="00081372">
            <w:pPr>
              <w:pStyle w:val="TAC"/>
              <w:rPr>
                <w:ins w:id="8810" w:author="R4-1809482" w:date="2018-07-10T13:19:00Z"/>
                <w:rFonts w:cs="v5.0.0"/>
                <w:lang w:eastAsia="zh-CN"/>
              </w:rPr>
            </w:pPr>
          </w:p>
        </w:tc>
        <w:tc>
          <w:tcPr>
            <w:tcW w:w="1417" w:type="dxa"/>
          </w:tcPr>
          <w:p w14:paraId="5EFE5CBB" w14:textId="77777777" w:rsidR="00716814" w:rsidRPr="00B04564" w:rsidRDefault="00716814" w:rsidP="00081372">
            <w:pPr>
              <w:pStyle w:val="TAC"/>
              <w:rPr>
                <w:ins w:id="8811" w:author="R4-1809482" w:date="2018-07-10T13:19:00Z"/>
                <w:rFonts w:cs="v5.0.0"/>
                <w:lang w:eastAsia="zh-CN"/>
              </w:rPr>
            </w:pPr>
            <w:ins w:id="8812" w:author="R4-1809482" w:date="2018-07-10T13:19:00Z">
              <w:r w:rsidRPr="00B04564">
                <w:rPr>
                  <w:rFonts w:cs="v5.0.0" w:hint="eastAsia"/>
                  <w:lang w:eastAsia="zh-CN"/>
                </w:rPr>
                <w:t>60</w:t>
              </w:r>
            </w:ins>
          </w:p>
        </w:tc>
        <w:tc>
          <w:tcPr>
            <w:tcW w:w="1417" w:type="dxa"/>
            <w:vAlign w:val="center"/>
          </w:tcPr>
          <w:p w14:paraId="5F386E03" w14:textId="77777777" w:rsidR="00716814" w:rsidRPr="00B04564" w:rsidRDefault="00716814" w:rsidP="00081372">
            <w:pPr>
              <w:pStyle w:val="TAC"/>
              <w:rPr>
                <w:ins w:id="8813" w:author="R4-1809482" w:date="2018-07-10T13:19:00Z"/>
              </w:rPr>
            </w:pPr>
            <w:ins w:id="8814" w:author="R4-1809482" w:date="2018-07-10T13:19:00Z">
              <w:r w:rsidRPr="00B04564">
                <w:t>G- FR1-A2-6</w:t>
              </w:r>
            </w:ins>
          </w:p>
        </w:tc>
        <w:tc>
          <w:tcPr>
            <w:tcW w:w="1417" w:type="dxa"/>
            <w:vAlign w:val="bottom"/>
          </w:tcPr>
          <w:p w14:paraId="12E16181" w14:textId="77777777" w:rsidR="00716814" w:rsidRPr="00B30339" w:rsidRDefault="00716814" w:rsidP="00081372">
            <w:pPr>
              <w:pStyle w:val="TAC"/>
              <w:rPr>
                <w:ins w:id="8815" w:author="R4-1809482" w:date="2018-07-10T13:19:00Z"/>
                <w:rFonts w:cs="v5.0.0"/>
                <w:lang w:eastAsia="zh-CN"/>
              </w:rPr>
            </w:pPr>
            <w:ins w:id="8816" w:author="R4-1809482" w:date="2018-07-10T13:19:00Z">
              <w:r w:rsidRPr="00B30339">
                <w:rPr>
                  <w:rFonts w:cs="v5.0.0"/>
                  <w:lang w:eastAsia="zh-CN"/>
                </w:rPr>
                <w:t>-56.5</w:t>
              </w:r>
            </w:ins>
          </w:p>
        </w:tc>
        <w:tc>
          <w:tcPr>
            <w:tcW w:w="1417" w:type="dxa"/>
            <w:vMerge/>
          </w:tcPr>
          <w:p w14:paraId="6B66415E" w14:textId="77777777" w:rsidR="00716814" w:rsidRPr="00B04564" w:rsidRDefault="00716814" w:rsidP="00081372">
            <w:pPr>
              <w:pStyle w:val="TAC"/>
              <w:rPr>
                <w:ins w:id="8817" w:author="R4-1809482" w:date="2018-07-10T13:19:00Z"/>
                <w:rFonts w:cs="v5.0.0"/>
                <w:lang w:eastAsia="zh-CN"/>
              </w:rPr>
            </w:pPr>
          </w:p>
        </w:tc>
        <w:tc>
          <w:tcPr>
            <w:tcW w:w="1417" w:type="dxa"/>
            <w:vMerge/>
          </w:tcPr>
          <w:p w14:paraId="4CE69322" w14:textId="77777777" w:rsidR="00716814" w:rsidRPr="00B04564" w:rsidRDefault="00716814" w:rsidP="00081372">
            <w:pPr>
              <w:pStyle w:val="TAC"/>
              <w:rPr>
                <w:ins w:id="8818" w:author="R4-1809482" w:date="2018-07-10T13:19:00Z"/>
                <w:rFonts w:cs="v5.0.0"/>
                <w:lang w:eastAsia="zh-CN"/>
              </w:rPr>
            </w:pPr>
          </w:p>
        </w:tc>
      </w:tr>
      <w:tr w:rsidR="00716814" w:rsidRPr="00B04564" w14:paraId="0212BF10" w14:textId="77777777" w:rsidTr="00081372">
        <w:trPr>
          <w:cantSplit/>
          <w:jc w:val="center"/>
          <w:ins w:id="8819" w:author="R4-1809482" w:date="2018-07-10T13:19:00Z"/>
        </w:trPr>
        <w:tc>
          <w:tcPr>
            <w:tcW w:w="8502" w:type="dxa"/>
            <w:gridSpan w:val="6"/>
            <w:vAlign w:val="center"/>
          </w:tcPr>
          <w:p w14:paraId="6143D36C" w14:textId="77777777" w:rsidR="00716814" w:rsidRPr="00B04564" w:rsidRDefault="00716814" w:rsidP="00081372">
            <w:pPr>
              <w:pStyle w:val="TAN"/>
              <w:rPr>
                <w:ins w:id="8820" w:author="R4-1809482" w:date="2018-07-10T13:19:00Z"/>
              </w:rPr>
            </w:pPr>
            <w:ins w:id="8821" w:author="R4-1809482" w:date="2018-07-10T13:19:00Z">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ins>
          </w:p>
        </w:tc>
      </w:tr>
    </w:tbl>
    <w:p w14:paraId="243880B6" w14:textId="77777777" w:rsidR="00716814" w:rsidRDefault="00716814" w:rsidP="00716814">
      <w:pPr>
        <w:pStyle w:val="B1"/>
        <w:ind w:left="0" w:firstLine="0"/>
        <w:jc w:val="both"/>
        <w:rPr>
          <w:ins w:id="8822" w:author="R4-1809482" w:date="2018-07-10T13:19:00Z"/>
          <w:b/>
          <w:color w:val="FF0000"/>
          <w:sz w:val="24"/>
          <w:lang w:eastAsia="zh-CN"/>
        </w:rPr>
      </w:pPr>
    </w:p>
    <w:p w14:paraId="26AE8CEE" w14:textId="77777777" w:rsidR="00716814" w:rsidRPr="00953267" w:rsidRDefault="00716814" w:rsidP="00716814">
      <w:pPr>
        <w:pStyle w:val="NO"/>
        <w:rPr>
          <w:ins w:id="8823" w:author="R4-1809482" w:date="2018-07-10T13:19:00Z"/>
          <w:rFonts w:cs="v4.2.0"/>
        </w:rPr>
      </w:pPr>
      <w:ins w:id="8824" w:author="R4-1809482" w:date="2018-07-10T13:19:00Z">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explanation of how the Minimum Requirement has been </w:t>
        </w:r>
        <w:r>
          <w:rPr>
            <w:rFonts w:cs="v4.2.0"/>
            <w:lang w:eastAsia="zh-CN"/>
          </w:rPr>
          <w:t>adjust</w:t>
        </w:r>
        <w:r>
          <w:rPr>
            <w:rFonts w:cs="v4.2.0"/>
          </w:rPr>
          <w:t xml:space="preserve">ed </w:t>
        </w:r>
        <w:r w:rsidRPr="00953267">
          <w:rPr>
            <w:rFonts w:cs="v4.2.0"/>
          </w:rPr>
          <w:t xml:space="preserve">by the Test Tolerance is given in </w:t>
        </w:r>
        <w:r w:rsidRPr="00C338CA">
          <w:rPr>
            <w:rFonts w:cs="v4.2.0"/>
            <w:highlight w:val="yellow"/>
          </w:rPr>
          <w:t xml:space="preserve">Annex </w:t>
        </w:r>
        <w:r>
          <w:rPr>
            <w:rFonts w:cs="v4.2.0" w:hint="eastAsia"/>
            <w:highlight w:val="yellow"/>
            <w:lang w:eastAsia="zh-CN"/>
          </w:rPr>
          <w:t>C</w:t>
        </w:r>
        <w:r w:rsidRPr="00953267">
          <w:rPr>
            <w:rFonts w:cs="v4.2.0"/>
          </w:rPr>
          <w:t>.</w:t>
        </w:r>
      </w:ins>
    </w:p>
    <w:p w14:paraId="6DC0B5A4" w14:textId="77777777" w:rsidR="00716814" w:rsidRDefault="00716814" w:rsidP="00775CF9">
      <w:pPr>
        <w:pStyle w:val="Guidance"/>
      </w:pPr>
    </w:p>
    <w:p w14:paraId="2CF27F84" w14:textId="77777777" w:rsidR="00D25FC8" w:rsidRDefault="00D25FC8" w:rsidP="00D25FC8">
      <w:pPr>
        <w:pStyle w:val="Heading2"/>
      </w:pPr>
      <w:bookmarkStart w:id="8825" w:name="_Toc519006177"/>
      <w:r>
        <w:t>7.4</w:t>
      </w:r>
      <w:r>
        <w:tab/>
        <w:t>In-band selectivity and blocking</w:t>
      </w:r>
      <w:bookmarkEnd w:id="7588"/>
      <w:bookmarkEnd w:id="7589"/>
      <w:bookmarkEnd w:id="8825"/>
    </w:p>
    <w:p w14:paraId="6E12C52A" w14:textId="77777777" w:rsidR="00775CF9" w:rsidRDefault="00775CF9" w:rsidP="00775CF9">
      <w:pPr>
        <w:pStyle w:val="Guidance"/>
        <w:rPr>
          <w:ins w:id="8826" w:author="R4-1809483" w:date="2018-07-10T13:22:00Z"/>
        </w:rPr>
      </w:pPr>
      <w:bookmarkStart w:id="8827" w:name="_Toc481653311"/>
      <w:bookmarkStart w:id="8828" w:name="_Toc481685305"/>
      <w:r>
        <w:t>Detailed structure of the subclause is TBD.</w:t>
      </w:r>
    </w:p>
    <w:p w14:paraId="003126C7" w14:textId="77777777" w:rsidR="00081372" w:rsidRPr="008E21B0" w:rsidRDefault="00081372" w:rsidP="00081372">
      <w:pPr>
        <w:keepNext/>
        <w:keepLines/>
        <w:spacing w:before="120"/>
        <w:outlineLvl w:val="2"/>
        <w:rPr>
          <w:ins w:id="8829" w:author="R4-1809483" w:date="2018-07-10T13:22:00Z"/>
          <w:rFonts w:ascii="Arial" w:hAnsi="Arial"/>
          <w:sz w:val="28"/>
        </w:rPr>
      </w:pPr>
      <w:bookmarkStart w:id="8830" w:name="_Toc506829584"/>
      <w:ins w:id="8831" w:author="R4-1809483" w:date="2018-07-10T13:22:00Z">
        <w:r w:rsidRPr="008E21B0">
          <w:rPr>
            <w:rFonts w:ascii="Arial" w:hAnsi="Arial"/>
            <w:sz w:val="28"/>
          </w:rPr>
          <w:lastRenderedPageBreak/>
          <w:t>7.4.1</w:t>
        </w:r>
        <w:r w:rsidRPr="008E21B0">
          <w:rPr>
            <w:rFonts w:ascii="Arial" w:hAnsi="Arial"/>
            <w:sz w:val="28"/>
          </w:rPr>
          <w:tab/>
          <w:t>Adjacent Channel Selectivity (ACS)</w:t>
        </w:r>
        <w:bookmarkEnd w:id="8830"/>
      </w:ins>
    </w:p>
    <w:p w14:paraId="78A93F3C" w14:textId="77777777" w:rsidR="00081372" w:rsidRPr="008E21B0" w:rsidRDefault="00081372" w:rsidP="00081372">
      <w:pPr>
        <w:keepNext/>
        <w:keepLines/>
        <w:spacing w:before="120"/>
        <w:outlineLvl w:val="3"/>
        <w:rPr>
          <w:ins w:id="8832" w:author="R4-1809483" w:date="2018-07-10T13:22:00Z"/>
          <w:rFonts w:ascii="Arial" w:hAnsi="Arial"/>
          <w:sz w:val="24"/>
        </w:rPr>
      </w:pPr>
      <w:bookmarkStart w:id="8833" w:name="_Toc506829585"/>
      <w:ins w:id="8834" w:author="R4-1809483" w:date="2018-07-10T13:22:00Z">
        <w:r w:rsidRPr="008E21B0">
          <w:rPr>
            <w:rFonts w:ascii="Arial" w:hAnsi="Arial"/>
            <w:sz w:val="24"/>
          </w:rPr>
          <w:t>7.4.1.1</w:t>
        </w:r>
        <w:r w:rsidRPr="008E21B0">
          <w:rPr>
            <w:rFonts w:ascii="Arial" w:hAnsi="Arial"/>
            <w:sz w:val="24"/>
          </w:rPr>
          <w:tab/>
          <w:t>Definition and applicability</w:t>
        </w:r>
        <w:bookmarkEnd w:id="8833"/>
      </w:ins>
    </w:p>
    <w:p w14:paraId="0FEBE1AE" w14:textId="77777777" w:rsidR="00081372" w:rsidRPr="008E21B0" w:rsidRDefault="00081372" w:rsidP="00081372">
      <w:pPr>
        <w:rPr>
          <w:ins w:id="8835" w:author="R4-1809483" w:date="2018-07-10T13:22:00Z"/>
          <w:rFonts w:eastAsia="DengXian"/>
          <w:lang w:eastAsia="ko-KR"/>
        </w:rPr>
      </w:pPr>
      <w:bookmarkStart w:id="8836" w:name="_Toc506829586"/>
      <w:ins w:id="8837" w:author="R4-1809483" w:date="2018-07-10T13:22:00Z">
        <w:r w:rsidRPr="008E21B0">
          <w:rPr>
            <w:rFonts w:eastAsia="DengXian"/>
            <w:lang w:eastAsia="ko-KR"/>
          </w:rPr>
          <w:t xml:space="preserve">Adjacent channel selectivity (ACS) is a measure of the receiver’s ability to receive a wanted signal at its assigned channel frequency </w:t>
        </w:r>
        <w:r w:rsidRPr="008E21B0">
          <w:rPr>
            <w:rFonts w:eastAsia="DengXian"/>
          </w:rPr>
          <w:t xml:space="preserve">at the </w:t>
        </w:r>
        <w:r w:rsidRPr="008E21B0">
          <w:rPr>
            <w:rFonts w:eastAsia="DengXian"/>
            <w:i/>
            <w:iCs/>
          </w:rPr>
          <w:t>antenna connector</w:t>
        </w:r>
        <w:r w:rsidRPr="008E21B0">
          <w:rPr>
            <w:rFonts w:eastAsia="DengXian" w:hint="eastAsia"/>
            <w:lang w:val="en-US" w:eastAsia="zh-CN"/>
          </w:rPr>
          <w:t xml:space="preserve"> </w:t>
        </w:r>
        <w:r w:rsidRPr="008E21B0">
          <w:rPr>
            <w:rFonts w:eastAsia="??"/>
          </w:rPr>
          <w:t xml:space="preserve">for </w:t>
        </w:r>
        <w:r w:rsidRPr="008E21B0">
          <w:rPr>
            <w:rFonts w:eastAsia="??"/>
            <w:i/>
          </w:rPr>
          <w:t>BS type 1-C</w:t>
        </w:r>
        <w:r w:rsidRPr="008E21B0">
          <w:rPr>
            <w:rFonts w:hint="eastAsia"/>
            <w:lang w:val="en-US" w:eastAsia="zh-CN"/>
          </w:rPr>
          <w:t xml:space="preserve"> </w:t>
        </w:r>
        <w:r w:rsidRPr="008E21B0">
          <w:rPr>
            <w:rFonts w:eastAsia="DengXian" w:hint="eastAsia"/>
            <w:lang w:val="en-US" w:eastAsia="zh-CN"/>
          </w:rPr>
          <w:t xml:space="preserve">or </w:t>
        </w:r>
        <w:r w:rsidRPr="008E21B0">
          <w:rPr>
            <w:rFonts w:eastAsia="DengXian"/>
            <w:i/>
          </w:rPr>
          <w:t>TAB connector</w:t>
        </w:r>
        <w:r w:rsidRPr="008E21B0">
          <w:rPr>
            <w:rFonts w:eastAsia="DengXian" w:hint="eastAsia"/>
            <w:i/>
            <w:lang w:val="en-US" w:eastAsia="zh-CN"/>
          </w:rPr>
          <w:t xml:space="preserve"> </w:t>
        </w:r>
        <w:r w:rsidRPr="008E21B0">
          <w:rPr>
            <w:rFonts w:eastAsia="??"/>
          </w:rPr>
          <w:t xml:space="preserve">for </w:t>
        </w:r>
        <w:r w:rsidRPr="008E21B0">
          <w:rPr>
            <w:rFonts w:eastAsia="??"/>
            <w:i/>
          </w:rPr>
          <w:t>BS type 1-</w:t>
        </w:r>
        <w:r w:rsidRPr="008E21B0">
          <w:rPr>
            <w:rFonts w:hint="eastAsia"/>
            <w:i/>
            <w:lang w:val="en-US" w:eastAsia="zh-CN"/>
          </w:rPr>
          <w:t>H</w:t>
        </w:r>
        <w:r w:rsidRPr="008E21B0">
          <w:rPr>
            <w:rFonts w:eastAsia="DengXian"/>
          </w:rPr>
          <w:t xml:space="preserve"> </w:t>
        </w:r>
        <w:r w:rsidRPr="008E21B0">
          <w:rPr>
            <w:rFonts w:eastAsia="DengXian"/>
            <w:lang w:eastAsia="ko-KR"/>
          </w:rPr>
          <w:t>in the presence of an adjacent channel signal with a specified centre frequency offset of the interfering signal to the band edge of a victim system.</w:t>
        </w:r>
      </w:ins>
    </w:p>
    <w:p w14:paraId="673D7BE4" w14:textId="77777777" w:rsidR="00081372" w:rsidRPr="008E21B0" w:rsidRDefault="00081372" w:rsidP="00081372">
      <w:pPr>
        <w:keepNext/>
        <w:keepLines/>
        <w:spacing w:before="120"/>
        <w:outlineLvl w:val="3"/>
        <w:rPr>
          <w:ins w:id="8838" w:author="R4-1809483" w:date="2018-07-10T13:22:00Z"/>
          <w:rFonts w:ascii="Arial" w:hAnsi="Arial"/>
          <w:sz w:val="24"/>
        </w:rPr>
      </w:pPr>
      <w:ins w:id="8839" w:author="R4-1809483" w:date="2018-07-10T13:22:00Z">
        <w:r w:rsidRPr="008E21B0">
          <w:rPr>
            <w:rFonts w:ascii="Arial" w:hAnsi="Arial"/>
            <w:sz w:val="24"/>
          </w:rPr>
          <w:t>7.4.1.2</w:t>
        </w:r>
        <w:r w:rsidRPr="008E21B0">
          <w:rPr>
            <w:rFonts w:ascii="Arial" w:hAnsi="Arial"/>
            <w:sz w:val="24"/>
          </w:rPr>
          <w:tab/>
          <w:t>Minimum requirement</w:t>
        </w:r>
        <w:bookmarkEnd w:id="8836"/>
      </w:ins>
    </w:p>
    <w:p w14:paraId="3CC6D60F" w14:textId="77777777" w:rsidR="00081372" w:rsidRPr="008E21B0" w:rsidRDefault="00081372" w:rsidP="00081372">
      <w:pPr>
        <w:rPr>
          <w:ins w:id="8840" w:author="R4-1809483" w:date="2018-07-10T13:22:00Z"/>
        </w:rPr>
      </w:pPr>
      <w:ins w:id="8841" w:author="R4-1809483" w:date="2018-07-10T13:22:00Z">
        <w:r w:rsidRPr="008E21B0">
          <w:t>The minimum requirement for BS t</w:t>
        </w:r>
        <w:r>
          <w:t>ype 1-C is in 3GPP TS 38.104 [2</w:t>
        </w:r>
        <w:r w:rsidRPr="008E21B0">
          <w:t>], subclause 7.4.1.2.</w:t>
        </w:r>
      </w:ins>
    </w:p>
    <w:p w14:paraId="330EDD6F" w14:textId="77777777" w:rsidR="00081372" w:rsidRPr="008E21B0" w:rsidRDefault="00081372" w:rsidP="00081372">
      <w:pPr>
        <w:rPr>
          <w:ins w:id="8842" w:author="R4-1809483" w:date="2018-07-10T13:22:00Z"/>
        </w:rPr>
      </w:pPr>
      <w:ins w:id="8843" w:author="R4-1809483" w:date="2018-07-10T13:22:00Z">
        <w:r w:rsidRPr="008E21B0">
          <w:t>The minimum requirement for BS type 1-H is in 3GPP TS 38.</w:t>
        </w:r>
        <w:r>
          <w:t>104 [2</w:t>
        </w:r>
        <w:r w:rsidRPr="008E21B0">
          <w:t>], subclause 7.4.1.2.</w:t>
        </w:r>
      </w:ins>
    </w:p>
    <w:p w14:paraId="5C51B8F3" w14:textId="77777777" w:rsidR="00081372" w:rsidRPr="008E21B0" w:rsidRDefault="00081372" w:rsidP="00081372">
      <w:pPr>
        <w:keepNext/>
        <w:keepLines/>
        <w:spacing w:before="120"/>
        <w:outlineLvl w:val="3"/>
        <w:rPr>
          <w:ins w:id="8844" w:author="R4-1809483" w:date="2018-07-10T13:22:00Z"/>
          <w:rFonts w:ascii="Arial" w:hAnsi="Arial"/>
          <w:sz w:val="24"/>
        </w:rPr>
      </w:pPr>
      <w:bookmarkStart w:id="8845" w:name="_Toc506829587"/>
      <w:ins w:id="8846" w:author="R4-1809483" w:date="2018-07-10T13:22:00Z">
        <w:r w:rsidRPr="008E21B0">
          <w:rPr>
            <w:rFonts w:ascii="Arial" w:hAnsi="Arial"/>
            <w:sz w:val="24"/>
          </w:rPr>
          <w:t>7.4.1.3</w:t>
        </w:r>
        <w:r w:rsidRPr="008E21B0">
          <w:rPr>
            <w:rFonts w:ascii="Arial" w:hAnsi="Arial"/>
            <w:sz w:val="24"/>
          </w:rPr>
          <w:tab/>
          <w:t>Test purpose</w:t>
        </w:r>
        <w:bookmarkEnd w:id="8845"/>
      </w:ins>
    </w:p>
    <w:p w14:paraId="46312302" w14:textId="77777777" w:rsidR="00081372" w:rsidRPr="008E21B0" w:rsidRDefault="00081372" w:rsidP="00081372">
      <w:pPr>
        <w:rPr>
          <w:ins w:id="8847" w:author="R4-1809483" w:date="2018-07-10T13:22:00Z"/>
          <w:rFonts w:cs="v4.2.0"/>
        </w:rPr>
      </w:pPr>
      <w:ins w:id="8848" w:author="R4-1809483" w:date="2018-07-10T13:22:00Z">
        <w:r w:rsidRPr="008E21B0">
          <w:rPr>
            <w:rFonts w:cs="v4.2.0"/>
          </w:rPr>
          <w:t>The test purpose is to verify the ability of the BS receiver filter to suppress interfering signals in the channels adjacent to the wanted channel.</w:t>
        </w:r>
      </w:ins>
    </w:p>
    <w:p w14:paraId="6618F0AC" w14:textId="5A6937FA" w:rsidR="00081372" w:rsidRPr="008E21B0" w:rsidDel="004C0570" w:rsidRDefault="00081372" w:rsidP="00081372">
      <w:pPr>
        <w:rPr>
          <w:ins w:id="8849" w:author="R4-1809483" w:date="2018-07-10T13:22:00Z"/>
          <w:del w:id="8850" w:author="Huawei" w:date="2018-07-10T17:18:00Z"/>
          <w:rFonts w:cs="v5.0.0"/>
        </w:rPr>
      </w:pPr>
    </w:p>
    <w:p w14:paraId="65D5D45E" w14:textId="77777777" w:rsidR="00081372" w:rsidRPr="008E21B0" w:rsidRDefault="00081372" w:rsidP="00081372">
      <w:pPr>
        <w:keepNext/>
        <w:keepLines/>
        <w:spacing w:before="120"/>
        <w:outlineLvl w:val="3"/>
        <w:rPr>
          <w:ins w:id="8851" w:author="R4-1809483" w:date="2018-07-10T13:22:00Z"/>
          <w:rFonts w:ascii="Arial" w:hAnsi="Arial"/>
          <w:sz w:val="24"/>
        </w:rPr>
      </w:pPr>
      <w:bookmarkStart w:id="8852" w:name="_Toc506829588"/>
      <w:ins w:id="8853" w:author="R4-1809483" w:date="2018-07-10T13:22:00Z">
        <w:r w:rsidRPr="008E21B0">
          <w:rPr>
            <w:rFonts w:ascii="Arial" w:hAnsi="Arial"/>
            <w:sz w:val="24"/>
          </w:rPr>
          <w:t>7.4.1.4</w:t>
        </w:r>
        <w:r w:rsidRPr="008E21B0">
          <w:rPr>
            <w:rFonts w:ascii="Arial" w:hAnsi="Arial"/>
            <w:sz w:val="24"/>
          </w:rPr>
          <w:tab/>
          <w:t>Method of test</w:t>
        </w:r>
        <w:bookmarkEnd w:id="8852"/>
        <w:r w:rsidRPr="008E21B0">
          <w:rPr>
            <w:rFonts w:ascii="Arial" w:hAnsi="Arial"/>
            <w:sz w:val="24"/>
          </w:rPr>
          <w:t xml:space="preserve"> </w:t>
        </w:r>
      </w:ins>
    </w:p>
    <w:p w14:paraId="57410AD7" w14:textId="77777777" w:rsidR="00081372" w:rsidRPr="008E21B0" w:rsidRDefault="00081372" w:rsidP="00081372">
      <w:pPr>
        <w:keepNext/>
        <w:keepLines/>
        <w:spacing w:before="120"/>
        <w:outlineLvl w:val="4"/>
        <w:rPr>
          <w:ins w:id="8854" w:author="R4-1809483" w:date="2018-07-10T13:22:00Z"/>
          <w:rFonts w:ascii="Arial" w:hAnsi="Arial"/>
          <w:sz w:val="22"/>
        </w:rPr>
      </w:pPr>
      <w:bookmarkStart w:id="8855" w:name="_Toc506829589"/>
      <w:ins w:id="8856" w:author="R4-1809483" w:date="2018-07-10T13:22:00Z">
        <w:r w:rsidRPr="008E21B0">
          <w:rPr>
            <w:rFonts w:ascii="Arial" w:hAnsi="Arial"/>
            <w:sz w:val="22"/>
          </w:rPr>
          <w:t>7.4.1.4.1</w:t>
        </w:r>
        <w:r w:rsidRPr="008E21B0">
          <w:rPr>
            <w:rFonts w:ascii="Arial" w:hAnsi="Arial"/>
            <w:sz w:val="22"/>
          </w:rPr>
          <w:tab/>
          <w:t>Initial conditions</w:t>
        </w:r>
        <w:bookmarkEnd w:id="8855"/>
      </w:ins>
    </w:p>
    <w:p w14:paraId="7549BB22" w14:textId="77777777" w:rsidR="00081372" w:rsidRPr="008E21B0" w:rsidRDefault="00081372" w:rsidP="00081372">
      <w:pPr>
        <w:rPr>
          <w:ins w:id="8857" w:author="R4-1809483" w:date="2018-07-10T13:22:00Z"/>
        </w:rPr>
      </w:pPr>
      <w:ins w:id="8858" w:author="R4-1809483" w:date="2018-07-10T13:22:00Z">
        <w:r w:rsidRPr="008E21B0">
          <w:t xml:space="preserve">Test environment: </w:t>
        </w:r>
      </w:ins>
    </w:p>
    <w:p w14:paraId="289D102C" w14:textId="77777777" w:rsidR="00081372" w:rsidRPr="008E21B0" w:rsidRDefault="00081372" w:rsidP="00081372">
      <w:pPr>
        <w:ind w:left="568" w:hanging="284"/>
        <w:rPr>
          <w:ins w:id="8859" w:author="R4-1809483" w:date="2018-07-10T13:22:00Z"/>
        </w:rPr>
      </w:pPr>
      <w:ins w:id="8860" w:author="R4-1809483" w:date="2018-07-10T13:22:00Z">
        <w:r w:rsidRPr="008E21B0">
          <w:t>-</w:t>
        </w:r>
        <w:r w:rsidRPr="008E21B0">
          <w:tab/>
          <w:t xml:space="preserve">Normal; see </w:t>
        </w:r>
        <w:r w:rsidRPr="0026784C">
          <w:rPr>
            <w:highlight w:val="yellow"/>
          </w:rPr>
          <w:t>clause B.2.</w:t>
        </w:r>
      </w:ins>
    </w:p>
    <w:p w14:paraId="2C823589" w14:textId="77777777" w:rsidR="00081372" w:rsidRPr="008E21B0" w:rsidRDefault="00081372" w:rsidP="00081372">
      <w:pPr>
        <w:rPr>
          <w:ins w:id="8861" w:author="R4-1809483" w:date="2018-07-10T13:22:00Z"/>
          <w:rFonts w:cs="v4.2.0"/>
        </w:rPr>
      </w:pPr>
      <w:ins w:id="8862" w:author="R4-1809483" w:date="2018-07-10T13:22:00Z">
        <w:r w:rsidRPr="008E21B0">
          <w:rPr>
            <w:rFonts w:cs="v4.2.0"/>
          </w:rPr>
          <w:t xml:space="preserve">RF channels to be tested for single carrier (SC): </w:t>
        </w:r>
      </w:ins>
    </w:p>
    <w:p w14:paraId="1A4CA289" w14:textId="77777777" w:rsidR="00081372" w:rsidRPr="008E21B0" w:rsidRDefault="00081372" w:rsidP="00081372">
      <w:pPr>
        <w:ind w:left="568" w:hanging="284"/>
        <w:rPr>
          <w:ins w:id="8863" w:author="R4-1809483" w:date="2018-07-10T13:22:00Z"/>
          <w:i/>
        </w:rPr>
      </w:pPr>
      <w:ins w:id="8864" w:author="R4-1809483" w:date="2018-07-10T13:22:00Z">
        <w:r w:rsidRPr="008E21B0">
          <w:t>-</w:t>
        </w:r>
        <w:r w:rsidRPr="008E21B0">
          <w:tab/>
          <w:t xml:space="preserve">B, M and T; see </w:t>
        </w:r>
        <w:r w:rsidRPr="0026784C">
          <w:rPr>
            <w:highlight w:val="yellow"/>
          </w:rPr>
          <w:t>subclause 4.9.</w:t>
        </w:r>
        <w:r w:rsidRPr="008E21B0">
          <w:t>1</w:t>
        </w:r>
      </w:ins>
    </w:p>
    <w:p w14:paraId="09042C7A" w14:textId="77777777" w:rsidR="00081372" w:rsidRPr="008E21B0" w:rsidRDefault="00081372" w:rsidP="00081372">
      <w:pPr>
        <w:rPr>
          <w:ins w:id="8865" w:author="R4-1809483" w:date="2018-07-10T13:22:00Z"/>
          <w:rFonts w:cs="v4.2.0"/>
        </w:rPr>
      </w:pPr>
      <w:ins w:id="8866" w:author="R4-1809483" w:date="2018-07-10T13:22:00Z">
        <w:r w:rsidRPr="008E21B0">
          <w:rPr>
            <w:i/>
          </w:rPr>
          <w:t>Base Station RF Bandwidth p</w:t>
        </w:r>
        <w:r w:rsidRPr="008E21B0">
          <w:t xml:space="preserve">ositions </w:t>
        </w:r>
        <w:r w:rsidRPr="008E21B0">
          <w:rPr>
            <w:rFonts w:cs="v4.2.0"/>
          </w:rPr>
          <w:t xml:space="preserve">to be tested for multi-carrier (MC): </w:t>
        </w:r>
      </w:ins>
    </w:p>
    <w:p w14:paraId="002AFB79" w14:textId="77777777" w:rsidR="00081372" w:rsidRPr="008E21B0" w:rsidRDefault="00081372" w:rsidP="00081372">
      <w:pPr>
        <w:ind w:left="568" w:hanging="284"/>
        <w:rPr>
          <w:ins w:id="8867" w:author="R4-1809483" w:date="2018-07-10T13:22:00Z"/>
        </w:rPr>
      </w:pPr>
      <w:ins w:id="8868" w:author="R4-1809483" w:date="2018-07-10T13:22:00Z">
        <w:r w:rsidRPr="008E21B0">
          <w:t>-</w:t>
        </w:r>
        <w:r w:rsidRPr="008E21B0">
          <w:tab/>
          <w:t>M</w:t>
        </w:r>
        <w:r w:rsidRPr="008E21B0">
          <w:rPr>
            <w:vertAlign w:val="subscript"/>
          </w:rPr>
          <w:t>RFBW</w:t>
        </w:r>
        <w:r w:rsidRPr="008E21B0">
          <w:t xml:space="preserve"> for </w:t>
        </w:r>
        <w:r w:rsidRPr="008E21B0">
          <w:rPr>
            <w:i/>
          </w:rPr>
          <w:t>single-band TAB connector(s)</w:t>
        </w:r>
        <w:r w:rsidRPr="008E21B0">
          <w:t xml:space="preserve">, see </w:t>
        </w:r>
        <w:r w:rsidRPr="0026784C">
          <w:rPr>
            <w:highlight w:val="yellow"/>
          </w:rPr>
          <w:t>subclause 4.9.1</w:t>
        </w:r>
        <w:r w:rsidRPr="008E21B0">
          <w:t xml:space="preserve">, </w:t>
        </w:r>
      </w:ins>
    </w:p>
    <w:p w14:paraId="0BFDF873" w14:textId="77777777" w:rsidR="00081372" w:rsidRPr="008E21B0" w:rsidRDefault="00081372" w:rsidP="00081372">
      <w:pPr>
        <w:ind w:left="568" w:hanging="284"/>
        <w:rPr>
          <w:ins w:id="8869" w:author="R4-1809483" w:date="2018-07-10T13:22:00Z"/>
          <w:rFonts w:eastAsia="MS P??"/>
        </w:rPr>
      </w:pPr>
      <w:ins w:id="8870" w:author="R4-1809483" w:date="2018-07-10T13:22:00Z">
        <w:r w:rsidRPr="008E21B0">
          <w:t>-</w:t>
        </w:r>
        <w:r w:rsidRPr="008E21B0">
          <w:tab/>
          <w:t>B</w:t>
        </w:r>
        <w:r w:rsidRPr="008E21B0">
          <w:rPr>
            <w:vertAlign w:val="subscript"/>
          </w:rPr>
          <w:t>RFBW</w:t>
        </w:r>
        <w:r w:rsidRPr="008E21B0">
          <w:t>_T</w:t>
        </w:r>
        <w:r w:rsidRPr="008E21B0">
          <w:rPr>
            <w:lang w:eastAsia="zh-CN"/>
          </w:rPr>
          <w:t>'</w:t>
        </w:r>
        <w:r w:rsidRPr="008E21B0">
          <w:rPr>
            <w:vertAlign w:val="subscript"/>
          </w:rPr>
          <w:t>RFBW</w:t>
        </w:r>
        <w:r w:rsidRPr="008E21B0">
          <w:t xml:space="preserve"> and B</w:t>
        </w:r>
        <w:r w:rsidRPr="008E21B0">
          <w:rPr>
            <w:lang w:eastAsia="zh-CN"/>
          </w:rPr>
          <w:t>'</w:t>
        </w:r>
        <w:r w:rsidRPr="008E21B0">
          <w:rPr>
            <w:vertAlign w:val="subscript"/>
          </w:rPr>
          <w:t>RFBW</w:t>
        </w:r>
        <w:r w:rsidRPr="008E21B0">
          <w:t>_T</w:t>
        </w:r>
        <w:r w:rsidRPr="008E21B0">
          <w:rPr>
            <w:vertAlign w:val="subscript"/>
          </w:rPr>
          <w:t xml:space="preserve">RFBW </w:t>
        </w:r>
        <w:r w:rsidRPr="008E21B0">
          <w:t xml:space="preserve">for </w:t>
        </w:r>
        <w:r w:rsidRPr="008E21B0">
          <w:rPr>
            <w:i/>
          </w:rPr>
          <w:t>multi-band TAB connector(s),</w:t>
        </w:r>
        <w:r w:rsidRPr="008E21B0">
          <w:t xml:space="preserve"> see </w:t>
        </w:r>
        <w:r w:rsidRPr="0026784C">
          <w:rPr>
            <w:highlight w:val="yellow"/>
          </w:rPr>
          <w:t>subclause 4.9.1</w:t>
        </w:r>
        <w:r w:rsidRPr="008E21B0">
          <w:t>.</w:t>
        </w:r>
      </w:ins>
    </w:p>
    <w:p w14:paraId="2930FCB1" w14:textId="77777777" w:rsidR="00081372" w:rsidRPr="008E21B0" w:rsidRDefault="00081372" w:rsidP="00081372">
      <w:pPr>
        <w:keepNext/>
        <w:keepLines/>
        <w:spacing w:before="120"/>
        <w:outlineLvl w:val="4"/>
        <w:rPr>
          <w:ins w:id="8871" w:author="R4-1809483" w:date="2018-07-10T13:22:00Z"/>
          <w:rFonts w:ascii="Arial" w:hAnsi="Arial"/>
          <w:sz w:val="22"/>
        </w:rPr>
      </w:pPr>
      <w:bookmarkStart w:id="8872" w:name="_Toc506829590"/>
      <w:ins w:id="8873" w:author="R4-1809483" w:date="2018-07-10T13:22:00Z">
        <w:r w:rsidRPr="008E21B0">
          <w:rPr>
            <w:rFonts w:ascii="Arial" w:hAnsi="Arial"/>
            <w:sz w:val="22"/>
          </w:rPr>
          <w:t>7.4.1.4.2</w:t>
        </w:r>
        <w:r w:rsidRPr="008E21B0">
          <w:rPr>
            <w:rFonts w:ascii="Arial" w:hAnsi="Arial"/>
            <w:sz w:val="22"/>
          </w:rPr>
          <w:tab/>
          <w:t>Procedure</w:t>
        </w:r>
        <w:bookmarkEnd w:id="8872"/>
      </w:ins>
    </w:p>
    <w:p w14:paraId="575ADAE5" w14:textId="77777777" w:rsidR="00081372" w:rsidRPr="008E21B0" w:rsidRDefault="00081372" w:rsidP="00081372">
      <w:pPr>
        <w:rPr>
          <w:ins w:id="8874" w:author="R4-1809483" w:date="2018-07-10T13:22:00Z"/>
          <w:i/>
        </w:rPr>
      </w:pPr>
      <w:ins w:id="8875" w:author="R4-1809483" w:date="2018-07-10T13:22:00Z">
        <w:r w:rsidRPr="008E21B0">
          <w:t>The minimum requirement is applied to all connectors under test.</w:t>
        </w:r>
      </w:ins>
    </w:p>
    <w:p w14:paraId="538C7485" w14:textId="77777777" w:rsidR="00081372" w:rsidRPr="008E21B0" w:rsidRDefault="00081372" w:rsidP="00081372">
      <w:pPr>
        <w:rPr>
          <w:ins w:id="8876" w:author="R4-1809483" w:date="2018-07-10T13:22:00Z"/>
        </w:rPr>
      </w:pPr>
      <w:ins w:id="8877" w:author="R4-1809483" w:date="2018-07-10T13:22:00Z">
        <w:r w:rsidRPr="008E21B0">
          <w:t xml:space="preserve">For BS type 1-H the procedure is repeated until all </w:t>
        </w:r>
        <w:r w:rsidRPr="008E21B0">
          <w:rPr>
            <w:i/>
          </w:rPr>
          <w:t>TAB connectors</w:t>
        </w:r>
        <w:r w:rsidRPr="008E21B0">
          <w:t xml:space="preserve"> necessary to demonstrate conformance have been tested; see subclause 7.1.</w:t>
        </w:r>
      </w:ins>
    </w:p>
    <w:p w14:paraId="4E5EF512" w14:textId="77777777" w:rsidR="00081372" w:rsidRPr="008E21B0" w:rsidRDefault="00081372" w:rsidP="00081372">
      <w:pPr>
        <w:numPr>
          <w:ilvl w:val="0"/>
          <w:numId w:val="18"/>
        </w:numPr>
        <w:rPr>
          <w:ins w:id="8878" w:author="R4-1809483" w:date="2018-07-10T13:22:00Z"/>
        </w:rPr>
      </w:pPr>
      <w:ins w:id="8879" w:author="R4-1809483" w:date="2018-07-10T13:22:00Z">
        <w:r w:rsidRPr="008E21B0">
          <w:t xml:space="preserve">Connect the connector under test to measurement equipment as shown in </w:t>
        </w:r>
        <w:r w:rsidRPr="008E21B0">
          <w:rPr>
            <w:highlight w:val="yellow"/>
          </w:rPr>
          <w:t>annex subclause X.x</w:t>
        </w:r>
        <w:r w:rsidRPr="008E21B0">
          <w:t>. All connectors not under test shall be terminated.</w:t>
        </w:r>
      </w:ins>
    </w:p>
    <w:p w14:paraId="2BEC9CD1" w14:textId="77777777" w:rsidR="00081372" w:rsidRPr="008E21B0" w:rsidRDefault="00081372" w:rsidP="00081372">
      <w:pPr>
        <w:numPr>
          <w:ilvl w:val="0"/>
          <w:numId w:val="18"/>
        </w:numPr>
        <w:rPr>
          <w:ins w:id="8880" w:author="R4-1809483" w:date="2018-07-10T13:22:00Z"/>
        </w:rPr>
      </w:pPr>
      <w:ins w:id="8881" w:author="R4-1809483" w:date="2018-07-10T13:22:00Z">
        <w:r w:rsidRPr="008E21B0">
          <w:t>Set the BS to transmit</w:t>
        </w:r>
      </w:ins>
    </w:p>
    <w:p w14:paraId="2F48B945" w14:textId="77777777" w:rsidR="00081372" w:rsidRPr="008E21B0" w:rsidRDefault="00081372" w:rsidP="00081372">
      <w:pPr>
        <w:ind w:left="644"/>
        <w:rPr>
          <w:ins w:id="8882" w:author="R4-1809483" w:date="2018-07-10T13:22:00Z"/>
        </w:rPr>
      </w:pPr>
      <w:ins w:id="8883" w:author="R4-1809483" w:date="2018-07-10T13:22:00Z">
        <w:r w:rsidRPr="008E21B0">
          <w:t xml:space="preserve"> For single carrier operation set the connector under test to transmit at manufacturers declared rated carrier output power (Prated,t,AC for BS type 1-C and Prated,t,TABC for BS type 1-H).</w:t>
        </w:r>
      </w:ins>
    </w:p>
    <w:p w14:paraId="13F86083" w14:textId="77777777" w:rsidR="00081372" w:rsidRPr="008E21B0" w:rsidRDefault="00081372" w:rsidP="00081372">
      <w:pPr>
        <w:ind w:left="644"/>
        <w:rPr>
          <w:ins w:id="8884" w:author="R4-1809483" w:date="2018-07-10T13:22:00Z"/>
        </w:rPr>
      </w:pPr>
      <w:ins w:id="8885" w:author="R4-1809483" w:date="2018-07-10T13:22:00Z">
        <w:r w:rsidRPr="008E21B0">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ins>
    </w:p>
    <w:p w14:paraId="3A9B5044" w14:textId="77777777" w:rsidR="00081372" w:rsidRPr="008E21B0" w:rsidRDefault="00081372" w:rsidP="00081372">
      <w:pPr>
        <w:ind w:left="568" w:hanging="284"/>
        <w:rPr>
          <w:ins w:id="8886" w:author="R4-1809483" w:date="2018-07-10T13:22:00Z"/>
        </w:rPr>
      </w:pPr>
      <w:ins w:id="8887" w:author="R4-1809483" w:date="2018-07-10T13:22:00Z">
        <w:r w:rsidRPr="008E21B0">
          <w:t>2)</w:t>
        </w:r>
        <w:r w:rsidRPr="008E21B0">
          <w:tab/>
          <w:t xml:space="preserve">Set the signal generator for the wanted signal to transmit </w:t>
        </w:r>
        <w:r w:rsidRPr="008E21B0">
          <w:rPr>
            <w:rFonts w:eastAsia="MS Mincho"/>
          </w:rPr>
          <w:t>as specified in table 7.4.1.5-1.</w:t>
        </w:r>
      </w:ins>
    </w:p>
    <w:p w14:paraId="73630FE6" w14:textId="77777777" w:rsidR="00081372" w:rsidRPr="008E21B0" w:rsidRDefault="00081372" w:rsidP="00081372">
      <w:pPr>
        <w:ind w:left="568" w:hanging="284"/>
        <w:rPr>
          <w:ins w:id="8888" w:author="R4-1809483" w:date="2018-07-10T13:22:00Z"/>
        </w:rPr>
      </w:pPr>
      <w:ins w:id="8889" w:author="R4-1809483" w:date="2018-07-10T13:22:00Z">
        <w:r w:rsidRPr="008E21B0">
          <w:lastRenderedPageBreak/>
          <w:t>3)</w:t>
        </w:r>
        <w:r w:rsidRPr="008E21B0">
          <w:tab/>
          <w:t xml:space="preserve">Set the Signal generator for the interfering signal to transmit at the frequency offset and </w:t>
        </w:r>
        <w:r w:rsidRPr="008E21B0">
          <w:rPr>
            <w:rFonts w:eastAsia="MS Mincho"/>
          </w:rPr>
          <w:t>as specified in table 7.4.1.5-1 and 7.4.1.5-2</w:t>
        </w:r>
        <w:r w:rsidRPr="008E21B0">
          <w:t>.</w:t>
        </w:r>
      </w:ins>
    </w:p>
    <w:p w14:paraId="3A65EA88" w14:textId="77777777" w:rsidR="00081372" w:rsidRPr="008E21B0" w:rsidRDefault="00081372" w:rsidP="00081372">
      <w:pPr>
        <w:ind w:left="568" w:hanging="284"/>
        <w:rPr>
          <w:ins w:id="8890" w:author="R4-1809483" w:date="2018-07-10T13:22:00Z"/>
        </w:rPr>
      </w:pPr>
      <w:ins w:id="8891" w:author="R4-1809483" w:date="2018-07-10T13:22:00Z">
        <w:r w:rsidRPr="008E21B0">
          <w:t>4)</w:t>
        </w:r>
        <w:r w:rsidRPr="008E21B0">
          <w:tab/>
          <w:t xml:space="preserve">Measure the throughput according to </w:t>
        </w:r>
        <w:r w:rsidRPr="008E21B0">
          <w:rPr>
            <w:highlight w:val="yellow"/>
          </w:rPr>
          <w:t>annex X</w:t>
        </w:r>
        <w:r w:rsidRPr="008E21B0">
          <w:t>.</w:t>
        </w:r>
      </w:ins>
    </w:p>
    <w:p w14:paraId="72E34689" w14:textId="77777777" w:rsidR="00081372" w:rsidRPr="008E21B0" w:rsidRDefault="00081372" w:rsidP="00081372">
      <w:pPr>
        <w:rPr>
          <w:ins w:id="8892" w:author="R4-1809483" w:date="2018-07-10T13:22:00Z"/>
        </w:rPr>
      </w:pPr>
      <w:ins w:id="8893" w:author="R4-1809483" w:date="2018-07-10T13:22:00Z">
        <w:r w:rsidRPr="008E21B0">
          <w:t xml:space="preserve">In addition, </w:t>
        </w:r>
        <w:r w:rsidRPr="008E21B0">
          <w:rPr>
            <w:snapToGrid w:val="0"/>
            <w:lang w:eastAsia="zh-CN"/>
          </w:rPr>
          <w:t xml:space="preserve">for a 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the following steps shall apply:</w:t>
        </w:r>
      </w:ins>
    </w:p>
    <w:p w14:paraId="1415DB86" w14:textId="77777777" w:rsidR="00081372" w:rsidRPr="008E21B0" w:rsidRDefault="00081372" w:rsidP="00081372">
      <w:pPr>
        <w:ind w:left="567" w:hanging="283"/>
        <w:rPr>
          <w:ins w:id="8894" w:author="R4-1809483" w:date="2018-07-10T13:22:00Z"/>
        </w:rPr>
      </w:pPr>
      <w:ins w:id="8895" w:author="R4-1809483" w:date="2018-07-10T13:22:00Z">
        <w:r w:rsidRPr="008E21B0">
          <w:t>5)</w:t>
        </w:r>
        <w:r w:rsidRPr="008E21B0">
          <w:tab/>
          <w:t xml:space="preserve">For </w:t>
        </w:r>
        <w:r w:rsidRPr="008E21B0">
          <w:rPr>
            <w:snapToGrid w:val="0"/>
            <w:lang w:eastAsia="zh-CN"/>
          </w:rPr>
          <w:t xml:space="preserve">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xml:space="preserve"> and single band tests, repeat the steps above per involved band where single band test configurations and test models shall apply with no carrier activated in the other band.</w:t>
        </w:r>
      </w:ins>
    </w:p>
    <w:p w14:paraId="259370EF" w14:textId="77777777" w:rsidR="00081372" w:rsidRPr="008E21B0" w:rsidRDefault="00081372" w:rsidP="00081372">
      <w:pPr>
        <w:keepNext/>
        <w:keepLines/>
        <w:spacing w:before="120"/>
        <w:outlineLvl w:val="3"/>
        <w:rPr>
          <w:ins w:id="8896" w:author="R4-1809483" w:date="2018-07-10T13:22:00Z"/>
          <w:rFonts w:ascii="Arial" w:hAnsi="Arial"/>
          <w:sz w:val="24"/>
        </w:rPr>
      </w:pPr>
      <w:bookmarkStart w:id="8897" w:name="_Toc506829591"/>
      <w:ins w:id="8898" w:author="R4-1809483" w:date="2018-07-10T13:22:00Z">
        <w:r w:rsidRPr="008E21B0">
          <w:rPr>
            <w:rFonts w:ascii="Arial" w:hAnsi="Arial"/>
            <w:sz w:val="24"/>
          </w:rPr>
          <w:t>7.4.1.5</w:t>
        </w:r>
        <w:r w:rsidRPr="008E21B0">
          <w:rPr>
            <w:rFonts w:ascii="Arial" w:hAnsi="Arial"/>
            <w:sz w:val="24"/>
          </w:rPr>
          <w:tab/>
          <w:t>Test requirements</w:t>
        </w:r>
        <w:bookmarkEnd w:id="8897"/>
      </w:ins>
    </w:p>
    <w:p w14:paraId="24603EB8" w14:textId="77777777" w:rsidR="00081372" w:rsidRPr="008E21B0" w:rsidRDefault="00081372" w:rsidP="00081372">
      <w:pPr>
        <w:rPr>
          <w:ins w:id="8899" w:author="R4-1809483" w:date="2018-07-10T13:22:00Z"/>
          <w:lang w:eastAsia="zh-CN"/>
        </w:rPr>
      </w:pPr>
      <w:ins w:id="8900" w:author="R4-1809483" w:date="2018-07-10T13:22:00Z">
        <w:r w:rsidRPr="008E21B0">
          <w:t>The throughput shall be ≥ 95% of the maximum throughput</w:t>
        </w:r>
        <w:r w:rsidRPr="008E21B0" w:rsidDel="00BE584A">
          <w:t xml:space="preserve"> </w:t>
        </w:r>
        <w:r w:rsidRPr="008E21B0">
          <w:t>of the reference measurement channel</w:t>
        </w:r>
        <w:r w:rsidRPr="008E21B0">
          <w:rPr>
            <w:lang w:eastAsia="zh-CN"/>
          </w:rPr>
          <w:t>.</w:t>
        </w:r>
      </w:ins>
    </w:p>
    <w:p w14:paraId="1B52CDAC" w14:textId="77777777" w:rsidR="00081372" w:rsidRPr="008E21B0" w:rsidRDefault="00081372" w:rsidP="00081372">
      <w:pPr>
        <w:rPr>
          <w:ins w:id="8901" w:author="R4-1809483" w:date="2018-07-10T13:22:00Z"/>
          <w:rFonts w:eastAsia="Osaka"/>
        </w:rPr>
      </w:pPr>
      <w:ins w:id="8902" w:author="R4-1809483" w:date="2018-07-10T13:22:00Z">
        <w:r w:rsidRPr="008E21B0">
          <w:rPr>
            <w:lang w:eastAsia="zh-CN"/>
          </w:rPr>
          <w:t xml:space="preserve">For BS, the </w:t>
        </w:r>
        <w:r w:rsidRPr="008E21B0">
          <w:t xml:space="preserve">wanted and </w:t>
        </w:r>
        <w:r w:rsidRPr="008E21B0">
          <w:rPr>
            <w:lang w:eastAsia="zh-CN"/>
          </w:rPr>
          <w:t>the</w:t>
        </w:r>
        <w:r w:rsidRPr="008E21B0">
          <w:t xml:space="preserve"> interfering signal coupled to the </w:t>
        </w:r>
        <w:r w:rsidRPr="00CE7338">
          <w:rPr>
            <w:i/>
          </w:rPr>
          <w:t>BS</w:t>
        </w:r>
        <w:r w:rsidRPr="00CE7338">
          <w:t xml:space="preserve"> </w:t>
        </w:r>
        <w:r w:rsidRPr="00CE7338">
          <w:rPr>
            <w:i/>
          </w:rPr>
          <w:t>type 1-C</w:t>
        </w:r>
        <w:r w:rsidRPr="00CE7338">
          <w:t xml:space="preserve"> </w:t>
        </w:r>
        <w:r w:rsidRPr="00CE7338">
          <w:rPr>
            <w:i/>
          </w:rPr>
          <w:t>antenna connector</w:t>
        </w:r>
        <w:r w:rsidRPr="00CE7338">
          <w:t xml:space="preserve"> or </w:t>
        </w:r>
        <w:r w:rsidRPr="00CE7338">
          <w:rPr>
            <w:i/>
          </w:rPr>
          <w:t>BS type 1-H</w:t>
        </w:r>
        <w:r w:rsidRPr="00CE7338">
          <w:t xml:space="preserve"> </w:t>
        </w:r>
        <w:r w:rsidRPr="00CE7338">
          <w:rPr>
            <w:i/>
          </w:rPr>
          <w:t>TAB connector</w:t>
        </w:r>
        <w:r w:rsidRPr="00CE7338" w:rsidDel="00B15E2E">
          <w:t xml:space="preserve"> </w:t>
        </w:r>
        <w:r w:rsidRPr="00CE7338">
          <w:rPr>
            <w:lang w:eastAsia="zh-CN"/>
          </w:rPr>
          <w:t>are</w:t>
        </w:r>
        <w:r w:rsidRPr="008E21B0">
          <w:t xml:space="preserve"> specified</w:t>
        </w:r>
        <w:r w:rsidRPr="008E21B0">
          <w:rPr>
            <w:rFonts w:eastAsia="Osaka"/>
          </w:rPr>
          <w:t xml:space="preserve"> in table </w:t>
        </w:r>
        <w:r w:rsidRPr="008E21B0">
          <w:rPr>
            <w:rFonts w:cs="v5.0.0"/>
            <w:lang w:eastAsia="zh-CN"/>
          </w:rPr>
          <w:t>7.4.1.5</w:t>
        </w:r>
        <w:r w:rsidRPr="008E21B0">
          <w:rPr>
            <w:rFonts w:eastAsia="Osaka"/>
          </w:rPr>
          <w:t>-</w:t>
        </w:r>
        <w:r w:rsidRPr="008E21B0">
          <w:rPr>
            <w:lang w:eastAsia="zh-CN"/>
          </w:rPr>
          <w:t>1</w:t>
        </w:r>
        <w:r w:rsidRPr="008E21B0">
          <w:rPr>
            <w:rFonts w:eastAsia="Osaka"/>
          </w:rPr>
          <w:t xml:space="preserve"> </w:t>
        </w:r>
        <w:r w:rsidRPr="008E21B0">
          <w:rPr>
            <w:lang w:eastAsia="zh-CN"/>
          </w:rPr>
          <w:t xml:space="preserve">and the frequency offset between the wanted and interfering signal in table 7.4.1.5-2 </w:t>
        </w:r>
        <w:r w:rsidRPr="008E21B0">
          <w:rPr>
            <w:rFonts w:eastAsia="Osaka"/>
          </w:rPr>
          <w:t xml:space="preserve">for ACS. The reference measurement channel for the wanted signal is identified in table 7.2.5-1, 7.2.5-2 and 7.2.5-3 for each channel bandwidth and further specified in </w:t>
        </w:r>
        <w:r w:rsidRPr="008E21B0">
          <w:rPr>
            <w:rFonts w:eastAsia="Osaka"/>
            <w:highlight w:val="yellow"/>
          </w:rPr>
          <w:t>annex X</w:t>
        </w:r>
        <w:r w:rsidRPr="008E21B0">
          <w:rPr>
            <w:rFonts w:eastAsia="Osaka"/>
          </w:rPr>
          <w:t>.</w:t>
        </w:r>
        <w:r>
          <w:rPr>
            <w:rFonts w:eastAsia="Osaka"/>
          </w:rPr>
          <w:t xml:space="preserve"> </w:t>
        </w:r>
        <w:r w:rsidRPr="00B04564">
          <w:rPr>
            <w:rFonts w:eastAsia="Osaka"/>
          </w:rPr>
          <w:t xml:space="preserve">The characteristics of the interfering signal is further specified in </w:t>
        </w:r>
        <w:r w:rsidRPr="00CE7338">
          <w:rPr>
            <w:rFonts w:eastAsia="Osaka"/>
            <w:highlight w:val="yellow"/>
          </w:rPr>
          <w:t>annex A.</w:t>
        </w:r>
      </w:ins>
    </w:p>
    <w:p w14:paraId="52A8F522" w14:textId="77777777" w:rsidR="00081372" w:rsidRPr="008E21B0" w:rsidRDefault="00081372" w:rsidP="00081372">
      <w:pPr>
        <w:rPr>
          <w:ins w:id="8903" w:author="R4-1809483" w:date="2018-07-10T13:22:00Z"/>
          <w:rFonts w:eastAsia="Osaka"/>
        </w:rPr>
      </w:pPr>
      <w:ins w:id="8904" w:author="R4-1809483" w:date="2018-07-10T13:22:00Z">
        <w:r w:rsidRPr="008E21B0">
          <w:rPr>
            <w:rFonts w:eastAsia="Osaka"/>
          </w:rPr>
          <w:t xml:space="preserve">The ACS requirement is applicable outside the </w:t>
        </w:r>
        <w:r w:rsidRPr="008E21B0">
          <w:rPr>
            <w:lang w:eastAsia="zh-CN"/>
          </w:rPr>
          <w:t xml:space="preserve">Base Station </w:t>
        </w:r>
        <w:r w:rsidRPr="008E21B0">
          <w:rPr>
            <w:rFonts w:eastAsia="Osaka"/>
          </w:rPr>
          <w:t>RF Bandwidth</w:t>
        </w:r>
        <w:r w:rsidRPr="008E21B0">
          <w:rPr>
            <w:lang w:eastAsia="zh-CN"/>
          </w:rPr>
          <w:t xml:space="preserve"> or Radio Bandwidth</w:t>
        </w:r>
        <w:r w:rsidRPr="008E21B0">
          <w:rPr>
            <w:rFonts w:eastAsia="Osaka"/>
          </w:rPr>
          <w:t>. The interfering signal offset is defined relative to the</w:t>
        </w:r>
        <w:r w:rsidRPr="008E21B0">
          <w:t xml:space="preserve"> </w:t>
        </w:r>
        <w:r w:rsidRPr="008E21B0">
          <w:rPr>
            <w:rFonts w:eastAsia="Osaka"/>
          </w:rPr>
          <w:t xml:space="preserve">Base station RF Bandwidth edges </w:t>
        </w:r>
        <w:r w:rsidRPr="008E21B0">
          <w:rPr>
            <w:lang w:eastAsia="zh-CN"/>
          </w:rPr>
          <w:t xml:space="preserve">or Radio Bandwidth </w:t>
        </w:r>
        <w:r w:rsidRPr="008E21B0">
          <w:rPr>
            <w:rFonts w:eastAsia="Osaka"/>
          </w:rPr>
          <w:t>edges.</w:t>
        </w:r>
      </w:ins>
    </w:p>
    <w:p w14:paraId="36D0F54A" w14:textId="77777777" w:rsidR="00081372" w:rsidRPr="00B04564" w:rsidRDefault="00081372" w:rsidP="00081372">
      <w:pPr>
        <w:rPr>
          <w:ins w:id="8905" w:author="R4-1809483" w:date="2018-07-10T13:22:00Z"/>
          <w:lang w:eastAsia="zh-CN"/>
        </w:rPr>
      </w:pPr>
      <w:ins w:id="8906" w:author="R4-1809483" w:date="2018-07-10T13:22:00Z">
        <w:r w:rsidRPr="00B04564">
          <w:t xml:space="preserve">For a BS operating in non-contiguous spectrum within any </w:t>
        </w:r>
        <w:r w:rsidRPr="00B04564">
          <w:rPr>
            <w:i/>
          </w:rPr>
          <w:t>operating band</w:t>
        </w:r>
        <w:r w:rsidRPr="00B04564">
          <w:t xml:space="preserve">, the ACS requirement shall apply in addition inside any sub-block gap, in case the sub-block gap size is at least as wide as the NR interfering signal in table </w:t>
        </w:r>
        <w:r w:rsidRPr="008E21B0">
          <w:t>7.4.1.5-</w:t>
        </w:r>
        <w:r w:rsidRPr="008E21B0">
          <w:rPr>
            <w:lang w:eastAsia="zh-CN"/>
          </w:rPr>
          <w:t>1</w:t>
        </w:r>
        <w:r w:rsidRPr="00B04564">
          <w:t>. The interfering signal offset is defined relative to the sub-block edges inside the sub-block gap.</w:t>
        </w:r>
      </w:ins>
    </w:p>
    <w:p w14:paraId="095EECDB" w14:textId="77777777" w:rsidR="00081372" w:rsidRPr="008E21B0" w:rsidRDefault="00081372" w:rsidP="00081372">
      <w:pPr>
        <w:rPr>
          <w:ins w:id="8907" w:author="R4-1809483" w:date="2018-07-10T13:22:00Z"/>
          <w:lang w:eastAsia="zh-CN"/>
        </w:rPr>
      </w:pPr>
      <w:ins w:id="8908" w:author="R4-1809483" w:date="2018-07-10T13:22:00Z">
        <w:r w:rsidRPr="00B04564">
          <w:t xml:space="preserve">For a </w:t>
        </w:r>
        <w:r w:rsidRPr="00B04564">
          <w:rPr>
            <w:i/>
          </w:rPr>
          <w:t>multi-band connector</w:t>
        </w:r>
        <w:r w:rsidRPr="00B04564">
          <w:t>, the ACS requirement shall apply in addition inside any Inter RF Bandwidth gap, in case the Inter RF Bandwidth gap size is at least as wide as the NR interfering signal in table </w:t>
        </w:r>
        <w:r w:rsidRPr="008E21B0">
          <w:t>7.4.1.5</w:t>
        </w:r>
        <w:r w:rsidRPr="008E21B0">
          <w:noBreakHyphen/>
          <w:t>2</w:t>
        </w:r>
        <w:r w:rsidRPr="00B04564">
          <w:t>. The interfering signal offset is defined relative to the Base Station RF Bandwidth edges inside the Inter RF Bandwidth gap</w:t>
        </w:r>
      </w:ins>
    </w:p>
    <w:p w14:paraId="19B1404A" w14:textId="77777777" w:rsidR="00081372" w:rsidRPr="008E21B0" w:rsidRDefault="00081372" w:rsidP="00081372">
      <w:pPr>
        <w:rPr>
          <w:ins w:id="8909" w:author="R4-1809483" w:date="2018-07-10T13:22:00Z"/>
          <w:lang w:eastAsia="zh-CN"/>
        </w:rPr>
      </w:pPr>
      <w:ins w:id="8910" w:author="R4-1809483" w:date="2018-07-10T13:22:00Z">
        <w:r>
          <w:rPr>
            <w:lang w:eastAsia="zh-CN"/>
          </w:rPr>
          <w:t>C</w:t>
        </w:r>
        <w:r w:rsidRPr="008E21B0">
          <w:rPr>
            <w:lang w:eastAsia="zh-CN"/>
          </w:rPr>
          <w:t xml:space="preserve">onducted requirement is defined at the </w:t>
        </w:r>
        <w:r w:rsidRPr="008E21B0">
          <w:rPr>
            <w:i/>
            <w:lang w:eastAsia="zh-CN"/>
          </w:rPr>
          <w:t>antenna connector</w:t>
        </w:r>
        <w:r w:rsidRPr="008E21B0">
          <w:rPr>
            <w:lang w:eastAsia="zh-CN"/>
          </w:rPr>
          <w:t xml:space="preserve"> for </w:t>
        </w:r>
        <w:r w:rsidRPr="008E21B0">
          <w:rPr>
            <w:i/>
            <w:lang w:eastAsia="zh-CN"/>
          </w:rPr>
          <w:t>BS type 1-C</w:t>
        </w:r>
        <w:r w:rsidRPr="008E21B0">
          <w:rPr>
            <w:lang w:eastAsia="zh-CN"/>
          </w:rPr>
          <w:t xml:space="preserve"> and at the </w:t>
        </w:r>
        <w:r w:rsidRPr="008E21B0">
          <w:rPr>
            <w:i/>
            <w:lang w:eastAsia="zh-CN"/>
          </w:rPr>
          <w:t>TAB connector</w:t>
        </w:r>
        <w:r w:rsidRPr="008E21B0">
          <w:rPr>
            <w:lang w:eastAsia="zh-CN"/>
          </w:rPr>
          <w:t xml:space="preserve"> for </w:t>
        </w:r>
        <w:r w:rsidRPr="008E21B0">
          <w:rPr>
            <w:i/>
            <w:lang w:eastAsia="zh-CN"/>
          </w:rPr>
          <w:t>BS type 1-H.</w:t>
        </w:r>
      </w:ins>
    </w:p>
    <w:p w14:paraId="3FFC093C" w14:textId="77777777" w:rsidR="00081372" w:rsidRPr="008E21B0" w:rsidRDefault="00081372">
      <w:pPr>
        <w:keepNext/>
        <w:keepLines/>
        <w:spacing w:before="60"/>
        <w:jc w:val="center"/>
        <w:rPr>
          <w:ins w:id="8911" w:author="R4-1809483" w:date="2018-07-10T13:22:00Z"/>
          <w:rFonts w:ascii="Arial" w:hAnsi="Arial"/>
          <w:b/>
          <w:lang w:eastAsia="zh-CN"/>
        </w:rPr>
        <w:pPrChange w:id="8912" w:author="R4-1809483" w:date="2018-07-10T13:24:00Z">
          <w:pPr>
            <w:keepNext/>
            <w:keepLines/>
            <w:spacing w:before="60"/>
            <w:jc w:val="center"/>
            <w:outlineLvl w:val="0"/>
          </w:pPr>
        </w:pPrChange>
      </w:pPr>
      <w:ins w:id="8913" w:author="R4-1809483" w:date="2018-07-10T13:22:00Z">
        <w:r w:rsidRPr="008E21B0">
          <w:rPr>
            <w:rFonts w:ascii="Arial" w:hAnsi="Arial"/>
            <w:b/>
          </w:rPr>
          <w:t xml:space="preserve">Table </w:t>
        </w:r>
        <w:r w:rsidRPr="008E21B0">
          <w:rPr>
            <w:rFonts w:ascii="Arial" w:hAnsi="Arial"/>
            <w:b/>
            <w:lang w:eastAsia="zh-CN"/>
          </w:rPr>
          <w:t>7.4.1.5</w:t>
        </w:r>
        <w:r w:rsidRPr="008E21B0">
          <w:rPr>
            <w:rFonts w:ascii="Arial" w:hAnsi="Arial"/>
            <w:b/>
          </w:rPr>
          <w:t>-</w:t>
        </w:r>
        <w:r w:rsidRPr="008E21B0">
          <w:rPr>
            <w:rFonts w:ascii="Arial" w:hAnsi="Arial"/>
            <w:b/>
            <w:lang w:eastAsia="zh-CN"/>
          </w:rPr>
          <w:t>1</w:t>
        </w:r>
        <w:r w:rsidRPr="008E21B0">
          <w:rPr>
            <w:rFonts w:ascii="Arial" w:hAnsi="Arial"/>
            <w:b/>
          </w:rPr>
          <w:t>: Base station A</w:t>
        </w:r>
        <w:r w:rsidRPr="008E21B0">
          <w:rPr>
            <w:rFonts w:ascii="Arial" w:hAnsi="Arial"/>
            <w:b/>
            <w:lang w:eastAsia="zh-CN"/>
          </w:rPr>
          <w:t>CS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792"/>
        <w:gridCol w:w="1983"/>
      </w:tblGrid>
      <w:tr w:rsidR="00081372" w:rsidRPr="00B04564" w14:paraId="7B572945" w14:textId="77777777" w:rsidTr="00081372">
        <w:trPr>
          <w:trHeight w:val="629"/>
          <w:jc w:val="center"/>
          <w:ins w:id="8914" w:author="R4-1809483" w:date="2018-07-10T13:22:00Z"/>
        </w:trPr>
        <w:tc>
          <w:tcPr>
            <w:tcW w:w="1948" w:type="dxa"/>
            <w:tcBorders>
              <w:top w:val="single" w:sz="4" w:space="0" w:color="auto"/>
              <w:left w:val="single" w:sz="4" w:space="0" w:color="auto"/>
              <w:bottom w:val="single" w:sz="4" w:space="0" w:color="auto"/>
              <w:right w:val="single" w:sz="4" w:space="0" w:color="auto"/>
            </w:tcBorders>
          </w:tcPr>
          <w:p w14:paraId="42FB1F09" w14:textId="77777777" w:rsidR="00081372" w:rsidRPr="00B04564" w:rsidRDefault="00081372" w:rsidP="00081372">
            <w:pPr>
              <w:pStyle w:val="TAH"/>
              <w:tabs>
                <w:tab w:val="left" w:pos="540"/>
                <w:tab w:val="left" w:pos="1260"/>
                <w:tab w:val="left" w:pos="1800"/>
              </w:tabs>
              <w:rPr>
                <w:ins w:id="8915" w:author="R4-1809483" w:date="2018-07-10T13:22:00Z"/>
              </w:rPr>
            </w:pPr>
            <w:ins w:id="8916" w:author="R4-1809483" w:date="2018-07-10T13:22:00Z">
              <w:r w:rsidRPr="00B04564">
                <w:rPr>
                  <w:i/>
                </w:rPr>
                <w:t>BS channel bandwidth</w:t>
              </w:r>
              <w:r w:rsidRPr="00B04564">
                <w:t xml:space="preserve"> of the lowest/highest carrier received [MHz]</w:t>
              </w:r>
            </w:ins>
          </w:p>
        </w:tc>
        <w:tc>
          <w:tcPr>
            <w:tcW w:w="1792" w:type="dxa"/>
            <w:tcBorders>
              <w:top w:val="single" w:sz="4" w:space="0" w:color="auto"/>
              <w:left w:val="single" w:sz="4" w:space="0" w:color="auto"/>
              <w:bottom w:val="single" w:sz="4" w:space="0" w:color="auto"/>
              <w:right w:val="single" w:sz="4" w:space="0" w:color="auto"/>
            </w:tcBorders>
            <w:hideMark/>
          </w:tcPr>
          <w:p w14:paraId="36E266C0" w14:textId="77777777" w:rsidR="00081372" w:rsidRPr="00B04564" w:rsidRDefault="00081372" w:rsidP="00081372">
            <w:pPr>
              <w:pStyle w:val="TAH"/>
              <w:tabs>
                <w:tab w:val="left" w:pos="540"/>
                <w:tab w:val="left" w:pos="1260"/>
                <w:tab w:val="left" w:pos="1800"/>
              </w:tabs>
              <w:rPr>
                <w:ins w:id="8917" w:author="R4-1809483" w:date="2018-07-10T13:22:00Z"/>
                <w:lang w:eastAsia="ja-JP"/>
              </w:rPr>
            </w:pPr>
            <w:ins w:id="8918" w:author="R4-1809483" w:date="2018-07-10T13:22:00Z">
              <w:r w:rsidRPr="00B04564">
                <w:t>Wanted signal mean power [dBm]</w:t>
              </w:r>
            </w:ins>
          </w:p>
        </w:tc>
        <w:tc>
          <w:tcPr>
            <w:tcW w:w="1983" w:type="dxa"/>
            <w:tcBorders>
              <w:top w:val="single" w:sz="4" w:space="0" w:color="auto"/>
              <w:left w:val="single" w:sz="4" w:space="0" w:color="auto"/>
              <w:bottom w:val="single" w:sz="4" w:space="0" w:color="auto"/>
              <w:right w:val="single" w:sz="4" w:space="0" w:color="auto"/>
            </w:tcBorders>
            <w:hideMark/>
          </w:tcPr>
          <w:p w14:paraId="268C9C5B" w14:textId="77777777" w:rsidR="00081372" w:rsidRPr="00B04564" w:rsidRDefault="00081372" w:rsidP="00081372">
            <w:pPr>
              <w:pStyle w:val="TAH"/>
              <w:tabs>
                <w:tab w:val="left" w:pos="540"/>
                <w:tab w:val="left" w:pos="1260"/>
                <w:tab w:val="left" w:pos="1800"/>
              </w:tabs>
              <w:rPr>
                <w:ins w:id="8919" w:author="R4-1809483" w:date="2018-07-10T13:22:00Z"/>
                <w:lang w:eastAsia="ja-JP"/>
              </w:rPr>
            </w:pPr>
            <w:ins w:id="8920" w:author="R4-1809483" w:date="2018-07-10T13:22:00Z">
              <w:r w:rsidRPr="00B04564">
                <w:rPr>
                  <w:rFonts w:cs="Arial"/>
                </w:rPr>
                <w:t>Interfering signal mean power [dBm]</w:t>
              </w:r>
            </w:ins>
          </w:p>
        </w:tc>
      </w:tr>
      <w:tr w:rsidR="00081372" w:rsidRPr="00B04564" w14:paraId="7E177ED8" w14:textId="77777777" w:rsidTr="00081372">
        <w:trPr>
          <w:trHeight w:val="487"/>
          <w:jc w:val="center"/>
          <w:ins w:id="8921" w:author="R4-1809483" w:date="2018-07-10T13:22:00Z"/>
        </w:trPr>
        <w:tc>
          <w:tcPr>
            <w:tcW w:w="1948" w:type="dxa"/>
            <w:tcBorders>
              <w:top w:val="single" w:sz="4" w:space="0" w:color="auto"/>
              <w:left w:val="single" w:sz="4" w:space="0" w:color="auto"/>
              <w:bottom w:val="single" w:sz="4" w:space="0" w:color="auto"/>
              <w:right w:val="single" w:sz="4" w:space="0" w:color="auto"/>
            </w:tcBorders>
          </w:tcPr>
          <w:p w14:paraId="59D73094" w14:textId="77777777" w:rsidR="00081372" w:rsidRPr="00B04564" w:rsidRDefault="00081372" w:rsidP="00081372">
            <w:pPr>
              <w:pStyle w:val="TAC"/>
              <w:tabs>
                <w:tab w:val="left" w:pos="540"/>
                <w:tab w:val="left" w:pos="1260"/>
                <w:tab w:val="left" w:pos="1800"/>
              </w:tabs>
              <w:rPr>
                <w:ins w:id="8922" w:author="R4-1809483" w:date="2018-07-10T13:22:00Z"/>
                <w:lang w:eastAsia="zh-CN"/>
              </w:rPr>
            </w:pPr>
            <w:ins w:id="8923" w:author="R4-1809483" w:date="2018-07-10T13:22:00Z">
              <w:r w:rsidRPr="00B04564">
                <w:rPr>
                  <w:lang w:eastAsia="zh-CN"/>
                </w:rPr>
                <w:t xml:space="preserve">5, 10, 15, 20, </w:t>
              </w:r>
              <w:r w:rsidRPr="00B04564">
                <w:rPr>
                  <w:lang w:eastAsia="zh-CN"/>
                </w:rPr>
                <w:br/>
                <w:t xml:space="preserve">25, 30, 40, 50, 60, 70, 80, 90, 100  </w:t>
              </w:r>
              <w:r w:rsidRPr="00B04564">
                <w:rPr>
                  <w:lang w:eastAsia="zh-CN"/>
                </w:rPr>
                <w:br/>
                <w:t>(Note 1)</w:t>
              </w:r>
            </w:ins>
          </w:p>
        </w:tc>
        <w:tc>
          <w:tcPr>
            <w:tcW w:w="1792" w:type="dxa"/>
            <w:tcBorders>
              <w:top w:val="single" w:sz="4" w:space="0" w:color="auto"/>
              <w:left w:val="single" w:sz="4" w:space="0" w:color="auto"/>
              <w:bottom w:val="single" w:sz="4" w:space="0" w:color="auto"/>
              <w:right w:val="single" w:sz="4" w:space="0" w:color="auto"/>
            </w:tcBorders>
            <w:hideMark/>
          </w:tcPr>
          <w:p w14:paraId="2F6F88FD" w14:textId="77777777" w:rsidR="00081372" w:rsidRPr="00B04564" w:rsidRDefault="00081372" w:rsidP="00081372">
            <w:pPr>
              <w:pStyle w:val="TAC"/>
              <w:tabs>
                <w:tab w:val="left" w:pos="540"/>
                <w:tab w:val="left" w:pos="1260"/>
                <w:tab w:val="left" w:pos="1800"/>
              </w:tabs>
              <w:rPr>
                <w:ins w:id="8924" w:author="R4-1809483" w:date="2018-07-10T13:22:00Z"/>
                <w:lang w:eastAsia="ja-JP"/>
              </w:rPr>
            </w:pPr>
            <w:ins w:id="8925" w:author="R4-1809483" w:date="2018-07-10T13:22:00Z">
              <w:r w:rsidRPr="00B04564">
                <w:rPr>
                  <w:rFonts w:cs="Arial"/>
                </w:rPr>
                <w:t>P</w:t>
              </w:r>
              <w:r w:rsidRPr="00B04564">
                <w:rPr>
                  <w:rFonts w:cs="Arial"/>
                  <w:vertAlign w:val="subscript"/>
                </w:rPr>
                <w:t>REFSENS</w:t>
              </w:r>
              <w:r w:rsidRPr="00B04564">
                <w:t xml:space="preserve"> + 6dB</w:t>
              </w:r>
            </w:ins>
          </w:p>
        </w:tc>
        <w:tc>
          <w:tcPr>
            <w:tcW w:w="1983" w:type="dxa"/>
            <w:tcBorders>
              <w:top w:val="single" w:sz="4" w:space="0" w:color="auto"/>
              <w:left w:val="single" w:sz="4" w:space="0" w:color="auto"/>
              <w:bottom w:val="single" w:sz="4" w:space="0" w:color="auto"/>
              <w:right w:val="single" w:sz="4" w:space="0" w:color="auto"/>
            </w:tcBorders>
            <w:hideMark/>
          </w:tcPr>
          <w:p w14:paraId="64E728FA" w14:textId="77777777" w:rsidR="00081372" w:rsidRPr="00B04564" w:rsidRDefault="00081372" w:rsidP="00081372">
            <w:pPr>
              <w:pStyle w:val="TAC"/>
              <w:tabs>
                <w:tab w:val="left" w:pos="540"/>
                <w:tab w:val="left" w:pos="1260"/>
                <w:tab w:val="left" w:pos="1800"/>
              </w:tabs>
              <w:rPr>
                <w:ins w:id="8926" w:author="R4-1809483" w:date="2018-07-10T13:22:00Z"/>
                <w:lang w:eastAsia="zh-CN"/>
              </w:rPr>
            </w:pPr>
            <w:ins w:id="8927" w:author="R4-1809483" w:date="2018-07-10T13:22:00Z">
              <w:r w:rsidRPr="00B04564">
                <w:rPr>
                  <w:lang w:eastAsia="zh-CN"/>
                </w:rPr>
                <w:t>Wide Area: -52</w:t>
              </w:r>
            </w:ins>
          </w:p>
          <w:p w14:paraId="131BDB36" w14:textId="77777777" w:rsidR="00081372" w:rsidRPr="00B04564" w:rsidRDefault="00081372" w:rsidP="00081372">
            <w:pPr>
              <w:pStyle w:val="TAC"/>
              <w:tabs>
                <w:tab w:val="left" w:pos="540"/>
                <w:tab w:val="left" w:pos="1260"/>
                <w:tab w:val="left" w:pos="1800"/>
              </w:tabs>
              <w:rPr>
                <w:ins w:id="8928" w:author="R4-1809483" w:date="2018-07-10T13:22:00Z"/>
                <w:lang w:eastAsia="zh-CN"/>
              </w:rPr>
            </w:pPr>
            <w:ins w:id="8929" w:author="R4-1809483" w:date="2018-07-10T13:22:00Z">
              <w:r w:rsidRPr="00B04564">
                <w:rPr>
                  <w:lang w:eastAsia="zh-CN"/>
                </w:rPr>
                <w:t>Medium Range: -47</w:t>
              </w:r>
            </w:ins>
          </w:p>
          <w:p w14:paraId="2EB558AC" w14:textId="77777777" w:rsidR="00081372" w:rsidRPr="00B04564" w:rsidRDefault="00081372" w:rsidP="00081372">
            <w:pPr>
              <w:pStyle w:val="TAC"/>
              <w:tabs>
                <w:tab w:val="left" w:pos="540"/>
                <w:tab w:val="left" w:pos="1260"/>
                <w:tab w:val="left" w:pos="1800"/>
              </w:tabs>
              <w:rPr>
                <w:ins w:id="8930" w:author="R4-1809483" w:date="2018-07-10T13:22:00Z"/>
                <w:lang w:eastAsia="zh-CN"/>
              </w:rPr>
            </w:pPr>
            <w:ins w:id="8931" w:author="R4-1809483" w:date="2018-07-10T13:22:00Z">
              <w:r w:rsidRPr="00B04564">
                <w:rPr>
                  <w:lang w:eastAsia="zh-CN"/>
                </w:rPr>
                <w:t>Local Area: -44</w:t>
              </w:r>
            </w:ins>
          </w:p>
        </w:tc>
      </w:tr>
      <w:tr w:rsidR="00081372" w:rsidRPr="00B04564" w14:paraId="4AB84806" w14:textId="77777777" w:rsidTr="00081372">
        <w:trPr>
          <w:trHeight w:val="487"/>
          <w:jc w:val="center"/>
          <w:ins w:id="8932" w:author="R4-1809483" w:date="2018-07-10T13:22:00Z"/>
        </w:trPr>
        <w:tc>
          <w:tcPr>
            <w:tcW w:w="5723" w:type="dxa"/>
            <w:gridSpan w:val="3"/>
            <w:tcBorders>
              <w:top w:val="single" w:sz="4" w:space="0" w:color="auto"/>
              <w:left w:val="single" w:sz="4" w:space="0" w:color="auto"/>
              <w:bottom w:val="single" w:sz="4" w:space="0" w:color="auto"/>
              <w:right w:val="single" w:sz="4" w:space="0" w:color="auto"/>
            </w:tcBorders>
          </w:tcPr>
          <w:p w14:paraId="666A25CB" w14:textId="77777777" w:rsidR="00081372" w:rsidRPr="00B04564" w:rsidRDefault="00081372" w:rsidP="00081372">
            <w:pPr>
              <w:pStyle w:val="TAN"/>
              <w:rPr>
                <w:ins w:id="8933" w:author="R4-1809483" w:date="2018-07-10T13:22:00Z"/>
                <w:lang w:eastAsia="zh-CN"/>
              </w:rPr>
            </w:pPr>
            <w:ins w:id="8934" w:author="R4-1809483" w:date="2018-07-10T13:22:00Z">
              <w:r w:rsidRPr="00B04564">
                <w:rPr>
                  <w:lang w:eastAsia="zh-CN"/>
                </w:rPr>
                <w:t xml:space="preserve">NOTE 1: </w:t>
              </w:r>
              <w:r w:rsidRPr="00B04564">
                <w:rPr>
                  <w:lang w:eastAsia="zh-CN"/>
                </w:rPr>
                <w:tab/>
                <w:t>The SCS for the lowest/highest carrier received is the lowest SCS supported by the BS for that bandwidth.</w:t>
              </w:r>
              <w:r w:rsidRPr="00B04564">
                <w:t xml:space="preserve"> </w:t>
              </w:r>
            </w:ins>
          </w:p>
          <w:p w14:paraId="1138CA5F" w14:textId="77777777" w:rsidR="00081372" w:rsidRPr="00B04564" w:rsidRDefault="00081372" w:rsidP="00081372">
            <w:pPr>
              <w:pStyle w:val="TAN"/>
              <w:rPr>
                <w:ins w:id="8935" w:author="R4-1809483" w:date="2018-07-10T13:22:00Z"/>
                <w:lang w:eastAsia="zh-CN"/>
              </w:rPr>
            </w:pPr>
            <w:ins w:id="8936" w:author="R4-1809483" w:date="2018-07-10T13:22:00Z">
              <w:r w:rsidRPr="00B04564">
                <w:rPr>
                  <w:lang w:eastAsia="zh-CN"/>
                </w:rPr>
                <w:t>NOTE 2:</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7.2.5</w:t>
              </w:r>
              <w:r w:rsidRPr="00B04564">
                <w:rPr>
                  <w:lang w:eastAsia="zh-CN"/>
                </w:rPr>
                <w:t>-3</w:t>
              </w:r>
            </w:ins>
          </w:p>
        </w:tc>
      </w:tr>
    </w:tbl>
    <w:p w14:paraId="1AAFD9C9" w14:textId="77777777" w:rsidR="00081372" w:rsidRPr="008E21B0" w:rsidRDefault="00081372" w:rsidP="00081372">
      <w:pPr>
        <w:rPr>
          <w:ins w:id="8937" w:author="R4-1809483" w:date="2018-07-10T13:22:00Z"/>
          <w:lang w:eastAsia="zh-CN"/>
        </w:rPr>
      </w:pPr>
    </w:p>
    <w:p w14:paraId="6742B20F" w14:textId="77777777" w:rsidR="00081372" w:rsidRPr="008E21B0" w:rsidRDefault="00081372">
      <w:pPr>
        <w:keepNext/>
        <w:keepLines/>
        <w:spacing w:before="60"/>
        <w:jc w:val="center"/>
        <w:rPr>
          <w:ins w:id="8938" w:author="R4-1809483" w:date="2018-07-10T13:22:00Z"/>
          <w:rFonts w:ascii="Arial" w:hAnsi="Arial"/>
          <w:b/>
        </w:rPr>
        <w:pPrChange w:id="8939" w:author="R4-1809483" w:date="2018-07-10T13:24:00Z">
          <w:pPr>
            <w:keepNext/>
            <w:keepLines/>
            <w:spacing w:before="60"/>
            <w:jc w:val="center"/>
            <w:outlineLvl w:val="0"/>
          </w:pPr>
        </w:pPrChange>
      </w:pPr>
      <w:ins w:id="8940" w:author="R4-1809483" w:date="2018-07-10T13:22:00Z">
        <w:r w:rsidRPr="008E21B0">
          <w:rPr>
            <w:rFonts w:ascii="Arial" w:hAnsi="Arial"/>
            <w:b/>
          </w:rPr>
          <w:lastRenderedPageBreak/>
          <w:t xml:space="preserve">Table </w:t>
        </w:r>
        <w:r w:rsidRPr="008E21B0">
          <w:rPr>
            <w:rFonts w:ascii="Arial" w:hAnsi="Arial" w:hint="eastAsia"/>
            <w:b/>
            <w:lang w:eastAsia="zh-CN"/>
          </w:rPr>
          <w:t>7.4.1.</w:t>
        </w:r>
        <w:r w:rsidRPr="008E21B0">
          <w:rPr>
            <w:rFonts w:ascii="Arial" w:hAnsi="Arial"/>
            <w:b/>
            <w:lang w:eastAsia="zh-CN"/>
          </w:rPr>
          <w:t>5</w:t>
        </w:r>
        <w:r w:rsidRPr="008E21B0">
          <w:rPr>
            <w:rFonts w:ascii="Arial" w:hAnsi="Arial"/>
            <w:b/>
          </w:rPr>
          <w:t>-</w:t>
        </w:r>
        <w:r w:rsidRPr="008E21B0">
          <w:rPr>
            <w:rFonts w:ascii="Arial" w:hAnsi="Arial" w:hint="eastAsia"/>
            <w:b/>
            <w:lang w:eastAsia="zh-CN"/>
          </w:rPr>
          <w:t>2</w:t>
        </w:r>
        <w:r w:rsidRPr="008E21B0">
          <w:rPr>
            <w:rFonts w:ascii="Arial" w:hAnsi="Arial"/>
            <w:b/>
          </w:rPr>
          <w:t>: Base Station A</w:t>
        </w:r>
        <w:r w:rsidRPr="008E21B0">
          <w:rPr>
            <w:rFonts w:ascii="Arial" w:hAnsi="Arial" w:hint="eastAsia"/>
            <w:b/>
            <w:lang w:eastAsia="zh-CN"/>
          </w:rPr>
          <w:t>CS</w:t>
        </w:r>
        <w:r w:rsidRPr="008E21B0">
          <w:rPr>
            <w:rFonts w:ascii="Arial" w:hAnsi="Arial"/>
            <w:b/>
            <w:lang w:eastAsia="zh-CN"/>
          </w:rPr>
          <w:t xml:space="preserve"> interferer frequency offset values</w:t>
        </w:r>
      </w:ins>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646"/>
        <w:gridCol w:w="2693"/>
      </w:tblGrid>
      <w:tr w:rsidR="00081372" w:rsidRPr="00B04564" w14:paraId="7D19C568" w14:textId="77777777" w:rsidTr="00081372">
        <w:trPr>
          <w:ins w:id="8941" w:author="R4-1809483" w:date="2018-07-10T13:22:00Z"/>
        </w:trPr>
        <w:tc>
          <w:tcPr>
            <w:tcW w:w="1842" w:type="dxa"/>
            <w:shd w:val="clear" w:color="auto" w:fill="auto"/>
          </w:tcPr>
          <w:p w14:paraId="04B5D294" w14:textId="77777777" w:rsidR="00081372" w:rsidRPr="00B04564" w:rsidRDefault="00081372" w:rsidP="00081372">
            <w:pPr>
              <w:pStyle w:val="TAH"/>
              <w:rPr>
                <w:ins w:id="8942" w:author="R4-1809483" w:date="2018-07-10T13:22:00Z"/>
                <w:lang w:eastAsia="zh-CN"/>
              </w:rPr>
            </w:pPr>
            <w:ins w:id="8943" w:author="R4-1809483" w:date="2018-07-10T13:22:00Z">
              <w:r w:rsidRPr="00B04564">
                <w:rPr>
                  <w:rFonts w:hint="eastAsia"/>
                  <w:i/>
                </w:rPr>
                <w:t>BS channel bandwidth</w:t>
              </w:r>
              <w:r w:rsidRPr="00B04564">
                <w:t xml:space="preserve"> of the lowest</w:t>
              </w:r>
              <w:r w:rsidRPr="00B04564">
                <w:rPr>
                  <w:rFonts w:hint="eastAsia"/>
                </w:rPr>
                <w:t>/</w:t>
              </w:r>
              <w:r w:rsidRPr="00B04564">
                <w:t>highest carrier received [MHz]</w:t>
              </w:r>
            </w:ins>
          </w:p>
        </w:tc>
        <w:tc>
          <w:tcPr>
            <w:tcW w:w="2646" w:type="dxa"/>
            <w:shd w:val="clear" w:color="auto" w:fill="auto"/>
          </w:tcPr>
          <w:p w14:paraId="4E5C252C" w14:textId="77777777" w:rsidR="00081372" w:rsidRPr="00B04564" w:rsidRDefault="00081372" w:rsidP="00081372">
            <w:pPr>
              <w:pStyle w:val="TAH"/>
              <w:rPr>
                <w:ins w:id="8944" w:author="R4-1809483" w:date="2018-07-10T13:22:00Z"/>
                <w:lang w:eastAsia="zh-CN"/>
              </w:rPr>
            </w:pPr>
            <w:ins w:id="8945" w:author="R4-1809483" w:date="2018-07-10T13:22:00Z">
              <w:r w:rsidRPr="00B04564">
                <w:t xml:space="preserve">Interfering signal centre frequency offset </w:t>
              </w:r>
              <w:r w:rsidRPr="00B04564">
                <w:rPr>
                  <w:rFonts w:cs="Arial"/>
                </w:rPr>
                <w:t>from the lower/upper Base Station RF Bandwidth edge or sub-block edge inside a sub-block gap</w:t>
              </w:r>
              <w:r w:rsidRPr="00B04564">
                <w:t xml:space="preserve"> [MHz]</w:t>
              </w:r>
            </w:ins>
          </w:p>
        </w:tc>
        <w:tc>
          <w:tcPr>
            <w:tcW w:w="2693" w:type="dxa"/>
            <w:shd w:val="clear" w:color="auto" w:fill="auto"/>
          </w:tcPr>
          <w:p w14:paraId="400AE5AC" w14:textId="77777777" w:rsidR="00081372" w:rsidRPr="00B04564" w:rsidRDefault="00081372" w:rsidP="00081372">
            <w:pPr>
              <w:pStyle w:val="TAH"/>
              <w:rPr>
                <w:ins w:id="8946" w:author="R4-1809483" w:date="2018-07-10T13:22:00Z"/>
                <w:lang w:eastAsia="zh-CN"/>
              </w:rPr>
            </w:pPr>
            <w:ins w:id="8947" w:author="R4-1809483" w:date="2018-07-10T13:22:00Z">
              <w:r w:rsidRPr="00B04564">
                <w:t>Type of interfering signal</w:t>
              </w:r>
            </w:ins>
          </w:p>
        </w:tc>
      </w:tr>
      <w:tr w:rsidR="00081372" w:rsidRPr="00B04564" w14:paraId="093434AB" w14:textId="77777777" w:rsidTr="00081372">
        <w:trPr>
          <w:ins w:id="8948" w:author="R4-1809483" w:date="2018-07-10T13:22:00Z"/>
        </w:trPr>
        <w:tc>
          <w:tcPr>
            <w:tcW w:w="1842" w:type="dxa"/>
            <w:shd w:val="clear" w:color="auto" w:fill="auto"/>
          </w:tcPr>
          <w:p w14:paraId="60B72363" w14:textId="77777777" w:rsidR="00081372" w:rsidRPr="00B04564" w:rsidRDefault="00081372" w:rsidP="00081372">
            <w:pPr>
              <w:pStyle w:val="TAC"/>
              <w:rPr>
                <w:ins w:id="8949" w:author="R4-1809483" w:date="2018-07-10T13:22:00Z"/>
                <w:lang w:eastAsia="zh-CN"/>
              </w:rPr>
            </w:pPr>
            <w:ins w:id="8950" w:author="R4-1809483" w:date="2018-07-10T13:22:00Z">
              <w:r w:rsidRPr="00B04564">
                <w:rPr>
                  <w:lang w:eastAsia="zh-CN"/>
                </w:rPr>
                <w:t>5</w:t>
              </w:r>
            </w:ins>
          </w:p>
        </w:tc>
        <w:tc>
          <w:tcPr>
            <w:tcW w:w="2646" w:type="dxa"/>
            <w:shd w:val="clear" w:color="auto" w:fill="auto"/>
          </w:tcPr>
          <w:p w14:paraId="6CD56980" w14:textId="77777777" w:rsidR="00081372" w:rsidRPr="00B04564" w:rsidRDefault="00081372" w:rsidP="00081372">
            <w:pPr>
              <w:pStyle w:val="TAC"/>
              <w:rPr>
                <w:ins w:id="8951" w:author="R4-1809483" w:date="2018-07-10T13:22:00Z"/>
                <w:lang w:eastAsia="zh-CN"/>
              </w:rPr>
            </w:pPr>
            <w:ins w:id="8952" w:author="R4-1809483" w:date="2018-07-10T13:22:00Z">
              <w:r w:rsidRPr="00B04564">
                <w:rPr>
                  <w:rFonts w:cs="Arial"/>
                </w:rPr>
                <w:t>±</w:t>
              </w:r>
              <w:r w:rsidRPr="00B04564">
                <w:rPr>
                  <w:lang w:eastAsia="zh-CN"/>
                </w:rPr>
                <w:t>2.5025</w:t>
              </w:r>
            </w:ins>
          </w:p>
        </w:tc>
        <w:tc>
          <w:tcPr>
            <w:tcW w:w="2693" w:type="dxa"/>
            <w:vMerge w:val="restart"/>
            <w:shd w:val="clear" w:color="auto" w:fill="auto"/>
            <w:vAlign w:val="center"/>
          </w:tcPr>
          <w:p w14:paraId="523D39DA" w14:textId="77777777" w:rsidR="00081372" w:rsidRPr="00B04564" w:rsidRDefault="00081372" w:rsidP="00081372">
            <w:pPr>
              <w:pStyle w:val="TAC"/>
              <w:tabs>
                <w:tab w:val="left" w:pos="540"/>
                <w:tab w:val="left" w:pos="1260"/>
                <w:tab w:val="left" w:pos="1800"/>
              </w:tabs>
              <w:rPr>
                <w:ins w:id="8953" w:author="R4-1809483" w:date="2018-07-10T13:22:00Z"/>
                <w:lang w:val="en-US"/>
              </w:rPr>
            </w:pPr>
            <w:ins w:id="8954" w:author="R4-1809483" w:date="2018-07-10T13:22:00Z">
              <w:r w:rsidRPr="00B04564">
                <w:rPr>
                  <w:lang w:val="en-US"/>
                </w:rPr>
                <w:t>5</w:t>
              </w:r>
              <w:r>
                <w:rPr>
                  <w:lang w:val="en-US"/>
                </w:rPr>
                <w:t> </w:t>
              </w:r>
              <w:r w:rsidRPr="00B04564">
                <w:rPr>
                  <w:lang w:val="en-US"/>
                </w:rPr>
                <w:t>MHz</w:t>
              </w:r>
              <w:r w:rsidRPr="00B04564">
                <w:t xml:space="preserve"> </w:t>
              </w:r>
              <w:r w:rsidRPr="00B04564">
                <w:rPr>
                  <w:lang w:val="en-US"/>
                </w:rPr>
                <w:t xml:space="preserve">DFT-s-OFDM </w:t>
              </w:r>
              <w:r w:rsidRPr="00B04564">
                <w:rPr>
                  <w:lang w:val="en-US" w:eastAsia="zh-CN"/>
                </w:rPr>
                <w:t>NR</w:t>
              </w:r>
              <w:r w:rsidRPr="00B04564">
                <w:rPr>
                  <w:lang w:val="en-US"/>
                </w:rPr>
                <w:t xml:space="preserve"> signal</w:t>
              </w:r>
            </w:ins>
          </w:p>
          <w:p w14:paraId="11E13ED5" w14:textId="77777777" w:rsidR="00081372" w:rsidRPr="00B04564" w:rsidRDefault="00081372" w:rsidP="00081372">
            <w:pPr>
              <w:pStyle w:val="TAC"/>
              <w:rPr>
                <w:ins w:id="8955" w:author="R4-1809483" w:date="2018-07-10T13:22:00Z"/>
                <w:lang w:val="sv-SE" w:eastAsia="zh-CN"/>
              </w:rPr>
            </w:pPr>
            <w:ins w:id="8956" w:author="R4-1809483" w:date="2018-07-10T13:22:00Z">
              <w:r w:rsidRPr="00B04564">
                <w:rPr>
                  <w:lang w:val="sv-SE"/>
                </w:rPr>
                <w:t>SCS: 15kHz, 25 RB</w:t>
              </w:r>
            </w:ins>
          </w:p>
        </w:tc>
      </w:tr>
      <w:tr w:rsidR="00081372" w:rsidRPr="00B04564" w14:paraId="262C055A" w14:textId="77777777" w:rsidTr="00081372">
        <w:trPr>
          <w:ins w:id="8957" w:author="R4-1809483" w:date="2018-07-10T13:22:00Z"/>
        </w:trPr>
        <w:tc>
          <w:tcPr>
            <w:tcW w:w="1842" w:type="dxa"/>
            <w:shd w:val="clear" w:color="auto" w:fill="auto"/>
          </w:tcPr>
          <w:p w14:paraId="32D53BF2" w14:textId="77777777" w:rsidR="00081372" w:rsidRPr="00B04564" w:rsidRDefault="00081372" w:rsidP="00081372">
            <w:pPr>
              <w:pStyle w:val="TAC"/>
              <w:rPr>
                <w:ins w:id="8958" w:author="R4-1809483" w:date="2018-07-10T13:22:00Z"/>
                <w:lang w:eastAsia="zh-CN"/>
              </w:rPr>
            </w:pPr>
            <w:ins w:id="8959" w:author="R4-1809483" w:date="2018-07-10T13:22:00Z">
              <w:r w:rsidRPr="00B04564">
                <w:rPr>
                  <w:lang w:eastAsia="zh-CN"/>
                </w:rPr>
                <w:t>10</w:t>
              </w:r>
            </w:ins>
          </w:p>
        </w:tc>
        <w:tc>
          <w:tcPr>
            <w:tcW w:w="2646" w:type="dxa"/>
            <w:shd w:val="clear" w:color="auto" w:fill="auto"/>
          </w:tcPr>
          <w:p w14:paraId="396972C1" w14:textId="77777777" w:rsidR="00081372" w:rsidRPr="00B04564" w:rsidRDefault="00081372" w:rsidP="00081372">
            <w:pPr>
              <w:pStyle w:val="TAC"/>
              <w:rPr>
                <w:ins w:id="8960" w:author="R4-1809483" w:date="2018-07-10T13:22:00Z"/>
                <w:lang w:eastAsia="zh-CN"/>
              </w:rPr>
            </w:pPr>
            <w:ins w:id="8961" w:author="R4-1809483" w:date="2018-07-10T13:22:00Z">
              <w:r w:rsidRPr="00B04564">
                <w:rPr>
                  <w:rFonts w:cs="Arial"/>
                </w:rPr>
                <w:t>±</w:t>
              </w:r>
              <w:r w:rsidRPr="00B04564">
                <w:rPr>
                  <w:lang w:eastAsia="zh-CN"/>
                </w:rPr>
                <w:t>2.5075</w:t>
              </w:r>
            </w:ins>
          </w:p>
        </w:tc>
        <w:tc>
          <w:tcPr>
            <w:tcW w:w="2693" w:type="dxa"/>
            <w:vMerge/>
            <w:shd w:val="clear" w:color="auto" w:fill="auto"/>
            <w:vAlign w:val="center"/>
          </w:tcPr>
          <w:p w14:paraId="1D6426AA" w14:textId="77777777" w:rsidR="00081372" w:rsidRPr="00B04564" w:rsidRDefault="00081372" w:rsidP="00081372">
            <w:pPr>
              <w:pStyle w:val="TAC"/>
              <w:rPr>
                <w:ins w:id="8962" w:author="R4-1809483" w:date="2018-07-10T13:22:00Z"/>
                <w:lang w:val="sv-SE" w:eastAsia="zh-CN"/>
              </w:rPr>
            </w:pPr>
          </w:p>
        </w:tc>
      </w:tr>
      <w:tr w:rsidR="00081372" w:rsidRPr="00B04564" w14:paraId="20A3387E" w14:textId="77777777" w:rsidTr="00081372">
        <w:trPr>
          <w:ins w:id="8963" w:author="R4-1809483" w:date="2018-07-10T13:22:00Z"/>
        </w:trPr>
        <w:tc>
          <w:tcPr>
            <w:tcW w:w="1842" w:type="dxa"/>
            <w:shd w:val="clear" w:color="auto" w:fill="auto"/>
          </w:tcPr>
          <w:p w14:paraId="01D60D04" w14:textId="77777777" w:rsidR="00081372" w:rsidRPr="00B04564" w:rsidRDefault="00081372" w:rsidP="00081372">
            <w:pPr>
              <w:pStyle w:val="TAC"/>
              <w:rPr>
                <w:ins w:id="8964" w:author="R4-1809483" w:date="2018-07-10T13:22:00Z"/>
                <w:lang w:eastAsia="zh-CN"/>
              </w:rPr>
            </w:pPr>
            <w:ins w:id="8965" w:author="R4-1809483" w:date="2018-07-10T13:22:00Z">
              <w:r w:rsidRPr="00B04564">
                <w:rPr>
                  <w:lang w:eastAsia="zh-CN"/>
                </w:rPr>
                <w:t>15</w:t>
              </w:r>
            </w:ins>
          </w:p>
        </w:tc>
        <w:tc>
          <w:tcPr>
            <w:tcW w:w="2646" w:type="dxa"/>
            <w:shd w:val="clear" w:color="auto" w:fill="auto"/>
          </w:tcPr>
          <w:p w14:paraId="0BBDF23A" w14:textId="77777777" w:rsidR="00081372" w:rsidRPr="00B04564" w:rsidRDefault="00081372" w:rsidP="00081372">
            <w:pPr>
              <w:pStyle w:val="TAC"/>
              <w:rPr>
                <w:ins w:id="8966" w:author="R4-1809483" w:date="2018-07-10T13:22:00Z"/>
                <w:lang w:eastAsia="zh-CN"/>
              </w:rPr>
            </w:pPr>
            <w:ins w:id="8967" w:author="R4-1809483" w:date="2018-07-10T13:22:00Z">
              <w:r w:rsidRPr="00B04564">
                <w:rPr>
                  <w:rFonts w:cs="Arial"/>
                </w:rPr>
                <w:t>±</w:t>
              </w:r>
              <w:r w:rsidRPr="00B04564">
                <w:rPr>
                  <w:lang w:eastAsia="zh-CN"/>
                </w:rPr>
                <w:t>2.5125</w:t>
              </w:r>
            </w:ins>
          </w:p>
        </w:tc>
        <w:tc>
          <w:tcPr>
            <w:tcW w:w="2693" w:type="dxa"/>
            <w:vMerge/>
            <w:shd w:val="clear" w:color="auto" w:fill="auto"/>
            <w:vAlign w:val="center"/>
          </w:tcPr>
          <w:p w14:paraId="11024F27" w14:textId="77777777" w:rsidR="00081372" w:rsidRPr="00B04564" w:rsidRDefault="00081372" w:rsidP="00081372">
            <w:pPr>
              <w:pStyle w:val="TAC"/>
              <w:rPr>
                <w:ins w:id="8968" w:author="R4-1809483" w:date="2018-07-10T13:22:00Z"/>
                <w:lang w:val="sv-SE" w:eastAsia="zh-CN"/>
              </w:rPr>
            </w:pPr>
          </w:p>
        </w:tc>
      </w:tr>
      <w:tr w:rsidR="00081372" w:rsidRPr="00B04564" w14:paraId="62FF4940" w14:textId="77777777" w:rsidTr="00081372">
        <w:trPr>
          <w:ins w:id="8969" w:author="R4-1809483" w:date="2018-07-10T13:22:00Z"/>
        </w:trPr>
        <w:tc>
          <w:tcPr>
            <w:tcW w:w="1842" w:type="dxa"/>
            <w:shd w:val="clear" w:color="auto" w:fill="auto"/>
          </w:tcPr>
          <w:p w14:paraId="30BB003F" w14:textId="77777777" w:rsidR="00081372" w:rsidRPr="00B04564" w:rsidRDefault="00081372" w:rsidP="00081372">
            <w:pPr>
              <w:pStyle w:val="TAC"/>
              <w:rPr>
                <w:ins w:id="8970" w:author="R4-1809483" w:date="2018-07-10T13:22:00Z"/>
                <w:lang w:eastAsia="zh-CN"/>
              </w:rPr>
            </w:pPr>
            <w:ins w:id="8971" w:author="R4-1809483" w:date="2018-07-10T13:22:00Z">
              <w:r w:rsidRPr="00B04564">
                <w:rPr>
                  <w:lang w:eastAsia="zh-CN"/>
                </w:rPr>
                <w:t>20</w:t>
              </w:r>
            </w:ins>
          </w:p>
        </w:tc>
        <w:tc>
          <w:tcPr>
            <w:tcW w:w="2646" w:type="dxa"/>
            <w:shd w:val="clear" w:color="auto" w:fill="auto"/>
          </w:tcPr>
          <w:p w14:paraId="11053124" w14:textId="77777777" w:rsidR="00081372" w:rsidRPr="00B04564" w:rsidRDefault="00081372" w:rsidP="00081372">
            <w:pPr>
              <w:pStyle w:val="TAC"/>
              <w:rPr>
                <w:ins w:id="8972" w:author="R4-1809483" w:date="2018-07-10T13:22:00Z"/>
                <w:lang w:eastAsia="zh-CN"/>
              </w:rPr>
            </w:pPr>
            <w:ins w:id="8973" w:author="R4-1809483" w:date="2018-07-10T13:22:00Z">
              <w:r w:rsidRPr="00B04564">
                <w:rPr>
                  <w:rFonts w:cs="Arial"/>
                </w:rPr>
                <w:t>±</w:t>
              </w:r>
              <w:r w:rsidRPr="00B04564">
                <w:rPr>
                  <w:lang w:eastAsia="zh-CN"/>
                </w:rPr>
                <w:t>2.5025</w:t>
              </w:r>
            </w:ins>
          </w:p>
        </w:tc>
        <w:tc>
          <w:tcPr>
            <w:tcW w:w="2693" w:type="dxa"/>
            <w:vMerge/>
            <w:shd w:val="clear" w:color="auto" w:fill="auto"/>
            <w:vAlign w:val="center"/>
          </w:tcPr>
          <w:p w14:paraId="0F3AEF69" w14:textId="77777777" w:rsidR="00081372" w:rsidRPr="00B04564" w:rsidRDefault="00081372" w:rsidP="00081372">
            <w:pPr>
              <w:pStyle w:val="TAC"/>
              <w:rPr>
                <w:ins w:id="8974" w:author="R4-1809483" w:date="2018-07-10T13:22:00Z"/>
                <w:lang w:val="sv-SE" w:eastAsia="zh-CN"/>
              </w:rPr>
            </w:pPr>
          </w:p>
        </w:tc>
      </w:tr>
      <w:tr w:rsidR="00081372" w:rsidRPr="00B04564" w14:paraId="453B6341" w14:textId="77777777" w:rsidTr="00081372">
        <w:trPr>
          <w:ins w:id="8975" w:author="R4-1809483" w:date="2018-07-10T13:22:00Z"/>
        </w:trPr>
        <w:tc>
          <w:tcPr>
            <w:tcW w:w="1842" w:type="dxa"/>
            <w:shd w:val="clear" w:color="auto" w:fill="auto"/>
          </w:tcPr>
          <w:p w14:paraId="76AA03FC" w14:textId="77777777" w:rsidR="00081372" w:rsidRPr="00B04564" w:rsidRDefault="00081372" w:rsidP="00081372">
            <w:pPr>
              <w:pStyle w:val="TAC"/>
              <w:rPr>
                <w:ins w:id="8976" w:author="R4-1809483" w:date="2018-07-10T13:22:00Z"/>
                <w:lang w:eastAsia="zh-CN"/>
              </w:rPr>
            </w:pPr>
            <w:ins w:id="8977" w:author="R4-1809483" w:date="2018-07-10T13:22:00Z">
              <w:r w:rsidRPr="00B04564">
                <w:rPr>
                  <w:lang w:eastAsia="zh-CN"/>
                </w:rPr>
                <w:t>25</w:t>
              </w:r>
            </w:ins>
          </w:p>
        </w:tc>
        <w:tc>
          <w:tcPr>
            <w:tcW w:w="2646" w:type="dxa"/>
            <w:shd w:val="clear" w:color="auto" w:fill="auto"/>
          </w:tcPr>
          <w:p w14:paraId="7367DA12" w14:textId="77777777" w:rsidR="00081372" w:rsidRPr="00B04564" w:rsidRDefault="00081372" w:rsidP="00081372">
            <w:pPr>
              <w:pStyle w:val="TAC"/>
              <w:rPr>
                <w:ins w:id="8978" w:author="R4-1809483" w:date="2018-07-10T13:22:00Z"/>
                <w:lang w:eastAsia="zh-CN"/>
              </w:rPr>
            </w:pPr>
            <w:ins w:id="8979" w:author="R4-1809483" w:date="2018-07-10T13:22:00Z">
              <w:r w:rsidRPr="00B04564">
                <w:rPr>
                  <w:rFonts w:cs="Arial"/>
                </w:rPr>
                <w:t>±</w:t>
              </w:r>
              <w:r w:rsidRPr="00B04564">
                <w:t>9.535</w:t>
              </w:r>
            </w:ins>
          </w:p>
        </w:tc>
        <w:tc>
          <w:tcPr>
            <w:tcW w:w="2693" w:type="dxa"/>
            <w:vMerge w:val="restart"/>
            <w:shd w:val="clear" w:color="auto" w:fill="auto"/>
            <w:vAlign w:val="center"/>
          </w:tcPr>
          <w:p w14:paraId="7225EABC" w14:textId="77777777" w:rsidR="00081372" w:rsidRPr="00B04564" w:rsidRDefault="00081372" w:rsidP="00081372">
            <w:pPr>
              <w:pStyle w:val="TAC"/>
              <w:tabs>
                <w:tab w:val="left" w:pos="540"/>
                <w:tab w:val="left" w:pos="1260"/>
                <w:tab w:val="left" w:pos="1800"/>
              </w:tabs>
              <w:rPr>
                <w:ins w:id="8980" w:author="R4-1809483" w:date="2018-07-10T13:22:00Z"/>
                <w:lang w:val="en-US"/>
              </w:rPr>
            </w:pPr>
            <w:ins w:id="8981" w:author="R4-1809483" w:date="2018-07-10T13:22:00Z">
              <w:r w:rsidRPr="00B04564">
                <w:rPr>
                  <w:lang w:val="en-US"/>
                </w:rPr>
                <w:t>20</w:t>
              </w:r>
              <w:r>
                <w:rPr>
                  <w:lang w:val="en-US"/>
                </w:rPr>
                <w:t> </w:t>
              </w:r>
              <w:r w:rsidRPr="00B04564">
                <w:rPr>
                  <w:lang w:val="en-US"/>
                </w:rPr>
                <w:t>MHz DFT-s-OFDM</w:t>
              </w:r>
              <w:r w:rsidRPr="00B04564">
                <w:rPr>
                  <w:rFonts w:hint="eastAsia"/>
                  <w:lang w:val="en-US"/>
                </w:rPr>
                <w:t xml:space="preserve"> </w:t>
              </w:r>
              <w:r w:rsidRPr="00B04564">
                <w:rPr>
                  <w:rFonts w:hint="eastAsia"/>
                  <w:lang w:val="en-US" w:eastAsia="zh-CN"/>
                </w:rPr>
                <w:t>NR</w:t>
              </w:r>
              <w:r w:rsidRPr="00B04564">
                <w:rPr>
                  <w:lang w:val="en-US"/>
                </w:rPr>
                <w:t xml:space="preserve"> signal</w:t>
              </w:r>
            </w:ins>
          </w:p>
          <w:p w14:paraId="33AB146D" w14:textId="77777777" w:rsidR="00081372" w:rsidRPr="00B04564" w:rsidRDefault="00081372" w:rsidP="00081372">
            <w:pPr>
              <w:pStyle w:val="TAC"/>
              <w:rPr>
                <w:ins w:id="8982" w:author="R4-1809483" w:date="2018-07-10T13:22:00Z"/>
                <w:lang w:val="sv-SE" w:eastAsia="zh-CN"/>
              </w:rPr>
            </w:pPr>
            <w:ins w:id="8983" w:author="R4-1809483" w:date="2018-07-10T13:22:00Z">
              <w:r w:rsidRPr="00B04564">
                <w:rPr>
                  <w:lang w:val="sv-SE"/>
                </w:rPr>
                <w:t>SCS: 15kHz, 100 RB</w:t>
              </w:r>
            </w:ins>
          </w:p>
        </w:tc>
      </w:tr>
      <w:tr w:rsidR="00081372" w:rsidRPr="00B04564" w14:paraId="1F99E56F" w14:textId="77777777" w:rsidTr="00081372">
        <w:trPr>
          <w:ins w:id="8984" w:author="R4-1809483" w:date="2018-07-10T13:22:00Z"/>
        </w:trPr>
        <w:tc>
          <w:tcPr>
            <w:tcW w:w="1842" w:type="dxa"/>
            <w:shd w:val="clear" w:color="auto" w:fill="auto"/>
          </w:tcPr>
          <w:p w14:paraId="125B7D4C" w14:textId="77777777" w:rsidR="00081372" w:rsidRPr="00B04564" w:rsidRDefault="00081372" w:rsidP="00081372">
            <w:pPr>
              <w:pStyle w:val="TAC"/>
              <w:rPr>
                <w:ins w:id="8985" w:author="R4-1809483" w:date="2018-07-10T13:22:00Z"/>
                <w:lang w:eastAsia="zh-CN"/>
              </w:rPr>
            </w:pPr>
            <w:ins w:id="8986" w:author="R4-1809483" w:date="2018-07-10T13:22:00Z">
              <w:r w:rsidRPr="00B04564">
                <w:rPr>
                  <w:lang w:eastAsia="zh-CN"/>
                </w:rPr>
                <w:t>30</w:t>
              </w:r>
            </w:ins>
          </w:p>
        </w:tc>
        <w:tc>
          <w:tcPr>
            <w:tcW w:w="2646" w:type="dxa"/>
            <w:shd w:val="clear" w:color="auto" w:fill="auto"/>
          </w:tcPr>
          <w:p w14:paraId="5AE2876D" w14:textId="77777777" w:rsidR="00081372" w:rsidRPr="00B04564" w:rsidRDefault="00081372" w:rsidP="00081372">
            <w:pPr>
              <w:pStyle w:val="TAC"/>
              <w:rPr>
                <w:ins w:id="8987" w:author="R4-1809483" w:date="2018-07-10T13:22:00Z"/>
                <w:lang w:eastAsia="zh-CN"/>
              </w:rPr>
            </w:pPr>
            <w:ins w:id="8988" w:author="R4-1809483" w:date="2018-07-10T13:22:00Z">
              <w:r w:rsidRPr="00B04564">
                <w:rPr>
                  <w:rFonts w:cs="Arial"/>
                </w:rPr>
                <w:t>±</w:t>
              </w:r>
              <w:r w:rsidRPr="00B04564">
                <w:t>9.585</w:t>
              </w:r>
            </w:ins>
          </w:p>
        </w:tc>
        <w:tc>
          <w:tcPr>
            <w:tcW w:w="2693" w:type="dxa"/>
            <w:vMerge/>
            <w:shd w:val="clear" w:color="auto" w:fill="auto"/>
          </w:tcPr>
          <w:p w14:paraId="3F7250FE" w14:textId="77777777" w:rsidR="00081372" w:rsidRPr="00B04564" w:rsidRDefault="00081372" w:rsidP="00081372">
            <w:pPr>
              <w:pStyle w:val="TAC"/>
              <w:rPr>
                <w:ins w:id="8989" w:author="R4-1809483" w:date="2018-07-10T13:22:00Z"/>
                <w:lang w:eastAsia="zh-CN"/>
              </w:rPr>
            </w:pPr>
          </w:p>
        </w:tc>
      </w:tr>
      <w:tr w:rsidR="00081372" w:rsidRPr="00B04564" w14:paraId="4565D967" w14:textId="77777777" w:rsidTr="00081372">
        <w:trPr>
          <w:ins w:id="8990" w:author="R4-1809483" w:date="2018-07-10T13:22:00Z"/>
        </w:trPr>
        <w:tc>
          <w:tcPr>
            <w:tcW w:w="1842" w:type="dxa"/>
            <w:shd w:val="clear" w:color="auto" w:fill="auto"/>
          </w:tcPr>
          <w:p w14:paraId="6E039FE6" w14:textId="77777777" w:rsidR="00081372" w:rsidRPr="00B04564" w:rsidRDefault="00081372" w:rsidP="00081372">
            <w:pPr>
              <w:pStyle w:val="TAC"/>
              <w:rPr>
                <w:ins w:id="8991" w:author="R4-1809483" w:date="2018-07-10T13:22:00Z"/>
                <w:lang w:eastAsia="zh-CN"/>
              </w:rPr>
            </w:pPr>
            <w:ins w:id="8992" w:author="R4-1809483" w:date="2018-07-10T13:22:00Z">
              <w:r w:rsidRPr="00B04564">
                <w:rPr>
                  <w:lang w:eastAsia="zh-CN"/>
                </w:rPr>
                <w:t>40</w:t>
              </w:r>
            </w:ins>
          </w:p>
        </w:tc>
        <w:tc>
          <w:tcPr>
            <w:tcW w:w="2646" w:type="dxa"/>
            <w:shd w:val="clear" w:color="auto" w:fill="auto"/>
          </w:tcPr>
          <w:p w14:paraId="1C1A2CD3" w14:textId="77777777" w:rsidR="00081372" w:rsidRPr="00B04564" w:rsidRDefault="00081372" w:rsidP="00081372">
            <w:pPr>
              <w:pStyle w:val="TAC"/>
              <w:rPr>
                <w:ins w:id="8993" w:author="R4-1809483" w:date="2018-07-10T13:22:00Z"/>
                <w:lang w:eastAsia="zh-CN"/>
              </w:rPr>
            </w:pPr>
            <w:ins w:id="8994" w:author="R4-1809483" w:date="2018-07-10T13:22:00Z">
              <w:r w:rsidRPr="00B04564">
                <w:rPr>
                  <w:rFonts w:cs="Arial"/>
                </w:rPr>
                <w:t>±</w:t>
              </w:r>
              <w:r w:rsidRPr="00B04564">
                <w:t>9.535</w:t>
              </w:r>
            </w:ins>
          </w:p>
        </w:tc>
        <w:tc>
          <w:tcPr>
            <w:tcW w:w="2693" w:type="dxa"/>
            <w:vMerge/>
            <w:shd w:val="clear" w:color="auto" w:fill="auto"/>
          </w:tcPr>
          <w:p w14:paraId="33364E47" w14:textId="77777777" w:rsidR="00081372" w:rsidRPr="00B04564" w:rsidRDefault="00081372" w:rsidP="00081372">
            <w:pPr>
              <w:pStyle w:val="TAC"/>
              <w:rPr>
                <w:ins w:id="8995" w:author="R4-1809483" w:date="2018-07-10T13:22:00Z"/>
                <w:lang w:eastAsia="zh-CN"/>
              </w:rPr>
            </w:pPr>
          </w:p>
        </w:tc>
      </w:tr>
      <w:tr w:rsidR="00081372" w:rsidRPr="00B04564" w14:paraId="3442CB1C" w14:textId="77777777" w:rsidTr="00081372">
        <w:trPr>
          <w:ins w:id="8996" w:author="R4-1809483" w:date="2018-07-10T13:22:00Z"/>
        </w:trPr>
        <w:tc>
          <w:tcPr>
            <w:tcW w:w="1842" w:type="dxa"/>
            <w:shd w:val="clear" w:color="auto" w:fill="auto"/>
          </w:tcPr>
          <w:p w14:paraId="6F521590" w14:textId="77777777" w:rsidR="00081372" w:rsidRPr="00B04564" w:rsidRDefault="00081372" w:rsidP="00081372">
            <w:pPr>
              <w:pStyle w:val="TAC"/>
              <w:rPr>
                <w:ins w:id="8997" w:author="R4-1809483" w:date="2018-07-10T13:22:00Z"/>
                <w:lang w:eastAsia="zh-CN"/>
              </w:rPr>
            </w:pPr>
            <w:ins w:id="8998" w:author="R4-1809483" w:date="2018-07-10T13:22:00Z">
              <w:r w:rsidRPr="00B04564">
                <w:rPr>
                  <w:lang w:eastAsia="zh-CN"/>
                </w:rPr>
                <w:t>50</w:t>
              </w:r>
            </w:ins>
          </w:p>
        </w:tc>
        <w:tc>
          <w:tcPr>
            <w:tcW w:w="2646" w:type="dxa"/>
            <w:shd w:val="clear" w:color="auto" w:fill="auto"/>
          </w:tcPr>
          <w:p w14:paraId="3B122AA7" w14:textId="77777777" w:rsidR="00081372" w:rsidRPr="00B04564" w:rsidRDefault="00081372" w:rsidP="00081372">
            <w:pPr>
              <w:pStyle w:val="TAC"/>
              <w:rPr>
                <w:ins w:id="8999" w:author="R4-1809483" w:date="2018-07-10T13:22:00Z"/>
                <w:lang w:eastAsia="zh-CN"/>
              </w:rPr>
            </w:pPr>
            <w:ins w:id="9000" w:author="R4-1809483" w:date="2018-07-10T13:22:00Z">
              <w:r w:rsidRPr="00B04564">
                <w:rPr>
                  <w:rFonts w:cs="Arial"/>
                </w:rPr>
                <w:t>±</w:t>
              </w:r>
              <w:r w:rsidRPr="00B04564">
                <w:t>9.485</w:t>
              </w:r>
            </w:ins>
          </w:p>
        </w:tc>
        <w:tc>
          <w:tcPr>
            <w:tcW w:w="2693" w:type="dxa"/>
            <w:vMerge/>
            <w:shd w:val="clear" w:color="auto" w:fill="auto"/>
          </w:tcPr>
          <w:p w14:paraId="42FB0D87" w14:textId="77777777" w:rsidR="00081372" w:rsidRPr="00B04564" w:rsidRDefault="00081372" w:rsidP="00081372">
            <w:pPr>
              <w:pStyle w:val="TAC"/>
              <w:rPr>
                <w:ins w:id="9001" w:author="R4-1809483" w:date="2018-07-10T13:22:00Z"/>
                <w:lang w:eastAsia="zh-CN"/>
              </w:rPr>
            </w:pPr>
          </w:p>
        </w:tc>
      </w:tr>
      <w:tr w:rsidR="00081372" w:rsidRPr="00B04564" w14:paraId="13B53D05" w14:textId="77777777" w:rsidTr="00081372">
        <w:trPr>
          <w:ins w:id="9002" w:author="R4-1809483" w:date="2018-07-10T13:22:00Z"/>
        </w:trPr>
        <w:tc>
          <w:tcPr>
            <w:tcW w:w="1842" w:type="dxa"/>
            <w:shd w:val="clear" w:color="auto" w:fill="auto"/>
          </w:tcPr>
          <w:p w14:paraId="0176CD90" w14:textId="77777777" w:rsidR="00081372" w:rsidRPr="00B04564" w:rsidRDefault="00081372" w:rsidP="00081372">
            <w:pPr>
              <w:pStyle w:val="TAC"/>
              <w:rPr>
                <w:ins w:id="9003" w:author="R4-1809483" w:date="2018-07-10T13:22:00Z"/>
                <w:lang w:eastAsia="zh-CN"/>
              </w:rPr>
            </w:pPr>
            <w:ins w:id="9004" w:author="R4-1809483" w:date="2018-07-10T13:22:00Z">
              <w:r w:rsidRPr="00B04564">
                <w:rPr>
                  <w:lang w:eastAsia="zh-CN"/>
                </w:rPr>
                <w:t>60</w:t>
              </w:r>
            </w:ins>
          </w:p>
        </w:tc>
        <w:tc>
          <w:tcPr>
            <w:tcW w:w="2646" w:type="dxa"/>
            <w:shd w:val="clear" w:color="auto" w:fill="auto"/>
          </w:tcPr>
          <w:p w14:paraId="45B8BF5D" w14:textId="77777777" w:rsidR="00081372" w:rsidRPr="00B04564" w:rsidRDefault="00081372" w:rsidP="00081372">
            <w:pPr>
              <w:pStyle w:val="TAC"/>
              <w:rPr>
                <w:ins w:id="9005" w:author="R4-1809483" w:date="2018-07-10T13:22:00Z"/>
                <w:lang w:eastAsia="zh-CN"/>
              </w:rPr>
            </w:pPr>
            <w:ins w:id="9006" w:author="R4-1809483" w:date="2018-07-10T13:22:00Z">
              <w:r w:rsidRPr="00B04564">
                <w:rPr>
                  <w:rFonts w:cs="Arial"/>
                </w:rPr>
                <w:t>±</w:t>
              </w:r>
              <w:r w:rsidRPr="00B04564">
                <w:t>9.585</w:t>
              </w:r>
            </w:ins>
          </w:p>
        </w:tc>
        <w:tc>
          <w:tcPr>
            <w:tcW w:w="2693" w:type="dxa"/>
            <w:vMerge/>
            <w:shd w:val="clear" w:color="auto" w:fill="auto"/>
          </w:tcPr>
          <w:p w14:paraId="5B923983" w14:textId="77777777" w:rsidR="00081372" w:rsidRPr="00B04564" w:rsidRDefault="00081372" w:rsidP="00081372">
            <w:pPr>
              <w:pStyle w:val="TAC"/>
              <w:rPr>
                <w:ins w:id="9007" w:author="R4-1809483" w:date="2018-07-10T13:22:00Z"/>
                <w:lang w:eastAsia="zh-CN"/>
              </w:rPr>
            </w:pPr>
          </w:p>
        </w:tc>
      </w:tr>
      <w:tr w:rsidR="00081372" w:rsidRPr="00B04564" w14:paraId="0C0A707F" w14:textId="77777777" w:rsidTr="00081372">
        <w:trPr>
          <w:ins w:id="9008" w:author="R4-1809483" w:date="2018-07-10T13:22:00Z"/>
        </w:trPr>
        <w:tc>
          <w:tcPr>
            <w:tcW w:w="1842" w:type="dxa"/>
            <w:shd w:val="clear" w:color="auto" w:fill="auto"/>
          </w:tcPr>
          <w:p w14:paraId="2AF2A7E8" w14:textId="77777777" w:rsidR="00081372" w:rsidRPr="00B04564" w:rsidRDefault="00081372" w:rsidP="00081372">
            <w:pPr>
              <w:pStyle w:val="TAC"/>
              <w:rPr>
                <w:ins w:id="9009" w:author="R4-1809483" w:date="2018-07-10T13:22:00Z"/>
                <w:lang w:eastAsia="zh-CN"/>
              </w:rPr>
            </w:pPr>
            <w:ins w:id="9010" w:author="R4-1809483" w:date="2018-07-10T13:22:00Z">
              <w:r w:rsidRPr="00B04564">
                <w:rPr>
                  <w:lang w:eastAsia="zh-CN"/>
                </w:rPr>
                <w:t>70</w:t>
              </w:r>
            </w:ins>
          </w:p>
        </w:tc>
        <w:tc>
          <w:tcPr>
            <w:tcW w:w="2646" w:type="dxa"/>
            <w:shd w:val="clear" w:color="auto" w:fill="auto"/>
          </w:tcPr>
          <w:p w14:paraId="3A2046E0" w14:textId="77777777" w:rsidR="00081372" w:rsidRPr="00B04564" w:rsidRDefault="00081372" w:rsidP="00081372">
            <w:pPr>
              <w:pStyle w:val="TAC"/>
              <w:rPr>
                <w:ins w:id="9011" w:author="R4-1809483" w:date="2018-07-10T13:22:00Z"/>
                <w:lang w:eastAsia="zh-CN"/>
              </w:rPr>
            </w:pPr>
            <w:ins w:id="9012" w:author="R4-1809483" w:date="2018-07-10T13:22:00Z">
              <w:r w:rsidRPr="00B04564">
                <w:rPr>
                  <w:rFonts w:cs="Arial"/>
                </w:rPr>
                <w:t>±</w:t>
              </w:r>
              <w:r w:rsidRPr="00B04564">
                <w:t>9.535</w:t>
              </w:r>
            </w:ins>
          </w:p>
        </w:tc>
        <w:tc>
          <w:tcPr>
            <w:tcW w:w="2693" w:type="dxa"/>
            <w:vMerge/>
            <w:shd w:val="clear" w:color="auto" w:fill="auto"/>
          </w:tcPr>
          <w:p w14:paraId="034BBFD1" w14:textId="77777777" w:rsidR="00081372" w:rsidRPr="00B04564" w:rsidRDefault="00081372" w:rsidP="00081372">
            <w:pPr>
              <w:pStyle w:val="TAC"/>
              <w:rPr>
                <w:ins w:id="9013" w:author="R4-1809483" w:date="2018-07-10T13:22:00Z"/>
                <w:lang w:eastAsia="zh-CN"/>
              </w:rPr>
            </w:pPr>
          </w:p>
        </w:tc>
      </w:tr>
      <w:tr w:rsidR="00081372" w:rsidRPr="00B04564" w14:paraId="09B806D9" w14:textId="77777777" w:rsidTr="00081372">
        <w:trPr>
          <w:ins w:id="9014" w:author="R4-1809483" w:date="2018-07-10T13:22:00Z"/>
        </w:trPr>
        <w:tc>
          <w:tcPr>
            <w:tcW w:w="1842" w:type="dxa"/>
            <w:shd w:val="clear" w:color="auto" w:fill="auto"/>
          </w:tcPr>
          <w:p w14:paraId="078A7B21" w14:textId="77777777" w:rsidR="00081372" w:rsidRPr="00B04564" w:rsidRDefault="00081372" w:rsidP="00081372">
            <w:pPr>
              <w:pStyle w:val="TAC"/>
              <w:rPr>
                <w:ins w:id="9015" w:author="R4-1809483" w:date="2018-07-10T13:22:00Z"/>
                <w:lang w:eastAsia="zh-CN"/>
              </w:rPr>
            </w:pPr>
            <w:ins w:id="9016" w:author="R4-1809483" w:date="2018-07-10T13:22:00Z">
              <w:r w:rsidRPr="00B04564">
                <w:rPr>
                  <w:lang w:eastAsia="zh-CN"/>
                </w:rPr>
                <w:t>80</w:t>
              </w:r>
            </w:ins>
          </w:p>
        </w:tc>
        <w:tc>
          <w:tcPr>
            <w:tcW w:w="2646" w:type="dxa"/>
            <w:shd w:val="clear" w:color="auto" w:fill="auto"/>
          </w:tcPr>
          <w:p w14:paraId="66A253EE" w14:textId="77777777" w:rsidR="00081372" w:rsidRPr="00B04564" w:rsidRDefault="00081372" w:rsidP="00081372">
            <w:pPr>
              <w:pStyle w:val="TAC"/>
              <w:rPr>
                <w:ins w:id="9017" w:author="R4-1809483" w:date="2018-07-10T13:22:00Z"/>
                <w:lang w:eastAsia="zh-CN"/>
              </w:rPr>
            </w:pPr>
            <w:ins w:id="9018" w:author="R4-1809483" w:date="2018-07-10T13:22:00Z">
              <w:r w:rsidRPr="00B04564">
                <w:rPr>
                  <w:rFonts w:cs="Arial"/>
                </w:rPr>
                <w:t>±</w:t>
              </w:r>
              <w:r w:rsidRPr="00B04564">
                <w:t>9.485</w:t>
              </w:r>
            </w:ins>
          </w:p>
        </w:tc>
        <w:tc>
          <w:tcPr>
            <w:tcW w:w="2693" w:type="dxa"/>
            <w:vMerge/>
            <w:shd w:val="clear" w:color="auto" w:fill="auto"/>
          </w:tcPr>
          <w:p w14:paraId="7C7AAFD2" w14:textId="77777777" w:rsidR="00081372" w:rsidRPr="00B04564" w:rsidRDefault="00081372" w:rsidP="00081372">
            <w:pPr>
              <w:pStyle w:val="TAC"/>
              <w:rPr>
                <w:ins w:id="9019" w:author="R4-1809483" w:date="2018-07-10T13:22:00Z"/>
                <w:lang w:eastAsia="zh-CN"/>
              </w:rPr>
            </w:pPr>
          </w:p>
        </w:tc>
      </w:tr>
      <w:tr w:rsidR="00081372" w:rsidRPr="00B04564" w14:paraId="034D89E5" w14:textId="77777777" w:rsidTr="00081372">
        <w:trPr>
          <w:ins w:id="9020" w:author="R4-1809483" w:date="2018-07-10T13:22:00Z"/>
        </w:trPr>
        <w:tc>
          <w:tcPr>
            <w:tcW w:w="1842" w:type="dxa"/>
            <w:shd w:val="clear" w:color="auto" w:fill="auto"/>
          </w:tcPr>
          <w:p w14:paraId="73EB7A89" w14:textId="77777777" w:rsidR="00081372" w:rsidRPr="00B04564" w:rsidRDefault="00081372" w:rsidP="00081372">
            <w:pPr>
              <w:pStyle w:val="TAC"/>
              <w:rPr>
                <w:ins w:id="9021" w:author="R4-1809483" w:date="2018-07-10T13:22:00Z"/>
                <w:lang w:eastAsia="zh-CN"/>
              </w:rPr>
            </w:pPr>
            <w:ins w:id="9022" w:author="R4-1809483" w:date="2018-07-10T13:22:00Z">
              <w:r w:rsidRPr="00B04564">
                <w:rPr>
                  <w:lang w:eastAsia="zh-CN"/>
                </w:rPr>
                <w:t>90</w:t>
              </w:r>
            </w:ins>
          </w:p>
        </w:tc>
        <w:tc>
          <w:tcPr>
            <w:tcW w:w="2646" w:type="dxa"/>
            <w:shd w:val="clear" w:color="auto" w:fill="auto"/>
          </w:tcPr>
          <w:p w14:paraId="2BC8D374" w14:textId="77777777" w:rsidR="00081372" w:rsidRPr="00B04564" w:rsidRDefault="00081372" w:rsidP="00081372">
            <w:pPr>
              <w:pStyle w:val="TAC"/>
              <w:rPr>
                <w:ins w:id="9023" w:author="R4-1809483" w:date="2018-07-10T13:22:00Z"/>
                <w:lang w:eastAsia="zh-CN"/>
              </w:rPr>
            </w:pPr>
            <w:ins w:id="9024" w:author="R4-1809483" w:date="2018-07-10T13:22:00Z">
              <w:r w:rsidRPr="00B04564">
                <w:rPr>
                  <w:rFonts w:cs="Arial"/>
                </w:rPr>
                <w:t>±</w:t>
              </w:r>
              <w:r w:rsidRPr="00B04564">
                <w:t>9.585</w:t>
              </w:r>
            </w:ins>
          </w:p>
        </w:tc>
        <w:tc>
          <w:tcPr>
            <w:tcW w:w="2693" w:type="dxa"/>
            <w:vMerge/>
            <w:shd w:val="clear" w:color="auto" w:fill="auto"/>
          </w:tcPr>
          <w:p w14:paraId="5264E261" w14:textId="77777777" w:rsidR="00081372" w:rsidRPr="00B04564" w:rsidRDefault="00081372" w:rsidP="00081372">
            <w:pPr>
              <w:pStyle w:val="TAC"/>
              <w:rPr>
                <w:ins w:id="9025" w:author="R4-1809483" w:date="2018-07-10T13:22:00Z"/>
                <w:lang w:eastAsia="zh-CN"/>
              </w:rPr>
            </w:pPr>
          </w:p>
        </w:tc>
      </w:tr>
      <w:tr w:rsidR="00081372" w:rsidRPr="00B04564" w14:paraId="7D4CCC6C" w14:textId="77777777" w:rsidTr="00081372">
        <w:trPr>
          <w:ins w:id="9026" w:author="R4-1809483" w:date="2018-07-10T13:22:00Z"/>
        </w:trPr>
        <w:tc>
          <w:tcPr>
            <w:tcW w:w="1842" w:type="dxa"/>
            <w:shd w:val="clear" w:color="auto" w:fill="auto"/>
          </w:tcPr>
          <w:p w14:paraId="50AFC3D2" w14:textId="77777777" w:rsidR="00081372" w:rsidRPr="00B04564" w:rsidRDefault="00081372" w:rsidP="00081372">
            <w:pPr>
              <w:pStyle w:val="TAC"/>
              <w:rPr>
                <w:ins w:id="9027" w:author="R4-1809483" w:date="2018-07-10T13:22:00Z"/>
                <w:lang w:eastAsia="zh-CN"/>
              </w:rPr>
            </w:pPr>
            <w:ins w:id="9028" w:author="R4-1809483" w:date="2018-07-10T13:22:00Z">
              <w:r w:rsidRPr="00B04564">
                <w:rPr>
                  <w:lang w:eastAsia="zh-CN"/>
                </w:rPr>
                <w:t>100</w:t>
              </w:r>
            </w:ins>
          </w:p>
        </w:tc>
        <w:tc>
          <w:tcPr>
            <w:tcW w:w="2646" w:type="dxa"/>
            <w:shd w:val="clear" w:color="auto" w:fill="auto"/>
          </w:tcPr>
          <w:p w14:paraId="01F840E3" w14:textId="77777777" w:rsidR="00081372" w:rsidRPr="00B04564" w:rsidRDefault="00081372" w:rsidP="00081372">
            <w:pPr>
              <w:pStyle w:val="TAC"/>
              <w:rPr>
                <w:ins w:id="9029" w:author="R4-1809483" w:date="2018-07-10T13:22:00Z"/>
                <w:lang w:eastAsia="zh-CN"/>
              </w:rPr>
            </w:pPr>
            <w:ins w:id="9030" w:author="R4-1809483" w:date="2018-07-10T13:22:00Z">
              <w:r w:rsidRPr="00B04564">
                <w:rPr>
                  <w:rFonts w:cs="Arial"/>
                </w:rPr>
                <w:t>±</w:t>
              </w:r>
              <w:r w:rsidRPr="00B04564">
                <w:t>9.535</w:t>
              </w:r>
            </w:ins>
          </w:p>
        </w:tc>
        <w:tc>
          <w:tcPr>
            <w:tcW w:w="2693" w:type="dxa"/>
            <w:vMerge/>
            <w:shd w:val="clear" w:color="auto" w:fill="auto"/>
          </w:tcPr>
          <w:p w14:paraId="2BDDF6AB" w14:textId="77777777" w:rsidR="00081372" w:rsidRPr="00B04564" w:rsidRDefault="00081372" w:rsidP="00081372">
            <w:pPr>
              <w:pStyle w:val="TAC"/>
              <w:rPr>
                <w:ins w:id="9031" w:author="R4-1809483" w:date="2018-07-10T13:22:00Z"/>
                <w:lang w:eastAsia="zh-CN"/>
              </w:rPr>
            </w:pPr>
          </w:p>
        </w:tc>
      </w:tr>
    </w:tbl>
    <w:p w14:paraId="064B34F6" w14:textId="77777777" w:rsidR="00081372" w:rsidRDefault="00081372" w:rsidP="00081372">
      <w:pPr>
        <w:rPr>
          <w:ins w:id="9032" w:author="R4-1809483" w:date="2018-07-10T13:22:00Z"/>
          <w:i/>
          <w:color w:val="0000FF"/>
          <w:lang w:eastAsia="zh-CN"/>
        </w:rPr>
      </w:pPr>
    </w:p>
    <w:p w14:paraId="0E3B803C" w14:textId="77777777" w:rsidR="00081372" w:rsidRPr="00953267" w:rsidRDefault="00081372" w:rsidP="00081372">
      <w:pPr>
        <w:pStyle w:val="NO"/>
        <w:rPr>
          <w:ins w:id="9033" w:author="R4-1809483" w:date="2018-07-10T13:22:00Z"/>
          <w:rFonts w:cs="v4.2.0"/>
          <w:lang w:eastAsia="zh-CN"/>
        </w:rPr>
      </w:pPr>
      <w:ins w:id="9034" w:author="R4-1809483" w:date="2018-07-10T13:22:00Z">
        <w:r>
          <w:rPr>
            <w:rFonts w:cs="v4.2.0" w:hint="eastAsia"/>
            <w:lang w:eastAsia="zh-CN"/>
          </w:rPr>
          <w:t>[</w:t>
        </w:r>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explanation of how the Mi</w:t>
        </w:r>
        <w:r>
          <w:rPr>
            <w:rFonts w:cs="v4.2.0"/>
          </w:rPr>
          <w:t xml:space="preserve">nimum Requirement has been </w:t>
        </w:r>
        <w:r>
          <w:rPr>
            <w:rFonts w:cs="v4.2.0" w:hint="eastAsia"/>
            <w:lang w:eastAsia="zh-CN"/>
          </w:rPr>
          <w:t>adjust</w:t>
        </w:r>
        <w:r w:rsidRPr="00953267">
          <w:rPr>
            <w:rFonts w:cs="v4.2.0"/>
          </w:rPr>
          <w:t xml:space="preserve">ed by the Test Tolerance is given in </w:t>
        </w:r>
        <w:r w:rsidRPr="00C338CA">
          <w:rPr>
            <w:rFonts w:cs="v4.2.0"/>
            <w:highlight w:val="yellow"/>
          </w:rPr>
          <w:t xml:space="preserve">Annex </w:t>
        </w:r>
        <w:r>
          <w:rPr>
            <w:rFonts w:cs="v4.2.0" w:hint="eastAsia"/>
            <w:highlight w:val="yellow"/>
            <w:lang w:eastAsia="zh-CN"/>
          </w:rPr>
          <w:t>C</w:t>
        </w:r>
        <w:r w:rsidRPr="00953267">
          <w:rPr>
            <w:rFonts w:cs="v4.2.0"/>
          </w:rPr>
          <w:t>.</w:t>
        </w:r>
        <w:r>
          <w:rPr>
            <w:rFonts w:cs="v4.2.0" w:hint="eastAsia"/>
            <w:lang w:eastAsia="zh-CN"/>
          </w:rPr>
          <w:t>]</w:t>
        </w:r>
      </w:ins>
    </w:p>
    <w:p w14:paraId="1BB3407C" w14:textId="77777777" w:rsidR="00081372" w:rsidRPr="008E21B0" w:rsidRDefault="00081372" w:rsidP="00081372">
      <w:pPr>
        <w:keepNext/>
        <w:keepLines/>
        <w:spacing w:before="120"/>
        <w:outlineLvl w:val="2"/>
        <w:rPr>
          <w:ins w:id="9035" w:author="R4-1809483" w:date="2018-07-10T13:22:00Z"/>
          <w:rFonts w:ascii="Arial" w:hAnsi="Arial"/>
          <w:sz w:val="28"/>
        </w:rPr>
      </w:pPr>
      <w:bookmarkStart w:id="9036" w:name="_Toc506829592"/>
      <w:ins w:id="9037" w:author="R4-1809483" w:date="2018-07-10T13:22:00Z">
        <w:r w:rsidRPr="008E21B0">
          <w:rPr>
            <w:rFonts w:ascii="Arial" w:hAnsi="Arial"/>
            <w:sz w:val="28"/>
          </w:rPr>
          <w:t>7.4.2</w:t>
        </w:r>
        <w:r w:rsidRPr="008E21B0">
          <w:rPr>
            <w:rFonts w:ascii="Arial" w:hAnsi="Arial"/>
            <w:sz w:val="28"/>
          </w:rPr>
          <w:tab/>
          <w:t>In-band blocking</w:t>
        </w:r>
        <w:bookmarkEnd w:id="9036"/>
      </w:ins>
    </w:p>
    <w:p w14:paraId="46BDA1D9" w14:textId="77777777" w:rsidR="00081372" w:rsidRPr="008E21B0" w:rsidRDefault="00081372" w:rsidP="00081372">
      <w:pPr>
        <w:keepNext/>
        <w:keepLines/>
        <w:spacing w:before="120"/>
        <w:outlineLvl w:val="3"/>
        <w:rPr>
          <w:ins w:id="9038" w:author="R4-1809483" w:date="2018-07-10T13:22:00Z"/>
          <w:rFonts w:ascii="Arial" w:hAnsi="Arial"/>
          <w:sz w:val="24"/>
        </w:rPr>
      </w:pPr>
      <w:bookmarkStart w:id="9039" w:name="_Toc506829593"/>
      <w:ins w:id="9040" w:author="R4-1809483" w:date="2018-07-10T13:22:00Z">
        <w:r w:rsidRPr="008E21B0">
          <w:rPr>
            <w:rFonts w:ascii="Arial" w:hAnsi="Arial"/>
            <w:sz w:val="24"/>
          </w:rPr>
          <w:t>7.4.2.1</w:t>
        </w:r>
        <w:r w:rsidRPr="008E21B0">
          <w:rPr>
            <w:rFonts w:ascii="Arial" w:hAnsi="Arial"/>
            <w:sz w:val="24"/>
          </w:rPr>
          <w:tab/>
          <w:t>Definition and applicability</w:t>
        </w:r>
        <w:bookmarkEnd w:id="9039"/>
      </w:ins>
    </w:p>
    <w:p w14:paraId="73F6E2A3" w14:textId="77777777" w:rsidR="00081372" w:rsidRPr="00B04564" w:rsidRDefault="00081372" w:rsidP="00081372">
      <w:pPr>
        <w:rPr>
          <w:ins w:id="9041" w:author="R4-1809483" w:date="2018-07-10T13:22:00Z"/>
          <w:lang w:eastAsia="ko-KR"/>
        </w:rPr>
      </w:pPr>
      <w:ins w:id="9042" w:author="R4-1809483" w:date="2018-07-10T13:22:00Z">
        <w:r w:rsidRPr="00B04564">
          <w:rPr>
            <w:lang w:eastAsia="ko-KR"/>
          </w:rPr>
          <w:t>The in-band blocking characteristics is a measure of the receiver’s ability to receive a wanted signal at its assigned channel</w:t>
        </w:r>
        <w:r w:rsidRPr="00B04564">
          <w:t xml:space="preserve">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rPr>
            <w:lang w:eastAsia="ko-KR"/>
          </w:rPr>
          <w:t xml:space="preserve"> in the presence of an unwanted interferer, which is an NR signal for general blocking or an NR signal with one resource block for narrowband blocking.</w:t>
        </w:r>
      </w:ins>
    </w:p>
    <w:p w14:paraId="61617B21" w14:textId="77777777" w:rsidR="00081372" w:rsidRPr="008E21B0" w:rsidRDefault="00081372" w:rsidP="00081372">
      <w:pPr>
        <w:keepNext/>
        <w:keepLines/>
        <w:spacing w:before="120"/>
        <w:outlineLvl w:val="3"/>
        <w:rPr>
          <w:ins w:id="9043" w:author="R4-1809483" w:date="2018-07-10T13:22:00Z"/>
          <w:rFonts w:ascii="Arial" w:hAnsi="Arial"/>
          <w:sz w:val="24"/>
        </w:rPr>
      </w:pPr>
      <w:bookmarkStart w:id="9044" w:name="_Toc506829594"/>
      <w:ins w:id="9045" w:author="R4-1809483" w:date="2018-07-10T13:22:00Z">
        <w:r w:rsidRPr="008E21B0">
          <w:rPr>
            <w:rFonts w:ascii="Arial" w:hAnsi="Arial"/>
            <w:sz w:val="24"/>
          </w:rPr>
          <w:t>7.4.2.2</w:t>
        </w:r>
        <w:r w:rsidRPr="008E21B0">
          <w:rPr>
            <w:rFonts w:ascii="Arial" w:hAnsi="Arial"/>
            <w:sz w:val="24"/>
          </w:rPr>
          <w:tab/>
          <w:t>Minimum requirement</w:t>
        </w:r>
        <w:bookmarkEnd w:id="9044"/>
      </w:ins>
    </w:p>
    <w:p w14:paraId="73BD7AD3" w14:textId="77777777" w:rsidR="00081372" w:rsidRPr="008E21B0" w:rsidRDefault="00081372" w:rsidP="00081372">
      <w:pPr>
        <w:rPr>
          <w:ins w:id="9046" w:author="R4-1809483" w:date="2018-07-10T13:22:00Z"/>
        </w:rPr>
      </w:pPr>
      <w:ins w:id="9047" w:author="R4-1809483" w:date="2018-07-10T13:22:00Z">
        <w:r w:rsidRPr="008E21B0">
          <w:t>The minimum requirement for BS t</w:t>
        </w:r>
        <w:r>
          <w:t>ype 1-C is in 3GPP TS 38.104 [2</w:t>
        </w:r>
        <w:r w:rsidRPr="008E21B0">
          <w:t>], subclause 7.4.2.2.</w:t>
        </w:r>
      </w:ins>
    </w:p>
    <w:p w14:paraId="471DE8B0" w14:textId="77777777" w:rsidR="00081372" w:rsidRPr="008E21B0" w:rsidRDefault="00081372" w:rsidP="00081372">
      <w:pPr>
        <w:rPr>
          <w:ins w:id="9048" w:author="R4-1809483" w:date="2018-07-10T13:22:00Z"/>
        </w:rPr>
      </w:pPr>
      <w:ins w:id="9049" w:author="R4-1809483" w:date="2018-07-10T13:22:00Z">
        <w:r w:rsidRPr="008E21B0">
          <w:t>The minimum requirement for BS t</w:t>
        </w:r>
        <w:r>
          <w:t>ype 1-H is in 3GPP TS 38.104 [2</w:t>
        </w:r>
        <w:r w:rsidRPr="008E21B0">
          <w:t>], subclause 7.4.2.2.</w:t>
        </w:r>
      </w:ins>
    </w:p>
    <w:p w14:paraId="6174817A" w14:textId="77777777" w:rsidR="00081372" w:rsidRPr="008E21B0" w:rsidRDefault="00081372" w:rsidP="00081372">
      <w:pPr>
        <w:keepNext/>
        <w:keepLines/>
        <w:spacing w:before="120"/>
        <w:outlineLvl w:val="3"/>
        <w:rPr>
          <w:ins w:id="9050" w:author="R4-1809483" w:date="2018-07-10T13:22:00Z"/>
          <w:rFonts w:ascii="Arial" w:hAnsi="Arial"/>
          <w:sz w:val="24"/>
        </w:rPr>
      </w:pPr>
      <w:bookmarkStart w:id="9051" w:name="_Toc506829595"/>
      <w:ins w:id="9052" w:author="R4-1809483" w:date="2018-07-10T13:22:00Z">
        <w:r w:rsidRPr="008E21B0">
          <w:rPr>
            <w:rFonts w:ascii="Arial" w:hAnsi="Arial"/>
            <w:sz w:val="24"/>
          </w:rPr>
          <w:t>7.4.2.3</w:t>
        </w:r>
        <w:r w:rsidRPr="008E21B0">
          <w:rPr>
            <w:rFonts w:ascii="Arial" w:hAnsi="Arial"/>
            <w:sz w:val="24"/>
          </w:rPr>
          <w:tab/>
          <w:t>Test purpose</w:t>
        </w:r>
        <w:bookmarkEnd w:id="9051"/>
      </w:ins>
    </w:p>
    <w:p w14:paraId="4D98017B" w14:textId="77777777" w:rsidR="00081372" w:rsidRPr="008E21B0" w:rsidRDefault="00081372" w:rsidP="00081372">
      <w:pPr>
        <w:rPr>
          <w:ins w:id="9053" w:author="R4-1809483" w:date="2018-07-10T13:22:00Z"/>
          <w:rFonts w:cs="v4.2.0"/>
        </w:rPr>
      </w:pPr>
      <w:ins w:id="9054" w:author="R4-1809483" w:date="2018-07-10T13:22:00Z">
        <w:r w:rsidRPr="008E21B0">
          <w:rPr>
            <w:rFonts w:cs="v4.2.0"/>
          </w:rPr>
          <w:t xml:space="preserve">The test purpose is to verify the ability of the BS receiver </w:t>
        </w:r>
        <w:r w:rsidRPr="008E21B0">
          <w:rPr>
            <w:rFonts w:cs="v4.2.0"/>
            <w:snapToGrid w:val="0"/>
            <w:lang w:eastAsia="de-DE"/>
          </w:rPr>
          <w:t>to withstand high-levels of in-band interference from unwanted signals at specified frequency offsets without undue degradation of its sensitivity.</w:t>
        </w:r>
      </w:ins>
    </w:p>
    <w:p w14:paraId="5B7DB58E" w14:textId="77777777" w:rsidR="00081372" w:rsidRPr="008E21B0" w:rsidRDefault="00081372" w:rsidP="00081372">
      <w:pPr>
        <w:keepNext/>
        <w:keepLines/>
        <w:spacing w:before="120"/>
        <w:outlineLvl w:val="3"/>
        <w:rPr>
          <w:ins w:id="9055" w:author="R4-1809483" w:date="2018-07-10T13:22:00Z"/>
          <w:rFonts w:ascii="Arial" w:hAnsi="Arial"/>
          <w:sz w:val="24"/>
        </w:rPr>
      </w:pPr>
      <w:bookmarkStart w:id="9056" w:name="_Toc506829596"/>
      <w:ins w:id="9057" w:author="R4-1809483" w:date="2018-07-10T13:22:00Z">
        <w:r w:rsidRPr="008E21B0">
          <w:rPr>
            <w:rFonts w:ascii="Arial" w:hAnsi="Arial"/>
            <w:sz w:val="24"/>
          </w:rPr>
          <w:t>7.4.1.4</w:t>
        </w:r>
        <w:r w:rsidRPr="008E21B0">
          <w:rPr>
            <w:rFonts w:ascii="Arial" w:hAnsi="Arial"/>
            <w:sz w:val="24"/>
          </w:rPr>
          <w:tab/>
          <w:t>Method of test</w:t>
        </w:r>
        <w:bookmarkEnd w:id="9056"/>
        <w:r w:rsidRPr="008E21B0">
          <w:rPr>
            <w:rFonts w:ascii="Arial" w:hAnsi="Arial"/>
            <w:sz w:val="24"/>
          </w:rPr>
          <w:t xml:space="preserve"> </w:t>
        </w:r>
      </w:ins>
    </w:p>
    <w:p w14:paraId="00AAFBAE" w14:textId="77777777" w:rsidR="00081372" w:rsidRPr="008E21B0" w:rsidRDefault="00081372" w:rsidP="00081372">
      <w:pPr>
        <w:keepNext/>
        <w:keepLines/>
        <w:spacing w:before="120"/>
        <w:outlineLvl w:val="4"/>
        <w:rPr>
          <w:ins w:id="9058" w:author="R4-1809483" w:date="2018-07-10T13:22:00Z"/>
          <w:rFonts w:ascii="Arial" w:hAnsi="Arial"/>
          <w:sz w:val="22"/>
        </w:rPr>
      </w:pPr>
      <w:bookmarkStart w:id="9059" w:name="_Toc506829597"/>
      <w:ins w:id="9060" w:author="R4-1809483" w:date="2018-07-10T13:22:00Z">
        <w:r w:rsidRPr="008E21B0">
          <w:rPr>
            <w:rFonts w:ascii="Arial" w:hAnsi="Arial"/>
            <w:sz w:val="22"/>
          </w:rPr>
          <w:t>7.4.1.4.1</w:t>
        </w:r>
        <w:r w:rsidRPr="008E21B0">
          <w:rPr>
            <w:rFonts w:ascii="Arial" w:hAnsi="Arial"/>
            <w:sz w:val="22"/>
          </w:rPr>
          <w:tab/>
          <w:t>Initial conditions</w:t>
        </w:r>
        <w:bookmarkEnd w:id="9059"/>
      </w:ins>
    </w:p>
    <w:p w14:paraId="3A85F5B0" w14:textId="77777777" w:rsidR="00081372" w:rsidRPr="008E21B0" w:rsidRDefault="00081372" w:rsidP="00081372">
      <w:pPr>
        <w:rPr>
          <w:ins w:id="9061" w:author="R4-1809483" w:date="2018-07-10T13:22:00Z"/>
        </w:rPr>
      </w:pPr>
      <w:ins w:id="9062" w:author="R4-1809483" w:date="2018-07-10T13:22:00Z">
        <w:r w:rsidRPr="008E21B0">
          <w:t xml:space="preserve">Test environment: </w:t>
        </w:r>
      </w:ins>
    </w:p>
    <w:p w14:paraId="402F329C" w14:textId="77777777" w:rsidR="00081372" w:rsidRPr="008E21B0" w:rsidRDefault="00081372" w:rsidP="00081372">
      <w:pPr>
        <w:ind w:left="568" w:hanging="284"/>
        <w:rPr>
          <w:ins w:id="9063" w:author="R4-1809483" w:date="2018-07-10T13:22:00Z"/>
        </w:rPr>
      </w:pPr>
      <w:ins w:id="9064" w:author="R4-1809483" w:date="2018-07-10T13:22:00Z">
        <w:r w:rsidRPr="008E21B0">
          <w:t>-</w:t>
        </w:r>
        <w:r w:rsidRPr="008E21B0">
          <w:tab/>
          <w:t xml:space="preserve">Normal; see </w:t>
        </w:r>
        <w:r w:rsidRPr="0026784C">
          <w:rPr>
            <w:highlight w:val="yellow"/>
          </w:rPr>
          <w:t>clause B.2</w:t>
        </w:r>
        <w:r w:rsidRPr="008E21B0">
          <w:t>.</w:t>
        </w:r>
      </w:ins>
    </w:p>
    <w:p w14:paraId="6DB56F86" w14:textId="77777777" w:rsidR="00081372" w:rsidRPr="008E21B0" w:rsidRDefault="00081372" w:rsidP="00081372">
      <w:pPr>
        <w:rPr>
          <w:ins w:id="9065" w:author="R4-1809483" w:date="2018-07-10T13:22:00Z"/>
          <w:rFonts w:cs="v4.2.0"/>
        </w:rPr>
      </w:pPr>
      <w:ins w:id="9066" w:author="R4-1809483" w:date="2018-07-10T13:22:00Z">
        <w:r w:rsidRPr="008E21B0">
          <w:rPr>
            <w:rFonts w:cs="v4.2.0"/>
          </w:rPr>
          <w:t xml:space="preserve">RF channels to be tested for single carrier (SC): </w:t>
        </w:r>
      </w:ins>
    </w:p>
    <w:p w14:paraId="64845440" w14:textId="77777777" w:rsidR="00081372" w:rsidRPr="008E21B0" w:rsidRDefault="00081372" w:rsidP="00081372">
      <w:pPr>
        <w:ind w:left="568" w:hanging="284"/>
        <w:rPr>
          <w:ins w:id="9067" w:author="R4-1809483" w:date="2018-07-10T13:22:00Z"/>
          <w:i/>
        </w:rPr>
      </w:pPr>
      <w:ins w:id="9068" w:author="R4-1809483" w:date="2018-07-10T13:22:00Z">
        <w:r w:rsidRPr="008E21B0">
          <w:t>-</w:t>
        </w:r>
        <w:r w:rsidRPr="008E21B0">
          <w:tab/>
        </w:r>
        <w:r>
          <w:rPr>
            <w:rFonts w:hint="eastAsia"/>
            <w:lang w:eastAsia="zh-CN"/>
          </w:rPr>
          <w:t>[</w:t>
        </w:r>
        <w:r w:rsidRPr="008E21B0">
          <w:t>B, M and T</w:t>
        </w:r>
        <w:r>
          <w:rPr>
            <w:rFonts w:hint="eastAsia"/>
            <w:lang w:eastAsia="zh-CN"/>
          </w:rPr>
          <w:t>]</w:t>
        </w:r>
        <w:r w:rsidRPr="008E21B0">
          <w:t xml:space="preserve">; see </w:t>
        </w:r>
        <w:r w:rsidRPr="0026784C">
          <w:rPr>
            <w:highlight w:val="yellow"/>
          </w:rPr>
          <w:t>subclause 4.9.1</w:t>
        </w:r>
      </w:ins>
    </w:p>
    <w:p w14:paraId="43A0FCBB" w14:textId="77777777" w:rsidR="00081372" w:rsidRPr="008E21B0" w:rsidRDefault="00081372" w:rsidP="00081372">
      <w:pPr>
        <w:rPr>
          <w:ins w:id="9069" w:author="R4-1809483" w:date="2018-07-10T13:22:00Z"/>
          <w:rFonts w:cs="v4.2.0"/>
        </w:rPr>
      </w:pPr>
      <w:ins w:id="9070" w:author="R4-1809483" w:date="2018-07-10T13:22:00Z">
        <w:r w:rsidRPr="008E21B0">
          <w:rPr>
            <w:i/>
          </w:rPr>
          <w:t>Base Station RF Bandwidth p</w:t>
        </w:r>
        <w:r w:rsidRPr="008E21B0">
          <w:t xml:space="preserve">ositions </w:t>
        </w:r>
        <w:r w:rsidRPr="008E21B0">
          <w:rPr>
            <w:rFonts w:cs="v4.2.0"/>
          </w:rPr>
          <w:t xml:space="preserve">to be tested for multi-carrier (MC): </w:t>
        </w:r>
      </w:ins>
    </w:p>
    <w:p w14:paraId="120C77D7" w14:textId="77777777" w:rsidR="00081372" w:rsidRPr="008E21B0" w:rsidRDefault="00081372" w:rsidP="00081372">
      <w:pPr>
        <w:ind w:left="568" w:hanging="284"/>
        <w:rPr>
          <w:ins w:id="9071" w:author="R4-1809483" w:date="2018-07-10T13:22:00Z"/>
        </w:rPr>
      </w:pPr>
      <w:ins w:id="9072" w:author="R4-1809483" w:date="2018-07-10T13:22:00Z">
        <w:r w:rsidRPr="008E21B0">
          <w:lastRenderedPageBreak/>
          <w:t>-</w:t>
        </w:r>
        <w:r w:rsidRPr="008E21B0">
          <w:tab/>
        </w:r>
        <w:r>
          <w:rPr>
            <w:rFonts w:hint="eastAsia"/>
            <w:lang w:eastAsia="zh-CN"/>
          </w:rPr>
          <w:t>[</w:t>
        </w:r>
        <w:r w:rsidRPr="008E21B0">
          <w:t>M</w:t>
        </w:r>
        <w:r w:rsidRPr="008E21B0">
          <w:rPr>
            <w:vertAlign w:val="subscript"/>
          </w:rPr>
          <w:t>RFBW</w:t>
        </w:r>
        <w:r>
          <w:rPr>
            <w:rFonts w:hint="eastAsia"/>
            <w:lang w:eastAsia="zh-CN"/>
          </w:rPr>
          <w:t xml:space="preserve">] </w:t>
        </w:r>
        <w:r w:rsidRPr="008E21B0">
          <w:t xml:space="preserve">for </w:t>
        </w:r>
        <w:r w:rsidRPr="008E21B0">
          <w:rPr>
            <w:i/>
          </w:rPr>
          <w:t>single-band TAB connector(s)</w:t>
        </w:r>
        <w:r w:rsidRPr="008E21B0">
          <w:t xml:space="preserve">, see </w:t>
        </w:r>
        <w:r w:rsidRPr="0026784C">
          <w:rPr>
            <w:highlight w:val="yellow"/>
          </w:rPr>
          <w:t>subclause 4.9.1,</w:t>
        </w:r>
        <w:r w:rsidRPr="008E21B0">
          <w:t xml:space="preserve"> </w:t>
        </w:r>
      </w:ins>
    </w:p>
    <w:p w14:paraId="035E27C9" w14:textId="77777777" w:rsidR="00081372" w:rsidRPr="008E21B0" w:rsidRDefault="00081372" w:rsidP="00081372">
      <w:pPr>
        <w:ind w:left="568" w:hanging="284"/>
        <w:rPr>
          <w:ins w:id="9073" w:author="R4-1809483" w:date="2018-07-10T13:22:00Z"/>
          <w:rFonts w:eastAsia="MS P??"/>
        </w:rPr>
      </w:pPr>
      <w:ins w:id="9074" w:author="R4-1809483" w:date="2018-07-10T13:22:00Z">
        <w:r w:rsidRPr="008E21B0">
          <w:t>-</w:t>
        </w:r>
        <w:r w:rsidRPr="008E21B0">
          <w:tab/>
        </w:r>
        <w:r>
          <w:rPr>
            <w:rFonts w:hint="eastAsia"/>
            <w:lang w:eastAsia="zh-CN"/>
          </w:rPr>
          <w:t>[</w:t>
        </w:r>
        <w:r w:rsidRPr="008E21B0">
          <w:t>B</w:t>
        </w:r>
        <w:r w:rsidRPr="008E21B0">
          <w:rPr>
            <w:vertAlign w:val="subscript"/>
          </w:rPr>
          <w:t>RFBW</w:t>
        </w:r>
        <w:r w:rsidRPr="008E21B0">
          <w:t>_T</w:t>
        </w:r>
        <w:r w:rsidRPr="008E21B0">
          <w:rPr>
            <w:lang w:eastAsia="zh-CN"/>
          </w:rPr>
          <w:t>'</w:t>
        </w:r>
        <w:r w:rsidRPr="008E21B0">
          <w:rPr>
            <w:vertAlign w:val="subscript"/>
          </w:rPr>
          <w:t>RFBW</w:t>
        </w:r>
        <w:r w:rsidRPr="008E21B0">
          <w:t xml:space="preserve"> and B</w:t>
        </w:r>
        <w:r w:rsidRPr="008E21B0">
          <w:rPr>
            <w:lang w:eastAsia="zh-CN"/>
          </w:rPr>
          <w:t>'</w:t>
        </w:r>
        <w:r w:rsidRPr="008E21B0">
          <w:rPr>
            <w:vertAlign w:val="subscript"/>
          </w:rPr>
          <w:t>RFBW</w:t>
        </w:r>
        <w:r w:rsidRPr="008E21B0">
          <w:t>_T</w:t>
        </w:r>
        <w:r w:rsidRPr="008E21B0">
          <w:rPr>
            <w:vertAlign w:val="subscript"/>
          </w:rPr>
          <w:t>RFBW</w:t>
        </w:r>
        <w:r w:rsidRPr="00422D40">
          <w:rPr>
            <w:rFonts w:hint="eastAsia"/>
          </w:rPr>
          <w:t>]</w:t>
        </w:r>
        <w:r>
          <w:rPr>
            <w:rFonts w:hint="eastAsia"/>
            <w:lang w:eastAsia="zh-CN"/>
          </w:rPr>
          <w:t xml:space="preserve"> </w:t>
        </w:r>
        <w:r w:rsidRPr="008E21B0">
          <w:t xml:space="preserve">for </w:t>
        </w:r>
        <w:r w:rsidRPr="008E21B0">
          <w:rPr>
            <w:i/>
          </w:rPr>
          <w:t>multi-band TAB connector(s),</w:t>
        </w:r>
        <w:r w:rsidRPr="008E21B0">
          <w:t xml:space="preserve"> see </w:t>
        </w:r>
        <w:r w:rsidRPr="0026784C">
          <w:rPr>
            <w:highlight w:val="yellow"/>
          </w:rPr>
          <w:t>subclause 4.9.1.</w:t>
        </w:r>
      </w:ins>
    </w:p>
    <w:p w14:paraId="4E28F1BB" w14:textId="77777777" w:rsidR="00081372" w:rsidRPr="008E21B0" w:rsidRDefault="00081372" w:rsidP="00081372">
      <w:pPr>
        <w:keepNext/>
        <w:keepLines/>
        <w:spacing w:before="120"/>
        <w:outlineLvl w:val="4"/>
        <w:rPr>
          <w:ins w:id="9075" w:author="R4-1809483" w:date="2018-07-10T13:22:00Z"/>
          <w:rFonts w:ascii="Arial" w:hAnsi="Arial"/>
          <w:sz w:val="22"/>
        </w:rPr>
      </w:pPr>
      <w:bookmarkStart w:id="9076" w:name="_Toc506829598"/>
      <w:ins w:id="9077" w:author="R4-1809483" w:date="2018-07-10T13:22:00Z">
        <w:r w:rsidRPr="008E21B0">
          <w:rPr>
            <w:rFonts w:ascii="Arial" w:hAnsi="Arial"/>
            <w:sz w:val="22"/>
          </w:rPr>
          <w:t>7.4.1.4.2</w:t>
        </w:r>
        <w:r w:rsidRPr="008E21B0">
          <w:rPr>
            <w:rFonts w:ascii="Arial" w:hAnsi="Arial"/>
            <w:sz w:val="22"/>
          </w:rPr>
          <w:tab/>
          <w:t>Procedure for general blocking</w:t>
        </w:r>
        <w:bookmarkEnd w:id="9076"/>
      </w:ins>
    </w:p>
    <w:p w14:paraId="13CE771E" w14:textId="77777777" w:rsidR="00081372" w:rsidRPr="008E21B0" w:rsidRDefault="00081372" w:rsidP="00081372">
      <w:pPr>
        <w:rPr>
          <w:ins w:id="9078" w:author="R4-1809483" w:date="2018-07-10T13:22:00Z"/>
          <w:i/>
        </w:rPr>
      </w:pPr>
      <w:ins w:id="9079" w:author="R4-1809483" w:date="2018-07-10T13:22:00Z">
        <w:r w:rsidRPr="008E21B0">
          <w:t>The minimum requirement is applied to all connectors under test.</w:t>
        </w:r>
      </w:ins>
    </w:p>
    <w:p w14:paraId="72BC67C0" w14:textId="77777777" w:rsidR="00081372" w:rsidRPr="008E21B0" w:rsidRDefault="00081372" w:rsidP="00081372">
      <w:pPr>
        <w:rPr>
          <w:ins w:id="9080" w:author="R4-1809483" w:date="2018-07-10T13:22:00Z"/>
        </w:rPr>
      </w:pPr>
      <w:ins w:id="9081" w:author="R4-1809483" w:date="2018-07-10T13:22:00Z">
        <w:r w:rsidRPr="008E21B0">
          <w:t xml:space="preserve">For BS type 1-H the procedure is repeated until all </w:t>
        </w:r>
        <w:r w:rsidRPr="008E21B0">
          <w:rPr>
            <w:i/>
          </w:rPr>
          <w:t>TAB connectors</w:t>
        </w:r>
        <w:r w:rsidRPr="008E21B0">
          <w:t xml:space="preserve"> necessary to demonstrate conformance have been tested; see subclause 7.1.</w:t>
        </w:r>
      </w:ins>
    </w:p>
    <w:p w14:paraId="40E5373F" w14:textId="77777777" w:rsidR="00081372" w:rsidRPr="008E21B0" w:rsidRDefault="00081372" w:rsidP="00081372">
      <w:pPr>
        <w:numPr>
          <w:ilvl w:val="0"/>
          <w:numId w:val="19"/>
        </w:numPr>
        <w:rPr>
          <w:ins w:id="9082" w:author="R4-1809483" w:date="2018-07-10T13:22:00Z"/>
        </w:rPr>
      </w:pPr>
      <w:ins w:id="9083" w:author="R4-1809483" w:date="2018-07-10T13:22:00Z">
        <w:r w:rsidRPr="008E21B0">
          <w:t xml:space="preserve">Connect the connector under test to measurement equipment as shown in </w:t>
        </w:r>
        <w:r w:rsidRPr="008E21B0">
          <w:rPr>
            <w:highlight w:val="yellow"/>
          </w:rPr>
          <w:t>annex subclause X.x</w:t>
        </w:r>
        <w:r w:rsidRPr="008E21B0">
          <w:t>. All connectors not under test shall be terminated.</w:t>
        </w:r>
      </w:ins>
    </w:p>
    <w:p w14:paraId="34854786" w14:textId="77777777" w:rsidR="00081372" w:rsidRPr="008E21B0" w:rsidRDefault="00081372" w:rsidP="00081372">
      <w:pPr>
        <w:numPr>
          <w:ilvl w:val="0"/>
          <w:numId w:val="19"/>
        </w:numPr>
        <w:rPr>
          <w:ins w:id="9084" w:author="R4-1809483" w:date="2018-07-10T13:22:00Z"/>
        </w:rPr>
      </w:pPr>
      <w:ins w:id="9085" w:author="R4-1809483" w:date="2018-07-10T13:22:00Z">
        <w:r w:rsidRPr="008E21B0">
          <w:t>Set the BS to transmit</w:t>
        </w:r>
      </w:ins>
    </w:p>
    <w:p w14:paraId="7815BF23" w14:textId="77777777" w:rsidR="00081372" w:rsidRPr="008E21B0" w:rsidRDefault="00081372" w:rsidP="00081372">
      <w:pPr>
        <w:ind w:left="644"/>
        <w:rPr>
          <w:ins w:id="9086" w:author="R4-1809483" w:date="2018-07-10T13:22:00Z"/>
        </w:rPr>
      </w:pPr>
      <w:ins w:id="9087" w:author="R4-1809483" w:date="2018-07-10T13:22:00Z">
        <w:r w:rsidRPr="008E21B0">
          <w:t xml:space="preserve"> For single carrier operation set the connector under test to transmit at manufacturers declared rated carrier output power (Prated,t,AC for BS type 1-C and Prated,t,TABC for BS type 1-H).</w:t>
        </w:r>
      </w:ins>
    </w:p>
    <w:p w14:paraId="75528B49" w14:textId="77777777" w:rsidR="00081372" w:rsidRPr="008E21B0" w:rsidRDefault="00081372" w:rsidP="00081372">
      <w:pPr>
        <w:ind w:left="644"/>
        <w:rPr>
          <w:ins w:id="9088" w:author="R4-1809483" w:date="2018-07-10T13:22:00Z"/>
        </w:rPr>
      </w:pPr>
      <w:ins w:id="9089" w:author="R4-1809483" w:date="2018-07-10T13:22:00Z">
        <w:r w:rsidRPr="008E21B0">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ins>
    </w:p>
    <w:p w14:paraId="7AB66D2C" w14:textId="77777777" w:rsidR="00081372" w:rsidRPr="008E21B0" w:rsidRDefault="00081372" w:rsidP="00081372">
      <w:pPr>
        <w:ind w:left="568" w:hanging="284"/>
        <w:rPr>
          <w:ins w:id="9090" w:author="R4-1809483" w:date="2018-07-10T13:22:00Z"/>
        </w:rPr>
      </w:pPr>
      <w:ins w:id="9091" w:author="R4-1809483" w:date="2018-07-10T13:22:00Z">
        <w:r w:rsidRPr="008E21B0">
          <w:t>3)</w:t>
        </w:r>
        <w:r w:rsidRPr="008E21B0">
          <w:tab/>
          <w:t xml:space="preserve">Set the signal generator for the wanted signal as defined in subclause 7.2.5 to transmit </w:t>
        </w:r>
        <w:r w:rsidRPr="008E21B0">
          <w:rPr>
            <w:rFonts w:eastAsia="MS Mincho"/>
          </w:rPr>
          <w:t>as specified in table 7.4.2.5-1.</w:t>
        </w:r>
      </w:ins>
    </w:p>
    <w:p w14:paraId="4387225A" w14:textId="77777777" w:rsidR="00081372" w:rsidRPr="008E21B0" w:rsidRDefault="00081372" w:rsidP="00081372">
      <w:pPr>
        <w:ind w:left="568" w:hanging="284"/>
        <w:rPr>
          <w:ins w:id="9092" w:author="R4-1809483" w:date="2018-07-10T13:22:00Z"/>
        </w:rPr>
      </w:pPr>
      <w:ins w:id="9093" w:author="R4-1809483" w:date="2018-07-10T13:22:00Z">
        <w:r w:rsidRPr="008E21B0">
          <w:t>4)</w:t>
        </w:r>
        <w:r w:rsidRPr="008E21B0">
          <w:tab/>
          <w:t xml:space="preserve">Set the Signal generator for the interfering signal to transmit at the frequency offset and </w:t>
        </w:r>
        <w:r w:rsidRPr="008E21B0">
          <w:rPr>
            <w:rFonts w:eastAsia="MS Mincho"/>
          </w:rPr>
          <w:t>as specified in table 7.4.5-1</w:t>
        </w:r>
        <w:r w:rsidRPr="008E21B0">
          <w:t xml:space="preserve">. The interfering signal shall be swept with a step size of </w:t>
        </w:r>
        <w:r w:rsidRPr="008E21B0">
          <w:rPr>
            <w:highlight w:val="yellow"/>
          </w:rPr>
          <w:t>[1 MHz]</w:t>
        </w:r>
        <w:r w:rsidRPr="008E21B0">
          <w:t xml:space="preserve"> starting from the minimum offset to the channel edges of the wanted signals as specified in table 7.4.2.5.1-1.</w:t>
        </w:r>
      </w:ins>
    </w:p>
    <w:p w14:paraId="323DA9CB" w14:textId="77777777" w:rsidR="00081372" w:rsidRPr="008E21B0" w:rsidRDefault="00081372" w:rsidP="00081372">
      <w:pPr>
        <w:ind w:left="568" w:hanging="284"/>
        <w:rPr>
          <w:ins w:id="9094" w:author="R4-1809483" w:date="2018-07-10T13:22:00Z"/>
        </w:rPr>
      </w:pPr>
      <w:ins w:id="9095" w:author="R4-1809483" w:date="2018-07-10T13:22:00Z">
        <w:r w:rsidRPr="008E21B0">
          <w:t>5)</w:t>
        </w:r>
        <w:r w:rsidRPr="008E21B0">
          <w:tab/>
          <w:t xml:space="preserve">Measure the throughput according to </w:t>
        </w:r>
        <w:r w:rsidRPr="008E21B0">
          <w:rPr>
            <w:highlight w:val="yellow"/>
          </w:rPr>
          <w:t>annex X</w:t>
        </w:r>
        <w:r w:rsidRPr="008E21B0">
          <w:t>.</w:t>
        </w:r>
      </w:ins>
    </w:p>
    <w:p w14:paraId="02A79516" w14:textId="77777777" w:rsidR="00081372" w:rsidRPr="008E21B0" w:rsidRDefault="00081372" w:rsidP="00081372">
      <w:pPr>
        <w:rPr>
          <w:ins w:id="9096" w:author="R4-1809483" w:date="2018-07-10T13:22:00Z"/>
        </w:rPr>
      </w:pPr>
      <w:ins w:id="9097" w:author="R4-1809483" w:date="2018-07-10T13:22:00Z">
        <w:r w:rsidRPr="008E21B0">
          <w:t xml:space="preserve">In addition, </w:t>
        </w:r>
        <w:r w:rsidRPr="008E21B0">
          <w:rPr>
            <w:snapToGrid w:val="0"/>
            <w:lang w:eastAsia="zh-CN"/>
          </w:rPr>
          <w:t xml:space="preserve">for a 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the following steps shall apply:</w:t>
        </w:r>
      </w:ins>
    </w:p>
    <w:p w14:paraId="720F1347" w14:textId="77777777" w:rsidR="00081372" w:rsidRPr="008E21B0" w:rsidRDefault="00081372" w:rsidP="00081372">
      <w:pPr>
        <w:ind w:left="567" w:hanging="283"/>
        <w:rPr>
          <w:ins w:id="9098" w:author="R4-1809483" w:date="2018-07-10T13:22:00Z"/>
        </w:rPr>
      </w:pPr>
      <w:ins w:id="9099" w:author="R4-1809483" w:date="2018-07-10T13:22:00Z">
        <w:r w:rsidRPr="008E21B0">
          <w:t>6)</w:t>
        </w:r>
        <w:r w:rsidRPr="008E21B0">
          <w:tab/>
          <w:t xml:space="preserve">For </w:t>
        </w:r>
        <w:r w:rsidRPr="008E21B0">
          <w:rPr>
            <w:snapToGrid w:val="0"/>
            <w:lang w:eastAsia="zh-CN"/>
          </w:rPr>
          <w:t xml:space="preserve">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xml:space="preserve"> and single band tests, repeat the steps above per involved band where single band test configurations and test models shall apply with no carrier activated in the other band.</w:t>
        </w:r>
      </w:ins>
    </w:p>
    <w:p w14:paraId="47638407" w14:textId="77777777" w:rsidR="00081372" w:rsidRPr="008E21B0" w:rsidRDefault="00081372" w:rsidP="00081372">
      <w:pPr>
        <w:keepNext/>
        <w:keepLines/>
        <w:spacing w:before="120"/>
        <w:outlineLvl w:val="4"/>
        <w:rPr>
          <w:ins w:id="9100" w:author="R4-1809483" w:date="2018-07-10T13:22:00Z"/>
          <w:rFonts w:ascii="Arial" w:hAnsi="Arial"/>
          <w:sz w:val="22"/>
        </w:rPr>
      </w:pPr>
      <w:bookmarkStart w:id="9101" w:name="_Toc506829599"/>
      <w:ins w:id="9102" w:author="R4-1809483" w:date="2018-07-10T13:22:00Z">
        <w:r w:rsidRPr="008E21B0">
          <w:rPr>
            <w:rFonts w:ascii="Arial" w:hAnsi="Arial"/>
            <w:sz w:val="22"/>
          </w:rPr>
          <w:t>7.4.1.4.2</w:t>
        </w:r>
        <w:r w:rsidRPr="008E21B0">
          <w:rPr>
            <w:rFonts w:ascii="Arial" w:hAnsi="Arial"/>
            <w:sz w:val="22"/>
          </w:rPr>
          <w:tab/>
          <w:t>Procedure for Narrow band blocking</w:t>
        </w:r>
        <w:bookmarkEnd w:id="9101"/>
      </w:ins>
    </w:p>
    <w:p w14:paraId="4FCCED6A" w14:textId="77777777" w:rsidR="00081372" w:rsidRPr="008E21B0" w:rsidRDefault="00081372" w:rsidP="00081372">
      <w:pPr>
        <w:rPr>
          <w:ins w:id="9103" w:author="R4-1809483" w:date="2018-07-10T13:22:00Z"/>
          <w:i/>
        </w:rPr>
      </w:pPr>
      <w:ins w:id="9104" w:author="R4-1809483" w:date="2018-07-10T13:22:00Z">
        <w:r w:rsidRPr="008E21B0">
          <w:t>The minimum requirement is applied to all connectors under test.</w:t>
        </w:r>
      </w:ins>
    </w:p>
    <w:p w14:paraId="03BCD26E" w14:textId="77777777" w:rsidR="00081372" w:rsidRPr="008E21B0" w:rsidRDefault="00081372" w:rsidP="00081372">
      <w:pPr>
        <w:rPr>
          <w:ins w:id="9105" w:author="R4-1809483" w:date="2018-07-10T13:22:00Z"/>
        </w:rPr>
      </w:pPr>
      <w:ins w:id="9106" w:author="R4-1809483" w:date="2018-07-10T13:22:00Z">
        <w:r w:rsidRPr="008E21B0">
          <w:t xml:space="preserve">For BS type 1-H the procedure is repeated until all </w:t>
        </w:r>
        <w:r w:rsidRPr="008E21B0">
          <w:rPr>
            <w:i/>
          </w:rPr>
          <w:t>TAB connectors</w:t>
        </w:r>
        <w:r w:rsidRPr="008E21B0">
          <w:t xml:space="preserve"> necessary to demonstrate conformance have been tested; see subclause 7.1.</w:t>
        </w:r>
      </w:ins>
    </w:p>
    <w:p w14:paraId="7DE16E0B" w14:textId="77777777" w:rsidR="00081372" w:rsidRPr="008E21B0" w:rsidRDefault="00081372" w:rsidP="00081372">
      <w:pPr>
        <w:numPr>
          <w:ilvl w:val="0"/>
          <w:numId w:val="20"/>
        </w:numPr>
        <w:rPr>
          <w:ins w:id="9107" w:author="R4-1809483" w:date="2018-07-10T13:22:00Z"/>
        </w:rPr>
      </w:pPr>
      <w:ins w:id="9108" w:author="R4-1809483" w:date="2018-07-10T13:22:00Z">
        <w:r w:rsidRPr="008E21B0">
          <w:t xml:space="preserve">Connect the connector under test to measurement equipment as shown in </w:t>
        </w:r>
        <w:r w:rsidRPr="008E21B0">
          <w:rPr>
            <w:highlight w:val="yellow"/>
          </w:rPr>
          <w:t>annex subclause X.x</w:t>
        </w:r>
        <w:r w:rsidRPr="008E21B0">
          <w:t>. All connectors not under test shall be terminated.</w:t>
        </w:r>
      </w:ins>
    </w:p>
    <w:p w14:paraId="4C47A304" w14:textId="77777777" w:rsidR="00081372" w:rsidRPr="008E21B0" w:rsidRDefault="00081372" w:rsidP="00081372">
      <w:pPr>
        <w:numPr>
          <w:ilvl w:val="0"/>
          <w:numId w:val="20"/>
        </w:numPr>
        <w:rPr>
          <w:ins w:id="9109" w:author="R4-1809483" w:date="2018-07-10T13:22:00Z"/>
        </w:rPr>
      </w:pPr>
      <w:ins w:id="9110" w:author="R4-1809483" w:date="2018-07-10T13:22:00Z">
        <w:r w:rsidRPr="008E21B0">
          <w:t>Set the BS to transmit</w:t>
        </w:r>
      </w:ins>
    </w:p>
    <w:p w14:paraId="7345B694" w14:textId="77777777" w:rsidR="00081372" w:rsidRPr="008E21B0" w:rsidRDefault="00081372" w:rsidP="00081372">
      <w:pPr>
        <w:ind w:left="644"/>
        <w:rPr>
          <w:ins w:id="9111" w:author="R4-1809483" w:date="2018-07-10T13:22:00Z"/>
        </w:rPr>
      </w:pPr>
      <w:ins w:id="9112" w:author="R4-1809483" w:date="2018-07-10T13:22:00Z">
        <w:r w:rsidRPr="008E21B0">
          <w:t xml:space="preserve"> For single carrier operation set the connector under test to transmit at manufacturers declared rated carrier output power (Prated,t,AC for BS type 1-C and Prated,t,TABC for BS type 1-H).</w:t>
        </w:r>
      </w:ins>
    </w:p>
    <w:p w14:paraId="547A3BB5" w14:textId="77777777" w:rsidR="00081372" w:rsidRPr="008E21B0" w:rsidRDefault="00081372" w:rsidP="00081372">
      <w:pPr>
        <w:ind w:left="644"/>
        <w:rPr>
          <w:ins w:id="9113" w:author="R4-1809483" w:date="2018-07-10T13:22:00Z"/>
        </w:rPr>
      </w:pPr>
      <w:ins w:id="9114" w:author="R4-1809483" w:date="2018-07-10T13:22:00Z">
        <w:r w:rsidRPr="008E21B0">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ins>
    </w:p>
    <w:p w14:paraId="705176FA" w14:textId="77777777" w:rsidR="00081372" w:rsidRPr="008E21B0" w:rsidRDefault="00081372" w:rsidP="00081372">
      <w:pPr>
        <w:ind w:left="568" w:hanging="284"/>
        <w:rPr>
          <w:ins w:id="9115" w:author="R4-1809483" w:date="2018-07-10T13:22:00Z"/>
        </w:rPr>
      </w:pPr>
      <w:ins w:id="9116" w:author="R4-1809483" w:date="2018-07-10T13:22:00Z">
        <w:r w:rsidRPr="008E21B0">
          <w:t>3)</w:t>
        </w:r>
        <w:r w:rsidRPr="008E21B0">
          <w:tab/>
          <w:t xml:space="preserve">Set the signal generator for the wanted signal as defined in subclause 7.2.5 to transmit </w:t>
        </w:r>
        <w:r w:rsidRPr="008E21B0">
          <w:rPr>
            <w:rFonts w:eastAsia="MS Mincho"/>
          </w:rPr>
          <w:t>as specified in table 7.4.2.5-2.</w:t>
        </w:r>
      </w:ins>
    </w:p>
    <w:p w14:paraId="004E4810" w14:textId="77777777" w:rsidR="00081372" w:rsidRPr="008E21B0" w:rsidRDefault="00081372" w:rsidP="00081372">
      <w:pPr>
        <w:ind w:left="568" w:hanging="284"/>
        <w:rPr>
          <w:ins w:id="9117" w:author="R4-1809483" w:date="2018-07-10T13:22:00Z"/>
          <w:rFonts w:cs="v4.2.0"/>
        </w:rPr>
      </w:pPr>
      <w:ins w:id="9118" w:author="R4-1809483" w:date="2018-07-10T13:22:00Z">
        <w:r w:rsidRPr="008E21B0">
          <w:lastRenderedPageBreak/>
          <w:t>4)</w:t>
        </w:r>
        <w:r w:rsidRPr="008E21B0">
          <w:tab/>
          <w:t xml:space="preserve">Set the Signal generator for the interfering signal to transmit at the frequency offset and </w:t>
        </w:r>
        <w:r w:rsidRPr="008E21B0">
          <w:rPr>
            <w:rFonts w:eastAsia="MS Mincho"/>
          </w:rPr>
          <w:t>as specified in table 7.4.5-2 and 7.3.5-3</w:t>
        </w:r>
        <w:r w:rsidRPr="008E21B0">
          <w:t xml:space="preserve">. </w:t>
        </w:r>
        <w:r w:rsidRPr="008E21B0">
          <w:rPr>
            <w:rFonts w:cs="v4.2.0"/>
          </w:rPr>
          <w:t xml:space="preserve">Set-up and sweep the interfering </w:t>
        </w:r>
        <w:r w:rsidRPr="008E21B0">
          <w:t>RB centre frequency offset to the channel edge of the wanted signal according to Table 74.2.5-3.</w:t>
        </w:r>
      </w:ins>
    </w:p>
    <w:p w14:paraId="562F4F60" w14:textId="77777777" w:rsidR="00081372" w:rsidRPr="008E21B0" w:rsidRDefault="00081372" w:rsidP="00081372">
      <w:pPr>
        <w:ind w:left="568" w:hanging="284"/>
        <w:rPr>
          <w:ins w:id="9119" w:author="R4-1809483" w:date="2018-07-10T13:22:00Z"/>
        </w:rPr>
      </w:pPr>
      <w:ins w:id="9120" w:author="R4-1809483" w:date="2018-07-10T13:22:00Z">
        <w:r w:rsidRPr="008E21B0">
          <w:t>5)</w:t>
        </w:r>
        <w:r w:rsidRPr="008E21B0">
          <w:tab/>
          <w:t xml:space="preserve">Measure the throughput according to </w:t>
        </w:r>
        <w:r w:rsidRPr="008E21B0">
          <w:rPr>
            <w:highlight w:val="yellow"/>
          </w:rPr>
          <w:t>annex X</w:t>
        </w:r>
        <w:r w:rsidRPr="008E21B0">
          <w:t>.</w:t>
        </w:r>
      </w:ins>
    </w:p>
    <w:p w14:paraId="7004ED3E" w14:textId="77777777" w:rsidR="00081372" w:rsidRPr="008E21B0" w:rsidRDefault="00081372" w:rsidP="00081372">
      <w:pPr>
        <w:rPr>
          <w:ins w:id="9121" w:author="R4-1809483" w:date="2018-07-10T13:22:00Z"/>
        </w:rPr>
      </w:pPr>
      <w:ins w:id="9122" w:author="R4-1809483" w:date="2018-07-10T13:22:00Z">
        <w:r w:rsidRPr="008E21B0">
          <w:t xml:space="preserve">In addition, </w:t>
        </w:r>
        <w:r w:rsidRPr="008E21B0">
          <w:rPr>
            <w:snapToGrid w:val="0"/>
            <w:lang w:eastAsia="zh-CN"/>
          </w:rPr>
          <w:t xml:space="preserve">for a 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the following steps shall apply:</w:t>
        </w:r>
      </w:ins>
    </w:p>
    <w:p w14:paraId="080E43CF" w14:textId="77777777" w:rsidR="00081372" w:rsidRPr="008E21B0" w:rsidRDefault="00081372" w:rsidP="00081372">
      <w:pPr>
        <w:ind w:left="567" w:hanging="283"/>
        <w:rPr>
          <w:ins w:id="9123" w:author="R4-1809483" w:date="2018-07-10T13:22:00Z"/>
        </w:rPr>
      </w:pPr>
      <w:ins w:id="9124" w:author="R4-1809483" w:date="2018-07-10T13:22:00Z">
        <w:r w:rsidRPr="008E21B0">
          <w:t>6)</w:t>
        </w:r>
        <w:r w:rsidRPr="008E21B0">
          <w:tab/>
          <w:t xml:space="preserve">For </w:t>
        </w:r>
        <w:r w:rsidRPr="008E21B0">
          <w:rPr>
            <w:snapToGrid w:val="0"/>
            <w:lang w:eastAsia="zh-CN"/>
          </w:rPr>
          <w:t xml:space="preserve">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xml:space="preserve"> and single band tests, repeat the steps above per involved band where single band test configurations and test models shall apply with no carrier activated in the other band.</w:t>
        </w:r>
      </w:ins>
    </w:p>
    <w:p w14:paraId="264C1F69" w14:textId="77777777" w:rsidR="00081372" w:rsidRPr="008E21B0" w:rsidRDefault="00081372" w:rsidP="00081372">
      <w:pPr>
        <w:keepNext/>
        <w:keepLines/>
        <w:spacing w:before="120"/>
        <w:outlineLvl w:val="3"/>
        <w:rPr>
          <w:ins w:id="9125" w:author="R4-1809483" w:date="2018-07-10T13:22:00Z"/>
          <w:rFonts w:ascii="Arial" w:hAnsi="Arial"/>
          <w:sz w:val="24"/>
        </w:rPr>
      </w:pPr>
      <w:bookmarkStart w:id="9126" w:name="_Toc506829600"/>
      <w:ins w:id="9127" w:author="R4-1809483" w:date="2018-07-10T13:22:00Z">
        <w:r w:rsidRPr="008E21B0">
          <w:rPr>
            <w:rFonts w:ascii="Arial" w:hAnsi="Arial"/>
            <w:sz w:val="24"/>
          </w:rPr>
          <w:t>7.4.2.5</w:t>
        </w:r>
        <w:r w:rsidRPr="008E21B0">
          <w:rPr>
            <w:rFonts w:ascii="Arial" w:hAnsi="Arial"/>
            <w:sz w:val="24"/>
          </w:rPr>
          <w:tab/>
          <w:t>Test requirements</w:t>
        </w:r>
        <w:bookmarkEnd w:id="9126"/>
      </w:ins>
    </w:p>
    <w:p w14:paraId="515DD65C" w14:textId="77777777" w:rsidR="00081372" w:rsidRPr="008E21B0" w:rsidRDefault="00081372" w:rsidP="00081372">
      <w:pPr>
        <w:rPr>
          <w:ins w:id="9128" w:author="R4-1809483" w:date="2018-07-10T13:22:00Z"/>
          <w:lang w:eastAsia="zh-CN"/>
        </w:rPr>
      </w:pPr>
      <w:ins w:id="9129" w:author="R4-1809483" w:date="2018-07-10T13:22:00Z">
        <w:r w:rsidRPr="008E21B0">
          <w:t>The throughput shall be ≥ 95% of the maximum throughput</w:t>
        </w:r>
        <w:r w:rsidRPr="008E21B0" w:rsidDel="00BE584A">
          <w:t xml:space="preserve"> </w:t>
        </w:r>
        <w:r w:rsidRPr="008E21B0">
          <w:t>of the reference measurement channel</w:t>
        </w:r>
        <w:r w:rsidRPr="008E21B0">
          <w:rPr>
            <w:lang w:eastAsia="zh-CN"/>
          </w:rPr>
          <w:t xml:space="preserve">, with a wanted and an interfering signal coupled to </w:t>
        </w:r>
        <w:r w:rsidRPr="008E21B0">
          <w:rPr>
            <w:i/>
          </w:rPr>
          <w:t>BS type 1-C</w:t>
        </w:r>
        <w:r w:rsidRPr="008E21B0">
          <w:t xml:space="preserve"> </w:t>
        </w:r>
        <w:r w:rsidRPr="008E21B0">
          <w:rPr>
            <w:i/>
          </w:rPr>
          <w:t>antenna connector</w:t>
        </w:r>
        <w:r w:rsidRPr="008E21B0">
          <w:t xml:space="preserve"> or </w:t>
        </w:r>
        <w:r w:rsidRPr="008E21B0">
          <w:rPr>
            <w:i/>
          </w:rPr>
          <w:t>BS type 1</w:t>
        </w:r>
        <w:r w:rsidRPr="008E21B0">
          <w:rPr>
            <w:i/>
          </w:rPr>
          <w:noBreakHyphen/>
          <w:t>H</w:t>
        </w:r>
        <w:r w:rsidRPr="008E21B0">
          <w:t xml:space="preserve"> </w:t>
        </w:r>
        <w:r w:rsidRPr="008E21B0">
          <w:rPr>
            <w:i/>
          </w:rPr>
          <w:t xml:space="preserve">TAB connector </w:t>
        </w:r>
        <w:r w:rsidRPr="008E21B0">
          <w:rPr>
            <w:rFonts w:cs="v5.0.0"/>
          </w:rPr>
          <w:t xml:space="preserve">using the parameters </w:t>
        </w:r>
        <w:r w:rsidRPr="008E21B0">
          <w:rPr>
            <w:lang w:eastAsia="zh-CN"/>
          </w:rPr>
          <w:t xml:space="preserve">in tables 7.4.2.5-1, 7.4.2.5-2 and 7.4.2.5-3 for general blocking and narrowband blocking requirements. </w:t>
        </w:r>
        <w:r w:rsidRPr="008E21B0">
          <w:rPr>
            <w:rFonts w:eastAsia="Osaka"/>
          </w:rPr>
          <w:t>The reference measurement channel for the wanted signal is identified in subclause 7.2.5 for each channel bandwidth and further specified in annex A.</w:t>
        </w:r>
        <w:r>
          <w:rPr>
            <w:rFonts w:eastAsia="Osaka"/>
          </w:rPr>
          <w:t xml:space="preserve"> </w:t>
        </w:r>
        <w:r w:rsidRPr="00B04564">
          <w:rPr>
            <w:rFonts w:eastAsia="Osaka"/>
          </w:rPr>
          <w:t>The characteristics of the interfering signal is further specified in annex D.</w:t>
        </w:r>
      </w:ins>
    </w:p>
    <w:p w14:paraId="17F571BF" w14:textId="77777777" w:rsidR="00081372" w:rsidRPr="008E21B0" w:rsidRDefault="00081372" w:rsidP="00081372">
      <w:pPr>
        <w:rPr>
          <w:ins w:id="9130" w:author="R4-1809483" w:date="2018-07-10T13:22:00Z"/>
          <w:rFonts w:cs="v3.8.0"/>
        </w:rPr>
      </w:pPr>
      <w:ins w:id="9131" w:author="R4-1809483" w:date="2018-07-10T13:22:00Z">
        <w:r w:rsidRPr="008E21B0">
          <w:rPr>
            <w:lang w:eastAsia="zh-CN"/>
          </w:rPr>
          <w:t>The in-band blocking requirements apply outside the Base Station RF Bandwidth or Radio Bandwidth. The interfering signal offset is defined relative to the Base Station RF Bandwidth edges or Radio Bandwidth edges.</w:t>
        </w:r>
        <w:r w:rsidRPr="008E21B0">
          <w:rPr>
            <w:rFonts w:cs="v3.8.0"/>
          </w:rPr>
          <w:t xml:space="preserve"> </w:t>
        </w:r>
      </w:ins>
    </w:p>
    <w:p w14:paraId="3E197C8F" w14:textId="77777777" w:rsidR="00081372" w:rsidRPr="008E21B0" w:rsidRDefault="00081372" w:rsidP="00081372">
      <w:pPr>
        <w:rPr>
          <w:ins w:id="9132" w:author="R4-1809483" w:date="2018-07-10T13:22:00Z"/>
          <w:lang w:eastAsia="zh-CN"/>
        </w:rPr>
      </w:pPr>
      <w:ins w:id="9133" w:author="R4-1809483" w:date="2018-07-10T13:22:00Z">
        <w:r w:rsidRPr="008E21B0">
          <w:rPr>
            <w:lang w:eastAsia="zh-CN"/>
          </w:rPr>
          <w:t xml:space="preserve">For </w:t>
        </w:r>
        <w:r w:rsidRPr="008E21B0">
          <w:rPr>
            <w:i/>
            <w:lang w:eastAsia="zh-CN"/>
          </w:rPr>
          <w:t>BS type 1-C</w:t>
        </w:r>
        <w:r w:rsidRPr="008E21B0">
          <w:rPr>
            <w:lang w:eastAsia="zh-CN"/>
          </w:rPr>
          <w:t xml:space="preserve"> and </w:t>
        </w:r>
        <w:r w:rsidRPr="008E21B0">
          <w:rPr>
            <w:i/>
            <w:lang w:eastAsia="zh-CN"/>
          </w:rPr>
          <w:t>BS type 1-H,</w:t>
        </w:r>
        <w:r w:rsidRPr="008E21B0">
          <w:rPr>
            <w:rFonts w:cs="v3.8.0"/>
          </w:rPr>
          <w:t xml:space="preserve"> the in-band </w:t>
        </w:r>
        <w:r w:rsidRPr="008E21B0">
          <w:rPr>
            <w:lang w:eastAsia="zh-CN"/>
          </w:rPr>
          <w:t>blocking requirement</w:t>
        </w:r>
        <w:r w:rsidRPr="008E21B0">
          <w:rPr>
            <w:rFonts w:cs="v3.8.0"/>
          </w:rPr>
          <w:t xml:space="preserve"> applies</w:t>
        </w:r>
        <w:r w:rsidRPr="008E21B0">
          <w:rPr>
            <w:lang w:eastAsia="zh-CN"/>
          </w:rPr>
          <w:t xml:space="preserve"> from </w:t>
        </w:r>
        <w:r w:rsidRPr="008E21B0">
          <w:rPr>
            <w:rFonts w:cs="Arial"/>
          </w:rPr>
          <w:t>F</w:t>
        </w:r>
        <w:r w:rsidRPr="008E21B0">
          <w:rPr>
            <w:rFonts w:cs="Arial"/>
            <w:vertAlign w:val="subscript"/>
          </w:rPr>
          <w:t>UL_low</w:t>
        </w:r>
        <w:r w:rsidRPr="008E21B0">
          <w:rPr>
            <w:rFonts w:cs="Arial"/>
          </w:rPr>
          <w:t xml:space="preserve"> - </w:t>
        </w:r>
        <w:r w:rsidRPr="008E21B0">
          <w:t>Δf</w:t>
        </w:r>
        <w:r w:rsidRPr="008E21B0">
          <w:rPr>
            <w:vertAlign w:val="subscript"/>
          </w:rPr>
          <w:t>OOB</w:t>
        </w:r>
        <w:r w:rsidRPr="008E21B0">
          <w:rPr>
            <w:rFonts w:cs="v5.0.0"/>
          </w:rPr>
          <w:t xml:space="preserve"> </w:t>
        </w:r>
        <w:r w:rsidRPr="008E21B0">
          <w:t xml:space="preserve">to </w:t>
        </w:r>
        <w:r w:rsidRPr="008E21B0">
          <w:rPr>
            <w:rFonts w:cs="Arial"/>
          </w:rPr>
          <w:t>F</w:t>
        </w:r>
        <w:r w:rsidRPr="008E21B0">
          <w:rPr>
            <w:rFonts w:cs="Arial"/>
            <w:vertAlign w:val="subscript"/>
          </w:rPr>
          <w:t>UL_high</w:t>
        </w:r>
        <w:r w:rsidRPr="008E21B0">
          <w:rPr>
            <w:rFonts w:cs="Arial"/>
          </w:rPr>
          <w:t xml:space="preserve"> + </w:t>
        </w:r>
        <w:r w:rsidRPr="008E21B0">
          <w:t>Δf</w:t>
        </w:r>
        <w:r w:rsidRPr="008E21B0">
          <w:rPr>
            <w:vertAlign w:val="subscript"/>
          </w:rPr>
          <w:t>OOB</w:t>
        </w:r>
        <w:r w:rsidRPr="008E21B0">
          <w:rPr>
            <w:lang w:eastAsia="zh-CN"/>
          </w:rPr>
          <w:t xml:space="preserve">, </w:t>
        </w:r>
        <w:r w:rsidRPr="008E21B0">
          <w:rPr>
            <w:rFonts w:cs="v3.8.0"/>
          </w:rPr>
          <w:t xml:space="preserve">excluing the downlink frequency range of the </w:t>
        </w:r>
        <w:r w:rsidRPr="008E21B0">
          <w:rPr>
            <w:rFonts w:cs="v3.8.0"/>
            <w:i/>
          </w:rPr>
          <w:t>operating band</w:t>
        </w:r>
        <w:r w:rsidRPr="008E21B0">
          <w:rPr>
            <w:rFonts w:cs="v3.8.0"/>
          </w:rPr>
          <w:t>.</w:t>
        </w:r>
        <w:r w:rsidRPr="008E21B0">
          <w:t xml:space="preserve"> </w:t>
        </w:r>
        <w:r w:rsidRPr="008E21B0">
          <w:rPr>
            <w:rFonts w:cs="v5.0.0"/>
          </w:rPr>
          <w:t xml:space="preserve">The </w:t>
        </w:r>
        <w:r w:rsidRPr="008E21B0">
          <w:t>Δf</w:t>
        </w:r>
        <w:r w:rsidRPr="008E21B0">
          <w:rPr>
            <w:vertAlign w:val="subscript"/>
          </w:rPr>
          <w:t>OOB</w:t>
        </w:r>
        <w:r w:rsidRPr="008E21B0">
          <w:rPr>
            <w:rFonts w:cs="v5.0.0"/>
          </w:rPr>
          <w:t xml:space="preserve"> for </w:t>
        </w:r>
        <w:r w:rsidRPr="008E21B0">
          <w:rPr>
            <w:i/>
            <w:lang w:eastAsia="zh-CN"/>
          </w:rPr>
          <w:t xml:space="preserve">BS type </w:t>
        </w:r>
        <w:r w:rsidRPr="008E21B0">
          <w:rPr>
            <w:rFonts w:hint="eastAsia"/>
            <w:i/>
            <w:lang w:eastAsia="zh-CN"/>
          </w:rPr>
          <w:t>1-C</w:t>
        </w:r>
        <w:r w:rsidRPr="008E21B0">
          <w:rPr>
            <w:rFonts w:cs="v5.0.0"/>
          </w:rPr>
          <w:t xml:space="preserve"> and </w:t>
        </w:r>
        <w:r w:rsidRPr="008E21B0">
          <w:rPr>
            <w:i/>
            <w:lang w:eastAsia="zh-CN"/>
          </w:rPr>
          <w:t xml:space="preserve">BS type </w:t>
        </w:r>
        <w:r w:rsidRPr="008E21B0">
          <w:rPr>
            <w:rFonts w:hint="eastAsia"/>
            <w:i/>
            <w:lang w:eastAsia="zh-CN"/>
          </w:rPr>
          <w:t>1-H</w:t>
        </w:r>
        <w:r w:rsidRPr="008E21B0">
          <w:rPr>
            <w:rFonts w:cs="v5.0.0"/>
          </w:rPr>
          <w:t xml:space="preserve"> is </w:t>
        </w:r>
        <w:r w:rsidRPr="008E21B0">
          <w:t>defined in table 7.4.2.5-0.</w:t>
        </w:r>
      </w:ins>
    </w:p>
    <w:p w14:paraId="72CC616C" w14:textId="77777777" w:rsidR="00081372" w:rsidRPr="008E21B0" w:rsidRDefault="00081372" w:rsidP="00081372">
      <w:pPr>
        <w:rPr>
          <w:ins w:id="9134" w:author="R4-1809483" w:date="2018-07-10T13:22:00Z"/>
          <w:lang w:eastAsia="zh-CN"/>
        </w:rPr>
      </w:pPr>
      <w:ins w:id="9135" w:author="R4-1809483" w:date="2018-07-10T13:22:00Z">
        <w:r w:rsidRPr="008E21B0">
          <w:rPr>
            <w:lang w:eastAsia="zh-CN"/>
          </w:rPr>
          <w:t xml:space="preserve">Minimum conducted requirement is defined at the </w:t>
        </w:r>
        <w:r w:rsidRPr="008E21B0">
          <w:rPr>
            <w:i/>
            <w:lang w:eastAsia="zh-CN"/>
          </w:rPr>
          <w:t>antenna connector</w:t>
        </w:r>
        <w:r w:rsidRPr="008E21B0">
          <w:rPr>
            <w:lang w:eastAsia="zh-CN"/>
          </w:rPr>
          <w:t xml:space="preserve"> for </w:t>
        </w:r>
        <w:r w:rsidRPr="008E21B0">
          <w:rPr>
            <w:i/>
            <w:lang w:eastAsia="zh-CN"/>
          </w:rPr>
          <w:t>BS type 1-C</w:t>
        </w:r>
        <w:r w:rsidRPr="008E21B0">
          <w:rPr>
            <w:lang w:eastAsia="zh-CN"/>
          </w:rPr>
          <w:t xml:space="preserve"> and at the </w:t>
        </w:r>
        <w:r w:rsidRPr="008E21B0">
          <w:rPr>
            <w:i/>
            <w:lang w:eastAsia="zh-CN"/>
          </w:rPr>
          <w:t>TAB connector</w:t>
        </w:r>
        <w:r w:rsidRPr="008E21B0">
          <w:rPr>
            <w:lang w:eastAsia="zh-CN"/>
          </w:rPr>
          <w:t xml:space="preserve"> for </w:t>
        </w:r>
        <w:r w:rsidRPr="008E21B0">
          <w:rPr>
            <w:i/>
            <w:lang w:eastAsia="zh-CN"/>
          </w:rPr>
          <w:t>BS type 1-H.</w:t>
        </w:r>
      </w:ins>
    </w:p>
    <w:p w14:paraId="25C26685" w14:textId="77777777" w:rsidR="00081372" w:rsidRPr="008E21B0" w:rsidRDefault="00081372" w:rsidP="00081372">
      <w:pPr>
        <w:keepNext/>
        <w:keepLines/>
        <w:spacing w:before="60"/>
        <w:jc w:val="center"/>
        <w:rPr>
          <w:ins w:id="9136" w:author="R4-1809483" w:date="2018-07-10T13:22:00Z"/>
          <w:rFonts w:ascii="Arial" w:hAnsi="Arial"/>
          <w:b/>
        </w:rPr>
      </w:pPr>
      <w:ins w:id="9137" w:author="R4-1809483" w:date="2018-07-10T13:22:00Z">
        <w:r w:rsidRPr="008E21B0">
          <w:rPr>
            <w:rFonts w:ascii="Arial" w:hAnsi="Arial"/>
            <w:b/>
          </w:rPr>
          <w:t>Table 7.4.2.5-0: Δf</w:t>
        </w:r>
        <w:r w:rsidRPr="008E21B0">
          <w:rPr>
            <w:rFonts w:ascii="Arial" w:hAnsi="Arial"/>
            <w:b/>
            <w:vertAlign w:val="subscript"/>
          </w:rPr>
          <w:t>OOB</w:t>
        </w:r>
        <w:r w:rsidRPr="008E21B0">
          <w:rPr>
            <w:rFonts w:ascii="Arial" w:hAnsi="Arial"/>
            <w:b/>
          </w:rPr>
          <w:t xml:space="preserve"> offset for NR </w:t>
        </w:r>
        <w:r w:rsidRPr="008E21B0">
          <w:rPr>
            <w:rFonts w:ascii="Arial" w:hAnsi="Arial"/>
            <w:b/>
            <w:i/>
          </w:rPr>
          <w:t>operating bands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472"/>
        <w:gridCol w:w="1219"/>
      </w:tblGrid>
      <w:tr w:rsidR="00081372" w:rsidRPr="00B04564" w14:paraId="680D6FFC" w14:textId="77777777" w:rsidTr="00081372">
        <w:trPr>
          <w:jc w:val="center"/>
          <w:ins w:id="9138" w:author="R4-1809483" w:date="2018-07-10T13:22:00Z"/>
        </w:trPr>
        <w:tc>
          <w:tcPr>
            <w:tcW w:w="0" w:type="auto"/>
          </w:tcPr>
          <w:p w14:paraId="2DE3C094" w14:textId="77777777" w:rsidR="00081372" w:rsidRPr="00B04564" w:rsidRDefault="00081372" w:rsidP="00081372">
            <w:pPr>
              <w:pStyle w:val="TAH"/>
              <w:rPr>
                <w:ins w:id="9139" w:author="R4-1809483" w:date="2018-07-10T13:22:00Z"/>
                <w:lang w:eastAsia="zh-CN"/>
              </w:rPr>
            </w:pPr>
            <w:ins w:id="9140" w:author="R4-1809483" w:date="2018-07-10T13:22:00Z">
              <w:r w:rsidRPr="00B04564">
                <w:rPr>
                  <w:rFonts w:hint="eastAsia"/>
                  <w:lang w:eastAsia="zh-CN"/>
                </w:rPr>
                <w:t>BS type</w:t>
              </w:r>
            </w:ins>
          </w:p>
        </w:tc>
        <w:tc>
          <w:tcPr>
            <w:tcW w:w="3472" w:type="dxa"/>
            <w:shd w:val="clear" w:color="auto" w:fill="auto"/>
          </w:tcPr>
          <w:p w14:paraId="155FB374" w14:textId="77777777" w:rsidR="00081372" w:rsidRPr="00B04564" w:rsidRDefault="00081372" w:rsidP="00081372">
            <w:pPr>
              <w:pStyle w:val="TAH"/>
              <w:rPr>
                <w:ins w:id="9141" w:author="R4-1809483" w:date="2018-07-10T13:22:00Z"/>
              </w:rPr>
            </w:pPr>
            <w:ins w:id="9142" w:author="R4-1809483" w:date="2018-07-10T13:22:00Z">
              <w:r w:rsidRPr="00B04564">
                <w:rPr>
                  <w:i/>
                </w:rPr>
                <w:t>Operating band</w:t>
              </w:r>
              <w:r w:rsidRPr="00B04564">
                <w:t xml:space="preserve"> characteristics</w:t>
              </w:r>
            </w:ins>
          </w:p>
        </w:tc>
        <w:tc>
          <w:tcPr>
            <w:tcW w:w="0" w:type="auto"/>
            <w:shd w:val="clear" w:color="auto" w:fill="auto"/>
          </w:tcPr>
          <w:p w14:paraId="137419C6" w14:textId="77777777" w:rsidR="00081372" w:rsidRPr="00B04564" w:rsidRDefault="00081372" w:rsidP="00081372">
            <w:pPr>
              <w:pStyle w:val="TAH"/>
              <w:rPr>
                <w:ins w:id="9143" w:author="R4-1809483" w:date="2018-07-10T13:22:00Z"/>
              </w:rPr>
            </w:pPr>
            <w:ins w:id="9144" w:author="R4-1809483" w:date="2018-07-10T13:22:00Z">
              <w:r w:rsidRPr="00B04564">
                <w:t>Δf</w:t>
              </w:r>
              <w:r w:rsidRPr="00B04564">
                <w:rPr>
                  <w:vertAlign w:val="subscript"/>
                </w:rPr>
                <w:t>OOB</w:t>
              </w:r>
              <w:r w:rsidRPr="00B04564">
                <w:t xml:space="preserve"> [MHz]</w:t>
              </w:r>
            </w:ins>
          </w:p>
        </w:tc>
      </w:tr>
      <w:tr w:rsidR="00081372" w:rsidRPr="00B04564" w14:paraId="77148CE8" w14:textId="77777777" w:rsidTr="00081372">
        <w:trPr>
          <w:jc w:val="center"/>
          <w:ins w:id="9145" w:author="R4-1809483" w:date="2018-07-10T13:22:00Z"/>
        </w:trPr>
        <w:tc>
          <w:tcPr>
            <w:tcW w:w="0" w:type="auto"/>
            <w:vMerge w:val="restart"/>
            <w:vAlign w:val="center"/>
          </w:tcPr>
          <w:p w14:paraId="668DF315" w14:textId="77777777" w:rsidR="00081372" w:rsidRPr="00B04564" w:rsidRDefault="00081372" w:rsidP="00081372">
            <w:pPr>
              <w:pStyle w:val="TAL"/>
              <w:rPr>
                <w:ins w:id="9146" w:author="R4-1809483" w:date="2018-07-10T13:22:00Z"/>
                <w:i/>
                <w:lang w:eastAsia="zh-CN"/>
              </w:rPr>
            </w:pPr>
            <w:ins w:id="9147" w:author="R4-1809483" w:date="2018-07-10T13:22:00Z">
              <w:r w:rsidRPr="00B04564">
                <w:rPr>
                  <w:i/>
                  <w:lang w:eastAsia="zh-CN"/>
                </w:rPr>
                <w:t xml:space="preserve">BS type </w:t>
              </w:r>
              <w:r w:rsidRPr="00B04564">
                <w:rPr>
                  <w:rFonts w:hint="eastAsia"/>
                  <w:i/>
                  <w:lang w:eastAsia="zh-CN"/>
                </w:rPr>
                <w:t>1-C</w:t>
              </w:r>
            </w:ins>
          </w:p>
        </w:tc>
        <w:tc>
          <w:tcPr>
            <w:tcW w:w="3472" w:type="dxa"/>
            <w:shd w:val="clear" w:color="auto" w:fill="auto"/>
          </w:tcPr>
          <w:p w14:paraId="6EB352FA" w14:textId="77777777" w:rsidR="00081372" w:rsidRPr="00B04564" w:rsidRDefault="00081372" w:rsidP="00081372">
            <w:pPr>
              <w:pStyle w:val="TAL"/>
              <w:rPr>
                <w:ins w:id="9148" w:author="R4-1809483" w:date="2018-07-10T13:22:00Z"/>
              </w:rPr>
            </w:pPr>
            <w:ins w:id="9149" w:author="R4-1809483" w:date="2018-07-10T13:22:00Z">
              <w:r w:rsidRPr="00B04564">
                <w:rPr>
                  <w:rFonts w:cs="Arial"/>
                </w:rPr>
                <w:t>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lang w:eastAsia="zh-CN"/>
                </w:rPr>
                <w:t>2</w:t>
              </w:r>
              <w:r w:rsidRPr="00B04564">
                <w:rPr>
                  <w:rFonts w:cs="Arial" w:hint="eastAsia"/>
                  <w:lang w:eastAsia="zh-CN"/>
                </w:rPr>
                <w:t>00 MHz</w:t>
              </w:r>
            </w:ins>
          </w:p>
        </w:tc>
        <w:tc>
          <w:tcPr>
            <w:tcW w:w="0" w:type="auto"/>
            <w:shd w:val="clear" w:color="auto" w:fill="auto"/>
          </w:tcPr>
          <w:p w14:paraId="708345AA" w14:textId="77777777" w:rsidR="00081372" w:rsidRPr="00B04564" w:rsidRDefault="00081372" w:rsidP="00081372">
            <w:pPr>
              <w:pStyle w:val="TAC"/>
              <w:rPr>
                <w:ins w:id="9150" w:author="R4-1809483" w:date="2018-07-10T13:22:00Z"/>
              </w:rPr>
            </w:pPr>
            <w:ins w:id="9151" w:author="R4-1809483" w:date="2018-07-10T13:22:00Z">
              <w:r w:rsidRPr="00B04564">
                <w:t>20</w:t>
              </w:r>
            </w:ins>
          </w:p>
        </w:tc>
      </w:tr>
      <w:tr w:rsidR="00081372" w:rsidRPr="00B04564" w14:paraId="23AB5539" w14:textId="77777777" w:rsidTr="00081372">
        <w:trPr>
          <w:jc w:val="center"/>
          <w:ins w:id="9152" w:author="R4-1809483" w:date="2018-07-10T13:22:00Z"/>
        </w:trPr>
        <w:tc>
          <w:tcPr>
            <w:tcW w:w="0" w:type="auto"/>
            <w:vMerge/>
            <w:vAlign w:val="center"/>
          </w:tcPr>
          <w:p w14:paraId="6A6E8DC0" w14:textId="77777777" w:rsidR="00081372" w:rsidRPr="00B04564" w:rsidRDefault="00081372" w:rsidP="00081372">
            <w:pPr>
              <w:pStyle w:val="TAL"/>
              <w:rPr>
                <w:ins w:id="9153" w:author="R4-1809483" w:date="2018-07-10T13:22:00Z"/>
                <w:i/>
              </w:rPr>
            </w:pPr>
          </w:p>
        </w:tc>
        <w:tc>
          <w:tcPr>
            <w:tcW w:w="3472" w:type="dxa"/>
            <w:shd w:val="clear" w:color="auto" w:fill="auto"/>
          </w:tcPr>
          <w:p w14:paraId="2E40E720" w14:textId="77777777" w:rsidR="00081372" w:rsidRPr="00B04564" w:rsidRDefault="00081372" w:rsidP="00081372">
            <w:pPr>
              <w:pStyle w:val="TAL"/>
              <w:rPr>
                <w:ins w:id="9154" w:author="R4-1809483" w:date="2018-07-10T13:22:00Z"/>
                <w:b/>
              </w:rPr>
            </w:pPr>
            <w:ins w:id="9155" w:author="R4-1809483" w:date="2018-07-10T13:22:00Z">
              <w:r w:rsidRPr="00B04564">
                <w:rPr>
                  <w:rFonts w:cs="Arial"/>
                </w:rPr>
                <w:t>200 MHz &lt; 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hint="eastAsia"/>
                  <w:lang w:eastAsia="zh-CN"/>
                </w:rPr>
                <w:t>900 MHz</w:t>
              </w:r>
            </w:ins>
          </w:p>
        </w:tc>
        <w:tc>
          <w:tcPr>
            <w:tcW w:w="0" w:type="auto"/>
            <w:shd w:val="clear" w:color="auto" w:fill="auto"/>
          </w:tcPr>
          <w:p w14:paraId="0AEF9171" w14:textId="77777777" w:rsidR="00081372" w:rsidRPr="00B04564" w:rsidRDefault="00081372" w:rsidP="00081372">
            <w:pPr>
              <w:pStyle w:val="TAC"/>
              <w:rPr>
                <w:ins w:id="9156" w:author="R4-1809483" w:date="2018-07-10T13:22:00Z"/>
              </w:rPr>
            </w:pPr>
            <w:ins w:id="9157" w:author="R4-1809483" w:date="2018-07-10T13:22:00Z">
              <w:r w:rsidRPr="00B04564">
                <w:t>60</w:t>
              </w:r>
            </w:ins>
          </w:p>
        </w:tc>
      </w:tr>
      <w:tr w:rsidR="00081372" w:rsidRPr="00B04564" w14:paraId="00525CD5" w14:textId="77777777" w:rsidTr="00081372">
        <w:trPr>
          <w:jc w:val="center"/>
          <w:ins w:id="9158" w:author="R4-1809483" w:date="2018-07-10T13:22:00Z"/>
        </w:trPr>
        <w:tc>
          <w:tcPr>
            <w:tcW w:w="0" w:type="auto"/>
            <w:vMerge w:val="restart"/>
            <w:vAlign w:val="center"/>
          </w:tcPr>
          <w:p w14:paraId="7EF135E2" w14:textId="77777777" w:rsidR="00081372" w:rsidRPr="00B04564" w:rsidRDefault="00081372" w:rsidP="00081372">
            <w:pPr>
              <w:pStyle w:val="TAL"/>
              <w:rPr>
                <w:ins w:id="9159" w:author="R4-1809483" w:date="2018-07-10T13:22:00Z"/>
                <w:i/>
              </w:rPr>
            </w:pPr>
            <w:ins w:id="9160" w:author="R4-1809483" w:date="2018-07-10T13:22:00Z">
              <w:r w:rsidRPr="00B04564">
                <w:rPr>
                  <w:i/>
                  <w:lang w:eastAsia="zh-CN"/>
                </w:rPr>
                <w:t xml:space="preserve">BS type </w:t>
              </w:r>
              <w:r w:rsidRPr="00B04564">
                <w:rPr>
                  <w:rFonts w:hint="eastAsia"/>
                  <w:i/>
                  <w:lang w:eastAsia="zh-CN"/>
                </w:rPr>
                <w:t>1-H</w:t>
              </w:r>
            </w:ins>
          </w:p>
        </w:tc>
        <w:tc>
          <w:tcPr>
            <w:tcW w:w="3472" w:type="dxa"/>
            <w:shd w:val="clear" w:color="auto" w:fill="auto"/>
          </w:tcPr>
          <w:p w14:paraId="06AD1890" w14:textId="77777777" w:rsidR="00081372" w:rsidRPr="00B04564" w:rsidRDefault="00081372" w:rsidP="00081372">
            <w:pPr>
              <w:pStyle w:val="TAL"/>
              <w:rPr>
                <w:ins w:id="9161" w:author="R4-1809483" w:date="2018-07-10T13:22:00Z"/>
              </w:rPr>
            </w:pPr>
            <w:ins w:id="9162" w:author="R4-1809483" w:date="2018-07-10T13:22:00Z">
              <w:r w:rsidRPr="00B04564">
                <w:rPr>
                  <w:rFonts w:cs="Arial"/>
                </w:rPr>
                <w:t>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&lt; </w:t>
              </w:r>
              <w:r w:rsidRPr="00B04564">
                <w:rPr>
                  <w:rFonts w:cs="Arial"/>
                  <w:lang w:eastAsia="zh-CN"/>
                </w:rPr>
                <w:t>1</w:t>
              </w:r>
              <w:r w:rsidRPr="00B04564">
                <w:rPr>
                  <w:rFonts w:cs="Arial" w:hint="eastAsia"/>
                  <w:lang w:eastAsia="zh-CN"/>
                </w:rPr>
                <w:t>00 MHz</w:t>
              </w:r>
            </w:ins>
          </w:p>
        </w:tc>
        <w:tc>
          <w:tcPr>
            <w:tcW w:w="0" w:type="auto"/>
            <w:shd w:val="clear" w:color="auto" w:fill="auto"/>
          </w:tcPr>
          <w:p w14:paraId="399410B9" w14:textId="77777777" w:rsidR="00081372" w:rsidRPr="00B04564" w:rsidRDefault="00081372" w:rsidP="00081372">
            <w:pPr>
              <w:pStyle w:val="TAC"/>
              <w:rPr>
                <w:ins w:id="9163" w:author="R4-1809483" w:date="2018-07-10T13:22:00Z"/>
              </w:rPr>
            </w:pPr>
            <w:ins w:id="9164" w:author="R4-1809483" w:date="2018-07-10T13:22:00Z">
              <w:r w:rsidRPr="00B04564">
                <w:t>20</w:t>
              </w:r>
            </w:ins>
          </w:p>
        </w:tc>
      </w:tr>
      <w:tr w:rsidR="00081372" w:rsidRPr="00B04564" w14:paraId="6CF31309" w14:textId="77777777" w:rsidTr="00081372">
        <w:trPr>
          <w:jc w:val="center"/>
          <w:ins w:id="9165" w:author="R4-1809483" w:date="2018-07-10T13:22:00Z"/>
        </w:trPr>
        <w:tc>
          <w:tcPr>
            <w:tcW w:w="0" w:type="auto"/>
            <w:vMerge/>
          </w:tcPr>
          <w:p w14:paraId="72BFFFC3" w14:textId="77777777" w:rsidR="00081372" w:rsidRPr="00B04564" w:rsidRDefault="00081372" w:rsidP="00081372">
            <w:pPr>
              <w:pStyle w:val="TAL"/>
              <w:rPr>
                <w:ins w:id="9166" w:author="R4-1809483" w:date="2018-07-10T13:22:00Z"/>
              </w:rPr>
            </w:pPr>
          </w:p>
        </w:tc>
        <w:tc>
          <w:tcPr>
            <w:tcW w:w="3472" w:type="dxa"/>
            <w:shd w:val="clear" w:color="auto" w:fill="auto"/>
          </w:tcPr>
          <w:p w14:paraId="4AC3D85F" w14:textId="77777777" w:rsidR="00081372" w:rsidRPr="00B04564" w:rsidRDefault="00081372" w:rsidP="00081372">
            <w:pPr>
              <w:pStyle w:val="TAL"/>
              <w:rPr>
                <w:ins w:id="9167" w:author="R4-1809483" w:date="2018-07-10T13:22:00Z"/>
              </w:rPr>
            </w:pPr>
            <w:ins w:id="9168" w:author="R4-1809483" w:date="2018-07-10T13:22:00Z">
              <w:r w:rsidRPr="00B04564">
                <w:rPr>
                  <w:rFonts w:cs="Arial"/>
                </w:rPr>
                <w:t>100 MHz ≤ 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hint="eastAsia"/>
                  <w:lang w:eastAsia="zh-CN"/>
                </w:rPr>
                <w:t>900 MHz</w:t>
              </w:r>
              <w:r w:rsidRPr="00B04564">
                <w:rPr>
                  <w:rFonts w:cs="Arial"/>
                </w:rPr>
                <w:t xml:space="preserve"> </w:t>
              </w:r>
            </w:ins>
          </w:p>
        </w:tc>
        <w:tc>
          <w:tcPr>
            <w:tcW w:w="0" w:type="auto"/>
            <w:shd w:val="clear" w:color="auto" w:fill="auto"/>
          </w:tcPr>
          <w:p w14:paraId="56509864" w14:textId="77777777" w:rsidR="00081372" w:rsidRPr="00B04564" w:rsidRDefault="00081372" w:rsidP="00081372">
            <w:pPr>
              <w:pStyle w:val="TAC"/>
              <w:rPr>
                <w:ins w:id="9169" w:author="R4-1809483" w:date="2018-07-10T13:22:00Z"/>
              </w:rPr>
            </w:pPr>
            <w:ins w:id="9170" w:author="R4-1809483" w:date="2018-07-10T13:22:00Z">
              <w:r w:rsidRPr="00B04564">
                <w:t>60</w:t>
              </w:r>
            </w:ins>
          </w:p>
        </w:tc>
      </w:tr>
    </w:tbl>
    <w:p w14:paraId="442E30E3" w14:textId="77777777" w:rsidR="00081372" w:rsidRPr="008E21B0" w:rsidRDefault="00081372" w:rsidP="00081372">
      <w:pPr>
        <w:rPr>
          <w:ins w:id="9171" w:author="R4-1809483" w:date="2018-07-10T13:22:00Z"/>
          <w:lang w:eastAsia="zh-CN"/>
        </w:rPr>
      </w:pPr>
    </w:p>
    <w:p w14:paraId="3B164E9B" w14:textId="77777777" w:rsidR="00081372" w:rsidRPr="008E21B0" w:rsidRDefault="00081372" w:rsidP="00081372">
      <w:pPr>
        <w:rPr>
          <w:ins w:id="9172" w:author="R4-1809483" w:date="2018-07-10T13:22:00Z"/>
          <w:lang w:eastAsia="zh-CN"/>
        </w:rPr>
      </w:pPr>
      <w:ins w:id="9173" w:author="R4-1809483" w:date="2018-07-10T13:22:00Z">
        <w:r w:rsidRPr="008E21B0">
          <w:rPr>
            <w:lang w:eastAsia="zh-CN"/>
          </w:rPr>
          <w:t xml:space="preserve">For a BS operating in non-contiguous spectrum within any </w:t>
        </w:r>
        <w:r w:rsidRPr="008E21B0">
          <w:rPr>
            <w:i/>
            <w:lang w:eastAsia="zh-CN"/>
          </w:rPr>
          <w:t>operating band</w:t>
        </w:r>
        <w:r w:rsidRPr="008E21B0">
          <w:rPr>
            <w:lang w:eastAsia="zh-CN"/>
          </w:rPr>
          <w:t>, the in-band blocking requirements apply in addition inside any sub-block gap, in case the sub-block gap size is at least as wide as twice the interfering signal minimum offset in tables 7.4.2.</w:t>
        </w:r>
        <w:r>
          <w:rPr>
            <w:rFonts w:hint="eastAsia"/>
            <w:lang w:eastAsia="zh-CN"/>
          </w:rPr>
          <w:t>5</w:t>
        </w:r>
        <w:r w:rsidRPr="008E21B0">
          <w:rPr>
            <w:lang w:eastAsia="zh-CN"/>
          </w:rPr>
          <w:t>-1. The interfering signal offset is defined relative to the sub-block edges inside the sub-bl</w:t>
        </w:r>
        <w:r>
          <w:rPr>
            <w:lang w:eastAsia="zh-CN"/>
          </w:rPr>
          <w:t>ock gap.</w:t>
        </w:r>
      </w:ins>
    </w:p>
    <w:p w14:paraId="61D2577D" w14:textId="77777777" w:rsidR="00081372" w:rsidRPr="008E21B0" w:rsidRDefault="00081372" w:rsidP="00081372">
      <w:pPr>
        <w:rPr>
          <w:ins w:id="9174" w:author="R4-1809483" w:date="2018-07-10T13:22:00Z"/>
          <w:lang w:eastAsia="zh-CN"/>
        </w:rPr>
      </w:pPr>
      <w:ins w:id="9175" w:author="R4-1809483" w:date="2018-07-10T13:22:00Z">
        <w:r w:rsidRPr="008E21B0">
          <w:rPr>
            <w:lang w:eastAsia="zh-CN"/>
          </w:rPr>
          <w:t xml:space="preserve">For a BS capable of multi-band operation, the blocking requirements apply in the in-band blocking frequency ranges for each supported </w:t>
        </w:r>
        <w:r w:rsidRPr="008E21B0">
          <w:rPr>
            <w:i/>
            <w:lang w:eastAsia="zh-CN"/>
          </w:rPr>
          <w:t>operating band</w:t>
        </w:r>
        <w:r w:rsidRPr="008E21B0">
          <w:rPr>
            <w:lang w:eastAsia="zh-CN"/>
          </w:rPr>
          <w:t xml:space="preserve">. The requirement applies in addition inside any Inter RF Bandwidth gap, in case the Inter RF Bandwidth gap size is at least as wide as twice the interfering signal </w:t>
        </w:r>
        <w:r>
          <w:rPr>
            <w:lang w:eastAsia="zh-CN"/>
          </w:rPr>
          <w:t>minimum offset in tables 7.4.2.</w:t>
        </w:r>
        <w:r>
          <w:rPr>
            <w:rFonts w:hint="eastAsia"/>
            <w:lang w:eastAsia="zh-CN"/>
          </w:rPr>
          <w:t>5</w:t>
        </w:r>
        <w:r>
          <w:rPr>
            <w:lang w:eastAsia="zh-CN"/>
          </w:rPr>
          <w:t>-1.</w:t>
        </w:r>
      </w:ins>
    </w:p>
    <w:p w14:paraId="5D7345AD" w14:textId="77777777" w:rsidR="00081372" w:rsidRPr="008E21B0" w:rsidRDefault="00081372" w:rsidP="00081372">
      <w:pPr>
        <w:rPr>
          <w:ins w:id="9176" w:author="R4-1809483" w:date="2018-07-10T13:22:00Z"/>
        </w:rPr>
      </w:pPr>
      <w:ins w:id="9177" w:author="R4-1809483" w:date="2018-07-10T13:22:00Z">
        <w:r w:rsidRPr="008E21B0">
          <w:t xml:space="preserve">For a BS operating in non-contiguous spectrum within any operating band, the narrowband blocking requirement applies in addition inside any sub-block gap, in case the sub-block gap size is at least as wide as the channel bandwidth of the </w:t>
        </w:r>
        <w:r w:rsidRPr="008E21B0">
          <w:rPr>
            <w:rFonts w:hint="eastAsia"/>
            <w:lang w:val="en-US" w:eastAsia="zh-CN"/>
          </w:rPr>
          <w:t xml:space="preserve">NR </w:t>
        </w:r>
        <w:r w:rsidRPr="008E21B0">
          <w:t>interfering signal in Table 7.</w:t>
        </w:r>
        <w:r>
          <w:rPr>
            <w:rFonts w:hint="eastAsia"/>
            <w:lang w:val="en-US" w:eastAsia="zh-CN"/>
          </w:rPr>
          <w:t>4.2.5</w:t>
        </w:r>
        <w:r w:rsidRPr="008E21B0">
          <w:t>-</w:t>
        </w:r>
        <w:r w:rsidRPr="008E21B0">
          <w:rPr>
            <w:rFonts w:hint="eastAsia"/>
            <w:lang w:val="en-US" w:eastAsia="zh-CN"/>
          </w:rPr>
          <w:t>3</w:t>
        </w:r>
        <w:r w:rsidRPr="008E21B0">
          <w:t>. The interfering signal offset is defined relative to the sub-block edges inside the sub-block gap.</w:t>
        </w:r>
      </w:ins>
    </w:p>
    <w:p w14:paraId="2A44F3F0" w14:textId="77777777" w:rsidR="00081372" w:rsidRPr="008E21B0" w:rsidRDefault="00081372" w:rsidP="00081372">
      <w:pPr>
        <w:rPr>
          <w:ins w:id="9178" w:author="R4-1809483" w:date="2018-07-10T13:22:00Z"/>
          <w:lang w:eastAsia="zh-CN"/>
        </w:rPr>
      </w:pPr>
      <w:ins w:id="9179" w:author="R4-1809483" w:date="2018-07-10T13:22:00Z">
        <w:r w:rsidRPr="008E21B0">
          <w:rPr>
            <w:rFonts w:eastAsia="Osaka"/>
          </w:rPr>
          <w:t>For a</w:t>
        </w:r>
        <w:r w:rsidRPr="008E21B0">
          <w:t xml:space="preserve"> </w:t>
        </w:r>
        <w:r w:rsidRPr="008E21B0">
          <w:rPr>
            <w:rFonts w:eastAsia="Osaka"/>
          </w:rPr>
          <w:t xml:space="preserve">BS capable of multi-band operation, the narrowband blocking requirement applies in addition inside any Inter RF Bandwidth gap, in case the Inter RF Bandwidth gap size is at least as wide as the </w:t>
        </w:r>
        <w:r w:rsidRPr="008E21B0">
          <w:rPr>
            <w:rFonts w:hint="eastAsia"/>
            <w:lang w:val="en-US" w:eastAsia="zh-CN"/>
          </w:rPr>
          <w:t xml:space="preserve">NR </w:t>
        </w:r>
        <w:r w:rsidRPr="008E21B0">
          <w:rPr>
            <w:rFonts w:eastAsia="Osaka"/>
          </w:rPr>
          <w:t xml:space="preserve">interfering signal in Table </w:t>
        </w:r>
        <w:r w:rsidRPr="008E21B0">
          <w:t>7.</w:t>
        </w:r>
        <w:r>
          <w:rPr>
            <w:rFonts w:hint="eastAsia"/>
            <w:lang w:val="en-US" w:eastAsia="zh-CN"/>
          </w:rPr>
          <w:t>4.2.5</w:t>
        </w:r>
        <w:r w:rsidRPr="008E21B0">
          <w:t>-</w:t>
        </w:r>
        <w:r w:rsidRPr="008E21B0">
          <w:rPr>
            <w:rFonts w:hint="eastAsia"/>
            <w:lang w:val="en-US" w:eastAsia="zh-CN"/>
          </w:rPr>
          <w:t>3</w:t>
        </w:r>
        <w:r w:rsidRPr="008E21B0">
          <w:rPr>
            <w:rFonts w:eastAsia="Osaka"/>
          </w:rPr>
          <w:t xml:space="preserve">. The interfering signal offset is defined relative to the </w:t>
        </w:r>
        <w:r w:rsidRPr="008E21B0">
          <w:t xml:space="preserve">Base Station </w:t>
        </w:r>
        <w:r w:rsidRPr="008E21B0">
          <w:rPr>
            <w:rFonts w:eastAsia="Osaka"/>
          </w:rPr>
          <w:t>RF Bandwidth edges inside the Inter RF Bandwidth gap.</w:t>
        </w:r>
      </w:ins>
    </w:p>
    <w:p w14:paraId="324EFBDB" w14:textId="77777777" w:rsidR="00081372" w:rsidRPr="008E21B0" w:rsidRDefault="00081372">
      <w:pPr>
        <w:keepNext/>
        <w:keepLines/>
        <w:spacing w:before="60"/>
        <w:jc w:val="center"/>
        <w:rPr>
          <w:ins w:id="9180" w:author="R4-1809483" w:date="2018-07-10T13:22:00Z"/>
          <w:rFonts w:ascii="Arial" w:hAnsi="Arial"/>
          <w:b/>
          <w:lang w:eastAsia="zh-CN"/>
        </w:rPr>
        <w:pPrChange w:id="9181" w:author="R4-1809483" w:date="2018-07-10T13:24:00Z">
          <w:pPr>
            <w:keepNext/>
            <w:keepLines/>
            <w:spacing w:before="60"/>
            <w:jc w:val="center"/>
            <w:outlineLvl w:val="0"/>
          </w:pPr>
        </w:pPrChange>
      </w:pPr>
      <w:ins w:id="9182" w:author="R4-1809483" w:date="2018-07-10T13:22:00Z">
        <w:r w:rsidRPr="008E21B0">
          <w:rPr>
            <w:rFonts w:ascii="Arial" w:hAnsi="Arial"/>
            <w:b/>
          </w:rPr>
          <w:t xml:space="preserve">Table </w:t>
        </w:r>
        <w:r w:rsidRPr="008E21B0">
          <w:rPr>
            <w:rFonts w:ascii="Arial" w:hAnsi="Arial"/>
            <w:b/>
            <w:lang w:eastAsia="zh-CN"/>
          </w:rPr>
          <w:t>7.4.2.5</w:t>
        </w:r>
        <w:r w:rsidRPr="008E21B0">
          <w:rPr>
            <w:rFonts w:ascii="Arial" w:hAnsi="Arial"/>
            <w:b/>
          </w:rPr>
          <w:t>-</w:t>
        </w:r>
        <w:r w:rsidRPr="008E21B0">
          <w:rPr>
            <w:rFonts w:ascii="Arial" w:hAnsi="Arial"/>
            <w:b/>
            <w:lang w:eastAsia="zh-CN"/>
          </w:rPr>
          <w:t>1</w:t>
        </w:r>
        <w:r w:rsidRPr="008E21B0">
          <w:rPr>
            <w:rFonts w:ascii="Arial" w:hAnsi="Arial"/>
            <w:b/>
          </w:rPr>
          <w:t>: Base station general blocking requirement</w:t>
        </w:r>
      </w:ins>
    </w:p>
    <w:p w14:paraId="1B20C6D8" w14:textId="77777777" w:rsidR="00081372" w:rsidRDefault="00081372" w:rsidP="00081372">
      <w:pPr>
        <w:rPr>
          <w:ins w:id="9183" w:author="R4-1809483" w:date="2018-07-10T13:22:00Z"/>
          <w:lang w:eastAsia="zh-CN"/>
        </w:rPr>
      </w:pPr>
    </w:p>
    <w:p w14:paraId="53790E7B" w14:textId="77777777" w:rsidR="00081372" w:rsidRDefault="00081372" w:rsidP="00081372">
      <w:pPr>
        <w:rPr>
          <w:ins w:id="9184" w:author="R4-1809483" w:date="2018-07-10T13:22:00Z"/>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1766"/>
        <w:gridCol w:w="1957"/>
        <w:gridCol w:w="1751"/>
        <w:gridCol w:w="2224"/>
      </w:tblGrid>
      <w:tr w:rsidR="00081372" w:rsidRPr="00B04564" w14:paraId="159918A1" w14:textId="77777777" w:rsidTr="00081372">
        <w:trPr>
          <w:trHeight w:val="629"/>
          <w:jc w:val="center"/>
          <w:ins w:id="9185" w:author="R4-1809483" w:date="2018-07-10T13:22:00Z"/>
        </w:trPr>
        <w:tc>
          <w:tcPr>
            <w:tcW w:w="1947" w:type="dxa"/>
            <w:tcBorders>
              <w:top w:val="single" w:sz="4" w:space="0" w:color="auto"/>
              <w:left w:val="single" w:sz="4" w:space="0" w:color="auto"/>
              <w:bottom w:val="single" w:sz="4" w:space="0" w:color="auto"/>
              <w:right w:val="single" w:sz="4" w:space="0" w:color="auto"/>
            </w:tcBorders>
          </w:tcPr>
          <w:p w14:paraId="662D5F7F" w14:textId="77777777" w:rsidR="00081372" w:rsidRPr="00B04564" w:rsidRDefault="00081372" w:rsidP="00081372">
            <w:pPr>
              <w:pStyle w:val="TAH"/>
              <w:tabs>
                <w:tab w:val="left" w:pos="540"/>
                <w:tab w:val="left" w:pos="1260"/>
                <w:tab w:val="left" w:pos="1800"/>
              </w:tabs>
              <w:rPr>
                <w:ins w:id="9186" w:author="R4-1809483" w:date="2018-07-10T13:22:00Z"/>
              </w:rPr>
            </w:pPr>
            <w:ins w:id="9187" w:author="R4-1809483" w:date="2018-07-10T13:22:00Z">
              <w:r w:rsidRPr="00B04564">
                <w:rPr>
                  <w:i/>
                </w:rPr>
                <w:lastRenderedPageBreak/>
                <w:t>BS channel bandwidth</w:t>
              </w:r>
              <w:r w:rsidRPr="00B04564">
                <w:t xml:space="preserve"> of the lowest/highest carrier received [MHz]</w:t>
              </w:r>
            </w:ins>
          </w:p>
        </w:tc>
        <w:tc>
          <w:tcPr>
            <w:tcW w:w="1792" w:type="dxa"/>
            <w:tcBorders>
              <w:top w:val="single" w:sz="4" w:space="0" w:color="auto"/>
              <w:left w:val="single" w:sz="4" w:space="0" w:color="auto"/>
              <w:bottom w:val="single" w:sz="4" w:space="0" w:color="auto"/>
              <w:right w:val="single" w:sz="4" w:space="0" w:color="auto"/>
            </w:tcBorders>
            <w:hideMark/>
          </w:tcPr>
          <w:p w14:paraId="75B56AAB" w14:textId="77777777" w:rsidR="00081372" w:rsidRPr="00B04564" w:rsidRDefault="00081372" w:rsidP="00081372">
            <w:pPr>
              <w:pStyle w:val="TAH"/>
              <w:tabs>
                <w:tab w:val="left" w:pos="540"/>
                <w:tab w:val="left" w:pos="1260"/>
                <w:tab w:val="left" w:pos="1800"/>
              </w:tabs>
              <w:rPr>
                <w:ins w:id="9188" w:author="R4-1809483" w:date="2018-07-10T13:22:00Z"/>
                <w:lang w:eastAsia="ja-JP"/>
              </w:rPr>
            </w:pPr>
            <w:ins w:id="9189" w:author="R4-1809483" w:date="2018-07-10T13:22:00Z">
              <w:r w:rsidRPr="00B04564">
                <w:t>Wanted signal mean power [dBm]</w:t>
              </w:r>
            </w:ins>
          </w:p>
        </w:tc>
        <w:tc>
          <w:tcPr>
            <w:tcW w:w="1983" w:type="dxa"/>
            <w:tcBorders>
              <w:top w:val="single" w:sz="4" w:space="0" w:color="auto"/>
              <w:left w:val="single" w:sz="4" w:space="0" w:color="auto"/>
              <w:bottom w:val="single" w:sz="4" w:space="0" w:color="auto"/>
              <w:right w:val="single" w:sz="4" w:space="0" w:color="auto"/>
            </w:tcBorders>
            <w:hideMark/>
          </w:tcPr>
          <w:p w14:paraId="4BCA12AA" w14:textId="77777777" w:rsidR="00081372" w:rsidRPr="00B04564" w:rsidRDefault="00081372" w:rsidP="00081372">
            <w:pPr>
              <w:pStyle w:val="TAH"/>
              <w:tabs>
                <w:tab w:val="left" w:pos="540"/>
                <w:tab w:val="left" w:pos="1260"/>
                <w:tab w:val="left" w:pos="1800"/>
              </w:tabs>
              <w:rPr>
                <w:ins w:id="9190" w:author="R4-1809483" w:date="2018-07-10T13:22:00Z"/>
                <w:lang w:eastAsia="ja-JP"/>
              </w:rPr>
            </w:pPr>
            <w:ins w:id="9191" w:author="R4-1809483" w:date="2018-07-10T13:22:00Z">
              <w:r w:rsidRPr="00B04564">
                <w:rPr>
                  <w:rFonts w:cs="Arial"/>
                </w:rPr>
                <w:t>Interfering signal mean power [dBm]</w:t>
              </w:r>
            </w:ins>
          </w:p>
        </w:tc>
        <w:tc>
          <w:tcPr>
            <w:tcW w:w="1767" w:type="dxa"/>
            <w:tcBorders>
              <w:top w:val="single" w:sz="4" w:space="0" w:color="auto"/>
              <w:left w:val="single" w:sz="4" w:space="0" w:color="auto"/>
              <w:bottom w:val="single" w:sz="4" w:space="0" w:color="auto"/>
              <w:right w:val="single" w:sz="4" w:space="0" w:color="auto"/>
            </w:tcBorders>
            <w:hideMark/>
          </w:tcPr>
          <w:p w14:paraId="223AD701" w14:textId="77777777" w:rsidR="00081372" w:rsidRPr="00B04564" w:rsidRDefault="00081372" w:rsidP="00081372">
            <w:pPr>
              <w:pStyle w:val="TAH"/>
              <w:tabs>
                <w:tab w:val="left" w:pos="540"/>
                <w:tab w:val="left" w:pos="1260"/>
                <w:tab w:val="left" w:pos="1800"/>
              </w:tabs>
              <w:rPr>
                <w:ins w:id="9192" w:author="R4-1809483" w:date="2018-07-10T13:22:00Z"/>
                <w:lang w:eastAsia="ja-JP"/>
              </w:rPr>
            </w:pPr>
            <w:ins w:id="9193" w:author="R4-1809483" w:date="2018-07-10T13:22:00Z">
              <w:r w:rsidRPr="00B04564">
                <w:rPr>
                  <w:rFonts w:cs="Arial"/>
                </w:rPr>
                <w:t>Interfering signal centre frequency minimum offset from  the lower/upper Base Station RF Bandwidth edge or sub-block edge inside a sub-block gap</w:t>
              </w:r>
              <w:r w:rsidRPr="00B04564">
                <w:t xml:space="preserve"> [MHz]</w:t>
              </w:r>
            </w:ins>
          </w:p>
        </w:tc>
        <w:tc>
          <w:tcPr>
            <w:tcW w:w="2258" w:type="dxa"/>
            <w:tcBorders>
              <w:top w:val="single" w:sz="4" w:space="0" w:color="auto"/>
              <w:left w:val="single" w:sz="4" w:space="0" w:color="auto"/>
              <w:bottom w:val="single" w:sz="4" w:space="0" w:color="auto"/>
              <w:right w:val="single" w:sz="4" w:space="0" w:color="auto"/>
            </w:tcBorders>
            <w:hideMark/>
          </w:tcPr>
          <w:p w14:paraId="465713A2" w14:textId="77777777" w:rsidR="00081372" w:rsidRPr="00B04564" w:rsidRDefault="00081372" w:rsidP="00081372">
            <w:pPr>
              <w:pStyle w:val="TAH"/>
              <w:tabs>
                <w:tab w:val="left" w:pos="540"/>
                <w:tab w:val="left" w:pos="1260"/>
                <w:tab w:val="left" w:pos="1800"/>
              </w:tabs>
              <w:rPr>
                <w:ins w:id="9194" w:author="R4-1809483" w:date="2018-07-10T13:22:00Z"/>
                <w:lang w:eastAsia="ja-JP"/>
              </w:rPr>
            </w:pPr>
            <w:ins w:id="9195" w:author="R4-1809483" w:date="2018-07-10T13:22:00Z">
              <w:r w:rsidRPr="00B04564">
                <w:t>Type of interfering signal</w:t>
              </w:r>
            </w:ins>
          </w:p>
        </w:tc>
      </w:tr>
      <w:tr w:rsidR="00081372" w:rsidRPr="00B04564" w14:paraId="40CDB18B" w14:textId="77777777" w:rsidTr="00081372">
        <w:trPr>
          <w:trHeight w:val="487"/>
          <w:jc w:val="center"/>
          <w:ins w:id="9196" w:author="R4-1809483" w:date="2018-07-10T13:22:00Z"/>
        </w:trPr>
        <w:tc>
          <w:tcPr>
            <w:tcW w:w="1947" w:type="dxa"/>
            <w:tcBorders>
              <w:top w:val="single" w:sz="4" w:space="0" w:color="auto"/>
              <w:left w:val="single" w:sz="4" w:space="0" w:color="auto"/>
              <w:bottom w:val="single" w:sz="4" w:space="0" w:color="auto"/>
              <w:right w:val="single" w:sz="4" w:space="0" w:color="auto"/>
            </w:tcBorders>
          </w:tcPr>
          <w:p w14:paraId="2D5285BF" w14:textId="77777777" w:rsidR="00081372" w:rsidRPr="00B04564" w:rsidRDefault="00081372" w:rsidP="00081372">
            <w:pPr>
              <w:pStyle w:val="TAC"/>
              <w:tabs>
                <w:tab w:val="left" w:pos="540"/>
                <w:tab w:val="left" w:pos="1260"/>
                <w:tab w:val="left" w:pos="1800"/>
              </w:tabs>
              <w:rPr>
                <w:ins w:id="9197" w:author="R4-1809483" w:date="2018-07-10T13:22:00Z"/>
                <w:lang w:eastAsia="zh-CN"/>
              </w:rPr>
            </w:pPr>
            <w:ins w:id="9198" w:author="R4-1809483" w:date="2018-07-10T13:22:00Z">
              <w:r w:rsidRPr="00B04564">
                <w:rPr>
                  <w:lang w:eastAsia="zh-CN"/>
                </w:rPr>
                <w:t>5, 10, 15, 20</w:t>
              </w:r>
            </w:ins>
          </w:p>
        </w:tc>
        <w:tc>
          <w:tcPr>
            <w:tcW w:w="1792" w:type="dxa"/>
            <w:tcBorders>
              <w:top w:val="single" w:sz="4" w:space="0" w:color="auto"/>
              <w:left w:val="single" w:sz="4" w:space="0" w:color="auto"/>
              <w:bottom w:val="single" w:sz="4" w:space="0" w:color="auto"/>
              <w:right w:val="single" w:sz="4" w:space="0" w:color="auto"/>
            </w:tcBorders>
            <w:hideMark/>
          </w:tcPr>
          <w:p w14:paraId="51E1BF23" w14:textId="77777777" w:rsidR="00081372" w:rsidRPr="00B04564" w:rsidRDefault="00081372" w:rsidP="00081372">
            <w:pPr>
              <w:pStyle w:val="TAC"/>
              <w:tabs>
                <w:tab w:val="left" w:pos="540"/>
                <w:tab w:val="left" w:pos="1260"/>
                <w:tab w:val="left" w:pos="1800"/>
              </w:tabs>
              <w:rPr>
                <w:ins w:id="9199" w:author="R4-1809483" w:date="2018-07-10T13:22:00Z"/>
                <w:lang w:eastAsia="ja-JP"/>
              </w:rPr>
            </w:pPr>
            <w:ins w:id="9200" w:author="R4-1809483" w:date="2018-07-10T13:22:00Z">
              <w:r w:rsidRPr="00B04564">
                <w:rPr>
                  <w:rFonts w:cs="Arial"/>
                </w:rPr>
                <w:t>P</w:t>
              </w:r>
              <w:r w:rsidRPr="00B04564">
                <w:rPr>
                  <w:rFonts w:cs="Arial"/>
                  <w:vertAlign w:val="subscript"/>
                </w:rPr>
                <w:t>REFSENS</w:t>
              </w:r>
              <w:r w:rsidRPr="00B04564">
                <w:t xml:space="preserve"> + 6 dB</w:t>
              </w:r>
            </w:ins>
          </w:p>
        </w:tc>
        <w:tc>
          <w:tcPr>
            <w:tcW w:w="1983" w:type="dxa"/>
            <w:tcBorders>
              <w:top w:val="single" w:sz="4" w:space="0" w:color="auto"/>
              <w:left w:val="single" w:sz="4" w:space="0" w:color="auto"/>
              <w:bottom w:val="single" w:sz="4" w:space="0" w:color="auto"/>
              <w:right w:val="single" w:sz="4" w:space="0" w:color="auto"/>
            </w:tcBorders>
            <w:hideMark/>
          </w:tcPr>
          <w:p w14:paraId="5C6E77E2" w14:textId="77777777" w:rsidR="00081372" w:rsidRPr="00B04564" w:rsidRDefault="00081372" w:rsidP="00081372">
            <w:pPr>
              <w:pStyle w:val="TAC"/>
              <w:tabs>
                <w:tab w:val="left" w:pos="540"/>
                <w:tab w:val="left" w:pos="1260"/>
                <w:tab w:val="left" w:pos="1800"/>
              </w:tabs>
              <w:rPr>
                <w:ins w:id="9201" w:author="R4-1809483" w:date="2018-07-10T13:22:00Z"/>
                <w:lang w:eastAsia="zh-CN"/>
              </w:rPr>
            </w:pPr>
            <w:ins w:id="9202" w:author="R4-1809483" w:date="2018-07-10T13:22:00Z">
              <w:r w:rsidRPr="00B04564">
                <w:rPr>
                  <w:lang w:eastAsia="zh-CN"/>
                </w:rPr>
                <w:t>Wide Area: -43</w:t>
              </w:r>
            </w:ins>
          </w:p>
          <w:p w14:paraId="14F9EE99" w14:textId="77777777" w:rsidR="00081372" w:rsidRPr="00B04564" w:rsidRDefault="00081372" w:rsidP="00081372">
            <w:pPr>
              <w:pStyle w:val="TAC"/>
              <w:tabs>
                <w:tab w:val="left" w:pos="540"/>
                <w:tab w:val="left" w:pos="1260"/>
                <w:tab w:val="left" w:pos="1800"/>
              </w:tabs>
              <w:rPr>
                <w:ins w:id="9203" w:author="R4-1809483" w:date="2018-07-10T13:22:00Z"/>
                <w:lang w:eastAsia="zh-CN"/>
              </w:rPr>
            </w:pPr>
            <w:ins w:id="9204" w:author="R4-1809483" w:date="2018-07-10T13:22:00Z">
              <w:r w:rsidRPr="00B04564">
                <w:rPr>
                  <w:lang w:eastAsia="zh-CN"/>
                </w:rPr>
                <w:t>Medium Range: -38</w:t>
              </w:r>
            </w:ins>
          </w:p>
          <w:p w14:paraId="534320B9" w14:textId="77777777" w:rsidR="00081372" w:rsidRPr="00B04564" w:rsidRDefault="00081372" w:rsidP="00081372">
            <w:pPr>
              <w:pStyle w:val="TAC"/>
              <w:tabs>
                <w:tab w:val="left" w:pos="540"/>
                <w:tab w:val="left" w:pos="1260"/>
                <w:tab w:val="left" w:pos="1800"/>
              </w:tabs>
              <w:rPr>
                <w:ins w:id="9205" w:author="R4-1809483" w:date="2018-07-10T13:22:00Z"/>
                <w:lang w:eastAsia="zh-CN"/>
              </w:rPr>
            </w:pPr>
            <w:ins w:id="9206" w:author="R4-1809483" w:date="2018-07-10T13:22:00Z">
              <w:r w:rsidRPr="00B04564">
                <w:rPr>
                  <w:lang w:eastAsia="zh-CN"/>
                </w:rPr>
                <w:t>Local Area: -35</w:t>
              </w:r>
            </w:ins>
          </w:p>
        </w:tc>
        <w:tc>
          <w:tcPr>
            <w:tcW w:w="1767" w:type="dxa"/>
            <w:tcBorders>
              <w:top w:val="single" w:sz="4" w:space="0" w:color="auto"/>
              <w:left w:val="single" w:sz="4" w:space="0" w:color="auto"/>
              <w:bottom w:val="single" w:sz="4" w:space="0" w:color="auto"/>
              <w:right w:val="single" w:sz="4" w:space="0" w:color="auto"/>
            </w:tcBorders>
            <w:hideMark/>
          </w:tcPr>
          <w:p w14:paraId="514B3B70" w14:textId="77777777" w:rsidR="00081372" w:rsidRPr="00B04564" w:rsidRDefault="00081372" w:rsidP="00081372">
            <w:pPr>
              <w:pStyle w:val="TAC"/>
              <w:tabs>
                <w:tab w:val="left" w:pos="540"/>
                <w:tab w:val="left" w:pos="1260"/>
                <w:tab w:val="left" w:pos="1800"/>
              </w:tabs>
              <w:rPr>
                <w:ins w:id="9207" w:author="R4-1809483" w:date="2018-07-10T13:22:00Z"/>
                <w:lang w:eastAsia="zh-CN"/>
              </w:rPr>
            </w:pPr>
            <w:ins w:id="9208" w:author="R4-1809483" w:date="2018-07-10T13:22:00Z">
              <w:r w:rsidRPr="00B04564">
                <w:rPr>
                  <w:rFonts w:cs="Arial"/>
                </w:rPr>
                <w:t>±</w:t>
              </w:r>
              <w:r w:rsidRPr="00B04564">
                <w:t>7.5</w:t>
              </w:r>
            </w:ins>
          </w:p>
        </w:tc>
        <w:tc>
          <w:tcPr>
            <w:tcW w:w="2258" w:type="dxa"/>
            <w:tcBorders>
              <w:top w:val="single" w:sz="4" w:space="0" w:color="auto"/>
              <w:left w:val="single" w:sz="4" w:space="0" w:color="auto"/>
              <w:bottom w:val="single" w:sz="4" w:space="0" w:color="auto"/>
              <w:right w:val="single" w:sz="4" w:space="0" w:color="auto"/>
            </w:tcBorders>
            <w:hideMark/>
          </w:tcPr>
          <w:p w14:paraId="4E34168C" w14:textId="77777777" w:rsidR="00081372" w:rsidRPr="00B04564" w:rsidRDefault="00081372" w:rsidP="00081372">
            <w:pPr>
              <w:pStyle w:val="TAC"/>
              <w:tabs>
                <w:tab w:val="left" w:pos="540"/>
                <w:tab w:val="left" w:pos="1260"/>
                <w:tab w:val="left" w:pos="1800"/>
              </w:tabs>
              <w:rPr>
                <w:ins w:id="9209" w:author="R4-1809483" w:date="2018-07-10T13:22:00Z"/>
              </w:rPr>
            </w:pPr>
            <w:ins w:id="9210" w:author="R4-1809483" w:date="2018-07-10T13:22:00Z">
              <w:r w:rsidRPr="00B04564">
                <w:t xml:space="preserve">5 MHz DFT-s-OFDM </w:t>
              </w:r>
              <w:r w:rsidRPr="00B04564">
                <w:rPr>
                  <w:lang w:eastAsia="zh-CN"/>
                </w:rPr>
                <w:t>NR</w:t>
              </w:r>
              <w:r w:rsidRPr="00B04564">
                <w:t xml:space="preserve"> signal </w:t>
              </w:r>
            </w:ins>
          </w:p>
          <w:p w14:paraId="3F51D10D" w14:textId="77777777" w:rsidR="00081372" w:rsidRPr="00B04564" w:rsidRDefault="00081372" w:rsidP="00081372">
            <w:pPr>
              <w:pStyle w:val="TAC"/>
              <w:tabs>
                <w:tab w:val="left" w:pos="540"/>
                <w:tab w:val="left" w:pos="1260"/>
                <w:tab w:val="left" w:pos="1800"/>
              </w:tabs>
              <w:rPr>
                <w:ins w:id="9211" w:author="R4-1809483" w:date="2018-07-10T13:22:00Z"/>
                <w:lang w:eastAsia="ja-JP"/>
              </w:rPr>
            </w:pPr>
            <w:ins w:id="9212" w:author="R4-1809483" w:date="2018-07-10T13:22:00Z">
              <w:r w:rsidRPr="00B04564">
                <w:t>SCS: 15 kHz</w:t>
              </w:r>
              <w:r w:rsidRPr="00B04564">
                <w:rPr>
                  <w:lang w:val="sv-SE"/>
                </w:rPr>
                <w:t>, 25 RB</w:t>
              </w:r>
            </w:ins>
          </w:p>
        </w:tc>
      </w:tr>
      <w:tr w:rsidR="00081372" w:rsidRPr="00B04564" w14:paraId="6F81F58D" w14:textId="77777777" w:rsidTr="00081372">
        <w:trPr>
          <w:trHeight w:val="487"/>
          <w:jc w:val="center"/>
          <w:ins w:id="9213" w:author="R4-1809483" w:date="2018-07-10T13:22:00Z"/>
        </w:trPr>
        <w:tc>
          <w:tcPr>
            <w:tcW w:w="1947" w:type="dxa"/>
            <w:tcBorders>
              <w:top w:val="single" w:sz="4" w:space="0" w:color="auto"/>
              <w:left w:val="single" w:sz="4" w:space="0" w:color="auto"/>
              <w:bottom w:val="single" w:sz="4" w:space="0" w:color="auto"/>
              <w:right w:val="single" w:sz="4" w:space="0" w:color="auto"/>
            </w:tcBorders>
          </w:tcPr>
          <w:p w14:paraId="2E2108D3" w14:textId="77777777" w:rsidR="00081372" w:rsidRPr="00B04564" w:rsidRDefault="00081372" w:rsidP="00081372">
            <w:pPr>
              <w:pStyle w:val="TAC"/>
              <w:tabs>
                <w:tab w:val="left" w:pos="540"/>
                <w:tab w:val="left" w:pos="1260"/>
                <w:tab w:val="left" w:pos="1800"/>
              </w:tabs>
              <w:rPr>
                <w:ins w:id="9214" w:author="R4-1809483" w:date="2018-07-10T13:22:00Z"/>
                <w:lang w:eastAsia="zh-CN"/>
              </w:rPr>
            </w:pPr>
            <w:ins w:id="9215" w:author="R4-1809483" w:date="2018-07-10T13:22:00Z">
              <w:r w:rsidRPr="00B04564">
                <w:rPr>
                  <w:lang w:eastAsia="zh-CN"/>
                </w:rPr>
                <w:t>25, 30, 40, 50, 60, 70, 80, 90, 100</w:t>
              </w:r>
            </w:ins>
          </w:p>
        </w:tc>
        <w:tc>
          <w:tcPr>
            <w:tcW w:w="1792" w:type="dxa"/>
            <w:tcBorders>
              <w:top w:val="single" w:sz="4" w:space="0" w:color="auto"/>
              <w:left w:val="single" w:sz="4" w:space="0" w:color="auto"/>
              <w:bottom w:val="single" w:sz="4" w:space="0" w:color="auto"/>
              <w:right w:val="single" w:sz="4" w:space="0" w:color="auto"/>
            </w:tcBorders>
          </w:tcPr>
          <w:p w14:paraId="445C4CA3" w14:textId="77777777" w:rsidR="00081372" w:rsidRPr="00B04564" w:rsidRDefault="00081372" w:rsidP="00081372">
            <w:pPr>
              <w:pStyle w:val="TAC"/>
              <w:tabs>
                <w:tab w:val="left" w:pos="540"/>
                <w:tab w:val="left" w:pos="1260"/>
                <w:tab w:val="left" w:pos="1800"/>
              </w:tabs>
              <w:rPr>
                <w:ins w:id="9216" w:author="R4-1809483" w:date="2018-07-10T13:22:00Z"/>
                <w:lang w:eastAsia="ja-JP"/>
              </w:rPr>
            </w:pPr>
            <w:ins w:id="9217" w:author="R4-1809483" w:date="2018-07-10T13:22:00Z">
              <w:r w:rsidRPr="00B04564">
                <w:rPr>
                  <w:rFonts w:cs="Arial"/>
                </w:rPr>
                <w:t>P</w:t>
              </w:r>
              <w:r w:rsidRPr="00B04564">
                <w:rPr>
                  <w:rFonts w:cs="Arial"/>
                  <w:vertAlign w:val="subscript"/>
                </w:rPr>
                <w:t>REFSENS</w:t>
              </w:r>
              <w:r w:rsidRPr="00B04564">
                <w:t xml:space="preserve"> + 6 dB</w:t>
              </w:r>
            </w:ins>
          </w:p>
        </w:tc>
        <w:tc>
          <w:tcPr>
            <w:tcW w:w="1983" w:type="dxa"/>
            <w:tcBorders>
              <w:top w:val="single" w:sz="4" w:space="0" w:color="auto"/>
              <w:left w:val="single" w:sz="4" w:space="0" w:color="auto"/>
              <w:bottom w:val="single" w:sz="4" w:space="0" w:color="auto"/>
              <w:right w:val="single" w:sz="4" w:space="0" w:color="auto"/>
            </w:tcBorders>
          </w:tcPr>
          <w:p w14:paraId="23F4D5B8" w14:textId="77777777" w:rsidR="00081372" w:rsidRPr="00B04564" w:rsidRDefault="00081372" w:rsidP="00081372">
            <w:pPr>
              <w:pStyle w:val="TAC"/>
              <w:tabs>
                <w:tab w:val="left" w:pos="540"/>
                <w:tab w:val="left" w:pos="1260"/>
                <w:tab w:val="left" w:pos="1800"/>
              </w:tabs>
              <w:rPr>
                <w:ins w:id="9218" w:author="R4-1809483" w:date="2018-07-10T13:22:00Z"/>
                <w:lang w:eastAsia="zh-CN"/>
              </w:rPr>
            </w:pPr>
            <w:ins w:id="9219" w:author="R4-1809483" w:date="2018-07-10T13:22:00Z">
              <w:r w:rsidRPr="00B04564">
                <w:rPr>
                  <w:lang w:eastAsia="zh-CN"/>
                </w:rPr>
                <w:t>Wide Area: -43</w:t>
              </w:r>
            </w:ins>
          </w:p>
          <w:p w14:paraId="02B7B8C8" w14:textId="77777777" w:rsidR="00081372" w:rsidRPr="00B04564" w:rsidRDefault="00081372" w:rsidP="00081372">
            <w:pPr>
              <w:pStyle w:val="TAC"/>
              <w:tabs>
                <w:tab w:val="left" w:pos="540"/>
                <w:tab w:val="left" w:pos="1260"/>
                <w:tab w:val="left" w:pos="1800"/>
              </w:tabs>
              <w:rPr>
                <w:ins w:id="9220" w:author="R4-1809483" w:date="2018-07-10T13:22:00Z"/>
                <w:lang w:eastAsia="zh-CN"/>
              </w:rPr>
            </w:pPr>
            <w:ins w:id="9221" w:author="R4-1809483" w:date="2018-07-10T13:22:00Z">
              <w:r w:rsidRPr="00B04564">
                <w:rPr>
                  <w:lang w:eastAsia="zh-CN"/>
                </w:rPr>
                <w:t>Medium Range: -38</w:t>
              </w:r>
            </w:ins>
          </w:p>
          <w:p w14:paraId="5D388854" w14:textId="77777777" w:rsidR="00081372" w:rsidRPr="00B04564" w:rsidRDefault="00081372" w:rsidP="00081372">
            <w:pPr>
              <w:pStyle w:val="TAC"/>
              <w:tabs>
                <w:tab w:val="left" w:pos="540"/>
                <w:tab w:val="left" w:pos="1260"/>
                <w:tab w:val="left" w:pos="1800"/>
              </w:tabs>
              <w:rPr>
                <w:ins w:id="9222" w:author="R4-1809483" w:date="2018-07-10T13:22:00Z"/>
                <w:lang w:eastAsia="zh-CN"/>
              </w:rPr>
            </w:pPr>
            <w:ins w:id="9223" w:author="R4-1809483" w:date="2018-07-10T13:22:00Z">
              <w:r w:rsidRPr="00B04564">
                <w:rPr>
                  <w:lang w:eastAsia="zh-CN"/>
                </w:rPr>
                <w:t>Local Area: -35</w:t>
              </w:r>
            </w:ins>
          </w:p>
        </w:tc>
        <w:tc>
          <w:tcPr>
            <w:tcW w:w="1767" w:type="dxa"/>
            <w:tcBorders>
              <w:top w:val="single" w:sz="4" w:space="0" w:color="auto"/>
              <w:left w:val="single" w:sz="4" w:space="0" w:color="auto"/>
              <w:bottom w:val="single" w:sz="4" w:space="0" w:color="auto"/>
              <w:right w:val="single" w:sz="4" w:space="0" w:color="auto"/>
            </w:tcBorders>
          </w:tcPr>
          <w:p w14:paraId="5CD2D6C8" w14:textId="77777777" w:rsidR="00081372" w:rsidRPr="00B04564" w:rsidRDefault="00081372" w:rsidP="00081372">
            <w:pPr>
              <w:pStyle w:val="TAC"/>
              <w:tabs>
                <w:tab w:val="left" w:pos="540"/>
                <w:tab w:val="left" w:pos="1260"/>
                <w:tab w:val="left" w:pos="1800"/>
              </w:tabs>
              <w:rPr>
                <w:ins w:id="9224" w:author="R4-1809483" w:date="2018-07-10T13:22:00Z"/>
                <w:lang w:eastAsia="zh-CN"/>
              </w:rPr>
            </w:pPr>
            <w:ins w:id="9225" w:author="R4-1809483" w:date="2018-07-10T13:22:00Z">
              <w:r w:rsidRPr="00B04564">
                <w:rPr>
                  <w:rFonts w:cs="Arial"/>
                </w:rPr>
                <w:t>±</w:t>
              </w:r>
              <w:r w:rsidRPr="00B04564">
                <w:rPr>
                  <w:lang w:eastAsia="zh-CN"/>
                </w:rPr>
                <w:t>30</w:t>
              </w:r>
            </w:ins>
          </w:p>
        </w:tc>
        <w:tc>
          <w:tcPr>
            <w:tcW w:w="2258" w:type="dxa"/>
            <w:tcBorders>
              <w:top w:val="single" w:sz="4" w:space="0" w:color="auto"/>
              <w:left w:val="single" w:sz="4" w:space="0" w:color="auto"/>
              <w:bottom w:val="single" w:sz="4" w:space="0" w:color="auto"/>
              <w:right w:val="single" w:sz="4" w:space="0" w:color="auto"/>
            </w:tcBorders>
          </w:tcPr>
          <w:p w14:paraId="1F86A674" w14:textId="77777777" w:rsidR="00081372" w:rsidRPr="00B04564" w:rsidRDefault="00081372" w:rsidP="00081372">
            <w:pPr>
              <w:pStyle w:val="TAC"/>
              <w:tabs>
                <w:tab w:val="left" w:pos="540"/>
                <w:tab w:val="left" w:pos="1260"/>
                <w:tab w:val="left" w:pos="1800"/>
              </w:tabs>
              <w:rPr>
                <w:ins w:id="9226" w:author="R4-1809483" w:date="2018-07-10T13:22:00Z"/>
              </w:rPr>
            </w:pPr>
            <w:ins w:id="9227" w:author="R4-1809483" w:date="2018-07-10T13:22:00Z">
              <w:r w:rsidRPr="00B04564">
                <w:rPr>
                  <w:lang w:eastAsia="zh-CN"/>
                </w:rPr>
                <w:t>20 </w:t>
              </w:r>
              <w:r w:rsidRPr="00B04564">
                <w:t xml:space="preserve">MHz DFT-s-OFDM </w:t>
              </w:r>
              <w:r w:rsidRPr="00B04564">
                <w:rPr>
                  <w:lang w:eastAsia="zh-CN"/>
                </w:rPr>
                <w:t xml:space="preserve">NR </w:t>
              </w:r>
              <w:r w:rsidRPr="00B04564">
                <w:t xml:space="preserve">signal </w:t>
              </w:r>
            </w:ins>
          </w:p>
          <w:p w14:paraId="0BAC63EB" w14:textId="77777777" w:rsidR="00081372" w:rsidRPr="00B04564" w:rsidRDefault="00081372" w:rsidP="00081372">
            <w:pPr>
              <w:pStyle w:val="TAC"/>
              <w:tabs>
                <w:tab w:val="left" w:pos="540"/>
                <w:tab w:val="left" w:pos="1260"/>
                <w:tab w:val="left" w:pos="1800"/>
              </w:tabs>
              <w:rPr>
                <w:ins w:id="9228" w:author="R4-1809483" w:date="2018-07-10T13:22:00Z"/>
                <w:lang w:eastAsia="ja-JP"/>
              </w:rPr>
            </w:pPr>
            <w:ins w:id="9229" w:author="R4-1809483" w:date="2018-07-10T13:22:00Z">
              <w:r w:rsidRPr="00B04564">
                <w:t>SCS: 15 kHz</w:t>
              </w:r>
              <w:r w:rsidRPr="00B04564">
                <w:rPr>
                  <w:lang w:val="sv-SE"/>
                </w:rPr>
                <w:t>, 100 RB</w:t>
              </w:r>
            </w:ins>
          </w:p>
        </w:tc>
      </w:tr>
      <w:tr w:rsidR="00081372" w:rsidRPr="00B04564" w14:paraId="4EC9DE92" w14:textId="77777777" w:rsidTr="00081372">
        <w:trPr>
          <w:trHeight w:val="221"/>
          <w:jc w:val="center"/>
          <w:ins w:id="9230" w:author="R4-1809483" w:date="2018-07-10T13:22:00Z"/>
        </w:trPr>
        <w:tc>
          <w:tcPr>
            <w:tcW w:w="9747" w:type="dxa"/>
            <w:gridSpan w:val="5"/>
            <w:tcBorders>
              <w:top w:val="single" w:sz="4" w:space="0" w:color="auto"/>
              <w:left w:val="single" w:sz="4" w:space="0" w:color="auto"/>
              <w:bottom w:val="single" w:sz="4" w:space="0" w:color="auto"/>
              <w:right w:val="single" w:sz="4" w:space="0" w:color="auto"/>
            </w:tcBorders>
          </w:tcPr>
          <w:p w14:paraId="67B6117D" w14:textId="77777777" w:rsidR="00081372" w:rsidRPr="00B04564" w:rsidRDefault="00081372" w:rsidP="00081372">
            <w:pPr>
              <w:pStyle w:val="TAN"/>
              <w:rPr>
                <w:ins w:id="9231" w:author="R4-1809483" w:date="2018-07-10T13:22:00Z"/>
                <w:lang w:eastAsia="zh-CN"/>
              </w:rPr>
            </w:pPr>
            <w:ins w:id="9232" w:author="R4-1809483" w:date="2018-07-10T13:22:00Z">
              <w:r w:rsidRPr="00B04564">
                <w:rPr>
                  <w:lang w:eastAsia="zh-CN"/>
                </w:rPr>
                <w:t xml:space="preserve">NOTE: </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and 7.2.5</w:t>
              </w:r>
              <w:r w:rsidRPr="00B04564">
                <w:rPr>
                  <w:lang w:eastAsia="zh-CN"/>
                </w:rPr>
                <w:t>-3.</w:t>
              </w:r>
            </w:ins>
          </w:p>
        </w:tc>
      </w:tr>
    </w:tbl>
    <w:p w14:paraId="316C720A" w14:textId="77777777" w:rsidR="00081372" w:rsidRPr="00C45DB9" w:rsidRDefault="00081372" w:rsidP="00081372">
      <w:pPr>
        <w:rPr>
          <w:ins w:id="9233" w:author="R4-1809483" w:date="2018-07-10T13:22:00Z"/>
          <w:lang w:eastAsia="zh-CN"/>
        </w:rPr>
      </w:pPr>
    </w:p>
    <w:p w14:paraId="285FABCC" w14:textId="77777777" w:rsidR="00081372" w:rsidRPr="008E21B0" w:rsidRDefault="00081372" w:rsidP="00081372">
      <w:pPr>
        <w:keepNext/>
        <w:keepLines/>
        <w:spacing w:before="60"/>
        <w:jc w:val="center"/>
        <w:rPr>
          <w:ins w:id="9234" w:author="R4-1809483" w:date="2018-07-10T13:22:00Z"/>
          <w:rFonts w:ascii="Arial" w:hAnsi="Arial"/>
          <w:b/>
          <w:lang w:eastAsia="zh-CN"/>
        </w:rPr>
      </w:pPr>
      <w:ins w:id="9235" w:author="R4-1809483" w:date="2018-07-10T13:22:00Z">
        <w:r w:rsidRPr="008E21B0">
          <w:rPr>
            <w:rFonts w:ascii="Arial" w:hAnsi="Arial"/>
            <w:b/>
          </w:rPr>
          <w:t xml:space="preserve">Table </w:t>
        </w:r>
        <w:r w:rsidRPr="008E21B0">
          <w:rPr>
            <w:rFonts w:ascii="Arial" w:hAnsi="Arial"/>
            <w:b/>
            <w:lang w:eastAsia="zh-CN"/>
          </w:rPr>
          <w:t>7.4.2.5</w:t>
        </w:r>
        <w:r w:rsidRPr="008E21B0">
          <w:rPr>
            <w:rFonts w:ascii="Arial" w:hAnsi="Arial"/>
            <w:b/>
          </w:rPr>
          <w:t>-</w:t>
        </w:r>
        <w:r w:rsidRPr="008E21B0">
          <w:rPr>
            <w:rFonts w:ascii="Arial" w:hAnsi="Arial"/>
            <w:b/>
            <w:lang w:eastAsia="zh-CN"/>
          </w:rPr>
          <w:t>2</w:t>
        </w:r>
        <w:r w:rsidRPr="008E21B0">
          <w:rPr>
            <w:rFonts w:ascii="Arial" w:hAnsi="Arial"/>
            <w:b/>
          </w:rPr>
          <w:t>: Base Station narrowband blocking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690"/>
        <w:gridCol w:w="1883"/>
      </w:tblGrid>
      <w:tr w:rsidR="00081372" w:rsidRPr="00B04564" w14:paraId="73419AC0" w14:textId="77777777" w:rsidTr="00081372">
        <w:trPr>
          <w:trHeight w:val="629"/>
          <w:jc w:val="center"/>
          <w:ins w:id="9236" w:author="R4-1809483" w:date="2018-07-10T13:22:00Z"/>
        </w:trPr>
        <w:tc>
          <w:tcPr>
            <w:tcW w:w="1893" w:type="dxa"/>
            <w:tcBorders>
              <w:top w:val="single" w:sz="4" w:space="0" w:color="auto"/>
              <w:left w:val="single" w:sz="4" w:space="0" w:color="auto"/>
              <w:bottom w:val="single" w:sz="4" w:space="0" w:color="auto"/>
              <w:right w:val="single" w:sz="4" w:space="0" w:color="auto"/>
            </w:tcBorders>
          </w:tcPr>
          <w:p w14:paraId="794E737E" w14:textId="77777777" w:rsidR="00081372" w:rsidRPr="00B04564" w:rsidRDefault="00081372" w:rsidP="00081372">
            <w:pPr>
              <w:pStyle w:val="TAH"/>
              <w:tabs>
                <w:tab w:val="left" w:pos="540"/>
                <w:tab w:val="left" w:pos="1260"/>
                <w:tab w:val="left" w:pos="1800"/>
              </w:tabs>
              <w:rPr>
                <w:ins w:id="9237" w:author="R4-1809483" w:date="2018-07-10T13:22:00Z"/>
              </w:rPr>
            </w:pPr>
            <w:ins w:id="9238" w:author="R4-1809483" w:date="2018-07-10T13:22:00Z">
              <w:r w:rsidRPr="00B04564">
                <w:rPr>
                  <w:i/>
                </w:rPr>
                <w:t>BS channel bandwidth</w:t>
              </w:r>
              <w:r w:rsidRPr="00B04564">
                <w:t xml:space="preserve"> of the lowest/highest carrier received [MHz]</w:t>
              </w:r>
            </w:ins>
          </w:p>
        </w:tc>
        <w:tc>
          <w:tcPr>
            <w:tcW w:w="1690" w:type="dxa"/>
            <w:tcBorders>
              <w:top w:val="single" w:sz="4" w:space="0" w:color="auto"/>
              <w:left w:val="single" w:sz="4" w:space="0" w:color="auto"/>
              <w:bottom w:val="single" w:sz="4" w:space="0" w:color="auto"/>
              <w:right w:val="single" w:sz="4" w:space="0" w:color="auto"/>
            </w:tcBorders>
            <w:hideMark/>
          </w:tcPr>
          <w:p w14:paraId="51B1A66D" w14:textId="77777777" w:rsidR="00081372" w:rsidRPr="00B04564" w:rsidRDefault="00081372" w:rsidP="00081372">
            <w:pPr>
              <w:pStyle w:val="TAH"/>
              <w:tabs>
                <w:tab w:val="left" w:pos="540"/>
                <w:tab w:val="left" w:pos="1260"/>
                <w:tab w:val="left" w:pos="1800"/>
              </w:tabs>
              <w:rPr>
                <w:ins w:id="9239" w:author="R4-1809483" w:date="2018-07-10T13:22:00Z"/>
                <w:lang w:eastAsia="ja-JP"/>
              </w:rPr>
            </w:pPr>
            <w:ins w:id="9240" w:author="R4-1809483" w:date="2018-07-10T13:22:00Z">
              <w:r w:rsidRPr="00B04564">
                <w:t>Wanted signal mean power [dBm]</w:t>
              </w:r>
            </w:ins>
          </w:p>
        </w:tc>
        <w:tc>
          <w:tcPr>
            <w:tcW w:w="1883" w:type="dxa"/>
            <w:tcBorders>
              <w:top w:val="single" w:sz="4" w:space="0" w:color="auto"/>
              <w:left w:val="single" w:sz="4" w:space="0" w:color="auto"/>
              <w:bottom w:val="single" w:sz="4" w:space="0" w:color="auto"/>
              <w:right w:val="single" w:sz="4" w:space="0" w:color="auto"/>
            </w:tcBorders>
            <w:hideMark/>
          </w:tcPr>
          <w:p w14:paraId="274A94F7" w14:textId="77777777" w:rsidR="00081372" w:rsidRPr="00B04564" w:rsidRDefault="00081372" w:rsidP="00081372">
            <w:pPr>
              <w:pStyle w:val="TAH"/>
              <w:tabs>
                <w:tab w:val="left" w:pos="540"/>
                <w:tab w:val="left" w:pos="1260"/>
                <w:tab w:val="left" w:pos="1800"/>
              </w:tabs>
              <w:rPr>
                <w:ins w:id="9241" w:author="R4-1809483" w:date="2018-07-10T13:22:00Z"/>
                <w:lang w:eastAsia="ja-JP"/>
              </w:rPr>
            </w:pPr>
            <w:ins w:id="9242" w:author="R4-1809483" w:date="2018-07-10T13:22:00Z">
              <w:r w:rsidRPr="00B04564">
                <w:rPr>
                  <w:rFonts w:cs="Arial"/>
                </w:rPr>
                <w:t>Interfering signal mean power [dBm]</w:t>
              </w:r>
            </w:ins>
          </w:p>
        </w:tc>
      </w:tr>
      <w:tr w:rsidR="00081372" w:rsidRPr="00B04564" w14:paraId="2C29CC9A" w14:textId="77777777" w:rsidTr="00081372">
        <w:trPr>
          <w:trHeight w:val="487"/>
          <w:jc w:val="center"/>
          <w:ins w:id="9243" w:author="R4-1809483" w:date="2018-07-10T13:22:00Z"/>
        </w:trPr>
        <w:tc>
          <w:tcPr>
            <w:tcW w:w="1893" w:type="dxa"/>
            <w:tcBorders>
              <w:top w:val="single" w:sz="4" w:space="0" w:color="auto"/>
              <w:left w:val="single" w:sz="4" w:space="0" w:color="auto"/>
              <w:bottom w:val="single" w:sz="4" w:space="0" w:color="auto"/>
              <w:right w:val="single" w:sz="4" w:space="0" w:color="auto"/>
            </w:tcBorders>
          </w:tcPr>
          <w:p w14:paraId="36DA9B7B" w14:textId="77777777" w:rsidR="00081372" w:rsidRPr="00B04564" w:rsidRDefault="00081372" w:rsidP="00081372">
            <w:pPr>
              <w:pStyle w:val="TAC"/>
              <w:tabs>
                <w:tab w:val="left" w:pos="540"/>
                <w:tab w:val="left" w:pos="1260"/>
                <w:tab w:val="left" w:pos="1800"/>
              </w:tabs>
              <w:rPr>
                <w:ins w:id="9244" w:author="R4-1809483" w:date="2018-07-10T13:22:00Z"/>
                <w:lang w:eastAsia="zh-CN"/>
              </w:rPr>
            </w:pPr>
            <w:ins w:id="9245" w:author="R4-1809483" w:date="2018-07-10T13:22:00Z">
              <w:r w:rsidRPr="00B04564">
                <w:rPr>
                  <w:lang w:eastAsia="zh-CN"/>
                </w:rPr>
                <w:t>5, 10, 15, 20, 25, 30, 40, 50, 60, 70, 80,90, 100 (Note 1)</w:t>
              </w:r>
            </w:ins>
          </w:p>
        </w:tc>
        <w:tc>
          <w:tcPr>
            <w:tcW w:w="1690" w:type="dxa"/>
            <w:tcBorders>
              <w:top w:val="single" w:sz="4" w:space="0" w:color="auto"/>
              <w:left w:val="single" w:sz="4" w:space="0" w:color="auto"/>
              <w:bottom w:val="single" w:sz="4" w:space="0" w:color="auto"/>
              <w:right w:val="single" w:sz="4" w:space="0" w:color="auto"/>
            </w:tcBorders>
            <w:hideMark/>
          </w:tcPr>
          <w:p w14:paraId="7B8B8E87" w14:textId="77777777" w:rsidR="00081372" w:rsidRPr="00B04564" w:rsidRDefault="00081372" w:rsidP="00081372">
            <w:pPr>
              <w:pStyle w:val="TAC"/>
              <w:tabs>
                <w:tab w:val="left" w:pos="540"/>
                <w:tab w:val="left" w:pos="1260"/>
                <w:tab w:val="left" w:pos="1800"/>
              </w:tabs>
              <w:rPr>
                <w:ins w:id="9246" w:author="R4-1809483" w:date="2018-07-10T13:22:00Z"/>
                <w:lang w:eastAsia="ja-JP"/>
              </w:rPr>
            </w:pPr>
            <w:ins w:id="9247" w:author="R4-1809483" w:date="2018-07-10T13:22:00Z">
              <w:r w:rsidRPr="00B04564">
                <w:rPr>
                  <w:rFonts w:cs="Arial"/>
                </w:rPr>
                <w:t>P</w:t>
              </w:r>
              <w:r w:rsidRPr="00B04564">
                <w:rPr>
                  <w:rFonts w:cs="Arial"/>
                  <w:vertAlign w:val="subscript"/>
                </w:rPr>
                <w:t>REFSENS</w:t>
              </w:r>
              <w:r w:rsidRPr="00B04564">
                <w:t xml:space="preserve"> + 6 dB</w:t>
              </w:r>
            </w:ins>
          </w:p>
        </w:tc>
        <w:tc>
          <w:tcPr>
            <w:tcW w:w="1883" w:type="dxa"/>
            <w:tcBorders>
              <w:top w:val="single" w:sz="4" w:space="0" w:color="auto"/>
              <w:left w:val="single" w:sz="4" w:space="0" w:color="auto"/>
              <w:bottom w:val="single" w:sz="4" w:space="0" w:color="auto"/>
              <w:right w:val="single" w:sz="4" w:space="0" w:color="auto"/>
            </w:tcBorders>
            <w:hideMark/>
          </w:tcPr>
          <w:p w14:paraId="33E7D0DF" w14:textId="77777777" w:rsidR="00081372" w:rsidRPr="00B04564" w:rsidRDefault="00081372" w:rsidP="00081372">
            <w:pPr>
              <w:pStyle w:val="TAC"/>
              <w:tabs>
                <w:tab w:val="left" w:pos="540"/>
                <w:tab w:val="left" w:pos="1260"/>
                <w:tab w:val="left" w:pos="1800"/>
              </w:tabs>
              <w:rPr>
                <w:ins w:id="9248" w:author="R4-1809483" w:date="2018-07-10T13:22:00Z"/>
                <w:lang w:eastAsia="zh-CN"/>
              </w:rPr>
            </w:pPr>
            <w:ins w:id="9249" w:author="R4-1809483" w:date="2018-07-10T13:22:00Z">
              <w:r w:rsidRPr="00B04564">
                <w:rPr>
                  <w:lang w:eastAsia="zh-CN"/>
                </w:rPr>
                <w:t>Wide Area: -49</w:t>
              </w:r>
            </w:ins>
          </w:p>
          <w:p w14:paraId="5F44D05A" w14:textId="77777777" w:rsidR="00081372" w:rsidRPr="00B04564" w:rsidRDefault="00081372" w:rsidP="00081372">
            <w:pPr>
              <w:pStyle w:val="TAC"/>
              <w:tabs>
                <w:tab w:val="left" w:pos="540"/>
                <w:tab w:val="left" w:pos="1260"/>
                <w:tab w:val="left" w:pos="1800"/>
              </w:tabs>
              <w:rPr>
                <w:ins w:id="9250" w:author="R4-1809483" w:date="2018-07-10T13:22:00Z"/>
                <w:lang w:eastAsia="zh-CN"/>
              </w:rPr>
            </w:pPr>
            <w:ins w:id="9251" w:author="R4-1809483" w:date="2018-07-10T13:22:00Z">
              <w:r w:rsidRPr="00B04564">
                <w:rPr>
                  <w:lang w:eastAsia="zh-CN"/>
                </w:rPr>
                <w:t>Medium Range: -44</w:t>
              </w:r>
            </w:ins>
          </w:p>
          <w:p w14:paraId="6DFA08A0" w14:textId="77777777" w:rsidR="00081372" w:rsidRPr="00B04564" w:rsidRDefault="00081372" w:rsidP="00081372">
            <w:pPr>
              <w:pStyle w:val="TAC"/>
              <w:tabs>
                <w:tab w:val="left" w:pos="540"/>
                <w:tab w:val="left" w:pos="1260"/>
                <w:tab w:val="left" w:pos="1800"/>
              </w:tabs>
              <w:rPr>
                <w:ins w:id="9252" w:author="R4-1809483" w:date="2018-07-10T13:22:00Z"/>
                <w:lang w:eastAsia="zh-CN"/>
              </w:rPr>
            </w:pPr>
            <w:ins w:id="9253" w:author="R4-1809483" w:date="2018-07-10T13:22:00Z">
              <w:r w:rsidRPr="00B04564">
                <w:rPr>
                  <w:lang w:eastAsia="zh-CN"/>
                </w:rPr>
                <w:t>Local Area: -41</w:t>
              </w:r>
            </w:ins>
          </w:p>
        </w:tc>
      </w:tr>
      <w:tr w:rsidR="00081372" w:rsidRPr="00B04564" w14:paraId="18DFD655" w14:textId="77777777" w:rsidTr="00081372">
        <w:trPr>
          <w:trHeight w:val="487"/>
          <w:jc w:val="center"/>
          <w:ins w:id="9254" w:author="R4-1809483" w:date="2018-07-10T13:22:00Z"/>
        </w:trPr>
        <w:tc>
          <w:tcPr>
            <w:tcW w:w="5466" w:type="dxa"/>
            <w:gridSpan w:val="3"/>
            <w:tcBorders>
              <w:top w:val="single" w:sz="4" w:space="0" w:color="auto"/>
              <w:left w:val="single" w:sz="4" w:space="0" w:color="auto"/>
              <w:bottom w:val="single" w:sz="4" w:space="0" w:color="auto"/>
              <w:right w:val="single" w:sz="4" w:space="0" w:color="auto"/>
            </w:tcBorders>
          </w:tcPr>
          <w:p w14:paraId="5A9AE7C4" w14:textId="77777777" w:rsidR="00081372" w:rsidRPr="00B04564" w:rsidRDefault="00081372" w:rsidP="00081372">
            <w:pPr>
              <w:pStyle w:val="TAN"/>
              <w:rPr>
                <w:ins w:id="9255" w:author="R4-1809483" w:date="2018-07-10T13:22:00Z"/>
                <w:lang w:eastAsia="zh-CN"/>
              </w:rPr>
            </w:pPr>
            <w:ins w:id="9256" w:author="R4-1809483" w:date="2018-07-10T13:22:00Z">
              <w:r w:rsidRPr="00B04564">
                <w:rPr>
                  <w:lang w:eastAsia="zh-CN"/>
                </w:rPr>
                <w:t xml:space="preserve">NOTE 1: </w:t>
              </w:r>
              <w:r w:rsidRPr="00B04564">
                <w:rPr>
                  <w:lang w:eastAsia="zh-CN"/>
                </w:rPr>
                <w:tab/>
                <w:t xml:space="preserve">The SCS for the lowest/highest carrier received is the lowest SCS supported by the BS for that </w:t>
              </w:r>
              <w:r w:rsidRPr="00B04564">
                <w:rPr>
                  <w:i/>
                  <w:lang w:eastAsia="zh-CN"/>
                </w:rPr>
                <w:t>BS channel bandwidth</w:t>
              </w:r>
            </w:ins>
          </w:p>
          <w:p w14:paraId="03BA3069" w14:textId="77777777" w:rsidR="00081372" w:rsidRPr="00B04564" w:rsidRDefault="00081372" w:rsidP="00081372">
            <w:pPr>
              <w:pStyle w:val="TAN"/>
              <w:rPr>
                <w:ins w:id="9257" w:author="R4-1809483" w:date="2018-07-10T13:22:00Z"/>
                <w:lang w:eastAsia="zh-CN"/>
              </w:rPr>
            </w:pPr>
            <w:ins w:id="9258" w:author="R4-1809483" w:date="2018-07-10T13:22:00Z">
              <w:r w:rsidRPr="00B04564">
                <w:rPr>
                  <w:lang w:eastAsia="zh-CN"/>
                </w:rPr>
                <w:t xml:space="preserve">NOTE 2: </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and 7.2.5</w:t>
              </w:r>
              <w:r w:rsidRPr="00B04564">
                <w:rPr>
                  <w:lang w:eastAsia="zh-CN"/>
                </w:rPr>
                <w:t>-3.</w:t>
              </w:r>
            </w:ins>
          </w:p>
        </w:tc>
      </w:tr>
    </w:tbl>
    <w:p w14:paraId="5E2E3878" w14:textId="77777777" w:rsidR="00081372" w:rsidRPr="008404F9" w:rsidRDefault="00081372" w:rsidP="00081372">
      <w:pPr>
        <w:rPr>
          <w:ins w:id="9259" w:author="R4-1809483" w:date="2018-07-10T13:22:00Z"/>
          <w:lang w:eastAsia="zh-CN"/>
        </w:rPr>
      </w:pPr>
    </w:p>
    <w:p w14:paraId="2E393946" w14:textId="77777777" w:rsidR="00081372" w:rsidRPr="008E21B0" w:rsidRDefault="00081372" w:rsidP="00081372">
      <w:pPr>
        <w:keepNext/>
        <w:keepLines/>
        <w:spacing w:before="60"/>
        <w:jc w:val="center"/>
        <w:rPr>
          <w:ins w:id="9260" w:author="R4-1809483" w:date="2018-07-10T13:22:00Z"/>
          <w:rFonts w:ascii="Arial" w:hAnsi="Arial"/>
          <w:b/>
        </w:rPr>
      </w:pPr>
      <w:ins w:id="9261" w:author="R4-1809483" w:date="2018-07-10T13:22:00Z">
        <w:r w:rsidRPr="008E21B0">
          <w:rPr>
            <w:rFonts w:ascii="Arial" w:hAnsi="Arial"/>
            <w:b/>
          </w:rPr>
          <w:t xml:space="preserve">Table </w:t>
        </w:r>
        <w:r w:rsidRPr="008E21B0">
          <w:rPr>
            <w:rFonts w:ascii="Arial" w:hAnsi="Arial" w:hint="eastAsia"/>
            <w:b/>
            <w:lang w:eastAsia="zh-CN"/>
          </w:rPr>
          <w:t>7.4.2.</w:t>
        </w:r>
        <w:r w:rsidRPr="008E21B0">
          <w:rPr>
            <w:rFonts w:ascii="Arial" w:hAnsi="Arial"/>
            <w:b/>
            <w:lang w:eastAsia="zh-CN"/>
          </w:rPr>
          <w:t>5</w:t>
        </w:r>
        <w:r w:rsidRPr="008E21B0">
          <w:rPr>
            <w:rFonts w:ascii="Arial" w:hAnsi="Arial"/>
            <w:b/>
          </w:rPr>
          <w:t>-</w:t>
        </w:r>
        <w:r w:rsidRPr="008E21B0">
          <w:rPr>
            <w:rFonts w:ascii="Arial" w:hAnsi="Arial"/>
            <w:b/>
            <w:lang w:eastAsia="zh-CN"/>
          </w:rPr>
          <w:t>3</w:t>
        </w:r>
        <w:r w:rsidRPr="008E21B0">
          <w:rPr>
            <w:rFonts w:ascii="Arial" w:hAnsi="Arial"/>
            <w:b/>
          </w:rPr>
          <w:t>: Base Station narrowband blocking interferer frequency offsets</w:t>
        </w:r>
      </w:ins>
    </w:p>
    <w:p w14:paraId="6456F890" w14:textId="77777777" w:rsidR="00081372" w:rsidRDefault="00081372" w:rsidP="00081372">
      <w:pPr>
        <w:rPr>
          <w:ins w:id="9262" w:author="R4-1809483" w:date="2018-07-10T13:22:00Z"/>
        </w:rPr>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2646"/>
        <w:gridCol w:w="2693"/>
      </w:tblGrid>
      <w:tr w:rsidR="00081372" w:rsidRPr="00B04564" w14:paraId="653D93B9" w14:textId="77777777" w:rsidTr="00081372">
        <w:trPr>
          <w:ins w:id="9263" w:author="R4-1809483" w:date="2018-07-10T13:22:00Z"/>
        </w:trPr>
        <w:tc>
          <w:tcPr>
            <w:tcW w:w="1606" w:type="dxa"/>
            <w:shd w:val="clear" w:color="auto" w:fill="auto"/>
          </w:tcPr>
          <w:p w14:paraId="778A86BF" w14:textId="77777777" w:rsidR="00081372" w:rsidRPr="00B04564" w:rsidRDefault="00081372" w:rsidP="00081372">
            <w:pPr>
              <w:pStyle w:val="TAH"/>
              <w:rPr>
                <w:ins w:id="9264" w:author="R4-1809483" w:date="2018-07-10T13:22:00Z"/>
                <w:lang w:eastAsia="zh-CN"/>
              </w:rPr>
            </w:pPr>
            <w:ins w:id="9265" w:author="R4-1809483" w:date="2018-07-10T13:22:00Z">
              <w:r w:rsidRPr="00B04564">
                <w:rPr>
                  <w:rFonts w:hint="eastAsia"/>
                  <w:i/>
                </w:rPr>
                <w:lastRenderedPageBreak/>
                <w:t>BS channel bandwidth</w:t>
              </w:r>
              <w:r w:rsidRPr="00B04564">
                <w:t xml:space="preserve"> of the lowest</w:t>
              </w:r>
              <w:r w:rsidRPr="00B04564">
                <w:rPr>
                  <w:rFonts w:hint="eastAsia"/>
                </w:rPr>
                <w:t>/</w:t>
              </w:r>
              <w:r w:rsidRPr="00B04564">
                <w:t>highest carrier received [MHz]</w:t>
              </w:r>
            </w:ins>
          </w:p>
        </w:tc>
        <w:tc>
          <w:tcPr>
            <w:tcW w:w="2646" w:type="dxa"/>
            <w:shd w:val="clear" w:color="auto" w:fill="auto"/>
          </w:tcPr>
          <w:p w14:paraId="186056CF" w14:textId="77777777" w:rsidR="00081372" w:rsidRPr="00B04564" w:rsidRDefault="00081372" w:rsidP="00081372">
            <w:pPr>
              <w:pStyle w:val="TAH"/>
              <w:rPr>
                <w:ins w:id="9266" w:author="R4-1809483" w:date="2018-07-10T13:22:00Z"/>
                <w:lang w:eastAsia="zh-CN"/>
              </w:rPr>
            </w:pPr>
            <w:ins w:id="9267" w:author="R4-1809483" w:date="2018-07-10T13:22:00Z">
              <w:r w:rsidRPr="00B04564">
                <w:rPr>
                  <w:rFonts w:cs="Arial"/>
                </w:rPr>
                <w:t xml:space="preserve">Interfering RB centre frequency offset to  the lower/upper Base Station RF Bandwidth edge or sub-block edge inside a sub-block gap </w:t>
              </w:r>
              <w:r w:rsidRPr="00B04564">
                <w:t>[kHz]</w:t>
              </w:r>
            </w:ins>
          </w:p>
        </w:tc>
        <w:tc>
          <w:tcPr>
            <w:tcW w:w="2693" w:type="dxa"/>
            <w:shd w:val="clear" w:color="auto" w:fill="auto"/>
          </w:tcPr>
          <w:p w14:paraId="42EEFBC5" w14:textId="77777777" w:rsidR="00081372" w:rsidRPr="00B04564" w:rsidRDefault="00081372" w:rsidP="00081372">
            <w:pPr>
              <w:pStyle w:val="TAH"/>
              <w:rPr>
                <w:ins w:id="9268" w:author="R4-1809483" w:date="2018-07-10T13:22:00Z"/>
                <w:lang w:eastAsia="zh-CN"/>
              </w:rPr>
            </w:pPr>
            <w:ins w:id="9269" w:author="R4-1809483" w:date="2018-07-10T13:22:00Z">
              <w:r w:rsidRPr="00B04564">
                <w:t>Type of interfering signal</w:t>
              </w:r>
            </w:ins>
          </w:p>
        </w:tc>
      </w:tr>
      <w:tr w:rsidR="00081372" w:rsidRPr="00B04564" w14:paraId="1153BB5F" w14:textId="77777777" w:rsidTr="00081372">
        <w:trPr>
          <w:ins w:id="9270" w:author="R4-1809483" w:date="2018-07-10T13:22:00Z"/>
        </w:trPr>
        <w:tc>
          <w:tcPr>
            <w:tcW w:w="1606" w:type="dxa"/>
            <w:shd w:val="clear" w:color="auto" w:fill="auto"/>
          </w:tcPr>
          <w:p w14:paraId="06591446" w14:textId="77777777" w:rsidR="00081372" w:rsidRPr="00B04564" w:rsidRDefault="00081372" w:rsidP="00081372">
            <w:pPr>
              <w:pStyle w:val="TAC"/>
              <w:rPr>
                <w:ins w:id="9271" w:author="R4-1809483" w:date="2018-07-10T13:22:00Z"/>
                <w:lang w:eastAsia="zh-CN"/>
              </w:rPr>
            </w:pPr>
            <w:ins w:id="9272" w:author="R4-1809483" w:date="2018-07-10T13:22:00Z">
              <w:r w:rsidRPr="00B04564">
                <w:rPr>
                  <w:lang w:eastAsia="zh-CN"/>
                </w:rPr>
                <w:t>5</w:t>
              </w:r>
            </w:ins>
          </w:p>
        </w:tc>
        <w:tc>
          <w:tcPr>
            <w:tcW w:w="2646" w:type="dxa"/>
            <w:shd w:val="clear" w:color="auto" w:fill="auto"/>
          </w:tcPr>
          <w:p w14:paraId="226B82C5" w14:textId="77777777" w:rsidR="00081372" w:rsidRPr="00B04564" w:rsidRDefault="00081372" w:rsidP="00081372">
            <w:pPr>
              <w:pStyle w:val="TAC"/>
              <w:keepNext w:val="0"/>
              <w:keepLines w:val="0"/>
              <w:rPr>
                <w:ins w:id="9273" w:author="R4-1809483" w:date="2018-07-10T13:22:00Z"/>
                <w:rFonts w:cs="Arial"/>
              </w:rPr>
            </w:pPr>
            <w:ins w:id="9274" w:author="R4-1809483" w:date="2018-07-10T13:22:00Z">
              <w:r w:rsidRPr="00B04564">
                <w:rPr>
                  <w:rFonts w:cs="Arial"/>
                </w:rPr>
                <w:t>±</w:t>
              </w:r>
              <w:r w:rsidRPr="00B04564">
                <w:rPr>
                  <w:rFonts w:cs="Arial" w:hint="eastAsia"/>
                  <w:lang w:val="en-US" w:eastAsia="zh-CN"/>
                </w:rPr>
                <w:t>(</w:t>
              </w:r>
              <w:r w:rsidRPr="00B04564">
                <w:rPr>
                  <w:lang w:eastAsia="zh-CN"/>
                </w:rPr>
                <w:t>[342.5]</w:t>
              </w:r>
              <w:r w:rsidRPr="00B04564">
                <w:rPr>
                  <w:rFonts w:cs="Arial"/>
                </w:rPr>
                <w:t>+m*180),</w:t>
              </w:r>
            </w:ins>
          </w:p>
          <w:p w14:paraId="11848208" w14:textId="77777777" w:rsidR="00081372" w:rsidRPr="00B04564" w:rsidRDefault="00081372" w:rsidP="00081372">
            <w:pPr>
              <w:pStyle w:val="TAC"/>
              <w:rPr>
                <w:ins w:id="9275" w:author="R4-1809483" w:date="2018-07-10T13:22:00Z"/>
                <w:lang w:eastAsia="zh-CN"/>
              </w:rPr>
            </w:pPr>
            <w:ins w:id="9276" w:author="R4-1809483" w:date="2018-07-10T13:22:00Z">
              <w:r w:rsidRPr="00B04564">
                <w:rPr>
                  <w:rFonts w:cs="Arial"/>
                </w:rPr>
                <w:t>m=0, 1, 2, 3, 4, 9, 14, 19, 24</w:t>
              </w:r>
            </w:ins>
          </w:p>
        </w:tc>
        <w:tc>
          <w:tcPr>
            <w:tcW w:w="2693" w:type="dxa"/>
            <w:vMerge w:val="restart"/>
            <w:shd w:val="clear" w:color="auto" w:fill="auto"/>
          </w:tcPr>
          <w:p w14:paraId="237D24CE" w14:textId="77777777" w:rsidR="00081372" w:rsidRPr="00B04564" w:rsidRDefault="00081372" w:rsidP="00081372">
            <w:pPr>
              <w:pStyle w:val="TAC"/>
              <w:tabs>
                <w:tab w:val="left" w:pos="540"/>
                <w:tab w:val="left" w:pos="1260"/>
                <w:tab w:val="left" w:pos="1800"/>
              </w:tabs>
              <w:rPr>
                <w:ins w:id="9277" w:author="R4-1809483" w:date="2018-07-10T13:22:00Z"/>
              </w:rPr>
            </w:pPr>
            <w:ins w:id="9278" w:author="R4-1809483" w:date="2018-07-10T13:22:00Z">
              <w:r w:rsidRPr="00B04564">
                <w:t>5 MHz DFT-s-OFDM</w:t>
              </w:r>
              <w:r w:rsidRPr="00B04564">
                <w:rPr>
                  <w:rFonts w:hint="eastAsia"/>
                </w:rPr>
                <w:t xml:space="preserve"> </w:t>
              </w:r>
              <w:r w:rsidRPr="00B04564">
                <w:rPr>
                  <w:rFonts w:hint="eastAsia"/>
                  <w:lang w:eastAsia="zh-CN"/>
                </w:rPr>
                <w:t>NR</w:t>
              </w:r>
              <w:r w:rsidRPr="00B04564">
                <w:t xml:space="preserve"> signal, 1 RB</w:t>
              </w:r>
            </w:ins>
          </w:p>
          <w:p w14:paraId="12F9B9A5" w14:textId="77777777" w:rsidR="00081372" w:rsidRPr="00B04564" w:rsidRDefault="00081372" w:rsidP="00081372">
            <w:pPr>
              <w:pStyle w:val="TAC"/>
              <w:rPr>
                <w:ins w:id="9279" w:author="R4-1809483" w:date="2018-07-10T13:22:00Z"/>
                <w:lang w:val="sv-SE" w:eastAsia="zh-CN"/>
              </w:rPr>
            </w:pPr>
            <w:ins w:id="9280" w:author="R4-1809483" w:date="2018-07-10T13:22:00Z">
              <w:r w:rsidRPr="00B04564">
                <w:t>SCS: 15 kHz</w:t>
              </w:r>
              <w:r w:rsidRPr="00B04564">
                <w:rPr>
                  <w:lang w:val="sv-SE"/>
                </w:rPr>
                <w:t>, 25 RB</w:t>
              </w:r>
            </w:ins>
          </w:p>
        </w:tc>
      </w:tr>
      <w:tr w:rsidR="00081372" w:rsidRPr="00B04564" w14:paraId="0FCEEDE9" w14:textId="77777777" w:rsidTr="00081372">
        <w:trPr>
          <w:ins w:id="9281" w:author="R4-1809483" w:date="2018-07-10T13:22:00Z"/>
        </w:trPr>
        <w:tc>
          <w:tcPr>
            <w:tcW w:w="1606" w:type="dxa"/>
            <w:shd w:val="clear" w:color="auto" w:fill="auto"/>
          </w:tcPr>
          <w:p w14:paraId="5447E97A" w14:textId="77777777" w:rsidR="00081372" w:rsidRPr="00B04564" w:rsidRDefault="00081372" w:rsidP="00081372">
            <w:pPr>
              <w:pStyle w:val="TAC"/>
              <w:rPr>
                <w:ins w:id="9282" w:author="R4-1809483" w:date="2018-07-10T13:22:00Z"/>
                <w:lang w:eastAsia="zh-CN"/>
              </w:rPr>
            </w:pPr>
            <w:ins w:id="9283" w:author="R4-1809483" w:date="2018-07-10T13:22:00Z">
              <w:r w:rsidRPr="00B04564">
                <w:rPr>
                  <w:lang w:eastAsia="zh-CN"/>
                </w:rPr>
                <w:t>10</w:t>
              </w:r>
            </w:ins>
          </w:p>
        </w:tc>
        <w:tc>
          <w:tcPr>
            <w:tcW w:w="2646" w:type="dxa"/>
            <w:shd w:val="clear" w:color="auto" w:fill="auto"/>
          </w:tcPr>
          <w:p w14:paraId="65D4CF79" w14:textId="77777777" w:rsidR="00081372" w:rsidRPr="00B04564" w:rsidRDefault="00081372" w:rsidP="00081372">
            <w:pPr>
              <w:pStyle w:val="TAC"/>
              <w:keepNext w:val="0"/>
              <w:keepLines w:val="0"/>
              <w:rPr>
                <w:ins w:id="9284" w:author="R4-1809483" w:date="2018-07-10T13:22:00Z"/>
                <w:rFonts w:cs="Arial"/>
              </w:rPr>
            </w:pPr>
            <w:ins w:id="9285" w:author="R4-1809483" w:date="2018-07-10T13:22:00Z">
              <w:r w:rsidRPr="00B04564">
                <w:rPr>
                  <w:rFonts w:cs="Arial"/>
                </w:rPr>
                <w:t>±</w:t>
              </w:r>
              <w:r w:rsidRPr="00B04564">
                <w:rPr>
                  <w:rFonts w:cs="Arial" w:hint="eastAsia"/>
                  <w:lang w:val="en-US" w:eastAsia="zh-CN"/>
                </w:rPr>
                <w:t>(</w:t>
              </w:r>
              <w:r w:rsidRPr="00B04564">
                <w:rPr>
                  <w:lang w:eastAsia="zh-CN"/>
                </w:rPr>
                <w:t>[347.5]</w:t>
              </w:r>
              <w:r w:rsidRPr="00B04564">
                <w:rPr>
                  <w:rFonts w:cs="Arial"/>
                </w:rPr>
                <w:t>+m*180),</w:t>
              </w:r>
            </w:ins>
          </w:p>
          <w:p w14:paraId="30285336" w14:textId="77777777" w:rsidR="00081372" w:rsidRPr="00B04564" w:rsidRDefault="00081372" w:rsidP="00081372">
            <w:pPr>
              <w:pStyle w:val="TAC"/>
              <w:rPr>
                <w:ins w:id="9286" w:author="R4-1809483" w:date="2018-07-10T13:22:00Z"/>
                <w:lang w:eastAsia="zh-CN"/>
              </w:rPr>
            </w:pPr>
            <w:ins w:id="9287" w:author="R4-1809483" w:date="2018-07-10T13:22:00Z">
              <w:r w:rsidRPr="00B04564">
                <w:rPr>
                  <w:rFonts w:cs="Arial"/>
                </w:rPr>
                <w:t>m=0, 1, 2, 3, 4, 9, 14, 19, 24</w:t>
              </w:r>
            </w:ins>
          </w:p>
        </w:tc>
        <w:tc>
          <w:tcPr>
            <w:tcW w:w="2693" w:type="dxa"/>
            <w:vMerge/>
            <w:shd w:val="clear" w:color="auto" w:fill="auto"/>
          </w:tcPr>
          <w:p w14:paraId="160D1AEF" w14:textId="77777777" w:rsidR="00081372" w:rsidRPr="00B04564" w:rsidRDefault="00081372" w:rsidP="00081372">
            <w:pPr>
              <w:pStyle w:val="TAC"/>
              <w:rPr>
                <w:ins w:id="9288" w:author="R4-1809483" w:date="2018-07-10T13:22:00Z"/>
                <w:lang w:val="sv-SE" w:eastAsia="zh-CN"/>
              </w:rPr>
            </w:pPr>
          </w:p>
        </w:tc>
      </w:tr>
      <w:tr w:rsidR="00081372" w:rsidRPr="00B04564" w14:paraId="456F40C5" w14:textId="77777777" w:rsidTr="00081372">
        <w:trPr>
          <w:ins w:id="9289" w:author="R4-1809483" w:date="2018-07-10T13:22:00Z"/>
        </w:trPr>
        <w:tc>
          <w:tcPr>
            <w:tcW w:w="1606" w:type="dxa"/>
            <w:shd w:val="clear" w:color="auto" w:fill="auto"/>
          </w:tcPr>
          <w:p w14:paraId="1089C822" w14:textId="77777777" w:rsidR="00081372" w:rsidRPr="00B04564" w:rsidRDefault="00081372" w:rsidP="00081372">
            <w:pPr>
              <w:pStyle w:val="TAC"/>
              <w:rPr>
                <w:ins w:id="9290" w:author="R4-1809483" w:date="2018-07-10T13:22:00Z"/>
                <w:lang w:eastAsia="zh-CN"/>
              </w:rPr>
            </w:pPr>
            <w:ins w:id="9291" w:author="R4-1809483" w:date="2018-07-10T13:22:00Z">
              <w:r w:rsidRPr="00B04564">
                <w:rPr>
                  <w:lang w:eastAsia="zh-CN"/>
                </w:rPr>
                <w:t>15</w:t>
              </w:r>
            </w:ins>
          </w:p>
        </w:tc>
        <w:tc>
          <w:tcPr>
            <w:tcW w:w="2646" w:type="dxa"/>
            <w:shd w:val="clear" w:color="auto" w:fill="auto"/>
          </w:tcPr>
          <w:p w14:paraId="10CF7494" w14:textId="77777777" w:rsidR="00081372" w:rsidRPr="00B04564" w:rsidRDefault="00081372" w:rsidP="00081372">
            <w:pPr>
              <w:pStyle w:val="TAC"/>
              <w:keepNext w:val="0"/>
              <w:keepLines w:val="0"/>
              <w:rPr>
                <w:ins w:id="9292" w:author="R4-1809483" w:date="2018-07-10T13:22:00Z"/>
                <w:rFonts w:cs="Arial"/>
              </w:rPr>
            </w:pPr>
            <w:ins w:id="9293" w:author="R4-1809483" w:date="2018-07-10T13:22:00Z">
              <w:r w:rsidRPr="00B04564">
                <w:rPr>
                  <w:rFonts w:cs="Arial"/>
                </w:rPr>
                <w:t>±</w:t>
              </w:r>
              <w:r w:rsidRPr="00B04564">
                <w:rPr>
                  <w:rFonts w:cs="Arial" w:hint="eastAsia"/>
                  <w:lang w:val="en-US" w:eastAsia="zh-CN"/>
                </w:rPr>
                <w:t>(</w:t>
              </w:r>
              <w:r w:rsidRPr="00B04564">
                <w:rPr>
                  <w:lang w:eastAsia="zh-CN"/>
                </w:rPr>
                <w:t>[352.5]</w:t>
              </w:r>
              <w:r w:rsidRPr="00B04564">
                <w:rPr>
                  <w:rFonts w:cs="Arial"/>
                </w:rPr>
                <w:t>+m*180),</w:t>
              </w:r>
            </w:ins>
          </w:p>
          <w:p w14:paraId="01B81C66" w14:textId="77777777" w:rsidR="00081372" w:rsidRPr="00B04564" w:rsidRDefault="00081372" w:rsidP="00081372">
            <w:pPr>
              <w:pStyle w:val="TAC"/>
              <w:rPr>
                <w:ins w:id="9294" w:author="R4-1809483" w:date="2018-07-10T13:22:00Z"/>
                <w:lang w:eastAsia="zh-CN"/>
              </w:rPr>
            </w:pPr>
            <w:ins w:id="9295" w:author="R4-1809483" w:date="2018-07-10T13:22:00Z">
              <w:r w:rsidRPr="00B04564">
                <w:rPr>
                  <w:rFonts w:cs="Arial"/>
                </w:rPr>
                <w:t>m=0, 1, 2, 3, 4, 9, 14, 19, 24</w:t>
              </w:r>
            </w:ins>
          </w:p>
        </w:tc>
        <w:tc>
          <w:tcPr>
            <w:tcW w:w="2693" w:type="dxa"/>
            <w:vMerge/>
            <w:shd w:val="clear" w:color="auto" w:fill="auto"/>
          </w:tcPr>
          <w:p w14:paraId="0F26253D" w14:textId="77777777" w:rsidR="00081372" w:rsidRPr="00B04564" w:rsidRDefault="00081372" w:rsidP="00081372">
            <w:pPr>
              <w:pStyle w:val="TAC"/>
              <w:rPr>
                <w:ins w:id="9296" w:author="R4-1809483" w:date="2018-07-10T13:22:00Z"/>
                <w:lang w:val="sv-SE" w:eastAsia="zh-CN"/>
              </w:rPr>
            </w:pPr>
          </w:p>
        </w:tc>
      </w:tr>
      <w:tr w:rsidR="00081372" w:rsidRPr="00B04564" w14:paraId="6174BD03" w14:textId="77777777" w:rsidTr="00081372">
        <w:trPr>
          <w:ins w:id="9297" w:author="R4-1809483" w:date="2018-07-10T13:22:00Z"/>
        </w:trPr>
        <w:tc>
          <w:tcPr>
            <w:tcW w:w="1606" w:type="dxa"/>
            <w:shd w:val="clear" w:color="auto" w:fill="auto"/>
          </w:tcPr>
          <w:p w14:paraId="5814AB78" w14:textId="77777777" w:rsidR="00081372" w:rsidRPr="00B04564" w:rsidRDefault="00081372" w:rsidP="00081372">
            <w:pPr>
              <w:pStyle w:val="TAC"/>
              <w:rPr>
                <w:ins w:id="9298" w:author="R4-1809483" w:date="2018-07-10T13:22:00Z"/>
                <w:lang w:eastAsia="zh-CN"/>
              </w:rPr>
            </w:pPr>
            <w:ins w:id="9299" w:author="R4-1809483" w:date="2018-07-10T13:22:00Z">
              <w:r w:rsidRPr="00B04564">
                <w:rPr>
                  <w:lang w:eastAsia="zh-CN"/>
                </w:rPr>
                <w:t>20</w:t>
              </w:r>
            </w:ins>
          </w:p>
        </w:tc>
        <w:tc>
          <w:tcPr>
            <w:tcW w:w="2646" w:type="dxa"/>
            <w:shd w:val="clear" w:color="auto" w:fill="auto"/>
          </w:tcPr>
          <w:p w14:paraId="2C02F5A2" w14:textId="77777777" w:rsidR="00081372" w:rsidRPr="00B04564" w:rsidRDefault="00081372" w:rsidP="00081372">
            <w:pPr>
              <w:pStyle w:val="TAC"/>
              <w:keepNext w:val="0"/>
              <w:keepLines w:val="0"/>
              <w:rPr>
                <w:ins w:id="9300" w:author="R4-1809483" w:date="2018-07-10T13:22:00Z"/>
                <w:rFonts w:cs="Arial"/>
              </w:rPr>
            </w:pPr>
            <w:ins w:id="9301" w:author="R4-1809483" w:date="2018-07-10T13:22:00Z">
              <w:r w:rsidRPr="00B04564">
                <w:rPr>
                  <w:rFonts w:cs="Arial"/>
                </w:rPr>
                <w:t>±</w:t>
              </w:r>
              <w:r w:rsidRPr="00B04564">
                <w:rPr>
                  <w:rFonts w:cs="Arial" w:hint="eastAsia"/>
                  <w:lang w:val="en-US" w:eastAsia="zh-CN"/>
                </w:rPr>
                <w:t>(</w:t>
              </w:r>
              <w:r w:rsidRPr="00B04564">
                <w:rPr>
                  <w:lang w:eastAsia="zh-CN"/>
                </w:rPr>
                <w:t>[342.5]</w:t>
              </w:r>
              <w:r w:rsidRPr="00B04564">
                <w:rPr>
                  <w:rFonts w:cs="Arial"/>
                </w:rPr>
                <w:t>+m*180),</w:t>
              </w:r>
            </w:ins>
          </w:p>
          <w:p w14:paraId="089615EE" w14:textId="77777777" w:rsidR="00081372" w:rsidRPr="00B04564" w:rsidRDefault="00081372" w:rsidP="00081372">
            <w:pPr>
              <w:pStyle w:val="TAC"/>
              <w:rPr>
                <w:ins w:id="9302" w:author="R4-1809483" w:date="2018-07-10T13:22:00Z"/>
                <w:lang w:eastAsia="zh-CN"/>
              </w:rPr>
            </w:pPr>
            <w:ins w:id="9303" w:author="R4-1809483" w:date="2018-07-10T13:22:00Z">
              <w:r w:rsidRPr="00B04564">
                <w:rPr>
                  <w:rFonts w:cs="Arial"/>
                </w:rPr>
                <w:t>m=0, 1, 2, 3, 4, 9, 14, 19, 24</w:t>
              </w:r>
            </w:ins>
          </w:p>
        </w:tc>
        <w:tc>
          <w:tcPr>
            <w:tcW w:w="2693" w:type="dxa"/>
            <w:vMerge/>
            <w:shd w:val="clear" w:color="auto" w:fill="auto"/>
          </w:tcPr>
          <w:p w14:paraId="00D40948" w14:textId="77777777" w:rsidR="00081372" w:rsidRPr="00B04564" w:rsidRDefault="00081372" w:rsidP="00081372">
            <w:pPr>
              <w:pStyle w:val="TAC"/>
              <w:rPr>
                <w:ins w:id="9304" w:author="R4-1809483" w:date="2018-07-10T13:22:00Z"/>
                <w:lang w:val="sv-SE" w:eastAsia="zh-CN"/>
              </w:rPr>
            </w:pPr>
          </w:p>
        </w:tc>
      </w:tr>
      <w:tr w:rsidR="00081372" w:rsidRPr="00B04564" w14:paraId="2B9415F1" w14:textId="77777777" w:rsidTr="00081372">
        <w:trPr>
          <w:ins w:id="9305" w:author="R4-1809483" w:date="2018-07-10T13:22:00Z"/>
        </w:trPr>
        <w:tc>
          <w:tcPr>
            <w:tcW w:w="1606" w:type="dxa"/>
            <w:shd w:val="clear" w:color="auto" w:fill="auto"/>
          </w:tcPr>
          <w:p w14:paraId="5683FC39" w14:textId="77777777" w:rsidR="00081372" w:rsidRPr="00B04564" w:rsidRDefault="00081372" w:rsidP="00081372">
            <w:pPr>
              <w:pStyle w:val="TAC"/>
              <w:rPr>
                <w:ins w:id="9306" w:author="R4-1809483" w:date="2018-07-10T13:22:00Z"/>
                <w:lang w:eastAsia="zh-CN"/>
              </w:rPr>
            </w:pPr>
            <w:ins w:id="9307" w:author="R4-1809483" w:date="2018-07-10T13:22:00Z">
              <w:r w:rsidRPr="00B04564">
                <w:rPr>
                  <w:lang w:eastAsia="zh-CN"/>
                </w:rPr>
                <w:t>25</w:t>
              </w:r>
            </w:ins>
          </w:p>
        </w:tc>
        <w:tc>
          <w:tcPr>
            <w:tcW w:w="2646" w:type="dxa"/>
            <w:shd w:val="clear" w:color="auto" w:fill="auto"/>
          </w:tcPr>
          <w:p w14:paraId="206FFDBC" w14:textId="77777777" w:rsidR="00081372" w:rsidRPr="00B04564" w:rsidRDefault="00081372" w:rsidP="00081372">
            <w:pPr>
              <w:pStyle w:val="TAC"/>
              <w:keepNext w:val="0"/>
              <w:keepLines w:val="0"/>
              <w:rPr>
                <w:ins w:id="9308" w:author="R4-1809483" w:date="2018-07-10T13:22:00Z"/>
                <w:rFonts w:cs="Arial"/>
              </w:rPr>
            </w:pPr>
            <w:ins w:id="9309" w:author="R4-1809483" w:date="2018-07-10T13:22:00Z">
              <w:r w:rsidRPr="00B04564">
                <w:rPr>
                  <w:rFonts w:cs="Arial"/>
                </w:rPr>
                <w:t>±</w:t>
              </w:r>
              <w:r w:rsidRPr="00B04564">
                <w:rPr>
                  <w:rFonts w:cs="Arial" w:hint="eastAsia"/>
                  <w:lang w:val="en-US" w:eastAsia="zh-CN"/>
                </w:rPr>
                <w:t>(</w:t>
              </w:r>
              <w:r w:rsidRPr="00B04564">
                <w:rPr>
                  <w:lang w:eastAsia="zh-CN"/>
                </w:rPr>
                <w:t>[557.5]</w:t>
              </w:r>
              <w:r w:rsidRPr="00B04564">
                <w:rPr>
                  <w:rFonts w:cs="Arial"/>
                </w:rPr>
                <w:t>+m*180),</w:t>
              </w:r>
            </w:ins>
          </w:p>
          <w:p w14:paraId="0365E5C6" w14:textId="77777777" w:rsidR="00081372" w:rsidRPr="00B04564" w:rsidRDefault="00081372" w:rsidP="00081372">
            <w:pPr>
              <w:pStyle w:val="TAC"/>
              <w:rPr>
                <w:ins w:id="9310" w:author="R4-1809483" w:date="2018-07-10T13:22:00Z"/>
                <w:lang w:eastAsia="zh-CN"/>
              </w:rPr>
            </w:pPr>
            <w:ins w:id="9311"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val="restart"/>
            <w:shd w:val="clear" w:color="auto" w:fill="auto"/>
          </w:tcPr>
          <w:p w14:paraId="772C938D" w14:textId="77777777" w:rsidR="00081372" w:rsidRPr="00B04564" w:rsidRDefault="00081372" w:rsidP="00081372">
            <w:pPr>
              <w:pStyle w:val="TAC"/>
              <w:tabs>
                <w:tab w:val="left" w:pos="540"/>
                <w:tab w:val="left" w:pos="1260"/>
                <w:tab w:val="left" w:pos="1800"/>
              </w:tabs>
              <w:rPr>
                <w:ins w:id="9312" w:author="R4-1809483" w:date="2018-07-10T13:22:00Z"/>
              </w:rPr>
            </w:pPr>
            <w:ins w:id="9313" w:author="R4-1809483" w:date="2018-07-10T13:22:00Z">
              <w:r w:rsidRPr="00B04564">
                <w:t>20 MHz DFT-s-OFDM</w:t>
              </w:r>
              <w:r w:rsidRPr="00B04564">
                <w:rPr>
                  <w:rFonts w:hint="eastAsia"/>
                </w:rPr>
                <w:t xml:space="preserve"> </w:t>
              </w:r>
              <w:r w:rsidRPr="00B04564">
                <w:rPr>
                  <w:rFonts w:hint="eastAsia"/>
                  <w:lang w:eastAsia="zh-CN"/>
                </w:rPr>
                <w:t>NR</w:t>
              </w:r>
              <w:r w:rsidRPr="00B04564">
                <w:t xml:space="preserve"> signal, 1 RB</w:t>
              </w:r>
            </w:ins>
          </w:p>
          <w:p w14:paraId="04257206" w14:textId="77777777" w:rsidR="00081372" w:rsidRPr="00B04564" w:rsidRDefault="00081372" w:rsidP="00081372">
            <w:pPr>
              <w:pStyle w:val="TAC"/>
              <w:rPr>
                <w:ins w:id="9314" w:author="R4-1809483" w:date="2018-07-10T13:22:00Z"/>
                <w:lang w:val="sv-SE" w:eastAsia="zh-CN"/>
              </w:rPr>
            </w:pPr>
            <w:ins w:id="9315" w:author="R4-1809483" w:date="2018-07-10T13:22:00Z">
              <w:r w:rsidRPr="00B04564">
                <w:t>SCS: 15 kHz</w:t>
              </w:r>
              <w:r w:rsidRPr="00B04564">
                <w:rPr>
                  <w:lang w:val="sv-SE"/>
                </w:rPr>
                <w:t>, 100 RB</w:t>
              </w:r>
            </w:ins>
          </w:p>
        </w:tc>
      </w:tr>
      <w:tr w:rsidR="00081372" w:rsidRPr="00B04564" w14:paraId="7C03C677" w14:textId="77777777" w:rsidTr="00081372">
        <w:trPr>
          <w:ins w:id="9316" w:author="R4-1809483" w:date="2018-07-10T13:22:00Z"/>
        </w:trPr>
        <w:tc>
          <w:tcPr>
            <w:tcW w:w="1606" w:type="dxa"/>
            <w:shd w:val="clear" w:color="auto" w:fill="auto"/>
          </w:tcPr>
          <w:p w14:paraId="6B1A7625" w14:textId="77777777" w:rsidR="00081372" w:rsidRPr="00B04564" w:rsidRDefault="00081372" w:rsidP="00081372">
            <w:pPr>
              <w:pStyle w:val="TAC"/>
              <w:rPr>
                <w:ins w:id="9317" w:author="R4-1809483" w:date="2018-07-10T13:22:00Z"/>
                <w:lang w:eastAsia="zh-CN"/>
              </w:rPr>
            </w:pPr>
            <w:ins w:id="9318" w:author="R4-1809483" w:date="2018-07-10T13:22:00Z">
              <w:r w:rsidRPr="00B04564">
                <w:rPr>
                  <w:lang w:eastAsia="zh-CN"/>
                </w:rPr>
                <w:t>30</w:t>
              </w:r>
            </w:ins>
          </w:p>
        </w:tc>
        <w:tc>
          <w:tcPr>
            <w:tcW w:w="2646" w:type="dxa"/>
            <w:shd w:val="clear" w:color="auto" w:fill="auto"/>
          </w:tcPr>
          <w:p w14:paraId="71336119" w14:textId="77777777" w:rsidR="00081372" w:rsidRPr="00B04564" w:rsidRDefault="00081372" w:rsidP="00081372">
            <w:pPr>
              <w:pStyle w:val="TAC"/>
              <w:keepNext w:val="0"/>
              <w:keepLines w:val="0"/>
              <w:rPr>
                <w:ins w:id="9319" w:author="R4-1809483" w:date="2018-07-10T13:22:00Z"/>
                <w:rFonts w:cs="Arial"/>
              </w:rPr>
            </w:pPr>
            <w:ins w:id="9320" w:author="R4-1809483" w:date="2018-07-10T13:22:00Z">
              <w:r w:rsidRPr="00B04564">
                <w:rPr>
                  <w:rFonts w:cs="Arial"/>
                </w:rPr>
                <w:t>±</w:t>
              </w:r>
              <w:r w:rsidRPr="00B04564">
                <w:rPr>
                  <w:rFonts w:cs="Arial" w:hint="eastAsia"/>
                  <w:lang w:val="en-US" w:eastAsia="zh-CN"/>
                </w:rPr>
                <w:t>(</w:t>
              </w:r>
              <w:r w:rsidRPr="00B04564">
                <w:rPr>
                  <w:lang w:eastAsia="zh-CN"/>
                </w:rPr>
                <w:t>[562.5]</w:t>
              </w:r>
              <w:r w:rsidRPr="00B04564">
                <w:rPr>
                  <w:rFonts w:cs="Arial"/>
                </w:rPr>
                <w:t>+m*180),</w:t>
              </w:r>
            </w:ins>
          </w:p>
          <w:p w14:paraId="5B20FF6E" w14:textId="77777777" w:rsidR="00081372" w:rsidRPr="00B04564" w:rsidRDefault="00081372" w:rsidP="00081372">
            <w:pPr>
              <w:pStyle w:val="TAC"/>
              <w:rPr>
                <w:ins w:id="9321" w:author="R4-1809483" w:date="2018-07-10T13:22:00Z"/>
                <w:lang w:eastAsia="zh-CN"/>
              </w:rPr>
            </w:pPr>
            <w:ins w:id="9322"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1BF408D6" w14:textId="77777777" w:rsidR="00081372" w:rsidRPr="00B04564" w:rsidRDefault="00081372" w:rsidP="00081372">
            <w:pPr>
              <w:pStyle w:val="TAC"/>
              <w:rPr>
                <w:ins w:id="9323" w:author="R4-1809483" w:date="2018-07-10T13:22:00Z"/>
                <w:lang w:eastAsia="zh-CN"/>
              </w:rPr>
            </w:pPr>
          </w:p>
        </w:tc>
      </w:tr>
      <w:tr w:rsidR="00081372" w:rsidRPr="00B04564" w14:paraId="25F89544" w14:textId="77777777" w:rsidTr="00081372">
        <w:trPr>
          <w:ins w:id="9324" w:author="R4-1809483" w:date="2018-07-10T13:22:00Z"/>
        </w:trPr>
        <w:tc>
          <w:tcPr>
            <w:tcW w:w="1606" w:type="dxa"/>
            <w:shd w:val="clear" w:color="auto" w:fill="auto"/>
          </w:tcPr>
          <w:p w14:paraId="37E1C36F" w14:textId="77777777" w:rsidR="00081372" w:rsidRPr="00B04564" w:rsidRDefault="00081372" w:rsidP="00081372">
            <w:pPr>
              <w:pStyle w:val="TAC"/>
              <w:rPr>
                <w:ins w:id="9325" w:author="R4-1809483" w:date="2018-07-10T13:22:00Z"/>
                <w:lang w:eastAsia="zh-CN"/>
              </w:rPr>
            </w:pPr>
            <w:ins w:id="9326" w:author="R4-1809483" w:date="2018-07-10T13:22:00Z">
              <w:r w:rsidRPr="00B04564">
                <w:rPr>
                  <w:lang w:eastAsia="zh-CN"/>
                </w:rPr>
                <w:t>40</w:t>
              </w:r>
            </w:ins>
          </w:p>
        </w:tc>
        <w:tc>
          <w:tcPr>
            <w:tcW w:w="2646" w:type="dxa"/>
            <w:shd w:val="clear" w:color="auto" w:fill="auto"/>
          </w:tcPr>
          <w:p w14:paraId="6B134B12" w14:textId="77777777" w:rsidR="00081372" w:rsidRPr="00B04564" w:rsidRDefault="00081372" w:rsidP="00081372">
            <w:pPr>
              <w:pStyle w:val="TAC"/>
              <w:keepNext w:val="0"/>
              <w:keepLines w:val="0"/>
              <w:rPr>
                <w:ins w:id="9327" w:author="R4-1809483" w:date="2018-07-10T13:22:00Z"/>
                <w:rFonts w:cs="Arial"/>
              </w:rPr>
            </w:pPr>
            <w:ins w:id="9328" w:author="R4-1809483" w:date="2018-07-10T13:22:00Z">
              <w:r w:rsidRPr="00B04564">
                <w:rPr>
                  <w:rFonts w:cs="Arial"/>
                </w:rPr>
                <w:t>±</w:t>
              </w:r>
              <w:r w:rsidRPr="00B04564">
                <w:rPr>
                  <w:rFonts w:cs="Arial" w:hint="eastAsia"/>
                  <w:lang w:val="en-US" w:eastAsia="zh-CN"/>
                </w:rPr>
                <w:t>(</w:t>
              </w:r>
              <w:r w:rsidRPr="00B04564">
                <w:rPr>
                  <w:lang w:eastAsia="zh-CN"/>
                </w:rPr>
                <w:t>[557.5]</w:t>
              </w:r>
              <w:r w:rsidRPr="00B04564">
                <w:rPr>
                  <w:rFonts w:cs="Arial"/>
                </w:rPr>
                <w:t>+m*180),</w:t>
              </w:r>
            </w:ins>
          </w:p>
          <w:p w14:paraId="5E33D1E5" w14:textId="77777777" w:rsidR="00081372" w:rsidRPr="00B04564" w:rsidRDefault="00081372" w:rsidP="00081372">
            <w:pPr>
              <w:pStyle w:val="TAC"/>
              <w:rPr>
                <w:ins w:id="9329" w:author="R4-1809483" w:date="2018-07-10T13:22:00Z"/>
                <w:lang w:eastAsia="zh-CN"/>
              </w:rPr>
            </w:pPr>
            <w:ins w:id="9330"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05082ED0" w14:textId="77777777" w:rsidR="00081372" w:rsidRPr="00B04564" w:rsidRDefault="00081372" w:rsidP="00081372">
            <w:pPr>
              <w:pStyle w:val="TAC"/>
              <w:rPr>
                <w:ins w:id="9331" w:author="R4-1809483" w:date="2018-07-10T13:22:00Z"/>
                <w:lang w:eastAsia="zh-CN"/>
              </w:rPr>
            </w:pPr>
          </w:p>
        </w:tc>
      </w:tr>
      <w:tr w:rsidR="00081372" w:rsidRPr="00B04564" w14:paraId="41F00FFB" w14:textId="77777777" w:rsidTr="00081372">
        <w:trPr>
          <w:ins w:id="9332" w:author="R4-1809483" w:date="2018-07-10T13:22:00Z"/>
        </w:trPr>
        <w:tc>
          <w:tcPr>
            <w:tcW w:w="1606" w:type="dxa"/>
            <w:shd w:val="clear" w:color="auto" w:fill="auto"/>
          </w:tcPr>
          <w:p w14:paraId="4C8311EB" w14:textId="77777777" w:rsidR="00081372" w:rsidRPr="00B04564" w:rsidRDefault="00081372" w:rsidP="00081372">
            <w:pPr>
              <w:pStyle w:val="TAC"/>
              <w:rPr>
                <w:ins w:id="9333" w:author="R4-1809483" w:date="2018-07-10T13:22:00Z"/>
                <w:lang w:eastAsia="zh-CN"/>
              </w:rPr>
            </w:pPr>
            <w:ins w:id="9334" w:author="R4-1809483" w:date="2018-07-10T13:22:00Z">
              <w:r w:rsidRPr="00B04564">
                <w:rPr>
                  <w:lang w:eastAsia="zh-CN"/>
                </w:rPr>
                <w:t>50</w:t>
              </w:r>
            </w:ins>
          </w:p>
        </w:tc>
        <w:tc>
          <w:tcPr>
            <w:tcW w:w="2646" w:type="dxa"/>
            <w:shd w:val="clear" w:color="auto" w:fill="auto"/>
          </w:tcPr>
          <w:p w14:paraId="5B533165" w14:textId="77777777" w:rsidR="00081372" w:rsidRPr="00B04564" w:rsidRDefault="00081372" w:rsidP="00081372">
            <w:pPr>
              <w:pStyle w:val="TAC"/>
              <w:keepNext w:val="0"/>
              <w:keepLines w:val="0"/>
              <w:rPr>
                <w:ins w:id="9335" w:author="R4-1809483" w:date="2018-07-10T13:22:00Z"/>
                <w:rFonts w:cs="Arial"/>
              </w:rPr>
            </w:pPr>
            <w:ins w:id="9336" w:author="R4-1809483" w:date="2018-07-10T13:22:00Z">
              <w:r w:rsidRPr="00B04564">
                <w:rPr>
                  <w:rFonts w:cs="Arial"/>
                </w:rPr>
                <w:t>±</w:t>
              </w:r>
              <w:r w:rsidRPr="00B04564">
                <w:rPr>
                  <w:rFonts w:cs="Arial" w:hint="eastAsia"/>
                  <w:lang w:val="en-US" w:eastAsia="zh-CN"/>
                </w:rPr>
                <w:t>(</w:t>
              </w:r>
              <w:r w:rsidRPr="00B04564">
                <w:rPr>
                  <w:lang w:eastAsia="zh-CN"/>
                </w:rPr>
                <w:t>[552.5]</w:t>
              </w:r>
              <w:r w:rsidRPr="00B04564">
                <w:rPr>
                  <w:rFonts w:cs="Arial"/>
                </w:rPr>
                <w:t>+m*180),</w:t>
              </w:r>
            </w:ins>
          </w:p>
          <w:p w14:paraId="219AE568" w14:textId="77777777" w:rsidR="00081372" w:rsidRPr="00B04564" w:rsidRDefault="00081372" w:rsidP="00081372">
            <w:pPr>
              <w:pStyle w:val="TAC"/>
              <w:rPr>
                <w:ins w:id="9337" w:author="R4-1809483" w:date="2018-07-10T13:22:00Z"/>
                <w:lang w:eastAsia="zh-CN"/>
              </w:rPr>
            </w:pPr>
            <w:ins w:id="9338"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4E5F87F8" w14:textId="77777777" w:rsidR="00081372" w:rsidRPr="00B04564" w:rsidRDefault="00081372" w:rsidP="00081372">
            <w:pPr>
              <w:pStyle w:val="TAC"/>
              <w:rPr>
                <w:ins w:id="9339" w:author="R4-1809483" w:date="2018-07-10T13:22:00Z"/>
                <w:lang w:eastAsia="zh-CN"/>
              </w:rPr>
            </w:pPr>
          </w:p>
        </w:tc>
      </w:tr>
      <w:tr w:rsidR="00081372" w:rsidRPr="00B04564" w14:paraId="7E9AF4F4" w14:textId="77777777" w:rsidTr="00081372">
        <w:trPr>
          <w:ins w:id="9340" w:author="R4-1809483" w:date="2018-07-10T13:22:00Z"/>
        </w:trPr>
        <w:tc>
          <w:tcPr>
            <w:tcW w:w="1606" w:type="dxa"/>
            <w:shd w:val="clear" w:color="auto" w:fill="auto"/>
          </w:tcPr>
          <w:p w14:paraId="31A1F6B0" w14:textId="77777777" w:rsidR="00081372" w:rsidRPr="00B04564" w:rsidRDefault="00081372" w:rsidP="00081372">
            <w:pPr>
              <w:pStyle w:val="TAC"/>
              <w:rPr>
                <w:ins w:id="9341" w:author="R4-1809483" w:date="2018-07-10T13:22:00Z"/>
                <w:lang w:eastAsia="zh-CN"/>
              </w:rPr>
            </w:pPr>
            <w:ins w:id="9342" w:author="R4-1809483" w:date="2018-07-10T13:22:00Z">
              <w:r w:rsidRPr="00B04564">
                <w:rPr>
                  <w:lang w:eastAsia="zh-CN"/>
                </w:rPr>
                <w:t>60</w:t>
              </w:r>
            </w:ins>
          </w:p>
        </w:tc>
        <w:tc>
          <w:tcPr>
            <w:tcW w:w="2646" w:type="dxa"/>
            <w:shd w:val="clear" w:color="auto" w:fill="auto"/>
          </w:tcPr>
          <w:p w14:paraId="2D8183FF" w14:textId="77777777" w:rsidR="00081372" w:rsidRPr="00B04564" w:rsidRDefault="00081372" w:rsidP="00081372">
            <w:pPr>
              <w:pStyle w:val="TAC"/>
              <w:keepNext w:val="0"/>
              <w:keepLines w:val="0"/>
              <w:rPr>
                <w:ins w:id="9343" w:author="R4-1809483" w:date="2018-07-10T13:22:00Z"/>
                <w:rFonts w:cs="Arial"/>
              </w:rPr>
            </w:pPr>
            <w:ins w:id="9344" w:author="R4-1809483" w:date="2018-07-10T13:22:00Z">
              <w:r w:rsidRPr="00B04564">
                <w:rPr>
                  <w:rFonts w:cs="Arial"/>
                </w:rPr>
                <w:t>±</w:t>
              </w:r>
              <w:r w:rsidRPr="00B04564">
                <w:rPr>
                  <w:rFonts w:cs="Arial" w:hint="eastAsia"/>
                  <w:lang w:val="en-US" w:eastAsia="zh-CN"/>
                </w:rPr>
                <w:t>(</w:t>
              </w:r>
              <w:r w:rsidRPr="00B04564">
                <w:rPr>
                  <w:lang w:eastAsia="zh-CN"/>
                </w:rPr>
                <w:t>[562.5]</w:t>
              </w:r>
              <w:r w:rsidRPr="00B04564">
                <w:rPr>
                  <w:rFonts w:cs="Arial"/>
                </w:rPr>
                <w:t>+m*180),</w:t>
              </w:r>
            </w:ins>
          </w:p>
          <w:p w14:paraId="5CB1A11B" w14:textId="77777777" w:rsidR="00081372" w:rsidRPr="00B04564" w:rsidRDefault="00081372" w:rsidP="00081372">
            <w:pPr>
              <w:pStyle w:val="TAC"/>
              <w:rPr>
                <w:ins w:id="9345" w:author="R4-1809483" w:date="2018-07-10T13:22:00Z"/>
                <w:lang w:eastAsia="zh-CN"/>
              </w:rPr>
            </w:pPr>
            <w:ins w:id="9346"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257E6FFD" w14:textId="77777777" w:rsidR="00081372" w:rsidRPr="00B04564" w:rsidRDefault="00081372" w:rsidP="00081372">
            <w:pPr>
              <w:pStyle w:val="TAC"/>
              <w:rPr>
                <w:ins w:id="9347" w:author="R4-1809483" w:date="2018-07-10T13:22:00Z"/>
                <w:lang w:eastAsia="zh-CN"/>
              </w:rPr>
            </w:pPr>
          </w:p>
        </w:tc>
      </w:tr>
      <w:tr w:rsidR="00081372" w:rsidRPr="00B04564" w14:paraId="25497628" w14:textId="77777777" w:rsidTr="00081372">
        <w:trPr>
          <w:ins w:id="9348" w:author="R4-1809483" w:date="2018-07-10T13:22:00Z"/>
        </w:trPr>
        <w:tc>
          <w:tcPr>
            <w:tcW w:w="1606" w:type="dxa"/>
            <w:shd w:val="clear" w:color="auto" w:fill="auto"/>
          </w:tcPr>
          <w:p w14:paraId="19B42FC0" w14:textId="77777777" w:rsidR="00081372" w:rsidRPr="00B04564" w:rsidRDefault="00081372" w:rsidP="00081372">
            <w:pPr>
              <w:pStyle w:val="TAC"/>
              <w:rPr>
                <w:ins w:id="9349" w:author="R4-1809483" w:date="2018-07-10T13:22:00Z"/>
                <w:lang w:eastAsia="zh-CN"/>
              </w:rPr>
            </w:pPr>
            <w:ins w:id="9350" w:author="R4-1809483" w:date="2018-07-10T13:22:00Z">
              <w:r w:rsidRPr="00B04564">
                <w:rPr>
                  <w:lang w:eastAsia="zh-CN"/>
                </w:rPr>
                <w:t>70</w:t>
              </w:r>
            </w:ins>
          </w:p>
        </w:tc>
        <w:tc>
          <w:tcPr>
            <w:tcW w:w="2646" w:type="dxa"/>
            <w:shd w:val="clear" w:color="auto" w:fill="auto"/>
          </w:tcPr>
          <w:p w14:paraId="30989D03" w14:textId="77777777" w:rsidR="00081372" w:rsidRPr="00B04564" w:rsidRDefault="00081372" w:rsidP="00081372">
            <w:pPr>
              <w:pStyle w:val="TAC"/>
              <w:keepNext w:val="0"/>
              <w:keepLines w:val="0"/>
              <w:rPr>
                <w:ins w:id="9351" w:author="R4-1809483" w:date="2018-07-10T13:22:00Z"/>
                <w:rFonts w:cs="Arial"/>
              </w:rPr>
            </w:pPr>
            <w:ins w:id="9352" w:author="R4-1809483" w:date="2018-07-10T13:22:00Z">
              <w:r w:rsidRPr="00B04564">
                <w:rPr>
                  <w:rFonts w:cs="Arial"/>
                </w:rPr>
                <w:t>±</w:t>
              </w:r>
              <w:r w:rsidRPr="00B04564">
                <w:rPr>
                  <w:rFonts w:cs="Arial" w:hint="eastAsia"/>
                  <w:lang w:val="en-US" w:eastAsia="zh-CN"/>
                </w:rPr>
                <w:t>(</w:t>
              </w:r>
              <w:r w:rsidRPr="00B04564">
                <w:rPr>
                  <w:lang w:eastAsia="zh-CN"/>
                </w:rPr>
                <w:t>[557.5]</w:t>
              </w:r>
              <w:r w:rsidRPr="00B04564">
                <w:rPr>
                  <w:rFonts w:cs="Arial"/>
                </w:rPr>
                <w:t>+m*180),</w:t>
              </w:r>
            </w:ins>
          </w:p>
          <w:p w14:paraId="69CC41C5" w14:textId="77777777" w:rsidR="00081372" w:rsidRPr="00B04564" w:rsidRDefault="00081372" w:rsidP="00081372">
            <w:pPr>
              <w:pStyle w:val="TAC"/>
              <w:rPr>
                <w:ins w:id="9353" w:author="R4-1809483" w:date="2018-07-10T13:22:00Z"/>
                <w:lang w:eastAsia="zh-CN"/>
              </w:rPr>
            </w:pPr>
            <w:ins w:id="9354"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5C041FEC" w14:textId="77777777" w:rsidR="00081372" w:rsidRPr="00B04564" w:rsidRDefault="00081372" w:rsidP="00081372">
            <w:pPr>
              <w:pStyle w:val="TAC"/>
              <w:rPr>
                <w:ins w:id="9355" w:author="R4-1809483" w:date="2018-07-10T13:22:00Z"/>
                <w:lang w:eastAsia="zh-CN"/>
              </w:rPr>
            </w:pPr>
          </w:p>
        </w:tc>
      </w:tr>
      <w:tr w:rsidR="00081372" w:rsidRPr="00B04564" w14:paraId="4BBEF79D" w14:textId="77777777" w:rsidTr="00081372">
        <w:trPr>
          <w:ins w:id="9356" w:author="R4-1809483" w:date="2018-07-10T13:22:00Z"/>
        </w:trPr>
        <w:tc>
          <w:tcPr>
            <w:tcW w:w="1606" w:type="dxa"/>
            <w:shd w:val="clear" w:color="auto" w:fill="auto"/>
          </w:tcPr>
          <w:p w14:paraId="0E4692B5" w14:textId="77777777" w:rsidR="00081372" w:rsidRPr="00B04564" w:rsidRDefault="00081372" w:rsidP="00081372">
            <w:pPr>
              <w:pStyle w:val="TAC"/>
              <w:rPr>
                <w:ins w:id="9357" w:author="R4-1809483" w:date="2018-07-10T13:22:00Z"/>
                <w:lang w:eastAsia="zh-CN"/>
              </w:rPr>
            </w:pPr>
            <w:ins w:id="9358" w:author="R4-1809483" w:date="2018-07-10T13:22:00Z">
              <w:r w:rsidRPr="00B04564">
                <w:rPr>
                  <w:lang w:eastAsia="zh-CN"/>
                </w:rPr>
                <w:t>80</w:t>
              </w:r>
            </w:ins>
          </w:p>
        </w:tc>
        <w:tc>
          <w:tcPr>
            <w:tcW w:w="2646" w:type="dxa"/>
            <w:shd w:val="clear" w:color="auto" w:fill="auto"/>
          </w:tcPr>
          <w:p w14:paraId="4476E9BE" w14:textId="77777777" w:rsidR="00081372" w:rsidRPr="00B04564" w:rsidRDefault="00081372" w:rsidP="00081372">
            <w:pPr>
              <w:pStyle w:val="TAC"/>
              <w:keepNext w:val="0"/>
              <w:keepLines w:val="0"/>
              <w:rPr>
                <w:ins w:id="9359" w:author="R4-1809483" w:date="2018-07-10T13:22:00Z"/>
                <w:rFonts w:cs="Arial"/>
              </w:rPr>
            </w:pPr>
            <w:ins w:id="9360" w:author="R4-1809483" w:date="2018-07-10T13:22:00Z">
              <w:r w:rsidRPr="00B04564">
                <w:rPr>
                  <w:rFonts w:cs="Arial"/>
                </w:rPr>
                <w:t>±</w:t>
              </w:r>
              <w:r w:rsidRPr="00B04564">
                <w:rPr>
                  <w:rFonts w:cs="Arial" w:hint="eastAsia"/>
                  <w:lang w:val="en-US" w:eastAsia="zh-CN"/>
                </w:rPr>
                <w:t>(</w:t>
              </w:r>
              <w:r w:rsidRPr="00B04564">
                <w:rPr>
                  <w:lang w:eastAsia="zh-CN"/>
                </w:rPr>
                <w:t>[552.5]</w:t>
              </w:r>
              <w:r w:rsidRPr="00B04564">
                <w:rPr>
                  <w:rFonts w:cs="Arial"/>
                </w:rPr>
                <w:t>+m*180),</w:t>
              </w:r>
            </w:ins>
          </w:p>
          <w:p w14:paraId="20F1FC83" w14:textId="77777777" w:rsidR="00081372" w:rsidRPr="00B04564" w:rsidRDefault="00081372" w:rsidP="00081372">
            <w:pPr>
              <w:pStyle w:val="TAC"/>
              <w:rPr>
                <w:ins w:id="9361" w:author="R4-1809483" w:date="2018-07-10T13:22:00Z"/>
                <w:lang w:eastAsia="zh-CN"/>
              </w:rPr>
            </w:pPr>
            <w:ins w:id="9362"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7E70E2EF" w14:textId="77777777" w:rsidR="00081372" w:rsidRPr="00B04564" w:rsidRDefault="00081372" w:rsidP="00081372">
            <w:pPr>
              <w:pStyle w:val="TAC"/>
              <w:rPr>
                <w:ins w:id="9363" w:author="R4-1809483" w:date="2018-07-10T13:22:00Z"/>
                <w:lang w:eastAsia="zh-CN"/>
              </w:rPr>
            </w:pPr>
          </w:p>
        </w:tc>
      </w:tr>
      <w:tr w:rsidR="00081372" w:rsidRPr="00B04564" w14:paraId="1DC041EB" w14:textId="77777777" w:rsidTr="00081372">
        <w:trPr>
          <w:ins w:id="9364" w:author="R4-1809483" w:date="2018-07-10T13:22:00Z"/>
        </w:trPr>
        <w:tc>
          <w:tcPr>
            <w:tcW w:w="1606" w:type="dxa"/>
            <w:shd w:val="clear" w:color="auto" w:fill="auto"/>
          </w:tcPr>
          <w:p w14:paraId="782E278F" w14:textId="77777777" w:rsidR="00081372" w:rsidRPr="00B04564" w:rsidRDefault="00081372" w:rsidP="00081372">
            <w:pPr>
              <w:pStyle w:val="TAC"/>
              <w:rPr>
                <w:ins w:id="9365" w:author="R4-1809483" w:date="2018-07-10T13:22:00Z"/>
                <w:lang w:eastAsia="zh-CN"/>
              </w:rPr>
            </w:pPr>
            <w:ins w:id="9366" w:author="R4-1809483" w:date="2018-07-10T13:22:00Z">
              <w:r w:rsidRPr="00B04564">
                <w:rPr>
                  <w:lang w:eastAsia="zh-CN"/>
                </w:rPr>
                <w:t>90</w:t>
              </w:r>
            </w:ins>
          </w:p>
        </w:tc>
        <w:tc>
          <w:tcPr>
            <w:tcW w:w="2646" w:type="dxa"/>
            <w:shd w:val="clear" w:color="auto" w:fill="auto"/>
          </w:tcPr>
          <w:p w14:paraId="1DB09DE0" w14:textId="77777777" w:rsidR="00081372" w:rsidRPr="00B04564" w:rsidRDefault="00081372" w:rsidP="00081372">
            <w:pPr>
              <w:pStyle w:val="TAC"/>
              <w:keepNext w:val="0"/>
              <w:keepLines w:val="0"/>
              <w:rPr>
                <w:ins w:id="9367" w:author="R4-1809483" w:date="2018-07-10T13:22:00Z"/>
                <w:rFonts w:cs="Arial"/>
              </w:rPr>
            </w:pPr>
            <w:ins w:id="9368" w:author="R4-1809483" w:date="2018-07-10T13:22:00Z">
              <w:r w:rsidRPr="00B04564">
                <w:rPr>
                  <w:rFonts w:cs="Arial"/>
                </w:rPr>
                <w:t>±</w:t>
              </w:r>
              <w:r w:rsidRPr="00B04564">
                <w:rPr>
                  <w:rFonts w:cs="Arial" w:hint="eastAsia"/>
                  <w:lang w:val="en-US" w:eastAsia="zh-CN"/>
                </w:rPr>
                <w:t>(</w:t>
              </w:r>
              <w:r w:rsidRPr="00B04564">
                <w:rPr>
                  <w:lang w:eastAsia="zh-CN"/>
                </w:rPr>
                <w:t>[562.5]</w:t>
              </w:r>
              <w:r w:rsidRPr="00B04564">
                <w:rPr>
                  <w:rFonts w:cs="Arial"/>
                </w:rPr>
                <w:t>+m*180),</w:t>
              </w:r>
            </w:ins>
          </w:p>
          <w:p w14:paraId="1BA556D8" w14:textId="77777777" w:rsidR="00081372" w:rsidRPr="00B04564" w:rsidRDefault="00081372" w:rsidP="00081372">
            <w:pPr>
              <w:pStyle w:val="TAC"/>
              <w:rPr>
                <w:ins w:id="9369" w:author="R4-1809483" w:date="2018-07-10T13:22:00Z"/>
                <w:lang w:eastAsia="zh-CN"/>
              </w:rPr>
            </w:pPr>
            <w:ins w:id="9370"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31016659" w14:textId="77777777" w:rsidR="00081372" w:rsidRPr="00B04564" w:rsidRDefault="00081372" w:rsidP="00081372">
            <w:pPr>
              <w:pStyle w:val="TAC"/>
              <w:rPr>
                <w:ins w:id="9371" w:author="R4-1809483" w:date="2018-07-10T13:22:00Z"/>
                <w:lang w:eastAsia="zh-CN"/>
              </w:rPr>
            </w:pPr>
          </w:p>
        </w:tc>
      </w:tr>
      <w:tr w:rsidR="00081372" w:rsidRPr="00B04564" w14:paraId="16254EF4" w14:textId="77777777" w:rsidTr="00081372">
        <w:trPr>
          <w:ins w:id="9372" w:author="R4-1809483" w:date="2018-07-10T13:22:00Z"/>
        </w:trPr>
        <w:tc>
          <w:tcPr>
            <w:tcW w:w="1606" w:type="dxa"/>
            <w:shd w:val="clear" w:color="auto" w:fill="auto"/>
          </w:tcPr>
          <w:p w14:paraId="73ADA930" w14:textId="77777777" w:rsidR="00081372" w:rsidRPr="00B04564" w:rsidRDefault="00081372" w:rsidP="00081372">
            <w:pPr>
              <w:pStyle w:val="TAC"/>
              <w:rPr>
                <w:ins w:id="9373" w:author="R4-1809483" w:date="2018-07-10T13:22:00Z"/>
                <w:lang w:eastAsia="zh-CN"/>
              </w:rPr>
            </w:pPr>
            <w:ins w:id="9374" w:author="R4-1809483" w:date="2018-07-10T13:22:00Z">
              <w:r w:rsidRPr="00B04564">
                <w:rPr>
                  <w:lang w:eastAsia="zh-CN"/>
                </w:rPr>
                <w:t>100</w:t>
              </w:r>
            </w:ins>
          </w:p>
        </w:tc>
        <w:tc>
          <w:tcPr>
            <w:tcW w:w="2646" w:type="dxa"/>
            <w:shd w:val="clear" w:color="auto" w:fill="auto"/>
          </w:tcPr>
          <w:p w14:paraId="684087F4" w14:textId="77777777" w:rsidR="00081372" w:rsidRPr="00B04564" w:rsidRDefault="00081372" w:rsidP="00081372">
            <w:pPr>
              <w:pStyle w:val="TAC"/>
              <w:keepNext w:val="0"/>
              <w:keepLines w:val="0"/>
              <w:rPr>
                <w:ins w:id="9375" w:author="R4-1809483" w:date="2018-07-10T13:22:00Z"/>
                <w:rFonts w:cs="Arial"/>
              </w:rPr>
            </w:pPr>
            <w:ins w:id="9376" w:author="R4-1809483" w:date="2018-07-10T13:22:00Z">
              <w:r w:rsidRPr="00B04564">
                <w:rPr>
                  <w:rFonts w:cs="Arial"/>
                </w:rPr>
                <w:t>±</w:t>
              </w:r>
              <w:r w:rsidRPr="00B04564">
                <w:rPr>
                  <w:rFonts w:cs="Arial" w:hint="eastAsia"/>
                  <w:lang w:val="en-US" w:eastAsia="zh-CN"/>
                </w:rPr>
                <w:t>(</w:t>
              </w:r>
              <w:r w:rsidRPr="00B04564">
                <w:rPr>
                  <w:lang w:eastAsia="zh-CN"/>
                </w:rPr>
                <w:t>[557.5]</w:t>
              </w:r>
              <w:r w:rsidRPr="00B04564">
                <w:rPr>
                  <w:rFonts w:cs="Arial"/>
                </w:rPr>
                <w:t>+m*180),</w:t>
              </w:r>
            </w:ins>
          </w:p>
          <w:p w14:paraId="0EAC7CAD" w14:textId="77777777" w:rsidR="00081372" w:rsidRPr="00B04564" w:rsidRDefault="00081372" w:rsidP="00081372">
            <w:pPr>
              <w:pStyle w:val="TAC"/>
              <w:rPr>
                <w:ins w:id="9377" w:author="R4-1809483" w:date="2018-07-10T13:22:00Z"/>
                <w:lang w:eastAsia="zh-CN"/>
              </w:rPr>
            </w:pPr>
            <w:ins w:id="9378" w:author="R4-1809483" w:date="2018-07-10T13:22:00Z">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ins>
          </w:p>
        </w:tc>
        <w:tc>
          <w:tcPr>
            <w:tcW w:w="2693" w:type="dxa"/>
            <w:vMerge/>
            <w:shd w:val="clear" w:color="auto" w:fill="auto"/>
          </w:tcPr>
          <w:p w14:paraId="0A37B4F2" w14:textId="77777777" w:rsidR="00081372" w:rsidRPr="00B04564" w:rsidRDefault="00081372" w:rsidP="00081372">
            <w:pPr>
              <w:pStyle w:val="TAC"/>
              <w:rPr>
                <w:ins w:id="9379" w:author="R4-1809483" w:date="2018-07-10T13:22:00Z"/>
                <w:lang w:eastAsia="zh-CN"/>
              </w:rPr>
            </w:pPr>
          </w:p>
        </w:tc>
      </w:tr>
      <w:tr w:rsidR="00081372" w:rsidRPr="00B04564" w14:paraId="6F957889" w14:textId="77777777" w:rsidTr="00081372">
        <w:trPr>
          <w:ins w:id="9380" w:author="R4-1809483" w:date="2018-07-10T13:22:00Z"/>
        </w:trPr>
        <w:tc>
          <w:tcPr>
            <w:tcW w:w="6945" w:type="dxa"/>
            <w:gridSpan w:val="3"/>
            <w:shd w:val="clear" w:color="auto" w:fill="auto"/>
          </w:tcPr>
          <w:p w14:paraId="3052B278" w14:textId="7F005669" w:rsidR="00081372" w:rsidRPr="00B04564" w:rsidRDefault="00081372" w:rsidP="009D56A3">
            <w:pPr>
              <w:pStyle w:val="TAN"/>
              <w:rPr>
                <w:ins w:id="9381" w:author="R4-1809483" w:date="2018-07-10T13:22:00Z"/>
                <w:lang w:eastAsia="zh-CN"/>
              </w:rPr>
            </w:pPr>
            <w:ins w:id="9382" w:author="R4-1809483" w:date="2018-07-10T13:22:00Z">
              <w:r w:rsidRPr="00B04564">
                <w:t>NOTE:</w:t>
              </w:r>
              <w:r w:rsidRPr="00B04564">
                <w:tab/>
                <w:t xml:space="preserve">Interfering signal consisting of one resource block positioned at the stated offset, the </w:t>
              </w:r>
              <w:r w:rsidRPr="00B04564">
                <w:rPr>
                  <w:i/>
                </w:rPr>
                <w:t>channel bandwidth</w:t>
              </w:r>
              <w:r w:rsidRPr="00B04564">
                <w:t xml:space="preserve"> of the interfering signal is located adjacently to the lower/upper Base Station RF Bandwidth edge</w:t>
              </w:r>
              <w:r w:rsidRPr="00B04564">
                <w:rPr>
                  <w:rFonts w:cs="Arial"/>
                </w:rPr>
                <w:t xml:space="preserve"> or sub-block edge inside a sub-block gap</w:t>
              </w:r>
              <w:r w:rsidRPr="00B04564">
                <w:t>.</w:t>
              </w:r>
            </w:ins>
          </w:p>
        </w:tc>
      </w:tr>
    </w:tbl>
    <w:p w14:paraId="543E22E5" w14:textId="77777777" w:rsidR="00081372" w:rsidRDefault="00081372" w:rsidP="00081372">
      <w:pPr>
        <w:rPr>
          <w:ins w:id="9383" w:author="R4-1809483" w:date="2018-07-10T13:22:00Z"/>
          <w:lang w:eastAsia="zh-CN"/>
        </w:rPr>
      </w:pPr>
    </w:p>
    <w:p w14:paraId="6ECD803C" w14:textId="77777777" w:rsidR="00081372" w:rsidRDefault="00081372" w:rsidP="00081372">
      <w:pPr>
        <w:pStyle w:val="NO"/>
        <w:rPr>
          <w:ins w:id="9384" w:author="R4-1809483" w:date="2018-07-10T13:22:00Z"/>
          <w:rFonts w:cs="v4.2.0"/>
          <w:lang w:eastAsia="zh-CN"/>
        </w:rPr>
      </w:pPr>
      <w:ins w:id="9385" w:author="R4-1809483" w:date="2018-07-10T13:22:00Z">
        <w:r>
          <w:rPr>
            <w:rFonts w:cs="v4.2.0" w:hint="eastAsia"/>
            <w:lang w:eastAsia="zh-CN"/>
          </w:rPr>
          <w:t>[</w:t>
        </w:r>
        <w:r>
          <w:rPr>
            <w:rFonts w:cs="v4.2.0"/>
          </w:rPr>
          <w:t>NOTE:</w:t>
        </w:r>
        <w:r>
          <w:rPr>
            <w:rFonts w:cs="v4.2.0"/>
          </w:rPr>
          <w:tab/>
          <w:t xml:space="preserve">If the above Test Requirement differs from the Minimum Requirement then the Test Tolerance applied for this test is non-zero. The </w:t>
        </w:r>
        <w:r>
          <w:rPr>
            <w:snapToGrid w:val="0"/>
          </w:rPr>
          <w:t>relationship between Minimum Requirements and Test Requirements</w:t>
        </w:r>
        <w:r>
          <w:rPr>
            <w:rFonts w:cs="v4.2.0"/>
          </w:rPr>
          <w:t xml:space="preserve"> is defined in subclause 4.1 and the explanation of how the Minimum Requirement has been </w:t>
        </w:r>
        <w:r>
          <w:rPr>
            <w:rFonts w:cs="v4.2.0"/>
            <w:lang w:eastAsia="zh-CN"/>
          </w:rPr>
          <w:t>adjust</w:t>
        </w:r>
        <w:r>
          <w:rPr>
            <w:rFonts w:cs="v4.2.0"/>
          </w:rPr>
          <w:t xml:space="preserve">ed by the Test Tolerance is given in </w:t>
        </w:r>
        <w:r>
          <w:rPr>
            <w:rFonts w:cs="v4.2.0"/>
            <w:highlight w:val="yellow"/>
          </w:rPr>
          <w:t xml:space="preserve">Annex </w:t>
        </w:r>
        <w:r>
          <w:rPr>
            <w:rFonts w:cs="v4.2.0"/>
            <w:highlight w:val="yellow"/>
            <w:lang w:eastAsia="zh-CN"/>
          </w:rPr>
          <w:t>C</w:t>
        </w:r>
        <w:r>
          <w:rPr>
            <w:rFonts w:cs="v4.2.0"/>
          </w:rPr>
          <w:t>.</w:t>
        </w:r>
        <w:r>
          <w:rPr>
            <w:rFonts w:cs="v4.2.0" w:hint="eastAsia"/>
            <w:lang w:eastAsia="zh-CN"/>
          </w:rPr>
          <w:t>]</w:t>
        </w:r>
      </w:ins>
    </w:p>
    <w:p w14:paraId="2FAEC95E" w14:textId="560A5CFC" w:rsidR="00081372" w:rsidDel="00081372" w:rsidRDefault="00081372" w:rsidP="00775CF9">
      <w:pPr>
        <w:pStyle w:val="Guidance"/>
        <w:rPr>
          <w:del w:id="9386" w:author="R4-1809483" w:date="2018-07-10T13:29:00Z"/>
        </w:rPr>
      </w:pPr>
    </w:p>
    <w:p w14:paraId="6122D0C5" w14:textId="77777777" w:rsidR="00D25FC8" w:rsidRDefault="00D25FC8" w:rsidP="00D25FC8">
      <w:pPr>
        <w:pStyle w:val="Heading2"/>
      </w:pPr>
      <w:bookmarkStart w:id="9387" w:name="_Toc519006178"/>
      <w:r>
        <w:t>7.5</w:t>
      </w:r>
      <w:r>
        <w:tab/>
        <w:t>Out-of-band blocking</w:t>
      </w:r>
      <w:bookmarkEnd w:id="8827"/>
      <w:bookmarkEnd w:id="8828"/>
      <w:bookmarkEnd w:id="9387"/>
      <w:r>
        <w:tab/>
      </w:r>
    </w:p>
    <w:p w14:paraId="4A67A9C2" w14:textId="6A28592F" w:rsidR="006C4A4E" w:rsidRPr="00C2180F" w:rsidRDefault="00775CF9" w:rsidP="006C4A4E">
      <w:pPr>
        <w:keepNext/>
        <w:keepLines/>
        <w:spacing w:before="120"/>
        <w:outlineLvl w:val="2"/>
        <w:rPr>
          <w:ins w:id="9388" w:author="R4-1808991" w:date="2018-07-10T10:36:00Z"/>
          <w:rFonts w:ascii="Arial" w:hAnsi="Arial"/>
          <w:sz w:val="28"/>
        </w:rPr>
      </w:pPr>
      <w:bookmarkStart w:id="9389" w:name="_Toc481653312"/>
      <w:bookmarkStart w:id="9390" w:name="_Toc481685306"/>
      <w:del w:id="9391" w:author="R4-1808991" w:date="2018-07-10T10:36:00Z">
        <w:r w:rsidDel="006C4A4E">
          <w:delText>Detailed structure of the subclause is TBD.</w:delText>
        </w:r>
      </w:del>
      <w:bookmarkStart w:id="9392" w:name="_Toc506829602"/>
      <w:ins w:id="9393" w:author="R4-1808991" w:date="2018-07-10T10:36:00Z">
        <w:r w:rsidR="006C4A4E" w:rsidRPr="00C2180F">
          <w:rPr>
            <w:rFonts w:ascii="Arial" w:hAnsi="Arial"/>
            <w:sz w:val="28"/>
          </w:rPr>
          <w:t>7.5.1</w:t>
        </w:r>
        <w:r w:rsidR="006C4A4E" w:rsidRPr="00C2180F">
          <w:rPr>
            <w:rFonts w:ascii="Arial" w:hAnsi="Arial"/>
            <w:sz w:val="28"/>
          </w:rPr>
          <w:tab/>
          <w:t>Definition and applicability</w:t>
        </w:r>
        <w:bookmarkEnd w:id="9392"/>
      </w:ins>
    </w:p>
    <w:p w14:paraId="05E8676C" w14:textId="77777777" w:rsidR="006C4A4E" w:rsidRPr="00C2180F" w:rsidRDefault="006C4A4E" w:rsidP="006C4A4E">
      <w:pPr>
        <w:rPr>
          <w:ins w:id="9394" w:author="R4-1808991" w:date="2018-07-10T10:36:00Z"/>
        </w:rPr>
      </w:pPr>
      <w:ins w:id="9395" w:author="R4-1808991" w:date="2018-07-10T10:36:00Z">
        <w:r w:rsidRPr="00B04564">
          <w:t xml:space="preserve">The out-of-band blocking characteristics is a measure of the receiver ability to receive a wanted signal at its assigned channel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 xml:space="preserve">H </w:t>
        </w:r>
        <w:r w:rsidRPr="00B04564">
          <w:t xml:space="preserve">in the presence of an unwanted interferer out of the </w:t>
        </w:r>
        <w:r w:rsidRPr="00B04564">
          <w:rPr>
            <w:i/>
          </w:rPr>
          <w:t>operating band</w:t>
        </w:r>
        <w:r w:rsidRPr="00B04564">
          <w:t>, which is a CW signal for out-of-band blocking.</w:t>
        </w:r>
      </w:ins>
    </w:p>
    <w:p w14:paraId="3FD45BF2" w14:textId="77777777" w:rsidR="006C4A4E" w:rsidRPr="00C2180F" w:rsidRDefault="006C4A4E" w:rsidP="006C4A4E">
      <w:pPr>
        <w:keepNext/>
        <w:keepLines/>
        <w:spacing w:before="120"/>
        <w:outlineLvl w:val="2"/>
        <w:rPr>
          <w:ins w:id="9396" w:author="R4-1808991" w:date="2018-07-10T10:36:00Z"/>
          <w:rFonts w:ascii="Arial" w:hAnsi="Arial"/>
          <w:sz w:val="28"/>
        </w:rPr>
      </w:pPr>
      <w:bookmarkStart w:id="9397" w:name="_Toc506829603"/>
      <w:ins w:id="9398" w:author="R4-1808991" w:date="2018-07-10T10:36:00Z">
        <w:r w:rsidRPr="00C2180F">
          <w:rPr>
            <w:rFonts w:ascii="Arial" w:hAnsi="Arial"/>
            <w:sz w:val="28"/>
          </w:rPr>
          <w:lastRenderedPageBreak/>
          <w:t>7.5.2</w:t>
        </w:r>
        <w:r w:rsidRPr="00C2180F">
          <w:rPr>
            <w:rFonts w:ascii="Arial" w:hAnsi="Arial"/>
            <w:sz w:val="28"/>
          </w:rPr>
          <w:tab/>
          <w:t>Minimum requirement</w:t>
        </w:r>
        <w:bookmarkEnd w:id="9397"/>
      </w:ins>
    </w:p>
    <w:p w14:paraId="50D83837" w14:textId="77777777" w:rsidR="006C4A4E" w:rsidRPr="00C2180F" w:rsidRDefault="006C4A4E" w:rsidP="006C4A4E">
      <w:pPr>
        <w:rPr>
          <w:ins w:id="9399" w:author="R4-1808991" w:date="2018-07-10T10:36:00Z"/>
        </w:rPr>
      </w:pPr>
      <w:ins w:id="9400" w:author="R4-1808991" w:date="2018-07-10T10:36:00Z">
        <w:r w:rsidRPr="00C2180F">
          <w:t>The minimum requirement for BS t</w:t>
        </w:r>
        <w:r>
          <w:t>ype 1-C is in 3GPP TS 38.104 [2], subclause 7.5.2</w:t>
        </w:r>
        <w:r w:rsidRPr="00C2180F">
          <w:t>.</w:t>
        </w:r>
      </w:ins>
    </w:p>
    <w:p w14:paraId="11F18600" w14:textId="77777777" w:rsidR="006C4A4E" w:rsidRPr="00C2180F" w:rsidRDefault="006C4A4E" w:rsidP="006C4A4E">
      <w:pPr>
        <w:rPr>
          <w:ins w:id="9401" w:author="R4-1808991" w:date="2018-07-10T10:36:00Z"/>
        </w:rPr>
      </w:pPr>
      <w:ins w:id="9402" w:author="R4-1808991" w:date="2018-07-10T10:36:00Z">
        <w:r w:rsidRPr="00C2180F">
          <w:t>The minimum requirement for BS t</w:t>
        </w:r>
        <w:r>
          <w:t>ype 1-H is in 3GPP TS 38.104 [2], subclause 7.5.2</w:t>
        </w:r>
        <w:r w:rsidRPr="00C2180F">
          <w:t>.</w:t>
        </w:r>
      </w:ins>
    </w:p>
    <w:p w14:paraId="79AE76AD" w14:textId="77777777" w:rsidR="006C4A4E" w:rsidRPr="00C2180F" w:rsidRDefault="006C4A4E" w:rsidP="006C4A4E">
      <w:pPr>
        <w:keepNext/>
        <w:keepLines/>
        <w:spacing w:before="120"/>
        <w:outlineLvl w:val="2"/>
        <w:rPr>
          <w:ins w:id="9403" w:author="R4-1808991" w:date="2018-07-10T10:36:00Z"/>
          <w:rFonts w:ascii="Arial" w:hAnsi="Arial"/>
          <w:sz w:val="28"/>
        </w:rPr>
      </w:pPr>
      <w:bookmarkStart w:id="9404" w:name="_Toc506829604"/>
      <w:ins w:id="9405" w:author="R4-1808991" w:date="2018-07-10T10:36:00Z">
        <w:r w:rsidRPr="00C2180F">
          <w:rPr>
            <w:rFonts w:ascii="Arial" w:hAnsi="Arial"/>
            <w:sz w:val="28"/>
          </w:rPr>
          <w:t>7.5.3</w:t>
        </w:r>
        <w:r w:rsidRPr="00C2180F">
          <w:rPr>
            <w:rFonts w:ascii="Arial" w:hAnsi="Arial"/>
            <w:sz w:val="28"/>
          </w:rPr>
          <w:tab/>
          <w:t>Test purpose</w:t>
        </w:r>
        <w:bookmarkEnd w:id="9404"/>
      </w:ins>
    </w:p>
    <w:p w14:paraId="350BD265" w14:textId="77777777" w:rsidR="006C4A4E" w:rsidRPr="00C2180F" w:rsidRDefault="006C4A4E" w:rsidP="006C4A4E">
      <w:pPr>
        <w:rPr>
          <w:ins w:id="9406" w:author="R4-1808991" w:date="2018-07-10T10:36:00Z"/>
          <w:rFonts w:cs="v4.2.0"/>
        </w:rPr>
      </w:pPr>
      <w:ins w:id="9407" w:author="R4-1808991" w:date="2018-07-10T10:36:00Z">
        <w:r w:rsidRPr="00C2180F">
          <w:rPr>
            <w:rFonts w:cs="v4.2.0"/>
          </w:rPr>
          <w:t xml:space="preserve">To verify </w:t>
        </w:r>
        <w:r w:rsidRPr="00C2180F">
          <w:t xml:space="preserve">that </w:t>
        </w:r>
        <w:r w:rsidRPr="00C2180F">
          <w:rPr>
            <w:rFonts w:cs="v4.2.0"/>
          </w:rPr>
          <w:t xml:space="preserve">the </w:t>
        </w:r>
        <w:r w:rsidRPr="00C2180F">
          <w:t xml:space="preserve">BS type 1-C receiver and each BS type 1-H </w:t>
        </w:r>
        <w:r w:rsidRPr="00C2180F">
          <w:rPr>
            <w:i/>
          </w:rPr>
          <w:t>TAB connector</w:t>
        </w:r>
        <w:r w:rsidRPr="00C2180F">
          <w:t xml:space="preserve"> receiver dynamic range,</w:t>
        </w:r>
        <w:r w:rsidRPr="00C2180F">
          <w:rPr>
            <w:rFonts w:cs="v4.2.0"/>
          </w:rPr>
          <w:t xml:space="preserve"> the relative throughput shall fulfil the specified limit.</w:t>
        </w:r>
      </w:ins>
    </w:p>
    <w:p w14:paraId="219336CC" w14:textId="77777777" w:rsidR="006C4A4E" w:rsidRPr="00C2180F" w:rsidRDefault="006C4A4E" w:rsidP="006C4A4E">
      <w:pPr>
        <w:keepNext/>
        <w:keepLines/>
        <w:spacing w:before="120"/>
        <w:outlineLvl w:val="2"/>
        <w:rPr>
          <w:ins w:id="9408" w:author="R4-1808991" w:date="2018-07-10T10:36:00Z"/>
          <w:rFonts w:ascii="Arial" w:hAnsi="Arial"/>
          <w:sz w:val="28"/>
        </w:rPr>
      </w:pPr>
      <w:bookmarkStart w:id="9409" w:name="_Toc506829605"/>
      <w:ins w:id="9410" w:author="R4-1808991" w:date="2018-07-10T10:36:00Z">
        <w:r w:rsidRPr="00C2180F">
          <w:rPr>
            <w:rFonts w:ascii="Arial" w:hAnsi="Arial"/>
            <w:sz w:val="28"/>
          </w:rPr>
          <w:t>7.5.4</w:t>
        </w:r>
        <w:r w:rsidRPr="00C2180F">
          <w:rPr>
            <w:rFonts w:ascii="Arial" w:hAnsi="Arial"/>
            <w:sz w:val="28"/>
          </w:rPr>
          <w:tab/>
          <w:t>Method of test</w:t>
        </w:r>
        <w:bookmarkEnd w:id="9409"/>
        <w:r w:rsidRPr="00C2180F">
          <w:rPr>
            <w:rFonts w:ascii="Arial" w:hAnsi="Arial"/>
            <w:sz w:val="28"/>
          </w:rPr>
          <w:t xml:space="preserve"> </w:t>
        </w:r>
      </w:ins>
    </w:p>
    <w:p w14:paraId="27A9FC3D" w14:textId="77777777" w:rsidR="006C4A4E" w:rsidRPr="00C2180F" w:rsidRDefault="006C4A4E" w:rsidP="006C4A4E">
      <w:pPr>
        <w:keepNext/>
        <w:keepLines/>
        <w:spacing w:before="120"/>
        <w:outlineLvl w:val="3"/>
        <w:rPr>
          <w:ins w:id="9411" w:author="R4-1808991" w:date="2018-07-10T10:36:00Z"/>
          <w:rFonts w:ascii="Arial" w:hAnsi="Arial"/>
          <w:sz w:val="24"/>
        </w:rPr>
      </w:pPr>
      <w:bookmarkStart w:id="9412" w:name="_Toc506829606"/>
      <w:ins w:id="9413" w:author="R4-1808991" w:date="2018-07-10T10:36:00Z">
        <w:r w:rsidRPr="00C2180F">
          <w:rPr>
            <w:rFonts w:ascii="Arial" w:hAnsi="Arial"/>
            <w:sz w:val="24"/>
          </w:rPr>
          <w:t>7.5.4.1</w:t>
        </w:r>
        <w:r w:rsidRPr="00C2180F">
          <w:rPr>
            <w:rFonts w:ascii="Arial" w:hAnsi="Arial"/>
            <w:sz w:val="24"/>
          </w:rPr>
          <w:tab/>
          <w:t>Initial conditions</w:t>
        </w:r>
        <w:bookmarkEnd w:id="9412"/>
      </w:ins>
    </w:p>
    <w:p w14:paraId="3F3E789E" w14:textId="77777777" w:rsidR="006C4A4E" w:rsidRPr="00C2180F" w:rsidRDefault="006C4A4E" w:rsidP="006C4A4E">
      <w:pPr>
        <w:rPr>
          <w:ins w:id="9414" w:author="R4-1808991" w:date="2018-07-10T10:36:00Z"/>
        </w:rPr>
      </w:pPr>
      <w:ins w:id="9415" w:author="R4-1808991" w:date="2018-07-10T10:36:00Z">
        <w:r w:rsidRPr="00C2180F">
          <w:t xml:space="preserve">Test environment: </w:t>
        </w:r>
      </w:ins>
    </w:p>
    <w:p w14:paraId="5AA611AD" w14:textId="77777777" w:rsidR="006C4A4E" w:rsidRPr="00C2180F" w:rsidRDefault="006C4A4E" w:rsidP="006C4A4E">
      <w:pPr>
        <w:ind w:left="568" w:hanging="284"/>
        <w:rPr>
          <w:ins w:id="9416" w:author="R4-1808991" w:date="2018-07-10T10:36:00Z"/>
        </w:rPr>
      </w:pPr>
      <w:ins w:id="9417" w:author="R4-1808991" w:date="2018-07-10T10:36:00Z">
        <w:r w:rsidRPr="00C2180F">
          <w:t>-</w:t>
        </w:r>
        <w:r w:rsidRPr="00C2180F">
          <w:tab/>
          <w:t xml:space="preserve">Normal; see </w:t>
        </w:r>
        <w:r w:rsidRPr="002E5D25">
          <w:rPr>
            <w:highlight w:val="yellow"/>
          </w:rPr>
          <w:t>clause B.2</w:t>
        </w:r>
        <w:r w:rsidRPr="00C2180F">
          <w:t>.</w:t>
        </w:r>
      </w:ins>
    </w:p>
    <w:p w14:paraId="3000F03E" w14:textId="77777777" w:rsidR="006C4A4E" w:rsidRPr="00C2180F" w:rsidRDefault="006C4A4E" w:rsidP="006C4A4E">
      <w:pPr>
        <w:rPr>
          <w:ins w:id="9418" w:author="R4-1808991" w:date="2018-07-10T10:36:00Z"/>
          <w:rFonts w:cs="v4.2.0"/>
        </w:rPr>
      </w:pPr>
      <w:ins w:id="9419" w:author="R4-1808991" w:date="2018-07-10T10:36:00Z">
        <w:r w:rsidRPr="00C2180F">
          <w:rPr>
            <w:rFonts w:cs="v4.2.0"/>
          </w:rPr>
          <w:t xml:space="preserve">RF channels to be tested for single carrier (SC): </w:t>
        </w:r>
      </w:ins>
    </w:p>
    <w:p w14:paraId="2F0D3E8F" w14:textId="77777777" w:rsidR="006C4A4E" w:rsidRPr="00C2180F" w:rsidRDefault="006C4A4E" w:rsidP="006C4A4E">
      <w:pPr>
        <w:ind w:left="568" w:hanging="284"/>
        <w:rPr>
          <w:ins w:id="9420" w:author="R4-1808991" w:date="2018-07-10T10:36:00Z"/>
          <w:i/>
        </w:rPr>
      </w:pPr>
      <w:ins w:id="9421" w:author="R4-1808991" w:date="2018-07-10T10:36:00Z">
        <w:r w:rsidRPr="00C2180F">
          <w:t>-</w:t>
        </w:r>
        <w:r w:rsidRPr="00C2180F">
          <w:tab/>
          <w:t xml:space="preserve">M; see subclause </w:t>
        </w:r>
        <w:r w:rsidRPr="002E5D25">
          <w:rPr>
            <w:highlight w:val="yellow"/>
          </w:rPr>
          <w:t>4.9.1</w:t>
        </w:r>
      </w:ins>
    </w:p>
    <w:p w14:paraId="2A25CB18" w14:textId="77777777" w:rsidR="006C4A4E" w:rsidRPr="00C2180F" w:rsidRDefault="006C4A4E" w:rsidP="006C4A4E">
      <w:pPr>
        <w:rPr>
          <w:ins w:id="9422" w:author="R4-1808991" w:date="2018-07-10T10:36:00Z"/>
          <w:rFonts w:cs="v4.2.0"/>
        </w:rPr>
      </w:pPr>
      <w:ins w:id="9423" w:author="R4-1808991" w:date="2018-07-10T10:36:00Z">
        <w:r w:rsidRPr="00C2180F">
          <w:rPr>
            <w:i/>
          </w:rPr>
          <w:t>Base Station RF Bandwidth p</w:t>
        </w:r>
        <w:r w:rsidRPr="00C2180F">
          <w:t xml:space="preserve">ositions </w:t>
        </w:r>
        <w:r w:rsidRPr="00C2180F">
          <w:rPr>
            <w:rFonts w:cs="v4.2.0"/>
          </w:rPr>
          <w:t xml:space="preserve">to be tested for multi-carrier (MC): </w:t>
        </w:r>
      </w:ins>
    </w:p>
    <w:p w14:paraId="06ED14B7" w14:textId="77777777" w:rsidR="006C4A4E" w:rsidRPr="00C2180F" w:rsidRDefault="006C4A4E" w:rsidP="006C4A4E">
      <w:pPr>
        <w:ind w:left="568" w:hanging="284"/>
        <w:rPr>
          <w:ins w:id="9424" w:author="R4-1808991" w:date="2018-07-10T10:36:00Z"/>
        </w:rPr>
      </w:pPr>
      <w:ins w:id="9425" w:author="R4-1808991" w:date="2018-07-10T10:36:00Z">
        <w:r w:rsidRPr="00C2180F">
          <w:t>-</w:t>
        </w:r>
        <w:r w:rsidRPr="00C2180F">
          <w:tab/>
          <w:t>M</w:t>
        </w:r>
        <w:r w:rsidRPr="00C2180F">
          <w:rPr>
            <w:vertAlign w:val="subscript"/>
          </w:rPr>
          <w:t>RFBW</w:t>
        </w:r>
        <w:r w:rsidRPr="00C2180F">
          <w:t xml:space="preserve"> for </w:t>
        </w:r>
        <w:r w:rsidRPr="00C2180F">
          <w:rPr>
            <w:i/>
          </w:rPr>
          <w:t>single-band TAB connector(s)</w:t>
        </w:r>
        <w:r w:rsidRPr="00C2180F">
          <w:t>, see s</w:t>
        </w:r>
        <w:r w:rsidRPr="002E5D25">
          <w:rPr>
            <w:highlight w:val="yellow"/>
          </w:rPr>
          <w:t>ubclause 4.9.1</w:t>
        </w:r>
        <w:r w:rsidRPr="00C2180F">
          <w:t xml:space="preserve">, </w:t>
        </w:r>
      </w:ins>
    </w:p>
    <w:p w14:paraId="50405E69" w14:textId="77777777" w:rsidR="006C4A4E" w:rsidRPr="00C2180F" w:rsidRDefault="006C4A4E" w:rsidP="006C4A4E">
      <w:pPr>
        <w:ind w:left="568" w:hanging="284"/>
        <w:rPr>
          <w:ins w:id="9426" w:author="R4-1808991" w:date="2018-07-10T10:36:00Z"/>
        </w:rPr>
      </w:pPr>
      <w:ins w:id="9427" w:author="R4-1808991" w:date="2018-07-10T10:36:00Z">
        <w:r w:rsidRPr="00C2180F">
          <w:t>-</w:t>
        </w:r>
        <w:r w:rsidRPr="00C2180F">
          <w:tab/>
          <w:t>B</w:t>
        </w:r>
        <w:r w:rsidRPr="00C2180F">
          <w:rPr>
            <w:vertAlign w:val="subscript"/>
          </w:rPr>
          <w:t>RFBW</w:t>
        </w:r>
        <w:r w:rsidRPr="00C2180F">
          <w:t>_T</w:t>
        </w:r>
        <w:r w:rsidRPr="00C2180F">
          <w:rPr>
            <w:lang w:eastAsia="zh-CN"/>
          </w:rPr>
          <w:t>'</w:t>
        </w:r>
        <w:r w:rsidRPr="00C2180F">
          <w:rPr>
            <w:vertAlign w:val="subscript"/>
          </w:rPr>
          <w:t>RFBW</w:t>
        </w:r>
        <w:r w:rsidRPr="00C2180F">
          <w:t xml:space="preserve"> and B</w:t>
        </w:r>
        <w:r w:rsidRPr="00C2180F">
          <w:rPr>
            <w:lang w:eastAsia="zh-CN"/>
          </w:rPr>
          <w:t>'</w:t>
        </w:r>
        <w:r w:rsidRPr="00C2180F">
          <w:rPr>
            <w:vertAlign w:val="subscript"/>
          </w:rPr>
          <w:t>RFBW</w:t>
        </w:r>
        <w:r w:rsidRPr="00C2180F">
          <w:t>_T</w:t>
        </w:r>
        <w:r w:rsidRPr="00C2180F">
          <w:rPr>
            <w:vertAlign w:val="subscript"/>
          </w:rPr>
          <w:t xml:space="preserve">RFBW </w:t>
        </w:r>
        <w:r w:rsidRPr="00C2180F">
          <w:t xml:space="preserve">for </w:t>
        </w:r>
        <w:r w:rsidRPr="00C2180F">
          <w:rPr>
            <w:i/>
          </w:rPr>
          <w:t>multi-band TAB connector(s),</w:t>
        </w:r>
        <w:r w:rsidRPr="00C2180F">
          <w:t xml:space="preserve"> see </w:t>
        </w:r>
        <w:r w:rsidRPr="002E5D25">
          <w:rPr>
            <w:highlight w:val="yellow"/>
          </w:rPr>
          <w:t>subclause 4.9.1</w:t>
        </w:r>
        <w:r w:rsidRPr="00C2180F">
          <w:t>.</w:t>
        </w:r>
      </w:ins>
    </w:p>
    <w:p w14:paraId="5072C93F" w14:textId="77777777" w:rsidR="006C4A4E" w:rsidRPr="00C2180F" w:rsidRDefault="006C4A4E" w:rsidP="006C4A4E">
      <w:pPr>
        <w:rPr>
          <w:ins w:id="9428" w:author="R4-1808991" w:date="2018-07-10T10:36:00Z"/>
          <w:rFonts w:eastAsia="MS P??" w:cs="v4.2.0"/>
        </w:rPr>
      </w:pPr>
      <w:ins w:id="9429" w:author="R4-1808991" w:date="2018-07-10T10:36:00Z">
        <w:r w:rsidRPr="00C2180F">
          <w:rPr>
            <w:rFonts w:eastAsia="MS P??" w:cs="v4.2.0"/>
          </w:rPr>
          <w:t xml:space="preserve">In addition, </w:t>
        </w:r>
        <w:r w:rsidRPr="00C2180F">
          <w:rPr>
            <w:snapToGrid w:val="0"/>
            <w:lang w:eastAsia="zh-CN"/>
          </w:rPr>
          <w:t xml:space="preserve">for a multi-band capable BS type 1-C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BS type 1-H</w:t>
        </w:r>
        <w:r w:rsidRPr="00C2180F">
          <w:t>,</w:t>
        </w:r>
        <w:r w:rsidRPr="00C2180F">
          <w:rPr>
            <w:rFonts w:eastAsia="MS P??" w:cs="v4.2.0"/>
          </w:rPr>
          <w:t>:</w:t>
        </w:r>
      </w:ins>
    </w:p>
    <w:p w14:paraId="5E9F4D54" w14:textId="77777777" w:rsidR="006C4A4E" w:rsidRPr="00C2180F" w:rsidRDefault="006C4A4E" w:rsidP="006C4A4E">
      <w:pPr>
        <w:ind w:left="568" w:hanging="284"/>
        <w:rPr>
          <w:ins w:id="9430" w:author="R4-1808991" w:date="2018-07-10T10:36:00Z"/>
        </w:rPr>
      </w:pPr>
      <w:ins w:id="9431" w:author="R4-1808991" w:date="2018-07-10T10:36:00Z">
        <w:r w:rsidRPr="00C2180F">
          <w:t>-</w:t>
        </w:r>
        <w:r w:rsidRPr="00C2180F">
          <w:tab/>
          <w:t>For B</w:t>
        </w:r>
        <w:r w:rsidRPr="00C2180F">
          <w:rPr>
            <w:vertAlign w:val="subscript"/>
          </w:rPr>
          <w:t>RFBW</w:t>
        </w:r>
        <w:r w:rsidRPr="00C2180F">
          <w:t>_T'</w:t>
        </w:r>
        <w:r w:rsidRPr="00C2180F">
          <w:rPr>
            <w:vertAlign w:val="subscript"/>
          </w:rPr>
          <w:t>RFBW</w:t>
        </w:r>
        <w:r w:rsidRPr="00C2180F">
          <w:t>, out-of-band blocking testing above the highest operating band may be omitted.</w:t>
        </w:r>
      </w:ins>
    </w:p>
    <w:p w14:paraId="20666862" w14:textId="77777777" w:rsidR="006C4A4E" w:rsidRPr="00C2180F" w:rsidRDefault="006C4A4E" w:rsidP="006C4A4E">
      <w:pPr>
        <w:ind w:left="568" w:hanging="284"/>
        <w:rPr>
          <w:ins w:id="9432" w:author="R4-1808991" w:date="2018-07-10T10:36:00Z"/>
        </w:rPr>
      </w:pPr>
      <w:ins w:id="9433" w:author="R4-1808991" w:date="2018-07-10T10:36:00Z">
        <w:r w:rsidRPr="00C2180F">
          <w:t>-</w:t>
        </w:r>
        <w:r w:rsidRPr="00C2180F">
          <w:tab/>
          <w:t>For B'</w:t>
        </w:r>
        <w:r w:rsidRPr="00C2180F">
          <w:rPr>
            <w:vertAlign w:val="subscript"/>
          </w:rPr>
          <w:t>RFBW</w:t>
        </w:r>
        <w:r w:rsidRPr="00C2180F">
          <w:t>_T</w:t>
        </w:r>
        <w:r w:rsidRPr="00C2180F">
          <w:rPr>
            <w:vertAlign w:val="subscript"/>
          </w:rPr>
          <w:t>RFBW</w:t>
        </w:r>
        <w:r w:rsidRPr="00C2180F">
          <w:t>, out-of-band blocking testing below the lowest operating band may be omitted.</w:t>
        </w:r>
      </w:ins>
    </w:p>
    <w:p w14:paraId="13BF3B6A" w14:textId="77777777" w:rsidR="006C4A4E" w:rsidRPr="00C2180F" w:rsidRDefault="006C4A4E" w:rsidP="006C4A4E">
      <w:pPr>
        <w:keepNext/>
        <w:keepLines/>
        <w:spacing w:before="120"/>
        <w:outlineLvl w:val="3"/>
        <w:rPr>
          <w:ins w:id="9434" w:author="R4-1808991" w:date="2018-07-10T10:36:00Z"/>
          <w:rFonts w:ascii="Arial" w:hAnsi="Arial"/>
          <w:sz w:val="24"/>
        </w:rPr>
      </w:pPr>
      <w:bookmarkStart w:id="9435" w:name="_Toc506829607"/>
      <w:ins w:id="9436" w:author="R4-1808991" w:date="2018-07-10T10:36:00Z">
        <w:r w:rsidRPr="00C2180F">
          <w:rPr>
            <w:rFonts w:ascii="Arial" w:hAnsi="Arial"/>
            <w:sz w:val="24"/>
          </w:rPr>
          <w:t>7.5.4.2</w:t>
        </w:r>
        <w:r w:rsidRPr="00C2180F">
          <w:rPr>
            <w:rFonts w:ascii="Arial" w:hAnsi="Arial"/>
            <w:sz w:val="24"/>
          </w:rPr>
          <w:tab/>
          <w:t>Procedure</w:t>
        </w:r>
        <w:bookmarkEnd w:id="9435"/>
      </w:ins>
    </w:p>
    <w:p w14:paraId="2A5713BF" w14:textId="77777777" w:rsidR="006C4A4E" w:rsidRPr="00C2180F" w:rsidRDefault="006C4A4E" w:rsidP="006C4A4E">
      <w:pPr>
        <w:rPr>
          <w:ins w:id="9437" w:author="R4-1808991" w:date="2018-07-10T10:36:00Z"/>
          <w:i/>
        </w:rPr>
      </w:pPr>
      <w:ins w:id="9438" w:author="R4-1808991" w:date="2018-07-10T10:36:00Z">
        <w:r w:rsidRPr="00C2180F">
          <w:t>The minimum requirement is applied to all connectors under test.</w:t>
        </w:r>
      </w:ins>
    </w:p>
    <w:p w14:paraId="699D4FBD" w14:textId="77777777" w:rsidR="006C4A4E" w:rsidRPr="00C2180F" w:rsidRDefault="006C4A4E" w:rsidP="006C4A4E">
      <w:pPr>
        <w:rPr>
          <w:ins w:id="9439" w:author="R4-1808991" w:date="2018-07-10T10:36:00Z"/>
        </w:rPr>
      </w:pPr>
      <w:ins w:id="9440" w:author="R4-1808991" w:date="2018-07-10T10:36:00Z">
        <w:r w:rsidRPr="00C2180F">
          <w:t xml:space="preserve">For BS type 1-H the procedure is repeated until all </w:t>
        </w:r>
        <w:r w:rsidRPr="00C2180F">
          <w:rPr>
            <w:i/>
          </w:rPr>
          <w:t>TAB connectors</w:t>
        </w:r>
        <w:r w:rsidRPr="00C2180F">
          <w:t xml:space="preserve"> necessary to demonstrate conformance have been tested; see subclause 7.1.</w:t>
        </w:r>
      </w:ins>
    </w:p>
    <w:p w14:paraId="5308FF31" w14:textId="77777777" w:rsidR="006C4A4E" w:rsidRPr="00C2180F" w:rsidRDefault="006C4A4E" w:rsidP="006C4A4E">
      <w:pPr>
        <w:numPr>
          <w:ilvl w:val="0"/>
          <w:numId w:val="5"/>
        </w:numPr>
        <w:rPr>
          <w:ins w:id="9441" w:author="R4-1808991" w:date="2018-07-10T10:36:00Z"/>
        </w:rPr>
      </w:pPr>
      <w:ins w:id="9442" w:author="R4-1808991" w:date="2018-07-10T10:36:00Z">
        <w:r w:rsidRPr="00C2180F">
          <w:t xml:space="preserve">Connect the connector under test to measurement equipment as shown in </w:t>
        </w:r>
        <w:r w:rsidRPr="00C2180F">
          <w:rPr>
            <w:highlight w:val="yellow"/>
          </w:rPr>
          <w:t>annex subclause X.x</w:t>
        </w:r>
        <w:r w:rsidRPr="00C2180F">
          <w:t>. All connectors not under test shall be terminated.</w:t>
        </w:r>
      </w:ins>
    </w:p>
    <w:p w14:paraId="1B32EC78" w14:textId="77777777" w:rsidR="006C4A4E" w:rsidRPr="00C2180F" w:rsidRDefault="006C4A4E" w:rsidP="006C4A4E">
      <w:pPr>
        <w:numPr>
          <w:ilvl w:val="0"/>
          <w:numId w:val="5"/>
        </w:numPr>
        <w:rPr>
          <w:ins w:id="9443" w:author="R4-1808991" w:date="2018-07-10T10:36:00Z"/>
        </w:rPr>
      </w:pPr>
      <w:ins w:id="9444" w:author="R4-1808991" w:date="2018-07-10T10:36:00Z">
        <w:r w:rsidRPr="00C2180F">
          <w:t xml:space="preserve">Set the BS to transmit a signal according to subclause 4.9.2, </w:t>
        </w:r>
        <w:r w:rsidRPr="00C2180F">
          <w:rPr>
            <w:snapToGrid w:val="0"/>
          </w:rPr>
          <w:t xml:space="preserve">connector under test to transmit </w:t>
        </w:r>
        <w:r w:rsidRPr="00C2180F">
          <w:rPr>
            <w:rFonts w:hint="eastAsia"/>
            <w:lang w:eastAsia="zh-CN"/>
          </w:rPr>
          <w:t xml:space="preserve">on all carriers configured </w:t>
        </w:r>
        <w:r w:rsidRPr="00C2180F">
          <w:rPr>
            <w:lang w:eastAsia="zh-CN"/>
          </w:rPr>
          <w:t>using the applicable test configuration and corresponding power setting</w:t>
        </w:r>
        <w:r w:rsidRPr="00C2180F">
          <w:rPr>
            <w:rFonts w:hint="eastAsia"/>
            <w:lang w:eastAsia="zh-CN"/>
          </w:rPr>
          <w:t xml:space="preserve"> </w:t>
        </w:r>
        <w:r w:rsidRPr="00C2180F">
          <w:rPr>
            <w:lang w:eastAsia="zh-CN"/>
          </w:rPr>
          <w:t>specified</w:t>
        </w:r>
        <w:r w:rsidRPr="00C2180F">
          <w:rPr>
            <w:rFonts w:hint="eastAsia"/>
            <w:lang w:eastAsia="zh-CN"/>
          </w:rPr>
          <w:t xml:space="preserve"> in </w:t>
        </w:r>
        <w:r w:rsidRPr="00C2180F">
          <w:rPr>
            <w:lang w:eastAsia="zh-CN"/>
          </w:rPr>
          <w:t>sub</w:t>
        </w:r>
        <w:r w:rsidRPr="00C2180F">
          <w:rPr>
            <w:rFonts w:hint="eastAsia"/>
            <w:lang w:eastAsia="zh-CN"/>
          </w:rPr>
          <w:t>clause </w:t>
        </w:r>
        <w:r w:rsidRPr="00C2180F">
          <w:rPr>
            <w:lang w:eastAsia="zh-CN"/>
          </w:rPr>
          <w:t>4.7</w:t>
        </w:r>
        <w:r w:rsidRPr="00C2180F">
          <w:rPr>
            <w:rFonts w:hint="eastAsia"/>
            <w:lang w:eastAsia="zh-CN"/>
          </w:rPr>
          <w:t>.</w:t>
        </w:r>
      </w:ins>
    </w:p>
    <w:p w14:paraId="0BA68021" w14:textId="77777777" w:rsidR="006C4A4E" w:rsidRPr="00C2180F" w:rsidRDefault="006C4A4E" w:rsidP="006C4A4E">
      <w:pPr>
        <w:ind w:left="644"/>
        <w:rPr>
          <w:ins w:id="9445" w:author="R4-1808991" w:date="2018-07-10T10:36:00Z"/>
        </w:rPr>
      </w:pPr>
      <w:ins w:id="9446" w:author="R4-1808991" w:date="2018-07-10T10:36:00Z">
        <w:r w:rsidRPr="00C2180F">
          <w:rPr>
            <w:rFonts w:eastAsia="MS P??" w:cs="v4.2.0"/>
          </w:rPr>
          <w:t>The transmitter may be turned off for the out-of-band blocker tests when the frequency of the blocker is such that no IM2 or IM3 products fall inside the bandwidth of the wanted signal.</w:t>
        </w:r>
      </w:ins>
    </w:p>
    <w:p w14:paraId="0D8E1EE0" w14:textId="77777777" w:rsidR="006C4A4E" w:rsidRPr="00C2180F" w:rsidRDefault="006C4A4E" w:rsidP="006C4A4E">
      <w:pPr>
        <w:ind w:left="568" w:hanging="284"/>
        <w:rPr>
          <w:ins w:id="9447" w:author="R4-1808991" w:date="2018-07-10T10:36:00Z"/>
        </w:rPr>
      </w:pPr>
      <w:ins w:id="9448" w:author="R4-1808991" w:date="2018-07-10T10:36:00Z">
        <w:r w:rsidRPr="00C2180F">
          <w:t>3)</w:t>
        </w:r>
        <w:r w:rsidRPr="00C2180F">
          <w:tab/>
          <w:t xml:space="preserve">Set the signal generator for the wanted signal as defined in subclause 7.5.5 to transmit </w:t>
        </w:r>
        <w:r w:rsidRPr="00C2180F">
          <w:rPr>
            <w:rFonts w:eastAsia="MS Mincho"/>
          </w:rPr>
          <w:t xml:space="preserve">as specified in table 7.5.5.1-1 and </w:t>
        </w:r>
        <w:r w:rsidRPr="00C2180F">
          <w:rPr>
            <w:rFonts w:eastAsia="Osaka"/>
          </w:rPr>
          <w:t>7.</w:t>
        </w:r>
        <w:r w:rsidRPr="00C2180F">
          <w:t>5</w:t>
        </w:r>
        <w:r w:rsidRPr="00C2180F">
          <w:rPr>
            <w:rFonts w:eastAsia="Osaka"/>
          </w:rPr>
          <w:t>.</w:t>
        </w:r>
        <w:r w:rsidRPr="00C2180F">
          <w:t>5.2</w:t>
        </w:r>
        <w:r w:rsidRPr="00C2180F">
          <w:rPr>
            <w:rFonts w:eastAsia="Osaka"/>
          </w:rPr>
          <w:t>-1</w:t>
        </w:r>
        <w:r w:rsidRPr="00C2180F">
          <w:rPr>
            <w:rFonts w:eastAsia="MS Mincho"/>
          </w:rPr>
          <w:t>.</w:t>
        </w:r>
      </w:ins>
    </w:p>
    <w:p w14:paraId="20432349" w14:textId="77777777" w:rsidR="006C4A4E" w:rsidRPr="00C2180F" w:rsidRDefault="006C4A4E" w:rsidP="006C4A4E">
      <w:pPr>
        <w:ind w:left="568" w:hanging="284"/>
        <w:rPr>
          <w:ins w:id="9449" w:author="R4-1808991" w:date="2018-07-10T10:36:00Z"/>
        </w:rPr>
      </w:pPr>
      <w:ins w:id="9450" w:author="R4-1808991" w:date="2018-07-10T10:36:00Z">
        <w:r w:rsidRPr="00C2180F">
          <w:t>4)</w:t>
        </w:r>
        <w:r w:rsidRPr="00C2180F">
          <w:tab/>
          <w:t xml:space="preserve">Set the Signal generator for the interfering signal to transmit at the frequency offset and </w:t>
        </w:r>
        <w:r w:rsidRPr="00C2180F">
          <w:rPr>
            <w:rFonts w:eastAsia="MS Mincho"/>
          </w:rPr>
          <w:t xml:space="preserve">as specified in table 7.5.5.1-1 and </w:t>
        </w:r>
        <w:r w:rsidRPr="00C2180F">
          <w:rPr>
            <w:rFonts w:eastAsia="Osaka"/>
          </w:rPr>
          <w:t>7.</w:t>
        </w:r>
        <w:r w:rsidRPr="00C2180F">
          <w:t>5</w:t>
        </w:r>
        <w:r w:rsidRPr="00C2180F">
          <w:rPr>
            <w:rFonts w:eastAsia="Osaka"/>
          </w:rPr>
          <w:t>.</w:t>
        </w:r>
        <w:r w:rsidRPr="00C2180F">
          <w:t>5.2</w:t>
        </w:r>
        <w:r w:rsidRPr="00C2180F">
          <w:rPr>
            <w:rFonts w:eastAsia="Osaka"/>
          </w:rPr>
          <w:t>-1</w:t>
        </w:r>
        <w:r w:rsidRPr="002E5D25">
          <w:t xml:space="preserve">. The CW interfering signal shall be swept with a step size of [1 MHz] over than range </w:t>
        </w:r>
        <w:r w:rsidRPr="002E5D25">
          <w:rPr>
            <w:rFonts w:cs="v4.2.0"/>
          </w:rPr>
          <w:t xml:space="preserve">1 MHz to </w:t>
        </w:r>
        <w:r w:rsidRPr="002E5D25">
          <w:t>(F</w:t>
        </w:r>
        <w:r w:rsidRPr="002E5D25">
          <w:rPr>
            <w:vertAlign w:val="subscript"/>
          </w:rPr>
          <w:t xml:space="preserve">UL_low </w:t>
        </w:r>
        <w:r w:rsidRPr="002E5D25">
          <w:t>- Δf</w:t>
        </w:r>
        <w:r w:rsidRPr="002E5D25">
          <w:rPr>
            <w:vertAlign w:val="subscript"/>
          </w:rPr>
          <w:t>OOB</w:t>
        </w:r>
        <w:r w:rsidRPr="002E5D25">
          <w:t>) MHz and (F</w:t>
        </w:r>
        <w:r w:rsidRPr="002E5D25">
          <w:rPr>
            <w:vertAlign w:val="subscript"/>
          </w:rPr>
          <w:t xml:space="preserve">UL_high </w:t>
        </w:r>
        <w:r w:rsidRPr="002E5D25">
          <w:t>+ Δf</w:t>
        </w:r>
        <w:r w:rsidRPr="002E5D25">
          <w:rPr>
            <w:vertAlign w:val="subscript"/>
          </w:rPr>
          <w:t>OOB</w:t>
        </w:r>
        <w:r w:rsidRPr="002E5D25">
          <w:t>) MHz  to 12750 MHz.</w:t>
        </w:r>
      </w:ins>
    </w:p>
    <w:p w14:paraId="4AAD6BEE" w14:textId="77777777" w:rsidR="006C4A4E" w:rsidRPr="00C2180F" w:rsidRDefault="006C4A4E" w:rsidP="006C4A4E">
      <w:pPr>
        <w:ind w:left="568" w:hanging="284"/>
        <w:rPr>
          <w:ins w:id="9451" w:author="R4-1808991" w:date="2018-07-10T10:36:00Z"/>
        </w:rPr>
      </w:pPr>
      <w:ins w:id="9452" w:author="R4-1808991" w:date="2018-07-10T10:36:00Z">
        <w:r w:rsidRPr="00C2180F">
          <w:t>4)</w:t>
        </w:r>
        <w:r w:rsidRPr="00C2180F">
          <w:tab/>
          <w:t xml:space="preserve">Measure the throughput according to </w:t>
        </w:r>
        <w:r w:rsidRPr="00C2180F">
          <w:rPr>
            <w:highlight w:val="yellow"/>
          </w:rPr>
          <w:t>annex X</w:t>
        </w:r>
        <w:r w:rsidRPr="00C2180F">
          <w:t>.</w:t>
        </w:r>
      </w:ins>
    </w:p>
    <w:p w14:paraId="7A125D14" w14:textId="77777777" w:rsidR="006C4A4E" w:rsidRPr="00C2180F" w:rsidRDefault="006C4A4E" w:rsidP="006C4A4E">
      <w:pPr>
        <w:rPr>
          <w:ins w:id="9453" w:author="R4-1808991" w:date="2018-07-10T10:36:00Z"/>
        </w:rPr>
      </w:pPr>
      <w:ins w:id="9454" w:author="R4-1808991" w:date="2018-07-10T10:36:00Z">
        <w:r w:rsidRPr="00C2180F">
          <w:t xml:space="preserve">In addition, </w:t>
        </w:r>
        <w:r w:rsidRPr="00C2180F">
          <w:rPr>
            <w:snapToGrid w:val="0"/>
            <w:lang w:eastAsia="zh-CN"/>
          </w:rPr>
          <w:t xml:space="preserve">for a multi-band capable BS type 1-C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BS type 1-H</w:t>
        </w:r>
        <w:r w:rsidRPr="00C2180F">
          <w:t>, the following steps shall apply:</w:t>
        </w:r>
      </w:ins>
    </w:p>
    <w:p w14:paraId="2D89BD61" w14:textId="77777777" w:rsidR="006C4A4E" w:rsidRPr="00C2180F" w:rsidRDefault="006C4A4E" w:rsidP="006C4A4E">
      <w:pPr>
        <w:ind w:left="567" w:hanging="283"/>
        <w:rPr>
          <w:ins w:id="9455" w:author="R4-1808991" w:date="2018-07-10T10:36:00Z"/>
        </w:rPr>
      </w:pPr>
      <w:ins w:id="9456" w:author="R4-1808991" w:date="2018-07-10T10:36:00Z">
        <w:r w:rsidRPr="00C2180F">
          <w:lastRenderedPageBreak/>
          <w:t>5)</w:t>
        </w:r>
        <w:r w:rsidRPr="00C2180F">
          <w:tab/>
          <w:t xml:space="preserve">For </w:t>
        </w:r>
        <w:r w:rsidRPr="00C2180F">
          <w:rPr>
            <w:snapToGrid w:val="0"/>
            <w:lang w:eastAsia="zh-CN"/>
          </w:rPr>
          <w:t xml:space="preserve">multi-band capable BS type 1-C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BS type 1-H</w:t>
        </w:r>
        <w:r w:rsidRPr="00C2180F">
          <w:t xml:space="preserve"> and single band tests, repeat the steps above per involved band where single band test configurations and test models shall apply with no carrier activated in the other band.</w:t>
        </w:r>
      </w:ins>
    </w:p>
    <w:p w14:paraId="1833087C" w14:textId="77777777" w:rsidR="006C4A4E" w:rsidRPr="00C2180F" w:rsidRDefault="006C4A4E" w:rsidP="006C4A4E">
      <w:pPr>
        <w:keepNext/>
        <w:keepLines/>
        <w:spacing w:before="120"/>
        <w:outlineLvl w:val="2"/>
        <w:rPr>
          <w:ins w:id="9457" w:author="R4-1808991" w:date="2018-07-10T10:36:00Z"/>
          <w:rFonts w:ascii="Arial" w:hAnsi="Arial"/>
          <w:sz w:val="28"/>
        </w:rPr>
      </w:pPr>
      <w:bookmarkStart w:id="9458" w:name="_Toc506829608"/>
      <w:ins w:id="9459" w:author="R4-1808991" w:date="2018-07-10T10:36:00Z">
        <w:r w:rsidRPr="00C2180F">
          <w:rPr>
            <w:rFonts w:ascii="Arial" w:hAnsi="Arial"/>
            <w:sz w:val="28"/>
          </w:rPr>
          <w:t>7.5.5</w:t>
        </w:r>
        <w:r w:rsidRPr="00C2180F">
          <w:rPr>
            <w:rFonts w:ascii="Arial" w:hAnsi="Arial"/>
            <w:sz w:val="28"/>
          </w:rPr>
          <w:tab/>
          <w:t>Test requirements</w:t>
        </w:r>
        <w:bookmarkEnd w:id="9458"/>
      </w:ins>
    </w:p>
    <w:p w14:paraId="78D93324" w14:textId="77777777" w:rsidR="006C4A4E" w:rsidRPr="00C2180F" w:rsidRDefault="006C4A4E" w:rsidP="006C4A4E">
      <w:pPr>
        <w:keepNext/>
        <w:keepLines/>
        <w:spacing w:before="120"/>
        <w:outlineLvl w:val="3"/>
        <w:rPr>
          <w:ins w:id="9460" w:author="R4-1808991" w:date="2018-07-10T10:36:00Z"/>
          <w:rFonts w:ascii="Arial" w:hAnsi="Arial"/>
          <w:sz w:val="24"/>
        </w:rPr>
      </w:pPr>
      <w:bookmarkStart w:id="9461" w:name="_Toc506829609"/>
      <w:ins w:id="9462" w:author="R4-1808991" w:date="2018-07-10T10:36:00Z">
        <w:r w:rsidRPr="00C2180F">
          <w:rPr>
            <w:rFonts w:ascii="Arial" w:hAnsi="Arial"/>
            <w:sz w:val="24"/>
          </w:rPr>
          <w:t>7.5.5.1</w:t>
        </w:r>
        <w:r w:rsidRPr="00C2180F">
          <w:rPr>
            <w:rFonts w:ascii="Arial" w:hAnsi="Arial"/>
            <w:sz w:val="24"/>
          </w:rPr>
          <w:tab/>
          <w:t>General requirements</w:t>
        </w:r>
        <w:bookmarkEnd w:id="9461"/>
      </w:ins>
    </w:p>
    <w:p w14:paraId="3F8BF1D3" w14:textId="77777777" w:rsidR="006C4A4E" w:rsidRPr="00C2180F" w:rsidRDefault="006C4A4E" w:rsidP="006C4A4E">
      <w:pPr>
        <w:keepNext/>
        <w:numPr>
          <w:ilvl w:val="12"/>
          <w:numId w:val="0"/>
        </w:numPr>
        <w:rPr>
          <w:ins w:id="9463" w:author="R4-1808991" w:date="2018-07-10T10:36:00Z"/>
          <w:rFonts w:eastAsia="Osaka" w:cs="v5.0.0"/>
        </w:rPr>
      </w:pPr>
      <w:ins w:id="9464" w:author="R4-1808991" w:date="2018-07-10T10:36:00Z">
        <w:r w:rsidRPr="00C2180F">
          <w:t>The throughput shall be ≥ 95% of the maximum throughput</w:t>
        </w:r>
        <w:r w:rsidRPr="00C2180F" w:rsidDel="00BE584A">
          <w:t xml:space="preserve"> </w:t>
        </w:r>
        <w:r w:rsidRPr="00C2180F">
          <w:rPr>
            <w:rFonts w:cs="v5.0.0"/>
          </w:rPr>
          <w:t>of the reference measurement channel,</w:t>
        </w:r>
        <w:r w:rsidRPr="00C2180F">
          <w:t xml:space="preserve"> with</w:t>
        </w:r>
        <w:r w:rsidRPr="00C2180F">
          <w:rPr>
            <w:rFonts w:cs="v5.0.0"/>
          </w:rPr>
          <w:t xml:space="preserve"> a wanted and an interfering signal coupled to </w:t>
        </w:r>
        <w:r w:rsidRPr="00C2180F">
          <w:rPr>
            <w:i/>
          </w:rPr>
          <w:t>BS type 1-C</w:t>
        </w:r>
        <w:r w:rsidRPr="00C2180F">
          <w:t xml:space="preserve"> </w:t>
        </w:r>
        <w:r w:rsidRPr="00C2180F">
          <w:rPr>
            <w:i/>
          </w:rPr>
          <w:t>antenna connector</w:t>
        </w:r>
        <w:r w:rsidRPr="00C2180F">
          <w:t xml:space="preserve"> or </w:t>
        </w:r>
        <w:r w:rsidRPr="00C2180F">
          <w:rPr>
            <w:i/>
          </w:rPr>
          <w:t>BS type 1-H</w:t>
        </w:r>
        <w:r w:rsidRPr="00C2180F">
          <w:t xml:space="preserve"> </w:t>
        </w:r>
        <w:r w:rsidRPr="00C2180F">
          <w:rPr>
            <w:i/>
          </w:rPr>
          <w:t xml:space="preserve">TAB connector </w:t>
        </w:r>
        <w:r w:rsidRPr="00C2180F">
          <w:rPr>
            <w:rFonts w:cs="v5.0.0"/>
          </w:rPr>
          <w:t xml:space="preserve">using the parameters in table 7.5.2-1. </w:t>
        </w:r>
        <w:r w:rsidRPr="00C2180F">
          <w:rPr>
            <w:rFonts w:eastAsia="Osaka" w:cs="v5.0.0"/>
          </w:rPr>
          <w:t xml:space="preserve">The reference measurement channel for the wanted signal is identified </w:t>
        </w:r>
        <w:r w:rsidRPr="00C2180F">
          <w:rPr>
            <w:rFonts w:cs="v5.0.0"/>
            <w:lang w:eastAsia="zh-CN"/>
          </w:rPr>
          <w:t xml:space="preserve">in </w:t>
        </w:r>
        <w:r w:rsidRPr="00C2180F">
          <w:rPr>
            <w:rFonts w:eastAsia="Osaka" w:cs="v5.0.0"/>
          </w:rPr>
          <w:t>subclause 7.2.</w:t>
        </w:r>
        <w:r w:rsidRPr="00C2180F">
          <w:rPr>
            <w:rFonts w:cs="v5.0.0"/>
            <w:lang w:eastAsia="zh-CN"/>
          </w:rPr>
          <w:t>2 f</w:t>
        </w:r>
        <w:r w:rsidRPr="00C2180F">
          <w:rPr>
            <w:rFonts w:eastAsia="Osaka" w:cs="v5.0.0"/>
          </w:rPr>
          <w:t xml:space="preserve">or each channel bandwidth and further specified in </w:t>
        </w:r>
        <w:r w:rsidRPr="00C2180F">
          <w:rPr>
            <w:rFonts w:eastAsia="Osaka" w:cs="v5.0.0"/>
            <w:highlight w:val="yellow"/>
          </w:rPr>
          <w:t>annex X</w:t>
        </w:r>
        <w:r w:rsidRPr="00C2180F">
          <w:rPr>
            <w:rFonts w:eastAsia="Osaka" w:cs="v5.0.0"/>
          </w:rPr>
          <w:t>.</w:t>
        </w:r>
        <w:r w:rsidRPr="00C2180F">
          <w:rPr>
            <w:rFonts w:eastAsia="Osaka"/>
          </w:rPr>
          <w:t xml:space="preserve"> </w:t>
        </w:r>
        <w:r w:rsidRPr="002E5D25">
          <w:rPr>
            <w:rFonts w:eastAsia="Osaka"/>
          </w:rPr>
          <w:t>The characteristics of the interfering signal is further specified in</w:t>
        </w:r>
        <w:r w:rsidRPr="00C2180F">
          <w:rPr>
            <w:rFonts w:eastAsia="Osaka"/>
            <w:highlight w:val="yellow"/>
          </w:rPr>
          <w:t xml:space="preserve"> annex </w:t>
        </w:r>
        <w:r>
          <w:rPr>
            <w:rFonts w:eastAsia="Osaka"/>
            <w:highlight w:val="yellow"/>
          </w:rPr>
          <w:t>A</w:t>
        </w:r>
        <w:r w:rsidRPr="00C2180F">
          <w:rPr>
            <w:rFonts w:eastAsia="Osaka"/>
            <w:highlight w:val="yellow"/>
          </w:rPr>
          <w:t>.</w:t>
        </w:r>
      </w:ins>
    </w:p>
    <w:p w14:paraId="76C90E54" w14:textId="77777777" w:rsidR="006C4A4E" w:rsidRPr="00C2180F" w:rsidRDefault="006C4A4E" w:rsidP="006C4A4E">
      <w:pPr>
        <w:rPr>
          <w:ins w:id="9465" w:author="R4-1808991" w:date="2018-07-10T10:36:00Z"/>
          <w:lang w:eastAsia="zh-CN"/>
        </w:rPr>
      </w:pPr>
      <w:ins w:id="9466" w:author="R4-1808991" w:date="2018-07-10T10:36:00Z">
        <w:r w:rsidRPr="00C2180F">
          <w:rPr>
            <w:lang w:eastAsia="zh-CN"/>
          </w:rPr>
          <w:t xml:space="preserve">For </w:t>
        </w:r>
        <w:r w:rsidRPr="00C2180F">
          <w:rPr>
            <w:i/>
            <w:lang w:eastAsia="zh-CN"/>
          </w:rPr>
          <w:t>BS type 1-C</w:t>
        </w:r>
        <w:r w:rsidRPr="00C2180F">
          <w:rPr>
            <w:lang w:eastAsia="zh-CN"/>
          </w:rPr>
          <w:t xml:space="preserve"> and </w:t>
        </w:r>
        <w:r w:rsidRPr="00C2180F">
          <w:rPr>
            <w:i/>
            <w:lang w:eastAsia="zh-CN"/>
          </w:rPr>
          <w:t>BS type 1-H</w:t>
        </w:r>
        <w:r w:rsidRPr="00C2180F">
          <w:rPr>
            <w:lang w:eastAsia="zh-CN"/>
          </w:rPr>
          <w:t xml:space="preserve"> </w:t>
        </w:r>
        <w:r w:rsidRPr="00C2180F">
          <w:rPr>
            <w:rFonts w:cs="v3.8.0"/>
          </w:rPr>
          <w:t xml:space="preserve">the </w:t>
        </w:r>
        <w:r w:rsidRPr="00C2180F">
          <w:t xml:space="preserve">out-of-band </w:t>
        </w:r>
        <w:r w:rsidRPr="00C2180F">
          <w:rPr>
            <w:lang w:eastAsia="zh-CN"/>
          </w:rPr>
          <w:t xml:space="preserve">blocking requirement </w:t>
        </w:r>
        <w:r w:rsidRPr="00C2180F">
          <w:rPr>
            <w:rFonts w:cs="v3.8.0"/>
          </w:rPr>
          <w:t xml:space="preserve">apply </w:t>
        </w:r>
        <w:r w:rsidRPr="00C2180F">
          <w:rPr>
            <w:lang w:eastAsia="zh-CN"/>
          </w:rPr>
          <w:t xml:space="preserve">from 1 MHz to </w:t>
        </w:r>
        <w:r w:rsidRPr="00C2180F">
          <w:rPr>
            <w:rFonts w:cs="Arial"/>
          </w:rPr>
          <w:t>F</w:t>
        </w:r>
        <w:r w:rsidRPr="00C2180F">
          <w:rPr>
            <w:rFonts w:cs="Arial"/>
            <w:vertAlign w:val="subscript"/>
          </w:rPr>
          <w:t>UL_low</w:t>
        </w:r>
        <w:r w:rsidRPr="00C2180F">
          <w:rPr>
            <w:rFonts w:cs="Arial"/>
          </w:rPr>
          <w:t xml:space="preserve"> - </w:t>
        </w:r>
        <w:r w:rsidRPr="00C2180F">
          <w:t>Δf</w:t>
        </w:r>
        <w:r w:rsidRPr="00C2180F">
          <w:rPr>
            <w:vertAlign w:val="subscript"/>
          </w:rPr>
          <w:t>OOB</w:t>
        </w:r>
        <w:r w:rsidRPr="00C2180F">
          <w:t xml:space="preserve"> and from </w:t>
        </w:r>
        <w:r w:rsidRPr="00C2180F">
          <w:rPr>
            <w:rFonts w:cs="Arial"/>
          </w:rPr>
          <w:t>F</w:t>
        </w:r>
        <w:r w:rsidRPr="00C2180F">
          <w:rPr>
            <w:rFonts w:cs="Arial"/>
            <w:vertAlign w:val="subscript"/>
          </w:rPr>
          <w:t>UL_high</w:t>
        </w:r>
        <w:r w:rsidRPr="00C2180F">
          <w:rPr>
            <w:rFonts w:cs="Arial"/>
          </w:rPr>
          <w:t xml:space="preserve"> + </w:t>
        </w:r>
        <w:r w:rsidRPr="00C2180F">
          <w:t>Δf</w:t>
        </w:r>
        <w:r w:rsidRPr="00C2180F">
          <w:rPr>
            <w:vertAlign w:val="subscript"/>
          </w:rPr>
          <w:t>OOB</w:t>
        </w:r>
        <w:r w:rsidRPr="00C2180F">
          <w:t xml:space="preserve"> up to 12750 MHz</w:t>
        </w:r>
        <w:r w:rsidRPr="00C2180F">
          <w:rPr>
            <w:rFonts w:cs="v3.8.0"/>
            <w:lang w:eastAsia="zh-CN"/>
          </w:rPr>
          <w:t>,</w:t>
        </w:r>
        <w:r w:rsidRPr="00C2180F">
          <w:t xml:space="preserve"> including the downlink frequency range of the </w:t>
        </w:r>
        <w:r w:rsidRPr="00C2180F">
          <w:rPr>
            <w:i/>
          </w:rPr>
          <w:t>operating band</w:t>
        </w:r>
        <w:r w:rsidRPr="00C2180F">
          <w:rPr>
            <w:lang w:eastAsia="zh-CN"/>
          </w:rPr>
          <w:t xml:space="preserve">. The </w:t>
        </w:r>
        <w:r w:rsidRPr="00C2180F">
          <w:t>Δf</w:t>
        </w:r>
        <w:r w:rsidRPr="00C2180F">
          <w:rPr>
            <w:vertAlign w:val="subscript"/>
          </w:rPr>
          <w:t>OOB</w:t>
        </w:r>
        <w:r w:rsidRPr="00C2180F">
          <w:rPr>
            <w:rFonts w:cs="v5.0.0"/>
          </w:rPr>
          <w:t xml:space="preserve"> for or </w:t>
        </w:r>
        <w:r w:rsidRPr="00C2180F">
          <w:rPr>
            <w:i/>
            <w:lang w:eastAsia="zh-CN"/>
          </w:rPr>
          <w:t xml:space="preserve">BS type </w:t>
        </w:r>
        <w:r w:rsidRPr="00C2180F">
          <w:rPr>
            <w:rFonts w:hint="eastAsia"/>
            <w:i/>
            <w:lang w:eastAsia="zh-CN"/>
          </w:rPr>
          <w:t>1-C</w:t>
        </w:r>
        <w:r w:rsidRPr="00C2180F">
          <w:rPr>
            <w:rFonts w:cs="v5.0.0"/>
          </w:rPr>
          <w:t xml:space="preserve"> and </w:t>
        </w:r>
        <w:r w:rsidRPr="00C2180F">
          <w:rPr>
            <w:i/>
            <w:lang w:eastAsia="zh-CN"/>
          </w:rPr>
          <w:t xml:space="preserve">BS type </w:t>
        </w:r>
        <w:r w:rsidRPr="00C2180F">
          <w:rPr>
            <w:rFonts w:hint="eastAsia"/>
            <w:i/>
            <w:lang w:eastAsia="zh-CN"/>
          </w:rPr>
          <w:t>1-H</w:t>
        </w:r>
        <w:r w:rsidRPr="00C2180F">
          <w:rPr>
            <w:rFonts w:cs="v5.0.0"/>
          </w:rPr>
          <w:t xml:space="preserve"> is </w:t>
        </w:r>
        <w:r w:rsidRPr="00C2180F">
          <w:t>defined in table 7.4.2.5-0.</w:t>
        </w:r>
      </w:ins>
    </w:p>
    <w:p w14:paraId="1A37B530" w14:textId="77777777" w:rsidR="006C4A4E" w:rsidRPr="00C2180F" w:rsidRDefault="006C4A4E" w:rsidP="006C4A4E">
      <w:pPr>
        <w:rPr>
          <w:ins w:id="9467" w:author="R4-1808991" w:date="2018-07-10T10:36:00Z"/>
          <w:i/>
          <w:lang w:eastAsia="zh-CN"/>
        </w:rPr>
      </w:pPr>
      <w:ins w:id="9468" w:author="R4-1808991" w:date="2018-07-10T10:36:00Z">
        <w:r w:rsidRPr="00C2180F">
          <w:rPr>
            <w:lang w:eastAsia="zh-CN"/>
          </w:rPr>
          <w:t xml:space="preserve">Minimum conducted requirement is defined at the </w:t>
        </w:r>
        <w:r w:rsidRPr="00C2180F">
          <w:rPr>
            <w:i/>
            <w:lang w:eastAsia="zh-CN"/>
          </w:rPr>
          <w:t>antenna connector</w:t>
        </w:r>
        <w:r w:rsidRPr="00C2180F">
          <w:rPr>
            <w:lang w:eastAsia="zh-CN"/>
          </w:rPr>
          <w:t xml:space="preserve"> for </w:t>
        </w:r>
        <w:r w:rsidRPr="00C2180F">
          <w:rPr>
            <w:i/>
            <w:lang w:eastAsia="zh-CN"/>
          </w:rPr>
          <w:t>BS type 1-C</w:t>
        </w:r>
        <w:r w:rsidRPr="00C2180F">
          <w:rPr>
            <w:lang w:eastAsia="zh-CN"/>
          </w:rPr>
          <w:t xml:space="preserve"> and at the </w:t>
        </w:r>
        <w:r w:rsidRPr="00C2180F">
          <w:rPr>
            <w:i/>
            <w:lang w:eastAsia="zh-CN"/>
          </w:rPr>
          <w:t>TAB connector</w:t>
        </w:r>
        <w:r w:rsidRPr="00C2180F">
          <w:rPr>
            <w:lang w:eastAsia="zh-CN"/>
          </w:rPr>
          <w:t xml:space="preserve"> for </w:t>
        </w:r>
        <w:r w:rsidRPr="00C2180F">
          <w:rPr>
            <w:i/>
            <w:lang w:eastAsia="zh-CN"/>
          </w:rPr>
          <w:t>BS type 1-H.</w:t>
        </w:r>
      </w:ins>
    </w:p>
    <w:p w14:paraId="662EB1E6" w14:textId="77777777" w:rsidR="006C4A4E" w:rsidRPr="00C2180F" w:rsidRDefault="006C4A4E" w:rsidP="006C4A4E">
      <w:pPr>
        <w:keepNext/>
        <w:numPr>
          <w:ilvl w:val="12"/>
          <w:numId w:val="0"/>
        </w:numPr>
        <w:rPr>
          <w:ins w:id="9469" w:author="R4-1808991" w:date="2018-07-10T10:36:00Z"/>
          <w:rFonts w:cs="v5.0.0"/>
        </w:rPr>
      </w:pPr>
      <w:ins w:id="9470" w:author="R4-1808991" w:date="2018-07-10T10:36:00Z">
        <w:r w:rsidRPr="00C2180F">
          <w:rPr>
            <w:rFonts w:cs="v5.0.0"/>
          </w:rPr>
          <w:t xml:space="preserve">[For a BS capable of multi-band operation, the requirement in the out-of-band blocking frequency ranges apply for each </w:t>
        </w:r>
        <w:r w:rsidRPr="00C2180F">
          <w:rPr>
            <w:rFonts w:cs="v5.0.0"/>
            <w:i/>
          </w:rPr>
          <w:t>operating band</w:t>
        </w:r>
        <w:r w:rsidRPr="00C2180F">
          <w:rPr>
            <w:rFonts w:cs="v5.0.0"/>
          </w:rPr>
          <w:t xml:space="preserve">, with the exception that the in-band blocking frequency ranges of all supported </w:t>
        </w:r>
        <w:r w:rsidRPr="00C2180F">
          <w:rPr>
            <w:rFonts w:cs="v5.0.0"/>
            <w:i/>
          </w:rPr>
          <w:t>operating bands</w:t>
        </w:r>
        <w:r w:rsidRPr="00C2180F">
          <w:rPr>
            <w:rFonts w:cs="v5.0.0"/>
          </w:rPr>
          <w:t xml:space="preserve"> according to subclause 7.4.2.5 shall be excluded from the out-of-band blocking requirement.]</w:t>
        </w:r>
      </w:ins>
    </w:p>
    <w:p w14:paraId="286BBEFD" w14:textId="77777777" w:rsidR="006C4A4E" w:rsidRPr="00C2180F" w:rsidRDefault="006C4A4E">
      <w:pPr>
        <w:keepNext/>
        <w:keepLines/>
        <w:spacing w:before="60"/>
        <w:jc w:val="center"/>
        <w:rPr>
          <w:ins w:id="9471" w:author="R4-1808991" w:date="2018-07-10T10:36:00Z"/>
          <w:rFonts w:ascii="Arial" w:hAnsi="Arial"/>
          <w:b/>
          <w:lang w:eastAsia="zh-CN"/>
        </w:rPr>
        <w:pPrChange w:id="9472" w:author="R4-1808991" w:date="2018-07-10T10:38:00Z">
          <w:pPr>
            <w:keepNext/>
            <w:keepLines/>
            <w:spacing w:before="60"/>
            <w:jc w:val="center"/>
            <w:outlineLvl w:val="0"/>
          </w:pPr>
        </w:pPrChange>
      </w:pPr>
      <w:ins w:id="9473" w:author="R4-1808991" w:date="2018-07-10T10:36:00Z">
        <w:r w:rsidRPr="00C2180F">
          <w:rPr>
            <w:rFonts w:ascii="Arial" w:eastAsia="Osaka" w:hAnsi="Arial"/>
            <w:b/>
          </w:rPr>
          <w:t>Table 7.</w:t>
        </w:r>
        <w:r w:rsidRPr="00C2180F">
          <w:rPr>
            <w:rFonts w:ascii="Arial" w:hAnsi="Arial"/>
            <w:b/>
          </w:rPr>
          <w:t>5</w:t>
        </w:r>
        <w:r w:rsidRPr="00C2180F">
          <w:rPr>
            <w:rFonts w:ascii="Arial" w:eastAsia="Osaka" w:hAnsi="Arial"/>
            <w:b/>
          </w:rPr>
          <w:t>.</w:t>
        </w:r>
        <w:r w:rsidRPr="00C2180F">
          <w:rPr>
            <w:rFonts w:ascii="Arial" w:hAnsi="Arial"/>
            <w:b/>
          </w:rPr>
          <w:t>5.1</w:t>
        </w:r>
        <w:r w:rsidRPr="00C2180F">
          <w:rPr>
            <w:rFonts w:ascii="Arial" w:eastAsia="Osaka" w:hAnsi="Arial"/>
            <w:b/>
          </w:rPr>
          <w:t xml:space="preserve">-1: </w:t>
        </w:r>
        <w:r w:rsidRPr="00C2180F">
          <w:rPr>
            <w:rFonts w:ascii="Arial" w:hAnsi="Arial"/>
            <w:b/>
          </w:rPr>
          <w:t>Out-of-band blocking performance requirement for NR</w:t>
        </w:r>
        <w:r w:rsidRPr="00C2180F">
          <w:rPr>
            <w:rFonts w:ascii="Arial" w:hAnsi="Arial"/>
            <w:b/>
            <w:lang w:eastAsia="zh-CN"/>
          </w:rPr>
          <w:t xml:space="preserve"> </w:t>
        </w:r>
      </w:ins>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6C4A4E" w:rsidRPr="00B04564" w14:paraId="275937AB" w14:textId="77777777" w:rsidTr="00081372">
        <w:trPr>
          <w:jc w:val="center"/>
          <w:ins w:id="9474" w:author="R4-1808991" w:date="2018-07-10T10:36:00Z"/>
        </w:trPr>
        <w:tc>
          <w:tcPr>
            <w:tcW w:w="1595" w:type="dxa"/>
          </w:tcPr>
          <w:p w14:paraId="488AC21B" w14:textId="77777777" w:rsidR="006C4A4E" w:rsidRPr="00B04564" w:rsidRDefault="006C4A4E" w:rsidP="00081372">
            <w:pPr>
              <w:pStyle w:val="TAH"/>
              <w:rPr>
                <w:ins w:id="9475" w:author="R4-1808991" w:date="2018-07-10T10:36:00Z"/>
                <w:rFonts w:cs="Arial"/>
              </w:rPr>
            </w:pPr>
            <w:ins w:id="9476" w:author="R4-1808991" w:date="2018-07-10T10:36:00Z">
              <w:r w:rsidRPr="00B04564">
                <w:rPr>
                  <w:rFonts w:cs="Arial"/>
                </w:rPr>
                <w:t>Wanted Signal mean power [dBm]</w:t>
              </w:r>
            </w:ins>
          </w:p>
        </w:tc>
        <w:tc>
          <w:tcPr>
            <w:tcW w:w="1559" w:type="dxa"/>
          </w:tcPr>
          <w:p w14:paraId="0E45699E" w14:textId="77777777" w:rsidR="006C4A4E" w:rsidRPr="00B04564" w:rsidRDefault="006C4A4E" w:rsidP="00081372">
            <w:pPr>
              <w:pStyle w:val="TAH"/>
              <w:rPr>
                <w:ins w:id="9477" w:author="R4-1808991" w:date="2018-07-10T10:36:00Z"/>
                <w:rFonts w:cs="Arial"/>
              </w:rPr>
            </w:pPr>
            <w:ins w:id="9478" w:author="R4-1808991" w:date="2018-07-10T10:36:00Z">
              <w:r w:rsidRPr="00B04564">
                <w:rPr>
                  <w:rFonts w:cs="Arial"/>
                </w:rPr>
                <w:t>Interfering Signal mean power [dBm]</w:t>
              </w:r>
            </w:ins>
          </w:p>
        </w:tc>
        <w:tc>
          <w:tcPr>
            <w:tcW w:w="2197" w:type="dxa"/>
          </w:tcPr>
          <w:p w14:paraId="17F183C7" w14:textId="77777777" w:rsidR="006C4A4E" w:rsidRPr="00B04564" w:rsidRDefault="006C4A4E" w:rsidP="00081372">
            <w:pPr>
              <w:pStyle w:val="TAH"/>
              <w:rPr>
                <w:ins w:id="9479" w:author="R4-1808991" w:date="2018-07-10T10:36:00Z"/>
                <w:rFonts w:cs="Arial"/>
              </w:rPr>
            </w:pPr>
            <w:ins w:id="9480" w:author="R4-1808991" w:date="2018-07-10T10:36:00Z">
              <w:r w:rsidRPr="00B04564">
                <w:rPr>
                  <w:rFonts w:cs="Arial"/>
                </w:rPr>
                <w:t>Type of Interfering Signal</w:t>
              </w:r>
            </w:ins>
          </w:p>
        </w:tc>
      </w:tr>
      <w:tr w:rsidR="006C4A4E" w:rsidRPr="00B04564" w14:paraId="59561413" w14:textId="77777777" w:rsidTr="00081372">
        <w:trPr>
          <w:cantSplit/>
          <w:jc w:val="center"/>
          <w:ins w:id="9481" w:author="R4-1808991" w:date="2018-07-10T10:36:00Z"/>
        </w:trPr>
        <w:tc>
          <w:tcPr>
            <w:tcW w:w="1595" w:type="dxa"/>
            <w:tcBorders>
              <w:left w:val="single" w:sz="4" w:space="0" w:color="auto"/>
            </w:tcBorders>
          </w:tcPr>
          <w:p w14:paraId="24B974D0" w14:textId="77777777" w:rsidR="006C4A4E" w:rsidRPr="00B04564" w:rsidRDefault="006C4A4E" w:rsidP="00081372">
            <w:pPr>
              <w:pStyle w:val="TAC"/>
              <w:rPr>
                <w:ins w:id="9482" w:author="R4-1808991" w:date="2018-07-10T10:36:00Z"/>
                <w:rFonts w:cs="Arial"/>
              </w:rPr>
            </w:pPr>
            <w:ins w:id="9483" w:author="R4-1808991" w:date="2018-07-10T10:36:00Z">
              <w:r w:rsidRPr="00B04564">
                <w:rPr>
                  <w:rFonts w:cs="Arial"/>
                </w:rPr>
                <w:t>P</w:t>
              </w:r>
              <w:r w:rsidRPr="00B04564">
                <w:rPr>
                  <w:rFonts w:cs="Arial"/>
                  <w:vertAlign w:val="subscript"/>
                </w:rPr>
                <w:t>REFSENS</w:t>
              </w:r>
              <w:r w:rsidRPr="00B04564" w:rsidDel="00E01BA4">
                <w:rPr>
                  <w:rFonts w:cs="Arial"/>
                </w:rPr>
                <w:t xml:space="preserve"> </w:t>
              </w:r>
              <w:r w:rsidRPr="00B04564">
                <w:rPr>
                  <w:rFonts w:cs="Arial"/>
                </w:rPr>
                <w:t>+6 dB</w:t>
              </w:r>
              <w:r w:rsidRPr="00B04564">
                <w:rPr>
                  <w:rFonts w:cs="Arial"/>
                </w:rPr>
                <w:br/>
                <w:t>(Note)</w:t>
              </w:r>
            </w:ins>
          </w:p>
        </w:tc>
        <w:tc>
          <w:tcPr>
            <w:tcW w:w="1559" w:type="dxa"/>
          </w:tcPr>
          <w:p w14:paraId="79C3134B" w14:textId="77777777" w:rsidR="006C4A4E" w:rsidRPr="00B04564" w:rsidRDefault="006C4A4E" w:rsidP="00081372">
            <w:pPr>
              <w:pStyle w:val="TAC"/>
              <w:rPr>
                <w:ins w:id="9484" w:author="R4-1808991" w:date="2018-07-10T10:36:00Z"/>
                <w:rFonts w:cs="Arial"/>
              </w:rPr>
            </w:pPr>
            <w:ins w:id="9485" w:author="R4-1808991" w:date="2018-07-10T10:36:00Z">
              <w:r w:rsidRPr="00B04564">
                <w:rPr>
                  <w:rFonts w:cs="Arial"/>
                </w:rPr>
                <w:t xml:space="preserve">-15 </w:t>
              </w:r>
            </w:ins>
          </w:p>
        </w:tc>
        <w:tc>
          <w:tcPr>
            <w:tcW w:w="2197" w:type="dxa"/>
          </w:tcPr>
          <w:p w14:paraId="4BC82C3E" w14:textId="77777777" w:rsidR="006C4A4E" w:rsidRPr="00B04564" w:rsidRDefault="006C4A4E" w:rsidP="00081372">
            <w:pPr>
              <w:pStyle w:val="TAL"/>
              <w:rPr>
                <w:ins w:id="9486" w:author="R4-1808991" w:date="2018-07-10T10:36:00Z"/>
                <w:rFonts w:cs="Arial"/>
              </w:rPr>
            </w:pPr>
            <w:ins w:id="9487" w:author="R4-1808991" w:date="2018-07-10T10:36:00Z">
              <w:r w:rsidRPr="00B04564">
                <w:rPr>
                  <w:rFonts w:cs="Arial"/>
                </w:rPr>
                <w:t xml:space="preserve">CW carrier </w:t>
              </w:r>
            </w:ins>
          </w:p>
        </w:tc>
      </w:tr>
      <w:tr w:rsidR="006C4A4E" w:rsidRPr="00B04564" w14:paraId="619FC8D3" w14:textId="77777777" w:rsidTr="00081372">
        <w:trPr>
          <w:cantSplit/>
          <w:jc w:val="center"/>
          <w:ins w:id="9488" w:author="R4-1808991" w:date="2018-07-10T10:36:00Z"/>
        </w:trPr>
        <w:tc>
          <w:tcPr>
            <w:tcW w:w="5351" w:type="dxa"/>
            <w:gridSpan w:val="3"/>
            <w:tcBorders>
              <w:left w:val="single" w:sz="4" w:space="0" w:color="auto"/>
            </w:tcBorders>
          </w:tcPr>
          <w:p w14:paraId="564CF6AA" w14:textId="77777777" w:rsidR="006C4A4E" w:rsidRPr="00B04564" w:rsidRDefault="006C4A4E" w:rsidP="00081372">
            <w:pPr>
              <w:pStyle w:val="TAN"/>
              <w:rPr>
                <w:ins w:id="9489" w:author="R4-1808991" w:date="2018-07-10T10:36:00Z"/>
              </w:rPr>
            </w:pPr>
            <w:ins w:id="9490" w:author="R4-1808991" w:date="2018-07-10T10:36:00Z">
              <w:r w:rsidRPr="00B04564">
                <w:t xml:space="preserve">NOTE: </w:t>
              </w:r>
              <w:r w:rsidRPr="00B04564">
                <w:tab/>
                <w:t>P</w:t>
              </w:r>
              <w:r w:rsidRPr="00B04564">
                <w:rPr>
                  <w:vertAlign w:val="subscript"/>
                </w:rPr>
                <w:t>REFSENS</w:t>
              </w:r>
              <w:r w:rsidRPr="00B04564" w:rsidDel="002B5177">
                <w:t xml:space="preserve"> </w:t>
              </w:r>
              <w:r w:rsidRPr="00B04564">
                <w:t xml:space="preserve">depends on the </w:t>
              </w:r>
              <w:r w:rsidRPr="00B04564">
                <w:rPr>
                  <w:i/>
                </w:rPr>
                <w:t>BS channel bandwidth</w:t>
              </w:r>
              <w:r w:rsidRPr="00B04564">
                <w:t xml:space="preserve"> as specified in Table 7.2.</w:t>
              </w:r>
              <w:r>
                <w:t>5</w:t>
              </w:r>
              <w:r w:rsidRPr="00B04564">
                <w:t xml:space="preserve">-1, </w:t>
              </w:r>
              <w:r w:rsidRPr="002E5D25">
                <w:t>7.2.5-2</w:t>
              </w:r>
              <w:r>
                <w:rPr>
                  <w:rFonts w:cs="v5.0.0"/>
                  <w:lang w:eastAsia="zh-CN"/>
                </w:rPr>
                <w:t>, and 7.2.5</w:t>
              </w:r>
              <w:r w:rsidRPr="00B04564">
                <w:rPr>
                  <w:rFonts w:cs="v5.0.0"/>
                  <w:lang w:eastAsia="zh-CN"/>
                </w:rPr>
                <w:t>-3</w:t>
              </w:r>
              <w:r w:rsidRPr="00B04564">
                <w:t>.</w:t>
              </w:r>
            </w:ins>
          </w:p>
        </w:tc>
      </w:tr>
    </w:tbl>
    <w:p w14:paraId="49E8242A" w14:textId="77777777" w:rsidR="006C4A4E" w:rsidRPr="00C2180F" w:rsidRDefault="006C4A4E" w:rsidP="006C4A4E">
      <w:pPr>
        <w:keepNext/>
        <w:keepLines/>
        <w:spacing w:before="120"/>
        <w:outlineLvl w:val="3"/>
        <w:rPr>
          <w:ins w:id="9491" w:author="R4-1808991" w:date="2018-07-10T10:36:00Z"/>
          <w:rFonts w:ascii="Arial" w:hAnsi="Arial"/>
          <w:sz w:val="24"/>
        </w:rPr>
      </w:pPr>
      <w:bookmarkStart w:id="9492" w:name="_Toc506829610"/>
      <w:bookmarkStart w:id="9493" w:name="_Toc502933026"/>
      <w:ins w:id="9494" w:author="R4-1808991" w:date="2018-07-10T10:36:00Z">
        <w:r w:rsidRPr="00C2180F">
          <w:rPr>
            <w:rFonts w:ascii="Arial" w:hAnsi="Arial"/>
            <w:sz w:val="24"/>
          </w:rPr>
          <w:t>7.5.5.2</w:t>
        </w:r>
        <w:r w:rsidRPr="00C2180F">
          <w:rPr>
            <w:rFonts w:ascii="Arial" w:hAnsi="Arial"/>
            <w:sz w:val="24"/>
          </w:rPr>
          <w:tab/>
          <w:t>Co-location requirements</w:t>
        </w:r>
        <w:bookmarkEnd w:id="9492"/>
      </w:ins>
    </w:p>
    <w:p w14:paraId="69C02D1B" w14:textId="77777777" w:rsidR="006C4A4E" w:rsidRPr="00C2180F" w:rsidRDefault="006C4A4E" w:rsidP="006C4A4E">
      <w:pPr>
        <w:rPr>
          <w:ins w:id="9495" w:author="R4-1808991" w:date="2018-07-10T10:36:00Z"/>
          <w:i/>
          <w:lang w:eastAsia="zh-CN"/>
        </w:rPr>
      </w:pPr>
      <w:ins w:id="9496" w:author="R4-1808991" w:date="2018-07-10T10:36:00Z">
        <w:r w:rsidRPr="00C2180F">
          <w:t>This additional blocking requirement may be ap</w:t>
        </w:r>
        <w:r>
          <w:t xml:space="preserve">plied for the protection of </w:t>
        </w:r>
        <w:r w:rsidRPr="00C2180F">
          <w:rPr>
            <w:rFonts w:hint="eastAsia"/>
            <w:lang w:val="en-US" w:eastAsia="zh-CN"/>
          </w:rPr>
          <w:t xml:space="preserve">NR </w:t>
        </w:r>
        <w:r w:rsidRPr="00C2180F">
          <w:t>BS receivers when GSM, CDMA, UTRA</w:t>
        </w:r>
        <w:r w:rsidRPr="00C2180F">
          <w:rPr>
            <w:rFonts w:hint="eastAsia"/>
            <w:lang w:val="en-US" w:eastAsia="zh-CN"/>
          </w:rPr>
          <w:t xml:space="preserve">, </w:t>
        </w:r>
        <w:r w:rsidRPr="00C2180F">
          <w:t>E-UTRA BS</w:t>
        </w:r>
        <w:r w:rsidRPr="00C2180F">
          <w:rPr>
            <w:rFonts w:hint="eastAsia"/>
            <w:lang w:val="en-US" w:eastAsia="zh-CN"/>
          </w:rPr>
          <w:t xml:space="preserve"> or NR BS</w:t>
        </w:r>
        <w:r w:rsidRPr="00C2180F">
          <w:t xml:space="preserve"> operating in a different frequency band are co-located with a</w:t>
        </w:r>
        <w:r w:rsidRPr="00C2180F">
          <w:rPr>
            <w:rFonts w:hint="eastAsia"/>
            <w:lang w:val="en-US" w:eastAsia="zh-CN"/>
          </w:rPr>
          <w:t xml:space="preserve"> NR</w:t>
        </w:r>
        <w:r w:rsidRPr="00C2180F">
          <w:t xml:space="preserve"> BS. The requirement is applicable to all channel bandwidths supported by the </w:t>
        </w:r>
        <w:r w:rsidRPr="00C2180F">
          <w:rPr>
            <w:rFonts w:hint="eastAsia"/>
            <w:lang w:val="en-US" w:eastAsia="zh-CN"/>
          </w:rPr>
          <w:t>NR</w:t>
        </w:r>
        <w:r w:rsidRPr="00C2180F">
          <w:t xml:space="preserve"> BS.</w:t>
        </w:r>
      </w:ins>
    </w:p>
    <w:p w14:paraId="0C8F5A73" w14:textId="77777777" w:rsidR="006C4A4E" w:rsidRPr="00C2180F" w:rsidRDefault="006C4A4E" w:rsidP="006C4A4E">
      <w:pPr>
        <w:rPr>
          <w:ins w:id="9497" w:author="R4-1808991" w:date="2018-07-10T10:36:00Z"/>
        </w:rPr>
      </w:pPr>
      <w:ins w:id="9498" w:author="R4-1808991" w:date="2018-07-10T10:36:00Z">
        <w:r w:rsidRPr="00C2180F">
          <w:t xml:space="preserve">The requirements in this clause assume a 30 dB coupling loss between interfering transmitter and </w:t>
        </w:r>
        <w:r w:rsidRPr="00C2180F">
          <w:rPr>
            <w:rFonts w:hint="eastAsia"/>
            <w:lang w:val="en-US" w:eastAsia="zh-CN"/>
          </w:rPr>
          <w:t>NR</w:t>
        </w:r>
        <w:r w:rsidRPr="00C2180F">
          <w:t xml:space="preserve"> BS receiver</w:t>
        </w:r>
        <w:r w:rsidRPr="00C2180F">
          <w:rPr>
            <w:lang w:eastAsia="zh-CN"/>
          </w:rPr>
          <w:t xml:space="preserve"> and are based on co-location with </w:t>
        </w:r>
        <w:r w:rsidRPr="00C2180F">
          <w:t xml:space="preserve">base stations of the same class. </w:t>
        </w:r>
      </w:ins>
    </w:p>
    <w:p w14:paraId="728DA7FE" w14:textId="77777777" w:rsidR="006C4A4E" w:rsidRPr="00B04564" w:rsidRDefault="006C4A4E" w:rsidP="006C4A4E">
      <w:pPr>
        <w:keepNext/>
        <w:numPr>
          <w:ilvl w:val="12"/>
          <w:numId w:val="0"/>
        </w:numPr>
        <w:rPr>
          <w:ins w:id="9499" w:author="R4-1808991" w:date="2018-07-10T10:36:00Z"/>
          <w:rFonts w:eastAsia="Osaka" w:cs="v5.0.0"/>
        </w:rPr>
      </w:pPr>
      <w:ins w:id="9500" w:author="R4-1808991" w:date="2018-07-10T10:36:00Z">
        <w:r w:rsidRPr="00C2180F">
          <w:rPr>
            <w:color w:val="000000"/>
          </w:rPr>
          <w:t xml:space="preserve">The throughput shall be ≥ 95% of the maximum throughput </w:t>
        </w:r>
        <w:r w:rsidRPr="00C2180F">
          <w:rPr>
            <w:rFonts w:cs="v5.0.0"/>
            <w:color w:val="000000"/>
          </w:rPr>
          <w:t>of the reference measurement channel,</w:t>
        </w:r>
        <w:r w:rsidRPr="00C2180F">
          <w:rPr>
            <w:color w:val="000000"/>
          </w:rPr>
          <w:t xml:space="preserve"> with</w:t>
        </w:r>
        <w:r w:rsidRPr="00C2180F">
          <w:rPr>
            <w:rFonts w:cs="v5.0.0"/>
            <w:color w:val="000000"/>
          </w:rPr>
          <w:t xml:space="preserve"> a wanted and an interfering signal coupled to BS antenna input using the parameters in Table 7.</w:t>
        </w:r>
        <w:r w:rsidRPr="00C2180F">
          <w:rPr>
            <w:rFonts w:cs="v5.0.0" w:hint="eastAsia"/>
            <w:color w:val="000000"/>
            <w:lang w:val="en-US" w:eastAsia="zh-CN"/>
          </w:rPr>
          <w:t>5</w:t>
        </w:r>
        <w:r w:rsidRPr="00C2180F">
          <w:rPr>
            <w:rFonts w:cs="v5.0.0"/>
            <w:color w:val="000000"/>
          </w:rPr>
          <w:t>.</w:t>
        </w:r>
        <w:r w:rsidRPr="00C2180F">
          <w:rPr>
            <w:rFonts w:cs="v5.0.0"/>
            <w:color w:val="000000"/>
            <w:lang w:val="en-US" w:eastAsia="zh-CN"/>
          </w:rPr>
          <w:t>5.2</w:t>
        </w:r>
        <w:r w:rsidRPr="00C2180F">
          <w:rPr>
            <w:rFonts w:cs="v5.0.0"/>
            <w:color w:val="000000"/>
          </w:rPr>
          <w:t>-1</w:t>
        </w:r>
        <w:r w:rsidRPr="00C2180F">
          <w:rPr>
            <w:rFonts w:cs="v5.0.0"/>
            <w:color w:val="000000"/>
            <w:lang w:eastAsia="zh-CN"/>
          </w:rPr>
          <w:t xml:space="preserve"> for </w:t>
        </w:r>
        <w:r w:rsidRPr="00C2180F">
          <w:rPr>
            <w:rFonts w:cs="v5.0.0" w:hint="eastAsia"/>
            <w:color w:val="000000"/>
            <w:lang w:val="en-US" w:eastAsia="zh-CN"/>
          </w:rPr>
          <w:t>all the BS classes</w:t>
        </w:r>
        <w:r w:rsidRPr="00C2180F">
          <w:rPr>
            <w:rFonts w:cs="v5.0.0"/>
            <w:color w:val="000000"/>
          </w:rPr>
          <w:t xml:space="preserve">. </w:t>
        </w:r>
        <w:r w:rsidRPr="00C2180F">
          <w:rPr>
            <w:rFonts w:eastAsia="Osaka" w:cs="v5.0.0"/>
            <w:color w:val="000000"/>
          </w:rPr>
          <w:t>The reference measurement channel for the wanted signal is identified in Tables 7.2.</w:t>
        </w:r>
        <w:r w:rsidRPr="00C2180F">
          <w:rPr>
            <w:rFonts w:cs="v5.0.0"/>
            <w:color w:val="000000"/>
            <w:lang w:val="en-US" w:eastAsia="zh-CN"/>
          </w:rPr>
          <w:t>5</w:t>
        </w:r>
        <w:r w:rsidRPr="00C2180F">
          <w:rPr>
            <w:rFonts w:eastAsia="Osaka" w:cs="v5.0.0"/>
            <w:color w:val="000000"/>
          </w:rPr>
          <w:t>-1</w:t>
        </w:r>
        <w:r w:rsidRPr="00C2180F">
          <w:rPr>
            <w:rFonts w:cs="v5.0.0"/>
            <w:color w:val="000000"/>
            <w:lang w:eastAsia="zh-CN"/>
          </w:rPr>
          <w:t>, 7.2.</w:t>
        </w:r>
        <w:r w:rsidRPr="00C2180F">
          <w:rPr>
            <w:rFonts w:cs="v5.0.0"/>
            <w:color w:val="000000"/>
            <w:lang w:val="en-US" w:eastAsia="zh-CN"/>
          </w:rPr>
          <w:t>5</w:t>
        </w:r>
        <w:r w:rsidRPr="00C2180F">
          <w:rPr>
            <w:rFonts w:cs="v5.0.0"/>
            <w:color w:val="000000"/>
            <w:lang w:eastAsia="zh-CN"/>
          </w:rPr>
          <w:t>-2</w:t>
        </w:r>
        <w:r w:rsidRPr="00C2180F">
          <w:rPr>
            <w:rFonts w:cs="v5.0.0" w:hint="eastAsia"/>
            <w:color w:val="000000"/>
            <w:lang w:eastAsia="zh-CN"/>
          </w:rPr>
          <w:t xml:space="preserve"> and 7.2.</w:t>
        </w:r>
        <w:r w:rsidRPr="00C2180F">
          <w:rPr>
            <w:rFonts w:cs="v5.0.0"/>
            <w:color w:val="000000"/>
            <w:lang w:val="en-US" w:eastAsia="zh-CN"/>
          </w:rPr>
          <w:t>5</w:t>
        </w:r>
        <w:r w:rsidRPr="00C2180F">
          <w:rPr>
            <w:rFonts w:cs="v5.0.0" w:hint="eastAsia"/>
            <w:color w:val="000000"/>
            <w:lang w:eastAsia="zh-CN"/>
          </w:rPr>
          <w:t>-</w:t>
        </w:r>
        <w:r w:rsidRPr="00C2180F">
          <w:rPr>
            <w:rFonts w:cs="v5.0.0" w:hint="eastAsia"/>
            <w:color w:val="000000"/>
            <w:lang w:val="en-US" w:eastAsia="zh-CN"/>
          </w:rPr>
          <w:t>3</w:t>
        </w:r>
        <w:r w:rsidRPr="00C2180F">
          <w:rPr>
            <w:rFonts w:eastAsia="Osaka" w:cs="v5.0.0"/>
            <w:color w:val="000000"/>
          </w:rPr>
          <w:t xml:space="preserve"> for each channel bandwidth and further specified in </w:t>
        </w:r>
        <w:r w:rsidRPr="00C2180F">
          <w:rPr>
            <w:rFonts w:eastAsia="Osaka" w:cs="v5.0.0"/>
            <w:color w:val="000000"/>
            <w:highlight w:val="yellow"/>
          </w:rPr>
          <w:t>Annex X</w:t>
        </w:r>
        <w:r w:rsidRPr="00C2180F">
          <w:rPr>
            <w:rFonts w:eastAsia="Osaka" w:cs="v5.0.0"/>
            <w:color w:val="000000"/>
          </w:rPr>
          <w:t>.</w:t>
        </w:r>
        <w:r>
          <w:rPr>
            <w:rFonts w:eastAsia="Osaka" w:cs="v5.0.0"/>
            <w:color w:val="000000"/>
          </w:rPr>
          <w:t xml:space="preserve"> </w:t>
        </w:r>
        <w:r w:rsidRPr="002E5D25">
          <w:rPr>
            <w:rFonts w:eastAsia="Osaka"/>
          </w:rPr>
          <w:t xml:space="preserve">The characteristics of the interfering signal is further specified in </w:t>
        </w:r>
        <w:r w:rsidRPr="00C2180F">
          <w:rPr>
            <w:rFonts w:eastAsia="Osaka"/>
            <w:highlight w:val="yellow"/>
          </w:rPr>
          <w:t>annex D.</w:t>
        </w:r>
      </w:ins>
    </w:p>
    <w:p w14:paraId="3F72C0A5" w14:textId="77777777" w:rsidR="006C4A4E" w:rsidRPr="00C2180F" w:rsidRDefault="006C4A4E" w:rsidP="006C4A4E">
      <w:pPr>
        <w:rPr>
          <w:ins w:id="9501" w:author="R4-1808991" w:date="2018-07-10T10:36:00Z"/>
          <w:lang w:eastAsia="zh-CN"/>
        </w:rPr>
      </w:pPr>
      <w:ins w:id="9502" w:author="R4-1808991" w:date="2018-07-10T10:36:00Z">
        <w:r w:rsidRPr="00C2180F">
          <w:rPr>
            <w:rFonts w:hint="eastAsia"/>
            <w:lang w:val="en-US" w:eastAsia="zh-CN"/>
          </w:rPr>
          <w:t xml:space="preserve"> </w:t>
        </w:r>
        <w:r w:rsidRPr="00C2180F">
          <w:rPr>
            <w:lang w:eastAsia="zh-CN"/>
          </w:rPr>
          <w:t xml:space="preserve">For </w:t>
        </w:r>
        <w:r w:rsidRPr="00C2180F">
          <w:rPr>
            <w:i/>
            <w:lang w:eastAsia="zh-CN"/>
          </w:rPr>
          <w:t>BS type 1-C</w:t>
        </w:r>
        <w:r w:rsidRPr="00C2180F">
          <w:rPr>
            <w:lang w:eastAsia="zh-CN"/>
          </w:rPr>
          <w:t xml:space="preserve"> and </w:t>
        </w:r>
        <w:r w:rsidRPr="00C2180F">
          <w:rPr>
            <w:i/>
            <w:lang w:eastAsia="zh-CN"/>
          </w:rPr>
          <w:t>BS type 1-H</w:t>
        </w:r>
        <w:r w:rsidRPr="00C2180F">
          <w:rPr>
            <w:lang w:eastAsia="zh-CN"/>
          </w:rPr>
          <w:t xml:space="preserve"> </w:t>
        </w:r>
        <w:r w:rsidRPr="00C2180F">
          <w:rPr>
            <w:rFonts w:hint="eastAsia"/>
            <w:lang w:val="en-US" w:eastAsia="zh-CN"/>
          </w:rPr>
          <w:t>blocking requirement for co-location with BS in other bands is applied for all operating bands for which co-location protection is provided.</w:t>
        </w:r>
      </w:ins>
    </w:p>
    <w:p w14:paraId="30556012" w14:textId="77777777" w:rsidR="006C4A4E" w:rsidRPr="00C2180F" w:rsidRDefault="006C4A4E" w:rsidP="006C4A4E">
      <w:pPr>
        <w:rPr>
          <w:ins w:id="9503" w:author="R4-1808991" w:date="2018-07-10T10:36:00Z"/>
          <w:i/>
          <w:lang w:val="en-US" w:eastAsia="zh-CN"/>
        </w:rPr>
      </w:pPr>
      <w:ins w:id="9504" w:author="R4-1808991" w:date="2018-07-10T10:36:00Z">
        <w:r w:rsidRPr="00C2180F">
          <w:rPr>
            <w:lang w:eastAsia="zh-CN"/>
          </w:rPr>
          <w:t xml:space="preserve">Minimum conducted requirement is defined at the </w:t>
        </w:r>
        <w:r w:rsidRPr="00C2180F">
          <w:rPr>
            <w:i/>
            <w:lang w:eastAsia="zh-CN"/>
          </w:rPr>
          <w:t>antenna connector</w:t>
        </w:r>
        <w:r w:rsidRPr="00C2180F">
          <w:rPr>
            <w:lang w:eastAsia="zh-CN"/>
          </w:rPr>
          <w:t xml:space="preserve"> for </w:t>
        </w:r>
        <w:r w:rsidRPr="00C2180F">
          <w:rPr>
            <w:i/>
            <w:lang w:eastAsia="zh-CN"/>
          </w:rPr>
          <w:t>BS type 1-C</w:t>
        </w:r>
        <w:r w:rsidRPr="00C2180F">
          <w:rPr>
            <w:lang w:eastAsia="zh-CN"/>
          </w:rPr>
          <w:t xml:space="preserve"> and at the </w:t>
        </w:r>
        <w:r w:rsidRPr="00C2180F">
          <w:rPr>
            <w:i/>
            <w:lang w:eastAsia="zh-CN"/>
          </w:rPr>
          <w:t>TAB connector</w:t>
        </w:r>
        <w:r w:rsidRPr="00C2180F">
          <w:rPr>
            <w:lang w:eastAsia="zh-CN"/>
          </w:rPr>
          <w:t xml:space="preserve"> for </w:t>
        </w:r>
        <w:r w:rsidRPr="00C2180F">
          <w:rPr>
            <w:i/>
            <w:lang w:eastAsia="zh-CN"/>
          </w:rPr>
          <w:t>BS type 1-H.</w:t>
        </w:r>
      </w:ins>
    </w:p>
    <w:p w14:paraId="56535C1E" w14:textId="77777777" w:rsidR="006C4A4E" w:rsidRPr="00C2180F" w:rsidRDefault="006C4A4E" w:rsidP="006C4A4E">
      <w:pPr>
        <w:keepNext/>
        <w:keepLines/>
        <w:spacing w:before="60"/>
        <w:jc w:val="center"/>
        <w:rPr>
          <w:ins w:id="9505" w:author="R4-1808991" w:date="2018-07-10T10:36:00Z"/>
          <w:rFonts w:ascii="Arial" w:hAnsi="Arial"/>
          <w:b/>
        </w:rPr>
      </w:pPr>
      <w:ins w:id="9506" w:author="R4-1808991" w:date="2018-07-10T10:36:00Z">
        <w:r w:rsidRPr="00C2180F">
          <w:rPr>
            <w:rFonts w:ascii="Arial" w:eastAsia="Osaka" w:hAnsi="Arial"/>
            <w:b/>
          </w:rPr>
          <w:lastRenderedPageBreak/>
          <w:t>Table 7.</w:t>
        </w:r>
        <w:r w:rsidRPr="00C2180F">
          <w:rPr>
            <w:rFonts w:ascii="Arial" w:hAnsi="Arial" w:hint="eastAsia"/>
            <w:b/>
            <w:lang w:val="en-US" w:eastAsia="zh-CN"/>
          </w:rPr>
          <w:t>5.</w:t>
        </w:r>
        <w:r w:rsidRPr="00C2180F">
          <w:rPr>
            <w:rFonts w:ascii="Arial" w:hAnsi="Arial"/>
            <w:b/>
            <w:lang w:val="en-US" w:eastAsia="zh-CN"/>
          </w:rPr>
          <w:t>5.2</w:t>
        </w:r>
        <w:r w:rsidRPr="00C2180F">
          <w:rPr>
            <w:rFonts w:ascii="Arial" w:eastAsia="Osaka" w:hAnsi="Arial"/>
            <w:b/>
          </w:rPr>
          <w:t xml:space="preserve">-1: </w:t>
        </w:r>
        <w:r w:rsidRPr="00C2180F">
          <w:rPr>
            <w:rFonts w:ascii="Arial" w:hAnsi="Arial"/>
            <w:b/>
          </w:rPr>
          <w:t xml:space="preserve">Blocking performance requirement for </w:t>
        </w:r>
        <w:r w:rsidRPr="00C2180F">
          <w:rPr>
            <w:rFonts w:ascii="Arial" w:hAnsi="Arial" w:hint="eastAsia"/>
            <w:b/>
            <w:lang w:val="en-US" w:eastAsia="zh-CN"/>
          </w:rPr>
          <w:t>NR</w:t>
        </w:r>
        <w:r w:rsidRPr="00C2180F">
          <w:rPr>
            <w:rFonts w:ascii="Arial" w:hAnsi="Arial"/>
            <w:b/>
            <w:lang w:eastAsia="zh-CN"/>
          </w:rPr>
          <w:t xml:space="preserve"> </w:t>
        </w:r>
        <w:r w:rsidRPr="00C2180F">
          <w:rPr>
            <w:rFonts w:ascii="Arial" w:hAnsi="Arial"/>
            <w:b/>
          </w:rPr>
          <w:t>BS when co-located with BS in other frequency bands.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0"/>
        <w:gridCol w:w="1714"/>
        <w:gridCol w:w="1710"/>
        <w:gridCol w:w="1700"/>
        <w:gridCol w:w="1396"/>
        <w:gridCol w:w="1299"/>
      </w:tblGrid>
      <w:tr w:rsidR="006C4A4E" w:rsidRPr="00B04564" w14:paraId="49BCBC54" w14:textId="77777777" w:rsidTr="00081372">
        <w:trPr>
          <w:tblHeader/>
          <w:jc w:val="center"/>
          <w:ins w:id="9507" w:author="R4-1808991" w:date="2018-07-10T10:36:00Z"/>
        </w:trPr>
        <w:tc>
          <w:tcPr>
            <w:tcW w:w="1810" w:type="dxa"/>
          </w:tcPr>
          <w:bookmarkEnd w:id="9493"/>
          <w:p w14:paraId="5701D2F9" w14:textId="77777777" w:rsidR="006C4A4E" w:rsidRPr="00B04564" w:rsidRDefault="006C4A4E" w:rsidP="00081372">
            <w:pPr>
              <w:pStyle w:val="TAH"/>
              <w:rPr>
                <w:ins w:id="9508" w:author="R4-1808991" w:date="2018-07-10T10:36:00Z"/>
                <w:lang w:eastAsia="ja-JP"/>
              </w:rPr>
            </w:pPr>
            <w:ins w:id="9509" w:author="R4-1808991" w:date="2018-07-10T10:36:00Z">
              <w:r w:rsidRPr="00B04564">
                <w:rPr>
                  <w:lang w:eastAsia="ja-JP"/>
                </w:rPr>
                <w:t>Frequency range of interfering signal</w:t>
              </w:r>
            </w:ins>
          </w:p>
        </w:tc>
        <w:tc>
          <w:tcPr>
            <w:tcW w:w="1714" w:type="dxa"/>
          </w:tcPr>
          <w:p w14:paraId="7C077FC2" w14:textId="77777777" w:rsidR="006C4A4E" w:rsidRPr="00B04564" w:rsidRDefault="006C4A4E" w:rsidP="00081372">
            <w:pPr>
              <w:pStyle w:val="TAH"/>
              <w:rPr>
                <w:ins w:id="9510" w:author="R4-1808991" w:date="2018-07-10T10:36:00Z"/>
                <w:lang w:eastAsia="ja-JP"/>
              </w:rPr>
            </w:pPr>
            <w:ins w:id="9511" w:author="R4-1808991" w:date="2018-07-10T10:36:00Z">
              <w:r w:rsidRPr="00B04564">
                <w:rPr>
                  <w:lang w:eastAsia="ja-JP"/>
                </w:rPr>
                <w:t>Wanted signal mean power for WA BS [dBm]</w:t>
              </w:r>
            </w:ins>
          </w:p>
        </w:tc>
        <w:tc>
          <w:tcPr>
            <w:tcW w:w="1710" w:type="dxa"/>
          </w:tcPr>
          <w:p w14:paraId="46BD257F" w14:textId="77777777" w:rsidR="006C4A4E" w:rsidRPr="00B04564" w:rsidRDefault="006C4A4E" w:rsidP="00081372">
            <w:pPr>
              <w:pStyle w:val="TAH"/>
              <w:rPr>
                <w:ins w:id="9512" w:author="R4-1808991" w:date="2018-07-10T10:36:00Z"/>
                <w:lang w:eastAsia="ja-JP"/>
              </w:rPr>
            </w:pPr>
            <w:ins w:id="9513" w:author="R4-1808991" w:date="2018-07-10T10:36:00Z">
              <w:r w:rsidRPr="00B04564">
                <w:rPr>
                  <w:lang w:eastAsia="ja-JP"/>
                </w:rPr>
                <w:t>Interfering signal mean power for WA BS [dBm]</w:t>
              </w:r>
            </w:ins>
          </w:p>
        </w:tc>
        <w:tc>
          <w:tcPr>
            <w:tcW w:w="1700" w:type="dxa"/>
          </w:tcPr>
          <w:p w14:paraId="615441E4" w14:textId="77777777" w:rsidR="006C4A4E" w:rsidRPr="00B04564" w:rsidRDefault="006C4A4E" w:rsidP="00081372">
            <w:pPr>
              <w:pStyle w:val="TAH"/>
              <w:rPr>
                <w:ins w:id="9514" w:author="R4-1808991" w:date="2018-07-10T10:36:00Z"/>
                <w:lang w:eastAsia="ja-JP"/>
              </w:rPr>
            </w:pPr>
            <w:ins w:id="9515" w:author="R4-1808991" w:date="2018-07-10T10:36:00Z">
              <w:r w:rsidRPr="00B04564">
                <w:rPr>
                  <w:lang w:eastAsia="ja-JP"/>
                </w:rPr>
                <w:t>Interfering signal mean power for MR BS [dBm]</w:t>
              </w:r>
            </w:ins>
          </w:p>
        </w:tc>
        <w:tc>
          <w:tcPr>
            <w:tcW w:w="1396" w:type="dxa"/>
          </w:tcPr>
          <w:p w14:paraId="7870AFFA" w14:textId="77777777" w:rsidR="006C4A4E" w:rsidRPr="00B04564" w:rsidRDefault="006C4A4E" w:rsidP="00081372">
            <w:pPr>
              <w:pStyle w:val="TAH"/>
              <w:rPr>
                <w:ins w:id="9516" w:author="R4-1808991" w:date="2018-07-10T10:36:00Z"/>
                <w:lang w:eastAsia="ja-JP"/>
              </w:rPr>
            </w:pPr>
            <w:ins w:id="9517" w:author="R4-1808991" w:date="2018-07-10T10:36:00Z">
              <w:r w:rsidRPr="00B04564">
                <w:rPr>
                  <w:lang w:eastAsia="ja-JP"/>
                </w:rPr>
                <w:t>Interfering signal mean power for LA BS [dBm]</w:t>
              </w:r>
            </w:ins>
          </w:p>
        </w:tc>
        <w:tc>
          <w:tcPr>
            <w:tcW w:w="1299" w:type="dxa"/>
          </w:tcPr>
          <w:p w14:paraId="161BF618" w14:textId="77777777" w:rsidR="006C4A4E" w:rsidRPr="00B04564" w:rsidRDefault="006C4A4E" w:rsidP="00081372">
            <w:pPr>
              <w:pStyle w:val="TAH"/>
              <w:rPr>
                <w:ins w:id="9518" w:author="R4-1808991" w:date="2018-07-10T10:36:00Z"/>
                <w:lang w:eastAsia="ja-JP"/>
              </w:rPr>
            </w:pPr>
            <w:ins w:id="9519" w:author="R4-1808991" w:date="2018-07-10T10:36:00Z">
              <w:r w:rsidRPr="00B04564">
                <w:rPr>
                  <w:lang w:eastAsia="ja-JP"/>
                </w:rPr>
                <w:t>Type of interfering signal</w:t>
              </w:r>
            </w:ins>
          </w:p>
        </w:tc>
      </w:tr>
      <w:tr w:rsidR="006C4A4E" w:rsidRPr="00B04564" w14:paraId="2EC108FA" w14:textId="77777777" w:rsidTr="00081372">
        <w:trPr>
          <w:jc w:val="center"/>
          <w:ins w:id="9520" w:author="R4-1808991" w:date="2018-07-10T10:36:00Z"/>
        </w:trPr>
        <w:tc>
          <w:tcPr>
            <w:tcW w:w="1810" w:type="dxa"/>
          </w:tcPr>
          <w:p w14:paraId="6891B289" w14:textId="77777777" w:rsidR="006C4A4E" w:rsidRPr="00B04564" w:rsidRDefault="006C4A4E" w:rsidP="00081372">
            <w:pPr>
              <w:pStyle w:val="TAC"/>
              <w:rPr>
                <w:ins w:id="9521" w:author="R4-1808991" w:date="2018-07-10T10:36:00Z"/>
                <w:rFonts w:cs="Arial"/>
                <w:szCs w:val="18"/>
                <w:lang w:eastAsia="ja-JP"/>
              </w:rPr>
            </w:pPr>
            <w:ins w:id="9522" w:author="R4-1808991" w:date="2018-07-10T10:36:00Z">
              <w:r w:rsidRPr="00B04564">
                <w:rPr>
                  <w:lang w:eastAsia="zh-CN"/>
                </w:rPr>
                <w:t>Frequency range of co-located downlink operating band</w:t>
              </w:r>
            </w:ins>
          </w:p>
        </w:tc>
        <w:tc>
          <w:tcPr>
            <w:tcW w:w="1714" w:type="dxa"/>
            <w:vAlign w:val="center"/>
          </w:tcPr>
          <w:p w14:paraId="387B31AC" w14:textId="77777777" w:rsidR="006C4A4E" w:rsidRPr="00B04564" w:rsidRDefault="006C4A4E" w:rsidP="00081372">
            <w:pPr>
              <w:pStyle w:val="TAC"/>
              <w:rPr>
                <w:ins w:id="9523" w:author="R4-1808991" w:date="2018-07-10T10:36:00Z"/>
                <w:rFonts w:cs="Arial"/>
                <w:szCs w:val="18"/>
                <w:lang w:eastAsia="ja-JP"/>
              </w:rPr>
            </w:pPr>
            <w:ins w:id="9524" w:author="R4-1808991" w:date="2018-07-10T10:36:00Z">
              <w:r w:rsidRPr="00B04564">
                <w:t>P</w:t>
              </w:r>
              <w:r w:rsidRPr="00B04564">
                <w:rPr>
                  <w:vertAlign w:val="subscript"/>
                </w:rPr>
                <w:t>REFSENS</w:t>
              </w:r>
              <w:r w:rsidRPr="00B04564">
                <w:t xml:space="preserve"> +6dB</w:t>
              </w:r>
              <w:r w:rsidRPr="00B04564">
                <w:br/>
                <w:t>(</w:t>
              </w:r>
              <w:r w:rsidRPr="00B04564">
                <w:rPr>
                  <w:rFonts w:hint="eastAsia"/>
                  <w:lang w:val="en-US" w:eastAsia="zh-CN"/>
                </w:rPr>
                <w:t xml:space="preserve">Note </w:t>
              </w:r>
              <w:r w:rsidRPr="00B04564">
                <w:rPr>
                  <w:lang w:val="en-US" w:eastAsia="zh-CN"/>
                </w:rPr>
                <w:t>1</w:t>
              </w:r>
              <w:r w:rsidRPr="00B04564">
                <w:t>)</w:t>
              </w:r>
            </w:ins>
          </w:p>
        </w:tc>
        <w:tc>
          <w:tcPr>
            <w:tcW w:w="1710" w:type="dxa"/>
            <w:vAlign w:val="center"/>
          </w:tcPr>
          <w:p w14:paraId="692D6FA5" w14:textId="77777777" w:rsidR="006C4A4E" w:rsidRPr="00B04564" w:rsidRDefault="006C4A4E" w:rsidP="00081372">
            <w:pPr>
              <w:pStyle w:val="TAC"/>
              <w:rPr>
                <w:ins w:id="9525" w:author="R4-1808991" w:date="2018-07-10T10:36:00Z"/>
                <w:rFonts w:cs="Arial"/>
                <w:szCs w:val="18"/>
                <w:lang w:eastAsia="ja-JP"/>
              </w:rPr>
            </w:pPr>
            <w:ins w:id="9526" w:author="R4-1808991" w:date="2018-07-10T10:36:00Z">
              <w:r w:rsidRPr="00B04564">
                <w:rPr>
                  <w:rFonts w:cs="Arial"/>
                  <w:szCs w:val="18"/>
                  <w:lang w:eastAsia="ja-JP"/>
                </w:rPr>
                <w:t>+</w:t>
              </w:r>
              <w:r w:rsidRPr="00B04564">
                <w:rPr>
                  <w:rFonts w:cs="Arial"/>
                  <w:szCs w:val="18"/>
                  <w:lang w:val="en-US" w:eastAsia="zh-CN"/>
                </w:rPr>
                <w:t>16</w:t>
              </w:r>
            </w:ins>
          </w:p>
        </w:tc>
        <w:tc>
          <w:tcPr>
            <w:tcW w:w="1700" w:type="dxa"/>
            <w:vAlign w:val="center"/>
          </w:tcPr>
          <w:p w14:paraId="0F20F6D2" w14:textId="77777777" w:rsidR="006C4A4E" w:rsidRPr="00B04564" w:rsidRDefault="006C4A4E" w:rsidP="00081372">
            <w:pPr>
              <w:pStyle w:val="TAC"/>
              <w:rPr>
                <w:ins w:id="9527" w:author="R4-1808991" w:date="2018-07-10T10:36:00Z"/>
                <w:szCs w:val="18"/>
                <w:lang w:eastAsia="ja-JP"/>
              </w:rPr>
            </w:pPr>
            <w:ins w:id="9528" w:author="R4-1808991" w:date="2018-07-10T10:36:00Z">
              <w:r w:rsidRPr="00B04564">
                <w:rPr>
                  <w:rFonts w:cs="Arial"/>
                  <w:szCs w:val="18"/>
                  <w:lang w:eastAsia="ja-JP"/>
                </w:rPr>
                <w:t>+</w:t>
              </w:r>
              <w:r w:rsidRPr="00B04564">
                <w:rPr>
                  <w:rFonts w:cs="Arial" w:hint="eastAsia"/>
                  <w:szCs w:val="18"/>
                  <w:lang w:val="en-US" w:eastAsia="zh-CN"/>
                </w:rPr>
                <w:t>8</w:t>
              </w:r>
            </w:ins>
          </w:p>
        </w:tc>
        <w:tc>
          <w:tcPr>
            <w:tcW w:w="1396" w:type="dxa"/>
            <w:vAlign w:val="center"/>
          </w:tcPr>
          <w:p w14:paraId="7EA97CA6" w14:textId="77777777" w:rsidR="006C4A4E" w:rsidRPr="00B04564" w:rsidRDefault="006C4A4E" w:rsidP="00081372">
            <w:pPr>
              <w:pStyle w:val="TAC"/>
              <w:rPr>
                <w:ins w:id="9529" w:author="R4-1808991" w:date="2018-07-10T10:36:00Z"/>
                <w:szCs w:val="18"/>
                <w:lang w:eastAsia="ja-JP"/>
              </w:rPr>
            </w:pPr>
            <w:ins w:id="9530" w:author="R4-1808991" w:date="2018-07-10T10:36:00Z">
              <w:r w:rsidRPr="00B04564">
                <w:rPr>
                  <w:rFonts w:hint="eastAsia"/>
                  <w:lang w:val="en-US" w:eastAsia="zh-CN"/>
                </w:rPr>
                <w:t>x (Note 2)</w:t>
              </w:r>
            </w:ins>
          </w:p>
        </w:tc>
        <w:tc>
          <w:tcPr>
            <w:tcW w:w="1299" w:type="dxa"/>
            <w:vAlign w:val="center"/>
          </w:tcPr>
          <w:p w14:paraId="471FEC82" w14:textId="77777777" w:rsidR="006C4A4E" w:rsidRPr="00B04564" w:rsidRDefault="006C4A4E" w:rsidP="00081372">
            <w:pPr>
              <w:pStyle w:val="TAC"/>
              <w:rPr>
                <w:ins w:id="9531" w:author="R4-1808991" w:date="2018-07-10T10:36:00Z"/>
                <w:lang w:eastAsia="ja-JP"/>
              </w:rPr>
            </w:pPr>
            <w:ins w:id="9532" w:author="R4-1808991" w:date="2018-07-10T10:36:00Z">
              <w:r w:rsidRPr="00B04564">
                <w:rPr>
                  <w:lang w:eastAsia="ja-JP"/>
                </w:rPr>
                <w:t>CW carrier</w:t>
              </w:r>
            </w:ins>
          </w:p>
        </w:tc>
      </w:tr>
      <w:tr w:rsidR="006C4A4E" w:rsidRPr="00B04564" w14:paraId="0E190309" w14:textId="77777777" w:rsidTr="00081372">
        <w:trPr>
          <w:jc w:val="center"/>
          <w:ins w:id="9533" w:author="R4-1808991" w:date="2018-07-10T10:36:00Z"/>
        </w:trPr>
        <w:tc>
          <w:tcPr>
            <w:tcW w:w="9629" w:type="dxa"/>
            <w:gridSpan w:val="6"/>
          </w:tcPr>
          <w:p w14:paraId="3E8218D1" w14:textId="77777777" w:rsidR="006C4A4E" w:rsidRPr="00B04564" w:rsidRDefault="006C4A4E" w:rsidP="00081372">
            <w:pPr>
              <w:pStyle w:val="TAN"/>
              <w:rPr>
                <w:ins w:id="9534" w:author="R4-1808991" w:date="2018-07-10T10:36:00Z"/>
              </w:rPr>
            </w:pPr>
            <w:ins w:id="9535" w:author="R4-1808991" w:date="2018-07-10T10:36:00Z">
              <w:r w:rsidRPr="00B04564">
                <w:t>N</w:t>
              </w:r>
              <w:r w:rsidRPr="00B04564">
                <w:rPr>
                  <w:rFonts w:hint="eastAsia"/>
                  <w:lang w:val="en-US" w:eastAsia="zh-CN"/>
                </w:rPr>
                <w:t>OTE</w:t>
              </w:r>
              <w:r w:rsidRPr="00B04564">
                <w:rPr>
                  <w:lang w:val="en-US" w:eastAsia="zh-CN"/>
                </w:rPr>
                <w:t xml:space="preserve"> </w:t>
              </w:r>
              <w:r w:rsidRPr="00B04564">
                <w:rPr>
                  <w:rFonts w:hint="eastAsia"/>
                  <w:lang w:val="en-US" w:eastAsia="zh-CN"/>
                </w:rPr>
                <w:t>1</w:t>
              </w:r>
              <w:r w:rsidRPr="00B04564">
                <w:t>:</w:t>
              </w:r>
              <w:r w:rsidRPr="00B04564">
                <w:tab/>
                <w:t>P</w:t>
              </w:r>
              <w:r w:rsidRPr="00B04564">
                <w:rPr>
                  <w:vertAlign w:val="subscript"/>
                </w:rPr>
                <w:t>REFSENS</w:t>
              </w:r>
              <w:r w:rsidRPr="00B04564">
                <w:t xml:space="preserve"> depends on the </w:t>
              </w:r>
              <w:r w:rsidRPr="00B04564">
                <w:rPr>
                  <w:i/>
                </w:rPr>
                <w:t>BS channel bandwidth</w:t>
              </w:r>
              <w:r w:rsidRPr="00B04564">
                <w:t xml:space="preserve"> as specified in Table 7.2.</w:t>
              </w:r>
              <w:r>
                <w:rPr>
                  <w:lang w:eastAsia="zh-CN"/>
                </w:rPr>
                <w:t>5</w:t>
              </w:r>
              <w:r w:rsidRPr="00B04564">
                <w:t>-1</w:t>
              </w:r>
              <w:r w:rsidRPr="00B04564">
                <w:rPr>
                  <w:lang w:eastAsia="zh-CN"/>
                </w:rPr>
                <w:t xml:space="preserve">, </w:t>
              </w:r>
              <w:r>
                <w:rPr>
                  <w:rFonts w:cs="v5.0.0"/>
                  <w:lang w:eastAsia="zh-CN"/>
                </w:rPr>
                <w:t>7.2.5-2, and 7.2.5</w:t>
              </w:r>
              <w:r w:rsidRPr="00B04564">
                <w:rPr>
                  <w:rFonts w:cs="v5.0.0"/>
                  <w:lang w:eastAsia="zh-CN"/>
                </w:rPr>
                <w:t>-3</w:t>
              </w:r>
              <w:r w:rsidRPr="00B04564">
                <w:t>.</w:t>
              </w:r>
            </w:ins>
          </w:p>
          <w:p w14:paraId="1FFED408" w14:textId="77777777" w:rsidR="006C4A4E" w:rsidRPr="00B04564" w:rsidRDefault="006C4A4E" w:rsidP="00081372">
            <w:pPr>
              <w:pStyle w:val="TAN"/>
              <w:rPr>
                <w:ins w:id="9536" w:author="R4-1808991" w:date="2018-07-10T10:36:00Z"/>
                <w:lang w:val="en-US" w:eastAsia="zh-CN"/>
              </w:rPr>
            </w:pPr>
            <w:ins w:id="9537" w:author="R4-1808991" w:date="2018-07-10T10:36:00Z">
              <w:r w:rsidRPr="00B04564">
                <w:rPr>
                  <w:rFonts w:hint="eastAsia"/>
                  <w:lang w:val="en-US" w:eastAsia="zh-CN"/>
                </w:rPr>
                <w:t>NOTE 2:</w:t>
              </w:r>
              <w:r w:rsidRPr="00B04564">
                <w:rPr>
                  <w:lang w:val="en-US" w:eastAsia="zh-CN"/>
                </w:rPr>
                <w:tab/>
              </w:r>
              <w:r w:rsidRPr="00B04564">
                <w:rPr>
                  <w:rFonts w:hint="eastAsia"/>
                  <w:lang w:val="en-US" w:eastAsia="zh-CN"/>
                </w:rPr>
                <w:t>x</w:t>
              </w:r>
              <w:r w:rsidRPr="00B04564">
                <w:rPr>
                  <w:lang w:val="en-US" w:eastAsia="zh-CN"/>
                </w:rPr>
                <w:t xml:space="preserve"> </w:t>
              </w:r>
              <w:r w:rsidRPr="00B04564">
                <w:rPr>
                  <w:rFonts w:hint="eastAsia"/>
                  <w:lang w:val="en-US" w:eastAsia="zh-CN"/>
                </w:rPr>
                <w:t>= -7</w:t>
              </w:r>
              <w:r w:rsidRPr="00B04564">
                <w:rPr>
                  <w:lang w:val="en-US" w:eastAsia="zh-CN"/>
                </w:rPr>
                <w:t> </w:t>
              </w:r>
              <w:r w:rsidRPr="00B04564">
                <w:rPr>
                  <w:rFonts w:hint="eastAsia"/>
                  <w:lang w:val="en-US" w:eastAsia="zh-CN"/>
                </w:rPr>
                <w:t>dBm for NR BS co-located with Pico GSM850 or Pico CDMA850</w:t>
              </w:r>
              <w:r w:rsidRPr="00B04564">
                <w:rPr>
                  <w:lang w:val="en-US" w:eastAsia="zh-CN"/>
                </w:rPr>
                <w:br/>
              </w:r>
              <w:r w:rsidRPr="00B04564">
                <w:rPr>
                  <w:rFonts w:hint="eastAsia"/>
                  <w:lang w:val="en-US" w:eastAsia="zh-CN"/>
                </w:rPr>
                <w:t>x = -4</w:t>
              </w:r>
              <w:r w:rsidRPr="00B04564">
                <w:rPr>
                  <w:lang w:val="en-US" w:eastAsia="zh-CN"/>
                </w:rPr>
                <w:t> </w:t>
              </w:r>
              <w:r w:rsidRPr="00B04564">
                <w:rPr>
                  <w:rFonts w:hint="eastAsia"/>
                  <w:lang w:val="en-US" w:eastAsia="zh-CN"/>
                </w:rPr>
                <w:t>dBm for NR BS co-located with Pico DCS1800 or Pico PCS1900</w:t>
              </w:r>
              <w:r w:rsidRPr="00B04564">
                <w:rPr>
                  <w:lang w:val="en-US" w:eastAsia="zh-CN"/>
                </w:rPr>
                <w:br/>
              </w:r>
              <w:r w:rsidRPr="00B04564">
                <w:rPr>
                  <w:rFonts w:hint="eastAsia"/>
                  <w:lang w:val="en-US" w:eastAsia="zh-CN"/>
                </w:rPr>
                <w:t>x = -6</w:t>
              </w:r>
              <w:r w:rsidRPr="00B04564">
                <w:rPr>
                  <w:lang w:val="en-US" w:eastAsia="zh-CN"/>
                </w:rPr>
                <w:t> </w:t>
              </w:r>
              <w:r w:rsidRPr="00B04564">
                <w:rPr>
                  <w:rFonts w:hint="eastAsia"/>
                  <w:lang w:val="en-US" w:eastAsia="zh-CN"/>
                </w:rPr>
                <w:t>dBm for NR BS co-located with UTRA bands or E-UTRA bands or NR bands</w:t>
              </w:r>
            </w:ins>
          </w:p>
        </w:tc>
      </w:tr>
    </w:tbl>
    <w:p w14:paraId="7C742559" w14:textId="77777777" w:rsidR="006C4A4E" w:rsidRDefault="006C4A4E" w:rsidP="00775CF9">
      <w:pPr>
        <w:pStyle w:val="Guidance"/>
      </w:pPr>
    </w:p>
    <w:p w14:paraId="6E1B1C72" w14:textId="77777777" w:rsidR="00D25FC8" w:rsidRDefault="00D25FC8" w:rsidP="00D25FC8">
      <w:pPr>
        <w:pStyle w:val="Heading2"/>
      </w:pPr>
      <w:bookmarkStart w:id="9538" w:name="_Toc519006179"/>
      <w:r>
        <w:t>7.6</w:t>
      </w:r>
      <w:r>
        <w:tab/>
        <w:t>Receiver spurious emissions</w:t>
      </w:r>
      <w:bookmarkEnd w:id="9389"/>
      <w:bookmarkEnd w:id="9390"/>
      <w:bookmarkEnd w:id="9538"/>
    </w:p>
    <w:p w14:paraId="55C67948" w14:textId="15E58EB7" w:rsidR="00294BD4" w:rsidRPr="004562FC" w:rsidRDefault="00775CF9" w:rsidP="00294BD4">
      <w:pPr>
        <w:keepNext/>
        <w:keepLines/>
        <w:spacing w:before="120"/>
        <w:outlineLvl w:val="2"/>
        <w:rPr>
          <w:ins w:id="9539" w:author="R4-1808992" w:date="2018-07-10T10:40:00Z"/>
          <w:rFonts w:ascii="Arial" w:hAnsi="Arial"/>
          <w:sz w:val="28"/>
        </w:rPr>
      </w:pPr>
      <w:bookmarkStart w:id="9540" w:name="_Toc481653313"/>
      <w:bookmarkStart w:id="9541" w:name="_Toc481685307"/>
      <w:del w:id="9542" w:author="R4-1808992" w:date="2018-07-10T10:40:00Z">
        <w:r w:rsidDel="00294BD4">
          <w:delText>Detailed structure of the subclause is TBD.</w:delText>
        </w:r>
      </w:del>
      <w:ins w:id="9543" w:author="R4-1808992" w:date="2018-07-10T10:40:00Z">
        <w:r w:rsidR="00294BD4" w:rsidRPr="004562FC">
          <w:rPr>
            <w:rFonts w:ascii="Arial" w:hAnsi="Arial"/>
            <w:sz w:val="28"/>
          </w:rPr>
          <w:t>7.6.1</w:t>
        </w:r>
        <w:r w:rsidR="00294BD4" w:rsidRPr="004562FC">
          <w:rPr>
            <w:rFonts w:ascii="Arial" w:hAnsi="Arial"/>
            <w:sz w:val="28"/>
          </w:rPr>
          <w:tab/>
          <w:t>Definition and applicability</w:t>
        </w:r>
      </w:ins>
    </w:p>
    <w:p w14:paraId="3A279EB1" w14:textId="77777777" w:rsidR="00294BD4" w:rsidRPr="004562FC" w:rsidRDefault="00294BD4" w:rsidP="00294BD4">
      <w:pPr>
        <w:rPr>
          <w:ins w:id="9544" w:author="R4-1808992" w:date="2018-07-10T10:40:00Z"/>
          <w:rFonts w:eastAsia="DengXian"/>
        </w:rPr>
      </w:pPr>
      <w:bookmarkStart w:id="9545" w:name="_Toc506829613"/>
      <w:ins w:id="9546" w:author="R4-1808992" w:date="2018-07-10T10:40:00Z">
        <w:r w:rsidRPr="004562FC">
          <w:rPr>
            <w:rFonts w:eastAsia="??"/>
          </w:rPr>
          <w:t xml:space="preserve">The receiver spurious emissions power is the power of emissions generated or amplified in a receiver unit that appear at the </w:t>
        </w:r>
        <w:r w:rsidRPr="004562FC">
          <w:rPr>
            <w:rFonts w:eastAsia="??"/>
            <w:i/>
          </w:rPr>
          <w:t>antenna connector</w:t>
        </w:r>
        <w:r w:rsidRPr="004562FC">
          <w:rPr>
            <w:rFonts w:eastAsia="??"/>
          </w:rPr>
          <w:t xml:space="preserve"> (for </w:t>
        </w:r>
        <w:r w:rsidRPr="004562FC">
          <w:rPr>
            <w:rFonts w:eastAsia="??"/>
            <w:i/>
          </w:rPr>
          <w:t>BS type 1-C</w:t>
        </w:r>
        <w:r w:rsidRPr="004562FC">
          <w:rPr>
            <w:rFonts w:eastAsia="??"/>
          </w:rPr>
          <w:t xml:space="preserve">) or at the </w:t>
        </w:r>
        <w:r w:rsidRPr="004562FC">
          <w:rPr>
            <w:rFonts w:eastAsia="??"/>
            <w:i/>
          </w:rPr>
          <w:t>TAB connector</w:t>
        </w:r>
        <w:r w:rsidRPr="004562FC">
          <w:rPr>
            <w:rFonts w:eastAsia="??"/>
          </w:rPr>
          <w:t xml:space="preserve"> (for </w:t>
        </w:r>
        <w:r w:rsidRPr="004562FC">
          <w:rPr>
            <w:rFonts w:eastAsia="??"/>
            <w:i/>
          </w:rPr>
          <w:t>BS type 1-H</w:t>
        </w:r>
        <w:r w:rsidRPr="004562FC">
          <w:rPr>
            <w:rFonts w:eastAsia="??"/>
          </w:rPr>
          <w:t xml:space="preserve">). </w:t>
        </w:r>
        <w:r w:rsidRPr="004562FC">
          <w:rPr>
            <w:rFonts w:eastAsia="DengXian"/>
          </w:rPr>
          <w:t xml:space="preserve">The requirements apply to all BS with separate RX and TX </w:t>
        </w:r>
        <w:r w:rsidRPr="004562FC">
          <w:rPr>
            <w:rFonts w:eastAsia="DengXian"/>
            <w:i/>
          </w:rPr>
          <w:t xml:space="preserve">antenna connectors </w:t>
        </w:r>
        <w:r w:rsidRPr="004562FC">
          <w:rPr>
            <w:rFonts w:eastAsia="DengXian"/>
          </w:rPr>
          <w:t xml:space="preserve">/ </w:t>
        </w:r>
        <w:r w:rsidRPr="004562FC">
          <w:rPr>
            <w:rFonts w:eastAsia="DengXian"/>
            <w:i/>
          </w:rPr>
          <w:t>TAB connectors</w:t>
        </w:r>
        <w:r w:rsidRPr="004562FC">
          <w:rPr>
            <w:rFonts w:eastAsia="DengXian"/>
          </w:rPr>
          <w:t xml:space="preserve">. </w:t>
        </w:r>
      </w:ins>
    </w:p>
    <w:p w14:paraId="1CFFB67B" w14:textId="77777777" w:rsidR="00294BD4" w:rsidRPr="004562FC" w:rsidRDefault="00294BD4" w:rsidP="00294BD4">
      <w:pPr>
        <w:keepLines/>
        <w:ind w:left="1135" w:hanging="851"/>
        <w:rPr>
          <w:ins w:id="9547" w:author="R4-1808992" w:date="2018-07-10T10:40:00Z"/>
          <w:rFonts w:eastAsia="DengXian"/>
          <w:lang w:eastAsia="x-none"/>
        </w:rPr>
      </w:pPr>
      <w:ins w:id="9548" w:author="R4-1808992" w:date="2018-07-10T10:40:00Z">
        <w:r w:rsidRPr="004562FC">
          <w:rPr>
            <w:rFonts w:eastAsia="DengXian"/>
            <w:lang w:eastAsia="x-none"/>
          </w:rPr>
          <w:t>NOTE:</w:t>
        </w:r>
        <w:r w:rsidRPr="004562FC">
          <w:rPr>
            <w:rFonts w:eastAsia="DengXian"/>
            <w:lang w:eastAsia="x-none"/>
          </w:rPr>
          <w:tab/>
          <w:t xml:space="preserve">In this case for FDD operation the test is performed when both TX and RX are ON, with the TX </w:t>
        </w:r>
        <w:r w:rsidRPr="004562FC">
          <w:rPr>
            <w:rFonts w:eastAsia="DengXian"/>
            <w:i/>
            <w:lang w:eastAsia="x-none"/>
          </w:rPr>
          <w:t xml:space="preserve">antenna connectors </w:t>
        </w:r>
        <w:r w:rsidRPr="004562FC">
          <w:rPr>
            <w:rFonts w:eastAsia="DengXian"/>
            <w:lang w:eastAsia="x-none"/>
          </w:rPr>
          <w:t xml:space="preserve">/ </w:t>
        </w:r>
        <w:r w:rsidRPr="004562FC">
          <w:rPr>
            <w:rFonts w:eastAsia="DengXian"/>
            <w:i/>
            <w:lang w:eastAsia="x-none"/>
          </w:rPr>
          <w:t xml:space="preserve">TAB connectors </w:t>
        </w:r>
        <w:r w:rsidRPr="004562FC">
          <w:rPr>
            <w:rFonts w:eastAsia="DengXian"/>
            <w:lang w:eastAsia="x-none"/>
          </w:rPr>
          <w:t xml:space="preserve">terminated. </w:t>
        </w:r>
      </w:ins>
    </w:p>
    <w:p w14:paraId="19085FC8" w14:textId="77777777" w:rsidR="00294BD4" w:rsidRPr="004562FC" w:rsidRDefault="00294BD4" w:rsidP="00294BD4">
      <w:pPr>
        <w:rPr>
          <w:ins w:id="9549" w:author="R4-1808992" w:date="2018-07-10T10:40:00Z"/>
          <w:rFonts w:eastAsia="DengXian"/>
        </w:rPr>
      </w:pPr>
      <w:ins w:id="9550" w:author="R4-1808992" w:date="2018-07-10T10:40:00Z">
        <w:r w:rsidRPr="004562FC">
          <w:rPr>
            <w:rFonts w:eastAsia="DengXian"/>
          </w:rPr>
          <w:t>For a</w:t>
        </w:r>
        <w:r w:rsidRPr="004562FC">
          <w:rPr>
            <w:rFonts w:eastAsia="DengXian"/>
            <w:i/>
          </w:rPr>
          <w:t xml:space="preserve">ntenna connectors </w:t>
        </w:r>
        <w:r w:rsidRPr="004562FC">
          <w:rPr>
            <w:rFonts w:eastAsia="DengXian"/>
          </w:rPr>
          <w:t xml:space="preserve">/ </w:t>
        </w:r>
        <w:r w:rsidRPr="004562FC">
          <w:rPr>
            <w:rFonts w:eastAsia="DengXian"/>
            <w:i/>
          </w:rPr>
          <w:t>TAB connectors</w:t>
        </w:r>
        <w:r w:rsidRPr="004562FC">
          <w:rPr>
            <w:rFonts w:eastAsia="DengXian"/>
          </w:rPr>
          <w:t xml:space="preserve"> supporting both RX and TX in TDD, the requirements apply during the </w:t>
        </w:r>
        <w:r w:rsidRPr="004562FC">
          <w:rPr>
            <w:rFonts w:eastAsia="DengXian"/>
            <w:i/>
          </w:rPr>
          <w:t>transmitter OFF period</w:t>
        </w:r>
        <w:r w:rsidRPr="004562FC">
          <w:rPr>
            <w:rFonts w:eastAsia="DengXian"/>
          </w:rPr>
          <w:t xml:space="preserve">. For </w:t>
        </w:r>
        <w:r w:rsidRPr="004562FC">
          <w:rPr>
            <w:rFonts w:eastAsia="DengXian"/>
            <w:i/>
          </w:rPr>
          <w:t xml:space="preserve">antenna connectors </w:t>
        </w:r>
        <w:r w:rsidRPr="004562FC">
          <w:rPr>
            <w:rFonts w:eastAsia="DengXian"/>
          </w:rPr>
          <w:t xml:space="preserve">/ </w:t>
        </w:r>
        <w:r w:rsidRPr="004562FC">
          <w:rPr>
            <w:rFonts w:eastAsia="DengXian"/>
            <w:i/>
          </w:rPr>
          <w:t>TAB connectors</w:t>
        </w:r>
        <w:r w:rsidRPr="004562FC">
          <w:rPr>
            <w:rFonts w:eastAsia="DengXian"/>
          </w:rPr>
          <w:t xml:space="preserve"> supporting both RX and TX in FDD, the RX spurious emissions requirements are superseded by the TX spurious emissions requirements, as specified in subclause 6.6.5.</w:t>
        </w:r>
      </w:ins>
    </w:p>
    <w:p w14:paraId="714F3FFD" w14:textId="77777777" w:rsidR="00294BD4" w:rsidRPr="004562FC" w:rsidRDefault="00294BD4" w:rsidP="00294BD4">
      <w:pPr>
        <w:rPr>
          <w:ins w:id="9551" w:author="R4-1808992" w:date="2018-07-10T10:40:00Z"/>
          <w:rFonts w:eastAsia="DengXian"/>
        </w:rPr>
      </w:pPr>
      <w:ins w:id="9552" w:author="R4-1808992" w:date="2018-07-10T10:40:00Z">
        <w:r w:rsidRPr="004562FC">
          <w:rPr>
            <w:rFonts w:eastAsia="DengXian"/>
          </w:rPr>
          <w:t xml:space="preserve">For RX-only </w:t>
        </w:r>
        <w:r w:rsidRPr="004562FC">
          <w:rPr>
            <w:rFonts w:eastAsia="DengXian"/>
            <w:i/>
          </w:rPr>
          <w:t>multi-band</w:t>
        </w:r>
        <w:r w:rsidRPr="004562FC">
          <w:rPr>
            <w:rFonts w:eastAsia="DengXian"/>
          </w:rPr>
          <w:t xml:space="preserve"> </w:t>
        </w:r>
        <w:r w:rsidRPr="004562FC">
          <w:rPr>
            <w:rFonts w:eastAsia="DengXian"/>
            <w:i/>
          </w:rPr>
          <w:t>connectors</w:t>
        </w:r>
        <w:r w:rsidRPr="004562FC">
          <w:rPr>
            <w:rFonts w:eastAsia="DengXian"/>
          </w:rPr>
          <w:t xml:space="preserve">, the spurious emissions requirements are subject to exclusion zones in each supported </w:t>
        </w:r>
        <w:r w:rsidRPr="004562FC">
          <w:rPr>
            <w:rFonts w:eastAsia="DengXian"/>
            <w:i/>
          </w:rPr>
          <w:t>operating band</w:t>
        </w:r>
        <w:r w:rsidRPr="004562FC">
          <w:rPr>
            <w:rFonts w:eastAsia="DengXian"/>
          </w:rPr>
          <w:t xml:space="preserve">. For </w:t>
        </w:r>
        <w:r w:rsidRPr="004562FC">
          <w:rPr>
            <w:rFonts w:eastAsia="DengXian"/>
            <w:i/>
          </w:rPr>
          <w:t>multi-band</w:t>
        </w:r>
        <w:r w:rsidRPr="004562FC">
          <w:rPr>
            <w:rFonts w:eastAsia="DengXian"/>
          </w:rPr>
          <w:t xml:space="preserve"> </w:t>
        </w:r>
        <w:r w:rsidRPr="004562FC">
          <w:rPr>
            <w:rFonts w:eastAsia="DengXian"/>
            <w:i/>
          </w:rPr>
          <w:t>connectors</w:t>
        </w:r>
        <w:r w:rsidRPr="004562FC">
          <w:rPr>
            <w:rFonts w:eastAsia="DengXian"/>
          </w:rPr>
          <w:t xml:space="preserve"> that both transmit and receive in </w:t>
        </w:r>
        <w:r w:rsidRPr="004562FC">
          <w:rPr>
            <w:rFonts w:eastAsia="DengXian"/>
            <w:i/>
          </w:rPr>
          <w:t>operating band</w:t>
        </w:r>
        <w:r w:rsidRPr="004562FC">
          <w:rPr>
            <w:rFonts w:eastAsia="DengXian"/>
          </w:rPr>
          <w:t xml:space="preserve"> supporting TDD, RX spurious emissions requirements are applicable during the </w:t>
        </w:r>
        <w:r w:rsidRPr="004562FC">
          <w:rPr>
            <w:rFonts w:eastAsia="DengXian"/>
            <w:i/>
          </w:rPr>
          <w:t>TX OFF period</w:t>
        </w:r>
        <w:r w:rsidRPr="004562FC">
          <w:rPr>
            <w:rFonts w:eastAsia="DengXian"/>
          </w:rPr>
          <w:t xml:space="preserve">, and are subject to exclusion zones in each supported </w:t>
        </w:r>
        <w:r w:rsidRPr="004562FC">
          <w:rPr>
            <w:rFonts w:eastAsia="DengXian"/>
            <w:i/>
          </w:rPr>
          <w:t>operating band</w:t>
        </w:r>
        <w:r w:rsidRPr="004562FC">
          <w:rPr>
            <w:rFonts w:eastAsia="DengXian"/>
          </w:rPr>
          <w:t xml:space="preserve">. </w:t>
        </w:r>
      </w:ins>
    </w:p>
    <w:p w14:paraId="0856BFEE" w14:textId="77777777" w:rsidR="00294BD4" w:rsidRPr="004562FC" w:rsidRDefault="00294BD4" w:rsidP="00294BD4">
      <w:pPr>
        <w:rPr>
          <w:ins w:id="9553" w:author="R4-1808992" w:date="2018-07-10T10:40:00Z"/>
          <w:rFonts w:eastAsia="DengXian"/>
        </w:rPr>
      </w:pPr>
      <w:ins w:id="9554" w:author="R4-1808992" w:date="2018-07-10T10:40:00Z">
        <w:r w:rsidRPr="004562FC">
          <w:rPr>
            <w:rFonts w:eastAsia="DengXian"/>
          </w:rPr>
          <w:t xml:space="preserve">For </w:t>
        </w:r>
        <w:r w:rsidRPr="004562FC">
          <w:rPr>
            <w:rFonts w:eastAsia="DengXian"/>
            <w:i/>
          </w:rPr>
          <w:t>BS type 1-H</w:t>
        </w:r>
        <w:r w:rsidRPr="004562FC">
          <w:rPr>
            <w:rFonts w:eastAsia="DengXian"/>
          </w:rPr>
          <w:t xml:space="preserve"> manufacturer shall declare </w:t>
        </w:r>
        <w:r w:rsidRPr="004562FC">
          <w:rPr>
            <w:rFonts w:eastAsia="DengXian"/>
            <w:i/>
          </w:rPr>
          <w:t>TAB connector RX min cell groups</w:t>
        </w:r>
        <w:r w:rsidRPr="004562FC">
          <w:rPr>
            <w:rFonts w:eastAsia="DengXian"/>
          </w:rPr>
          <w:t xml:space="preserve">. Every </w:t>
        </w:r>
        <w:r w:rsidRPr="004562FC">
          <w:rPr>
            <w:rFonts w:eastAsia="DengXian"/>
            <w:i/>
          </w:rPr>
          <w:t>TAB connector</w:t>
        </w:r>
        <w:r w:rsidRPr="004562FC">
          <w:rPr>
            <w:rFonts w:eastAsia="DengXian"/>
          </w:rPr>
          <w:t xml:space="preserve"> of </w:t>
        </w:r>
        <w:r w:rsidRPr="004562FC">
          <w:rPr>
            <w:rFonts w:eastAsia="DengXian"/>
            <w:i/>
          </w:rPr>
          <w:t>BS type 1</w:t>
        </w:r>
        <w:r w:rsidRPr="004562FC">
          <w:rPr>
            <w:rFonts w:eastAsia="DengXian"/>
            <w:i/>
          </w:rPr>
          <w:noBreakHyphen/>
          <w:t>H</w:t>
        </w:r>
        <w:r w:rsidRPr="004562FC">
          <w:rPr>
            <w:rFonts w:eastAsia="DengXian"/>
          </w:rPr>
          <w:t xml:space="preserve"> supporting reception in an </w:t>
        </w:r>
        <w:r w:rsidRPr="004562FC">
          <w:rPr>
            <w:rFonts w:eastAsia="DengXian"/>
            <w:i/>
          </w:rPr>
          <w:t>operating band</w:t>
        </w:r>
        <w:r w:rsidRPr="004562FC">
          <w:rPr>
            <w:rFonts w:eastAsia="DengXian"/>
          </w:rPr>
          <w:t xml:space="preserve"> shall map to one </w:t>
        </w:r>
        <w:r w:rsidRPr="004562FC">
          <w:rPr>
            <w:rFonts w:eastAsia="DengXian"/>
            <w:i/>
          </w:rPr>
          <w:t>TAB connector RX min cell group</w:t>
        </w:r>
        <w:r w:rsidRPr="004562FC">
          <w:rPr>
            <w:rFonts w:eastAsia="DengXian"/>
          </w:rPr>
          <w:t xml:space="preserve">, where mapping of </w:t>
        </w:r>
        <w:r w:rsidRPr="004562FC">
          <w:rPr>
            <w:rFonts w:eastAsia="DengXian"/>
            <w:i/>
          </w:rPr>
          <w:t>TAB connectors</w:t>
        </w:r>
        <w:r w:rsidRPr="004562FC">
          <w:rPr>
            <w:rFonts w:eastAsia="DengXian"/>
          </w:rPr>
          <w:t xml:space="preserve"> to cells/beams is implementation dependent.</w:t>
        </w:r>
      </w:ins>
    </w:p>
    <w:p w14:paraId="030DBA0C" w14:textId="77777777" w:rsidR="00294BD4" w:rsidRPr="004562FC" w:rsidRDefault="00294BD4" w:rsidP="00294BD4">
      <w:pPr>
        <w:rPr>
          <w:ins w:id="9555" w:author="R4-1808992" w:date="2018-07-10T10:40:00Z"/>
          <w:rFonts w:eastAsia="DengXian"/>
        </w:rPr>
      </w:pPr>
      <w:ins w:id="9556" w:author="R4-1808992" w:date="2018-07-10T10:40:00Z">
        <w:r w:rsidRPr="004562FC">
          <w:rPr>
            <w:rFonts w:eastAsia="DengXian"/>
          </w:rPr>
          <w:t>The number of active receiver units that are considered when calculating the conducted RX spurious emission limits (N</w:t>
        </w:r>
        <w:r w:rsidRPr="004562FC">
          <w:rPr>
            <w:rFonts w:eastAsia="DengXian"/>
            <w:vertAlign w:val="subscript"/>
          </w:rPr>
          <w:t>RXU,counted</w:t>
        </w:r>
        <w:r w:rsidRPr="004562FC">
          <w:rPr>
            <w:rFonts w:eastAsia="DengXian"/>
          </w:rPr>
          <w:t xml:space="preserve">) for </w:t>
        </w:r>
        <w:r w:rsidRPr="004562FC">
          <w:rPr>
            <w:rFonts w:eastAsia="DengXian"/>
            <w:i/>
          </w:rPr>
          <w:t>BS type 1-H</w:t>
        </w:r>
        <w:r w:rsidRPr="004562FC">
          <w:rPr>
            <w:rFonts w:eastAsia="DengXian"/>
          </w:rPr>
          <w:t xml:space="preserve"> is calculated as follows:</w:t>
        </w:r>
      </w:ins>
    </w:p>
    <w:p w14:paraId="40A714C2" w14:textId="77777777" w:rsidR="00294BD4" w:rsidRPr="004562FC" w:rsidRDefault="00294BD4" w:rsidP="00294BD4">
      <w:pPr>
        <w:ind w:left="568" w:hanging="284"/>
        <w:rPr>
          <w:ins w:id="9557" w:author="R4-1808992" w:date="2018-07-10T10:40:00Z"/>
          <w:rFonts w:eastAsia="DengXian"/>
          <w:lang w:eastAsia="x-none"/>
        </w:rPr>
      </w:pPr>
      <w:ins w:id="9558" w:author="R4-1808992" w:date="2018-07-10T10:40:00Z">
        <w:r w:rsidRPr="004562FC">
          <w:rPr>
            <w:rFonts w:eastAsia="DengXian"/>
            <w:lang w:eastAsia="x-none"/>
          </w:rPr>
          <w:tab/>
          <w:t>N</w:t>
        </w:r>
        <w:r w:rsidRPr="004562FC">
          <w:rPr>
            <w:rFonts w:eastAsia="DengXian"/>
            <w:vertAlign w:val="subscript"/>
            <w:lang w:eastAsia="x-none"/>
          </w:rPr>
          <w:t>RXU,counted</w:t>
        </w:r>
        <w:r w:rsidRPr="004562FC">
          <w:rPr>
            <w:rFonts w:eastAsia="DengXian"/>
            <w:lang w:eastAsia="x-none"/>
          </w:rPr>
          <w:t xml:space="preserve"> = </w:t>
        </w:r>
        <w:r w:rsidRPr="004562FC">
          <w:rPr>
            <w:rFonts w:eastAsia="DengXian"/>
            <w:i/>
            <w:lang w:eastAsia="x-none"/>
          </w:rPr>
          <w:t>min(N</w:t>
        </w:r>
        <w:r w:rsidRPr="004562FC">
          <w:rPr>
            <w:rFonts w:eastAsia="DengXian"/>
            <w:i/>
            <w:vertAlign w:val="subscript"/>
            <w:lang w:eastAsia="x-none"/>
          </w:rPr>
          <w:t xml:space="preserve">RXU,active </w:t>
        </w:r>
        <w:r w:rsidRPr="004562FC">
          <w:rPr>
            <w:rFonts w:eastAsia="DengXian"/>
            <w:i/>
            <w:lang w:eastAsia="x-none"/>
          </w:rPr>
          <w:t>, 8</w:t>
        </w:r>
        <w:r w:rsidRPr="004562FC">
          <w:rPr>
            <w:rFonts w:eastAsia="DengXian"/>
            <w:lang w:eastAsia="x-none"/>
          </w:rPr>
          <w:t xml:space="preserve"> </w:t>
        </w:r>
        <w:r w:rsidRPr="004562FC">
          <w:rPr>
            <w:rFonts w:eastAsia="DengXian"/>
            <w:i/>
            <w:lang w:eastAsia="ja-JP"/>
          </w:rPr>
          <w:t xml:space="preserve">× </w:t>
        </w:r>
        <w:r w:rsidRPr="004562FC">
          <w:rPr>
            <w:rFonts w:eastAsia="DengXian"/>
            <w:i/>
            <w:lang w:eastAsia="x-none"/>
          </w:rPr>
          <w:t>N</w:t>
        </w:r>
        <w:r w:rsidRPr="004562FC">
          <w:rPr>
            <w:rFonts w:eastAsia="DengXian"/>
            <w:i/>
            <w:vertAlign w:val="subscript"/>
            <w:lang w:eastAsia="x-none"/>
          </w:rPr>
          <w:t>cells</w:t>
        </w:r>
        <w:r w:rsidRPr="004562FC">
          <w:rPr>
            <w:rFonts w:eastAsia="DengXian"/>
            <w:i/>
            <w:lang w:eastAsia="x-none"/>
          </w:rPr>
          <w:t>)</w:t>
        </w:r>
      </w:ins>
    </w:p>
    <w:p w14:paraId="64D42B5F" w14:textId="77777777" w:rsidR="00294BD4" w:rsidRPr="004562FC" w:rsidRDefault="00294BD4" w:rsidP="00294BD4">
      <w:pPr>
        <w:rPr>
          <w:ins w:id="9559" w:author="R4-1808992" w:date="2018-07-10T10:40:00Z"/>
          <w:rFonts w:eastAsia="MS Mincho"/>
          <w:lang w:eastAsia="ja-JP"/>
        </w:rPr>
      </w:pPr>
      <w:ins w:id="9560" w:author="R4-1808992" w:date="2018-07-10T10:40:00Z">
        <w:r w:rsidRPr="004562FC">
          <w:rPr>
            <w:rFonts w:eastAsia="DengXian"/>
          </w:rPr>
          <w:t>N</w:t>
        </w:r>
        <w:r w:rsidRPr="004562FC">
          <w:rPr>
            <w:rFonts w:eastAsia="DengXian"/>
            <w:vertAlign w:val="subscript"/>
          </w:rPr>
          <w:t>RXU,countedpercell</w:t>
        </w:r>
        <w:r w:rsidRPr="004562FC">
          <w:rPr>
            <w:rFonts w:eastAsia="MS Mincho"/>
            <w:lang w:eastAsia="ja-JP"/>
          </w:rPr>
          <w:t xml:space="preserve"> is used for scaling of </w:t>
        </w:r>
        <w:r w:rsidRPr="004562FC">
          <w:rPr>
            <w:rFonts w:eastAsia="MS Mincho"/>
            <w:i/>
            <w:lang w:eastAsia="ja-JP"/>
          </w:rPr>
          <w:t>basic limits</w:t>
        </w:r>
        <w:r w:rsidRPr="004562FC">
          <w:rPr>
            <w:rFonts w:eastAsia="MS Mincho"/>
            <w:lang w:eastAsia="ja-JP"/>
          </w:rPr>
          <w:t xml:space="preserve"> and is derived as </w:t>
        </w:r>
        <w:r w:rsidRPr="004562FC">
          <w:rPr>
            <w:rFonts w:eastAsia="DengXian"/>
          </w:rPr>
          <w:t>N</w:t>
        </w:r>
        <w:r w:rsidRPr="004562FC">
          <w:rPr>
            <w:rFonts w:eastAsia="DengXian"/>
            <w:vertAlign w:val="subscript"/>
          </w:rPr>
          <w:t>RXU,countedpercell</w:t>
        </w:r>
        <w:r w:rsidRPr="004562FC">
          <w:rPr>
            <w:rFonts w:eastAsia="DengXian"/>
            <w:vertAlign w:val="subscript"/>
            <w:lang w:eastAsia="zh-CN"/>
          </w:rPr>
          <w:t xml:space="preserve"> </w:t>
        </w:r>
        <w:r w:rsidRPr="004562FC">
          <w:rPr>
            <w:rFonts w:eastAsia="DengXian"/>
            <w:lang w:eastAsia="zh-CN"/>
          </w:rPr>
          <w:t xml:space="preserve">= </w:t>
        </w:r>
        <w:r w:rsidRPr="004562FC">
          <w:rPr>
            <w:rFonts w:eastAsia="DengXian"/>
            <w:iCs/>
            <w:lang w:eastAsia="ja-JP"/>
          </w:rPr>
          <w:t>N</w:t>
        </w:r>
        <w:r w:rsidRPr="004562FC">
          <w:rPr>
            <w:rFonts w:eastAsia="DengXian"/>
            <w:iCs/>
            <w:vertAlign w:val="subscript"/>
            <w:lang w:eastAsia="ja-JP"/>
          </w:rPr>
          <w:t xml:space="preserve">RXU,counted </w:t>
        </w:r>
        <w:r w:rsidRPr="004562FC">
          <w:rPr>
            <w:rFonts w:eastAsia="DengXian"/>
            <w:iCs/>
            <w:lang w:eastAsia="ja-JP"/>
          </w:rPr>
          <w:t>/ N</w:t>
        </w:r>
        <w:r w:rsidRPr="004562FC">
          <w:rPr>
            <w:rFonts w:eastAsia="DengXian"/>
            <w:iCs/>
            <w:vertAlign w:val="subscript"/>
            <w:lang w:eastAsia="ja-JP"/>
          </w:rPr>
          <w:t>cells</w:t>
        </w:r>
        <w:r w:rsidRPr="004562FC">
          <w:rPr>
            <w:rFonts w:eastAsia="DengXian"/>
            <w:iCs/>
            <w:lang w:eastAsia="ja-JP"/>
          </w:rPr>
          <w:t>, where N</w:t>
        </w:r>
        <w:r w:rsidRPr="004562FC">
          <w:rPr>
            <w:rFonts w:eastAsia="DengXian"/>
            <w:iCs/>
            <w:vertAlign w:val="subscript"/>
            <w:lang w:eastAsia="ja-JP"/>
          </w:rPr>
          <w:t>cells</w:t>
        </w:r>
        <w:r w:rsidRPr="004562FC">
          <w:rPr>
            <w:rFonts w:eastAsia="DengXian"/>
            <w:iCs/>
            <w:lang w:eastAsia="ja-JP"/>
          </w:rPr>
          <w:t xml:space="preserve"> is defined in subclause 6.1.  </w:t>
        </w:r>
      </w:ins>
    </w:p>
    <w:p w14:paraId="3A90C4A3" w14:textId="77777777" w:rsidR="00294BD4" w:rsidRPr="004562FC" w:rsidRDefault="00294BD4" w:rsidP="00294BD4">
      <w:pPr>
        <w:keepLines/>
        <w:ind w:left="1135" w:hanging="851"/>
        <w:rPr>
          <w:ins w:id="9561" w:author="R4-1808992" w:date="2018-07-10T10:40:00Z"/>
          <w:rFonts w:eastAsia="DengXian"/>
          <w:lang w:eastAsia="x-none"/>
        </w:rPr>
      </w:pPr>
      <w:ins w:id="9562" w:author="R4-1808992" w:date="2018-07-10T10:40:00Z">
        <w:r w:rsidRPr="004562FC">
          <w:rPr>
            <w:rFonts w:eastAsia="DengXian"/>
            <w:lang w:eastAsia="x-none"/>
          </w:rPr>
          <w:t>NOTE:</w:t>
        </w:r>
        <w:r w:rsidRPr="004562FC">
          <w:rPr>
            <w:rFonts w:eastAsia="DengXian"/>
            <w:lang w:eastAsia="x-none"/>
          </w:rPr>
          <w:tab/>
          <w:t>N</w:t>
        </w:r>
        <w:r w:rsidRPr="004562FC">
          <w:rPr>
            <w:rFonts w:eastAsia="DengXian"/>
            <w:vertAlign w:val="subscript"/>
            <w:lang w:eastAsia="x-none"/>
          </w:rPr>
          <w:t>RXU,active</w:t>
        </w:r>
        <w:r w:rsidRPr="004562FC">
          <w:rPr>
            <w:rFonts w:eastAsia="DengXian"/>
            <w:lang w:eastAsia="x-none"/>
          </w:rPr>
          <w:t xml:space="preserve"> is the number of actually active receiver units and is independent to the declaration of N</w:t>
        </w:r>
        <w:r w:rsidRPr="004562FC">
          <w:rPr>
            <w:rFonts w:eastAsia="DengXian"/>
            <w:vertAlign w:val="subscript"/>
            <w:lang w:eastAsia="x-none"/>
          </w:rPr>
          <w:t>cells</w:t>
        </w:r>
        <w:r w:rsidRPr="004562FC">
          <w:rPr>
            <w:rFonts w:eastAsia="DengXian"/>
            <w:lang w:eastAsia="x-none"/>
          </w:rPr>
          <w:t>.</w:t>
        </w:r>
      </w:ins>
    </w:p>
    <w:p w14:paraId="5ED474FC" w14:textId="77777777" w:rsidR="00294BD4" w:rsidRPr="004562FC" w:rsidRDefault="00294BD4" w:rsidP="00294BD4">
      <w:pPr>
        <w:keepNext/>
        <w:keepLines/>
        <w:spacing w:before="120"/>
        <w:outlineLvl w:val="2"/>
        <w:rPr>
          <w:ins w:id="9563" w:author="R4-1808992" w:date="2018-07-10T10:40:00Z"/>
          <w:rFonts w:ascii="Arial" w:hAnsi="Arial"/>
          <w:sz w:val="28"/>
        </w:rPr>
      </w:pPr>
      <w:ins w:id="9564" w:author="R4-1808992" w:date="2018-07-10T10:40:00Z">
        <w:r w:rsidRPr="004562FC">
          <w:rPr>
            <w:rFonts w:ascii="Arial" w:hAnsi="Arial"/>
            <w:sz w:val="28"/>
          </w:rPr>
          <w:t>7.6.2</w:t>
        </w:r>
        <w:r w:rsidRPr="004562FC">
          <w:rPr>
            <w:rFonts w:ascii="Arial" w:hAnsi="Arial"/>
            <w:sz w:val="28"/>
          </w:rPr>
          <w:tab/>
          <w:t>Minimum requirement</w:t>
        </w:r>
        <w:bookmarkEnd w:id="9545"/>
      </w:ins>
    </w:p>
    <w:p w14:paraId="1798C43C" w14:textId="77777777" w:rsidR="00294BD4" w:rsidRPr="004562FC" w:rsidRDefault="00294BD4" w:rsidP="00294BD4">
      <w:pPr>
        <w:rPr>
          <w:ins w:id="9565" w:author="R4-1808992" w:date="2018-07-10T10:40:00Z"/>
        </w:rPr>
      </w:pPr>
      <w:ins w:id="9566" w:author="R4-1808992" w:date="2018-07-10T10:40:00Z">
        <w:r w:rsidRPr="004562FC">
          <w:t xml:space="preserve">The minimum requirement for BS type 1-C is in 3GPP TS 38.104 </w:t>
        </w:r>
        <w:r>
          <w:t>[2</w:t>
        </w:r>
        <w:r w:rsidRPr="004562FC">
          <w:t>], subclause 7.6.2.</w:t>
        </w:r>
      </w:ins>
    </w:p>
    <w:p w14:paraId="5AACFFB9" w14:textId="77777777" w:rsidR="00294BD4" w:rsidRPr="004562FC" w:rsidRDefault="00294BD4" w:rsidP="00294BD4">
      <w:pPr>
        <w:rPr>
          <w:ins w:id="9567" w:author="R4-1808992" w:date="2018-07-10T10:40:00Z"/>
        </w:rPr>
      </w:pPr>
      <w:ins w:id="9568" w:author="R4-1808992" w:date="2018-07-10T10:40:00Z">
        <w:r w:rsidRPr="004562FC">
          <w:t>The minimum requirement for BS t</w:t>
        </w:r>
        <w:r>
          <w:t>ype 1-H is in 3GPP TS 38.104 [2</w:t>
        </w:r>
        <w:r w:rsidRPr="004562FC">
          <w:t>], subclause 7.6.2.</w:t>
        </w:r>
      </w:ins>
    </w:p>
    <w:p w14:paraId="39DB3273" w14:textId="77777777" w:rsidR="00294BD4" w:rsidRPr="004562FC" w:rsidRDefault="00294BD4" w:rsidP="00294BD4">
      <w:pPr>
        <w:rPr>
          <w:ins w:id="9569" w:author="R4-1808992" w:date="2018-07-10T10:40:00Z"/>
        </w:rPr>
      </w:pPr>
    </w:p>
    <w:p w14:paraId="292B423E" w14:textId="77777777" w:rsidR="00294BD4" w:rsidRPr="004562FC" w:rsidRDefault="00294BD4" w:rsidP="00294BD4">
      <w:pPr>
        <w:keepNext/>
        <w:keepLines/>
        <w:spacing w:before="120"/>
        <w:outlineLvl w:val="2"/>
        <w:rPr>
          <w:ins w:id="9570" w:author="R4-1808992" w:date="2018-07-10T10:40:00Z"/>
          <w:rFonts w:ascii="Arial" w:hAnsi="Arial"/>
          <w:sz w:val="28"/>
        </w:rPr>
      </w:pPr>
      <w:bookmarkStart w:id="9571" w:name="_Toc506829614"/>
      <w:ins w:id="9572" w:author="R4-1808992" w:date="2018-07-10T10:40:00Z">
        <w:r w:rsidRPr="004562FC">
          <w:rPr>
            <w:rFonts w:ascii="Arial" w:hAnsi="Arial"/>
            <w:sz w:val="28"/>
          </w:rPr>
          <w:lastRenderedPageBreak/>
          <w:t>7.6.3</w:t>
        </w:r>
        <w:r w:rsidRPr="004562FC">
          <w:rPr>
            <w:rFonts w:ascii="Arial" w:hAnsi="Arial"/>
            <w:sz w:val="28"/>
          </w:rPr>
          <w:tab/>
          <w:t>Test purpose</w:t>
        </w:r>
        <w:bookmarkEnd w:id="9571"/>
      </w:ins>
    </w:p>
    <w:p w14:paraId="7B98FD8A" w14:textId="77777777" w:rsidR="00294BD4" w:rsidRPr="004562FC" w:rsidRDefault="00294BD4" w:rsidP="00294BD4">
      <w:pPr>
        <w:rPr>
          <w:ins w:id="9573" w:author="R4-1808992" w:date="2018-07-10T10:40:00Z"/>
          <w:rFonts w:cs="v4.2.0"/>
        </w:rPr>
      </w:pPr>
      <w:ins w:id="9574" w:author="R4-1808992" w:date="2018-07-10T10:40:00Z">
        <w:r w:rsidRPr="004562FC">
          <w:rPr>
            <w:rFonts w:cs="v4.2.0"/>
          </w:rPr>
          <w:t>The test purpose is to verify the ability of the BS to limit the interference caused by receiver spurious emissions to other systems.</w:t>
        </w:r>
      </w:ins>
    </w:p>
    <w:p w14:paraId="3743A01A" w14:textId="77777777" w:rsidR="00294BD4" w:rsidRPr="004562FC" w:rsidRDefault="00294BD4" w:rsidP="00294BD4">
      <w:pPr>
        <w:keepNext/>
        <w:keepLines/>
        <w:spacing w:before="120"/>
        <w:outlineLvl w:val="2"/>
        <w:rPr>
          <w:ins w:id="9575" w:author="R4-1808992" w:date="2018-07-10T10:40:00Z"/>
          <w:rFonts w:ascii="Arial" w:hAnsi="Arial"/>
          <w:sz w:val="28"/>
        </w:rPr>
      </w:pPr>
      <w:bookmarkStart w:id="9576" w:name="_Toc506829615"/>
      <w:ins w:id="9577" w:author="R4-1808992" w:date="2018-07-10T10:40:00Z">
        <w:r w:rsidRPr="004562FC">
          <w:rPr>
            <w:rFonts w:ascii="Arial" w:hAnsi="Arial"/>
            <w:sz w:val="28"/>
          </w:rPr>
          <w:t>7.6.4</w:t>
        </w:r>
        <w:r w:rsidRPr="004562FC">
          <w:rPr>
            <w:rFonts w:ascii="Arial" w:hAnsi="Arial"/>
            <w:sz w:val="28"/>
          </w:rPr>
          <w:tab/>
          <w:t>Method of test</w:t>
        </w:r>
        <w:bookmarkEnd w:id="9576"/>
        <w:r w:rsidRPr="004562FC">
          <w:rPr>
            <w:rFonts w:ascii="Arial" w:hAnsi="Arial"/>
            <w:sz w:val="28"/>
          </w:rPr>
          <w:t xml:space="preserve"> </w:t>
        </w:r>
      </w:ins>
    </w:p>
    <w:p w14:paraId="3861E0C9" w14:textId="77777777" w:rsidR="00294BD4" w:rsidRPr="004562FC" w:rsidRDefault="00294BD4" w:rsidP="00294BD4">
      <w:pPr>
        <w:keepNext/>
        <w:keepLines/>
        <w:spacing w:before="120"/>
        <w:outlineLvl w:val="3"/>
        <w:rPr>
          <w:ins w:id="9578" w:author="R4-1808992" w:date="2018-07-10T10:40:00Z"/>
          <w:rFonts w:ascii="Arial" w:hAnsi="Arial"/>
          <w:sz w:val="24"/>
        </w:rPr>
      </w:pPr>
      <w:bookmarkStart w:id="9579" w:name="_Toc506829616"/>
      <w:ins w:id="9580" w:author="R4-1808992" w:date="2018-07-10T10:40:00Z">
        <w:r w:rsidRPr="004562FC">
          <w:rPr>
            <w:rFonts w:ascii="Arial" w:hAnsi="Arial"/>
            <w:sz w:val="24"/>
          </w:rPr>
          <w:t>7.6.4.1</w:t>
        </w:r>
        <w:r w:rsidRPr="004562FC">
          <w:rPr>
            <w:rFonts w:ascii="Arial" w:hAnsi="Arial"/>
            <w:sz w:val="24"/>
          </w:rPr>
          <w:tab/>
          <w:t>Initial conditions</w:t>
        </w:r>
        <w:bookmarkEnd w:id="9579"/>
      </w:ins>
    </w:p>
    <w:p w14:paraId="1DF9429B" w14:textId="77777777" w:rsidR="00294BD4" w:rsidRPr="004562FC" w:rsidRDefault="00294BD4" w:rsidP="00294BD4">
      <w:pPr>
        <w:rPr>
          <w:ins w:id="9581" w:author="R4-1808992" w:date="2018-07-10T10:40:00Z"/>
        </w:rPr>
      </w:pPr>
      <w:ins w:id="9582" w:author="R4-1808992" w:date="2018-07-10T10:40:00Z">
        <w:r w:rsidRPr="004562FC">
          <w:t xml:space="preserve">Test environment: </w:t>
        </w:r>
      </w:ins>
    </w:p>
    <w:p w14:paraId="7E7D0800" w14:textId="77777777" w:rsidR="00294BD4" w:rsidRPr="004562FC" w:rsidRDefault="00294BD4" w:rsidP="00294BD4">
      <w:pPr>
        <w:ind w:left="568" w:hanging="284"/>
        <w:rPr>
          <w:ins w:id="9583" w:author="R4-1808992" w:date="2018-07-10T10:40:00Z"/>
        </w:rPr>
      </w:pPr>
      <w:ins w:id="9584" w:author="R4-1808992" w:date="2018-07-10T10:40:00Z">
        <w:r w:rsidRPr="004562FC">
          <w:t>-</w:t>
        </w:r>
        <w:r w:rsidRPr="004562FC">
          <w:tab/>
          <w:t xml:space="preserve">normal; see </w:t>
        </w:r>
        <w:r w:rsidRPr="004562FC">
          <w:rPr>
            <w:highlight w:val="yellow"/>
          </w:rPr>
          <w:t>annex clause X.x</w:t>
        </w:r>
      </w:ins>
    </w:p>
    <w:p w14:paraId="1DA8E415" w14:textId="77777777" w:rsidR="00294BD4" w:rsidRPr="004562FC" w:rsidRDefault="00294BD4" w:rsidP="00294BD4">
      <w:pPr>
        <w:rPr>
          <w:ins w:id="9585" w:author="R4-1808992" w:date="2018-07-10T10:40:00Z"/>
        </w:rPr>
      </w:pPr>
      <w:ins w:id="9586" w:author="R4-1808992" w:date="2018-07-10T10:40:00Z">
        <w:r w:rsidRPr="004562FC">
          <w:t xml:space="preserve">RF channels to be tested for single carrier: </w:t>
        </w:r>
      </w:ins>
    </w:p>
    <w:p w14:paraId="7342CBAC" w14:textId="77777777" w:rsidR="00294BD4" w:rsidRPr="004562FC" w:rsidRDefault="00294BD4" w:rsidP="00294BD4">
      <w:pPr>
        <w:ind w:left="568" w:hanging="284"/>
        <w:rPr>
          <w:ins w:id="9587" w:author="R4-1808992" w:date="2018-07-10T10:40:00Z"/>
        </w:rPr>
      </w:pPr>
      <w:ins w:id="9588" w:author="R4-1808992" w:date="2018-07-10T10:40:00Z">
        <w:r w:rsidRPr="004562FC">
          <w:t>-</w:t>
        </w:r>
        <w:r w:rsidRPr="004562FC">
          <w:tab/>
          <w:t xml:space="preserve">M; see </w:t>
        </w:r>
        <w:r w:rsidRPr="00FA025C">
          <w:rPr>
            <w:highlight w:val="yellow"/>
          </w:rPr>
          <w:t>subclause 4.9.1.</w:t>
        </w:r>
      </w:ins>
    </w:p>
    <w:p w14:paraId="648C81B7" w14:textId="77777777" w:rsidR="00294BD4" w:rsidRPr="004562FC" w:rsidRDefault="00294BD4" w:rsidP="00294BD4">
      <w:pPr>
        <w:rPr>
          <w:ins w:id="9589" w:author="R4-1808992" w:date="2018-07-10T10:40:00Z"/>
          <w:rFonts w:cs="v4.2.0"/>
        </w:rPr>
      </w:pPr>
      <w:ins w:id="9590" w:author="R4-1808992" w:date="2018-07-10T10:40:00Z">
        <w:r w:rsidRPr="004562FC">
          <w:rPr>
            <w:i/>
          </w:rPr>
          <w:t>Base Station RF Bandwidth</w:t>
        </w:r>
        <w:r w:rsidRPr="004562FC">
          <w:t xml:space="preserve"> positions</w:t>
        </w:r>
        <w:r w:rsidRPr="004562FC" w:rsidDel="00015834">
          <w:rPr>
            <w:rFonts w:cs="v4.2.0"/>
          </w:rPr>
          <w:t xml:space="preserve"> </w:t>
        </w:r>
        <w:r w:rsidRPr="004562FC">
          <w:rPr>
            <w:rFonts w:cs="v4.2.0"/>
          </w:rPr>
          <w:t xml:space="preserve">to be tested for multi-carrier: </w:t>
        </w:r>
      </w:ins>
    </w:p>
    <w:p w14:paraId="7D59299C" w14:textId="77777777" w:rsidR="00294BD4" w:rsidRPr="004562FC" w:rsidRDefault="00294BD4" w:rsidP="00294BD4">
      <w:pPr>
        <w:ind w:left="568" w:hanging="284"/>
        <w:rPr>
          <w:ins w:id="9591" w:author="R4-1808992" w:date="2018-07-10T10:40:00Z"/>
        </w:rPr>
      </w:pPr>
      <w:ins w:id="9592" w:author="R4-1808992" w:date="2018-07-10T10:40:00Z">
        <w:r w:rsidRPr="004562FC">
          <w:t>-</w:t>
        </w:r>
        <w:r w:rsidRPr="004562FC">
          <w:tab/>
          <w:t>M</w:t>
        </w:r>
        <w:r w:rsidRPr="004562FC">
          <w:rPr>
            <w:vertAlign w:val="subscript"/>
          </w:rPr>
          <w:t>RFBW</w:t>
        </w:r>
        <w:r w:rsidRPr="004562FC">
          <w:t xml:space="preserve"> in single-band operation, see </w:t>
        </w:r>
        <w:r w:rsidRPr="00FA025C">
          <w:rPr>
            <w:highlight w:val="yellow"/>
          </w:rPr>
          <w:t>subclause 4.9.1</w:t>
        </w:r>
        <w:r w:rsidRPr="004562FC">
          <w:t>,</w:t>
        </w:r>
      </w:ins>
    </w:p>
    <w:p w14:paraId="609E4799" w14:textId="77777777" w:rsidR="00294BD4" w:rsidRPr="004562FC" w:rsidRDefault="00294BD4" w:rsidP="00294BD4">
      <w:pPr>
        <w:ind w:left="568" w:hanging="284"/>
        <w:rPr>
          <w:ins w:id="9593" w:author="R4-1808992" w:date="2018-07-10T10:40:00Z"/>
        </w:rPr>
      </w:pPr>
      <w:ins w:id="9594" w:author="R4-1808992" w:date="2018-07-10T10:40:00Z">
        <w:r w:rsidRPr="004562FC">
          <w:t>-</w:t>
        </w:r>
        <w:r w:rsidRPr="004562FC">
          <w:tab/>
          <w:t xml:space="preserve"> B</w:t>
        </w:r>
        <w:r w:rsidRPr="004562FC">
          <w:rPr>
            <w:vertAlign w:val="subscript"/>
          </w:rPr>
          <w:t>RFBW</w:t>
        </w:r>
        <w:r w:rsidRPr="004562FC">
          <w:t>_T</w:t>
        </w:r>
        <w:r w:rsidRPr="004562FC">
          <w:rPr>
            <w:lang w:eastAsia="zh-CN"/>
          </w:rPr>
          <w:t>'</w:t>
        </w:r>
        <w:r w:rsidRPr="004562FC">
          <w:rPr>
            <w:vertAlign w:val="subscript"/>
          </w:rPr>
          <w:t>RFBW</w:t>
        </w:r>
        <w:r w:rsidRPr="004562FC">
          <w:t xml:space="preserve"> and B</w:t>
        </w:r>
        <w:r w:rsidRPr="004562FC">
          <w:rPr>
            <w:lang w:eastAsia="zh-CN"/>
          </w:rPr>
          <w:t>'</w:t>
        </w:r>
        <w:r w:rsidRPr="004562FC">
          <w:rPr>
            <w:vertAlign w:val="subscript"/>
          </w:rPr>
          <w:t>RFBW</w:t>
        </w:r>
        <w:r w:rsidRPr="004562FC">
          <w:t>_T</w:t>
        </w:r>
        <w:r w:rsidRPr="004562FC">
          <w:rPr>
            <w:vertAlign w:val="subscript"/>
          </w:rPr>
          <w:t>RFBW</w:t>
        </w:r>
        <w:r w:rsidRPr="004562FC">
          <w:t xml:space="preserve"> in multi-band operation, see </w:t>
        </w:r>
        <w:r w:rsidRPr="00FA025C">
          <w:rPr>
            <w:highlight w:val="yellow"/>
          </w:rPr>
          <w:t>subclause 4.9.1</w:t>
        </w:r>
        <w:r w:rsidRPr="004562FC">
          <w:t>.</w:t>
        </w:r>
      </w:ins>
    </w:p>
    <w:p w14:paraId="332D9139" w14:textId="77777777" w:rsidR="00294BD4" w:rsidRPr="004562FC" w:rsidRDefault="00294BD4" w:rsidP="00294BD4">
      <w:pPr>
        <w:keepNext/>
        <w:keepLines/>
        <w:spacing w:before="120"/>
        <w:outlineLvl w:val="3"/>
        <w:rPr>
          <w:ins w:id="9595" w:author="R4-1808992" w:date="2018-07-10T10:40:00Z"/>
          <w:rFonts w:ascii="Arial" w:hAnsi="Arial"/>
          <w:sz w:val="24"/>
        </w:rPr>
      </w:pPr>
      <w:bookmarkStart w:id="9596" w:name="_Toc506829617"/>
      <w:ins w:id="9597" w:author="R4-1808992" w:date="2018-07-10T10:40:00Z">
        <w:r w:rsidRPr="004562FC">
          <w:rPr>
            <w:rFonts w:ascii="Arial" w:hAnsi="Arial"/>
            <w:sz w:val="24"/>
          </w:rPr>
          <w:t>7.6.4.2</w:t>
        </w:r>
        <w:r w:rsidRPr="004562FC">
          <w:rPr>
            <w:rFonts w:ascii="Arial" w:hAnsi="Arial"/>
            <w:sz w:val="24"/>
          </w:rPr>
          <w:tab/>
          <w:t>Procedure</w:t>
        </w:r>
        <w:bookmarkEnd w:id="9596"/>
      </w:ins>
    </w:p>
    <w:p w14:paraId="76290CF9" w14:textId="77777777" w:rsidR="00294BD4" w:rsidRPr="004562FC" w:rsidRDefault="00294BD4" w:rsidP="00294BD4">
      <w:pPr>
        <w:rPr>
          <w:ins w:id="9598" w:author="R4-1808992" w:date="2018-07-10T10:40:00Z"/>
        </w:rPr>
      </w:pPr>
      <w:ins w:id="9599" w:author="R4-1808992" w:date="2018-07-10T10:40:00Z">
        <w:r w:rsidRPr="004562FC">
          <w:t xml:space="preserve">The minimum requirement is applied to all connectors under test, </w:t>
        </w:r>
      </w:ins>
    </w:p>
    <w:p w14:paraId="1FE3A16C" w14:textId="77777777" w:rsidR="00294BD4" w:rsidRPr="004562FC" w:rsidRDefault="00294BD4" w:rsidP="00294BD4">
      <w:pPr>
        <w:rPr>
          <w:ins w:id="9600" w:author="R4-1808992" w:date="2018-07-10T10:40:00Z"/>
        </w:rPr>
      </w:pPr>
      <w:ins w:id="9601" w:author="R4-1808992" w:date="2018-07-10T10:40:00Z">
        <w:r w:rsidRPr="004562FC">
          <w:t xml:space="preserve">For BS type 1-H where there may be multiple </w:t>
        </w:r>
        <w:r w:rsidRPr="004562FC">
          <w:rPr>
            <w:i/>
          </w:rPr>
          <w:t>TAB connectors</w:t>
        </w:r>
        <w:r w:rsidRPr="004562FC">
          <w:t xml:space="preserve"> they may be tested one at a time or multiple </w:t>
        </w:r>
        <w:r w:rsidRPr="004562FC">
          <w:rPr>
            <w:i/>
          </w:rPr>
          <w:t>TAB connectors</w:t>
        </w:r>
        <w:r w:rsidRPr="004562FC">
          <w:t xml:space="preserve"> may be tested in parallel as shown in annex subclause </w:t>
        </w:r>
        <w:r w:rsidRPr="004562FC">
          <w:rPr>
            <w:highlight w:val="yellow"/>
          </w:rPr>
          <w:t>X.x</w:t>
        </w:r>
        <w:r w:rsidRPr="004562FC">
          <w:t xml:space="preserve">. Whichever method is used the procedure is repeated until all </w:t>
        </w:r>
        <w:r w:rsidRPr="004562FC">
          <w:rPr>
            <w:i/>
          </w:rPr>
          <w:t>TAB connectors</w:t>
        </w:r>
        <w:r w:rsidRPr="004562FC">
          <w:t xml:space="preserve"> necessary to demonstrate conformance have been tested.</w:t>
        </w:r>
      </w:ins>
    </w:p>
    <w:p w14:paraId="7AB47489" w14:textId="77777777" w:rsidR="00294BD4" w:rsidRPr="004562FC" w:rsidRDefault="00294BD4" w:rsidP="00294BD4">
      <w:pPr>
        <w:numPr>
          <w:ilvl w:val="0"/>
          <w:numId w:val="6"/>
        </w:numPr>
        <w:rPr>
          <w:ins w:id="9602" w:author="R4-1808992" w:date="2018-07-10T10:40:00Z"/>
        </w:rPr>
      </w:pPr>
      <w:ins w:id="9603" w:author="R4-1808992" w:date="2018-07-10T10:40:00Z">
        <w:r w:rsidRPr="004562FC">
          <w:t xml:space="preserve">Connect the connector under test to measurement equipment as shown in </w:t>
        </w:r>
        <w:r w:rsidRPr="004562FC">
          <w:rPr>
            <w:highlight w:val="yellow"/>
          </w:rPr>
          <w:t>annex subclause X.x</w:t>
        </w:r>
        <w:r w:rsidRPr="004562FC">
          <w:t>. All connectors not under test shall be terminated.</w:t>
        </w:r>
      </w:ins>
    </w:p>
    <w:p w14:paraId="77E7B6D5" w14:textId="77777777" w:rsidR="00294BD4" w:rsidRPr="004562FC" w:rsidRDefault="00294BD4" w:rsidP="00294BD4">
      <w:pPr>
        <w:numPr>
          <w:ilvl w:val="0"/>
          <w:numId w:val="6"/>
        </w:numPr>
        <w:rPr>
          <w:ins w:id="9604" w:author="R4-1808992" w:date="2018-07-10T10:40:00Z"/>
        </w:rPr>
      </w:pPr>
      <w:ins w:id="9605" w:author="R4-1808992" w:date="2018-07-10T10:40:00Z">
        <w:r w:rsidRPr="004562FC">
          <w:rPr>
            <w:rFonts w:cs="v4.2.0"/>
            <w:snapToGrid w:val="0"/>
          </w:rPr>
          <w:t xml:space="preserve">For separate RX only connectors with single carrier operation set the connector under test to transmit at </w:t>
        </w:r>
        <w:r w:rsidRPr="004562FC">
          <w:t>manufacturers declared rated carrier output power (P</w:t>
        </w:r>
        <w:r w:rsidRPr="004562FC">
          <w:rPr>
            <w:vertAlign w:val="subscript"/>
          </w:rPr>
          <w:t>rated,t,AC</w:t>
        </w:r>
        <w:r w:rsidRPr="004562FC">
          <w:t xml:space="preserve"> for BS type 1-C and P</w:t>
        </w:r>
        <w:r w:rsidRPr="004562FC">
          <w:rPr>
            <w:vertAlign w:val="subscript"/>
          </w:rPr>
          <w:t>rated,t,TABC</w:t>
        </w:r>
        <w:r w:rsidRPr="004562FC">
          <w:t xml:space="preserve"> for BS type 1-H). Channel set-up shall be according to </w:t>
        </w:r>
        <w:r w:rsidRPr="004562FC">
          <w:rPr>
            <w:highlight w:val="yellow"/>
          </w:rPr>
          <w:t>N-TM x.x</w:t>
        </w:r>
      </w:ins>
    </w:p>
    <w:p w14:paraId="0F5E0E61" w14:textId="77777777" w:rsidR="00294BD4" w:rsidRPr="004562FC" w:rsidRDefault="00294BD4" w:rsidP="00294BD4">
      <w:pPr>
        <w:ind w:left="644"/>
        <w:rPr>
          <w:ins w:id="9606" w:author="R4-1808992" w:date="2018-07-10T10:40:00Z"/>
        </w:rPr>
      </w:pPr>
      <w:ins w:id="9607" w:author="R4-1808992" w:date="2018-07-10T10:40:00Z">
        <w:r w:rsidRPr="004562FC">
          <w:rPr>
            <w:rFonts w:cs="v4.2.0"/>
            <w:snapToGrid w:val="0"/>
          </w:rPr>
          <w:t xml:space="preserve">For separate RX only connectors </w:t>
        </w:r>
        <w:r w:rsidRPr="004562FC">
          <w:rPr>
            <w:rFonts w:hint="eastAsia"/>
            <w:lang w:eastAsia="zh-CN"/>
          </w:rPr>
          <w:t>declared to be capable of multi-carrier</w:t>
        </w:r>
        <w:r w:rsidRPr="004562FC">
          <w:t xml:space="preserve"> and/or CA</w:t>
        </w:r>
        <w:r w:rsidRPr="004562FC">
          <w:rPr>
            <w:rFonts w:hint="eastAsia"/>
            <w:lang w:eastAsia="zh-CN"/>
          </w:rPr>
          <w:t xml:space="preserve"> operation</w:t>
        </w:r>
        <w:r w:rsidRPr="004562FC">
          <w:rPr>
            <w:snapToGrid w:val="0"/>
          </w:rPr>
          <w:t xml:space="preserve"> set the connector under test to transmit </w:t>
        </w:r>
        <w:r w:rsidRPr="004562FC">
          <w:rPr>
            <w:rFonts w:hint="eastAsia"/>
            <w:lang w:eastAsia="zh-CN"/>
          </w:rPr>
          <w:t xml:space="preserve">on all carriers configured </w:t>
        </w:r>
        <w:r w:rsidRPr="004562FC">
          <w:rPr>
            <w:lang w:eastAsia="zh-CN"/>
          </w:rPr>
          <w:t>using the applicable test configuration and corresponding power setting</w:t>
        </w:r>
        <w:r w:rsidRPr="004562FC">
          <w:rPr>
            <w:rFonts w:hint="eastAsia"/>
            <w:lang w:eastAsia="zh-CN"/>
          </w:rPr>
          <w:t xml:space="preserve"> </w:t>
        </w:r>
        <w:r w:rsidRPr="004562FC">
          <w:rPr>
            <w:lang w:eastAsia="zh-CN"/>
          </w:rPr>
          <w:t>specified</w:t>
        </w:r>
        <w:r w:rsidRPr="004562FC">
          <w:rPr>
            <w:rFonts w:hint="eastAsia"/>
            <w:lang w:eastAsia="zh-CN"/>
          </w:rPr>
          <w:t xml:space="preserve"> in </w:t>
        </w:r>
        <w:r w:rsidRPr="004562FC">
          <w:rPr>
            <w:lang w:eastAsia="zh-CN"/>
          </w:rPr>
          <w:t>sub</w:t>
        </w:r>
        <w:r w:rsidRPr="004562FC">
          <w:rPr>
            <w:rFonts w:hint="eastAsia"/>
            <w:lang w:eastAsia="zh-CN"/>
          </w:rPr>
          <w:t xml:space="preserve">clause </w:t>
        </w:r>
        <w:r w:rsidRPr="004562FC">
          <w:rPr>
            <w:lang w:eastAsia="zh-CN"/>
          </w:rPr>
          <w:t xml:space="preserve">4.7 </w:t>
        </w:r>
        <w:r w:rsidRPr="004562FC">
          <w:t>using the corresponding test models or set of physical channels in subclause 4.9.</w:t>
        </w:r>
      </w:ins>
    </w:p>
    <w:p w14:paraId="265A629A" w14:textId="77777777" w:rsidR="00294BD4" w:rsidRPr="004562FC" w:rsidRDefault="00294BD4" w:rsidP="00294BD4">
      <w:pPr>
        <w:ind w:left="644"/>
        <w:rPr>
          <w:ins w:id="9608" w:author="R4-1808992" w:date="2018-07-10T10:40:00Z"/>
        </w:rPr>
      </w:pPr>
      <w:ins w:id="9609" w:author="R4-1808992" w:date="2018-07-10T10:40:00Z">
        <w:r w:rsidRPr="004562FC">
          <w:t>For TDD connectors capable of transmit and receive ensure the transmitter is OFF.</w:t>
        </w:r>
      </w:ins>
    </w:p>
    <w:p w14:paraId="74856CBB" w14:textId="77777777" w:rsidR="00294BD4" w:rsidRPr="004562FC" w:rsidRDefault="00294BD4" w:rsidP="00294BD4">
      <w:pPr>
        <w:ind w:left="568" w:hanging="284"/>
        <w:rPr>
          <w:ins w:id="9610" w:author="R4-1808992" w:date="2018-07-10T10:40:00Z"/>
        </w:rPr>
      </w:pPr>
      <w:ins w:id="9611" w:author="R4-1808992" w:date="2018-07-10T10:40:00Z">
        <w:r w:rsidRPr="004562FC">
          <w:t>3)</w:t>
        </w:r>
        <w:r w:rsidRPr="004562FC">
          <w:tab/>
          <w:t xml:space="preserve">Set the measurement equipment parameters as specified in table 7.6.5.1-1. </w:t>
        </w:r>
      </w:ins>
    </w:p>
    <w:p w14:paraId="3DA94A61" w14:textId="77777777" w:rsidR="00294BD4" w:rsidRPr="004562FC" w:rsidRDefault="00294BD4" w:rsidP="00294BD4">
      <w:pPr>
        <w:ind w:left="568" w:hanging="284"/>
        <w:rPr>
          <w:ins w:id="9612" w:author="R4-1808992" w:date="2018-07-10T10:40:00Z"/>
        </w:rPr>
      </w:pPr>
      <w:ins w:id="9613" w:author="R4-1808992" w:date="2018-07-10T10:40:00Z">
        <w:r w:rsidRPr="004562FC">
          <w:t>4)</w:t>
        </w:r>
        <w:r w:rsidRPr="004562FC">
          <w:tab/>
          <w:t>Measure the spurious emissions over each frequency range described in subclause 7.6.5.1-1.</w:t>
        </w:r>
      </w:ins>
    </w:p>
    <w:p w14:paraId="22973C3D" w14:textId="77777777" w:rsidR="00294BD4" w:rsidRPr="004562FC" w:rsidRDefault="00294BD4" w:rsidP="00294BD4">
      <w:pPr>
        <w:rPr>
          <w:ins w:id="9614" w:author="R4-1808992" w:date="2018-07-10T10:40:00Z"/>
        </w:rPr>
      </w:pPr>
      <w:ins w:id="9615" w:author="R4-1808992" w:date="2018-07-10T10:40:00Z">
        <w:r w:rsidRPr="004562FC">
          <w:t xml:space="preserve">In addition, </w:t>
        </w:r>
        <w:r w:rsidRPr="004562FC">
          <w:rPr>
            <w:snapToGrid w:val="0"/>
            <w:lang w:eastAsia="zh-CN"/>
          </w:rPr>
          <w:t xml:space="preserve">for a multi-band capable BS type 1-C or a </w:t>
        </w:r>
        <w:r w:rsidRPr="004562FC">
          <w:rPr>
            <w:i/>
            <w:snapToGrid w:val="0"/>
            <w:lang w:eastAsia="zh-CN"/>
          </w:rPr>
          <w:t>multi-band</w:t>
        </w:r>
        <w:r w:rsidRPr="004562FC">
          <w:rPr>
            <w:snapToGrid w:val="0"/>
            <w:lang w:eastAsia="zh-CN"/>
          </w:rPr>
          <w:t xml:space="preserve"> </w:t>
        </w:r>
        <w:r w:rsidRPr="004562FC">
          <w:rPr>
            <w:i/>
            <w:snapToGrid w:val="0"/>
            <w:lang w:eastAsia="zh-CN"/>
          </w:rPr>
          <w:t>TAB connector</w:t>
        </w:r>
        <w:r w:rsidRPr="004562FC">
          <w:rPr>
            <w:snapToGrid w:val="0"/>
            <w:lang w:eastAsia="zh-CN"/>
          </w:rPr>
          <w:t xml:space="preserve"> from a BS type 1-H</w:t>
        </w:r>
        <w:r w:rsidRPr="004562FC">
          <w:t>, the following steps shall apply:</w:t>
        </w:r>
      </w:ins>
    </w:p>
    <w:p w14:paraId="1EEEB133" w14:textId="77777777" w:rsidR="00294BD4" w:rsidRPr="004562FC" w:rsidRDefault="00294BD4" w:rsidP="00294BD4">
      <w:pPr>
        <w:ind w:left="567" w:hanging="283"/>
        <w:rPr>
          <w:ins w:id="9616" w:author="R4-1808992" w:date="2018-07-10T10:40:00Z"/>
        </w:rPr>
      </w:pPr>
      <w:ins w:id="9617" w:author="R4-1808992" w:date="2018-07-10T10:40:00Z">
        <w:r w:rsidRPr="004562FC">
          <w:t>5)</w:t>
        </w:r>
        <w:r w:rsidRPr="004562FC">
          <w:tab/>
          <w:t xml:space="preserve">For </w:t>
        </w:r>
        <w:r w:rsidRPr="004562FC">
          <w:rPr>
            <w:snapToGrid w:val="0"/>
            <w:lang w:eastAsia="zh-CN"/>
          </w:rPr>
          <w:t xml:space="preserve">multi-band capable BS type 1-C or a </w:t>
        </w:r>
        <w:r w:rsidRPr="004562FC">
          <w:rPr>
            <w:i/>
            <w:snapToGrid w:val="0"/>
            <w:lang w:eastAsia="zh-CN"/>
          </w:rPr>
          <w:t>multi-band</w:t>
        </w:r>
        <w:r w:rsidRPr="004562FC">
          <w:rPr>
            <w:snapToGrid w:val="0"/>
            <w:lang w:eastAsia="zh-CN"/>
          </w:rPr>
          <w:t xml:space="preserve"> </w:t>
        </w:r>
        <w:r w:rsidRPr="004562FC">
          <w:rPr>
            <w:i/>
            <w:snapToGrid w:val="0"/>
            <w:lang w:eastAsia="zh-CN"/>
          </w:rPr>
          <w:t>TAB connector</w:t>
        </w:r>
        <w:r w:rsidRPr="004562FC">
          <w:rPr>
            <w:snapToGrid w:val="0"/>
            <w:lang w:eastAsia="zh-CN"/>
          </w:rPr>
          <w:t xml:space="preserve"> from a BS type 1-H</w:t>
        </w:r>
        <w:r w:rsidRPr="004562FC">
          <w:t xml:space="preserve"> and single band tests, repeat the steps above per involved band where single band test configurations and test models shall apply with no carrier activated in the other band.</w:t>
        </w:r>
      </w:ins>
    </w:p>
    <w:p w14:paraId="4610BE7B" w14:textId="77777777" w:rsidR="00294BD4" w:rsidRPr="004562FC" w:rsidRDefault="00294BD4" w:rsidP="00294BD4">
      <w:pPr>
        <w:keepNext/>
        <w:keepLines/>
        <w:spacing w:before="120"/>
        <w:outlineLvl w:val="2"/>
        <w:rPr>
          <w:ins w:id="9618" w:author="R4-1808992" w:date="2018-07-10T10:40:00Z"/>
          <w:rFonts w:ascii="Arial" w:hAnsi="Arial"/>
          <w:sz w:val="28"/>
        </w:rPr>
      </w:pPr>
      <w:bookmarkStart w:id="9619" w:name="_Toc506829618"/>
      <w:ins w:id="9620" w:author="R4-1808992" w:date="2018-07-10T10:40:00Z">
        <w:r w:rsidRPr="004562FC">
          <w:rPr>
            <w:rFonts w:ascii="Arial" w:hAnsi="Arial"/>
            <w:sz w:val="28"/>
          </w:rPr>
          <w:t>7.6.5</w:t>
        </w:r>
        <w:r w:rsidRPr="004562FC">
          <w:rPr>
            <w:rFonts w:ascii="Arial" w:hAnsi="Arial"/>
            <w:sz w:val="28"/>
          </w:rPr>
          <w:tab/>
          <w:t>Test requirements</w:t>
        </w:r>
        <w:bookmarkEnd w:id="9619"/>
      </w:ins>
    </w:p>
    <w:p w14:paraId="0B683D11" w14:textId="77777777" w:rsidR="00294BD4" w:rsidRPr="004562FC" w:rsidRDefault="00294BD4" w:rsidP="00294BD4">
      <w:pPr>
        <w:keepNext/>
        <w:keepLines/>
        <w:spacing w:before="120"/>
        <w:outlineLvl w:val="3"/>
        <w:rPr>
          <w:ins w:id="9621" w:author="R4-1808992" w:date="2018-07-10T10:40:00Z"/>
          <w:rFonts w:ascii="Arial" w:hAnsi="Arial"/>
          <w:sz w:val="24"/>
        </w:rPr>
      </w:pPr>
      <w:bookmarkStart w:id="9622" w:name="_Toc506829619"/>
      <w:ins w:id="9623" w:author="R4-1808992" w:date="2018-07-10T10:40:00Z">
        <w:r w:rsidRPr="004562FC">
          <w:rPr>
            <w:rFonts w:ascii="Arial" w:hAnsi="Arial"/>
            <w:sz w:val="24"/>
          </w:rPr>
          <w:t>7.6.5.1</w:t>
        </w:r>
        <w:r w:rsidRPr="004562FC">
          <w:rPr>
            <w:rFonts w:ascii="Arial" w:hAnsi="Arial"/>
            <w:sz w:val="24"/>
          </w:rPr>
          <w:tab/>
          <w:t>Basic limits</w:t>
        </w:r>
        <w:bookmarkEnd w:id="9622"/>
      </w:ins>
    </w:p>
    <w:p w14:paraId="38FB7A7C" w14:textId="77777777" w:rsidR="00294BD4" w:rsidRPr="004562FC" w:rsidRDefault="00294BD4" w:rsidP="00294BD4">
      <w:pPr>
        <w:rPr>
          <w:ins w:id="9624" w:author="R4-1808992" w:date="2018-07-10T10:40:00Z"/>
          <w:rFonts w:eastAsia="??"/>
        </w:rPr>
      </w:pPr>
      <w:ins w:id="9625" w:author="R4-1808992" w:date="2018-07-10T10:40:00Z">
        <w:r w:rsidRPr="004562FC">
          <w:t>The receiver spurious emissions limits are provided in table 7.6.5.1-1.</w:t>
        </w:r>
      </w:ins>
    </w:p>
    <w:p w14:paraId="2296C190" w14:textId="77777777" w:rsidR="00294BD4" w:rsidRPr="004562FC" w:rsidRDefault="00294BD4">
      <w:pPr>
        <w:keepNext/>
        <w:keepLines/>
        <w:spacing w:before="60"/>
        <w:jc w:val="center"/>
        <w:rPr>
          <w:ins w:id="9626" w:author="R4-1808992" w:date="2018-07-10T10:40:00Z"/>
          <w:rFonts w:ascii="Arial" w:hAnsi="Arial"/>
          <w:b/>
        </w:rPr>
        <w:pPrChange w:id="9627" w:author="R4-1808992" w:date="2018-07-10T10:41:00Z">
          <w:pPr>
            <w:keepNext/>
            <w:keepLines/>
            <w:spacing w:before="60"/>
            <w:jc w:val="center"/>
            <w:outlineLvl w:val="0"/>
          </w:pPr>
        </w:pPrChange>
      </w:pPr>
      <w:ins w:id="9628" w:author="R4-1808992" w:date="2018-07-10T10:40:00Z">
        <w:r w:rsidRPr="004562FC">
          <w:rPr>
            <w:rFonts w:ascii="Arial" w:hAnsi="Arial"/>
            <w:b/>
          </w:rPr>
          <w:lastRenderedPageBreak/>
          <w:t>Table 7.6.5.1-1: General RX spurious emissions limits</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276"/>
        <w:gridCol w:w="1701"/>
        <w:gridCol w:w="3969"/>
      </w:tblGrid>
      <w:tr w:rsidR="00294BD4" w:rsidRPr="00B04564" w14:paraId="61759550" w14:textId="77777777" w:rsidTr="00081372">
        <w:trPr>
          <w:tblHeader/>
          <w:jc w:val="center"/>
          <w:ins w:id="9629" w:author="R4-1808992" w:date="2018-07-10T10:40:00Z"/>
        </w:trPr>
        <w:tc>
          <w:tcPr>
            <w:tcW w:w="1897" w:type="dxa"/>
          </w:tcPr>
          <w:p w14:paraId="0C8C74FA" w14:textId="77777777" w:rsidR="00294BD4" w:rsidRPr="00B04564" w:rsidRDefault="00294BD4" w:rsidP="00081372">
            <w:pPr>
              <w:pStyle w:val="TAH"/>
              <w:rPr>
                <w:ins w:id="9630" w:author="R4-1808992" w:date="2018-07-10T10:40:00Z"/>
              </w:rPr>
            </w:pPr>
            <w:ins w:id="9631" w:author="R4-1808992" w:date="2018-07-10T10:40:00Z">
              <w:r w:rsidRPr="00B04564">
                <w:t>Frequency range</w:t>
              </w:r>
            </w:ins>
          </w:p>
        </w:tc>
        <w:tc>
          <w:tcPr>
            <w:tcW w:w="1276" w:type="dxa"/>
          </w:tcPr>
          <w:p w14:paraId="03704F20" w14:textId="77777777" w:rsidR="00294BD4" w:rsidRPr="00B04564" w:rsidRDefault="00294BD4" w:rsidP="00081372">
            <w:pPr>
              <w:pStyle w:val="TAH"/>
              <w:rPr>
                <w:ins w:id="9632" w:author="R4-1808992" w:date="2018-07-10T10:40:00Z"/>
              </w:rPr>
            </w:pPr>
            <w:ins w:id="9633" w:author="R4-1808992" w:date="2018-07-10T10:40:00Z">
              <w:r w:rsidRPr="00B04564">
                <w:t>Basic limits</w:t>
              </w:r>
            </w:ins>
          </w:p>
        </w:tc>
        <w:tc>
          <w:tcPr>
            <w:tcW w:w="1701" w:type="dxa"/>
          </w:tcPr>
          <w:p w14:paraId="069829DD" w14:textId="77777777" w:rsidR="00294BD4" w:rsidRPr="00B04564" w:rsidRDefault="00294BD4" w:rsidP="00081372">
            <w:pPr>
              <w:pStyle w:val="TAH"/>
              <w:rPr>
                <w:ins w:id="9634" w:author="R4-1808992" w:date="2018-07-10T10:40:00Z"/>
              </w:rPr>
            </w:pPr>
            <w:ins w:id="9635" w:author="R4-1808992" w:date="2018-07-10T10:40:00Z">
              <w:r w:rsidRPr="00B04564">
                <w:t>Measurement bandwidth</w:t>
              </w:r>
            </w:ins>
          </w:p>
        </w:tc>
        <w:tc>
          <w:tcPr>
            <w:tcW w:w="3969" w:type="dxa"/>
          </w:tcPr>
          <w:p w14:paraId="168AAF59" w14:textId="77777777" w:rsidR="00294BD4" w:rsidRPr="00B04564" w:rsidRDefault="00294BD4" w:rsidP="00081372">
            <w:pPr>
              <w:pStyle w:val="TAH"/>
              <w:rPr>
                <w:ins w:id="9636" w:author="R4-1808992" w:date="2018-07-10T10:40:00Z"/>
              </w:rPr>
            </w:pPr>
            <w:ins w:id="9637" w:author="R4-1808992" w:date="2018-07-10T10:40:00Z">
              <w:r w:rsidRPr="00B04564">
                <w:t>Note</w:t>
              </w:r>
            </w:ins>
          </w:p>
        </w:tc>
      </w:tr>
      <w:tr w:rsidR="00294BD4" w:rsidRPr="00B04564" w14:paraId="406C6BE3" w14:textId="77777777" w:rsidTr="00081372">
        <w:trPr>
          <w:jc w:val="center"/>
          <w:ins w:id="9638" w:author="R4-1808992" w:date="2018-07-10T10:40:00Z"/>
        </w:trPr>
        <w:tc>
          <w:tcPr>
            <w:tcW w:w="1897" w:type="dxa"/>
          </w:tcPr>
          <w:p w14:paraId="76EE0FCD" w14:textId="77777777" w:rsidR="00294BD4" w:rsidRPr="00B04564" w:rsidRDefault="00294BD4" w:rsidP="00081372">
            <w:pPr>
              <w:pStyle w:val="TAC"/>
              <w:rPr>
                <w:ins w:id="9639" w:author="R4-1808992" w:date="2018-07-10T10:40:00Z"/>
              </w:rPr>
            </w:pPr>
            <w:ins w:id="9640" w:author="R4-1808992" w:date="2018-07-10T10:40:00Z">
              <w:r w:rsidRPr="00B04564">
                <w:t>30 MHz – 1 GHz</w:t>
              </w:r>
            </w:ins>
          </w:p>
        </w:tc>
        <w:tc>
          <w:tcPr>
            <w:tcW w:w="1276" w:type="dxa"/>
          </w:tcPr>
          <w:p w14:paraId="25E12156" w14:textId="77777777" w:rsidR="00294BD4" w:rsidRPr="00B04564" w:rsidRDefault="00294BD4" w:rsidP="00081372">
            <w:pPr>
              <w:pStyle w:val="TAC"/>
              <w:rPr>
                <w:ins w:id="9641" w:author="R4-1808992" w:date="2018-07-10T10:40:00Z"/>
              </w:rPr>
            </w:pPr>
            <w:ins w:id="9642" w:author="R4-1808992" w:date="2018-07-10T10:40:00Z">
              <w:r w:rsidRPr="00B04564">
                <w:t>-57 dBm</w:t>
              </w:r>
            </w:ins>
          </w:p>
        </w:tc>
        <w:tc>
          <w:tcPr>
            <w:tcW w:w="1701" w:type="dxa"/>
          </w:tcPr>
          <w:p w14:paraId="48C8AF71" w14:textId="77777777" w:rsidR="00294BD4" w:rsidRPr="00B04564" w:rsidRDefault="00294BD4" w:rsidP="00081372">
            <w:pPr>
              <w:pStyle w:val="TAC"/>
              <w:rPr>
                <w:ins w:id="9643" w:author="R4-1808992" w:date="2018-07-10T10:40:00Z"/>
              </w:rPr>
            </w:pPr>
            <w:ins w:id="9644" w:author="R4-1808992" w:date="2018-07-10T10:40:00Z">
              <w:r w:rsidRPr="00B04564">
                <w:t>100 kHz</w:t>
              </w:r>
            </w:ins>
          </w:p>
        </w:tc>
        <w:tc>
          <w:tcPr>
            <w:tcW w:w="3969" w:type="dxa"/>
          </w:tcPr>
          <w:p w14:paraId="55FF5BAA" w14:textId="77777777" w:rsidR="00294BD4" w:rsidRPr="00B04564" w:rsidRDefault="00294BD4" w:rsidP="00081372">
            <w:pPr>
              <w:pStyle w:val="TAL"/>
              <w:rPr>
                <w:ins w:id="9645" w:author="R4-1808992" w:date="2018-07-10T10:40:00Z"/>
                <w:rFonts w:cs="Arial"/>
                <w:szCs w:val="18"/>
              </w:rPr>
            </w:pPr>
          </w:p>
        </w:tc>
      </w:tr>
      <w:tr w:rsidR="00294BD4" w:rsidRPr="00B04564" w14:paraId="08A2010D" w14:textId="77777777" w:rsidTr="00081372">
        <w:trPr>
          <w:jc w:val="center"/>
          <w:ins w:id="9646" w:author="R4-1808992" w:date="2018-07-10T10:40:00Z"/>
        </w:trPr>
        <w:tc>
          <w:tcPr>
            <w:tcW w:w="1897" w:type="dxa"/>
          </w:tcPr>
          <w:p w14:paraId="1A73C938" w14:textId="77777777" w:rsidR="00294BD4" w:rsidRPr="00B04564" w:rsidRDefault="00294BD4" w:rsidP="00081372">
            <w:pPr>
              <w:pStyle w:val="TAC"/>
              <w:rPr>
                <w:ins w:id="9647" w:author="R4-1808992" w:date="2018-07-10T10:40:00Z"/>
              </w:rPr>
            </w:pPr>
            <w:ins w:id="9648" w:author="R4-1808992" w:date="2018-07-10T10:40:00Z">
              <w:r w:rsidRPr="00B04564">
                <w:t>1 GHz – 12.75 GHz</w:t>
              </w:r>
            </w:ins>
          </w:p>
        </w:tc>
        <w:tc>
          <w:tcPr>
            <w:tcW w:w="1276" w:type="dxa"/>
          </w:tcPr>
          <w:p w14:paraId="66FB3671" w14:textId="77777777" w:rsidR="00294BD4" w:rsidRPr="00B04564" w:rsidRDefault="00294BD4" w:rsidP="00081372">
            <w:pPr>
              <w:pStyle w:val="TAC"/>
              <w:rPr>
                <w:ins w:id="9649" w:author="R4-1808992" w:date="2018-07-10T10:40:00Z"/>
              </w:rPr>
            </w:pPr>
            <w:ins w:id="9650" w:author="R4-1808992" w:date="2018-07-10T10:40:00Z">
              <w:r w:rsidRPr="00B04564">
                <w:t>-47 dBm</w:t>
              </w:r>
            </w:ins>
          </w:p>
        </w:tc>
        <w:tc>
          <w:tcPr>
            <w:tcW w:w="1701" w:type="dxa"/>
          </w:tcPr>
          <w:p w14:paraId="4E6489BB" w14:textId="77777777" w:rsidR="00294BD4" w:rsidRPr="00B04564" w:rsidRDefault="00294BD4" w:rsidP="00081372">
            <w:pPr>
              <w:pStyle w:val="TAC"/>
              <w:rPr>
                <w:ins w:id="9651" w:author="R4-1808992" w:date="2018-07-10T10:40:00Z"/>
              </w:rPr>
            </w:pPr>
            <w:ins w:id="9652" w:author="R4-1808992" w:date="2018-07-10T10:40:00Z">
              <w:r w:rsidRPr="00B04564">
                <w:t>1 MHz</w:t>
              </w:r>
            </w:ins>
          </w:p>
        </w:tc>
        <w:tc>
          <w:tcPr>
            <w:tcW w:w="3969" w:type="dxa"/>
          </w:tcPr>
          <w:p w14:paraId="0204AE5E" w14:textId="77777777" w:rsidR="00294BD4" w:rsidRPr="00B04564" w:rsidRDefault="00294BD4" w:rsidP="00081372">
            <w:pPr>
              <w:pStyle w:val="TAL"/>
              <w:rPr>
                <w:ins w:id="9653" w:author="R4-1808992" w:date="2018-07-10T10:40:00Z"/>
                <w:rFonts w:cs="Arial"/>
                <w:szCs w:val="18"/>
              </w:rPr>
            </w:pPr>
          </w:p>
        </w:tc>
      </w:tr>
      <w:tr w:rsidR="00294BD4" w:rsidRPr="00B04564" w14:paraId="34D2CF17" w14:textId="77777777" w:rsidTr="00081372">
        <w:trPr>
          <w:jc w:val="center"/>
          <w:ins w:id="9654" w:author="R4-1808992" w:date="2018-07-10T10:40:00Z"/>
        </w:trPr>
        <w:tc>
          <w:tcPr>
            <w:tcW w:w="1897" w:type="dxa"/>
          </w:tcPr>
          <w:p w14:paraId="4A0F0C57" w14:textId="77777777" w:rsidR="00294BD4" w:rsidRPr="00B04564" w:rsidRDefault="00294BD4" w:rsidP="00081372">
            <w:pPr>
              <w:pStyle w:val="TAC"/>
              <w:rPr>
                <w:ins w:id="9655" w:author="R4-1808992" w:date="2018-07-10T10:40:00Z"/>
              </w:rPr>
            </w:pPr>
            <w:ins w:id="9656" w:author="R4-1808992" w:date="2018-07-10T10:40:00Z">
              <w:r w:rsidRPr="00B04564">
                <w:rPr>
                  <w:rFonts w:cs="v5.0.0"/>
                </w:rPr>
                <w:t xml:space="preserve">12.75 GHz </w:t>
              </w:r>
              <w:r w:rsidRPr="00B04564">
                <w:t>– 5</w:t>
              </w:r>
              <w:r w:rsidRPr="00B04564">
                <w:rPr>
                  <w:vertAlign w:val="superscript"/>
                </w:rPr>
                <w:t>th</w:t>
              </w:r>
              <w:r w:rsidRPr="00B04564">
                <w:t xml:space="preserve"> harmonic of the upper frequency edge of the UL </w:t>
              </w:r>
              <w:r w:rsidRPr="00B04564">
                <w:rPr>
                  <w:i/>
                </w:rPr>
                <w:t>operating band</w:t>
              </w:r>
              <w:r w:rsidRPr="00B04564">
                <w:t xml:space="preserve"> in GHz</w:t>
              </w:r>
            </w:ins>
          </w:p>
        </w:tc>
        <w:tc>
          <w:tcPr>
            <w:tcW w:w="1276" w:type="dxa"/>
          </w:tcPr>
          <w:p w14:paraId="3E59546A" w14:textId="77777777" w:rsidR="00294BD4" w:rsidRPr="00B04564" w:rsidRDefault="00294BD4" w:rsidP="00081372">
            <w:pPr>
              <w:pStyle w:val="TAC"/>
              <w:rPr>
                <w:ins w:id="9657" w:author="R4-1808992" w:date="2018-07-10T10:40:00Z"/>
              </w:rPr>
            </w:pPr>
            <w:ins w:id="9658" w:author="R4-1808992" w:date="2018-07-10T10:40:00Z">
              <w:r w:rsidRPr="00B04564">
                <w:t>-47 dBm</w:t>
              </w:r>
            </w:ins>
          </w:p>
        </w:tc>
        <w:tc>
          <w:tcPr>
            <w:tcW w:w="1701" w:type="dxa"/>
          </w:tcPr>
          <w:p w14:paraId="040849DE" w14:textId="77777777" w:rsidR="00294BD4" w:rsidRPr="00B04564" w:rsidRDefault="00294BD4" w:rsidP="00081372">
            <w:pPr>
              <w:pStyle w:val="TAC"/>
              <w:rPr>
                <w:ins w:id="9659" w:author="R4-1808992" w:date="2018-07-10T10:40:00Z"/>
              </w:rPr>
            </w:pPr>
            <w:ins w:id="9660" w:author="R4-1808992" w:date="2018-07-10T10:40:00Z">
              <w:r w:rsidRPr="00B04564">
                <w:t>1 MHz</w:t>
              </w:r>
            </w:ins>
          </w:p>
        </w:tc>
        <w:tc>
          <w:tcPr>
            <w:tcW w:w="3969" w:type="dxa"/>
          </w:tcPr>
          <w:p w14:paraId="4D067794" w14:textId="77777777" w:rsidR="00294BD4" w:rsidRPr="00B04564" w:rsidRDefault="00294BD4" w:rsidP="00081372">
            <w:pPr>
              <w:pStyle w:val="TAL"/>
              <w:rPr>
                <w:ins w:id="9661" w:author="R4-1808992" w:date="2018-07-10T10:40:00Z"/>
                <w:rFonts w:cs="Arial"/>
                <w:szCs w:val="18"/>
              </w:rPr>
            </w:pPr>
            <w:ins w:id="9662" w:author="R4-1808992" w:date="2018-07-10T10:40:00Z">
              <w:r w:rsidRPr="00B04564">
                <w:rPr>
                  <w:rFonts w:cs="Arial"/>
                  <w:szCs w:val="18"/>
                </w:rPr>
                <w:t>Applies only for bands which have 5</w:t>
              </w:r>
              <w:r w:rsidRPr="00B04564">
                <w:rPr>
                  <w:rFonts w:cs="Arial"/>
                  <w:szCs w:val="18"/>
                  <w:vertAlign w:val="superscript"/>
                </w:rPr>
                <w:t>th</w:t>
              </w:r>
              <w:r w:rsidRPr="00B04564">
                <w:rPr>
                  <w:rFonts w:cs="Arial"/>
                  <w:szCs w:val="18"/>
                </w:rPr>
                <w:t xml:space="preserve"> harmonic of the upper frequency edge of the UL </w:t>
              </w:r>
              <w:r w:rsidRPr="00B04564">
                <w:rPr>
                  <w:rFonts w:cs="Arial"/>
                  <w:i/>
                  <w:szCs w:val="18"/>
                </w:rPr>
                <w:t>operating band</w:t>
              </w:r>
              <w:r w:rsidRPr="00B04564">
                <w:rPr>
                  <w:rFonts w:cs="Arial"/>
                  <w:szCs w:val="18"/>
                </w:rPr>
                <w:t xml:space="preserve"> reaching beyond 12.75 GHz.</w:t>
              </w:r>
            </w:ins>
          </w:p>
          <w:p w14:paraId="0C264FDF" w14:textId="77777777" w:rsidR="00294BD4" w:rsidRPr="00B04564" w:rsidRDefault="00294BD4" w:rsidP="00081372">
            <w:pPr>
              <w:pStyle w:val="TAL"/>
              <w:rPr>
                <w:ins w:id="9663" w:author="R4-1808992" w:date="2018-07-10T10:40:00Z"/>
                <w:rFonts w:cs="Arial"/>
                <w:szCs w:val="18"/>
              </w:rPr>
            </w:pPr>
            <w:ins w:id="9664" w:author="R4-1808992" w:date="2018-07-10T10:40:00Z">
              <w:r w:rsidRPr="00B04564">
                <w:rPr>
                  <w:rFonts w:cs="Arial"/>
                  <w:szCs w:val="18"/>
                </w:rPr>
                <w:t>Applies only for Bands TBD.</w:t>
              </w:r>
            </w:ins>
          </w:p>
        </w:tc>
      </w:tr>
      <w:tr w:rsidR="00294BD4" w:rsidRPr="00B04564" w14:paraId="2E71F48E" w14:textId="77777777" w:rsidTr="00081372">
        <w:trPr>
          <w:jc w:val="center"/>
          <w:ins w:id="9665" w:author="R4-1808992" w:date="2018-07-10T10:40:00Z"/>
        </w:trPr>
        <w:tc>
          <w:tcPr>
            <w:tcW w:w="8843" w:type="dxa"/>
            <w:gridSpan w:val="4"/>
          </w:tcPr>
          <w:p w14:paraId="165F7E39" w14:textId="77777777" w:rsidR="00294BD4" w:rsidRPr="00B04564" w:rsidRDefault="00294BD4" w:rsidP="00081372">
            <w:pPr>
              <w:pStyle w:val="TAN"/>
              <w:rPr>
                <w:ins w:id="9666" w:author="R4-1808992" w:date="2018-07-10T10:40:00Z"/>
              </w:rPr>
            </w:pPr>
            <w:ins w:id="9667" w:author="R4-1808992" w:date="2018-07-10T10:40:00Z">
              <w:r w:rsidRPr="00B04564">
                <w:rPr>
                  <w:rFonts w:eastAsia="??"/>
                </w:rPr>
                <w:t>NOTE 1:</w:t>
              </w:r>
              <w:r w:rsidRPr="00B04564">
                <w:rPr>
                  <w:rFonts w:eastAsia="??"/>
                </w:rPr>
                <w:tab/>
              </w:r>
              <w:r w:rsidRPr="00B04564">
                <w:t>The frequency range from Δf</w:t>
              </w:r>
              <w:r w:rsidRPr="00B04564">
                <w:rPr>
                  <w:rFonts w:cs="v5.0.0"/>
                  <w:vertAlign w:val="subscript"/>
                </w:rPr>
                <w:t>OBUE</w:t>
              </w:r>
              <w:r w:rsidRPr="00B04564">
                <w:t xml:space="preserve"> below the lowest frequency of the BS transmitter operating band to Δf</w:t>
              </w:r>
              <w:r w:rsidRPr="00B04564">
                <w:rPr>
                  <w:rFonts w:cs="v5.0.0"/>
                  <w:vertAlign w:val="subscript"/>
                </w:rPr>
                <w:t>OBUE</w:t>
              </w:r>
              <w:r w:rsidRPr="00B04564">
                <w:t xml:space="preserve"> above the highest frequency of the BS transmitter </w:t>
              </w:r>
              <w:r w:rsidRPr="00B04564">
                <w:rPr>
                  <w:i/>
                </w:rPr>
                <w:t>operating band</w:t>
              </w:r>
              <w:r w:rsidRPr="00B04564">
                <w:t>, may be excluded from the requirement. Δf</w:t>
              </w:r>
              <w:r w:rsidRPr="00B04564">
                <w:rPr>
                  <w:rFonts w:cs="v5.0.0"/>
                  <w:vertAlign w:val="subscript"/>
                </w:rPr>
                <w:t>OBUE</w:t>
              </w:r>
              <w:r w:rsidRPr="00B04564">
                <w:t xml:space="preserve"> is defined in subclause 6.6.1.</w:t>
              </w:r>
            </w:ins>
          </w:p>
          <w:p w14:paraId="687A1484" w14:textId="77777777" w:rsidR="00294BD4" w:rsidRPr="00B04564" w:rsidRDefault="00294BD4" w:rsidP="00081372">
            <w:pPr>
              <w:pStyle w:val="TAN"/>
              <w:rPr>
                <w:ins w:id="9668" w:author="R4-1808992" w:date="2018-07-10T10:40:00Z"/>
                <w:rFonts w:eastAsia="??"/>
              </w:rPr>
            </w:pPr>
            <w:ins w:id="9669" w:author="R4-1808992" w:date="2018-07-10T10:40:00Z">
              <w:r w:rsidRPr="00B04564">
                <w:rPr>
                  <w:rFonts w:eastAsia="??"/>
                </w:rPr>
                <w:t xml:space="preserve">NOTE 2: </w:t>
              </w:r>
              <w:r w:rsidRPr="00B04564">
                <w:rPr>
                  <w:rFonts w:eastAsia="??"/>
                </w:rPr>
                <w:tab/>
              </w:r>
              <w:r w:rsidRPr="00B04564">
                <w:t xml:space="preserve">For </w:t>
              </w:r>
              <w:r w:rsidRPr="00B04564">
                <w:rPr>
                  <w:i/>
                </w:rPr>
                <w:t>multi-band</w:t>
              </w:r>
              <w:r w:rsidRPr="00B04564">
                <w:t xml:space="preserve"> </w:t>
              </w:r>
              <w:r w:rsidRPr="00B04564">
                <w:rPr>
                  <w:i/>
                </w:rPr>
                <w:t>connectors</w:t>
              </w:r>
              <w:r w:rsidRPr="00B04564">
                <w:t xml:space="preserve">, the exclusion applies for all supported </w:t>
              </w:r>
              <w:r w:rsidRPr="00B04564">
                <w:rPr>
                  <w:i/>
                </w:rPr>
                <w:t>operating bands</w:t>
              </w:r>
              <w:r w:rsidRPr="00B04564">
                <w:t xml:space="preserve"> for those a</w:t>
              </w:r>
              <w:r w:rsidRPr="00B04564">
                <w:rPr>
                  <w:i/>
                </w:rPr>
                <w:t xml:space="preserve">ntenna connectors </w:t>
              </w:r>
              <w:r w:rsidRPr="00B04564">
                <w:t xml:space="preserve">/ </w:t>
              </w:r>
              <w:r w:rsidRPr="00B04564">
                <w:rPr>
                  <w:i/>
                </w:rPr>
                <w:t>TAB connectors</w:t>
              </w:r>
              <w:r w:rsidRPr="00B04564">
                <w:t>.</w:t>
              </w:r>
              <w:r w:rsidRPr="00B04564">
                <w:rPr>
                  <w:rFonts w:cs="v3.8.0"/>
                </w:rPr>
                <w:t xml:space="preserve"> </w:t>
              </w:r>
            </w:ins>
          </w:p>
        </w:tc>
      </w:tr>
    </w:tbl>
    <w:p w14:paraId="64BFB4F0" w14:textId="77777777" w:rsidR="00294BD4" w:rsidRPr="004562FC" w:rsidRDefault="00294BD4" w:rsidP="00294BD4">
      <w:pPr>
        <w:rPr>
          <w:ins w:id="9670" w:author="R4-1808992" w:date="2018-07-10T10:40:00Z"/>
        </w:rPr>
      </w:pPr>
    </w:p>
    <w:p w14:paraId="298D54B9" w14:textId="77777777" w:rsidR="00294BD4" w:rsidRPr="004562FC" w:rsidRDefault="00294BD4" w:rsidP="00294BD4">
      <w:pPr>
        <w:keepNext/>
        <w:keepLines/>
        <w:spacing w:before="120"/>
        <w:outlineLvl w:val="3"/>
        <w:rPr>
          <w:ins w:id="9671" w:author="R4-1808992" w:date="2018-07-10T10:40:00Z"/>
          <w:rFonts w:ascii="Arial" w:hAnsi="Arial"/>
          <w:sz w:val="24"/>
        </w:rPr>
      </w:pPr>
      <w:bookmarkStart w:id="9672" w:name="_Toc502933031"/>
      <w:bookmarkStart w:id="9673" w:name="_Toc506829620"/>
      <w:ins w:id="9674" w:author="R4-1808992" w:date="2018-07-10T10:40:00Z">
        <w:r w:rsidRPr="004562FC">
          <w:rPr>
            <w:rFonts w:ascii="Arial" w:hAnsi="Arial"/>
            <w:sz w:val="24"/>
          </w:rPr>
          <w:t>7.6.5.2</w:t>
        </w:r>
        <w:r w:rsidRPr="004562FC">
          <w:rPr>
            <w:rFonts w:ascii="Arial" w:hAnsi="Arial"/>
            <w:sz w:val="24"/>
          </w:rPr>
          <w:tab/>
          <w:t>BS type 1-C</w:t>
        </w:r>
        <w:bookmarkEnd w:id="9672"/>
        <w:bookmarkEnd w:id="9673"/>
      </w:ins>
    </w:p>
    <w:p w14:paraId="2DF80883" w14:textId="77777777" w:rsidR="00294BD4" w:rsidRPr="004562FC" w:rsidRDefault="00294BD4" w:rsidP="00294BD4">
      <w:pPr>
        <w:rPr>
          <w:ins w:id="9675" w:author="R4-1808992" w:date="2018-07-10T10:40:00Z"/>
        </w:rPr>
      </w:pPr>
      <w:ins w:id="9676" w:author="R4-1808992" w:date="2018-07-10T10:40:00Z">
        <w:r w:rsidRPr="004562FC">
          <w:t xml:space="preserve">The RX spurious emissions requirements for </w:t>
        </w:r>
        <w:r w:rsidRPr="004562FC">
          <w:rPr>
            <w:i/>
          </w:rPr>
          <w:t>BS type 1-C</w:t>
        </w:r>
        <w:r w:rsidRPr="004562FC">
          <w:t xml:space="preserve"> are that for each </w:t>
        </w:r>
        <w:r w:rsidRPr="004562FC">
          <w:rPr>
            <w:i/>
          </w:rPr>
          <w:t>antenna connector,</w:t>
        </w:r>
        <w:r w:rsidRPr="004562FC">
          <w:t xml:space="preserve"> the power of emissions shall not exceed </w:t>
        </w:r>
        <w:r w:rsidRPr="004562FC">
          <w:rPr>
            <w:i/>
          </w:rPr>
          <w:t>basic limits</w:t>
        </w:r>
        <w:r w:rsidRPr="004562FC">
          <w:t xml:space="preserve"> specified in table 7.6.5.1-1.</w:t>
        </w:r>
      </w:ins>
    </w:p>
    <w:p w14:paraId="1F6B521F" w14:textId="77777777" w:rsidR="00294BD4" w:rsidRPr="004562FC" w:rsidRDefault="00294BD4" w:rsidP="00294BD4">
      <w:pPr>
        <w:keepNext/>
        <w:keepLines/>
        <w:spacing w:before="120"/>
        <w:outlineLvl w:val="3"/>
        <w:rPr>
          <w:ins w:id="9677" w:author="R4-1808992" w:date="2018-07-10T10:40:00Z"/>
          <w:rFonts w:ascii="Arial" w:hAnsi="Arial"/>
          <w:sz w:val="24"/>
        </w:rPr>
      </w:pPr>
      <w:bookmarkStart w:id="9678" w:name="_Toc502933032"/>
      <w:bookmarkStart w:id="9679" w:name="_Toc506829621"/>
      <w:ins w:id="9680" w:author="R4-1808992" w:date="2018-07-10T10:40:00Z">
        <w:r w:rsidRPr="004562FC">
          <w:rPr>
            <w:rFonts w:ascii="Arial" w:hAnsi="Arial"/>
            <w:sz w:val="24"/>
          </w:rPr>
          <w:t>7.6.5.3</w:t>
        </w:r>
        <w:r w:rsidRPr="004562FC">
          <w:rPr>
            <w:rFonts w:ascii="Arial" w:hAnsi="Arial"/>
            <w:sz w:val="24"/>
          </w:rPr>
          <w:tab/>
          <w:t>BS type 1-H</w:t>
        </w:r>
        <w:bookmarkEnd w:id="9678"/>
        <w:bookmarkEnd w:id="9679"/>
      </w:ins>
    </w:p>
    <w:p w14:paraId="733A4281" w14:textId="77777777" w:rsidR="00294BD4" w:rsidRPr="00B04564" w:rsidRDefault="00294BD4" w:rsidP="00294BD4">
      <w:pPr>
        <w:rPr>
          <w:ins w:id="9681" w:author="R4-1808992" w:date="2018-07-10T10:40:00Z"/>
        </w:rPr>
      </w:pPr>
      <w:ins w:id="9682" w:author="R4-1808992" w:date="2018-07-10T10:40:00Z">
        <w:r w:rsidRPr="00B04564">
          <w:t xml:space="preserve">The RX spurious emissions requirements for </w:t>
        </w:r>
        <w:r w:rsidRPr="00B04564">
          <w:rPr>
            <w:i/>
          </w:rPr>
          <w:t>BS type 1-H</w:t>
        </w:r>
        <w:r w:rsidRPr="00B04564">
          <w:t xml:space="preserve"> are that for each applicable </w:t>
        </w:r>
        <w:r w:rsidRPr="00B04564">
          <w:rPr>
            <w:i/>
          </w:rPr>
          <w:t>basic limit</w:t>
        </w:r>
        <w:r w:rsidRPr="00B04564">
          <w:t xml:space="preserve"> specified in table 7.6.2-1 for each </w:t>
        </w:r>
        <w:r w:rsidRPr="00B04564">
          <w:rPr>
            <w:i/>
            <w:iCs/>
            <w:lang w:eastAsia="ja-JP"/>
          </w:rPr>
          <w:t>TAB connector RX min cell group</w:t>
        </w:r>
        <w:r w:rsidRPr="00B04564">
          <w:rPr>
            <w:i/>
          </w:rPr>
          <w:t>,</w:t>
        </w:r>
        <w:r w:rsidRPr="00B04564">
          <w:t xml:space="preserve"> the power sum of emissions at respective </w:t>
        </w:r>
        <w:r w:rsidRPr="00B04564">
          <w:rPr>
            <w:rFonts w:eastAsia="??"/>
            <w:i/>
          </w:rPr>
          <w:t>TAB connectors</w:t>
        </w:r>
        <w:r w:rsidRPr="00B04564">
          <w:rPr>
            <w:rFonts w:eastAsia="??"/>
          </w:rPr>
          <w:t xml:space="preserve"> </w:t>
        </w:r>
        <w:r w:rsidRPr="00B04564">
          <w:t xml:space="preserve">shall not exceed the BS limits specified as the </w:t>
        </w:r>
        <w:r w:rsidRPr="00B04564">
          <w:rPr>
            <w:i/>
          </w:rPr>
          <w:t>basic limit</w:t>
        </w:r>
        <w:r w:rsidRPr="00B04564">
          <w:t>s + X, where X = 10log</w:t>
        </w:r>
        <w:r w:rsidRPr="00B04564">
          <w:rPr>
            <w:vertAlign w:val="subscript"/>
          </w:rPr>
          <w:t>10</w:t>
        </w:r>
        <w:r w:rsidRPr="00B04564">
          <w:t>(N</w:t>
        </w:r>
        <w:r w:rsidRPr="00B04564">
          <w:rPr>
            <w:vertAlign w:val="subscript"/>
          </w:rPr>
          <w:t>RXU,countedpercell</w:t>
        </w:r>
        <w:r w:rsidRPr="00B04564">
          <w:t>), unless stated differently in regional regulation.</w:t>
        </w:r>
      </w:ins>
    </w:p>
    <w:p w14:paraId="1D164780" w14:textId="77777777" w:rsidR="00294BD4" w:rsidRPr="00B04564" w:rsidRDefault="00294BD4" w:rsidP="00294BD4">
      <w:pPr>
        <w:rPr>
          <w:ins w:id="9683" w:author="R4-1808992" w:date="2018-07-10T10:40:00Z"/>
        </w:rPr>
      </w:pPr>
      <w:ins w:id="9684" w:author="R4-1808992" w:date="2018-07-10T10:40:00Z">
        <w:r w:rsidRPr="00B04564">
          <w:t xml:space="preserve">The RX spurious emission requirements are applied per the </w:t>
        </w:r>
        <w:r w:rsidRPr="00B04564">
          <w:rPr>
            <w:i/>
            <w:iCs/>
            <w:lang w:eastAsia="ja-JP"/>
          </w:rPr>
          <w:t>TAB connector RX min cell group</w:t>
        </w:r>
        <w:r w:rsidRPr="00B04564">
          <w:rPr>
            <w:iCs/>
            <w:lang w:eastAsia="ja-JP"/>
          </w:rPr>
          <w:t xml:space="preserve"> for all the configurations supported by the BS.</w:t>
        </w:r>
      </w:ins>
    </w:p>
    <w:p w14:paraId="7AC1BE0E" w14:textId="77777777" w:rsidR="00294BD4" w:rsidRPr="00B04564" w:rsidRDefault="00294BD4" w:rsidP="00294BD4">
      <w:pPr>
        <w:pStyle w:val="NO"/>
        <w:rPr>
          <w:ins w:id="9685" w:author="R4-1808992" w:date="2018-07-10T10:40:00Z"/>
        </w:rPr>
      </w:pPr>
      <w:ins w:id="9686" w:author="R4-1808992" w:date="2018-07-10T10:40:00Z">
        <w:r w:rsidRPr="00B04564">
          <w:t>NOTE:</w:t>
        </w:r>
        <w:r w:rsidRPr="00B04564">
          <w:tab/>
          <w:t>Conformance to the BS receiver spurious emissions requirement can be demonstrated by meeting at least one of the following criteria as determined by the manufacturer:</w:t>
        </w:r>
      </w:ins>
    </w:p>
    <w:p w14:paraId="75A52701" w14:textId="77777777" w:rsidR="00294BD4" w:rsidRPr="00B04564" w:rsidRDefault="00294BD4" w:rsidP="00294BD4">
      <w:pPr>
        <w:pStyle w:val="B4"/>
        <w:rPr>
          <w:ins w:id="9687" w:author="R4-1808992" w:date="2018-07-10T10:40:00Z"/>
        </w:rPr>
      </w:pPr>
      <w:ins w:id="9688" w:author="R4-1808992" w:date="2018-07-10T10:40:00Z">
        <w:r w:rsidRPr="00B04564">
          <w:t>1)</w:t>
        </w:r>
        <w:r w:rsidRPr="00B04564">
          <w:tab/>
          <w:t xml:space="preserve">The sum of the spurious emissions power measured on each </w:t>
        </w:r>
        <w:r w:rsidRPr="00B04564">
          <w:rPr>
            <w:i/>
          </w:rPr>
          <w:t>TAB connector</w:t>
        </w:r>
        <w:r w:rsidRPr="00B04564">
          <w:t xml:space="preserve"> in the </w:t>
        </w:r>
        <w:r w:rsidRPr="00B04564">
          <w:rPr>
            <w:i/>
          </w:rPr>
          <w:t xml:space="preserve">TAB connector RX min cell group </w:t>
        </w:r>
        <w:r w:rsidRPr="00B04564">
          <w:t>shall be less than or equal to the BS limit above for the respective frequency span.</w:t>
        </w:r>
      </w:ins>
    </w:p>
    <w:p w14:paraId="5BD63E62" w14:textId="77777777" w:rsidR="00294BD4" w:rsidRPr="00B04564" w:rsidRDefault="00294BD4" w:rsidP="00294BD4">
      <w:pPr>
        <w:pStyle w:val="B4"/>
        <w:rPr>
          <w:ins w:id="9689" w:author="R4-1808992" w:date="2018-07-10T10:40:00Z"/>
        </w:rPr>
      </w:pPr>
      <w:ins w:id="9690" w:author="R4-1808992" w:date="2018-07-10T10:40:00Z">
        <w:r w:rsidRPr="00B04564">
          <w:t>Or</w:t>
        </w:r>
      </w:ins>
    </w:p>
    <w:p w14:paraId="45241A88" w14:textId="77777777" w:rsidR="00294BD4" w:rsidRPr="00B04564" w:rsidRDefault="00294BD4" w:rsidP="00294BD4">
      <w:pPr>
        <w:pStyle w:val="B4"/>
        <w:rPr>
          <w:ins w:id="9691" w:author="R4-1808992" w:date="2018-07-10T10:40:00Z"/>
        </w:rPr>
      </w:pPr>
      <w:ins w:id="9692" w:author="R4-1808992" w:date="2018-07-10T10:40:00Z">
        <w:r w:rsidRPr="00B04564">
          <w:t>2)</w:t>
        </w:r>
        <w:r w:rsidRPr="00B04564">
          <w:tab/>
          <w:t xml:space="preserve">The spurious emissions power at each </w:t>
        </w:r>
        <w:r w:rsidRPr="00B04564">
          <w:rPr>
            <w:i/>
          </w:rPr>
          <w:t>TAB connector</w:t>
        </w:r>
        <w:r w:rsidRPr="00B04564">
          <w:t xml:space="preserve"> shall be less than or equal to the BS limit as defined above for the respective frequency span, scaled by -10log</w:t>
        </w:r>
        <w:r w:rsidRPr="00B04564">
          <w:rPr>
            <w:vertAlign w:val="subscript"/>
          </w:rPr>
          <w:t>10</w:t>
        </w:r>
        <w:r w:rsidRPr="00B04564">
          <w:t>(</w:t>
        </w:r>
        <w:r w:rsidRPr="00B04564">
          <w:rPr>
            <w:i/>
          </w:rPr>
          <w:t>n</w:t>
        </w:r>
        <w:r w:rsidRPr="00B04564">
          <w:t xml:space="preserve">), where </w:t>
        </w:r>
        <w:r w:rsidRPr="00B04564">
          <w:rPr>
            <w:i/>
          </w:rPr>
          <w:t>n</w:t>
        </w:r>
        <w:r w:rsidRPr="00B04564">
          <w:t xml:space="preserve"> is the number of </w:t>
        </w:r>
        <w:r w:rsidRPr="00B04564">
          <w:rPr>
            <w:i/>
          </w:rPr>
          <w:t>TAB connectors</w:t>
        </w:r>
        <w:r w:rsidRPr="00B04564">
          <w:t xml:space="preserve"> in the </w:t>
        </w:r>
        <w:r w:rsidRPr="00B04564">
          <w:rPr>
            <w:i/>
          </w:rPr>
          <w:t>TAB connector RX min cell group</w:t>
        </w:r>
        <w:r w:rsidRPr="00B04564">
          <w:t>.</w:t>
        </w:r>
      </w:ins>
    </w:p>
    <w:p w14:paraId="2195FAC0" w14:textId="22A0B44F" w:rsidR="00294BD4" w:rsidDel="00294BD4" w:rsidRDefault="00294BD4" w:rsidP="00775CF9">
      <w:pPr>
        <w:pStyle w:val="Guidance"/>
        <w:rPr>
          <w:del w:id="9693" w:author="R4-1808992" w:date="2018-07-10T10:41:00Z"/>
        </w:rPr>
      </w:pPr>
    </w:p>
    <w:p w14:paraId="4786D7BF" w14:textId="77777777" w:rsidR="00D25FC8" w:rsidRDefault="00D25FC8" w:rsidP="00D25FC8">
      <w:pPr>
        <w:pStyle w:val="Heading2"/>
      </w:pPr>
      <w:bookmarkStart w:id="9694" w:name="_Toc519006180"/>
      <w:r>
        <w:t>7.7</w:t>
      </w:r>
      <w:r>
        <w:tab/>
        <w:t>Receiver intermodulation</w:t>
      </w:r>
      <w:bookmarkEnd w:id="9540"/>
      <w:bookmarkEnd w:id="9541"/>
      <w:bookmarkEnd w:id="9694"/>
    </w:p>
    <w:p w14:paraId="55AC2DFC" w14:textId="7D6CE0C1" w:rsidR="009D56A3" w:rsidRPr="00F21494" w:rsidRDefault="00775CF9" w:rsidP="009D56A3">
      <w:pPr>
        <w:keepNext/>
        <w:keepLines/>
        <w:spacing w:before="120"/>
        <w:outlineLvl w:val="2"/>
        <w:rPr>
          <w:ins w:id="9695" w:author="R4-1809484" w:date="2018-07-10T15:04:00Z"/>
          <w:rFonts w:ascii="Arial" w:hAnsi="Arial"/>
          <w:sz w:val="28"/>
        </w:rPr>
      </w:pPr>
      <w:bookmarkStart w:id="9696" w:name="_Toc481653314"/>
      <w:bookmarkStart w:id="9697" w:name="_Toc481685308"/>
      <w:del w:id="9698" w:author="R4-1809484" w:date="2018-07-10T15:04:00Z">
        <w:r w:rsidDel="009D56A3">
          <w:delText>Detailed structure of the subclause is TBD.</w:delText>
        </w:r>
      </w:del>
      <w:bookmarkStart w:id="9699" w:name="_Toc506829623"/>
      <w:ins w:id="9700" w:author="R4-1809484" w:date="2018-07-10T15:04:00Z">
        <w:r w:rsidR="009D56A3" w:rsidRPr="00F21494">
          <w:rPr>
            <w:rFonts w:ascii="Arial" w:hAnsi="Arial"/>
            <w:sz w:val="28"/>
          </w:rPr>
          <w:t>7.7.1</w:t>
        </w:r>
        <w:r w:rsidR="009D56A3" w:rsidRPr="00F21494">
          <w:rPr>
            <w:rFonts w:ascii="Arial" w:hAnsi="Arial"/>
            <w:sz w:val="28"/>
          </w:rPr>
          <w:tab/>
          <w:t>Definition and applicability</w:t>
        </w:r>
        <w:bookmarkEnd w:id="9699"/>
      </w:ins>
    </w:p>
    <w:p w14:paraId="496D07B2" w14:textId="77777777" w:rsidR="009D56A3" w:rsidRPr="00F21494" w:rsidRDefault="009D56A3" w:rsidP="009D56A3">
      <w:pPr>
        <w:rPr>
          <w:ins w:id="9701" w:author="R4-1809484" w:date="2018-07-10T15:04:00Z"/>
        </w:rPr>
      </w:pPr>
      <w:ins w:id="9702" w:author="R4-1809484" w:date="2018-07-10T15:04:00Z">
        <w:r w:rsidRPr="00B04564">
          <w:t>Third and higher order mixing of the two interfering RF signals can produce an interfering signal in the band of the desired channel. Intermodulation response rejection is a measure of the capability of the receiver to receive a wanted signal on its assigned channel frequency</w:t>
        </w:r>
        <w:r w:rsidRPr="00B04564">
          <w:rPr>
            <w:rFonts w:hint="eastAsia"/>
            <w:lang w:val="en-US" w:eastAsia="zh-CN"/>
          </w:rPr>
          <w:t xml:space="preserve"> </w:t>
        </w:r>
        <w:r w:rsidRPr="00B04564">
          <w:t xml:space="preserve">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t xml:space="preserve"> in the presence of two interfering signals which have a specific frequency relationship to the wanted signal.</w:t>
        </w:r>
      </w:ins>
    </w:p>
    <w:p w14:paraId="76CD07C2" w14:textId="77777777" w:rsidR="009D56A3" w:rsidRPr="00F21494" w:rsidRDefault="009D56A3" w:rsidP="009D56A3">
      <w:pPr>
        <w:keepNext/>
        <w:keepLines/>
        <w:spacing w:before="120"/>
        <w:outlineLvl w:val="2"/>
        <w:rPr>
          <w:ins w:id="9703" w:author="R4-1809484" w:date="2018-07-10T15:04:00Z"/>
          <w:rFonts w:ascii="Arial" w:hAnsi="Arial"/>
          <w:sz w:val="28"/>
        </w:rPr>
      </w:pPr>
      <w:bookmarkStart w:id="9704" w:name="_Toc506829624"/>
      <w:ins w:id="9705" w:author="R4-1809484" w:date="2018-07-10T15:04:00Z">
        <w:r w:rsidRPr="00F21494">
          <w:rPr>
            <w:rFonts w:ascii="Arial" w:hAnsi="Arial"/>
            <w:sz w:val="28"/>
          </w:rPr>
          <w:t>7.7.2</w:t>
        </w:r>
        <w:r w:rsidRPr="00F21494">
          <w:rPr>
            <w:rFonts w:ascii="Arial" w:hAnsi="Arial"/>
            <w:sz w:val="28"/>
          </w:rPr>
          <w:tab/>
          <w:t>Minimum requirement</w:t>
        </w:r>
        <w:bookmarkEnd w:id="9704"/>
      </w:ins>
    </w:p>
    <w:p w14:paraId="32AFA459" w14:textId="77777777" w:rsidR="009D56A3" w:rsidRPr="00F21494" w:rsidRDefault="009D56A3" w:rsidP="009D56A3">
      <w:pPr>
        <w:rPr>
          <w:ins w:id="9706" w:author="R4-1809484" w:date="2018-07-10T15:04:00Z"/>
        </w:rPr>
      </w:pPr>
      <w:ins w:id="9707" w:author="R4-1809484" w:date="2018-07-10T15:04:00Z">
        <w:r w:rsidRPr="00F21494">
          <w:t>The minimum requirement for BS t</w:t>
        </w:r>
        <w:r>
          <w:t>ype 1-C is in 3GPP TS 38.104 [2</w:t>
        </w:r>
        <w:r w:rsidRPr="00F21494">
          <w:t>], subclause 7.7.2.</w:t>
        </w:r>
      </w:ins>
    </w:p>
    <w:p w14:paraId="1740C260" w14:textId="77777777" w:rsidR="009D56A3" w:rsidRPr="00F21494" w:rsidRDefault="009D56A3" w:rsidP="009D56A3">
      <w:pPr>
        <w:rPr>
          <w:ins w:id="9708" w:author="R4-1809484" w:date="2018-07-10T15:04:00Z"/>
        </w:rPr>
      </w:pPr>
      <w:ins w:id="9709" w:author="R4-1809484" w:date="2018-07-10T15:04:00Z">
        <w:r w:rsidRPr="00F21494">
          <w:t>The minimum requirement for BS t</w:t>
        </w:r>
        <w:r>
          <w:t>ype 1-H is in 3GPP TS 38.104 [2</w:t>
        </w:r>
        <w:r w:rsidRPr="00F21494">
          <w:t>], subclause 7.7.2.</w:t>
        </w:r>
      </w:ins>
    </w:p>
    <w:p w14:paraId="2A6DA0C3" w14:textId="77777777" w:rsidR="009D56A3" w:rsidRPr="00F21494" w:rsidRDefault="009D56A3" w:rsidP="009D56A3">
      <w:pPr>
        <w:keepNext/>
        <w:keepLines/>
        <w:spacing w:before="120"/>
        <w:outlineLvl w:val="2"/>
        <w:rPr>
          <w:ins w:id="9710" w:author="R4-1809484" w:date="2018-07-10T15:04:00Z"/>
          <w:rFonts w:ascii="Arial" w:hAnsi="Arial"/>
          <w:sz w:val="28"/>
        </w:rPr>
      </w:pPr>
      <w:bookmarkStart w:id="9711" w:name="_Toc506829625"/>
      <w:ins w:id="9712" w:author="R4-1809484" w:date="2018-07-10T15:04:00Z">
        <w:r w:rsidRPr="00F21494">
          <w:rPr>
            <w:rFonts w:ascii="Arial" w:hAnsi="Arial"/>
            <w:sz w:val="28"/>
          </w:rPr>
          <w:lastRenderedPageBreak/>
          <w:t>7.7.3</w:t>
        </w:r>
        <w:r w:rsidRPr="00F21494">
          <w:rPr>
            <w:rFonts w:ascii="Arial" w:hAnsi="Arial"/>
            <w:sz w:val="28"/>
          </w:rPr>
          <w:tab/>
          <w:t>Test purpose</w:t>
        </w:r>
        <w:bookmarkEnd w:id="9711"/>
      </w:ins>
    </w:p>
    <w:p w14:paraId="4ABD220B" w14:textId="77777777" w:rsidR="009D56A3" w:rsidRPr="00F21494" w:rsidRDefault="009D56A3" w:rsidP="009D56A3">
      <w:pPr>
        <w:rPr>
          <w:ins w:id="9713" w:author="R4-1809484" w:date="2018-07-10T15:04:00Z"/>
          <w:rFonts w:cs="v4.2.0"/>
        </w:rPr>
      </w:pPr>
      <w:ins w:id="9714" w:author="R4-1809484" w:date="2018-07-10T15:04:00Z">
        <w:r w:rsidRPr="00F21494">
          <w:rPr>
            <w:rFonts w:cs="v4.2.0"/>
          </w:rPr>
          <w:t xml:space="preserve">To verify </w:t>
        </w:r>
        <w:r w:rsidRPr="00F21494">
          <w:t xml:space="preserve">that </w:t>
        </w:r>
        <w:r w:rsidRPr="00F21494">
          <w:rPr>
            <w:rFonts w:cs="v4.2.0"/>
          </w:rPr>
          <w:t xml:space="preserve">the </w:t>
        </w:r>
        <w:r w:rsidRPr="00F21494">
          <w:t xml:space="preserve">BS type 1-C receiver and each BS type 1-H </w:t>
        </w:r>
        <w:r w:rsidRPr="00F21494">
          <w:rPr>
            <w:i/>
          </w:rPr>
          <w:t>TAB connector</w:t>
        </w:r>
        <w:r w:rsidRPr="00F21494">
          <w:t xml:space="preserve"> receiver dynamic range,</w:t>
        </w:r>
        <w:r w:rsidRPr="00F21494">
          <w:rPr>
            <w:rFonts w:cs="v4.2.0"/>
          </w:rPr>
          <w:t xml:space="preserve"> the relative throughput shall fulfil the specified limit.</w:t>
        </w:r>
      </w:ins>
    </w:p>
    <w:p w14:paraId="54CFEB98" w14:textId="77777777" w:rsidR="009D56A3" w:rsidRPr="00F21494" w:rsidRDefault="009D56A3" w:rsidP="009D56A3">
      <w:pPr>
        <w:keepNext/>
        <w:keepLines/>
        <w:spacing w:before="120"/>
        <w:outlineLvl w:val="2"/>
        <w:rPr>
          <w:ins w:id="9715" w:author="R4-1809484" w:date="2018-07-10T15:04:00Z"/>
          <w:rFonts w:ascii="Arial" w:hAnsi="Arial"/>
          <w:sz w:val="28"/>
        </w:rPr>
      </w:pPr>
      <w:bookmarkStart w:id="9716" w:name="_Toc506829626"/>
      <w:ins w:id="9717" w:author="R4-1809484" w:date="2018-07-10T15:04:00Z">
        <w:r w:rsidRPr="00F21494">
          <w:rPr>
            <w:rFonts w:ascii="Arial" w:hAnsi="Arial"/>
            <w:sz w:val="28"/>
          </w:rPr>
          <w:t>7.7.4</w:t>
        </w:r>
        <w:r w:rsidRPr="00F21494">
          <w:rPr>
            <w:rFonts w:ascii="Arial" w:hAnsi="Arial"/>
            <w:sz w:val="28"/>
          </w:rPr>
          <w:tab/>
          <w:t>Method of test</w:t>
        </w:r>
        <w:bookmarkEnd w:id="9716"/>
        <w:r w:rsidRPr="00F21494">
          <w:rPr>
            <w:rFonts w:ascii="Arial" w:hAnsi="Arial"/>
            <w:sz w:val="28"/>
          </w:rPr>
          <w:t xml:space="preserve"> </w:t>
        </w:r>
      </w:ins>
    </w:p>
    <w:p w14:paraId="478DF9C3" w14:textId="77777777" w:rsidR="009D56A3" w:rsidRPr="00F21494" w:rsidRDefault="009D56A3" w:rsidP="009D56A3">
      <w:pPr>
        <w:keepNext/>
        <w:keepLines/>
        <w:spacing w:before="120"/>
        <w:outlineLvl w:val="3"/>
        <w:rPr>
          <w:ins w:id="9718" w:author="R4-1809484" w:date="2018-07-10T15:04:00Z"/>
          <w:rFonts w:ascii="Arial" w:hAnsi="Arial"/>
          <w:sz w:val="24"/>
        </w:rPr>
      </w:pPr>
      <w:bookmarkStart w:id="9719" w:name="_Toc506829627"/>
      <w:ins w:id="9720" w:author="R4-1809484" w:date="2018-07-10T15:04:00Z">
        <w:r w:rsidRPr="00F21494">
          <w:rPr>
            <w:rFonts w:ascii="Arial" w:hAnsi="Arial"/>
            <w:sz w:val="24"/>
          </w:rPr>
          <w:t>7.7.4.1</w:t>
        </w:r>
        <w:r w:rsidRPr="00F21494">
          <w:rPr>
            <w:rFonts w:ascii="Arial" w:hAnsi="Arial"/>
            <w:sz w:val="24"/>
          </w:rPr>
          <w:tab/>
          <w:t>Initial conditions</w:t>
        </w:r>
        <w:bookmarkEnd w:id="9719"/>
      </w:ins>
    </w:p>
    <w:p w14:paraId="2CB39BFC" w14:textId="77777777" w:rsidR="009D56A3" w:rsidRPr="00F21494" w:rsidRDefault="009D56A3" w:rsidP="009D56A3">
      <w:pPr>
        <w:rPr>
          <w:ins w:id="9721" w:author="R4-1809484" w:date="2018-07-10T15:04:00Z"/>
        </w:rPr>
      </w:pPr>
      <w:ins w:id="9722" w:author="R4-1809484" w:date="2018-07-10T15:04:00Z">
        <w:r w:rsidRPr="00F21494">
          <w:t xml:space="preserve">Test environment: </w:t>
        </w:r>
      </w:ins>
    </w:p>
    <w:p w14:paraId="0173ECD7" w14:textId="77777777" w:rsidR="009D56A3" w:rsidRPr="00F21494" w:rsidRDefault="009D56A3" w:rsidP="009D56A3">
      <w:pPr>
        <w:ind w:left="568" w:hanging="284"/>
        <w:rPr>
          <w:ins w:id="9723" w:author="R4-1809484" w:date="2018-07-10T15:04:00Z"/>
        </w:rPr>
      </w:pPr>
      <w:ins w:id="9724" w:author="R4-1809484" w:date="2018-07-10T15:04:00Z">
        <w:r w:rsidRPr="00F21494">
          <w:t>-</w:t>
        </w:r>
        <w:r w:rsidRPr="00F21494">
          <w:tab/>
          <w:t xml:space="preserve">Normal; see </w:t>
        </w:r>
        <w:r w:rsidRPr="00B833C4">
          <w:rPr>
            <w:highlight w:val="yellow"/>
          </w:rPr>
          <w:t>clause B.2</w:t>
        </w:r>
        <w:r w:rsidRPr="00F21494">
          <w:t>.</w:t>
        </w:r>
      </w:ins>
    </w:p>
    <w:p w14:paraId="5751A2DC" w14:textId="77777777" w:rsidR="009D56A3" w:rsidRPr="00F21494" w:rsidRDefault="009D56A3" w:rsidP="009D56A3">
      <w:pPr>
        <w:rPr>
          <w:ins w:id="9725" w:author="R4-1809484" w:date="2018-07-10T15:04:00Z"/>
          <w:rFonts w:cs="v4.2.0"/>
        </w:rPr>
      </w:pPr>
      <w:ins w:id="9726" w:author="R4-1809484" w:date="2018-07-10T15:04:00Z">
        <w:r w:rsidRPr="00F21494">
          <w:rPr>
            <w:rFonts w:cs="v4.2.0"/>
          </w:rPr>
          <w:t xml:space="preserve">RF channels to be tested for single carrier (SC): </w:t>
        </w:r>
      </w:ins>
    </w:p>
    <w:p w14:paraId="71E1B8F2" w14:textId="77777777" w:rsidR="009D56A3" w:rsidRPr="00F21494" w:rsidRDefault="009D56A3" w:rsidP="009D56A3">
      <w:pPr>
        <w:ind w:left="568" w:hanging="284"/>
        <w:rPr>
          <w:ins w:id="9727" w:author="R4-1809484" w:date="2018-07-10T15:04:00Z"/>
          <w:i/>
        </w:rPr>
      </w:pPr>
      <w:ins w:id="9728" w:author="R4-1809484" w:date="2018-07-10T15:04:00Z">
        <w:r w:rsidRPr="00F21494">
          <w:t>-</w:t>
        </w:r>
        <w:r w:rsidRPr="00F21494">
          <w:tab/>
        </w:r>
        <w:r>
          <w:rPr>
            <w:rFonts w:hint="eastAsia"/>
            <w:lang w:eastAsia="zh-CN"/>
          </w:rPr>
          <w:t>[</w:t>
        </w:r>
        <w:r w:rsidRPr="00F21494">
          <w:t>B, M and T</w:t>
        </w:r>
        <w:r>
          <w:rPr>
            <w:rFonts w:hint="eastAsia"/>
            <w:lang w:eastAsia="zh-CN"/>
          </w:rPr>
          <w:t>]</w:t>
        </w:r>
        <w:r w:rsidRPr="00F21494">
          <w:t xml:space="preserve">; see </w:t>
        </w:r>
        <w:r w:rsidRPr="00B833C4">
          <w:rPr>
            <w:highlight w:val="yellow"/>
          </w:rPr>
          <w:t>subclause 4.9.1</w:t>
        </w:r>
      </w:ins>
    </w:p>
    <w:p w14:paraId="7B811E36" w14:textId="77777777" w:rsidR="009D56A3" w:rsidRPr="00F21494" w:rsidRDefault="009D56A3" w:rsidP="009D56A3">
      <w:pPr>
        <w:rPr>
          <w:ins w:id="9729" w:author="R4-1809484" w:date="2018-07-10T15:04:00Z"/>
          <w:rFonts w:cs="v4.2.0"/>
        </w:rPr>
      </w:pPr>
      <w:ins w:id="9730" w:author="R4-1809484" w:date="2018-07-10T15:04:00Z">
        <w:r w:rsidRPr="00F21494">
          <w:rPr>
            <w:i/>
          </w:rPr>
          <w:t>Base Station RF Bandwidth p</w:t>
        </w:r>
        <w:r w:rsidRPr="00F21494">
          <w:t xml:space="preserve">ositions </w:t>
        </w:r>
        <w:r w:rsidRPr="00F21494">
          <w:rPr>
            <w:rFonts w:cs="v4.2.0"/>
          </w:rPr>
          <w:t xml:space="preserve">to be tested for multi-carrier (MC): </w:t>
        </w:r>
      </w:ins>
    </w:p>
    <w:p w14:paraId="2370F907" w14:textId="77777777" w:rsidR="009D56A3" w:rsidRPr="00F21494" w:rsidRDefault="009D56A3" w:rsidP="009D56A3">
      <w:pPr>
        <w:ind w:left="568" w:hanging="284"/>
        <w:rPr>
          <w:ins w:id="9731" w:author="R4-1809484" w:date="2018-07-10T15:04:00Z"/>
        </w:rPr>
      </w:pPr>
      <w:ins w:id="9732" w:author="R4-1809484" w:date="2018-07-10T15:04:00Z">
        <w:r w:rsidRPr="00F21494">
          <w:t>-</w:t>
        </w:r>
        <w:r w:rsidRPr="00F21494">
          <w:tab/>
        </w:r>
        <w:r>
          <w:rPr>
            <w:rFonts w:hint="eastAsia"/>
            <w:lang w:eastAsia="zh-CN"/>
          </w:rPr>
          <w:t>[</w:t>
        </w:r>
        <w:r w:rsidRPr="00F21494">
          <w:t>M</w:t>
        </w:r>
        <w:r w:rsidRPr="00F21494">
          <w:rPr>
            <w:vertAlign w:val="subscript"/>
          </w:rPr>
          <w:t>RFBW</w:t>
        </w:r>
        <w:r w:rsidRPr="00553AD1">
          <w:rPr>
            <w:rFonts w:hint="eastAsia"/>
          </w:rPr>
          <w:t>]</w:t>
        </w:r>
        <w:r w:rsidRPr="00F21494">
          <w:t xml:space="preserve"> for </w:t>
        </w:r>
        <w:r w:rsidRPr="00F21494">
          <w:rPr>
            <w:i/>
          </w:rPr>
          <w:t>single-band TAB connector(s)</w:t>
        </w:r>
        <w:r w:rsidRPr="00F21494">
          <w:t xml:space="preserve">, see </w:t>
        </w:r>
        <w:r w:rsidRPr="00B833C4">
          <w:rPr>
            <w:highlight w:val="yellow"/>
          </w:rPr>
          <w:t>subclause 4.9.1,</w:t>
        </w:r>
        <w:r w:rsidRPr="00F21494">
          <w:t xml:space="preserve"> </w:t>
        </w:r>
      </w:ins>
    </w:p>
    <w:p w14:paraId="400E3B50" w14:textId="77777777" w:rsidR="009D56A3" w:rsidRPr="00F21494" w:rsidRDefault="009D56A3" w:rsidP="009D56A3">
      <w:pPr>
        <w:ind w:left="568" w:hanging="284"/>
        <w:rPr>
          <w:ins w:id="9733" w:author="R4-1809484" w:date="2018-07-10T15:04:00Z"/>
          <w:rFonts w:eastAsia="MS P??"/>
        </w:rPr>
      </w:pPr>
      <w:ins w:id="9734" w:author="R4-1809484" w:date="2018-07-10T15:04:00Z">
        <w:r w:rsidRPr="00F21494">
          <w:t>-</w:t>
        </w:r>
        <w:r w:rsidRPr="00F21494">
          <w:tab/>
        </w:r>
        <w:r>
          <w:rPr>
            <w:rFonts w:hint="eastAsia"/>
            <w:lang w:eastAsia="zh-CN"/>
          </w:rPr>
          <w:t>[</w:t>
        </w:r>
        <w:r w:rsidRPr="00F21494">
          <w:t>B</w:t>
        </w:r>
        <w:r w:rsidRPr="00F21494">
          <w:rPr>
            <w:vertAlign w:val="subscript"/>
          </w:rPr>
          <w:t>RFBW</w:t>
        </w:r>
        <w:r w:rsidRPr="00F21494">
          <w:t>_T</w:t>
        </w:r>
        <w:r w:rsidRPr="00F21494">
          <w:rPr>
            <w:lang w:eastAsia="zh-CN"/>
          </w:rPr>
          <w:t>'</w:t>
        </w:r>
        <w:r w:rsidRPr="00F21494">
          <w:rPr>
            <w:vertAlign w:val="subscript"/>
          </w:rPr>
          <w:t>RFBW</w:t>
        </w:r>
        <w:r w:rsidRPr="00F21494">
          <w:t xml:space="preserve"> and B</w:t>
        </w:r>
        <w:r w:rsidRPr="00F21494">
          <w:rPr>
            <w:lang w:eastAsia="zh-CN"/>
          </w:rPr>
          <w:t>'</w:t>
        </w:r>
        <w:r w:rsidRPr="00F21494">
          <w:rPr>
            <w:vertAlign w:val="subscript"/>
          </w:rPr>
          <w:t>RFBW</w:t>
        </w:r>
        <w:r w:rsidRPr="00F21494">
          <w:t>_T</w:t>
        </w:r>
        <w:r w:rsidRPr="00F21494">
          <w:rPr>
            <w:vertAlign w:val="subscript"/>
          </w:rPr>
          <w:t>RFBW</w:t>
        </w:r>
        <w:r w:rsidRPr="00553AD1">
          <w:rPr>
            <w:rFonts w:cs="v4.2.0" w:hint="eastAsia"/>
          </w:rPr>
          <w:t>]</w:t>
        </w:r>
        <w:r w:rsidRPr="00F21494">
          <w:rPr>
            <w:vertAlign w:val="subscript"/>
          </w:rPr>
          <w:t xml:space="preserve"> </w:t>
        </w:r>
        <w:r w:rsidRPr="00F21494">
          <w:t xml:space="preserve">for </w:t>
        </w:r>
        <w:r w:rsidRPr="00F21494">
          <w:rPr>
            <w:i/>
          </w:rPr>
          <w:t>multi-band TAB connector(s),</w:t>
        </w:r>
        <w:r w:rsidRPr="00F21494">
          <w:t xml:space="preserve"> see </w:t>
        </w:r>
        <w:r w:rsidRPr="00B833C4">
          <w:rPr>
            <w:highlight w:val="yellow"/>
          </w:rPr>
          <w:t>subclause 4.9.1.</w:t>
        </w:r>
      </w:ins>
    </w:p>
    <w:p w14:paraId="7D06479F" w14:textId="77777777" w:rsidR="009D56A3" w:rsidRPr="00F21494" w:rsidRDefault="009D56A3" w:rsidP="009D56A3">
      <w:pPr>
        <w:keepNext/>
        <w:keepLines/>
        <w:spacing w:before="120"/>
        <w:outlineLvl w:val="3"/>
        <w:rPr>
          <w:ins w:id="9735" w:author="R4-1809484" w:date="2018-07-10T15:04:00Z"/>
          <w:rFonts w:ascii="Arial" w:hAnsi="Arial"/>
          <w:sz w:val="24"/>
        </w:rPr>
      </w:pPr>
      <w:bookmarkStart w:id="9736" w:name="_Toc506829628"/>
      <w:ins w:id="9737" w:author="R4-1809484" w:date="2018-07-10T15:04:00Z">
        <w:r w:rsidRPr="00F21494">
          <w:rPr>
            <w:rFonts w:ascii="Arial" w:hAnsi="Arial"/>
            <w:sz w:val="24"/>
          </w:rPr>
          <w:t>7.7.4.2</w:t>
        </w:r>
        <w:r w:rsidRPr="00F21494">
          <w:rPr>
            <w:rFonts w:ascii="Arial" w:hAnsi="Arial"/>
            <w:sz w:val="24"/>
          </w:rPr>
          <w:tab/>
          <w:t>Procedure</w:t>
        </w:r>
        <w:bookmarkEnd w:id="9736"/>
      </w:ins>
    </w:p>
    <w:p w14:paraId="74F69D9D" w14:textId="77777777" w:rsidR="009D56A3" w:rsidRPr="00F21494" w:rsidRDefault="009D56A3" w:rsidP="009D56A3">
      <w:pPr>
        <w:rPr>
          <w:ins w:id="9738" w:author="R4-1809484" w:date="2018-07-10T15:04:00Z"/>
          <w:i/>
        </w:rPr>
      </w:pPr>
      <w:ins w:id="9739" w:author="R4-1809484" w:date="2018-07-10T15:04:00Z">
        <w:r w:rsidRPr="00F21494">
          <w:t>The minimum requirement is applied to all connectors under test.</w:t>
        </w:r>
      </w:ins>
    </w:p>
    <w:p w14:paraId="34097DCE" w14:textId="77777777" w:rsidR="009D56A3" w:rsidRPr="00F21494" w:rsidRDefault="009D56A3" w:rsidP="009D56A3">
      <w:pPr>
        <w:rPr>
          <w:ins w:id="9740" w:author="R4-1809484" w:date="2018-07-10T15:04:00Z"/>
        </w:rPr>
      </w:pPr>
      <w:ins w:id="9741" w:author="R4-1809484" w:date="2018-07-10T15:04:00Z">
        <w:r w:rsidRPr="00F21494">
          <w:t xml:space="preserve">For BS type 1-H the procedure is repeated until all </w:t>
        </w:r>
        <w:r w:rsidRPr="00F21494">
          <w:rPr>
            <w:i/>
          </w:rPr>
          <w:t>TAB connectors</w:t>
        </w:r>
        <w:r w:rsidRPr="00F21494">
          <w:t xml:space="preserve"> necessary to demonstrate conformance have been tested; see subclause 7.1.</w:t>
        </w:r>
      </w:ins>
    </w:p>
    <w:p w14:paraId="6B2C25B8" w14:textId="77777777" w:rsidR="009D56A3" w:rsidRPr="00F21494" w:rsidRDefault="009D56A3" w:rsidP="009D56A3">
      <w:pPr>
        <w:numPr>
          <w:ilvl w:val="0"/>
          <w:numId w:val="21"/>
        </w:numPr>
        <w:rPr>
          <w:ins w:id="9742" w:author="R4-1809484" w:date="2018-07-10T15:04:00Z"/>
        </w:rPr>
      </w:pPr>
      <w:ins w:id="9743" w:author="R4-1809484" w:date="2018-07-10T15:04:00Z">
        <w:r w:rsidRPr="00F21494">
          <w:t xml:space="preserve">Connect the connector under test to measurement equipment as shown in </w:t>
        </w:r>
        <w:r w:rsidRPr="00F21494">
          <w:rPr>
            <w:highlight w:val="yellow"/>
          </w:rPr>
          <w:t>annex subclause X.x</w:t>
        </w:r>
        <w:r w:rsidRPr="00F21494">
          <w:t>. All connectors not under test shall be terminated.</w:t>
        </w:r>
      </w:ins>
    </w:p>
    <w:p w14:paraId="17AFF48A" w14:textId="77777777" w:rsidR="009D56A3" w:rsidRPr="00F21494" w:rsidRDefault="009D56A3" w:rsidP="009D56A3">
      <w:pPr>
        <w:numPr>
          <w:ilvl w:val="0"/>
          <w:numId w:val="21"/>
        </w:numPr>
        <w:rPr>
          <w:ins w:id="9744" w:author="R4-1809484" w:date="2018-07-10T15:04:00Z"/>
        </w:rPr>
      </w:pPr>
      <w:ins w:id="9745" w:author="R4-1809484" w:date="2018-07-10T15:04:00Z">
        <w:r w:rsidRPr="00F21494">
          <w:t>Set the BS to transmit</w:t>
        </w:r>
      </w:ins>
    </w:p>
    <w:p w14:paraId="54450CCD" w14:textId="54F74A97" w:rsidR="009D56A3" w:rsidRPr="00F21494" w:rsidRDefault="009D56A3" w:rsidP="009D56A3">
      <w:pPr>
        <w:ind w:left="644"/>
        <w:rPr>
          <w:ins w:id="9746" w:author="R4-1809484" w:date="2018-07-10T15:04:00Z"/>
        </w:rPr>
      </w:pPr>
      <w:ins w:id="9747" w:author="R4-1809484" w:date="2018-07-10T15:04:00Z">
        <w:r w:rsidRPr="00F21494">
          <w:t>For single carrier operation set the connector under test to transmit at manufacturers declared rated carrier output power (P</w:t>
        </w:r>
        <w:r w:rsidRPr="009D56A3">
          <w:rPr>
            <w:vertAlign w:val="subscript"/>
            <w:rPrChange w:id="9748" w:author="R4-1809484" w:date="2018-07-10T15:05:00Z">
              <w:rPr/>
            </w:rPrChange>
          </w:rPr>
          <w:t>rated,t,AC</w:t>
        </w:r>
        <w:r w:rsidRPr="00F21494">
          <w:t xml:space="preserve"> for BS type 1-C and P</w:t>
        </w:r>
        <w:r w:rsidRPr="009D56A3">
          <w:rPr>
            <w:vertAlign w:val="subscript"/>
            <w:rPrChange w:id="9749" w:author="R4-1809484" w:date="2018-07-10T15:05:00Z">
              <w:rPr/>
            </w:rPrChange>
          </w:rPr>
          <w:t>rated,t,TABC</w:t>
        </w:r>
        <w:r w:rsidRPr="00F21494">
          <w:t xml:space="preserve"> for BS type 1-H).</w:t>
        </w:r>
      </w:ins>
    </w:p>
    <w:p w14:paraId="7808F6ED" w14:textId="77777777" w:rsidR="009D56A3" w:rsidRPr="00F21494" w:rsidRDefault="009D56A3" w:rsidP="009D56A3">
      <w:pPr>
        <w:ind w:left="644"/>
        <w:rPr>
          <w:ins w:id="9750" w:author="R4-1809484" w:date="2018-07-10T15:04:00Z"/>
        </w:rPr>
      </w:pPr>
      <w:ins w:id="9751" w:author="R4-1809484" w:date="2018-07-10T15:04:00Z">
        <w:r w:rsidRPr="00F21494">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ins>
    </w:p>
    <w:p w14:paraId="0AF5D5DE" w14:textId="77777777" w:rsidR="009D56A3" w:rsidRPr="00F21494" w:rsidRDefault="009D56A3" w:rsidP="009D56A3">
      <w:pPr>
        <w:ind w:left="568" w:hanging="284"/>
        <w:rPr>
          <w:ins w:id="9752" w:author="R4-1809484" w:date="2018-07-10T15:04:00Z"/>
        </w:rPr>
      </w:pPr>
      <w:ins w:id="9753" w:author="R4-1809484" w:date="2018-07-10T15:04:00Z">
        <w:r w:rsidRPr="00F21494">
          <w:t>3)</w:t>
        </w:r>
        <w:r w:rsidRPr="00F21494">
          <w:tab/>
          <w:t xml:space="preserve">Set the signal generator for the wanted signal to transmit </w:t>
        </w:r>
        <w:r w:rsidRPr="00F21494">
          <w:rPr>
            <w:rFonts w:eastAsia="MS Mincho"/>
          </w:rPr>
          <w:t>as specified in table 7.7.5-1 and 7.7.5-3</w:t>
        </w:r>
      </w:ins>
    </w:p>
    <w:p w14:paraId="141A4B31" w14:textId="77777777" w:rsidR="009D56A3" w:rsidRPr="00F21494" w:rsidRDefault="009D56A3" w:rsidP="009D56A3">
      <w:pPr>
        <w:ind w:left="568" w:hanging="284"/>
        <w:rPr>
          <w:ins w:id="9754" w:author="R4-1809484" w:date="2018-07-10T15:04:00Z"/>
        </w:rPr>
      </w:pPr>
      <w:ins w:id="9755" w:author="R4-1809484" w:date="2018-07-10T15:04:00Z">
        <w:r w:rsidRPr="00F21494">
          <w:t>3)</w:t>
        </w:r>
        <w:r w:rsidRPr="00F21494">
          <w:tab/>
          <w:t xml:space="preserve">Set the Signal generator for the interfering signal to transmit at the frequency offset and </w:t>
        </w:r>
        <w:r w:rsidRPr="00F21494">
          <w:rPr>
            <w:rFonts w:eastAsia="MS Mincho"/>
          </w:rPr>
          <w:t>as specified in table 7.75-2 and 7.7.5-4</w:t>
        </w:r>
        <w:r w:rsidRPr="00F21494">
          <w:t>.</w:t>
        </w:r>
      </w:ins>
    </w:p>
    <w:p w14:paraId="4FC34A5A" w14:textId="77777777" w:rsidR="009D56A3" w:rsidRPr="00F21494" w:rsidRDefault="009D56A3" w:rsidP="009D56A3">
      <w:pPr>
        <w:ind w:left="568" w:hanging="284"/>
        <w:rPr>
          <w:ins w:id="9756" w:author="R4-1809484" w:date="2018-07-10T15:04:00Z"/>
        </w:rPr>
      </w:pPr>
      <w:ins w:id="9757" w:author="R4-1809484" w:date="2018-07-10T15:04:00Z">
        <w:r w:rsidRPr="00F21494">
          <w:t>4)</w:t>
        </w:r>
        <w:r w:rsidRPr="00F21494">
          <w:tab/>
          <w:t xml:space="preserve">Measure the throughput according to </w:t>
        </w:r>
        <w:r w:rsidRPr="00F21494">
          <w:rPr>
            <w:highlight w:val="yellow"/>
          </w:rPr>
          <w:t>annex X</w:t>
        </w:r>
        <w:r w:rsidRPr="00F21494">
          <w:t>.</w:t>
        </w:r>
      </w:ins>
    </w:p>
    <w:p w14:paraId="12083757" w14:textId="77777777" w:rsidR="009D56A3" w:rsidRPr="00F21494" w:rsidRDefault="009D56A3" w:rsidP="009D56A3">
      <w:pPr>
        <w:rPr>
          <w:ins w:id="9758" w:author="R4-1809484" w:date="2018-07-10T15:04:00Z"/>
        </w:rPr>
      </w:pPr>
      <w:ins w:id="9759" w:author="R4-1809484" w:date="2018-07-10T15:04:00Z">
        <w:r w:rsidRPr="00F21494">
          <w:t xml:space="preserve">In addition, </w:t>
        </w:r>
        <w:r w:rsidRPr="00F21494">
          <w:rPr>
            <w:snapToGrid w:val="0"/>
            <w:lang w:eastAsia="zh-CN"/>
          </w:rPr>
          <w:t xml:space="preserve">for a multi-band capable BS type 1-C or a </w:t>
        </w:r>
        <w:r w:rsidRPr="00F21494">
          <w:rPr>
            <w:i/>
            <w:snapToGrid w:val="0"/>
            <w:lang w:eastAsia="zh-CN"/>
          </w:rPr>
          <w:t>multi-band</w:t>
        </w:r>
        <w:r w:rsidRPr="00F21494">
          <w:rPr>
            <w:snapToGrid w:val="0"/>
            <w:lang w:eastAsia="zh-CN"/>
          </w:rPr>
          <w:t xml:space="preserve"> </w:t>
        </w:r>
        <w:r w:rsidRPr="00F21494">
          <w:rPr>
            <w:i/>
            <w:snapToGrid w:val="0"/>
            <w:lang w:eastAsia="zh-CN"/>
          </w:rPr>
          <w:t>TAB connector</w:t>
        </w:r>
        <w:r w:rsidRPr="00F21494">
          <w:rPr>
            <w:snapToGrid w:val="0"/>
            <w:lang w:eastAsia="zh-CN"/>
          </w:rPr>
          <w:t xml:space="preserve"> from a BS type 1-H</w:t>
        </w:r>
        <w:r w:rsidRPr="00F21494">
          <w:t>, the following steps shall apply:</w:t>
        </w:r>
      </w:ins>
    </w:p>
    <w:p w14:paraId="603FB382" w14:textId="77777777" w:rsidR="009D56A3" w:rsidRPr="00F21494" w:rsidRDefault="009D56A3" w:rsidP="009D56A3">
      <w:pPr>
        <w:ind w:left="567" w:hanging="283"/>
        <w:rPr>
          <w:ins w:id="9760" w:author="R4-1809484" w:date="2018-07-10T15:04:00Z"/>
        </w:rPr>
      </w:pPr>
      <w:ins w:id="9761" w:author="R4-1809484" w:date="2018-07-10T15:04:00Z">
        <w:r w:rsidRPr="00F21494">
          <w:t>5)</w:t>
        </w:r>
        <w:r w:rsidRPr="00F21494">
          <w:tab/>
          <w:t xml:space="preserve">For </w:t>
        </w:r>
        <w:r w:rsidRPr="00F21494">
          <w:rPr>
            <w:snapToGrid w:val="0"/>
            <w:lang w:eastAsia="zh-CN"/>
          </w:rPr>
          <w:t xml:space="preserve">multi-band capable BS type 1-C or a </w:t>
        </w:r>
        <w:r w:rsidRPr="00F21494">
          <w:rPr>
            <w:i/>
            <w:snapToGrid w:val="0"/>
            <w:lang w:eastAsia="zh-CN"/>
          </w:rPr>
          <w:t>multi-band</w:t>
        </w:r>
        <w:r w:rsidRPr="00F21494">
          <w:rPr>
            <w:snapToGrid w:val="0"/>
            <w:lang w:eastAsia="zh-CN"/>
          </w:rPr>
          <w:t xml:space="preserve"> </w:t>
        </w:r>
        <w:r w:rsidRPr="00F21494">
          <w:rPr>
            <w:i/>
            <w:snapToGrid w:val="0"/>
            <w:lang w:eastAsia="zh-CN"/>
          </w:rPr>
          <w:t>TAB connector</w:t>
        </w:r>
        <w:r w:rsidRPr="00F21494">
          <w:rPr>
            <w:snapToGrid w:val="0"/>
            <w:lang w:eastAsia="zh-CN"/>
          </w:rPr>
          <w:t xml:space="preserve"> from a BS type 1-H</w:t>
        </w:r>
        <w:r w:rsidRPr="00F21494">
          <w:t xml:space="preserve"> and single band tests, repeat the steps above per involved band where single band test configurations and test models shall apply with no carrier activated in the other band.</w:t>
        </w:r>
      </w:ins>
    </w:p>
    <w:p w14:paraId="6CA75B07" w14:textId="77777777" w:rsidR="009D56A3" w:rsidRPr="00F21494" w:rsidRDefault="009D56A3" w:rsidP="009D56A3">
      <w:pPr>
        <w:keepNext/>
        <w:keepLines/>
        <w:spacing w:before="120"/>
        <w:outlineLvl w:val="2"/>
        <w:rPr>
          <w:ins w:id="9762" w:author="R4-1809484" w:date="2018-07-10T15:04:00Z"/>
          <w:rFonts w:ascii="Arial" w:hAnsi="Arial"/>
          <w:sz w:val="28"/>
        </w:rPr>
      </w:pPr>
      <w:bookmarkStart w:id="9763" w:name="_Toc506829629"/>
      <w:ins w:id="9764" w:author="R4-1809484" w:date="2018-07-10T15:04:00Z">
        <w:r w:rsidRPr="00F21494">
          <w:rPr>
            <w:rFonts w:ascii="Arial" w:hAnsi="Arial"/>
            <w:sz w:val="28"/>
          </w:rPr>
          <w:t>7.7.5</w:t>
        </w:r>
        <w:r w:rsidRPr="00F21494">
          <w:rPr>
            <w:rFonts w:ascii="Arial" w:hAnsi="Arial"/>
            <w:sz w:val="28"/>
          </w:rPr>
          <w:tab/>
          <w:t>Test requirements</w:t>
        </w:r>
        <w:bookmarkEnd w:id="9763"/>
      </w:ins>
    </w:p>
    <w:p w14:paraId="6B5C1FA4" w14:textId="77777777" w:rsidR="009D56A3" w:rsidRPr="00F21494" w:rsidRDefault="009D56A3" w:rsidP="009D56A3">
      <w:pPr>
        <w:rPr>
          <w:ins w:id="9765" w:author="R4-1809484" w:date="2018-07-10T15:04:00Z"/>
          <w:rFonts w:eastAsia="Osaka"/>
        </w:rPr>
      </w:pPr>
      <w:ins w:id="9766" w:author="R4-1809484" w:date="2018-07-10T15:04:00Z">
        <w:r w:rsidRPr="00F21494">
          <w:t>For NR, the throughput</w:t>
        </w:r>
        <w:r w:rsidRPr="00F21494">
          <w:rPr>
            <w:vertAlign w:val="subscript"/>
          </w:rPr>
          <w:t xml:space="preserve"> </w:t>
        </w:r>
        <w:r w:rsidRPr="00F21494">
          <w:t>shall be ≥ 95% of the maximum throughput</w:t>
        </w:r>
        <w:r w:rsidRPr="00F21494" w:rsidDel="00BE584A">
          <w:t xml:space="preserve"> </w:t>
        </w:r>
        <w:r w:rsidRPr="00F21494">
          <w:t xml:space="preserve">of the reference measurement channel, with a wanted signal at the assigned channel frequency and two interfering signals coupled to the </w:t>
        </w:r>
        <w:r w:rsidRPr="00F21494">
          <w:rPr>
            <w:i/>
          </w:rPr>
          <w:t>BS type 1-C antenna connector</w:t>
        </w:r>
        <w:r w:rsidRPr="00F21494">
          <w:t xml:space="preserve"> or </w:t>
        </w:r>
        <w:r w:rsidRPr="00F21494">
          <w:rPr>
            <w:i/>
          </w:rPr>
          <w:t>BS type 1-H</w:t>
        </w:r>
        <w:r w:rsidRPr="00F21494">
          <w:t xml:space="preserve"> </w:t>
        </w:r>
        <w:r w:rsidRPr="00F21494">
          <w:rPr>
            <w:i/>
          </w:rPr>
          <w:t>TAB connector</w:t>
        </w:r>
        <w:r w:rsidRPr="00F21494">
          <w:t>, with the conditions specified in tables 7.7.5-1 and 7.7.5-2 for intermodulation performance and in tables 7.7.5-3,</w:t>
        </w:r>
        <w:r w:rsidRPr="00F21494">
          <w:rPr>
            <w:lang w:eastAsia="zh-CN"/>
          </w:rPr>
          <w:t xml:space="preserve"> and 7.7.5-4</w:t>
        </w:r>
        <w:r w:rsidRPr="00F21494">
          <w:rPr>
            <w:rFonts w:hint="eastAsia"/>
            <w:lang w:eastAsia="zh-CN"/>
          </w:rPr>
          <w:t xml:space="preserve"> </w:t>
        </w:r>
        <w:r w:rsidRPr="00F21494">
          <w:t>for narrowband intermodulation performance.</w:t>
        </w:r>
        <w:r w:rsidRPr="00F21494">
          <w:rPr>
            <w:rFonts w:hint="eastAsia"/>
            <w:lang w:eastAsia="zh-CN"/>
          </w:rPr>
          <w:t xml:space="preserve"> </w:t>
        </w:r>
        <w:r w:rsidRPr="00F21494">
          <w:rPr>
            <w:rFonts w:eastAsia="Osaka"/>
          </w:rPr>
          <w:t xml:space="preserve">The reference </w:t>
        </w:r>
        <w:r w:rsidRPr="00F21494">
          <w:rPr>
            <w:rFonts w:eastAsia="Osaka"/>
          </w:rPr>
          <w:lastRenderedPageBreak/>
          <w:t>measurement channel for the wanted signal is identified in table 7.2.5-1</w:t>
        </w:r>
        <w:r w:rsidRPr="00F21494">
          <w:rPr>
            <w:lang w:eastAsia="zh-CN"/>
          </w:rPr>
          <w:t xml:space="preserve"> and </w:t>
        </w:r>
        <w:r w:rsidRPr="00F21494">
          <w:rPr>
            <w:rFonts w:hint="eastAsia"/>
            <w:lang w:eastAsia="zh-CN"/>
          </w:rPr>
          <w:t>table 7.2.</w:t>
        </w:r>
        <w:r w:rsidRPr="00F21494">
          <w:rPr>
            <w:lang w:eastAsia="zh-CN"/>
          </w:rPr>
          <w:t>5</w:t>
        </w:r>
        <w:r w:rsidRPr="00F21494">
          <w:rPr>
            <w:rFonts w:hint="eastAsia"/>
            <w:lang w:eastAsia="zh-CN"/>
          </w:rPr>
          <w:t>-</w:t>
        </w:r>
        <w:r w:rsidRPr="00F21494">
          <w:rPr>
            <w:lang w:eastAsia="zh-CN"/>
          </w:rPr>
          <w:t>3 f</w:t>
        </w:r>
        <w:r w:rsidRPr="00F21494">
          <w:rPr>
            <w:rFonts w:eastAsia="Osaka"/>
          </w:rPr>
          <w:t xml:space="preserve">or each channel bandwidth and further specified in </w:t>
        </w:r>
        <w:r w:rsidRPr="00F21494">
          <w:rPr>
            <w:rFonts w:eastAsia="Osaka"/>
            <w:highlight w:val="yellow"/>
          </w:rPr>
          <w:t>annex X</w:t>
        </w:r>
        <w:r w:rsidRPr="00F21494">
          <w:rPr>
            <w:rFonts w:eastAsia="Osaka"/>
          </w:rPr>
          <w:t xml:space="preserve">. </w:t>
        </w:r>
        <w:r w:rsidRPr="00B833C4">
          <w:rPr>
            <w:rFonts w:eastAsia="Osaka"/>
          </w:rPr>
          <w:t xml:space="preserve">The characteristics of the interfering signal is further specified in </w:t>
        </w:r>
        <w:r w:rsidRPr="00F21494">
          <w:rPr>
            <w:rFonts w:eastAsia="Osaka"/>
            <w:highlight w:val="yellow"/>
          </w:rPr>
          <w:t xml:space="preserve">annex </w:t>
        </w:r>
        <w:r>
          <w:rPr>
            <w:rFonts w:eastAsia="Osaka"/>
            <w:highlight w:val="yellow"/>
          </w:rPr>
          <w:t>A</w:t>
        </w:r>
        <w:r w:rsidRPr="00F21494">
          <w:rPr>
            <w:rFonts w:eastAsia="Osaka"/>
            <w:highlight w:val="yellow"/>
          </w:rPr>
          <w:t>.</w:t>
        </w:r>
      </w:ins>
    </w:p>
    <w:p w14:paraId="4836B969" w14:textId="77777777" w:rsidR="009D56A3" w:rsidRPr="00F21494" w:rsidRDefault="009D56A3" w:rsidP="009D56A3">
      <w:pPr>
        <w:rPr>
          <w:ins w:id="9767" w:author="R4-1809484" w:date="2018-07-10T15:04:00Z"/>
          <w:rFonts w:eastAsia="Osaka"/>
        </w:rPr>
      </w:pPr>
      <w:ins w:id="9768" w:author="R4-1809484" w:date="2018-07-10T15:04:00Z">
        <w:r w:rsidRPr="00F21494">
          <w:rPr>
            <w:rFonts w:eastAsia="Osaka"/>
          </w:rPr>
          <w:t>The subcarrier spacing for the modulated interfering signal shall in general be the same as the subcarrier spacing for the wanted signal, except for the case of wanted signal subcarrier spacing 60 kHz and BS channel bandwidth &lt;=20MHz, for which the subcarrier spacing of the interfering signal should be 30 kHz.</w:t>
        </w:r>
      </w:ins>
    </w:p>
    <w:p w14:paraId="7673BB19" w14:textId="77777777" w:rsidR="009D56A3" w:rsidRPr="00F21494" w:rsidRDefault="009D56A3" w:rsidP="009D56A3">
      <w:pPr>
        <w:rPr>
          <w:ins w:id="9769" w:author="R4-1809484" w:date="2018-07-10T15:04:00Z"/>
          <w:rFonts w:eastAsia="Osaka"/>
        </w:rPr>
      </w:pPr>
      <w:ins w:id="9770" w:author="R4-1809484" w:date="2018-07-10T15:04:00Z">
        <w:r w:rsidRPr="00F21494">
          <w:rPr>
            <w:rFonts w:eastAsia="Osaka"/>
          </w:rPr>
          <w:t xml:space="preserve">The receiver intermodulation requirement is applicable outside the </w:t>
        </w:r>
        <w:r w:rsidRPr="00F21494">
          <w:rPr>
            <w:rFonts w:hint="eastAsia"/>
            <w:lang w:eastAsia="zh-CN"/>
          </w:rPr>
          <w:t xml:space="preserve">Base Station </w:t>
        </w:r>
        <w:r w:rsidRPr="00F21494">
          <w:rPr>
            <w:rFonts w:eastAsia="Osaka"/>
          </w:rPr>
          <w:t>RF Bandwidth</w:t>
        </w:r>
        <w:r w:rsidRPr="00F21494">
          <w:rPr>
            <w:rFonts w:hint="eastAsia"/>
            <w:lang w:eastAsia="zh-CN"/>
          </w:rPr>
          <w:t xml:space="preserve"> </w:t>
        </w:r>
        <w:r w:rsidRPr="00F21494">
          <w:rPr>
            <w:lang w:eastAsia="zh-CN"/>
          </w:rPr>
          <w:t xml:space="preserve">or Radio Bandwidth </w:t>
        </w:r>
        <w:r w:rsidRPr="00F21494">
          <w:rPr>
            <w:rFonts w:hint="eastAsia"/>
            <w:lang w:eastAsia="zh-CN"/>
          </w:rPr>
          <w:t>edges</w:t>
        </w:r>
        <w:r w:rsidRPr="00F21494">
          <w:rPr>
            <w:rFonts w:eastAsia="Osaka"/>
          </w:rPr>
          <w:t xml:space="preserve">. The interfering signal offset is defined relative to the Base Station RF Bandwidth edges </w:t>
        </w:r>
        <w:r w:rsidRPr="00F21494">
          <w:rPr>
            <w:lang w:eastAsia="zh-CN"/>
          </w:rPr>
          <w:t xml:space="preserve">or Radio Bandwidth </w:t>
        </w:r>
        <w:r w:rsidRPr="00F21494">
          <w:rPr>
            <w:rFonts w:eastAsia="Osaka"/>
          </w:rPr>
          <w:t>edges.</w:t>
        </w:r>
      </w:ins>
    </w:p>
    <w:p w14:paraId="50DD92A3" w14:textId="77777777" w:rsidR="009D56A3" w:rsidRPr="00F21494" w:rsidRDefault="009D56A3" w:rsidP="009D56A3">
      <w:pPr>
        <w:rPr>
          <w:ins w:id="9771" w:author="R4-1809484" w:date="2018-07-10T15:04:00Z"/>
        </w:rPr>
      </w:pPr>
      <w:ins w:id="9772" w:author="R4-1809484" w:date="2018-07-10T15:04:00Z">
        <w:r w:rsidRPr="00F21494">
          <w:t xml:space="preserve">For a BS operating in non-contiguous spectrum within any </w:t>
        </w:r>
        <w:r w:rsidRPr="00F21494">
          <w:rPr>
            <w:i/>
          </w:rPr>
          <w:t>operating band</w:t>
        </w:r>
        <w:r w:rsidRPr="00F21494">
          <w:t>, the narrowband intermodulation requirement applies in addition inside any sub-block gap in case the sub-block gap is at least as wide as the channel bandwidth of the NR interfering signal in table 7.7.5-2 or 7.7.5-4. The interfering signal offset is defined relative to the sub-block edges inside the sub-block gap.</w:t>
        </w:r>
      </w:ins>
    </w:p>
    <w:p w14:paraId="5F4F4810" w14:textId="77777777" w:rsidR="009D56A3" w:rsidRPr="00F21494" w:rsidRDefault="009D56A3" w:rsidP="009D56A3">
      <w:pPr>
        <w:rPr>
          <w:ins w:id="9773" w:author="R4-1809484" w:date="2018-07-10T15:04:00Z"/>
        </w:rPr>
      </w:pPr>
      <w:ins w:id="9774" w:author="R4-1809484" w:date="2018-07-10T15:04:00Z">
        <w:r w:rsidRPr="00F21494">
          <w:t xml:space="preserve">[For a BS capable of multi-band operation or </w:t>
        </w:r>
        <w:r w:rsidRPr="00F21494">
          <w:rPr>
            <w:i/>
          </w:rPr>
          <w:t>multi-band TAB connectors</w:t>
        </w:r>
        <w:r w:rsidRPr="00F21494">
          <w:t>, the intermodulation requirement applies in addition inside any Inter RF Bandwidth gap, in case the gap size is at least twice as wide as the NR interfering signal centre frequency offset from the Base Station RF Bandwidth edge.]</w:t>
        </w:r>
      </w:ins>
    </w:p>
    <w:p w14:paraId="7F8C6746" w14:textId="77777777" w:rsidR="009D56A3" w:rsidRPr="00F21494" w:rsidRDefault="009D56A3" w:rsidP="009D56A3">
      <w:pPr>
        <w:rPr>
          <w:ins w:id="9775" w:author="R4-1809484" w:date="2018-07-10T15:04:00Z"/>
        </w:rPr>
      </w:pPr>
      <w:ins w:id="9776" w:author="R4-1809484" w:date="2018-07-10T15:04:00Z">
        <w:r w:rsidRPr="00F21494">
          <w:t xml:space="preserve">[For a BS capable of multi-band operation or </w:t>
        </w:r>
        <w:r w:rsidRPr="00F21494">
          <w:rPr>
            <w:i/>
          </w:rPr>
          <w:t>multi-band TAB connectors</w:t>
        </w:r>
        <w:r w:rsidRPr="00F21494">
          <w:t>, the narrowband intermodulation requirement applies in addition inside any Inter RF Bandwidth gap in case the gap size is at least as wide as the NR interfering signal in tables 7.7.5-2 and 7.7.5-4. The interfering signal offset is defined relative to the Base Station RF Bandwidth edges inside the Inter RF Bandwidth gap.]</w:t>
        </w:r>
      </w:ins>
    </w:p>
    <w:p w14:paraId="4862E3FC" w14:textId="77777777" w:rsidR="009D56A3" w:rsidRPr="00F21494" w:rsidRDefault="009D56A3">
      <w:pPr>
        <w:keepNext/>
        <w:keepLines/>
        <w:spacing w:before="60"/>
        <w:jc w:val="center"/>
        <w:rPr>
          <w:ins w:id="9777" w:author="R4-1809484" w:date="2018-07-10T15:04:00Z"/>
          <w:rFonts w:ascii="Arial" w:hAnsi="Arial"/>
          <w:b/>
        </w:rPr>
        <w:pPrChange w:id="9778" w:author="R4-1809484" w:date="2018-07-10T15:07:00Z">
          <w:pPr>
            <w:keepNext/>
            <w:keepLines/>
            <w:spacing w:before="60"/>
            <w:jc w:val="center"/>
            <w:outlineLvl w:val="0"/>
          </w:pPr>
        </w:pPrChange>
      </w:pPr>
      <w:ins w:id="9779" w:author="R4-1809484" w:date="2018-07-10T15:04:00Z">
        <w:r w:rsidRPr="00F21494">
          <w:rPr>
            <w:rFonts w:ascii="Arial" w:hAnsi="Arial"/>
            <w:b/>
          </w:rPr>
          <w:t>Table 7.7.5-1: General intermodulation requirement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376"/>
        <w:gridCol w:w="2216"/>
        <w:gridCol w:w="1973"/>
      </w:tblGrid>
      <w:tr w:rsidR="009D56A3" w:rsidRPr="00B04564" w14:paraId="41BCEE4D" w14:textId="77777777" w:rsidTr="00EF157C">
        <w:trPr>
          <w:jc w:val="center"/>
          <w:ins w:id="9780" w:author="R4-1809484" w:date="2018-07-10T15:04:00Z"/>
        </w:trPr>
        <w:tc>
          <w:tcPr>
            <w:tcW w:w="1737" w:type="dxa"/>
            <w:shd w:val="clear" w:color="auto" w:fill="auto"/>
          </w:tcPr>
          <w:p w14:paraId="14D1289F" w14:textId="77777777" w:rsidR="009D56A3" w:rsidRPr="00B04564" w:rsidRDefault="009D56A3" w:rsidP="00EF157C">
            <w:pPr>
              <w:pStyle w:val="TAH"/>
              <w:rPr>
                <w:ins w:id="9781" w:author="R4-1809484" w:date="2018-07-10T15:04:00Z"/>
              </w:rPr>
            </w:pPr>
            <w:ins w:id="9782" w:author="R4-1809484" w:date="2018-07-10T15:04:00Z">
              <w:r w:rsidRPr="00B04564">
                <w:t>Base Station Type</w:t>
              </w:r>
            </w:ins>
          </w:p>
        </w:tc>
        <w:tc>
          <w:tcPr>
            <w:tcW w:w="2376" w:type="dxa"/>
            <w:shd w:val="clear" w:color="auto" w:fill="auto"/>
          </w:tcPr>
          <w:p w14:paraId="371008B8" w14:textId="77777777" w:rsidR="009D56A3" w:rsidRPr="00B04564" w:rsidRDefault="009D56A3" w:rsidP="00EF157C">
            <w:pPr>
              <w:pStyle w:val="TAH"/>
              <w:rPr>
                <w:ins w:id="9783" w:author="R4-1809484" w:date="2018-07-10T15:04:00Z"/>
              </w:rPr>
            </w:pPr>
            <w:ins w:id="9784" w:author="R4-1809484" w:date="2018-07-10T15:04:00Z">
              <w:r w:rsidRPr="00B04564">
                <w:t>Wanted Signal mean power [dBm]</w:t>
              </w:r>
            </w:ins>
          </w:p>
        </w:tc>
        <w:tc>
          <w:tcPr>
            <w:tcW w:w="2216" w:type="dxa"/>
            <w:shd w:val="clear" w:color="auto" w:fill="auto"/>
          </w:tcPr>
          <w:p w14:paraId="7D2B5414" w14:textId="77777777" w:rsidR="009D56A3" w:rsidRPr="00B04564" w:rsidRDefault="009D56A3" w:rsidP="00EF157C">
            <w:pPr>
              <w:pStyle w:val="TAH"/>
              <w:rPr>
                <w:ins w:id="9785" w:author="R4-1809484" w:date="2018-07-10T15:04:00Z"/>
              </w:rPr>
            </w:pPr>
            <w:ins w:id="9786" w:author="R4-1809484" w:date="2018-07-10T15:04:00Z">
              <w:r w:rsidRPr="00B04564">
                <w:t>Mean power of interfering signals</w:t>
              </w:r>
              <w:r w:rsidRPr="00B04564" w:rsidDel="00522C04">
                <w:t xml:space="preserve"> </w:t>
              </w:r>
              <w:r w:rsidRPr="00B04564">
                <w:t>[dBm]</w:t>
              </w:r>
            </w:ins>
          </w:p>
        </w:tc>
        <w:tc>
          <w:tcPr>
            <w:tcW w:w="1973" w:type="dxa"/>
            <w:shd w:val="clear" w:color="auto" w:fill="auto"/>
          </w:tcPr>
          <w:p w14:paraId="02459049" w14:textId="77777777" w:rsidR="009D56A3" w:rsidRPr="00B04564" w:rsidRDefault="009D56A3" w:rsidP="00EF157C">
            <w:pPr>
              <w:pStyle w:val="TAH"/>
              <w:rPr>
                <w:ins w:id="9787" w:author="R4-1809484" w:date="2018-07-10T15:04:00Z"/>
              </w:rPr>
            </w:pPr>
            <w:ins w:id="9788" w:author="R4-1809484" w:date="2018-07-10T15:04:00Z">
              <w:r w:rsidRPr="00B04564">
                <w:t>Type of interfering signal</w:t>
              </w:r>
            </w:ins>
          </w:p>
        </w:tc>
      </w:tr>
      <w:tr w:rsidR="009D56A3" w:rsidRPr="00B04564" w14:paraId="08F36D71" w14:textId="77777777" w:rsidTr="00EF157C">
        <w:trPr>
          <w:jc w:val="center"/>
          <w:ins w:id="9789" w:author="R4-1809484" w:date="2018-07-10T15:04:00Z"/>
        </w:trPr>
        <w:tc>
          <w:tcPr>
            <w:tcW w:w="1737" w:type="dxa"/>
            <w:shd w:val="clear" w:color="auto" w:fill="auto"/>
          </w:tcPr>
          <w:p w14:paraId="080ED925" w14:textId="77777777" w:rsidR="009D56A3" w:rsidRPr="00B04564" w:rsidRDefault="009D56A3" w:rsidP="00EF157C">
            <w:pPr>
              <w:pStyle w:val="TAC"/>
              <w:rPr>
                <w:ins w:id="9790" w:author="R4-1809484" w:date="2018-07-10T15:04:00Z"/>
              </w:rPr>
            </w:pPr>
            <w:ins w:id="9791" w:author="R4-1809484" w:date="2018-07-10T15:04:00Z">
              <w:r w:rsidRPr="00B04564">
                <w:t>Wide Area BS</w:t>
              </w:r>
            </w:ins>
          </w:p>
        </w:tc>
        <w:tc>
          <w:tcPr>
            <w:tcW w:w="2376" w:type="dxa"/>
            <w:shd w:val="clear" w:color="auto" w:fill="auto"/>
          </w:tcPr>
          <w:p w14:paraId="3CAD0A67" w14:textId="77777777" w:rsidR="009D56A3" w:rsidRPr="00B04564" w:rsidRDefault="009D56A3" w:rsidP="00EF157C">
            <w:pPr>
              <w:pStyle w:val="TAC"/>
              <w:rPr>
                <w:ins w:id="9792" w:author="R4-1809484" w:date="2018-07-10T15:04:00Z"/>
              </w:rPr>
            </w:pPr>
            <w:ins w:id="9793" w:author="R4-1809484" w:date="2018-07-10T15:04:00Z">
              <w:r w:rsidRPr="00B04564">
                <w:t>P</w:t>
              </w:r>
              <w:r w:rsidRPr="00B04564">
                <w:rPr>
                  <w:vertAlign w:val="subscript"/>
                </w:rPr>
                <w:t>REFSENS</w:t>
              </w:r>
              <w:r w:rsidRPr="00B04564" w:rsidDel="00E01BA4">
                <w:t xml:space="preserve"> </w:t>
              </w:r>
              <w:r w:rsidRPr="00B04564">
                <w:t xml:space="preserve">+6 dB </w:t>
              </w:r>
            </w:ins>
          </w:p>
        </w:tc>
        <w:tc>
          <w:tcPr>
            <w:tcW w:w="2216" w:type="dxa"/>
            <w:shd w:val="clear" w:color="auto" w:fill="auto"/>
            <w:vAlign w:val="center"/>
          </w:tcPr>
          <w:p w14:paraId="5574E077" w14:textId="77777777" w:rsidR="009D56A3" w:rsidRPr="00B04564" w:rsidRDefault="009D56A3" w:rsidP="00EF157C">
            <w:pPr>
              <w:pStyle w:val="TAC"/>
              <w:rPr>
                <w:ins w:id="9794" w:author="R4-1809484" w:date="2018-07-10T15:04:00Z"/>
              </w:rPr>
            </w:pPr>
            <w:ins w:id="9795" w:author="R4-1809484" w:date="2018-07-10T15:04:00Z">
              <w:r w:rsidRPr="00B04564">
                <w:t>-52</w:t>
              </w:r>
            </w:ins>
          </w:p>
        </w:tc>
        <w:tc>
          <w:tcPr>
            <w:tcW w:w="1973" w:type="dxa"/>
            <w:vMerge w:val="restart"/>
            <w:shd w:val="clear" w:color="auto" w:fill="auto"/>
            <w:vAlign w:val="center"/>
          </w:tcPr>
          <w:p w14:paraId="7FD42745" w14:textId="77777777" w:rsidR="009D56A3" w:rsidRPr="00B04564" w:rsidRDefault="009D56A3" w:rsidP="00EF157C">
            <w:pPr>
              <w:pStyle w:val="TAC"/>
              <w:rPr>
                <w:ins w:id="9796" w:author="R4-1809484" w:date="2018-07-10T15:04:00Z"/>
              </w:rPr>
            </w:pPr>
            <w:ins w:id="9797" w:author="R4-1809484" w:date="2018-07-10T15:04:00Z">
              <w:r w:rsidRPr="00B04564">
                <w:t>See Table 7.7.</w:t>
              </w:r>
              <w:r>
                <w:t>5</w:t>
              </w:r>
              <w:r w:rsidRPr="00B04564">
                <w:t>-2</w:t>
              </w:r>
            </w:ins>
          </w:p>
        </w:tc>
      </w:tr>
      <w:tr w:rsidR="009D56A3" w:rsidRPr="00B04564" w14:paraId="71F34A21" w14:textId="77777777" w:rsidTr="00EF157C">
        <w:trPr>
          <w:jc w:val="center"/>
          <w:ins w:id="9798" w:author="R4-1809484" w:date="2018-07-10T15:04:00Z"/>
        </w:trPr>
        <w:tc>
          <w:tcPr>
            <w:tcW w:w="1737" w:type="dxa"/>
            <w:shd w:val="clear" w:color="auto" w:fill="auto"/>
          </w:tcPr>
          <w:p w14:paraId="7DBA46C3" w14:textId="77777777" w:rsidR="009D56A3" w:rsidRPr="00B04564" w:rsidRDefault="009D56A3" w:rsidP="00EF157C">
            <w:pPr>
              <w:pStyle w:val="TAC"/>
              <w:rPr>
                <w:ins w:id="9799" w:author="R4-1809484" w:date="2018-07-10T15:04:00Z"/>
              </w:rPr>
            </w:pPr>
            <w:ins w:id="9800" w:author="R4-1809484" w:date="2018-07-10T15:04:00Z">
              <w:r w:rsidRPr="00B04564">
                <w:t>Medium Range BS</w:t>
              </w:r>
            </w:ins>
          </w:p>
        </w:tc>
        <w:tc>
          <w:tcPr>
            <w:tcW w:w="2376" w:type="dxa"/>
            <w:shd w:val="clear" w:color="auto" w:fill="auto"/>
          </w:tcPr>
          <w:p w14:paraId="6E39A850" w14:textId="77777777" w:rsidR="009D56A3" w:rsidRPr="00B04564" w:rsidRDefault="009D56A3" w:rsidP="00EF157C">
            <w:pPr>
              <w:pStyle w:val="TAC"/>
              <w:rPr>
                <w:ins w:id="9801" w:author="R4-1809484" w:date="2018-07-10T15:04:00Z"/>
              </w:rPr>
            </w:pPr>
            <w:ins w:id="9802" w:author="R4-1809484" w:date="2018-07-10T15:04:00Z">
              <w:r w:rsidRPr="00B04564">
                <w:t>P</w:t>
              </w:r>
              <w:r w:rsidRPr="00B04564">
                <w:rPr>
                  <w:vertAlign w:val="subscript"/>
                </w:rPr>
                <w:t>REFSENS</w:t>
              </w:r>
              <w:r w:rsidRPr="00B04564" w:rsidDel="00E01BA4">
                <w:t xml:space="preserve"> </w:t>
              </w:r>
              <w:r w:rsidRPr="00B04564">
                <w:t xml:space="preserve">+6 dB </w:t>
              </w:r>
            </w:ins>
          </w:p>
        </w:tc>
        <w:tc>
          <w:tcPr>
            <w:tcW w:w="2216" w:type="dxa"/>
            <w:shd w:val="clear" w:color="auto" w:fill="auto"/>
            <w:vAlign w:val="center"/>
          </w:tcPr>
          <w:p w14:paraId="34FB0078" w14:textId="77777777" w:rsidR="009D56A3" w:rsidRPr="00B04564" w:rsidRDefault="009D56A3" w:rsidP="00EF157C">
            <w:pPr>
              <w:pStyle w:val="TAC"/>
              <w:rPr>
                <w:ins w:id="9803" w:author="R4-1809484" w:date="2018-07-10T15:04:00Z"/>
              </w:rPr>
            </w:pPr>
            <w:ins w:id="9804" w:author="R4-1809484" w:date="2018-07-10T15:04:00Z">
              <w:r w:rsidRPr="00B04564">
                <w:t>-47</w:t>
              </w:r>
            </w:ins>
          </w:p>
        </w:tc>
        <w:tc>
          <w:tcPr>
            <w:tcW w:w="1973" w:type="dxa"/>
            <w:vMerge/>
            <w:shd w:val="clear" w:color="auto" w:fill="auto"/>
          </w:tcPr>
          <w:p w14:paraId="1C4DDBBB" w14:textId="77777777" w:rsidR="009D56A3" w:rsidRPr="00B04564" w:rsidRDefault="009D56A3" w:rsidP="00EF157C">
            <w:pPr>
              <w:pStyle w:val="TAC"/>
              <w:rPr>
                <w:ins w:id="9805" w:author="R4-1809484" w:date="2018-07-10T15:04:00Z"/>
              </w:rPr>
            </w:pPr>
          </w:p>
        </w:tc>
      </w:tr>
      <w:tr w:rsidR="009D56A3" w:rsidRPr="00B04564" w14:paraId="699D6D43" w14:textId="77777777" w:rsidTr="00EF157C">
        <w:trPr>
          <w:jc w:val="center"/>
          <w:ins w:id="9806" w:author="R4-1809484" w:date="2018-07-10T15:04:00Z"/>
        </w:trPr>
        <w:tc>
          <w:tcPr>
            <w:tcW w:w="1737" w:type="dxa"/>
            <w:shd w:val="clear" w:color="auto" w:fill="auto"/>
          </w:tcPr>
          <w:p w14:paraId="1D6FD2D8" w14:textId="77777777" w:rsidR="009D56A3" w:rsidRPr="00B04564" w:rsidRDefault="009D56A3" w:rsidP="00EF157C">
            <w:pPr>
              <w:pStyle w:val="TAC"/>
              <w:rPr>
                <w:ins w:id="9807" w:author="R4-1809484" w:date="2018-07-10T15:04:00Z"/>
              </w:rPr>
            </w:pPr>
            <w:ins w:id="9808" w:author="R4-1809484" w:date="2018-07-10T15:04:00Z">
              <w:r w:rsidRPr="00B04564">
                <w:t>Local Area BS</w:t>
              </w:r>
            </w:ins>
          </w:p>
        </w:tc>
        <w:tc>
          <w:tcPr>
            <w:tcW w:w="2376" w:type="dxa"/>
            <w:shd w:val="clear" w:color="auto" w:fill="auto"/>
          </w:tcPr>
          <w:p w14:paraId="65F86FE0" w14:textId="77777777" w:rsidR="009D56A3" w:rsidRPr="00B04564" w:rsidRDefault="009D56A3" w:rsidP="00EF157C">
            <w:pPr>
              <w:pStyle w:val="TAC"/>
              <w:rPr>
                <w:ins w:id="9809" w:author="R4-1809484" w:date="2018-07-10T15:04:00Z"/>
              </w:rPr>
            </w:pPr>
            <w:ins w:id="9810" w:author="R4-1809484" w:date="2018-07-10T15:04:00Z">
              <w:r w:rsidRPr="00B04564">
                <w:t>P</w:t>
              </w:r>
              <w:r w:rsidRPr="00B04564">
                <w:rPr>
                  <w:vertAlign w:val="subscript"/>
                </w:rPr>
                <w:t>REFSENS</w:t>
              </w:r>
              <w:r w:rsidRPr="00B04564" w:rsidDel="00E01BA4">
                <w:t xml:space="preserve"> </w:t>
              </w:r>
              <w:r w:rsidRPr="00B04564">
                <w:t xml:space="preserve">+6 dB </w:t>
              </w:r>
            </w:ins>
          </w:p>
        </w:tc>
        <w:tc>
          <w:tcPr>
            <w:tcW w:w="2216" w:type="dxa"/>
            <w:shd w:val="clear" w:color="auto" w:fill="auto"/>
            <w:vAlign w:val="center"/>
          </w:tcPr>
          <w:p w14:paraId="06E8C230" w14:textId="77777777" w:rsidR="009D56A3" w:rsidRPr="00B04564" w:rsidRDefault="009D56A3" w:rsidP="00EF157C">
            <w:pPr>
              <w:pStyle w:val="TAC"/>
              <w:rPr>
                <w:ins w:id="9811" w:author="R4-1809484" w:date="2018-07-10T15:04:00Z"/>
              </w:rPr>
            </w:pPr>
            <w:ins w:id="9812" w:author="R4-1809484" w:date="2018-07-10T15:04:00Z">
              <w:r w:rsidRPr="00B04564">
                <w:t>-44</w:t>
              </w:r>
            </w:ins>
          </w:p>
        </w:tc>
        <w:tc>
          <w:tcPr>
            <w:tcW w:w="1973" w:type="dxa"/>
            <w:vMerge/>
            <w:shd w:val="clear" w:color="auto" w:fill="auto"/>
          </w:tcPr>
          <w:p w14:paraId="2A6E6ECD" w14:textId="77777777" w:rsidR="009D56A3" w:rsidRPr="00B04564" w:rsidRDefault="009D56A3" w:rsidP="00EF157C">
            <w:pPr>
              <w:pStyle w:val="TAC"/>
              <w:rPr>
                <w:ins w:id="9813" w:author="R4-1809484" w:date="2018-07-10T15:04:00Z"/>
              </w:rPr>
            </w:pPr>
          </w:p>
        </w:tc>
      </w:tr>
      <w:tr w:rsidR="009D56A3" w:rsidRPr="00B04564" w14:paraId="6C124BF6" w14:textId="77777777" w:rsidTr="00EF157C">
        <w:trPr>
          <w:jc w:val="center"/>
          <w:ins w:id="9814" w:author="R4-1809484" w:date="2018-07-10T15:04:00Z"/>
        </w:trPr>
        <w:tc>
          <w:tcPr>
            <w:tcW w:w="8302" w:type="dxa"/>
            <w:gridSpan w:val="4"/>
            <w:shd w:val="clear" w:color="auto" w:fill="auto"/>
          </w:tcPr>
          <w:p w14:paraId="5775856B" w14:textId="77777777" w:rsidR="009D56A3" w:rsidRPr="00B04564" w:rsidRDefault="009D56A3" w:rsidP="00EF157C">
            <w:pPr>
              <w:pStyle w:val="TAL"/>
              <w:rPr>
                <w:ins w:id="9815" w:author="R4-1809484" w:date="2018-07-10T15:04:00Z"/>
              </w:rPr>
            </w:pPr>
            <w:ins w:id="9816" w:author="R4-1809484" w:date="2018-07-10T15:04:00Z">
              <w:r w:rsidRPr="00B04564">
                <w:t xml:space="preserve">NOTE 1: </w:t>
              </w:r>
              <w:r w:rsidRPr="00B04564">
                <w:tab/>
                <w:t>P</w:t>
              </w:r>
              <w:r w:rsidRPr="00B04564">
                <w:rPr>
                  <w:vertAlign w:val="subscript"/>
                </w:rPr>
                <w:t>REFSENS</w:t>
              </w:r>
              <w:r w:rsidRPr="00B04564" w:rsidDel="00E01BA4">
                <w:t xml:space="preserve"> </w:t>
              </w:r>
              <w:r w:rsidRPr="00B04564">
                <w:t xml:space="preserve">depends on the BS class and on the </w:t>
              </w:r>
              <w:r w:rsidRPr="00B04564">
                <w:rPr>
                  <w:i/>
                </w:rPr>
                <w:t>BS channel bandwidth</w:t>
              </w:r>
              <w:r w:rsidRPr="00B04564">
                <w:t xml:space="preserve">, see subclause 7.2. </w:t>
              </w:r>
            </w:ins>
          </w:p>
          <w:p w14:paraId="528C5128" w14:textId="77777777" w:rsidR="009D56A3" w:rsidRPr="00B04564" w:rsidRDefault="009D56A3" w:rsidP="00EF157C">
            <w:pPr>
              <w:pStyle w:val="TAN"/>
              <w:ind w:left="0" w:firstLine="0"/>
              <w:rPr>
                <w:ins w:id="9817" w:author="R4-1809484" w:date="2018-07-10T15:04:00Z"/>
                <w:rFonts w:cs="Arial"/>
              </w:rPr>
            </w:pPr>
          </w:p>
        </w:tc>
      </w:tr>
    </w:tbl>
    <w:p w14:paraId="14F913CE" w14:textId="77777777" w:rsidR="009D56A3" w:rsidRPr="00B833C4" w:rsidRDefault="009D56A3" w:rsidP="009D56A3">
      <w:pPr>
        <w:rPr>
          <w:ins w:id="9818" w:author="R4-1809484" w:date="2018-07-10T15:04:00Z"/>
        </w:rPr>
      </w:pPr>
    </w:p>
    <w:p w14:paraId="32798DFE" w14:textId="77777777" w:rsidR="009D56A3" w:rsidRPr="00F21494" w:rsidRDefault="009D56A3">
      <w:pPr>
        <w:keepNext/>
        <w:keepLines/>
        <w:spacing w:before="60"/>
        <w:jc w:val="center"/>
        <w:rPr>
          <w:ins w:id="9819" w:author="R4-1809484" w:date="2018-07-10T15:04:00Z"/>
          <w:rFonts w:ascii="Arial" w:hAnsi="Arial"/>
          <w:b/>
        </w:rPr>
        <w:pPrChange w:id="9820" w:author="R4-1809484" w:date="2018-07-10T15:07:00Z">
          <w:pPr>
            <w:keepNext/>
            <w:keepLines/>
            <w:spacing w:before="60"/>
            <w:jc w:val="center"/>
            <w:outlineLvl w:val="0"/>
          </w:pPr>
        </w:pPrChange>
      </w:pPr>
      <w:ins w:id="9821" w:author="R4-1809484" w:date="2018-07-10T15:04:00Z">
        <w:r w:rsidRPr="00F21494">
          <w:rPr>
            <w:rFonts w:ascii="Arial" w:hAnsi="Arial"/>
            <w:b/>
          </w:rPr>
          <w:lastRenderedPageBreak/>
          <w:t xml:space="preserve">Table 7.7.5-2: Interfering signals for intermodulation requirement </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07"/>
        <w:gridCol w:w="2503"/>
      </w:tblGrid>
      <w:tr w:rsidR="009D56A3" w:rsidRPr="00B04564" w14:paraId="0DCE9024" w14:textId="77777777" w:rsidTr="00EF157C">
        <w:trPr>
          <w:jc w:val="center"/>
          <w:ins w:id="9822" w:author="R4-1809484" w:date="2018-07-10T15:04:00Z"/>
        </w:trPr>
        <w:tc>
          <w:tcPr>
            <w:tcW w:w="1467" w:type="dxa"/>
            <w:shd w:val="clear" w:color="auto" w:fill="auto"/>
            <w:vAlign w:val="center"/>
          </w:tcPr>
          <w:p w14:paraId="7C492009" w14:textId="77777777" w:rsidR="009D56A3" w:rsidRPr="00B04564" w:rsidRDefault="009D56A3" w:rsidP="00EF157C">
            <w:pPr>
              <w:pStyle w:val="TAH"/>
              <w:rPr>
                <w:ins w:id="9823" w:author="R4-1809484" w:date="2018-07-10T15:04:00Z"/>
                <w:rFonts w:cs="Arial"/>
              </w:rPr>
            </w:pPr>
          </w:p>
          <w:p w14:paraId="1C5F0683" w14:textId="77777777" w:rsidR="009D56A3" w:rsidRPr="00B04564" w:rsidRDefault="009D56A3" w:rsidP="00EF157C">
            <w:pPr>
              <w:pStyle w:val="TAH"/>
              <w:rPr>
                <w:ins w:id="9824" w:author="R4-1809484" w:date="2018-07-10T15:04:00Z"/>
                <w:rFonts w:cs="Arial"/>
              </w:rPr>
            </w:pPr>
            <w:ins w:id="9825" w:author="R4-1809484" w:date="2018-07-10T15:04:00Z">
              <w:r w:rsidRPr="00B04564">
                <w:rPr>
                  <w:rFonts w:cs="Arial"/>
                  <w:i/>
                </w:rPr>
                <w:t>BS channel bandwidth</w:t>
              </w:r>
              <w:r w:rsidRPr="00B04564">
                <w:rPr>
                  <w:rFonts w:cs="Arial"/>
                </w:rPr>
                <w:t xml:space="preserve"> of the lowest/highest carrier received [MHz]</w:t>
              </w:r>
            </w:ins>
          </w:p>
        </w:tc>
        <w:tc>
          <w:tcPr>
            <w:tcW w:w="1907" w:type="dxa"/>
            <w:vAlign w:val="center"/>
          </w:tcPr>
          <w:p w14:paraId="04899234" w14:textId="77777777" w:rsidR="009D56A3" w:rsidRPr="00B04564" w:rsidRDefault="009D56A3" w:rsidP="00EF157C">
            <w:pPr>
              <w:pStyle w:val="TAH"/>
              <w:rPr>
                <w:ins w:id="9826" w:author="R4-1809484" w:date="2018-07-10T15:04:00Z"/>
                <w:rFonts w:cs="Arial"/>
              </w:rPr>
            </w:pPr>
            <w:ins w:id="9827" w:author="R4-1809484" w:date="2018-07-10T15:04:00Z">
              <w:r w:rsidRPr="00B04564">
                <w:rPr>
                  <w:rFonts w:cs="Arial"/>
                </w:rPr>
                <w:t>Interfering signal centre frequency offset from the lower/upper Base Station RF Bandwidth edge [MHz]</w:t>
              </w:r>
            </w:ins>
          </w:p>
        </w:tc>
        <w:tc>
          <w:tcPr>
            <w:tcW w:w="2503" w:type="dxa"/>
            <w:vAlign w:val="center"/>
          </w:tcPr>
          <w:p w14:paraId="2CBA9ABA" w14:textId="77777777" w:rsidR="009D56A3" w:rsidRPr="00B04564" w:rsidRDefault="009D56A3" w:rsidP="00EF157C">
            <w:pPr>
              <w:pStyle w:val="TAH"/>
              <w:rPr>
                <w:ins w:id="9828" w:author="R4-1809484" w:date="2018-07-10T15:04:00Z"/>
                <w:rFonts w:cs="Arial"/>
              </w:rPr>
            </w:pPr>
            <w:ins w:id="9829" w:author="R4-1809484" w:date="2018-07-10T15:04:00Z">
              <w:r w:rsidRPr="00B04564">
                <w:rPr>
                  <w:rFonts w:cs="Arial"/>
                </w:rPr>
                <w:t>Type of interfering signal</w:t>
              </w:r>
            </w:ins>
          </w:p>
        </w:tc>
      </w:tr>
      <w:tr w:rsidR="009D56A3" w:rsidRPr="00B04564" w14:paraId="19F3441C" w14:textId="77777777" w:rsidTr="00EF157C">
        <w:trPr>
          <w:jc w:val="center"/>
          <w:ins w:id="9830" w:author="R4-1809484" w:date="2018-07-10T15:04:00Z"/>
        </w:trPr>
        <w:tc>
          <w:tcPr>
            <w:tcW w:w="1467" w:type="dxa"/>
            <w:vMerge w:val="restart"/>
            <w:vAlign w:val="center"/>
          </w:tcPr>
          <w:p w14:paraId="487C5BE4" w14:textId="77777777" w:rsidR="009D56A3" w:rsidRPr="00B04564" w:rsidRDefault="009D56A3" w:rsidP="00EF157C">
            <w:pPr>
              <w:pStyle w:val="TAC"/>
              <w:rPr>
                <w:ins w:id="9831" w:author="R4-1809484" w:date="2018-07-10T15:04:00Z"/>
                <w:rFonts w:cs="Arial"/>
              </w:rPr>
            </w:pPr>
            <w:ins w:id="9832" w:author="R4-1809484" w:date="2018-07-10T15:04:00Z">
              <w:r w:rsidRPr="00B04564">
                <w:rPr>
                  <w:rFonts w:cs="Arial"/>
                </w:rPr>
                <w:t>5</w:t>
              </w:r>
            </w:ins>
          </w:p>
        </w:tc>
        <w:tc>
          <w:tcPr>
            <w:tcW w:w="1907" w:type="dxa"/>
            <w:vAlign w:val="center"/>
          </w:tcPr>
          <w:p w14:paraId="65DE171D" w14:textId="77777777" w:rsidR="009D56A3" w:rsidRPr="00B04564" w:rsidRDefault="009D56A3" w:rsidP="00EF157C">
            <w:pPr>
              <w:pStyle w:val="TAC"/>
              <w:rPr>
                <w:ins w:id="9833" w:author="R4-1809484" w:date="2018-07-10T15:04:00Z"/>
                <w:rFonts w:cs="Arial"/>
              </w:rPr>
            </w:pPr>
            <w:ins w:id="9834" w:author="R4-1809484" w:date="2018-07-10T15:04:00Z">
              <w:r w:rsidRPr="00B04564">
                <w:rPr>
                  <w:rFonts w:cs="Arial"/>
                </w:rPr>
                <w:t>±7.5</w:t>
              </w:r>
            </w:ins>
          </w:p>
        </w:tc>
        <w:tc>
          <w:tcPr>
            <w:tcW w:w="2503" w:type="dxa"/>
            <w:shd w:val="clear" w:color="auto" w:fill="auto"/>
            <w:vAlign w:val="center"/>
          </w:tcPr>
          <w:p w14:paraId="142992D9" w14:textId="77777777" w:rsidR="009D56A3" w:rsidRPr="00B04564" w:rsidRDefault="009D56A3" w:rsidP="00EF157C">
            <w:pPr>
              <w:pStyle w:val="TAC"/>
              <w:rPr>
                <w:ins w:id="9835" w:author="R4-1809484" w:date="2018-07-10T15:04:00Z"/>
                <w:rFonts w:cs="Arial"/>
              </w:rPr>
            </w:pPr>
            <w:ins w:id="9836" w:author="R4-1809484" w:date="2018-07-10T15:04:00Z">
              <w:r w:rsidRPr="00B04564">
                <w:rPr>
                  <w:rFonts w:cs="Arial"/>
                </w:rPr>
                <w:t>CW</w:t>
              </w:r>
            </w:ins>
          </w:p>
        </w:tc>
      </w:tr>
      <w:tr w:rsidR="009D56A3" w:rsidRPr="00B04564" w14:paraId="280F6B0D" w14:textId="77777777" w:rsidTr="00EF157C">
        <w:trPr>
          <w:jc w:val="center"/>
          <w:ins w:id="9837" w:author="R4-1809484" w:date="2018-07-10T15:04:00Z"/>
        </w:trPr>
        <w:tc>
          <w:tcPr>
            <w:tcW w:w="1467" w:type="dxa"/>
            <w:vMerge/>
            <w:vAlign w:val="center"/>
          </w:tcPr>
          <w:p w14:paraId="24889F45" w14:textId="77777777" w:rsidR="009D56A3" w:rsidRPr="00B04564" w:rsidRDefault="009D56A3" w:rsidP="00EF157C">
            <w:pPr>
              <w:pStyle w:val="TAC"/>
              <w:rPr>
                <w:ins w:id="9838" w:author="R4-1809484" w:date="2018-07-10T15:04:00Z"/>
                <w:rFonts w:cs="Arial"/>
              </w:rPr>
            </w:pPr>
          </w:p>
        </w:tc>
        <w:tc>
          <w:tcPr>
            <w:tcW w:w="1907" w:type="dxa"/>
            <w:vAlign w:val="center"/>
          </w:tcPr>
          <w:p w14:paraId="2852DD47" w14:textId="77777777" w:rsidR="009D56A3" w:rsidRPr="00B04564" w:rsidRDefault="009D56A3" w:rsidP="00EF157C">
            <w:pPr>
              <w:pStyle w:val="TAC"/>
              <w:rPr>
                <w:ins w:id="9839" w:author="R4-1809484" w:date="2018-07-10T15:04:00Z"/>
                <w:rFonts w:cs="Arial"/>
              </w:rPr>
            </w:pPr>
            <w:ins w:id="9840" w:author="R4-1809484" w:date="2018-07-10T15:04:00Z">
              <w:r w:rsidRPr="00B04564">
                <w:rPr>
                  <w:rFonts w:cs="Arial"/>
                </w:rPr>
                <w:t>±17.5</w:t>
              </w:r>
            </w:ins>
          </w:p>
        </w:tc>
        <w:tc>
          <w:tcPr>
            <w:tcW w:w="2503" w:type="dxa"/>
            <w:shd w:val="clear" w:color="auto" w:fill="auto"/>
            <w:vAlign w:val="center"/>
          </w:tcPr>
          <w:p w14:paraId="0DFFC403" w14:textId="77777777" w:rsidR="009D56A3" w:rsidRPr="00B04564" w:rsidRDefault="009D56A3" w:rsidP="00EF157C">
            <w:pPr>
              <w:pStyle w:val="TAC"/>
              <w:rPr>
                <w:ins w:id="9841" w:author="R4-1809484" w:date="2018-07-10T15:04:00Z"/>
                <w:rFonts w:cs="Arial"/>
              </w:rPr>
            </w:pPr>
            <w:ins w:id="9842" w:author="R4-1809484" w:date="2018-07-10T15:04:00Z">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ins>
          </w:p>
        </w:tc>
      </w:tr>
      <w:tr w:rsidR="009D56A3" w:rsidRPr="00B04564" w14:paraId="67298B20" w14:textId="77777777" w:rsidTr="00EF157C">
        <w:trPr>
          <w:jc w:val="center"/>
          <w:ins w:id="9843" w:author="R4-1809484" w:date="2018-07-10T15:04:00Z"/>
        </w:trPr>
        <w:tc>
          <w:tcPr>
            <w:tcW w:w="1467" w:type="dxa"/>
            <w:vMerge w:val="restart"/>
            <w:vAlign w:val="center"/>
          </w:tcPr>
          <w:p w14:paraId="728AA1E5" w14:textId="77777777" w:rsidR="009D56A3" w:rsidRPr="00B04564" w:rsidRDefault="009D56A3" w:rsidP="00EF157C">
            <w:pPr>
              <w:pStyle w:val="TAC"/>
              <w:rPr>
                <w:ins w:id="9844" w:author="R4-1809484" w:date="2018-07-10T15:04:00Z"/>
                <w:rFonts w:cs="Arial"/>
              </w:rPr>
            </w:pPr>
            <w:ins w:id="9845" w:author="R4-1809484" w:date="2018-07-10T15:04:00Z">
              <w:r w:rsidRPr="00B04564">
                <w:rPr>
                  <w:rFonts w:cs="Arial"/>
                </w:rPr>
                <w:t>10</w:t>
              </w:r>
            </w:ins>
          </w:p>
        </w:tc>
        <w:tc>
          <w:tcPr>
            <w:tcW w:w="1907" w:type="dxa"/>
            <w:vAlign w:val="center"/>
          </w:tcPr>
          <w:p w14:paraId="4B71B5AB" w14:textId="77777777" w:rsidR="009D56A3" w:rsidRPr="00B04564" w:rsidRDefault="009D56A3" w:rsidP="00EF157C">
            <w:pPr>
              <w:pStyle w:val="TAC"/>
              <w:rPr>
                <w:ins w:id="9846" w:author="R4-1809484" w:date="2018-07-10T15:04:00Z"/>
                <w:rFonts w:cs="Arial"/>
              </w:rPr>
            </w:pPr>
            <w:ins w:id="9847" w:author="R4-1809484" w:date="2018-07-10T15:04:00Z">
              <w:r w:rsidRPr="00B04564">
                <w:rPr>
                  <w:rFonts w:cs="Arial"/>
                </w:rPr>
                <w:t>±7.45</w:t>
              </w:r>
            </w:ins>
          </w:p>
        </w:tc>
        <w:tc>
          <w:tcPr>
            <w:tcW w:w="2503" w:type="dxa"/>
            <w:shd w:val="clear" w:color="auto" w:fill="auto"/>
            <w:vAlign w:val="center"/>
          </w:tcPr>
          <w:p w14:paraId="6453351D" w14:textId="77777777" w:rsidR="009D56A3" w:rsidRPr="00B04564" w:rsidRDefault="009D56A3" w:rsidP="00EF157C">
            <w:pPr>
              <w:pStyle w:val="TAC"/>
              <w:rPr>
                <w:ins w:id="9848" w:author="R4-1809484" w:date="2018-07-10T15:04:00Z"/>
                <w:rFonts w:cs="Arial"/>
              </w:rPr>
            </w:pPr>
            <w:ins w:id="9849" w:author="R4-1809484" w:date="2018-07-10T15:04:00Z">
              <w:r w:rsidRPr="00B04564">
                <w:rPr>
                  <w:rFonts w:cs="Arial"/>
                </w:rPr>
                <w:t>CW</w:t>
              </w:r>
            </w:ins>
          </w:p>
        </w:tc>
      </w:tr>
      <w:tr w:rsidR="009D56A3" w:rsidRPr="00B04564" w14:paraId="57C1D01E" w14:textId="77777777" w:rsidTr="00EF157C">
        <w:trPr>
          <w:jc w:val="center"/>
          <w:ins w:id="9850" w:author="R4-1809484" w:date="2018-07-10T15:04:00Z"/>
        </w:trPr>
        <w:tc>
          <w:tcPr>
            <w:tcW w:w="1467" w:type="dxa"/>
            <w:vMerge/>
            <w:vAlign w:val="center"/>
          </w:tcPr>
          <w:p w14:paraId="3FCB328D" w14:textId="77777777" w:rsidR="009D56A3" w:rsidRPr="00B04564" w:rsidRDefault="009D56A3" w:rsidP="00EF157C">
            <w:pPr>
              <w:pStyle w:val="TAC"/>
              <w:rPr>
                <w:ins w:id="9851" w:author="R4-1809484" w:date="2018-07-10T15:04:00Z"/>
                <w:rFonts w:cs="Arial"/>
              </w:rPr>
            </w:pPr>
          </w:p>
        </w:tc>
        <w:tc>
          <w:tcPr>
            <w:tcW w:w="1907" w:type="dxa"/>
            <w:vAlign w:val="center"/>
          </w:tcPr>
          <w:p w14:paraId="715F2296" w14:textId="77777777" w:rsidR="009D56A3" w:rsidRPr="00B04564" w:rsidRDefault="009D56A3" w:rsidP="00EF157C">
            <w:pPr>
              <w:pStyle w:val="TAC"/>
              <w:rPr>
                <w:ins w:id="9852" w:author="R4-1809484" w:date="2018-07-10T15:04:00Z"/>
                <w:rFonts w:cs="Arial"/>
              </w:rPr>
            </w:pPr>
            <w:ins w:id="9853" w:author="R4-1809484" w:date="2018-07-10T15:04:00Z">
              <w:r w:rsidRPr="00B04564">
                <w:rPr>
                  <w:rFonts w:cs="Arial"/>
                </w:rPr>
                <w:t>±17.5</w:t>
              </w:r>
            </w:ins>
          </w:p>
        </w:tc>
        <w:tc>
          <w:tcPr>
            <w:tcW w:w="2503" w:type="dxa"/>
            <w:shd w:val="clear" w:color="auto" w:fill="auto"/>
            <w:vAlign w:val="center"/>
          </w:tcPr>
          <w:p w14:paraId="69BECCC0" w14:textId="77777777" w:rsidR="009D56A3" w:rsidRPr="00B04564" w:rsidRDefault="009D56A3" w:rsidP="00EF157C">
            <w:pPr>
              <w:pStyle w:val="TAC"/>
              <w:rPr>
                <w:ins w:id="9854" w:author="R4-1809484" w:date="2018-07-10T15:04:00Z"/>
                <w:rFonts w:cs="Arial"/>
              </w:rPr>
            </w:pPr>
            <w:ins w:id="9855" w:author="R4-1809484" w:date="2018-07-10T15:04:00Z">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ins>
          </w:p>
        </w:tc>
      </w:tr>
      <w:tr w:rsidR="009D56A3" w:rsidRPr="00B04564" w14:paraId="367EB915" w14:textId="77777777" w:rsidTr="00EF157C">
        <w:trPr>
          <w:jc w:val="center"/>
          <w:ins w:id="9856" w:author="R4-1809484" w:date="2018-07-10T15:04:00Z"/>
        </w:trPr>
        <w:tc>
          <w:tcPr>
            <w:tcW w:w="1467" w:type="dxa"/>
            <w:vMerge w:val="restart"/>
            <w:vAlign w:val="center"/>
          </w:tcPr>
          <w:p w14:paraId="4159FE18" w14:textId="77777777" w:rsidR="009D56A3" w:rsidRPr="00B04564" w:rsidRDefault="009D56A3" w:rsidP="00EF157C">
            <w:pPr>
              <w:pStyle w:val="TAC"/>
              <w:rPr>
                <w:ins w:id="9857" w:author="R4-1809484" w:date="2018-07-10T15:04:00Z"/>
                <w:rFonts w:cs="Arial"/>
              </w:rPr>
            </w:pPr>
            <w:ins w:id="9858" w:author="R4-1809484" w:date="2018-07-10T15:04:00Z">
              <w:r w:rsidRPr="00B04564">
                <w:rPr>
                  <w:rFonts w:cs="Arial"/>
                </w:rPr>
                <w:t>15</w:t>
              </w:r>
            </w:ins>
          </w:p>
        </w:tc>
        <w:tc>
          <w:tcPr>
            <w:tcW w:w="1907" w:type="dxa"/>
            <w:vAlign w:val="center"/>
          </w:tcPr>
          <w:p w14:paraId="3475A77A" w14:textId="77777777" w:rsidR="009D56A3" w:rsidRPr="00B04564" w:rsidRDefault="009D56A3" w:rsidP="00EF157C">
            <w:pPr>
              <w:pStyle w:val="TAC"/>
              <w:rPr>
                <w:ins w:id="9859" w:author="R4-1809484" w:date="2018-07-10T15:04:00Z"/>
                <w:rFonts w:cs="Arial"/>
              </w:rPr>
            </w:pPr>
            <w:ins w:id="9860" w:author="R4-1809484" w:date="2018-07-10T15:04:00Z">
              <w:r w:rsidRPr="00B04564">
                <w:rPr>
                  <w:rFonts w:cs="Arial"/>
                </w:rPr>
                <w:t>±7.43</w:t>
              </w:r>
            </w:ins>
          </w:p>
        </w:tc>
        <w:tc>
          <w:tcPr>
            <w:tcW w:w="2503" w:type="dxa"/>
            <w:shd w:val="clear" w:color="auto" w:fill="auto"/>
            <w:vAlign w:val="center"/>
          </w:tcPr>
          <w:p w14:paraId="20A6B51C" w14:textId="77777777" w:rsidR="009D56A3" w:rsidRPr="00B04564" w:rsidRDefault="009D56A3" w:rsidP="00EF157C">
            <w:pPr>
              <w:pStyle w:val="TAC"/>
              <w:rPr>
                <w:ins w:id="9861" w:author="R4-1809484" w:date="2018-07-10T15:04:00Z"/>
                <w:rFonts w:cs="Arial"/>
              </w:rPr>
            </w:pPr>
            <w:ins w:id="9862" w:author="R4-1809484" w:date="2018-07-10T15:04:00Z">
              <w:r w:rsidRPr="00B04564">
                <w:rPr>
                  <w:rFonts w:cs="Arial"/>
                </w:rPr>
                <w:t>CW</w:t>
              </w:r>
            </w:ins>
          </w:p>
        </w:tc>
      </w:tr>
      <w:tr w:rsidR="009D56A3" w:rsidRPr="00B04564" w14:paraId="29161AFF" w14:textId="77777777" w:rsidTr="00EF157C">
        <w:trPr>
          <w:jc w:val="center"/>
          <w:ins w:id="9863" w:author="R4-1809484" w:date="2018-07-10T15:04:00Z"/>
        </w:trPr>
        <w:tc>
          <w:tcPr>
            <w:tcW w:w="1467" w:type="dxa"/>
            <w:vMerge/>
            <w:vAlign w:val="center"/>
          </w:tcPr>
          <w:p w14:paraId="368F202A" w14:textId="77777777" w:rsidR="009D56A3" w:rsidRPr="00B04564" w:rsidRDefault="009D56A3" w:rsidP="00EF157C">
            <w:pPr>
              <w:pStyle w:val="TAC"/>
              <w:rPr>
                <w:ins w:id="9864" w:author="R4-1809484" w:date="2018-07-10T15:04:00Z"/>
                <w:rFonts w:cs="Arial"/>
              </w:rPr>
            </w:pPr>
          </w:p>
        </w:tc>
        <w:tc>
          <w:tcPr>
            <w:tcW w:w="1907" w:type="dxa"/>
            <w:vAlign w:val="center"/>
          </w:tcPr>
          <w:p w14:paraId="2BD1B451" w14:textId="77777777" w:rsidR="009D56A3" w:rsidRPr="00B04564" w:rsidRDefault="009D56A3" w:rsidP="00EF157C">
            <w:pPr>
              <w:pStyle w:val="TAC"/>
              <w:rPr>
                <w:ins w:id="9865" w:author="R4-1809484" w:date="2018-07-10T15:04:00Z"/>
                <w:rFonts w:cs="Arial"/>
              </w:rPr>
            </w:pPr>
            <w:ins w:id="9866" w:author="R4-1809484" w:date="2018-07-10T15:04:00Z">
              <w:r w:rsidRPr="00B04564">
                <w:rPr>
                  <w:rFonts w:cs="Arial"/>
                </w:rPr>
                <w:t>±17.5</w:t>
              </w:r>
            </w:ins>
          </w:p>
        </w:tc>
        <w:tc>
          <w:tcPr>
            <w:tcW w:w="2503" w:type="dxa"/>
            <w:shd w:val="clear" w:color="auto" w:fill="auto"/>
            <w:vAlign w:val="center"/>
          </w:tcPr>
          <w:p w14:paraId="26FF3EBA" w14:textId="77777777" w:rsidR="009D56A3" w:rsidRPr="00B04564" w:rsidRDefault="009D56A3" w:rsidP="00EF157C">
            <w:pPr>
              <w:pStyle w:val="TAC"/>
              <w:rPr>
                <w:ins w:id="9867" w:author="R4-1809484" w:date="2018-07-10T15:04:00Z"/>
                <w:rFonts w:cs="Arial"/>
              </w:rPr>
            </w:pPr>
            <w:ins w:id="9868" w:author="R4-1809484" w:date="2018-07-10T15:04:00Z">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ins>
          </w:p>
        </w:tc>
      </w:tr>
      <w:tr w:rsidR="009D56A3" w:rsidRPr="00B04564" w14:paraId="03487518" w14:textId="77777777" w:rsidTr="00EF157C">
        <w:trPr>
          <w:jc w:val="center"/>
          <w:ins w:id="9869" w:author="R4-1809484" w:date="2018-07-10T15:04:00Z"/>
        </w:trPr>
        <w:tc>
          <w:tcPr>
            <w:tcW w:w="1467" w:type="dxa"/>
            <w:vMerge w:val="restart"/>
            <w:vAlign w:val="center"/>
          </w:tcPr>
          <w:p w14:paraId="50166FAB" w14:textId="77777777" w:rsidR="009D56A3" w:rsidRPr="00B04564" w:rsidRDefault="009D56A3" w:rsidP="00EF157C">
            <w:pPr>
              <w:pStyle w:val="TAC"/>
              <w:rPr>
                <w:ins w:id="9870" w:author="R4-1809484" w:date="2018-07-10T15:04:00Z"/>
                <w:rFonts w:cs="Arial"/>
              </w:rPr>
            </w:pPr>
            <w:ins w:id="9871" w:author="R4-1809484" w:date="2018-07-10T15:04:00Z">
              <w:r w:rsidRPr="00B04564">
                <w:rPr>
                  <w:rFonts w:cs="Arial"/>
                </w:rPr>
                <w:t>20</w:t>
              </w:r>
            </w:ins>
          </w:p>
        </w:tc>
        <w:tc>
          <w:tcPr>
            <w:tcW w:w="1907" w:type="dxa"/>
            <w:vAlign w:val="center"/>
          </w:tcPr>
          <w:p w14:paraId="07C6D475" w14:textId="77777777" w:rsidR="009D56A3" w:rsidRPr="00B04564" w:rsidRDefault="009D56A3" w:rsidP="00EF157C">
            <w:pPr>
              <w:pStyle w:val="TAC"/>
              <w:rPr>
                <w:ins w:id="9872" w:author="R4-1809484" w:date="2018-07-10T15:04:00Z"/>
                <w:rFonts w:cs="Arial"/>
              </w:rPr>
            </w:pPr>
            <w:ins w:id="9873" w:author="R4-1809484" w:date="2018-07-10T15:04:00Z">
              <w:r w:rsidRPr="00B04564">
                <w:rPr>
                  <w:rFonts w:cs="Arial"/>
                </w:rPr>
                <w:t>±7.38</w:t>
              </w:r>
            </w:ins>
          </w:p>
        </w:tc>
        <w:tc>
          <w:tcPr>
            <w:tcW w:w="2503" w:type="dxa"/>
            <w:shd w:val="clear" w:color="auto" w:fill="auto"/>
            <w:vAlign w:val="center"/>
          </w:tcPr>
          <w:p w14:paraId="71D13E1B" w14:textId="77777777" w:rsidR="009D56A3" w:rsidRPr="00B04564" w:rsidRDefault="009D56A3" w:rsidP="00EF157C">
            <w:pPr>
              <w:pStyle w:val="TAC"/>
              <w:rPr>
                <w:ins w:id="9874" w:author="R4-1809484" w:date="2018-07-10T15:04:00Z"/>
                <w:rFonts w:cs="Arial"/>
              </w:rPr>
            </w:pPr>
            <w:ins w:id="9875" w:author="R4-1809484" w:date="2018-07-10T15:04:00Z">
              <w:r w:rsidRPr="00B04564">
                <w:rPr>
                  <w:rFonts w:cs="Arial"/>
                </w:rPr>
                <w:t>CW</w:t>
              </w:r>
            </w:ins>
          </w:p>
        </w:tc>
      </w:tr>
      <w:tr w:rsidR="009D56A3" w:rsidRPr="00B04564" w14:paraId="136CC438" w14:textId="77777777" w:rsidTr="00EF157C">
        <w:trPr>
          <w:jc w:val="center"/>
          <w:ins w:id="9876" w:author="R4-1809484" w:date="2018-07-10T15:04:00Z"/>
        </w:trPr>
        <w:tc>
          <w:tcPr>
            <w:tcW w:w="1467" w:type="dxa"/>
            <w:vMerge/>
            <w:vAlign w:val="center"/>
          </w:tcPr>
          <w:p w14:paraId="0DC0C0C3" w14:textId="77777777" w:rsidR="009D56A3" w:rsidRPr="00B04564" w:rsidRDefault="009D56A3" w:rsidP="00EF157C">
            <w:pPr>
              <w:pStyle w:val="TAC"/>
              <w:rPr>
                <w:ins w:id="9877" w:author="R4-1809484" w:date="2018-07-10T15:04:00Z"/>
                <w:rFonts w:cs="Arial"/>
              </w:rPr>
            </w:pPr>
          </w:p>
        </w:tc>
        <w:tc>
          <w:tcPr>
            <w:tcW w:w="1907" w:type="dxa"/>
            <w:vAlign w:val="center"/>
          </w:tcPr>
          <w:p w14:paraId="36AF9E4F" w14:textId="77777777" w:rsidR="009D56A3" w:rsidRPr="00B04564" w:rsidRDefault="009D56A3" w:rsidP="00EF157C">
            <w:pPr>
              <w:pStyle w:val="TAC"/>
              <w:rPr>
                <w:ins w:id="9878" w:author="R4-1809484" w:date="2018-07-10T15:04:00Z"/>
                <w:rFonts w:cs="Arial"/>
              </w:rPr>
            </w:pPr>
            <w:ins w:id="9879" w:author="R4-1809484" w:date="2018-07-10T15:04:00Z">
              <w:r w:rsidRPr="00B04564">
                <w:rPr>
                  <w:rFonts w:cs="Arial"/>
                </w:rPr>
                <w:t>±17.5</w:t>
              </w:r>
            </w:ins>
          </w:p>
        </w:tc>
        <w:tc>
          <w:tcPr>
            <w:tcW w:w="2503" w:type="dxa"/>
            <w:shd w:val="clear" w:color="auto" w:fill="auto"/>
            <w:vAlign w:val="center"/>
          </w:tcPr>
          <w:p w14:paraId="0A59004A" w14:textId="77777777" w:rsidR="009D56A3" w:rsidRPr="00B04564" w:rsidRDefault="009D56A3" w:rsidP="00EF157C">
            <w:pPr>
              <w:pStyle w:val="TAC"/>
              <w:rPr>
                <w:ins w:id="9880" w:author="R4-1809484" w:date="2018-07-10T15:04:00Z"/>
                <w:rFonts w:cs="Arial"/>
              </w:rPr>
            </w:pPr>
            <w:ins w:id="9881" w:author="R4-1809484" w:date="2018-07-10T15:04:00Z">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ins>
          </w:p>
        </w:tc>
      </w:tr>
      <w:tr w:rsidR="009D56A3" w:rsidRPr="00B04564" w14:paraId="3B8B8B8D" w14:textId="77777777" w:rsidTr="00EF157C">
        <w:trPr>
          <w:jc w:val="center"/>
          <w:ins w:id="9882" w:author="R4-1809484" w:date="2018-07-10T15:04:00Z"/>
        </w:trPr>
        <w:tc>
          <w:tcPr>
            <w:tcW w:w="1467" w:type="dxa"/>
            <w:vMerge w:val="restart"/>
            <w:vAlign w:val="center"/>
          </w:tcPr>
          <w:p w14:paraId="4EB047B3" w14:textId="77777777" w:rsidR="009D56A3" w:rsidRPr="00B04564" w:rsidRDefault="009D56A3" w:rsidP="00EF157C">
            <w:pPr>
              <w:pStyle w:val="TAC"/>
              <w:rPr>
                <w:ins w:id="9883" w:author="R4-1809484" w:date="2018-07-10T15:04:00Z"/>
                <w:rFonts w:cs="Arial"/>
              </w:rPr>
            </w:pPr>
            <w:ins w:id="9884" w:author="R4-1809484" w:date="2018-07-10T15:04:00Z">
              <w:r w:rsidRPr="00B04564">
                <w:rPr>
                  <w:rFonts w:cs="Arial"/>
                </w:rPr>
                <w:t>25</w:t>
              </w:r>
            </w:ins>
          </w:p>
        </w:tc>
        <w:tc>
          <w:tcPr>
            <w:tcW w:w="1907" w:type="dxa"/>
            <w:vAlign w:val="center"/>
          </w:tcPr>
          <w:p w14:paraId="5BBB7013" w14:textId="77777777" w:rsidR="009D56A3" w:rsidRPr="00B04564" w:rsidRDefault="009D56A3" w:rsidP="00EF157C">
            <w:pPr>
              <w:pStyle w:val="TAC"/>
              <w:rPr>
                <w:ins w:id="9885" w:author="R4-1809484" w:date="2018-07-10T15:04:00Z"/>
                <w:rFonts w:cs="Arial"/>
              </w:rPr>
            </w:pPr>
            <w:ins w:id="9886" w:author="R4-1809484" w:date="2018-07-10T15:04:00Z">
              <w:r w:rsidRPr="00B04564">
                <w:rPr>
                  <w:rFonts w:cs="Arial"/>
                </w:rPr>
                <w:t>±7.45</w:t>
              </w:r>
            </w:ins>
          </w:p>
        </w:tc>
        <w:tc>
          <w:tcPr>
            <w:tcW w:w="2503" w:type="dxa"/>
            <w:shd w:val="clear" w:color="auto" w:fill="auto"/>
            <w:vAlign w:val="center"/>
          </w:tcPr>
          <w:p w14:paraId="40C75EC5" w14:textId="77777777" w:rsidR="009D56A3" w:rsidRPr="00B04564" w:rsidRDefault="009D56A3" w:rsidP="00EF157C">
            <w:pPr>
              <w:pStyle w:val="TAC"/>
              <w:rPr>
                <w:ins w:id="9887" w:author="R4-1809484" w:date="2018-07-10T15:04:00Z"/>
                <w:rFonts w:cs="Arial"/>
              </w:rPr>
            </w:pPr>
            <w:ins w:id="9888" w:author="R4-1809484" w:date="2018-07-10T15:04:00Z">
              <w:r w:rsidRPr="00B04564">
                <w:rPr>
                  <w:rFonts w:cs="Arial"/>
                </w:rPr>
                <w:t>CW</w:t>
              </w:r>
            </w:ins>
          </w:p>
        </w:tc>
      </w:tr>
      <w:tr w:rsidR="009D56A3" w:rsidRPr="00B04564" w14:paraId="2070ECCF" w14:textId="77777777" w:rsidTr="00EF157C">
        <w:trPr>
          <w:jc w:val="center"/>
          <w:ins w:id="9889" w:author="R4-1809484" w:date="2018-07-10T15:04:00Z"/>
        </w:trPr>
        <w:tc>
          <w:tcPr>
            <w:tcW w:w="1467" w:type="dxa"/>
            <w:vMerge/>
            <w:vAlign w:val="center"/>
          </w:tcPr>
          <w:p w14:paraId="73756DD8" w14:textId="77777777" w:rsidR="009D56A3" w:rsidRPr="00B04564" w:rsidRDefault="009D56A3" w:rsidP="00EF157C">
            <w:pPr>
              <w:pStyle w:val="TAC"/>
              <w:rPr>
                <w:ins w:id="9890" w:author="R4-1809484" w:date="2018-07-10T15:04:00Z"/>
                <w:rFonts w:cs="Arial"/>
              </w:rPr>
            </w:pPr>
          </w:p>
        </w:tc>
        <w:tc>
          <w:tcPr>
            <w:tcW w:w="1907" w:type="dxa"/>
            <w:vAlign w:val="center"/>
          </w:tcPr>
          <w:p w14:paraId="7B03FE90" w14:textId="77777777" w:rsidR="009D56A3" w:rsidRPr="00B04564" w:rsidRDefault="009D56A3" w:rsidP="00EF157C">
            <w:pPr>
              <w:pStyle w:val="TAC"/>
              <w:rPr>
                <w:ins w:id="9891" w:author="R4-1809484" w:date="2018-07-10T15:04:00Z"/>
                <w:rFonts w:cs="Arial"/>
              </w:rPr>
            </w:pPr>
            <w:ins w:id="9892" w:author="R4-1809484" w:date="2018-07-10T15:04:00Z">
              <w:r w:rsidRPr="00B04564">
                <w:rPr>
                  <w:rFonts w:cs="Arial"/>
                </w:rPr>
                <w:t>±25</w:t>
              </w:r>
            </w:ins>
          </w:p>
        </w:tc>
        <w:tc>
          <w:tcPr>
            <w:tcW w:w="2503" w:type="dxa"/>
            <w:shd w:val="clear" w:color="auto" w:fill="auto"/>
            <w:vAlign w:val="center"/>
          </w:tcPr>
          <w:p w14:paraId="6349C755" w14:textId="77777777" w:rsidR="009D56A3" w:rsidRPr="00B04564" w:rsidRDefault="009D56A3" w:rsidP="00EF157C">
            <w:pPr>
              <w:pStyle w:val="TAC"/>
              <w:rPr>
                <w:ins w:id="9893" w:author="R4-1809484" w:date="2018-07-10T15:04:00Z"/>
                <w:rFonts w:cs="Arial"/>
              </w:rPr>
            </w:pPr>
            <w:ins w:id="9894" w:author="R4-1809484" w:date="2018-07-10T15:04:00Z">
              <w:r w:rsidRPr="00B04564">
                <w:rPr>
                  <w:rFonts w:cs="Arial"/>
                </w:rPr>
                <w:t xml:space="preserve">20MHz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2F4A2087" w14:textId="77777777" w:rsidTr="00EF157C">
        <w:trPr>
          <w:jc w:val="center"/>
          <w:ins w:id="9895" w:author="R4-1809484" w:date="2018-07-10T15:04:00Z"/>
        </w:trPr>
        <w:tc>
          <w:tcPr>
            <w:tcW w:w="1467" w:type="dxa"/>
            <w:vMerge w:val="restart"/>
            <w:vAlign w:val="center"/>
          </w:tcPr>
          <w:p w14:paraId="27398E61" w14:textId="77777777" w:rsidR="009D56A3" w:rsidRPr="00B04564" w:rsidRDefault="009D56A3" w:rsidP="00EF157C">
            <w:pPr>
              <w:pStyle w:val="TAC"/>
              <w:rPr>
                <w:ins w:id="9896" w:author="R4-1809484" w:date="2018-07-10T15:04:00Z"/>
                <w:rFonts w:cs="Arial"/>
              </w:rPr>
            </w:pPr>
            <w:ins w:id="9897" w:author="R4-1809484" w:date="2018-07-10T15:04:00Z">
              <w:r w:rsidRPr="00B04564">
                <w:rPr>
                  <w:rFonts w:cs="Arial"/>
                </w:rPr>
                <w:t>30</w:t>
              </w:r>
            </w:ins>
          </w:p>
        </w:tc>
        <w:tc>
          <w:tcPr>
            <w:tcW w:w="1907" w:type="dxa"/>
            <w:vAlign w:val="center"/>
          </w:tcPr>
          <w:p w14:paraId="6617D629" w14:textId="77777777" w:rsidR="009D56A3" w:rsidRPr="00B04564" w:rsidRDefault="009D56A3" w:rsidP="00EF157C">
            <w:pPr>
              <w:pStyle w:val="TAC"/>
              <w:rPr>
                <w:ins w:id="9898" w:author="R4-1809484" w:date="2018-07-10T15:04:00Z"/>
                <w:rFonts w:cs="Arial"/>
              </w:rPr>
            </w:pPr>
            <w:ins w:id="9899" w:author="R4-1809484" w:date="2018-07-10T15:04:00Z">
              <w:r w:rsidRPr="00B04564">
                <w:rPr>
                  <w:rFonts w:cs="Arial"/>
                </w:rPr>
                <w:t>±7.43</w:t>
              </w:r>
            </w:ins>
          </w:p>
        </w:tc>
        <w:tc>
          <w:tcPr>
            <w:tcW w:w="2503" w:type="dxa"/>
            <w:shd w:val="clear" w:color="auto" w:fill="auto"/>
            <w:vAlign w:val="center"/>
          </w:tcPr>
          <w:p w14:paraId="3B7FC234" w14:textId="77777777" w:rsidR="009D56A3" w:rsidRPr="00B04564" w:rsidRDefault="009D56A3" w:rsidP="00EF157C">
            <w:pPr>
              <w:pStyle w:val="TAC"/>
              <w:rPr>
                <w:ins w:id="9900" w:author="R4-1809484" w:date="2018-07-10T15:04:00Z"/>
                <w:rFonts w:cs="Arial"/>
              </w:rPr>
            </w:pPr>
            <w:ins w:id="9901" w:author="R4-1809484" w:date="2018-07-10T15:04:00Z">
              <w:r w:rsidRPr="00B04564">
                <w:rPr>
                  <w:rFonts w:cs="Arial"/>
                </w:rPr>
                <w:t>CW</w:t>
              </w:r>
            </w:ins>
          </w:p>
        </w:tc>
      </w:tr>
      <w:tr w:rsidR="009D56A3" w:rsidRPr="00B04564" w14:paraId="6A28D338" w14:textId="77777777" w:rsidTr="00EF157C">
        <w:trPr>
          <w:jc w:val="center"/>
          <w:ins w:id="9902" w:author="R4-1809484" w:date="2018-07-10T15:04:00Z"/>
        </w:trPr>
        <w:tc>
          <w:tcPr>
            <w:tcW w:w="1467" w:type="dxa"/>
            <w:vMerge/>
            <w:vAlign w:val="center"/>
          </w:tcPr>
          <w:p w14:paraId="49CEBA80" w14:textId="77777777" w:rsidR="009D56A3" w:rsidRPr="00B04564" w:rsidRDefault="009D56A3" w:rsidP="00EF157C">
            <w:pPr>
              <w:pStyle w:val="TAC"/>
              <w:rPr>
                <w:ins w:id="9903" w:author="R4-1809484" w:date="2018-07-10T15:04:00Z"/>
                <w:rFonts w:cs="Arial"/>
              </w:rPr>
            </w:pPr>
          </w:p>
        </w:tc>
        <w:tc>
          <w:tcPr>
            <w:tcW w:w="1907" w:type="dxa"/>
            <w:vAlign w:val="center"/>
          </w:tcPr>
          <w:p w14:paraId="1AD5AA14" w14:textId="77777777" w:rsidR="009D56A3" w:rsidRPr="00B04564" w:rsidRDefault="009D56A3" w:rsidP="00EF157C">
            <w:pPr>
              <w:pStyle w:val="TAC"/>
              <w:rPr>
                <w:ins w:id="9904" w:author="R4-1809484" w:date="2018-07-10T15:04:00Z"/>
                <w:rFonts w:cs="Arial"/>
              </w:rPr>
            </w:pPr>
            <w:ins w:id="9905" w:author="R4-1809484" w:date="2018-07-10T15:04:00Z">
              <w:r w:rsidRPr="00B04564">
                <w:rPr>
                  <w:rFonts w:cs="Arial"/>
                </w:rPr>
                <w:t>±25</w:t>
              </w:r>
            </w:ins>
          </w:p>
        </w:tc>
        <w:tc>
          <w:tcPr>
            <w:tcW w:w="2503" w:type="dxa"/>
            <w:shd w:val="clear" w:color="auto" w:fill="auto"/>
            <w:vAlign w:val="center"/>
          </w:tcPr>
          <w:p w14:paraId="11EA721F" w14:textId="77777777" w:rsidR="009D56A3" w:rsidRPr="00B04564" w:rsidRDefault="009D56A3" w:rsidP="00EF157C">
            <w:pPr>
              <w:pStyle w:val="TAC"/>
              <w:rPr>
                <w:ins w:id="9906" w:author="R4-1809484" w:date="2018-07-10T15:04:00Z"/>
                <w:rFonts w:cs="Arial"/>
              </w:rPr>
            </w:pPr>
            <w:ins w:id="9907"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524E6B2D" w14:textId="77777777" w:rsidTr="00EF157C">
        <w:trPr>
          <w:jc w:val="center"/>
          <w:ins w:id="9908" w:author="R4-1809484" w:date="2018-07-10T15:04:00Z"/>
        </w:trPr>
        <w:tc>
          <w:tcPr>
            <w:tcW w:w="1467" w:type="dxa"/>
            <w:vMerge w:val="restart"/>
            <w:vAlign w:val="center"/>
          </w:tcPr>
          <w:p w14:paraId="3B3C01E2" w14:textId="77777777" w:rsidR="009D56A3" w:rsidRPr="00B04564" w:rsidRDefault="009D56A3" w:rsidP="00EF157C">
            <w:pPr>
              <w:pStyle w:val="TAC"/>
              <w:rPr>
                <w:ins w:id="9909" w:author="R4-1809484" w:date="2018-07-10T15:04:00Z"/>
                <w:rFonts w:cs="Arial"/>
              </w:rPr>
            </w:pPr>
            <w:ins w:id="9910" w:author="R4-1809484" w:date="2018-07-10T15:04:00Z">
              <w:r w:rsidRPr="00B04564">
                <w:rPr>
                  <w:rFonts w:cs="Arial"/>
                </w:rPr>
                <w:t>40</w:t>
              </w:r>
            </w:ins>
          </w:p>
        </w:tc>
        <w:tc>
          <w:tcPr>
            <w:tcW w:w="1907" w:type="dxa"/>
            <w:vAlign w:val="center"/>
          </w:tcPr>
          <w:p w14:paraId="0820FC38" w14:textId="77777777" w:rsidR="009D56A3" w:rsidRPr="00B04564" w:rsidRDefault="009D56A3" w:rsidP="00EF157C">
            <w:pPr>
              <w:pStyle w:val="TAC"/>
              <w:rPr>
                <w:ins w:id="9911" w:author="R4-1809484" w:date="2018-07-10T15:04:00Z"/>
                <w:rFonts w:cs="Arial"/>
              </w:rPr>
            </w:pPr>
            <w:ins w:id="9912" w:author="R4-1809484" w:date="2018-07-10T15:04:00Z">
              <w:r w:rsidRPr="00B04564">
                <w:rPr>
                  <w:rFonts w:cs="Arial"/>
                </w:rPr>
                <w:t>±7.45</w:t>
              </w:r>
            </w:ins>
          </w:p>
        </w:tc>
        <w:tc>
          <w:tcPr>
            <w:tcW w:w="2503" w:type="dxa"/>
            <w:shd w:val="clear" w:color="auto" w:fill="auto"/>
            <w:vAlign w:val="center"/>
          </w:tcPr>
          <w:p w14:paraId="74789DE6" w14:textId="77777777" w:rsidR="009D56A3" w:rsidRPr="00B04564" w:rsidRDefault="009D56A3" w:rsidP="00EF157C">
            <w:pPr>
              <w:pStyle w:val="TAC"/>
              <w:rPr>
                <w:ins w:id="9913" w:author="R4-1809484" w:date="2018-07-10T15:04:00Z"/>
                <w:rFonts w:cs="Arial"/>
              </w:rPr>
            </w:pPr>
            <w:ins w:id="9914" w:author="R4-1809484" w:date="2018-07-10T15:04:00Z">
              <w:r w:rsidRPr="00B04564">
                <w:rPr>
                  <w:rFonts w:cs="Arial"/>
                </w:rPr>
                <w:t>CW</w:t>
              </w:r>
            </w:ins>
          </w:p>
        </w:tc>
      </w:tr>
      <w:tr w:rsidR="009D56A3" w:rsidRPr="00B04564" w14:paraId="1FD38104" w14:textId="77777777" w:rsidTr="00EF157C">
        <w:trPr>
          <w:jc w:val="center"/>
          <w:ins w:id="9915" w:author="R4-1809484" w:date="2018-07-10T15:04:00Z"/>
        </w:trPr>
        <w:tc>
          <w:tcPr>
            <w:tcW w:w="1467" w:type="dxa"/>
            <w:vMerge/>
            <w:vAlign w:val="center"/>
          </w:tcPr>
          <w:p w14:paraId="25728979" w14:textId="77777777" w:rsidR="009D56A3" w:rsidRPr="00B04564" w:rsidRDefault="009D56A3" w:rsidP="00EF157C">
            <w:pPr>
              <w:pStyle w:val="TAC"/>
              <w:rPr>
                <w:ins w:id="9916" w:author="R4-1809484" w:date="2018-07-10T15:04:00Z"/>
                <w:rFonts w:cs="Arial"/>
              </w:rPr>
            </w:pPr>
          </w:p>
        </w:tc>
        <w:tc>
          <w:tcPr>
            <w:tcW w:w="1907" w:type="dxa"/>
            <w:vAlign w:val="center"/>
          </w:tcPr>
          <w:p w14:paraId="36109E8E" w14:textId="77777777" w:rsidR="009D56A3" w:rsidRPr="00B04564" w:rsidRDefault="009D56A3" w:rsidP="00EF157C">
            <w:pPr>
              <w:pStyle w:val="TAC"/>
              <w:rPr>
                <w:ins w:id="9917" w:author="R4-1809484" w:date="2018-07-10T15:04:00Z"/>
                <w:rFonts w:cs="Arial"/>
              </w:rPr>
            </w:pPr>
            <w:ins w:id="9918" w:author="R4-1809484" w:date="2018-07-10T15:04:00Z">
              <w:r w:rsidRPr="00B04564">
                <w:rPr>
                  <w:rFonts w:cs="Arial"/>
                </w:rPr>
                <w:t>±25</w:t>
              </w:r>
            </w:ins>
          </w:p>
        </w:tc>
        <w:tc>
          <w:tcPr>
            <w:tcW w:w="2503" w:type="dxa"/>
            <w:shd w:val="clear" w:color="auto" w:fill="auto"/>
            <w:vAlign w:val="center"/>
          </w:tcPr>
          <w:p w14:paraId="369F7EE2" w14:textId="77777777" w:rsidR="009D56A3" w:rsidRPr="00B04564" w:rsidRDefault="009D56A3" w:rsidP="00EF157C">
            <w:pPr>
              <w:pStyle w:val="TAC"/>
              <w:rPr>
                <w:ins w:id="9919" w:author="R4-1809484" w:date="2018-07-10T15:04:00Z"/>
                <w:rFonts w:cs="Arial"/>
              </w:rPr>
            </w:pPr>
            <w:ins w:id="9920"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120C9595" w14:textId="77777777" w:rsidTr="00EF157C">
        <w:trPr>
          <w:jc w:val="center"/>
          <w:ins w:id="9921" w:author="R4-1809484" w:date="2018-07-10T15:04:00Z"/>
        </w:trPr>
        <w:tc>
          <w:tcPr>
            <w:tcW w:w="1467" w:type="dxa"/>
            <w:vMerge w:val="restart"/>
            <w:vAlign w:val="center"/>
          </w:tcPr>
          <w:p w14:paraId="100932EC" w14:textId="77777777" w:rsidR="009D56A3" w:rsidRPr="00B04564" w:rsidRDefault="009D56A3" w:rsidP="00EF157C">
            <w:pPr>
              <w:pStyle w:val="TAC"/>
              <w:rPr>
                <w:ins w:id="9922" w:author="R4-1809484" w:date="2018-07-10T15:04:00Z"/>
                <w:rFonts w:cs="Arial"/>
              </w:rPr>
            </w:pPr>
            <w:ins w:id="9923" w:author="R4-1809484" w:date="2018-07-10T15:04:00Z">
              <w:r w:rsidRPr="00B04564">
                <w:rPr>
                  <w:rFonts w:cs="Arial"/>
                </w:rPr>
                <w:t>50</w:t>
              </w:r>
            </w:ins>
          </w:p>
        </w:tc>
        <w:tc>
          <w:tcPr>
            <w:tcW w:w="1907" w:type="dxa"/>
            <w:vAlign w:val="center"/>
          </w:tcPr>
          <w:p w14:paraId="4BF3519D" w14:textId="77777777" w:rsidR="009D56A3" w:rsidRPr="00B04564" w:rsidRDefault="009D56A3" w:rsidP="00EF157C">
            <w:pPr>
              <w:pStyle w:val="TAC"/>
              <w:rPr>
                <w:ins w:id="9924" w:author="R4-1809484" w:date="2018-07-10T15:04:00Z"/>
                <w:rFonts w:cs="Arial"/>
              </w:rPr>
            </w:pPr>
            <w:ins w:id="9925" w:author="R4-1809484" w:date="2018-07-10T15:04:00Z">
              <w:r w:rsidRPr="00B04564">
                <w:rPr>
                  <w:rFonts w:cs="Arial"/>
                </w:rPr>
                <w:t>±7.35</w:t>
              </w:r>
            </w:ins>
          </w:p>
        </w:tc>
        <w:tc>
          <w:tcPr>
            <w:tcW w:w="2503" w:type="dxa"/>
            <w:shd w:val="clear" w:color="auto" w:fill="auto"/>
            <w:vAlign w:val="center"/>
          </w:tcPr>
          <w:p w14:paraId="508ED19F" w14:textId="77777777" w:rsidR="009D56A3" w:rsidRPr="00B04564" w:rsidRDefault="009D56A3" w:rsidP="00EF157C">
            <w:pPr>
              <w:pStyle w:val="TAC"/>
              <w:rPr>
                <w:ins w:id="9926" w:author="R4-1809484" w:date="2018-07-10T15:04:00Z"/>
                <w:rFonts w:cs="Arial"/>
              </w:rPr>
            </w:pPr>
            <w:ins w:id="9927" w:author="R4-1809484" w:date="2018-07-10T15:04:00Z">
              <w:r w:rsidRPr="00B04564">
                <w:rPr>
                  <w:rFonts w:cs="Arial"/>
                </w:rPr>
                <w:t>CW</w:t>
              </w:r>
            </w:ins>
          </w:p>
        </w:tc>
      </w:tr>
      <w:tr w:rsidR="009D56A3" w:rsidRPr="00B04564" w14:paraId="42FA1EB4" w14:textId="77777777" w:rsidTr="00EF157C">
        <w:trPr>
          <w:jc w:val="center"/>
          <w:ins w:id="9928" w:author="R4-1809484" w:date="2018-07-10T15:04:00Z"/>
        </w:trPr>
        <w:tc>
          <w:tcPr>
            <w:tcW w:w="1467" w:type="dxa"/>
            <w:vMerge/>
            <w:vAlign w:val="center"/>
          </w:tcPr>
          <w:p w14:paraId="07D34049" w14:textId="77777777" w:rsidR="009D56A3" w:rsidRPr="00B04564" w:rsidRDefault="009D56A3" w:rsidP="00EF157C">
            <w:pPr>
              <w:pStyle w:val="TAC"/>
              <w:rPr>
                <w:ins w:id="9929" w:author="R4-1809484" w:date="2018-07-10T15:04:00Z"/>
                <w:rFonts w:cs="Arial"/>
              </w:rPr>
            </w:pPr>
          </w:p>
        </w:tc>
        <w:tc>
          <w:tcPr>
            <w:tcW w:w="1907" w:type="dxa"/>
            <w:vAlign w:val="center"/>
          </w:tcPr>
          <w:p w14:paraId="4E55EB1D" w14:textId="77777777" w:rsidR="009D56A3" w:rsidRPr="00B04564" w:rsidRDefault="009D56A3" w:rsidP="00EF157C">
            <w:pPr>
              <w:pStyle w:val="TAC"/>
              <w:rPr>
                <w:ins w:id="9930" w:author="R4-1809484" w:date="2018-07-10T15:04:00Z"/>
                <w:rFonts w:cs="Arial"/>
              </w:rPr>
            </w:pPr>
            <w:ins w:id="9931" w:author="R4-1809484" w:date="2018-07-10T15:04:00Z">
              <w:r w:rsidRPr="00B04564">
                <w:rPr>
                  <w:rFonts w:cs="Arial"/>
                </w:rPr>
                <w:t>±25</w:t>
              </w:r>
            </w:ins>
          </w:p>
        </w:tc>
        <w:tc>
          <w:tcPr>
            <w:tcW w:w="2503" w:type="dxa"/>
            <w:shd w:val="clear" w:color="auto" w:fill="auto"/>
            <w:vAlign w:val="center"/>
          </w:tcPr>
          <w:p w14:paraId="51299306" w14:textId="77777777" w:rsidR="009D56A3" w:rsidRPr="00B04564" w:rsidRDefault="009D56A3" w:rsidP="00EF157C">
            <w:pPr>
              <w:pStyle w:val="TAC"/>
              <w:rPr>
                <w:ins w:id="9932" w:author="R4-1809484" w:date="2018-07-10T15:04:00Z"/>
                <w:rFonts w:cs="Arial"/>
              </w:rPr>
            </w:pPr>
            <w:ins w:id="9933"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6FA3CAD2" w14:textId="77777777" w:rsidTr="00EF157C">
        <w:trPr>
          <w:jc w:val="center"/>
          <w:ins w:id="9934" w:author="R4-1809484" w:date="2018-07-10T15:04:00Z"/>
        </w:trPr>
        <w:tc>
          <w:tcPr>
            <w:tcW w:w="1467" w:type="dxa"/>
            <w:vMerge w:val="restart"/>
            <w:vAlign w:val="center"/>
          </w:tcPr>
          <w:p w14:paraId="1078AAD9" w14:textId="77777777" w:rsidR="009D56A3" w:rsidRPr="00B04564" w:rsidRDefault="009D56A3" w:rsidP="00EF157C">
            <w:pPr>
              <w:pStyle w:val="TAC"/>
              <w:rPr>
                <w:ins w:id="9935" w:author="R4-1809484" w:date="2018-07-10T15:04:00Z"/>
                <w:rFonts w:cs="Arial"/>
              </w:rPr>
            </w:pPr>
            <w:ins w:id="9936" w:author="R4-1809484" w:date="2018-07-10T15:04:00Z">
              <w:r w:rsidRPr="00B04564">
                <w:rPr>
                  <w:rFonts w:cs="Arial"/>
                </w:rPr>
                <w:t>60</w:t>
              </w:r>
            </w:ins>
          </w:p>
        </w:tc>
        <w:tc>
          <w:tcPr>
            <w:tcW w:w="1907" w:type="dxa"/>
            <w:vAlign w:val="center"/>
          </w:tcPr>
          <w:p w14:paraId="003EF6F1" w14:textId="77777777" w:rsidR="009D56A3" w:rsidRPr="00B04564" w:rsidRDefault="009D56A3" w:rsidP="00EF157C">
            <w:pPr>
              <w:pStyle w:val="TAC"/>
              <w:rPr>
                <w:ins w:id="9937" w:author="R4-1809484" w:date="2018-07-10T15:04:00Z"/>
                <w:rFonts w:cs="Arial"/>
              </w:rPr>
            </w:pPr>
            <w:ins w:id="9938" w:author="R4-1809484" w:date="2018-07-10T15:04:00Z">
              <w:r w:rsidRPr="00B04564">
                <w:rPr>
                  <w:rFonts w:cs="Arial"/>
                </w:rPr>
                <w:t>±7.49</w:t>
              </w:r>
            </w:ins>
          </w:p>
        </w:tc>
        <w:tc>
          <w:tcPr>
            <w:tcW w:w="2503" w:type="dxa"/>
            <w:shd w:val="clear" w:color="auto" w:fill="auto"/>
            <w:vAlign w:val="center"/>
          </w:tcPr>
          <w:p w14:paraId="0A942032" w14:textId="77777777" w:rsidR="009D56A3" w:rsidRPr="00B04564" w:rsidRDefault="009D56A3" w:rsidP="00EF157C">
            <w:pPr>
              <w:pStyle w:val="TAC"/>
              <w:rPr>
                <w:ins w:id="9939" w:author="R4-1809484" w:date="2018-07-10T15:04:00Z"/>
                <w:rFonts w:cs="Arial"/>
              </w:rPr>
            </w:pPr>
            <w:ins w:id="9940" w:author="R4-1809484" w:date="2018-07-10T15:04:00Z">
              <w:r w:rsidRPr="00B04564">
                <w:rPr>
                  <w:rFonts w:cs="Arial"/>
                </w:rPr>
                <w:t>CW</w:t>
              </w:r>
            </w:ins>
          </w:p>
        </w:tc>
      </w:tr>
      <w:tr w:rsidR="009D56A3" w:rsidRPr="00B04564" w14:paraId="278061F8" w14:textId="77777777" w:rsidTr="00EF157C">
        <w:trPr>
          <w:jc w:val="center"/>
          <w:ins w:id="9941" w:author="R4-1809484" w:date="2018-07-10T15:04:00Z"/>
        </w:trPr>
        <w:tc>
          <w:tcPr>
            <w:tcW w:w="1467" w:type="dxa"/>
            <w:vMerge/>
            <w:vAlign w:val="center"/>
          </w:tcPr>
          <w:p w14:paraId="79A8CC64" w14:textId="77777777" w:rsidR="009D56A3" w:rsidRPr="00B04564" w:rsidRDefault="009D56A3" w:rsidP="00EF157C">
            <w:pPr>
              <w:pStyle w:val="TAC"/>
              <w:rPr>
                <w:ins w:id="9942" w:author="R4-1809484" w:date="2018-07-10T15:04:00Z"/>
                <w:rFonts w:cs="Arial"/>
              </w:rPr>
            </w:pPr>
          </w:p>
        </w:tc>
        <w:tc>
          <w:tcPr>
            <w:tcW w:w="1907" w:type="dxa"/>
            <w:vAlign w:val="center"/>
          </w:tcPr>
          <w:p w14:paraId="5BB621D2" w14:textId="77777777" w:rsidR="009D56A3" w:rsidRPr="00B04564" w:rsidRDefault="009D56A3" w:rsidP="00EF157C">
            <w:pPr>
              <w:pStyle w:val="TAC"/>
              <w:rPr>
                <w:ins w:id="9943" w:author="R4-1809484" w:date="2018-07-10T15:04:00Z"/>
                <w:rFonts w:cs="Arial"/>
              </w:rPr>
            </w:pPr>
            <w:ins w:id="9944" w:author="R4-1809484" w:date="2018-07-10T15:04:00Z">
              <w:r w:rsidRPr="00B04564">
                <w:rPr>
                  <w:rFonts w:cs="Arial"/>
                </w:rPr>
                <w:t>±25</w:t>
              </w:r>
            </w:ins>
          </w:p>
        </w:tc>
        <w:tc>
          <w:tcPr>
            <w:tcW w:w="2503" w:type="dxa"/>
            <w:shd w:val="clear" w:color="auto" w:fill="auto"/>
            <w:vAlign w:val="center"/>
          </w:tcPr>
          <w:p w14:paraId="753C5B1D" w14:textId="77777777" w:rsidR="009D56A3" w:rsidRPr="00B04564" w:rsidRDefault="009D56A3" w:rsidP="00EF157C">
            <w:pPr>
              <w:pStyle w:val="TAC"/>
              <w:rPr>
                <w:ins w:id="9945" w:author="R4-1809484" w:date="2018-07-10T15:04:00Z"/>
                <w:rFonts w:cs="Arial"/>
              </w:rPr>
            </w:pPr>
            <w:ins w:id="9946"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203DFAFF" w14:textId="77777777" w:rsidTr="00EF157C">
        <w:trPr>
          <w:jc w:val="center"/>
          <w:ins w:id="9947" w:author="R4-1809484" w:date="2018-07-10T15:04:00Z"/>
        </w:trPr>
        <w:tc>
          <w:tcPr>
            <w:tcW w:w="1467" w:type="dxa"/>
            <w:vMerge w:val="restart"/>
            <w:vAlign w:val="center"/>
          </w:tcPr>
          <w:p w14:paraId="033B3972" w14:textId="77777777" w:rsidR="009D56A3" w:rsidRPr="00B04564" w:rsidRDefault="009D56A3" w:rsidP="00EF157C">
            <w:pPr>
              <w:pStyle w:val="TAC"/>
              <w:rPr>
                <w:ins w:id="9948" w:author="R4-1809484" w:date="2018-07-10T15:04:00Z"/>
                <w:rFonts w:cs="Arial"/>
              </w:rPr>
            </w:pPr>
            <w:ins w:id="9949" w:author="R4-1809484" w:date="2018-07-10T15:04:00Z">
              <w:r w:rsidRPr="00B04564">
                <w:rPr>
                  <w:rFonts w:cs="Arial"/>
                </w:rPr>
                <w:t>70</w:t>
              </w:r>
            </w:ins>
          </w:p>
        </w:tc>
        <w:tc>
          <w:tcPr>
            <w:tcW w:w="1907" w:type="dxa"/>
            <w:vAlign w:val="center"/>
          </w:tcPr>
          <w:p w14:paraId="12176F6F" w14:textId="77777777" w:rsidR="009D56A3" w:rsidRPr="00B04564" w:rsidRDefault="009D56A3" w:rsidP="00EF157C">
            <w:pPr>
              <w:pStyle w:val="TAC"/>
              <w:rPr>
                <w:ins w:id="9950" w:author="R4-1809484" w:date="2018-07-10T15:04:00Z"/>
                <w:rFonts w:cs="Arial"/>
              </w:rPr>
            </w:pPr>
            <w:ins w:id="9951" w:author="R4-1809484" w:date="2018-07-10T15:04:00Z">
              <w:r w:rsidRPr="00B04564">
                <w:rPr>
                  <w:rFonts w:cs="Arial"/>
                </w:rPr>
                <w:t>±7.42</w:t>
              </w:r>
            </w:ins>
          </w:p>
        </w:tc>
        <w:tc>
          <w:tcPr>
            <w:tcW w:w="2503" w:type="dxa"/>
            <w:shd w:val="clear" w:color="auto" w:fill="auto"/>
            <w:vAlign w:val="center"/>
          </w:tcPr>
          <w:p w14:paraId="281A9E77" w14:textId="77777777" w:rsidR="009D56A3" w:rsidRPr="00B04564" w:rsidRDefault="009D56A3" w:rsidP="00EF157C">
            <w:pPr>
              <w:pStyle w:val="TAC"/>
              <w:rPr>
                <w:ins w:id="9952" w:author="R4-1809484" w:date="2018-07-10T15:04:00Z"/>
                <w:rFonts w:cs="Arial"/>
              </w:rPr>
            </w:pPr>
            <w:ins w:id="9953" w:author="R4-1809484" w:date="2018-07-10T15:04:00Z">
              <w:r w:rsidRPr="00B04564">
                <w:rPr>
                  <w:rFonts w:cs="Arial"/>
                </w:rPr>
                <w:t>CW</w:t>
              </w:r>
            </w:ins>
          </w:p>
        </w:tc>
      </w:tr>
      <w:tr w:rsidR="009D56A3" w:rsidRPr="00B04564" w14:paraId="4618FBFC" w14:textId="77777777" w:rsidTr="00EF157C">
        <w:trPr>
          <w:jc w:val="center"/>
          <w:ins w:id="9954" w:author="R4-1809484" w:date="2018-07-10T15:04:00Z"/>
        </w:trPr>
        <w:tc>
          <w:tcPr>
            <w:tcW w:w="1467" w:type="dxa"/>
            <w:vMerge/>
            <w:vAlign w:val="center"/>
          </w:tcPr>
          <w:p w14:paraId="04D2D238" w14:textId="77777777" w:rsidR="009D56A3" w:rsidRPr="00B04564" w:rsidRDefault="009D56A3" w:rsidP="00EF157C">
            <w:pPr>
              <w:pStyle w:val="TAC"/>
              <w:rPr>
                <w:ins w:id="9955" w:author="R4-1809484" w:date="2018-07-10T15:04:00Z"/>
                <w:rFonts w:cs="Arial"/>
              </w:rPr>
            </w:pPr>
          </w:p>
        </w:tc>
        <w:tc>
          <w:tcPr>
            <w:tcW w:w="1907" w:type="dxa"/>
            <w:vAlign w:val="center"/>
          </w:tcPr>
          <w:p w14:paraId="26D7700F" w14:textId="77777777" w:rsidR="009D56A3" w:rsidRPr="00B04564" w:rsidRDefault="009D56A3" w:rsidP="00EF157C">
            <w:pPr>
              <w:pStyle w:val="TAC"/>
              <w:rPr>
                <w:ins w:id="9956" w:author="R4-1809484" w:date="2018-07-10T15:04:00Z"/>
                <w:rFonts w:cs="Arial"/>
              </w:rPr>
            </w:pPr>
            <w:ins w:id="9957" w:author="R4-1809484" w:date="2018-07-10T15:04:00Z">
              <w:r w:rsidRPr="00B04564">
                <w:rPr>
                  <w:rFonts w:cs="Arial"/>
                </w:rPr>
                <w:t>±25</w:t>
              </w:r>
            </w:ins>
          </w:p>
        </w:tc>
        <w:tc>
          <w:tcPr>
            <w:tcW w:w="2503" w:type="dxa"/>
            <w:shd w:val="clear" w:color="auto" w:fill="auto"/>
            <w:vAlign w:val="center"/>
          </w:tcPr>
          <w:p w14:paraId="31F2AE64" w14:textId="77777777" w:rsidR="009D56A3" w:rsidRPr="00B04564" w:rsidRDefault="009D56A3" w:rsidP="00EF157C">
            <w:pPr>
              <w:pStyle w:val="TAC"/>
              <w:rPr>
                <w:ins w:id="9958" w:author="R4-1809484" w:date="2018-07-10T15:04:00Z"/>
                <w:rFonts w:cs="Arial"/>
              </w:rPr>
            </w:pPr>
            <w:ins w:id="9959"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79D6D319" w14:textId="77777777" w:rsidTr="00EF157C">
        <w:trPr>
          <w:jc w:val="center"/>
          <w:ins w:id="9960" w:author="R4-1809484" w:date="2018-07-10T15:04:00Z"/>
        </w:trPr>
        <w:tc>
          <w:tcPr>
            <w:tcW w:w="1467" w:type="dxa"/>
            <w:vMerge w:val="restart"/>
            <w:vAlign w:val="center"/>
          </w:tcPr>
          <w:p w14:paraId="4787BB3A" w14:textId="77777777" w:rsidR="009D56A3" w:rsidRPr="00B04564" w:rsidRDefault="009D56A3" w:rsidP="00EF157C">
            <w:pPr>
              <w:pStyle w:val="TAC"/>
              <w:rPr>
                <w:ins w:id="9961" w:author="R4-1809484" w:date="2018-07-10T15:04:00Z"/>
                <w:rFonts w:cs="Arial"/>
              </w:rPr>
            </w:pPr>
            <w:ins w:id="9962" w:author="R4-1809484" w:date="2018-07-10T15:04:00Z">
              <w:r w:rsidRPr="00B04564">
                <w:rPr>
                  <w:rFonts w:cs="Arial"/>
                </w:rPr>
                <w:t>80</w:t>
              </w:r>
            </w:ins>
          </w:p>
        </w:tc>
        <w:tc>
          <w:tcPr>
            <w:tcW w:w="1907" w:type="dxa"/>
            <w:vAlign w:val="center"/>
          </w:tcPr>
          <w:p w14:paraId="3D268141" w14:textId="77777777" w:rsidR="009D56A3" w:rsidRPr="00B04564" w:rsidRDefault="009D56A3" w:rsidP="00EF157C">
            <w:pPr>
              <w:pStyle w:val="TAC"/>
              <w:rPr>
                <w:ins w:id="9963" w:author="R4-1809484" w:date="2018-07-10T15:04:00Z"/>
                <w:rFonts w:cs="Arial"/>
              </w:rPr>
            </w:pPr>
            <w:ins w:id="9964" w:author="R4-1809484" w:date="2018-07-10T15:04:00Z">
              <w:r w:rsidRPr="00B04564">
                <w:rPr>
                  <w:rFonts w:cs="Arial"/>
                </w:rPr>
                <w:t>±7.44</w:t>
              </w:r>
            </w:ins>
          </w:p>
        </w:tc>
        <w:tc>
          <w:tcPr>
            <w:tcW w:w="2503" w:type="dxa"/>
            <w:shd w:val="clear" w:color="auto" w:fill="auto"/>
            <w:vAlign w:val="center"/>
          </w:tcPr>
          <w:p w14:paraId="093964A5" w14:textId="77777777" w:rsidR="009D56A3" w:rsidRPr="00B04564" w:rsidRDefault="009D56A3" w:rsidP="00EF157C">
            <w:pPr>
              <w:pStyle w:val="TAC"/>
              <w:rPr>
                <w:ins w:id="9965" w:author="R4-1809484" w:date="2018-07-10T15:04:00Z"/>
                <w:rFonts w:cs="Arial"/>
              </w:rPr>
            </w:pPr>
            <w:ins w:id="9966" w:author="R4-1809484" w:date="2018-07-10T15:04:00Z">
              <w:r w:rsidRPr="00B04564">
                <w:rPr>
                  <w:rFonts w:cs="Arial"/>
                </w:rPr>
                <w:t>CW</w:t>
              </w:r>
            </w:ins>
          </w:p>
        </w:tc>
      </w:tr>
      <w:tr w:rsidR="009D56A3" w:rsidRPr="00B04564" w14:paraId="642DA2EA" w14:textId="77777777" w:rsidTr="00EF157C">
        <w:trPr>
          <w:jc w:val="center"/>
          <w:ins w:id="9967" w:author="R4-1809484" w:date="2018-07-10T15:04:00Z"/>
        </w:trPr>
        <w:tc>
          <w:tcPr>
            <w:tcW w:w="1467" w:type="dxa"/>
            <w:vMerge/>
            <w:vAlign w:val="center"/>
          </w:tcPr>
          <w:p w14:paraId="416D5906" w14:textId="77777777" w:rsidR="009D56A3" w:rsidRPr="00B04564" w:rsidRDefault="009D56A3" w:rsidP="00EF157C">
            <w:pPr>
              <w:pStyle w:val="TAC"/>
              <w:rPr>
                <w:ins w:id="9968" w:author="R4-1809484" w:date="2018-07-10T15:04:00Z"/>
                <w:rFonts w:cs="Arial"/>
              </w:rPr>
            </w:pPr>
          </w:p>
        </w:tc>
        <w:tc>
          <w:tcPr>
            <w:tcW w:w="1907" w:type="dxa"/>
            <w:vAlign w:val="center"/>
          </w:tcPr>
          <w:p w14:paraId="1AFD073C" w14:textId="77777777" w:rsidR="009D56A3" w:rsidRPr="00B04564" w:rsidRDefault="009D56A3" w:rsidP="00EF157C">
            <w:pPr>
              <w:pStyle w:val="TAC"/>
              <w:rPr>
                <w:ins w:id="9969" w:author="R4-1809484" w:date="2018-07-10T15:04:00Z"/>
                <w:rFonts w:cs="Arial"/>
              </w:rPr>
            </w:pPr>
            <w:ins w:id="9970" w:author="R4-1809484" w:date="2018-07-10T15:04:00Z">
              <w:r w:rsidRPr="00B04564">
                <w:rPr>
                  <w:rFonts w:cs="Arial"/>
                </w:rPr>
                <w:t>±25</w:t>
              </w:r>
            </w:ins>
          </w:p>
        </w:tc>
        <w:tc>
          <w:tcPr>
            <w:tcW w:w="2503" w:type="dxa"/>
            <w:shd w:val="clear" w:color="auto" w:fill="auto"/>
            <w:vAlign w:val="center"/>
          </w:tcPr>
          <w:p w14:paraId="780B4A48" w14:textId="77777777" w:rsidR="009D56A3" w:rsidRPr="00B04564" w:rsidRDefault="009D56A3" w:rsidP="00EF157C">
            <w:pPr>
              <w:pStyle w:val="TAC"/>
              <w:rPr>
                <w:ins w:id="9971" w:author="R4-1809484" w:date="2018-07-10T15:04:00Z"/>
                <w:rFonts w:cs="Arial"/>
              </w:rPr>
            </w:pPr>
            <w:ins w:id="9972"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r w:rsidR="009D56A3" w:rsidRPr="00B04564" w14:paraId="63995984" w14:textId="77777777" w:rsidTr="00EF157C">
        <w:trPr>
          <w:jc w:val="center"/>
          <w:ins w:id="9973" w:author="R4-1809484" w:date="2018-07-10T15:04:00Z"/>
        </w:trPr>
        <w:tc>
          <w:tcPr>
            <w:tcW w:w="1467" w:type="dxa"/>
            <w:vMerge w:val="restart"/>
            <w:vAlign w:val="center"/>
          </w:tcPr>
          <w:p w14:paraId="45CFE777" w14:textId="77777777" w:rsidR="009D56A3" w:rsidRPr="00B04564" w:rsidRDefault="009D56A3" w:rsidP="00EF157C">
            <w:pPr>
              <w:pStyle w:val="TAC"/>
              <w:rPr>
                <w:ins w:id="9974" w:author="R4-1809484" w:date="2018-07-10T15:04:00Z"/>
                <w:rFonts w:cs="Arial"/>
              </w:rPr>
            </w:pPr>
            <w:bookmarkStart w:id="9975" w:name="_Hlk515811830"/>
            <w:ins w:id="9976" w:author="R4-1809484" w:date="2018-07-10T15:04:00Z">
              <w:r w:rsidRPr="00B04564">
                <w:rPr>
                  <w:rFonts w:cs="Arial"/>
                </w:rPr>
                <w:t>90</w:t>
              </w:r>
            </w:ins>
          </w:p>
        </w:tc>
        <w:tc>
          <w:tcPr>
            <w:tcW w:w="1907" w:type="dxa"/>
            <w:vAlign w:val="center"/>
          </w:tcPr>
          <w:p w14:paraId="53EF8EC1" w14:textId="77777777" w:rsidR="009D56A3" w:rsidRPr="00B04564" w:rsidRDefault="009D56A3" w:rsidP="00EF157C">
            <w:pPr>
              <w:pStyle w:val="TAC"/>
              <w:rPr>
                <w:ins w:id="9977" w:author="R4-1809484" w:date="2018-07-10T15:04:00Z"/>
                <w:rFonts w:cs="Arial"/>
              </w:rPr>
            </w:pPr>
            <w:ins w:id="9978" w:author="R4-1809484" w:date="2018-07-10T15:04:00Z">
              <w:r w:rsidRPr="00B04564">
                <w:rPr>
                  <w:rFonts w:cs="Arial"/>
                </w:rPr>
                <w:t>±7.43</w:t>
              </w:r>
            </w:ins>
          </w:p>
        </w:tc>
        <w:tc>
          <w:tcPr>
            <w:tcW w:w="2503" w:type="dxa"/>
            <w:shd w:val="clear" w:color="auto" w:fill="auto"/>
            <w:vAlign w:val="center"/>
          </w:tcPr>
          <w:p w14:paraId="284469BE" w14:textId="77777777" w:rsidR="009D56A3" w:rsidRPr="00B04564" w:rsidRDefault="009D56A3" w:rsidP="00EF157C">
            <w:pPr>
              <w:pStyle w:val="TAC"/>
              <w:rPr>
                <w:ins w:id="9979" w:author="R4-1809484" w:date="2018-07-10T15:04:00Z"/>
                <w:rFonts w:cs="Arial"/>
              </w:rPr>
            </w:pPr>
            <w:ins w:id="9980" w:author="R4-1809484" w:date="2018-07-10T15:04:00Z">
              <w:r w:rsidRPr="00B04564">
                <w:rPr>
                  <w:rFonts w:cs="Arial"/>
                </w:rPr>
                <w:t>CW</w:t>
              </w:r>
            </w:ins>
          </w:p>
        </w:tc>
      </w:tr>
      <w:tr w:rsidR="009D56A3" w:rsidRPr="00B04564" w14:paraId="55845CAE" w14:textId="77777777" w:rsidTr="00EF157C">
        <w:trPr>
          <w:jc w:val="center"/>
          <w:ins w:id="9981" w:author="R4-1809484" w:date="2018-07-10T15:04:00Z"/>
        </w:trPr>
        <w:tc>
          <w:tcPr>
            <w:tcW w:w="1467" w:type="dxa"/>
            <w:vMerge/>
            <w:vAlign w:val="center"/>
          </w:tcPr>
          <w:p w14:paraId="0D0BFF56" w14:textId="77777777" w:rsidR="009D56A3" w:rsidRPr="00B04564" w:rsidRDefault="009D56A3" w:rsidP="00EF157C">
            <w:pPr>
              <w:pStyle w:val="TAC"/>
              <w:rPr>
                <w:ins w:id="9982" w:author="R4-1809484" w:date="2018-07-10T15:04:00Z"/>
                <w:rFonts w:cs="Arial"/>
              </w:rPr>
            </w:pPr>
          </w:p>
        </w:tc>
        <w:tc>
          <w:tcPr>
            <w:tcW w:w="1907" w:type="dxa"/>
            <w:vAlign w:val="center"/>
          </w:tcPr>
          <w:p w14:paraId="204F4CAD" w14:textId="77777777" w:rsidR="009D56A3" w:rsidRPr="00B04564" w:rsidRDefault="009D56A3" w:rsidP="00EF157C">
            <w:pPr>
              <w:pStyle w:val="TAC"/>
              <w:rPr>
                <w:ins w:id="9983" w:author="R4-1809484" w:date="2018-07-10T15:04:00Z"/>
                <w:rFonts w:cs="Arial"/>
              </w:rPr>
            </w:pPr>
            <w:ins w:id="9984" w:author="R4-1809484" w:date="2018-07-10T15:04:00Z">
              <w:r w:rsidRPr="00B04564">
                <w:rPr>
                  <w:rFonts w:cs="Arial"/>
                </w:rPr>
                <w:t>±25</w:t>
              </w:r>
            </w:ins>
          </w:p>
        </w:tc>
        <w:tc>
          <w:tcPr>
            <w:tcW w:w="2503" w:type="dxa"/>
            <w:shd w:val="clear" w:color="auto" w:fill="auto"/>
            <w:vAlign w:val="center"/>
          </w:tcPr>
          <w:p w14:paraId="1D3D58CC" w14:textId="77777777" w:rsidR="009D56A3" w:rsidRPr="00B04564" w:rsidRDefault="009D56A3" w:rsidP="00EF157C">
            <w:pPr>
              <w:pStyle w:val="TAC"/>
              <w:rPr>
                <w:ins w:id="9985" w:author="R4-1809484" w:date="2018-07-10T15:04:00Z"/>
                <w:rFonts w:cs="Arial"/>
              </w:rPr>
            </w:pPr>
            <w:ins w:id="9986"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bookmarkEnd w:id="9975"/>
      <w:tr w:rsidR="009D56A3" w:rsidRPr="00B04564" w14:paraId="728F124A" w14:textId="77777777" w:rsidTr="00EF157C">
        <w:trPr>
          <w:jc w:val="center"/>
          <w:ins w:id="9987" w:author="R4-1809484" w:date="2018-07-10T15:04:00Z"/>
        </w:trPr>
        <w:tc>
          <w:tcPr>
            <w:tcW w:w="1467" w:type="dxa"/>
            <w:vMerge w:val="restart"/>
            <w:vAlign w:val="center"/>
          </w:tcPr>
          <w:p w14:paraId="51E45F7E" w14:textId="77777777" w:rsidR="009D56A3" w:rsidRPr="00B04564" w:rsidRDefault="009D56A3" w:rsidP="00EF157C">
            <w:pPr>
              <w:pStyle w:val="TAC"/>
              <w:rPr>
                <w:ins w:id="9988" w:author="R4-1809484" w:date="2018-07-10T15:04:00Z"/>
                <w:rFonts w:cs="Arial"/>
              </w:rPr>
            </w:pPr>
            <w:ins w:id="9989" w:author="R4-1809484" w:date="2018-07-10T15:04:00Z">
              <w:r w:rsidRPr="00B04564">
                <w:rPr>
                  <w:rFonts w:cs="Arial"/>
                </w:rPr>
                <w:t>100</w:t>
              </w:r>
            </w:ins>
          </w:p>
        </w:tc>
        <w:tc>
          <w:tcPr>
            <w:tcW w:w="1907" w:type="dxa"/>
            <w:vAlign w:val="center"/>
          </w:tcPr>
          <w:p w14:paraId="41304E46" w14:textId="77777777" w:rsidR="009D56A3" w:rsidRPr="00B04564" w:rsidRDefault="009D56A3" w:rsidP="00EF157C">
            <w:pPr>
              <w:pStyle w:val="TAC"/>
              <w:rPr>
                <w:ins w:id="9990" w:author="R4-1809484" w:date="2018-07-10T15:04:00Z"/>
                <w:rFonts w:cs="Arial"/>
              </w:rPr>
            </w:pPr>
            <w:ins w:id="9991" w:author="R4-1809484" w:date="2018-07-10T15:04:00Z">
              <w:r w:rsidRPr="00B04564">
                <w:rPr>
                  <w:rFonts w:cs="Arial"/>
                </w:rPr>
                <w:t>±7.45</w:t>
              </w:r>
            </w:ins>
          </w:p>
        </w:tc>
        <w:tc>
          <w:tcPr>
            <w:tcW w:w="2503" w:type="dxa"/>
            <w:shd w:val="clear" w:color="auto" w:fill="auto"/>
            <w:vAlign w:val="center"/>
          </w:tcPr>
          <w:p w14:paraId="7537A3AD" w14:textId="77777777" w:rsidR="009D56A3" w:rsidRPr="00B04564" w:rsidRDefault="009D56A3" w:rsidP="00EF157C">
            <w:pPr>
              <w:pStyle w:val="TAC"/>
              <w:rPr>
                <w:ins w:id="9992" w:author="R4-1809484" w:date="2018-07-10T15:04:00Z"/>
                <w:rFonts w:cs="Arial"/>
              </w:rPr>
            </w:pPr>
            <w:ins w:id="9993" w:author="R4-1809484" w:date="2018-07-10T15:04:00Z">
              <w:r w:rsidRPr="00B04564">
                <w:rPr>
                  <w:rFonts w:cs="Arial"/>
                </w:rPr>
                <w:t>CW</w:t>
              </w:r>
            </w:ins>
          </w:p>
        </w:tc>
      </w:tr>
      <w:tr w:rsidR="009D56A3" w:rsidRPr="00B04564" w14:paraId="50CC8006" w14:textId="77777777" w:rsidTr="00EF157C">
        <w:trPr>
          <w:jc w:val="center"/>
          <w:ins w:id="9994" w:author="R4-1809484" w:date="2018-07-10T15:04:00Z"/>
        </w:trPr>
        <w:tc>
          <w:tcPr>
            <w:tcW w:w="1467" w:type="dxa"/>
            <w:vMerge/>
            <w:vAlign w:val="center"/>
          </w:tcPr>
          <w:p w14:paraId="75BD9731" w14:textId="77777777" w:rsidR="009D56A3" w:rsidRPr="00B04564" w:rsidRDefault="009D56A3" w:rsidP="00EF157C">
            <w:pPr>
              <w:pStyle w:val="TAC"/>
              <w:rPr>
                <w:ins w:id="9995" w:author="R4-1809484" w:date="2018-07-10T15:04:00Z"/>
                <w:rFonts w:cs="Arial"/>
              </w:rPr>
            </w:pPr>
          </w:p>
        </w:tc>
        <w:tc>
          <w:tcPr>
            <w:tcW w:w="1907" w:type="dxa"/>
            <w:vAlign w:val="center"/>
          </w:tcPr>
          <w:p w14:paraId="055E2BD0" w14:textId="77777777" w:rsidR="009D56A3" w:rsidRPr="00B04564" w:rsidRDefault="009D56A3" w:rsidP="00EF157C">
            <w:pPr>
              <w:pStyle w:val="TAC"/>
              <w:rPr>
                <w:ins w:id="9996" w:author="R4-1809484" w:date="2018-07-10T15:04:00Z"/>
                <w:rFonts w:cs="Arial"/>
              </w:rPr>
            </w:pPr>
            <w:ins w:id="9997" w:author="R4-1809484" w:date="2018-07-10T15:04:00Z">
              <w:r w:rsidRPr="00B04564">
                <w:rPr>
                  <w:rFonts w:cs="Arial"/>
                </w:rPr>
                <w:t>±25</w:t>
              </w:r>
            </w:ins>
          </w:p>
        </w:tc>
        <w:tc>
          <w:tcPr>
            <w:tcW w:w="2503" w:type="dxa"/>
            <w:shd w:val="clear" w:color="auto" w:fill="auto"/>
            <w:vAlign w:val="center"/>
          </w:tcPr>
          <w:p w14:paraId="08C38B87" w14:textId="77777777" w:rsidR="009D56A3" w:rsidRPr="00B04564" w:rsidRDefault="009D56A3" w:rsidP="00EF157C">
            <w:pPr>
              <w:pStyle w:val="TAC"/>
              <w:rPr>
                <w:ins w:id="9998" w:author="R4-1809484" w:date="2018-07-10T15:04:00Z"/>
                <w:rFonts w:cs="Arial"/>
              </w:rPr>
            </w:pPr>
            <w:ins w:id="9999" w:author="R4-1809484" w:date="2018-07-10T15:04:00Z">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ins>
          </w:p>
        </w:tc>
      </w:tr>
    </w:tbl>
    <w:p w14:paraId="5058590B" w14:textId="77777777" w:rsidR="009D56A3" w:rsidRPr="00B833C4" w:rsidRDefault="009D56A3" w:rsidP="009D56A3">
      <w:pPr>
        <w:rPr>
          <w:ins w:id="10000" w:author="R4-1809484" w:date="2018-07-10T15:04:00Z"/>
        </w:rPr>
      </w:pPr>
    </w:p>
    <w:p w14:paraId="685CE64B" w14:textId="77777777" w:rsidR="009D56A3" w:rsidRPr="00F21494" w:rsidRDefault="009D56A3">
      <w:pPr>
        <w:keepNext/>
        <w:keepLines/>
        <w:spacing w:before="60"/>
        <w:jc w:val="center"/>
        <w:rPr>
          <w:ins w:id="10001" w:author="R4-1809484" w:date="2018-07-10T15:04:00Z"/>
          <w:rFonts w:ascii="Arial" w:hAnsi="Arial"/>
          <w:b/>
          <w:lang w:eastAsia="zh-CN"/>
        </w:rPr>
        <w:pPrChange w:id="10002" w:author="R4-1809484" w:date="2018-07-10T15:07:00Z">
          <w:pPr>
            <w:keepNext/>
            <w:keepLines/>
            <w:spacing w:before="60"/>
            <w:jc w:val="center"/>
            <w:outlineLvl w:val="0"/>
          </w:pPr>
        </w:pPrChange>
      </w:pPr>
      <w:ins w:id="10003" w:author="R4-1809484" w:date="2018-07-10T15:04:00Z">
        <w:r w:rsidRPr="00F21494">
          <w:rPr>
            <w:rFonts w:ascii="Arial" w:hAnsi="Arial"/>
            <w:b/>
          </w:rPr>
          <w:t>Table 7.7.5-3: Narrowband intermodulation performance requirement in FR1</w:t>
        </w:r>
        <w:r w:rsidRPr="00F21494">
          <w:rPr>
            <w:rFonts w:ascii="Arial" w:hAnsi="Arial"/>
            <w:b/>
            <w:lang w:eastAsia="zh-CN"/>
          </w:rPr>
          <w:t xml:space="preserve"> </w:t>
        </w:r>
      </w:ins>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1995"/>
        <w:gridCol w:w="1985"/>
        <w:gridCol w:w="2628"/>
      </w:tblGrid>
      <w:tr w:rsidR="009D56A3" w:rsidRPr="00B04564" w14:paraId="0C210C53" w14:textId="77777777" w:rsidTr="00EF157C">
        <w:trPr>
          <w:jc w:val="center"/>
          <w:ins w:id="10004" w:author="R4-1809484" w:date="2018-07-10T15:04:00Z"/>
        </w:trPr>
        <w:tc>
          <w:tcPr>
            <w:tcW w:w="2049" w:type="dxa"/>
            <w:vAlign w:val="center"/>
          </w:tcPr>
          <w:p w14:paraId="4EFBA948" w14:textId="77777777" w:rsidR="009D56A3" w:rsidRPr="00B04564" w:rsidRDefault="009D56A3" w:rsidP="00EF157C">
            <w:pPr>
              <w:pStyle w:val="TAH"/>
              <w:rPr>
                <w:ins w:id="10005" w:author="R4-1809484" w:date="2018-07-10T15:04:00Z"/>
                <w:rFonts w:cs="Arial"/>
              </w:rPr>
            </w:pPr>
            <w:ins w:id="10006" w:author="R4-1809484" w:date="2018-07-10T15:04:00Z">
              <w:r w:rsidRPr="00B04564">
                <w:rPr>
                  <w:rFonts w:cs="Arial"/>
                  <w:lang w:eastAsia="zh-CN"/>
                </w:rPr>
                <w:t>BS type</w:t>
              </w:r>
            </w:ins>
          </w:p>
        </w:tc>
        <w:tc>
          <w:tcPr>
            <w:tcW w:w="1995" w:type="dxa"/>
            <w:vAlign w:val="center"/>
          </w:tcPr>
          <w:p w14:paraId="279A076C" w14:textId="77777777" w:rsidR="009D56A3" w:rsidRPr="00B04564" w:rsidRDefault="009D56A3" w:rsidP="00EF157C">
            <w:pPr>
              <w:pStyle w:val="TAH"/>
              <w:rPr>
                <w:ins w:id="10007" w:author="R4-1809484" w:date="2018-07-10T15:04:00Z"/>
                <w:rFonts w:cs="Arial"/>
              </w:rPr>
            </w:pPr>
            <w:ins w:id="10008" w:author="R4-1809484" w:date="2018-07-10T15:04:00Z">
              <w:r w:rsidRPr="00B04564">
                <w:rPr>
                  <w:rFonts w:cs="Arial"/>
                </w:rPr>
                <w:t>Wanted signal mean power [dBm]</w:t>
              </w:r>
            </w:ins>
          </w:p>
        </w:tc>
        <w:tc>
          <w:tcPr>
            <w:tcW w:w="1985" w:type="dxa"/>
            <w:vAlign w:val="center"/>
          </w:tcPr>
          <w:p w14:paraId="5B1B9306" w14:textId="77777777" w:rsidR="009D56A3" w:rsidRPr="00B04564" w:rsidRDefault="009D56A3" w:rsidP="00EF157C">
            <w:pPr>
              <w:pStyle w:val="TAH"/>
              <w:rPr>
                <w:ins w:id="10009" w:author="R4-1809484" w:date="2018-07-10T15:04:00Z"/>
                <w:rFonts w:cs="Arial"/>
              </w:rPr>
            </w:pPr>
            <w:ins w:id="10010" w:author="R4-1809484" w:date="2018-07-10T15:04:00Z">
              <w:r w:rsidRPr="00B04564">
                <w:rPr>
                  <w:rFonts w:cs="Arial"/>
                </w:rPr>
                <w:t>Interfering signal mean power [dBm]</w:t>
              </w:r>
            </w:ins>
          </w:p>
        </w:tc>
        <w:tc>
          <w:tcPr>
            <w:tcW w:w="2628" w:type="dxa"/>
            <w:vAlign w:val="center"/>
          </w:tcPr>
          <w:p w14:paraId="4BE43062" w14:textId="77777777" w:rsidR="009D56A3" w:rsidRPr="00B04564" w:rsidRDefault="009D56A3" w:rsidP="00EF157C">
            <w:pPr>
              <w:pStyle w:val="TAH"/>
              <w:rPr>
                <w:ins w:id="10011" w:author="R4-1809484" w:date="2018-07-10T15:04:00Z"/>
                <w:rFonts w:cs="Arial"/>
              </w:rPr>
            </w:pPr>
            <w:ins w:id="10012" w:author="R4-1809484" w:date="2018-07-10T15:04:00Z">
              <w:r w:rsidRPr="00B04564">
                <w:rPr>
                  <w:rFonts w:cs="Arial"/>
                </w:rPr>
                <w:t>Type of interfering signal</w:t>
              </w:r>
            </w:ins>
          </w:p>
        </w:tc>
      </w:tr>
      <w:tr w:rsidR="009D56A3" w:rsidRPr="00B04564" w14:paraId="3DD024EF" w14:textId="77777777" w:rsidTr="00EF157C">
        <w:trPr>
          <w:jc w:val="center"/>
          <w:ins w:id="10013" w:author="R4-1809484" w:date="2018-07-10T15:04:00Z"/>
        </w:trPr>
        <w:tc>
          <w:tcPr>
            <w:tcW w:w="2049" w:type="dxa"/>
            <w:vAlign w:val="center"/>
          </w:tcPr>
          <w:p w14:paraId="6AE29521" w14:textId="77777777" w:rsidR="009D56A3" w:rsidRPr="00B04564" w:rsidRDefault="009D56A3" w:rsidP="00EF157C">
            <w:pPr>
              <w:pStyle w:val="TAC"/>
              <w:rPr>
                <w:ins w:id="10014" w:author="R4-1809484" w:date="2018-07-10T15:04:00Z"/>
                <w:rFonts w:cs="Arial"/>
              </w:rPr>
            </w:pPr>
            <w:ins w:id="10015" w:author="R4-1809484" w:date="2018-07-10T15:04:00Z">
              <w:r w:rsidRPr="00B04564">
                <w:rPr>
                  <w:rFonts w:cs="Arial"/>
                  <w:lang w:eastAsia="zh-CN"/>
                </w:rPr>
                <w:t>Wide Area BS</w:t>
              </w:r>
            </w:ins>
          </w:p>
        </w:tc>
        <w:tc>
          <w:tcPr>
            <w:tcW w:w="1995" w:type="dxa"/>
            <w:vAlign w:val="center"/>
          </w:tcPr>
          <w:p w14:paraId="1180100C" w14:textId="77777777" w:rsidR="009D56A3" w:rsidRPr="00B04564" w:rsidRDefault="009D56A3" w:rsidP="00EF157C">
            <w:pPr>
              <w:pStyle w:val="TAC"/>
              <w:rPr>
                <w:ins w:id="10016" w:author="R4-1809484" w:date="2018-07-10T15:04:00Z"/>
                <w:rFonts w:cs="Arial"/>
              </w:rPr>
            </w:pPr>
            <w:ins w:id="10017" w:author="R4-1809484" w:date="2018-07-10T15:04:00Z">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+ 6dB </w:t>
              </w:r>
              <w:r>
                <w:rPr>
                  <w:rFonts w:cs="Arial"/>
                </w:rPr>
                <w:br/>
              </w:r>
              <w:r w:rsidRPr="00B04564">
                <w:rPr>
                  <w:rFonts w:cs="Arial"/>
                </w:rPr>
                <w:t>(Note 1)</w:t>
              </w:r>
            </w:ins>
          </w:p>
        </w:tc>
        <w:tc>
          <w:tcPr>
            <w:tcW w:w="1985" w:type="dxa"/>
            <w:vAlign w:val="center"/>
          </w:tcPr>
          <w:p w14:paraId="78F455FA" w14:textId="77777777" w:rsidR="009D56A3" w:rsidRPr="00B04564" w:rsidRDefault="009D56A3" w:rsidP="00EF157C">
            <w:pPr>
              <w:pStyle w:val="TAC"/>
              <w:rPr>
                <w:ins w:id="10018" w:author="R4-1809484" w:date="2018-07-10T15:04:00Z"/>
                <w:rFonts w:cs="Arial"/>
              </w:rPr>
            </w:pPr>
            <w:ins w:id="10019" w:author="R4-1809484" w:date="2018-07-10T15:04:00Z">
              <w:r w:rsidRPr="00B04564">
                <w:rPr>
                  <w:rFonts w:cs="Arial"/>
                </w:rPr>
                <w:t>-52</w:t>
              </w:r>
            </w:ins>
          </w:p>
        </w:tc>
        <w:tc>
          <w:tcPr>
            <w:tcW w:w="2628" w:type="dxa"/>
            <w:vMerge w:val="restart"/>
            <w:shd w:val="clear" w:color="auto" w:fill="auto"/>
            <w:vAlign w:val="center"/>
          </w:tcPr>
          <w:p w14:paraId="50934BCF" w14:textId="77777777" w:rsidR="009D56A3" w:rsidRPr="00B04564" w:rsidRDefault="009D56A3" w:rsidP="00EF157C">
            <w:pPr>
              <w:pStyle w:val="TAC"/>
              <w:rPr>
                <w:ins w:id="10020" w:author="R4-1809484" w:date="2018-07-10T15:04:00Z"/>
                <w:rFonts w:cs="Arial"/>
              </w:rPr>
            </w:pPr>
            <w:ins w:id="10021" w:author="R4-1809484" w:date="2018-07-10T15:04:00Z">
              <w:r>
                <w:rPr>
                  <w:rFonts w:cs="Arial"/>
                </w:rPr>
                <w:t>See Table 7.7.5</w:t>
              </w:r>
              <w:r w:rsidRPr="00B04564">
                <w:rPr>
                  <w:rFonts w:cs="Arial"/>
                </w:rPr>
                <w:t>-4</w:t>
              </w:r>
            </w:ins>
          </w:p>
        </w:tc>
      </w:tr>
      <w:tr w:rsidR="009D56A3" w:rsidRPr="00B04564" w14:paraId="54E9918B" w14:textId="77777777" w:rsidTr="00EF157C">
        <w:trPr>
          <w:jc w:val="center"/>
          <w:ins w:id="10022" w:author="R4-1809484" w:date="2018-07-10T15:04:00Z"/>
        </w:trPr>
        <w:tc>
          <w:tcPr>
            <w:tcW w:w="2049" w:type="dxa"/>
            <w:vAlign w:val="center"/>
          </w:tcPr>
          <w:p w14:paraId="7525AB67" w14:textId="77777777" w:rsidR="009D56A3" w:rsidRPr="00B04564" w:rsidRDefault="009D56A3" w:rsidP="00EF157C">
            <w:pPr>
              <w:pStyle w:val="TAC"/>
              <w:rPr>
                <w:ins w:id="10023" w:author="R4-1809484" w:date="2018-07-10T15:04:00Z"/>
                <w:rFonts w:cs="Arial"/>
                <w:lang w:eastAsia="zh-CN"/>
              </w:rPr>
            </w:pPr>
            <w:ins w:id="10024" w:author="R4-1809484" w:date="2018-07-10T15:04:00Z">
              <w:r w:rsidRPr="00B04564">
                <w:rPr>
                  <w:rFonts w:cs="Arial" w:hint="eastAsia"/>
                  <w:lang w:eastAsia="zh-CN"/>
                </w:rPr>
                <w:t>Medium Range BS</w:t>
              </w:r>
            </w:ins>
          </w:p>
        </w:tc>
        <w:tc>
          <w:tcPr>
            <w:tcW w:w="1995" w:type="dxa"/>
            <w:vAlign w:val="center"/>
          </w:tcPr>
          <w:p w14:paraId="412D92AB" w14:textId="77777777" w:rsidR="009D56A3" w:rsidRPr="00B04564" w:rsidRDefault="009D56A3" w:rsidP="00EF157C">
            <w:pPr>
              <w:pStyle w:val="TAC"/>
              <w:rPr>
                <w:ins w:id="10025" w:author="R4-1809484" w:date="2018-07-10T15:04:00Z"/>
                <w:rFonts w:cs="Arial"/>
              </w:rPr>
            </w:pPr>
            <w:ins w:id="10026" w:author="R4-1809484" w:date="2018-07-10T15:04:00Z">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+ 6dB </w:t>
              </w:r>
              <w:r>
                <w:rPr>
                  <w:rFonts w:cs="Arial"/>
                </w:rPr>
                <w:br/>
              </w:r>
              <w:r w:rsidRPr="00B04564">
                <w:rPr>
                  <w:rFonts w:cs="Arial"/>
                </w:rPr>
                <w:t>(Note 2)</w:t>
              </w:r>
            </w:ins>
          </w:p>
        </w:tc>
        <w:tc>
          <w:tcPr>
            <w:tcW w:w="1985" w:type="dxa"/>
            <w:vAlign w:val="center"/>
          </w:tcPr>
          <w:p w14:paraId="0C607487" w14:textId="77777777" w:rsidR="009D56A3" w:rsidRPr="00B04564" w:rsidRDefault="009D56A3" w:rsidP="00EF157C">
            <w:pPr>
              <w:pStyle w:val="TAC"/>
              <w:rPr>
                <w:ins w:id="10027" w:author="R4-1809484" w:date="2018-07-10T15:04:00Z"/>
                <w:rFonts w:cs="Arial"/>
              </w:rPr>
            </w:pPr>
            <w:ins w:id="10028" w:author="R4-1809484" w:date="2018-07-10T15:04:00Z">
              <w:r w:rsidRPr="00B04564">
                <w:rPr>
                  <w:rFonts w:cs="Arial"/>
                  <w:lang w:eastAsia="zh-CN"/>
                </w:rPr>
                <w:t>-47</w:t>
              </w:r>
            </w:ins>
          </w:p>
        </w:tc>
        <w:tc>
          <w:tcPr>
            <w:tcW w:w="2628" w:type="dxa"/>
            <w:vMerge/>
            <w:shd w:val="clear" w:color="auto" w:fill="auto"/>
            <w:vAlign w:val="center"/>
          </w:tcPr>
          <w:p w14:paraId="6B6320AE" w14:textId="77777777" w:rsidR="009D56A3" w:rsidRPr="00B04564" w:rsidRDefault="009D56A3" w:rsidP="00EF157C">
            <w:pPr>
              <w:pStyle w:val="TAC"/>
              <w:rPr>
                <w:ins w:id="10029" w:author="R4-1809484" w:date="2018-07-10T15:04:00Z"/>
                <w:rFonts w:cs="Arial"/>
              </w:rPr>
            </w:pPr>
          </w:p>
        </w:tc>
      </w:tr>
      <w:tr w:rsidR="009D56A3" w:rsidRPr="00B04564" w14:paraId="27979BCC" w14:textId="77777777" w:rsidTr="00EF157C">
        <w:trPr>
          <w:jc w:val="center"/>
          <w:ins w:id="10030" w:author="R4-1809484" w:date="2018-07-10T15:04:00Z"/>
        </w:trPr>
        <w:tc>
          <w:tcPr>
            <w:tcW w:w="2049" w:type="dxa"/>
            <w:vAlign w:val="center"/>
          </w:tcPr>
          <w:p w14:paraId="1F8175B6" w14:textId="77777777" w:rsidR="009D56A3" w:rsidRPr="00B04564" w:rsidRDefault="009D56A3" w:rsidP="00EF157C">
            <w:pPr>
              <w:pStyle w:val="TAC"/>
              <w:rPr>
                <w:ins w:id="10031" w:author="R4-1809484" w:date="2018-07-10T15:04:00Z"/>
                <w:rFonts w:cs="Arial"/>
                <w:lang w:eastAsia="zh-CN"/>
              </w:rPr>
            </w:pPr>
            <w:ins w:id="10032" w:author="R4-1809484" w:date="2018-07-10T15:04:00Z">
              <w:r w:rsidRPr="00B04564">
                <w:rPr>
                  <w:rFonts w:cs="Arial"/>
                  <w:lang w:eastAsia="zh-CN"/>
                </w:rPr>
                <w:t>Local Area BS</w:t>
              </w:r>
            </w:ins>
          </w:p>
        </w:tc>
        <w:tc>
          <w:tcPr>
            <w:tcW w:w="1995" w:type="dxa"/>
            <w:vAlign w:val="center"/>
          </w:tcPr>
          <w:p w14:paraId="448D9664" w14:textId="77777777" w:rsidR="009D56A3" w:rsidRPr="00B04564" w:rsidRDefault="009D56A3" w:rsidP="00EF157C">
            <w:pPr>
              <w:pStyle w:val="TAC"/>
              <w:rPr>
                <w:ins w:id="10033" w:author="R4-1809484" w:date="2018-07-10T15:04:00Z"/>
                <w:rFonts w:cs="Arial"/>
              </w:rPr>
            </w:pPr>
            <w:ins w:id="10034" w:author="R4-1809484" w:date="2018-07-10T15:04:00Z">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w:t>
              </w:r>
              <w:r w:rsidRPr="00B04564">
                <w:rPr>
                  <w:rFonts w:cs="Arial"/>
                  <w:lang w:eastAsia="zh-CN"/>
                </w:rPr>
                <w:t>6</w:t>
              </w:r>
              <w:r w:rsidRPr="00B04564">
                <w:rPr>
                  <w:rFonts w:cs="Arial"/>
                </w:rPr>
                <w:t xml:space="preserve">dB </w:t>
              </w:r>
              <w:r>
                <w:rPr>
                  <w:rFonts w:cs="Arial"/>
                </w:rPr>
                <w:br/>
              </w:r>
              <w:r w:rsidRPr="00B04564">
                <w:rPr>
                  <w:rFonts w:cs="Arial"/>
                </w:rPr>
                <w:t>(Note 3)</w:t>
              </w:r>
            </w:ins>
          </w:p>
        </w:tc>
        <w:tc>
          <w:tcPr>
            <w:tcW w:w="1985" w:type="dxa"/>
            <w:vAlign w:val="center"/>
          </w:tcPr>
          <w:p w14:paraId="06CF5AEA" w14:textId="77777777" w:rsidR="009D56A3" w:rsidRPr="00B04564" w:rsidRDefault="009D56A3" w:rsidP="00EF157C">
            <w:pPr>
              <w:pStyle w:val="TAC"/>
              <w:rPr>
                <w:ins w:id="10035" w:author="R4-1809484" w:date="2018-07-10T15:04:00Z"/>
                <w:rFonts w:cs="Arial"/>
              </w:rPr>
            </w:pPr>
            <w:ins w:id="10036" w:author="R4-1809484" w:date="2018-07-10T15:04:00Z">
              <w:r w:rsidRPr="00B04564">
                <w:rPr>
                  <w:rFonts w:cs="Arial"/>
                  <w:lang w:eastAsia="zh-CN"/>
                </w:rPr>
                <w:t>-44</w:t>
              </w:r>
            </w:ins>
          </w:p>
        </w:tc>
        <w:tc>
          <w:tcPr>
            <w:tcW w:w="2628" w:type="dxa"/>
            <w:vMerge/>
            <w:shd w:val="clear" w:color="auto" w:fill="auto"/>
            <w:vAlign w:val="center"/>
          </w:tcPr>
          <w:p w14:paraId="5BDF7BA7" w14:textId="77777777" w:rsidR="009D56A3" w:rsidRPr="00B04564" w:rsidRDefault="009D56A3" w:rsidP="00EF157C">
            <w:pPr>
              <w:pStyle w:val="TAC"/>
              <w:rPr>
                <w:ins w:id="10037" w:author="R4-1809484" w:date="2018-07-10T15:04:00Z"/>
                <w:rFonts w:cs="Arial"/>
              </w:rPr>
            </w:pPr>
          </w:p>
        </w:tc>
      </w:tr>
      <w:tr w:rsidR="009D56A3" w:rsidRPr="00B04564" w14:paraId="0E1A9E38" w14:textId="77777777" w:rsidTr="00EF157C">
        <w:trPr>
          <w:jc w:val="center"/>
          <w:ins w:id="10038" w:author="R4-1809484" w:date="2018-07-10T15:04:00Z"/>
        </w:trPr>
        <w:tc>
          <w:tcPr>
            <w:tcW w:w="8657" w:type="dxa"/>
            <w:gridSpan w:val="4"/>
            <w:vAlign w:val="center"/>
          </w:tcPr>
          <w:p w14:paraId="7E40AAAF" w14:textId="77777777" w:rsidR="009D56A3" w:rsidRPr="00B04564" w:rsidRDefault="009D56A3" w:rsidP="00EF157C">
            <w:pPr>
              <w:pStyle w:val="TAN"/>
              <w:rPr>
                <w:ins w:id="10039" w:author="R4-1809484" w:date="2018-07-10T15:04:00Z"/>
                <w:rFonts w:cs="v5.0.0"/>
                <w:lang w:eastAsia="zh-CN"/>
              </w:rPr>
            </w:pPr>
            <w:ins w:id="10040" w:author="R4-1809484" w:date="2018-07-10T15:04:00Z">
              <w:r w:rsidRPr="00B04564">
                <w:rPr>
                  <w:rFonts w:cs="Arial"/>
                </w:rPr>
                <w:t xml:space="preserve">NOTE 1: </w:t>
              </w:r>
              <w:r w:rsidRPr="00B04564">
                <w:rPr>
                  <w:rFonts w:cs="Arial"/>
                </w:rPr>
                <w:tab/>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v5.0.0"/>
                </w:rPr>
                <w:t>table 7.2.5</w:t>
              </w:r>
              <w:r w:rsidRPr="00B04564">
                <w:rPr>
                  <w:rFonts w:eastAsia="Osaka" w:cs="v5.0.0"/>
                </w:rPr>
                <w:t>-1.</w:t>
              </w:r>
            </w:ins>
          </w:p>
          <w:p w14:paraId="11E10A04" w14:textId="77777777" w:rsidR="009D56A3" w:rsidRPr="00B04564" w:rsidRDefault="009D56A3" w:rsidP="00EF157C">
            <w:pPr>
              <w:pStyle w:val="TAN"/>
              <w:rPr>
                <w:ins w:id="10041" w:author="R4-1809484" w:date="2018-07-10T15:04:00Z"/>
                <w:rFonts w:cs="v5.0.0"/>
                <w:lang w:eastAsia="zh-CN"/>
              </w:rPr>
            </w:pPr>
            <w:ins w:id="10042" w:author="R4-1809484" w:date="2018-07-10T15:04:00Z">
              <w:r w:rsidRPr="00B04564">
                <w:rPr>
                  <w:rFonts w:cs="Arial"/>
                </w:rPr>
                <w:t xml:space="preserve">NOTE 2: </w:t>
              </w:r>
              <w:r w:rsidRPr="00B04564">
                <w:rPr>
                  <w:rFonts w:cs="Arial"/>
                </w:rPr>
                <w:tab/>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v5.0.0"/>
                </w:rPr>
                <w:t>table 7.2.5</w:t>
              </w:r>
              <w:r w:rsidRPr="00B04564">
                <w:rPr>
                  <w:rFonts w:eastAsia="Osaka" w:cs="v5.0.0"/>
                </w:rPr>
                <w:t>-2.</w:t>
              </w:r>
            </w:ins>
          </w:p>
          <w:p w14:paraId="0149FA79" w14:textId="77777777" w:rsidR="009D56A3" w:rsidRPr="00B04564" w:rsidRDefault="009D56A3" w:rsidP="00EF157C">
            <w:pPr>
              <w:pStyle w:val="TAN"/>
              <w:rPr>
                <w:ins w:id="10043" w:author="R4-1809484" w:date="2018-07-10T15:04:00Z"/>
                <w:rFonts w:cs="Arial"/>
                <w:lang w:eastAsia="zh-CN"/>
              </w:rPr>
            </w:pPr>
            <w:ins w:id="10044" w:author="R4-1809484" w:date="2018-07-10T15:04:00Z">
              <w:r w:rsidRPr="00B04564">
                <w:rPr>
                  <w:rFonts w:cs="Arial"/>
                  <w:lang w:eastAsia="zh-CN"/>
                </w:rPr>
                <w:t xml:space="preserve">NOTE 3: </w:t>
              </w:r>
              <w:r w:rsidRPr="00B04564">
                <w:rPr>
                  <w:rFonts w:cs="Arial"/>
                  <w:lang w:eastAsia="zh-CN"/>
                </w:rPr>
                <w:tab/>
              </w: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Arial"/>
                </w:rPr>
                <w:t>table 7.2.5</w:t>
              </w:r>
              <w:r w:rsidRPr="00B04564">
                <w:rPr>
                  <w:rFonts w:eastAsia="Osaka" w:cs="Arial"/>
                </w:rPr>
                <w:t>-</w:t>
              </w:r>
              <w:r w:rsidRPr="00B04564">
                <w:rPr>
                  <w:rFonts w:cs="Arial"/>
                  <w:lang w:eastAsia="zh-CN"/>
                </w:rPr>
                <w:t>3</w:t>
              </w:r>
              <w:r w:rsidRPr="00B04564">
                <w:rPr>
                  <w:rFonts w:eastAsia="Osaka" w:cs="Arial"/>
                </w:rPr>
                <w:t>.</w:t>
              </w:r>
            </w:ins>
          </w:p>
        </w:tc>
      </w:tr>
    </w:tbl>
    <w:p w14:paraId="2E348EE8" w14:textId="77777777" w:rsidR="009D56A3" w:rsidRPr="00F21494" w:rsidRDefault="009D56A3" w:rsidP="009D56A3">
      <w:pPr>
        <w:rPr>
          <w:ins w:id="10045" w:author="R4-1809484" w:date="2018-07-10T15:04:00Z"/>
          <w:lang w:eastAsia="zh-CN"/>
        </w:rPr>
      </w:pPr>
    </w:p>
    <w:p w14:paraId="315B20FA" w14:textId="77777777" w:rsidR="009D56A3" w:rsidRPr="00F21494" w:rsidRDefault="009D56A3">
      <w:pPr>
        <w:keepNext/>
        <w:keepLines/>
        <w:spacing w:before="60"/>
        <w:jc w:val="center"/>
        <w:rPr>
          <w:ins w:id="10046" w:author="R4-1809484" w:date="2018-07-10T15:04:00Z"/>
          <w:rFonts w:ascii="Arial" w:hAnsi="Arial"/>
          <w:b/>
        </w:rPr>
        <w:pPrChange w:id="10047" w:author="R4-1809484" w:date="2018-07-10T15:07:00Z">
          <w:pPr>
            <w:keepNext/>
            <w:keepLines/>
            <w:spacing w:before="60"/>
            <w:jc w:val="center"/>
            <w:outlineLvl w:val="0"/>
          </w:pPr>
        </w:pPrChange>
      </w:pPr>
      <w:ins w:id="10048" w:author="R4-1809484" w:date="2018-07-10T15:04:00Z">
        <w:r w:rsidRPr="00F21494">
          <w:rPr>
            <w:rFonts w:ascii="Arial" w:hAnsi="Arial" w:cs="v5.0.0"/>
            <w:b/>
          </w:rPr>
          <w:lastRenderedPageBreak/>
          <w:t xml:space="preserve">Table </w:t>
        </w:r>
        <w:r w:rsidRPr="00F21494">
          <w:rPr>
            <w:rFonts w:ascii="Arial" w:hAnsi="Arial" w:cs="v5.0.0"/>
            <w:b/>
            <w:lang w:eastAsia="zh-CN"/>
          </w:rPr>
          <w:t>7.7</w:t>
        </w:r>
        <w:r w:rsidRPr="00F21494">
          <w:rPr>
            <w:rFonts w:ascii="Arial" w:hAnsi="Arial" w:cs="v5.0.0"/>
            <w:b/>
          </w:rPr>
          <w:t>.5-</w:t>
        </w:r>
        <w:r w:rsidRPr="00F21494">
          <w:rPr>
            <w:rFonts w:ascii="Arial" w:hAnsi="Arial" w:cs="v5.0.0"/>
            <w:b/>
            <w:lang w:eastAsia="zh-CN"/>
          </w:rPr>
          <w:t>4</w:t>
        </w:r>
        <w:r w:rsidRPr="00F21494">
          <w:rPr>
            <w:rFonts w:ascii="Arial" w:hAnsi="Arial" w:cs="v5.0.0"/>
            <w:b/>
          </w:rPr>
          <w:t xml:space="preserve">: </w:t>
        </w:r>
        <w:r w:rsidRPr="00F21494">
          <w:rPr>
            <w:rFonts w:ascii="Arial" w:hAnsi="Arial"/>
            <w:b/>
          </w:rPr>
          <w:t xml:space="preserve">Interfering signals for </w:t>
        </w:r>
        <w:r w:rsidRPr="00F21494">
          <w:rPr>
            <w:rFonts w:ascii="Arial" w:hAnsi="Arial" w:cs="v5.0.0"/>
            <w:b/>
          </w:rPr>
          <w:t xml:space="preserve">narrowband </w:t>
        </w:r>
        <w:r w:rsidRPr="00F21494">
          <w:rPr>
            <w:rFonts w:ascii="Arial" w:hAnsi="Arial"/>
            <w:b/>
          </w:rPr>
          <w:t>intermodulation requirement in FR1</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07"/>
        <w:gridCol w:w="2503"/>
      </w:tblGrid>
      <w:tr w:rsidR="009D56A3" w:rsidRPr="00B04564" w14:paraId="7B9B6243" w14:textId="77777777" w:rsidTr="00EF157C">
        <w:trPr>
          <w:jc w:val="center"/>
          <w:ins w:id="10049" w:author="R4-1809484" w:date="2018-07-10T15:04:00Z"/>
        </w:trPr>
        <w:tc>
          <w:tcPr>
            <w:tcW w:w="1467" w:type="dxa"/>
            <w:shd w:val="clear" w:color="auto" w:fill="auto"/>
            <w:vAlign w:val="center"/>
          </w:tcPr>
          <w:p w14:paraId="100CEBFB" w14:textId="77777777" w:rsidR="009D56A3" w:rsidRPr="00B04564" w:rsidRDefault="009D56A3" w:rsidP="00EF157C">
            <w:pPr>
              <w:pStyle w:val="TAH"/>
              <w:rPr>
                <w:ins w:id="10050" w:author="R4-1809484" w:date="2018-07-10T15:04:00Z"/>
                <w:rFonts w:cs="Arial"/>
              </w:rPr>
            </w:pPr>
            <w:ins w:id="10051" w:author="R4-1809484" w:date="2018-07-10T15:04:00Z">
              <w:r w:rsidRPr="00B04564">
                <w:rPr>
                  <w:rFonts w:cs="Arial"/>
                  <w:i/>
                </w:rPr>
                <w:t>BS channel bandwidth</w:t>
              </w:r>
              <w:r w:rsidRPr="00B04564">
                <w:rPr>
                  <w:rFonts w:cs="Arial"/>
                </w:rPr>
                <w:t xml:space="preserve"> of the lowest/highest carrier received [MHz]</w:t>
              </w:r>
            </w:ins>
          </w:p>
        </w:tc>
        <w:tc>
          <w:tcPr>
            <w:tcW w:w="1907" w:type="dxa"/>
            <w:vAlign w:val="center"/>
          </w:tcPr>
          <w:p w14:paraId="5AC5AD26" w14:textId="77777777" w:rsidR="009D56A3" w:rsidRPr="00B04564" w:rsidRDefault="009D56A3" w:rsidP="00EF157C">
            <w:pPr>
              <w:pStyle w:val="TAH"/>
              <w:rPr>
                <w:ins w:id="10052" w:author="R4-1809484" w:date="2018-07-10T15:04:00Z"/>
                <w:rFonts w:cs="Arial"/>
              </w:rPr>
            </w:pPr>
            <w:ins w:id="10053" w:author="R4-1809484" w:date="2018-07-10T15:04:00Z">
              <w:r w:rsidRPr="00B04564">
                <w:rPr>
                  <w:rFonts w:cs="Arial"/>
                </w:rPr>
                <w:t>Interfering RB centre frequency offset from the lower/upper Base Station RF Bandwidth edge or sub-block edge inside a sub-block gap [kHz]</w:t>
              </w:r>
            </w:ins>
          </w:p>
        </w:tc>
        <w:tc>
          <w:tcPr>
            <w:tcW w:w="2503" w:type="dxa"/>
            <w:vAlign w:val="center"/>
          </w:tcPr>
          <w:p w14:paraId="6C906C65" w14:textId="77777777" w:rsidR="009D56A3" w:rsidRPr="00B04564" w:rsidRDefault="009D56A3" w:rsidP="00EF157C">
            <w:pPr>
              <w:pStyle w:val="TAH"/>
              <w:rPr>
                <w:ins w:id="10054" w:author="R4-1809484" w:date="2018-07-10T15:04:00Z"/>
                <w:rFonts w:cs="Arial"/>
              </w:rPr>
            </w:pPr>
            <w:ins w:id="10055" w:author="R4-1809484" w:date="2018-07-10T15:04:00Z">
              <w:r w:rsidRPr="00B04564">
                <w:rPr>
                  <w:rFonts w:cs="Arial"/>
                </w:rPr>
                <w:t>Type of interfering signal</w:t>
              </w:r>
            </w:ins>
          </w:p>
        </w:tc>
      </w:tr>
      <w:tr w:rsidR="009D56A3" w:rsidRPr="00B04564" w14:paraId="6D073026" w14:textId="77777777" w:rsidTr="00EF157C">
        <w:trPr>
          <w:jc w:val="center"/>
          <w:ins w:id="10056" w:author="R4-1809484" w:date="2018-07-10T15:04:00Z"/>
        </w:trPr>
        <w:tc>
          <w:tcPr>
            <w:tcW w:w="1467" w:type="dxa"/>
            <w:vMerge w:val="restart"/>
            <w:vAlign w:val="center"/>
          </w:tcPr>
          <w:p w14:paraId="1315A30C" w14:textId="77777777" w:rsidR="009D56A3" w:rsidRPr="00B04564" w:rsidRDefault="009D56A3" w:rsidP="00EF157C">
            <w:pPr>
              <w:pStyle w:val="TAC"/>
              <w:rPr>
                <w:ins w:id="10057" w:author="R4-1809484" w:date="2018-07-10T15:04:00Z"/>
                <w:rFonts w:cs="Arial"/>
              </w:rPr>
            </w:pPr>
            <w:ins w:id="10058" w:author="R4-1809484" w:date="2018-07-10T15:04:00Z">
              <w:r w:rsidRPr="00B04564">
                <w:rPr>
                  <w:rFonts w:cs="Arial"/>
                </w:rPr>
                <w:t>5</w:t>
              </w:r>
            </w:ins>
          </w:p>
        </w:tc>
        <w:tc>
          <w:tcPr>
            <w:tcW w:w="1907" w:type="dxa"/>
            <w:vAlign w:val="center"/>
          </w:tcPr>
          <w:p w14:paraId="401CBCD4" w14:textId="77777777" w:rsidR="009D56A3" w:rsidRPr="00B04564" w:rsidRDefault="009D56A3" w:rsidP="00EF157C">
            <w:pPr>
              <w:pStyle w:val="TAC"/>
              <w:rPr>
                <w:ins w:id="10059" w:author="R4-1809484" w:date="2018-07-10T15:04:00Z"/>
                <w:rFonts w:cs="Arial"/>
              </w:rPr>
            </w:pPr>
            <w:ins w:id="10060" w:author="R4-1809484" w:date="2018-07-10T15:04:00Z">
              <w:r w:rsidRPr="00B04564">
                <w:rPr>
                  <w:rFonts w:cs="Arial"/>
                </w:rPr>
                <w:t>±360</w:t>
              </w:r>
            </w:ins>
          </w:p>
        </w:tc>
        <w:tc>
          <w:tcPr>
            <w:tcW w:w="2503" w:type="dxa"/>
            <w:shd w:val="clear" w:color="auto" w:fill="auto"/>
            <w:vAlign w:val="center"/>
          </w:tcPr>
          <w:p w14:paraId="2984F712" w14:textId="77777777" w:rsidR="009D56A3" w:rsidRPr="00B04564" w:rsidRDefault="009D56A3" w:rsidP="00EF157C">
            <w:pPr>
              <w:pStyle w:val="TAC"/>
              <w:rPr>
                <w:ins w:id="10061" w:author="R4-1809484" w:date="2018-07-10T15:04:00Z"/>
                <w:rFonts w:cs="Arial"/>
              </w:rPr>
            </w:pPr>
            <w:ins w:id="10062" w:author="R4-1809484" w:date="2018-07-10T15:04:00Z">
              <w:r w:rsidRPr="00B04564">
                <w:rPr>
                  <w:rFonts w:cs="Arial"/>
                </w:rPr>
                <w:t>CW</w:t>
              </w:r>
            </w:ins>
          </w:p>
        </w:tc>
      </w:tr>
      <w:tr w:rsidR="009D56A3" w:rsidRPr="00B04564" w14:paraId="3ED8CFA7" w14:textId="77777777" w:rsidTr="00EF157C">
        <w:trPr>
          <w:jc w:val="center"/>
          <w:ins w:id="10063" w:author="R4-1809484" w:date="2018-07-10T15:04:00Z"/>
        </w:trPr>
        <w:tc>
          <w:tcPr>
            <w:tcW w:w="1467" w:type="dxa"/>
            <w:vMerge/>
            <w:vAlign w:val="center"/>
          </w:tcPr>
          <w:p w14:paraId="47CF0E00" w14:textId="77777777" w:rsidR="009D56A3" w:rsidRPr="00B04564" w:rsidRDefault="009D56A3" w:rsidP="00EF157C">
            <w:pPr>
              <w:pStyle w:val="TAC"/>
              <w:rPr>
                <w:ins w:id="10064" w:author="R4-1809484" w:date="2018-07-10T15:04:00Z"/>
                <w:rFonts w:cs="Arial"/>
              </w:rPr>
            </w:pPr>
          </w:p>
        </w:tc>
        <w:tc>
          <w:tcPr>
            <w:tcW w:w="1907" w:type="dxa"/>
            <w:vAlign w:val="center"/>
          </w:tcPr>
          <w:p w14:paraId="6D58FAED" w14:textId="77777777" w:rsidR="009D56A3" w:rsidRPr="00B04564" w:rsidRDefault="009D56A3" w:rsidP="00EF157C">
            <w:pPr>
              <w:pStyle w:val="TAC"/>
              <w:rPr>
                <w:ins w:id="10065" w:author="R4-1809484" w:date="2018-07-10T15:04:00Z"/>
                <w:rFonts w:cs="Arial"/>
              </w:rPr>
            </w:pPr>
            <w:ins w:id="10066" w:author="R4-1809484" w:date="2018-07-10T15:04:00Z">
              <w:r w:rsidRPr="00B04564">
                <w:rPr>
                  <w:rFonts w:cs="Arial"/>
                </w:rPr>
                <w:t>±1420</w:t>
              </w:r>
            </w:ins>
          </w:p>
        </w:tc>
        <w:tc>
          <w:tcPr>
            <w:tcW w:w="2503" w:type="dxa"/>
            <w:shd w:val="clear" w:color="auto" w:fill="auto"/>
            <w:vAlign w:val="center"/>
          </w:tcPr>
          <w:p w14:paraId="099F49A4" w14:textId="77777777" w:rsidR="009D56A3" w:rsidRPr="00B04564" w:rsidRDefault="009D56A3" w:rsidP="00EF157C">
            <w:pPr>
              <w:pStyle w:val="TAC"/>
              <w:rPr>
                <w:ins w:id="10067" w:author="R4-1809484" w:date="2018-07-10T15:04:00Z"/>
                <w:rFonts w:cs="Arial"/>
              </w:rPr>
            </w:pPr>
            <w:ins w:id="10068" w:author="R4-1809484" w:date="2018-07-10T15:04:00Z">
              <w:r w:rsidRPr="00B04564">
                <w:rPr>
                  <w:rFonts w:cs="Arial"/>
                </w:rPr>
                <w:t>5</w:t>
              </w:r>
              <w:r>
                <w:rPr>
                  <w:rFonts w:cs="Arial"/>
                </w:rPr>
                <w:t>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1 RB</w:t>
              </w:r>
              <w:r w:rsidRPr="00B04564">
                <w:rPr>
                  <w:rFonts w:cs="Arial"/>
                </w:rPr>
                <w:t xml:space="preserve"> (Note 1)</w:t>
              </w:r>
            </w:ins>
          </w:p>
        </w:tc>
      </w:tr>
      <w:tr w:rsidR="009D56A3" w:rsidRPr="00B04564" w14:paraId="4054E9D7" w14:textId="77777777" w:rsidTr="00EF157C">
        <w:trPr>
          <w:jc w:val="center"/>
          <w:ins w:id="10069" w:author="R4-1809484" w:date="2018-07-10T15:04:00Z"/>
        </w:trPr>
        <w:tc>
          <w:tcPr>
            <w:tcW w:w="1467" w:type="dxa"/>
            <w:vMerge w:val="restart"/>
            <w:vAlign w:val="center"/>
          </w:tcPr>
          <w:p w14:paraId="1EA3008D" w14:textId="77777777" w:rsidR="009D56A3" w:rsidRPr="00B04564" w:rsidRDefault="009D56A3" w:rsidP="00EF157C">
            <w:pPr>
              <w:pStyle w:val="TAC"/>
              <w:rPr>
                <w:ins w:id="10070" w:author="R4-1809484" w:date="2018-07-10T15:04:00Z"/>
                <w:rFonts w:cs="Arial"/>
              </w:rPr>
            </w:pPr>
            <w:ins w:id="10071" w:author="R4-1809484" w:date="2018-07-10T15:04:00Z">
              <w:r w:rsidRPr="00B04564">
                <w:rPr>
                  <w:rFonts w:cs="Arial"/>
                </w:rPr>
                <w:t>10</w:t>
              </w:r>
            </w:ins>
          </w:p>
        </w:tc>
        <w:tc>
          <w:tcPr>
            <w:tcW w:w="1907" w:type="dxa"/>
            <w:vAlign w:val="center"/>
          </w:tcPr>
          <w:p w14:paraId="6E58F49E" w14:textId="77777777" w:rsidR="009D56A3" w:rsidRPr="00B04564" w:rsidRDefault="009D56A3" w:rsidP="00EF157C">
            <w:pPr>
              <w:pStyle w:val="TAC"/>
              <w:rPr>
                <w:ins w:id="10072" w:author="R4-1809484" w:date="2018-07-10T15:04:00Z"/>
                <w:rFonts w:cs="Arial"/>
              </w:rPr>
            </w:pPr>
            <w:ins w:id="10073" w:author="R4-1809484" w:date="2018-07-10T15:04:00Z">
              <w:r w:rsidRPr="00B04564">
                <w:rPr>
                  <w:rFonts w:cs="Arial"/>
                </w:rPr>
                <w:t>±325</w:t>
              </w:r>
            </w:ins>
          </w:p>
        </w:tc>
        <w:tc>
          <w:tcPr>
            <w:tcW w:w="2503" w:type="dxa"/>
            <w:shd w:val="clear" w:color="auto" w:fill="auto"/>
            <w:vAlign w:val="center"/>
          </w:tcPr>
          <w:p w14:paraId="65AD319B" w14:textId="77777777" w:rsidR="009D56A3" w:rsidRPr="00B04564" w:rsidRDefault="009D56A3" w:rsidP="00EF157C">
            <w:pPr>
              <w:pStyle w:val="TAC"/>
              <w:rPr>
                <w:ins w:id="10074" w:author="R4-1809484" w:date="2018-07-10T15:04:00Z"/>
                <w:rFonts w:cs="Arial"/>
              </w:rPr>
            </w:pPr>
            <w:ins w:id="10075" w:author="R4-1809484" w:date="2018-07-10T15:04:00Z">
              <w:r w:rsidRPr="00B04564">
                <w:rPr>
                  <w:rFonts w:cs="Arial"/>
                </w:rPr>
                <w:t>CW</w:t>
              </w:r>
            </w:ins>
          </w:p>
        </w:tc>
      </w:tr>
      <w:tr w:rsidR="009D56A3" w:rsidRPr="00B04564" w14:paraId="14D7FF87" w14:textId="77777777" w:rsidTr="00EF157C">
        <w:trPr>
          <w:jc w:val="center"/>
          <w:ins w:id="10076" w:author="R4-1809484" w:date="2018-07-10T15:04:00Z"/>
        </w:trPr>
        <w:tc>
          <w:tcPr>
            <w:tcW w:w="1467" w:type="dxa"/>
            <w:vMerge/>
            <w:vAlign w:val="center"/>
          </w:tcPr>
          <w:p w14:paraId="149BB17A" w14:textId="77777777" w:rsidR="009D56A3" w:rsidRPr="00B04564" w:rsidRDefault="009D56A3" w:rsidP="00EF157C">
            <w:pPr>
              <w:pStyle w:val="TAC"/>
              <w:rPr>
                <w:ins w:id="10077" w:author="R4-1809484" w:date="2018-07-10T15:04:00Z"/>
                <w:rFonts w:cs="Arial"/>
              </w:rPr>
            </w:pPr>
          </w:p>
        </w:tc>
        <w:tc>
          <w:tcPr>
            <w:tcW w:w="1907" w:type="dxa"/>
            <w:vAlign w:val="center"/>
          </w:tcPr>
          <w:p w14:paraId="33F45D07" w14:textId="77777777" w:rsidR="009D56A3" w:rsidRPr="00B04564" w:rsidRDefault="009D56A3" w:rsidP="00EF157C">
            <w:pPr>
              <w:pStyle w:val="TAC"/>
              <w:rPr>
                <w:ins w:id="10078" w:author="R4-1809484" w:date="2018-07-10T15:04:00Z"/>
                <w:rFonts w:cs="Arial"/>
              </w:rPr>
            </w:pPr>
            <w:ins w:id="10079" w:author="R4-1809484" w:date="2018-07-10T15:04:00Z">
              <w:r w:rsidRPr="00B04564">
                <w:rPr>
                  <w:rFonts w:cs="Arial"/>
                </w:rPr>
                <w:t>±1780</w:t>
              </w:r>
            </w:ins>
          </w:p>
        </w:tc>
        <w:tc>
          <w:tcPr>
            <w:tcW w:w="2503" w:type="dxa"/>
            <w:shd w:val="clear" w:color="auto" w:fill="auto"/>
            <w:vAlign w:val="center"/>
          </w:tcPr>
          <w:p w14:paraId="40A1A8DD" w14:textId="77777777" w:rsidR="009D56A3" w:rsidRPr="00B04564" w:rsidRDefault="009D56A3" w:rsidP="00EF157C">
            <w:pPr>
              <w:pStyle w:val="TAC"/>
              <w:rPr>
                <w:ins w:id="10080" w:author="R4-1809484" w:date="2018-07-10T15:04:00Z"/>
                <w:rFonts w:cs="Arial"/>
              </w:rPr>
            </w:pPr>
            <w:ins w:id="10081" w:author="R4-1809484" w:date="2018-07-10T15:04:00Z">
              <w:r w:rsidRPr="00B04564">
                <w:rPr>
                  <w:rFonts w:cs="Arial"/>
                </w:rPr>
                <w:t>5</w:t>
              </w:r>
              <w:r>
                <w:rPr>
                  <w:rFonts w:cs="Arial"/>
                </w:rPr>
                <w:t>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6BB28DDE" w14:textId="77777777" w:rsidTr="00EF157C">
        <w:trPr>
          <w:jc w:val="center"/>
          <w:ins w:id="10082" w:author="R4-1809484" w:date="2018-07-10T15:04:00Z"/>
        </w:trPr>
        <w:tc>
          <w:tcPr>
            <w:tcW w:w="1467" w:type="dxa"/>
            <w:vMerge w:val="restart"/>
            <w:vAlign w:val="center"/>
          </w:tcPr>
          <w:p w14:paraId="3D729E55" w14:textId="77777777" w:rsidR="009D56A3" w:rsidRPr="00B04564" w:rsidRDefault="009D56A3" w:rsidP="00EF157C">
            <w:pPr>
              <w:pStyle w:val="TAC"/>
              <w:rPr>
                <w:ins w:id="10083" w:author="R4-1809484" w:date="2018-07-10T15:04:00Z"/>
                <w:rFonts w:cs="Arial"/>
              </w:rPr>
            </w:pPr>
            <w:ins w:id="10084" w:author="R4-1809484" w:date="2018-07-10T15:04:00Z">
              <w:r w:rsidRPr="00B04564">
                <w:rPr>
                  <w:rFonts w:cs="Arial"/>
                </w:rPr>
                <w:t>15 (Note 2)</w:t>
              </w:r>
            </w:ins>
          </w:p>
        </w:tc>
        <w:tc>
          <w:tcPr>
            <w:tcW w:w="1907" w:type="dxa"/>
            <w:vAlign w:val="center"/>
          </w:tcPr>
          <w:p w14:paraId="7130F6DF" w14:textId="77777777" w:rsidR="009D56A3" w:rsidRPr="00B04564" w:rsidRDefault="009D56A3" w:rsidP="00EF157C">
            <w:pPr>
              <w:pStyle w:val="TAC"/>
              <w:rPr>
                <w:ins w:id="10085" w:author="R4-1809484" w:date="2018-07-10T15:04:00Z"/>
                <w:rFonts w:cs="Arial"/>
              </w:rPr>
            </w:pPr>
            <w:ins w:id="10086" w:author="R4-1809484" w:date="2018-07-10T15:04:00Z">
              <w:r w:rsidRPr="00B04564">
                <w:rPr>
                  <w:rFonts w:cs="Arial"/>
                </w:rPr>
                <w:t>±380</w:t>
              </w:r>
            </w:ins>
          </w:p>
        </w:tc>
        <w:tc>
          <w:tcPr>
            <w:tcW w:w="2503" w:type="dxa"/>
            <w:shd w:val="clear" w:color="auto" w:fill="auto"/>
            <w:vAlign w:val="center"/>
          </w:tcPr>
          <w:p w14:paraId="7E7BBA99" w14:textId="77777777" w:rsidR="009D56A3" w:rsidRPr="00B04564" w:rsidRDefault="009D56A3" w:rsidP="00EF157C">
            <w:pPr>
              <w:pStyle w:val="TAC"/>
              <w:rPr>
                <w:ins w:id="10087" w:author="R4-1809484" w:date="2018-07-10T15:04:00Z"/>
                <w:rFonts w:cs="Arial"/>
              </w:rPr>
            </w:pPr>
            <w:ins w:id="10088" w:author="R4-1809484" w:date="2018-07-10T15:04:00Z">
              <w:r w:rsidRPr="00B04564">
                <w:rPr>
                  <w:rFonts w:cs="Arial"/>
                </w:rPr>
                <w:t>CW</w:t>
              </w:r>
            </w:ins>
          </w:p>
        </w:tc>
      </w:tr>
      <w:tr w:rsidR="009D56A3" w:rsidRPr="00B04564" w14:paraId="63C96468" w14:textId="77777777" w:rsidTr="00EF157C">
        <w:trPr>
          <w:jc w:val="center"/>
          <w:ins w:id="10089" w:author="R4-1809484" w:date="2018-07-10T15:04:00Z"/>
        </w:trPr>
        <w:tc>
          <w:tcPr>
            <w:tcW w:w="1467" w:type="dxa"/>
            <w:vMerge/>
            <w:vAlign w:val="center"/>
          </w:tcPr>
          <w:p w14:paraId="3BF97B74" w14:textId="77777777" w:rsidR="009D56A3" w:rsidRPr="00B04564" w:rsidRDefault="009D56A3" w:rsidP="00EF157C">
            <w:pPr>
              <w:pStyle w:val="TAC"/>
              <w:rPr>
                <w:ins w:id="10090" w:author="R4-1809484" w:date="2018-07-10T15:04:00Z"/>
                <w:rFonts w:cs="Arial"/>
              </w:rPr>
            </w:pPr>
          </w:p>
        </w:tc>
        <w:tc>
          <w:tcPr>
            <w:tcW w:w="1907" w:type="dxa"/>
            <w:vAlign w:val="center"/>
          </w:tcPr>
          <w:p w14:paraId="6D01EA14" w14:textId="77777777" w:rsidR="009D56A3" w:rsidRPr="00B04564" w:rsidRDefault="009D56A3" w:rsidP="00EF157C">
            <w:pPr>
              <w:pStyle w:val="TAC"/>
              <w:rPr>
                <w:ins w:id="10091" w:author="R4-1809484" w:date="2018-07-10T15:04:00Z"/>
                <w:rFonts w:cs="Arial"/>
              </w:rPr>
            </w:pPr>
            <w:ins w:id="10092" w:author="R4-1809484" w:date="2018-07-10T15:04:00Z">
              <w:r w:rsidRPr="00B04564">
                <w:rPr>
                  <w:rFonts w:cs="Arial"/>
                </w:rPr>
                <w:t>±1600</w:t>
              </w:r>
            </w:ins>
          </w:p>
        </w:tc>
        <w:tc>
          <w:tcPr>
            <w:tcW w:w="2503" w:type="dxa"/>
            <w:shd w:val="clear" w:color="auto" w:fill="auto"/>
            <w:vAlign w:val="center"/>
          </w:tcPr>
          <w:p w14:paraId="7D7DF267" w14:textId="77777777" w:rsidR="009D56A3" w:rsidRPr="00B04564" w:rsidRDefault="009D56A3" w:rsidP="00EF157C">
            <w:pPr>
              <w:pStyle w:val="TAC"/>
              <w:rPr>
                <w:ins w:id="10093" w:author="R4-1809484" w:date="2018-07-10T15:04:00Z"/>
                <w:rFonts w:cs="Arial"/>
              </w:rPr>
            </w:pPr>
            <w:ins w:id="10094" w:author="R4-1809484" w:date="2018-07-10T15:04:00Z">
              <w:r w:rsidRPr="00B04564">
                <w:rPr>
                  <w:rFonts w:cs="Arial"/>
                </w:rPr>
                <w:t>5</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43EAE7D8" w14:textId="77777777" w:rsidTr="00EF157C">
        <w:trPr>
          <w:jc w:val="center"/>
          <w:ins w:id="10095" w:author="R4-1809484" w:date="2018-07-10T15:04:00Z"/>
        </w:trPr>
        <w:tc>
          <w:tcPr>
            <w:tcW w:w="1467" w:type="dxa"/>
            <w:vMerge w:val="restart"/>
            <w:vAlign w:val="center"/>
          </w:tcPr>
          <w:p w14:paraId="401DE7E3" w14:textId="77777777" w:rsidR="009D56A3" w:rsidRPr="00B04564" w:rsidRDefault="009D56A3" w:rsidP="00EF157C">
            <w:pPr>
              <w:pStyle w:val="TAC"/>
              <w:rPr>
                <w:ins w:id="10096" w:author="R4-1809484" w:date="2018-07-10T15:04:00Z"/>
                <w:rFonts w:cs="Arial"/>
              </w:rPr>
            </w:pPr>
            <w:ins w:id="10097" w:author="R4-1809484" w:date="2018-07-10T15:04:00Z">
              <w:r w:rsidRPr="00B04564">
                <w:rPr>
                  <w:rFonts w:cs="Arial"/>
                </w:rPr>
                <w:t>20 (Note 2)</w:t>
              </w:r>
            </w:ins>
          </w:p>
        </w:tc>
        <w:tc>
          <w:tcPr>
            <w:tcW w:w="1907" w:type="dxa"/>
            <w:vAlign w:val="center"/>
          </w:tcPr>
          <w:p w14:paraId="5655BDD7" w14:textId="77777777" w:rsidR="009D56A3" w:rsidRPr="00B04564" w:rsidRDefault="009D56A3" w:rsidP="00EF157C">
            <w:pPr>
              <w:pStyle w:val="TAC"/>
              <w:rPr>
                <w:ins w:id="10098" w:author="R4-1809484" w:date="2018-07-10T15:04:00Z"/>
                <w:rFonts w:cs="Arial"/>
              </w:rPr>
            </w:pPr>
            <w:ins w:id="10099" w:author="R4-1809484" w:date="2018-07-10T15:04:00Z">
              <w:r w:rsidRPr="00B04564">
                <w:rPr>
                  <w:rFonts w:cs="Arial"/>
                </w:rPr>
                <w:t>±345</w:t>
              </w:r>
            </w:ins>
          </w:p>
        </w:tc>
        <w:tc>
          <w:tcPr>
            <w:tcW w:w="2503" w:type="dxa"/>
            <w:shd w:val="clear" w:color="auto" w:fill="auto"/>
            <w:vAlign w:val="center"/>
          </w:tcPr>
          <w:p w14:paraId="3260BACC" w14:textId="77777777" w:rsidR="009D56A3" w:rsidRPr="00B04564" w:rsidRDefault="009D56A3" w:rsidP="00EF157C">
            <w:pPr>
              <w:pStyle w:val="TAC"/>
              <w:rPr>
                <w:ins w:id="10100" w:author="R4-1809484" w:date="2018-07-10T15:04:00Z"/>
                <w:rFonts w:cs="Arial"/>
              </w:rPr>
            </w:pPr>
            <w:ins w:id="10101" w:author="R4-1809484" w:date="2018-07-10T15:04:00Z">
              <w:r w:rsidRPr="00B04564">
                <w:rPr>
                  <w:rFonts w:cs="Arial"/>
                </w:rPr>
                <w:t>CW</w:t>
              </w:r>
            </w:ins>
          </w:p>
        </w:tc>
      </w:tr>
      <w:tr w:rsidR="009D56A3" w:rsidRPr="00B04564" w14:paraId="7BE2393A" w14:textId="77777777" w:rsidTr="00EF157C">
        <w:trPr>
          <w:jc w:val="center"/>
          <w:ins w:id="10102" w:author="R4-1809484" w:date="2018-07-10T15:04:00Z"/>
        </w:trPr>
        <w:tc>
          <w:tcPr>
            <w:tcW w:w="1467" w:type="dxa"/>
            <w:vMerge/>
            <w:vAlign w:val="center"/>
          </w:tcPr>
          <w:p w14:paraId="25CD2B1A" w14:textId="77777777" w:rsidR="009D56A3" w:rsidRPr="00B04564" w:rsidRDefault="009D56A3" w:rsidP="00EF157C">
            <w:pPr>
              <w:pStyle w:val="TAC"/>
              <w:rPr>
                <w:ins w:id="10103" w:author="R4-1809484" w:date="2018-07-10T15:04:00Z"/>
                <w:rFonts w:cs="Arial"/>
              </w:rPr>
            </w:pPr>
          </w:p>
        </w:tc>
        <w:tc>
          <w:tcPr>
            <w:tcW w:w="1907" w:type="dxa"/>
            <w:vAlign w:val="center"/>
          </w:tcPr>
          <w:p w14:paraId="4AFB51EC" w14:textId="77777777" w:rsidR="009D56A3" w:rsidRPr="00B04564" w:rsidRDefault="009D56A3" w:rsidP="00EF157C">
            <w:pPr>
              <w:pStyle w:val="TAC"/>
              <w:rPr>
                <w:ins w:id="10104" w:author="R4-1809484" w:date="2018-07-10T15:04:00Z"/>
                <w:rFonts w:cs="Arial"/>
              </w:rPr>
            </w:pPr>
            <w:ins w:id="10105" w:author="R4-1809484" w:date="2018-07-10T15:04:00Z">
              <w:r w:rsidRPr="00B04564">
                <w:rPr>
                  <w:rFonts w:cs="Arial"/>
                </w:rPr>
                <w:t>±1780</w:t>
              </w:r>
            </w:ins>
          </w:p>
        </w:tc>
        <w:tc>
          <w:tcPr>
            <w:tcW w:w="2503" w:type="dxa"/>
            <w:shd w:val="clear" w:color="auto" w:fill="auto"/>
            <w:vAlign w:val="center"/>
          </w:tcPr>
          <w:p w14:paraId="26829D88" w14:textId="77777777" w:rsidR="009D56A3" w:rsidRPr="00B04564" w:rsidRDefault="009D56A3" w:rsidP="00EF157C">
            <w:pPr>
              <w:pStyle w:val="TAC"/>
              <w:rPr>
                <w:ins w:id="10106" w:author="R4-1809484" w:date="2018-07-10T15:04:00Z"/>
                <w:rFonts w:cs="Arial"/>
              </w:rPr>
            </w:pPr>
            <w:ins w:id="10107" w:author="R4-1809484" w:date="2018-07-10T15:04:00Z">
              <w:r w:rsidRPr="00B04564">
                <w:rPr>
                  <w:rFonts w:cs="Arial"/>
                </w:rPr>
                <w:t>5</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7CCE1DED" w14:textId="77777777" w:rsidTr="00EF157C">
        <w:trPr>
          <w:jc w:val="center"/>
          <w:ins w:id="10108" w:author="R4-1809484" w:date="2018-07-10T15:04:00Z"/>
        </w:trPr>
        <w:tc>
          <w:tcPr>
            <w:tcW w:w="1467" w:type="dxa"/>
            <w:vMerge w:val="restart"/>
            <w:vAlign w:val="center"/>
          </w:tcPr>
          <w:p w14:paraId="30BA6992" w14:textId="77777777" w:rsidR="009D56A3" w:rsidRPr="00B04564" w:rsidRDefault="009D56A3" w:rsidP="00EF157C">
            <w:pPr>
              <w:pStyle w:val="TAC"/>
              <w:rPr>
                <w:ins w:id="10109" w:author="R4-1809484" w:date="2018-07-10T15:04:00Z"/>
                <w:rFonts w:cs="Arial"/>
              </w:rPr>
            </w:pPr>
            <w:ins w:id="10110" w:author="R4-1809484" w:date="2018-07-10T15:04:00Z">
              <w:r w:rsidRPr="00B04564">
                <w:rPr>
                  <w:rFonts w:cs="Arial"/>
                </w:rPr>
                <w:t>25 (Note 2)</w:t>
              </w:r>
            </w:ins>
          </w:p>
        </w:tc>
        <w:tc>
          <w:tcPr>
            <w:tcW w:w="1907" w:type="dxa"/>
            <w:vAlign w:val="center"/>
          </w:tcPr>
          <w:p w14:paraId="7A70D77C" w14:textId="77777777" w:rsidR="009D56A3" w:rsidRPr="00B04564" w:rsidRDefault="009D56A3" w:rsidP="00EF157C">
            <w:pPr>
              <w:pStyle w:val="TAC"/>
              <w:rPr>
                <w:ins w:id="10111" w:author="R4-1809484" w:date="2018-07-10T15:04:00Z"/>
                <w:rFonts w:cs="Arial"/>
              </w:rPr>
            </w:pPr>
            <w:ins w:id="10112" w:author="R4-1809484" w:date="2018-07-10T15:04:00Z">
              <w:r w:rsidRPr="00B04564">
                <w:rPr>
                  <w:rFonts w:cs="Arial"/>
                </w:rPr>
                <w:t>±325</w:t>
              </w:r>
            </w:ins>
          </w:p>
        </w:tc>
        <w:tc>
          <w:tcPr>
            <w:tcW w:w="2503" w:type="dxa"/>
            <w:shd w:val="clear" w:color="auto" w:fill="auto"/>
            <w:vAlign w:val="center"/>
          </w:tcPr>
          <w:p w14:paraId="56079AE5" w14:textId="77777777" w:rsidR="009D56A3" w:rsidRPr="00B04564" w:rsidRDefault="009D56A3" w:rsidP="00EF157C">
            <w:pPr>
              <w:pStyle w:val="TAC"/>
              <w:rPr>
                <w:ins w:id="10113" w:author="R4-1809484" w:date="2018-07-10T15:04:00Z"/>
                <w:rFonts w:cs="Arial"/>
              </w:rPr>
            </w:pPr>
            <w:ins w:id="10114" w:author="R4-1809484" w:date="2018-07-10T15:04:00Z">
              <w:r w:rsidRPr="00B04564">
                <w:rPr>
                  <w:rFonts w:cs="Arial"/>
                </w:rPr>
                <w:t>CW</w:t>
              </w:r>
            </w:ins>
          </w:p>
        </w:tc>
      </w:tr>
      <w:tr w:rsidR="009D56A3" w:rsidRPr="00B04564" w14:paraId="035F2698" w14:textId="77777777" w:rsidTr="00EF157C">
        <w:trPr>
          <w:jc w:val="center"/>
          <w:ins w:id="10115" w:author="R4-1809484" w:date="2018-07-10T15:04:00Z"/>
        </w:trPr>
        <w:tc>
          <w:tcPr>
            <w:tcW w:w="1467" w:type="dxa"/>
            <w:vMerge/>
            <w:vAlign w:val="center"/>
          </w:tcPr>
          <w:p w14:paraId="0A5F0C08" w14:textId="77777777" w:rsidR="009D56A3" w:rsidRPr="00B04564" w:rsidRDefault="009D56A3" w:rsidP="00EF157C">
            <w:pPr>
              <w:pStyle w:val="TAC"/>
              <w:rPr>
                <w:ins w:id="10116" w:author="R4-1809484" w:date="2018-07-10T15:04:00Z"/>
                <w:rFonts w:cs="Arial"/>
              </w:rPr>
            </w:pPr>
          </w:p>
        </w:tc>
        <w:tc>
          <w:tcPr>
            <w:tcW w:w="1907" w:type="dxa"/>
            <w:vAlign w:val="center"/>
          </w:tcPr>
          <w:p w14:paraId="7B5D36FD" w14:textId="77777777" w:rsidR="009D56A3" w:rsidRPr="00B04564" w:rsidRDefault="009D56A3" w:rsidP="00EF157C">
            <w:pPr>
              <w:pStyle w:val="TAC"/>
              <w:rPr>
                <w:ins w:id="10117" w:author="R4-1809484" w:date="2018-07-10T15:04:00Z"/>
                <w:rFonts w:cs="Arial"/>
              </w:rPr>
            </w:pPr>
            <w:ins w:id="10118" w:author="R4-1809484" w:date="2018-07-10T15:04:00Z">
              <w:r w:rsidRPr="00B04564">
                <w:rPr>
                  <w:rFonts w:cs="Arial"/>
                </w:rPr>
                <w:t>±1990</w:t>
              </w:r>
            </w:ins>
          </w:p>
        </w:tc>
        <w:tc>
          <w:tcPr>
            <w:tcW w:w="2503" w:type="dxa"/>
            <w:shd w:val="clear" w:color="auto" w:fill="auto"/>
            <w:vAlign w:val="center"/>
          </w:tcPr>
          <w:p w14:paraId="42138EEE" w14:textId="77777777" w:rsidR="009D56A3" w:rsidRPr="00B04564" w:rsidRDefault="009D56A3" w:rsidP="00EF157C">
            <w:pPr>
              <w:pStyle w:val="TAC"/>
              <w:rPr>
                <w:ins w:id="10119" w:author="R4-1809484" w:date="2018-07-10T15:04:00Z"/>
                <w:rFonts w:cs="Arial"/>
              </w:rPr>
            </w:pPr>
            <w:ins w:id="10120"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0BBA9B07" w14:textId="77777777" w:rsidTr="00EF157C">
        <w:trPr>
          <w:jc w:val="center"/>
          <w:ins w:id="10121" w:author="R4-1809484" w:date="2018-07-10T15:04:00Z"/>
        </w:trPr>
        <w:tc>
          <w:tcPr>
            <w:tcW w:w="1467" w:type="dxa"/>
            <w:vMerge w:val="restart"/>
            <w:vAlign w:val="center"/>
          </w:tcPr>
          <w:p w14:paraId="7458386F" w14:textId="77777777" w:rsidR="009D56A3" w:rsidRPr="00B04564" w:rsidRDefault="009D56A3" w:rsidP="00EF157C">
            <w:pPr>
              <w:pStyle w:val="TAC"/>
              <w:rPr>
                <w:ins w:id="10122" w:author="R4-1809484" w:date="2018-07-10T15:04:00Z"/>
                <w:rFonts w:cs="Arial"/>
              </w:rPr>
            </w:pPr>
            <w:ins w:id="10123" w:author="R4-1809484" w:date="2018-07-10T15:04:00Z">
              <w:r w:rsidRPr="00B04564">
                <w:rPr>
                  <w:rFonts w:cs="Arial"/>
                </w:rPr>
                <w:t>30 (Note 2)</w:t>
              </w:r>
            </w:ins>
          </w:p>
        </w:tc>
        <w:tc>
          <w:tcPr>
            <w:tcW w:w="1907" w:type="dxa"/>
            <w:vAlign w:val="center"/>
          </w:tcPr>
          <w:p w14:paraId="7779E266" w14:textId="77777777" w:rsidR="009D56A3" w:rsidRPr="00B04564" w:rsidRDefault="009D56A3" w:rsidP="00EF157C">
            <w:pPr>
              <w:pStyle w:val="TAC"/>
              <w:rPr>
                <w:ins w:id="10124" w:author="R4-1809484" w:date="2018-07-10T15:04:00Z"/>
                <w:rFonts w:cs="Arial"/>
              </w:rPr>
            </w:pPr>
            <w:ins w:id="10125" w:author="R4-1809484" w:date="2018-07-10T15:04:00Z">
              <w:r w:rsidRPr="00B04564">
                <w:rPr>
                  <w:rFonts w:cs="Arial"/>
                </w:rPr>
                <w:t>±320</w:t>
              </w:r>
            </w:ins>
          </w:p>
        </w:tc>
        <w:tc>
          <w:tcPr>
            <w:tcW w:w="2503" w:type="dxa"/>
            <w:shd w:val="clear" w:color="auto" w:fill="auto"/>
            <w:vAlign w:val="center"/>
          </w:tcPr>
          <w:p w14:paraId="19EF486F" w14:textId="77777777" w:rsidR="009D56A3" w:rsidRPr="00B04564" w:rsidRDefault="009D56A3" w:rsidP="00EF157C">
            <w:pPr>
              <w:pStyle w:val="TAC"/>
              <w:rPr>
                <w:ins w:id="10126" w:author="R4-1809484" w:date="2018-07-10T15:04:00Z"/>
                <w:rFonts w:cs="Arial"/>
              </w:rPr>
            </w:pPr>
            <w:ins w:id="10127" w:author="R4-1809484" w:date="2018-07-10T15:04:00Z">
              <w:r w:rsidRPr="00B04564">
                <w:rPr>
                  <w:rFonts w:cs="Arial"/>
                </w:rPr>
                <w:t>CW</w:t>
              </w:r>
            </w:ins>
          </w:p>
        </w:tc>
      </w:tr>
      <w:tr w:rsidR="009D56A3" w:rsidRPr="00B04564" w14:paraId="2D5A97F9" w14:textId="77777777" w:rsidTr="00EF157C">
        <w:trPr>
          <w:jc w:val="center"/>
          <w:ins w:id="10128" w:author="R4-1809484" w:date="2018-07-10T15:04:00Z"/>
        </w:trPr>
        <w:tc>
          <w:tcPr>
            <w:tcW w:w="1467" w:type="dxa"/>
            <w:vMerge/>
            <w:vAlign w:val="center"/>
          </w:tcPr>
          <w:p w14:paraId="10DA00B6" w14:textId="77777777" w:rsidR="009D56A3" w:rsidRPr="00B04564" w:rsidRDefault="009D56A3" w:rsidP="00EF157C">
            <w:pPr>
              <w:pStyle w:val="TAC"/>
              <w:rPr>
                <w:ins w:id="10129" w:author="R4-1809484" w:date="2018-07-10T15:04:00Z"/>
                <w:rFonts w:cs="Arial"/>
              </w:rPr>
            </w:pPr>
          </w:p>
        </w:tc>
        <w:tc>
          <w:tcPr>
            <w:tcW w:w="1907" w:type="dxa"/>
            <w:vAlign w:val="center"/>
          </w:tcPr>
          <w:p w14:paraId="1659FD31" w14:textId="77777777" w:rsidR="009D56A3" w:rsidRPr="00B04564" w:rsidRDefault="009D56A3" w:rsidP="00EF157C">
            <w:pPr>
              <w:pStyle w:val="TAC"/>
              <w:rPr>
                <w:ins w:id="10130" w:author="R4-1809484" w:date="2018-07-10T15:04:00Z"/>
                <w:rFonts w:cs="Arial"/>
              </w:rPr>
            </w:pPr>
            <w:ins w:id="10131" w:author="R4-1809484" w:date="2018-07-10T15:04:00Z">
              <w:r w:rsidRPr="00B04564">
                <w:rPr>
                  <w:rFonts w:cs="Arial"/>
                </w:rPr>
                <w:t>±1990</w:t>
              </w:r>
            </w:ins>
          </w:p>
        </w:tc>
        <w:tc>
          <w:tcPr>
            <w:tcW w:w="2503" w:type="dxa"/>
            <w:shd w:val="clear" w:color="auto" w:fill="auto"/>
            <w:vAlign w:val="center"/>
          </w:tcPr>
          <w:p w14:paraId="155307B0" w14:textId="77777777" w:rsidR="009D56A3" w:rsidRPr="00B04564" w:rsidRDefault="009D56A3" w:rsidP="00EF157C">
            <w:pPr>
              <w:pStyle w:val="TAC"/>
              <w:rPr>
                <w:ins w:id="10132" w:author="R4-1809484" w:date="2018-07-10T15:04:00Z"/>
                <w:rFonts w:cs="Arial"/>
              </w:rPr>
            </w:pPr>
            <w:ins w:id="10133"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5543EF81" w14:textId="77777777" w:rsidTr="00EF157C">
        <w:trPr>
          <w:jc w:val="center"/>
          <w:ins w:id="10134" w:author="R4-1809484" w:date="2018-07-10T15:04:00Z"/>
        </w:trPr>
        <w:tc>
          <w:tcPr>
            <w:tcW w:w="1467" w:type="dxa"/>
            <w:vMerge w:val="restart"/>
            <w:vAlign w:val="center"/>
          </w:tcPr>
          <w:p w14:paraId="0784E54E" w14:textId="77777777" w:rsidR="009D56A3" w:rsidRPr="00B04564" w:rsidRDefault="009D56A3" w:rsidP="00EF157C">
            <w:pPr>
              <w:pStyle w:val="TAC"/>
              <w:rPr>
                <w:ins w:id="10135" w:author="R4-1809484" w:date="2018-07-10T15:04:00Z"/>
                <w:rFonts w:cs="Arial"/>
              </w:rPr>
            </w:pPr>
            <w:ins w:id="10136" w:author="R4-1809484" w:date="2018-07-10T15:04:00Z">
              <w:r w:rsidRPr="00B04564">
                <w:rPr>
                  <w:rFonts w:cs="Arial"/>
                </w:rPr>
                <w:t>40 (Note 2)</w:t>
              </w:r>
            </w:ins>
          </w:p>
        </w:tc>
        <w:tc>
          <w:tcPr>
            <w:tcW w:w="1907" w:type="dxa"/>
            <w:vAlign w:val="center"/>
          </w:tcPr>
          <w:p w14:paraId="105D9D82" w14:textId="77777777" w:rsidR="009D56A3" w:rsidRPr="00B04564" w:rsidRDefault="009D56A3" w:rsidP="00EF157C">
            <w:pPr>
              <w:pStyle w:val="TAC"/>
              <w:rPr>
                <w:ins w:id="10137" w:author="R4-1809484" w:date="2018-07-10T15:04:00Z"/>
                <w:rFonts w:cs="Arial"/>
              </w:rPr>
            </w:pPr>
            <w:ins w:id="10138" w:author="R4-1809484" w:date="2018-07-10T15:04:00Z">
              <w:r w:rsidRPr="00B04564">
                <w:rPr>
                  <w:rFonts w:cs="Arial"/>
                </w:rPr>
                <w:t>±310</w:t>
              </w:r>
            </w:ins>
          </w:p>
        </w:tc>
        <w:tc>
          <w:tcPr>
            <w:tcW w:w="2503" w:type="dxa"/>
            <w:shd w:val="clear" w:color="auto" w:fill="auto"/>
            <w:vAlign w:val="center"/>
          </w:tcPr>
          <w:p w14:paraId="7270323B" w14:textId="77777777" w:rsidR="009D56A3" w:rsidRPr="00B04564" w:rsidRDefault="009D56A3" w:rsidP="00EF157C">
            <w:pPr>
              <w:pStyle w:val="TAC"/>
              <w:rPr>
                <w:ins w:id="10139" w:author="R4-1809484" w:date="2018-07-10T15:04:00Z"/>
                <w:rFonts w:cs="Arial"/>
              </w:rPr>
            </w:pPr>
            <w:ins w:id="10140" w:author="R4-1809484" w:date="2018-07-10T15:04:00Z">
              <w:r w:rsidRPr="00B04564">
                <w:rPr>
                  <w:rFonts w:cs="Arial"/>
                </w:rPr>
                <w:t>CW</w:t>
              </w:r>
            </w:ins>
          </w:p>
        </w:tc>
      </w:tr>
      <w:tr w:rsidR="009D56A3" w:rsidRPr="00B04564" w14:paraId="26A2F2AE" w14:textId="77777777" w:rsidTr="00EF157C">
        <w:trPr>
          <w:jc w:val="center"/>
          <w:ins w:id="10141" w:author="R4-1809484" w:date="2018-07-10T15:04:00Z"/>
        </w:trPr>
        <w:tc>
          <w:tcPr>
            <w:tcW w:w="1467" w:type="dxa"/>
            <w:vMerge/>
            <w:vAlign w:val="center"/>
          </w:tcPr>
          <w:p w14:paraId="2A47FB43" w14:textId="77777777" w:rsidR="009D56A3" w:rsidRPr="00B04564" w:rsidRDefault="009D56A3" w:rsidP="00EF157C">
            <w:pPr>
              <w:pStyle w:val="TAC"/>
              <w:rPr>
                <w:ins w:id="10142" w:author="R4-1809484" w:date="2018-07-10T15:04:00Z"/>
                <w:rFonts w:cs="Arial"/>
              </w:rPr>
            </w:pPr>
          </w:p>
        </w:tc>
        <w:tc>
          <w:tcPr>
            <w:tcW w:w="1907" w:type="dxa"/>
            <w:vAlign w:val="center"/>
          </w:tcPr>
          <w:p w14:paraId="267EF330" w14:textId="77777777" w:rsidR="009D56A3" w:rsidRPr="00B04564" w:rsidRDefault="009D56A3" w:rsidP="00EF157C">
            <w:pPr>
              <w:pStyle w:val="TAC"/>
              <w:rPr>
                <w:ins w:id="10143" w:author="R4-1809484" w:date="2018-07-10T15:04:00Z"/>
                <w:rFonts w:cs="Arial"/>
              </w:rPr>
            </w:pPr>
            <w:ins w:id="10144" w:author="R4-1809484" w:date="2018-07-10T15:04:00Z">
              <w:r w:rsidRPr="00B04564">
                <w:rPr>
                  <w:rFonts w:cs="Arial"/>
                </w:rPr>
                <w:t>±2710</w:t>
              </w:r>
            </w:ins>
          </w:p>
        </w:tc>
        <w:tc>
          <w:tcPr>
            <w:tcW w:w="2503" w:type="dxa"/>
            <w:shd w:val="clear" w:color="auto" w:fill="auto"/>
            <w:vAlign w:val="center"/>
          </w:tcPr>
          <w:p w14:paraId="6F44349A" w14:textId="77777777" w:rsidR="009D56A3" w:rsidRPr="00B04564" w:rsidRDefault="009D56A3" w:rsidP="00EF157C">
            <w:pPr>
              <w:pStyle w:val="TAC"/>
              <w:rPr>
                <w:ins w:id="10145" w:author="R4-1809484" w:date="2018-07-10T15:04:00Z"/>
                <w:rFonts w:cs="Arial"/>
              </w:rPr>
            </w:pPr>
            <w:ins w:id="10146"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07B36645" w14:textId="77777777" w:rsidTr="00EF157C">
        <w:trPr>
          <w:jc w:val="center"/>
          <w:ins w:id="10147" w:author="R4-1809484" w:date="2018-07-10T15:04:00Z"/>
        </w:trPr>
        <w:tc>
          <w:tcPr>
            <w:tcW w:w="1467" w:type="dxa"/>
            <w:vMerge w:val="restart"/>
            <w:vAlign w:val="center"/>
          </w:tcPr>
          <w:p w14:paraId="5444C511" w14:textId="77777777" w:rsidR="009D56A3" w:rsidRPr="00B04564" w:rsidRDefault="009D56A3" w:rsidP="00EF157C">
            <w:pPr>
              <w:pStyle w:val="TAC"/>
              <w:rPr>
                <w:ins w:id="10148" w:author="R4-1809484" w:date="2018-07-10T15:04:00Z"/>
                <w:rFonts w:cs="Arial"/>
              </w:rPr>
            </w:pPr>
            <w:ins w:id="10149" w:author="R4-1809484" w:date="2018-07-10T15:04:00Z">
              <w:r w:rsidRPr="00B04564">
                <w:rPr>
                  <w:rFonts w:cs="Arial"/>
                </w:rPr>
                <w:t>50 (Note 2)</w:t>
              </w:r>
            </w:ins>
          </w:p>
        </w:tc>
        <w:tc>
          <w:tcPr>
            <w:tcW w:w="1907" w:type="dxa"/>
            <w:vAlign w:val="center"/>
          </w:tcPr>
          <w:p w14:paraId="6D48FE6E" w14:textId="77777777" w:rsidR="009D56A3" w:rsidRPr="00B04564" w:rsidRDefault="009D56A3" w:rsidP="00EF157C">
            <w:pPr>
              <w:pStyle w:val="TAC"/>
              <w:rPr>
                <w:ins w:id="10150" w:author="R4-1809484" w:date="2018-07-10T15:04:00Z"/>
                <w:rFonts w:cs="Arial"/>
              </w:rPr>
            </w:pPr>
            <w:ins w:id="10151" w:author="R4-1809484" w:date="2018-07-10T15:04:00Z">
              <w:r w:rsidRPr="00B04564">
                <w:rPr>
                  <w:rFonts w:cs="Arial"/>
                </w:rPr>
                <w:t>±330</w:t>
              </w:r>
            </w:ins>
          </w:p>
        </w:tc>
        <w:tc>
          <w:tcPr>
            <w:tcW w:w="2503" w:type="dxa"/>
            <w:shd w:val="clear" w:color="auto" w:fill="auto"/>
            <w:vAlign w:val="center"/>
          </w:tcPr>
          <w:p w14:paraId="2455B953" w14:textId="77777777" w:rsidR="009D56A3" w:rsidRPr="00B04564" w:rsidRDefault="009D56A3" w:rsidP="00EF157C">
            <w:pPr>
              <w:pStyle w:val="TAC"/>
              <w:rPr>
                <w:ins w:id="10152" w:author="R4-1809484" w:date="2018-07-10T15:04:00Z"/>
                <w:rFonts w:cs="Arial"/>
              </w:rPr>
            </w:pPr>
            <w:ins w:id="10153" w:author="R4-1809484" w:date="2018-07-10T15:04:00Z">
              <w:r w:rsidRPr="00B04564">
                <w:rPr>
                  <w:rFonts w:cs="Arial"/>
                </w:rPr>
                <w:t>CW</w:t>
              </w:r>
            </w:ins>
          </w:p>
        </w:tc>
      </w:tr>
      <w:tr w:rsidR="009D56A3" w:rsidRPr="00B04564" w14:paraId="45618E72" w14:textId="77777777" w:rsidTr="00EF157C">
        <w:trPr>
          <w:jc w:val="center"/>
          <w:ins w:id="10154" w:author="R4-1809484" w:date="2018-07-10T15:04:00Z"/>
        </w:trPr>
        <w:tc>
          <w:tcPr>
            <w:tcW w:w="1467" w:type="dxa"/>
            <w:vMerge/>
            <w:vAlign w:val="center"/>
          </w:tcPr>
          <w:p w14:paraId="086712A0" w14:textId="77777777" w:rsidR="009D56A3" w:rsidRPr="00B04564" w:rsidRDefault="009D56A3" w:rsidP="00EF157C">
            <w:pPr>
              <w:pStyle w:val="TAC"/>
              <w:rPr>
                <w:ins w:id="10155" w:author="R4-1809484" w:date="2018-07-10T15:04:00Z"/>
                <w:rFonts w:cs="Arial"/>
              </w:rPr>
            </w:pPr>
          </w:p>
        </w:tc>
        <w:tc>
          <w:tcPr>
            <w:tcW w:w="1907" w:type="dxa"/>
            <w:vAlign w:val="center"/>
          </w:tcPr>
          <w:p w14:paraId="75424862" w14:textId="77777777" w:rsidR="009D56A3" w:rsidRPr="00B04564" w:rsidRDefault="009D56A3" w:rsidP="00EF157C">
            <w:pPr>
              <w:pStyle w:val="TAC"/>
              <w:rPr>
                <w:ins w:id="10156" w:author="R4-1809484" w:date="2018-07-10T15:04:00Z"/>
                <w:rFonts w:cs="Arial"/>
              </w:rPr>
            </w:pPr>
            <w:ins w:id="10157" w:author="R4-1809484" w:date="2018-07-10T15:04:00Z">
              <w:r w:rsidRPr="00B04564">
                <w:rPr>
                  <w:rFonts w:cs="Arial"/>
                </w:rPr>
                <w:t>±3250</w:t>
              </w:r>
            </w:ins>
          </w:p>
        </w:tc>
        <w:tc>
          <w:tcPr>
            <w:tcW w:w="2503" w:type="dxa"/>
            <w:shd w:val="clear" w:color="auto" w:fill="auto"/>
            <w:vAlign w:val="center"/>
          </w:tcPr>
          <w:p w14:paraId="0ADFC3A7" w14:textId="77777777" w:rsidR="009D56A3" w:rsidRPr="00B04564" w:rsidRDefault="009D56A3" w:rsidP="00EF157C">
            <w:pPr>
              <w:pStyle w:val="TAC"/>
              <w:rPr>
                <w:ins w:id="10158" w:author="R4-1809484" w:date="2018-07-10T15:04:00Z"/>
                <w:rFonts w:cs="Arial"/>
              </w:rPr>
            </w:pPr>
            <w:ins w:id="10159"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46E3679F" w14:textId="77777777" w:rsidTr="00EF157C">
        <w:trPr>
          <w:jc w:val="center"/>
          <w:ins w:id="10160" w:author="R4-1809484" w:date="2018-07-10T15:04:00Z"/>
        </w:trPr>
        <w:tc>
          <w:tcPr>
            <w:tcW w:w="1467" w:type="dxa"/>
            <w:vMerge w:val="restart"/>
            <w:vAlign w:val="center"/>
          </w:tcPr>
          <w:p w14:paraId="4AA28EC5" w14:textId="77777777" w:rsidR="009D56A3" w:rsidRPr="00B04564" w:rsidRDefault="009D56A3" w:rsidP="00EF157C">
            <w:pPr>
              <w:pStyle w:val="TAC"/>
              <w:rPr>
                <w:ins w:id="10161" w:author="R4-1809484" w:date="2018-07-10T15:04:00Z"/>
                <w:rFonts w:cs="Arial"/>
              </w:rPr>
            </w:pPr>
            <w:ins w:id="10162" w:author="R4-1809484" w:date="2018-07-10T15:04:00Z">
              <w:r w:rsidRPr="00B04564">
                <w:rPr>
                  <w:rFonts w:cs="Arial"/>
                </w:rPr>
                <w:t>60 (Note 2)</w:t>
              </w:r>
            </w:ins>
          </w:p>
        </w:tc>
        <w:tc>
          <w:tcPr>
            <w:tcW w:w="1907" w:type="dxa"/>
            <w:vAlign w:val="center"/>
          </w:tcPr>
          <w:p w14:paraId="594BEFDC" w14:textId="77777777" w:rsidR="009D56A3" w:rsidRPr="00B04564" w:rsidRDefault="009D56A3" w:rsidP="00EF157C">
            <w:pPr>
              <w:pStyle w:val="TAC"/>
              <w:rPr>
                <w:ins w:id="10163" w:author="R4-1809484" w:date="2018-07-10T15:04:00Z"/>
                <w:rFonts w:cs="Arial"/>
              </w:rPr>
            </w:pPr>
            <w:ins w:id="10164" w:author="R4-1809484" w:date="2018-07-10T15:04:00Z">
              <w:r w:rsidRPr="00B04564">
                <w:rPr>
                  <w:rFonts w:cs="Arial"/>
                </w:rPr>
                <w:t>±350</w:t>
              </w:r>
            </w:ins>
          </w:p>
        </w:tc>
        <w:tc>
          <w:tcPr>
            <w:tcW w:w="2503" w:type="dxa"/>
            <w:shd w:val="clear" w:color="auto" w:fill="auto"/>
            <w:vAlign w:val="center"/>
          </w:tcPr>
          <w:p w14:paraId="513DB206" w14:textId="77777777" w:rsidR="009D56A3" w:rsidRPr="00B04564" w:rsidRDefault="009D56A3" w:rsidP="00EF157C">
            <w:pPr>
              <w:pStyle w:val="TAC"/>
              <w:rPr>
                <w:ins w:id="10165" w:author="R4-1809484" w:date="2018-07-10T15:04:00Z"/>
                <w:rFonts w:cs="Arial"/>
              </w:rPr>
            </w:pPr>
            <w:ins w:id="10166" w:author="R4-1809484" w:date="2018-07-10T15:04:00Z">
              <w:r w:rsidRPr="00B04564">
                <w:rPr>
                  <w:rFonts w:cs="Arial"/>
                </w:rPr>
                <w:t>CW</w:t>
              </w:r>
            </w:ins>
          </w:p>
        </w:tc>
      </w:tr>
      <w:tr w:rsidR="009D56A3" w:rsidRPr="00B04564" w14:paraId="66AAF3F8" w14:textId="77777777" w:rsidTr="00EF157C">
        <w:trPr>
          <w:jc w:val="center"/>
          <w:ins w:id="10167" w:author="R4-1809484" w:date="2018-07-10T15:04:00Z"/>
        </w:trPr>
        <w:tc>
          <w:tcPr>
            <w:tcW w:w="1467" w:type="dxa"/>
            <w:vMerge/>
            <w:vAlign w:val="center"/>
          </w:tcPr>
          <w:p w14:paraId="1D0B17A1" w14:textId="77777777" w:rsidR="009D56A3" w:rsidRPr="00B04564" w:rsidRDefault="009D56A3" w:rsidP="00EF157C">
            <w:pPr>
              <w:pStyle w:val="TAC"/>
              <w:rPr>
                <w:ins w:id="10168" w:author="R4-1809484" w:date="2018-07-10T15:04:00Z"/>
                <w:rFonts w:cs="Arial"/>
              </w:rPr>
            </w:pPr>
          </w:p>
        </w:tc>
        <w:tc>
          <w:tcPr>
            <w:tcW w:w="1907" w:type="dxa"/>
            <w:vAlign w:val="center"/>
          </w:tcPr>
          <w:p w14:paraId="4D963F4C" w14:textId="77777777" w:rsidR="009D56A3" w:rsidRPr="00B04564" w:rsidRDefault="009D56A3" w:rsidP="00EF157C">
            <w:pPr>
              <w:pStyle w:val="TAC"/>
              <w:rPr>
                <w:ins w:id="10169" w:author="R4-1809484" w:date="2018-07-10T15:04:00Z"/>
                <w:rFonts w:cs="Arial"/>
              </w:rPr>
            </w:pPr>
            <w:ins w:id="10170" w:author="R4-1809484" w:date="2018-07-10T15:04:00Z">
              <w:r w:rsidRPr="00B04564">
                <w:rPr>
                  <w:rFonts w:cs="Arial"/>
                </w:rPr>
                <w:t>±3790</w:t>
              </w:r>
            </w:ins>
          </w:p>
        </w:tc>
        <w:tc>
          <w:tcPr>
            <w:tcW w:w="2503" w:type="dxa"/>
            <w:shd w:val="clear" w:color="auto" w:fill="auto"/>
            <w:vAlign w:val="center"/>
          </w:tcPr>
          <w:p w14:paraId="18072F36" w14:textId="77777777" w:rsidR="009D56A3" w:rsidRPr="00B04564" w:rsidRDefault="009D56A3" w:rsidP="00EF157C">
            <w:pPr>
              <w:pStyle w:val="TAC"/>
              <w:rPr>
                <w:ins w:id="10171" w:author="R4-1809484" w:date="2018-07-10T15:04:00Z"/>
                <w:rFonts w:cs="Arial"/>
              </w:rPr>
            </w:pPr>
            <w:ins w:id="10172"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4FA4F00A" w14:textId="77777777" w:rsidTr="00EF157C">
        <w:trPr>
          <w:jc w:val="center"/>
          <w:ins w:id="10173" w:author="R4-1809484" w:date="2018-07-10T15:04:00Z"/>
        </w:trPr>
        <w:tc>
          <w:tcPr>
            <w:tcW w:w="1467" w:type="dxa"/>
            <w:vMerge w:val="restart"/>
            <w:vAlign w:val="center"/>
          </w:tcPr>
          <w:p w14:paraId="475E6AA1" w14:textId="77777777" w:rsidR="009D56A3" w:rsidRPr="00B04564" w:rsidRDefault="009D56A3" w:rsidP="00EF157C">
            <w:pPr>
              <w:pStyle w:val="TAC"/>
              <w:rPr>
                <w:ins w:id="10174" w:author="R4-1809484" w:date="2018-07-10T15:04:00Z"/>
                <w:rFonts w:cs="Arial"/>
              </w:rPr>
            </w:pPr>
            <w:ins w:id="10175" w:author="R4-1809484" w:date="2018-07-10T15:04:00Z">
              <w:r w:rsidRPr="00B04564">
                <w:rPr>
                  <w:rFonts w:cs="Arial"/>
                </w:rPr>
                <w:t>70 (Note 2)</w:t>
              </w:r>
            </w:ins>
          </w:p>
        </w:tc>
        <w:tc>
          <w:tcPr>
            <w:tcW w:w="1907" w:type="dxa"/>
            <w:vAlign w:val="center"/>
          </w:tcPr>
          <w:p w14:paraId="0C2D6DCB" w14:textId="77777777" w:rsidR="009D56A3" w:rsidRPr="00B04564" w:rsidRDefault="009D56A3" w:rsidP="00EF157C">
            <w:pPr>
              <w:pStyle w:val="TAC"/>
              <w:rPr>
                <w:ins w:id="10176" w:author="R4-1809484" w:date="2018-07-10T15:04:00Z"/>
                <w:rFonts w:cs="Arial"/>
              </w:rPr>
            </w:pPr>
            <w:ins w:id="10177" w:author="R4-1809484" w:date="2018-07-10T15:04:00Z">
              <w:r w:rsidRPr="00B04564">
                <w:rPr>
                  <w:rFonts w:cs="Arial"/>
                </w:rPr>
                <w:t>±400</w:t>
              </w:r>
            </w:ins>
          </w:p>
        </w:tc>
        <w:tc>
          <w:tcPr>
            <w:tcW w:w="2503" w:type="dxa"/>
            <w:shd w:val="clear" w:color="auto" w:fill="auto"/>
            <w:vAlign w:val="center"/>
          </w:tcPr>
          <w:p w14:paraId="45D9CD47" w14:textId="77777777" w:rsidR="009D56A3" w:rsidRPr="00B04564" w:rsidRDefault="009D56A3" w:rsidP="00EF157C">
            <w:pPr>
              <w:pStyle w:val="TAC"/>
              <w:rPr>
                <w:ins w:id="10178" w:author="R4-1809484" w:date="2018-07-10T15:04:00Z"/>
                <w:rFonts w:cs="Arial"/>
              </w:rPr>
            </w:pPr>
            <w:ins w:id="10179" w:author="R4-1809484" w:date="2018-07-10T15:04:00Z">
              <w:r w:rsidRPr="00B04564">
                <w:rPr>
                  <w:rFonts w:cs="Arial"/>
                </w:rPr>
                <w:t>CW</w:t>
              </w:r>
            </w:ins>
          </w:p>
        </w:tc>
      </w:tr>
      <w:tr w:rsidR="009D56A3" w:rsidRPr="00B04564" w14:paraId="1332CE7D" w14:textId="77777777" w:rsidTr="00EF157C">
        <w:trPr>
          <w:jc w:val="center"/>
          <w:ins w:id="10180" w:author="R4-1809484" w:date="2018-07-10T15:04:00Z"/>
        </w:trPr>
        <w:tc>
          <w:tcPr>
            <w:tcW w:w="1467" w:type="dxa"/>
            <w:vMerge/>
            <w:vAlign w:val="center"/>
          </w:tcPr>
          <w:p w14:paraId="059981E8" w14:textId="77777777" w:rsidR="009D56A3" w:rsidRPr="00B04564" w:rsidRDefault="009D56A3" w:rsidP="00EF157C">
            <w:pPr>
              <w:pStyle w:val="TAC"/>
              <w:rPr>
                <w:ins w:id="10181" w:author="R4-1809484" w:date="2018-07-10T15:04:00Z"/>
                <w:rFonts w:cs="Arial"/>
              </w:rPr>
            </w:pPr>
          </w:p>
        </w:tc>
        <w:tc>
          <w:tcPr>
            <w:tcW w:w="1907" w:type="dxa"/>
            <w:vAlign w:val="center"/>
          </w:tcPr>
          <w:p w14:paraId="6D1965B0" w14:textId="77777777" w:rsidR="009D56A3" w:rsidRPr="00B04564" w:rsidRDefault="009D56A3" w:rsidP="00EF157C">
            <w:pPr>
              <w:pStyle w:val="TAC"/>
              <w:rPr>
                <w:ins w:id="10182" w:author="R4-1809484" w:date="2018-07-10T15:04:00Z"/>
                <w:rFonts w:cs="Arial"/>
              </w:rPr>
            </w:pPr>
            <w:ins w:id="10183" w:author="R4-1809484" w:date="2018-07-10T15:04:00Z">
              <w:r w:rsidRPr="00B04564">
                <w:rPr>
                  <w:rFonts w:cs="Arial"/>
                </w:rPr>
                <w:t>±4870</w:t>
              </w:r>
            </w:ins>
          </w:p>
        </w:tc>
        <w:tc>
          <w:tcPr>
            <w:tcW w:w="2503" w:type="dxa"/>
            <w:shd w:val="clear" w:color="auto" w:fill="auto"/>
            <w:vAlign w:val="center"/>
          </w:tcPr>
          <w:p w14:paraId="025F0AED" w14:textId="77777777" w:rsidR="009D56A3" w:rsidRPr="00B04564" w:rsidRDefault="009D56A3" w:rsidP="00EF157C">
            <w:pPr>
              <w:pStyle w:val="TAC"/>
              <w:rPr>
                <w:ins w:id="10184" w:author="R4-1809484" w:date="2018-07-10T15:04:00Z"/>
                <w:rFonts w:cs="Arial"/>
              </w:rPr>
            </w:pPr>
            <w:ins w:id="10185"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6FB68E87" w14:textId="77777777" w:rsidTr="00EF157C">
        <w:trPr>
          <w:jc w:val="center"/>
          <w:ins w:id="10186" w:author="R4-1809484" w:date="2018-07-10T15:04:00Z"/>
        </w:trPr>
        <w:tc>
          <w:tcPr>
            <w:tcW w:w="1467" w:type="dxa"/>
            <w:vMerge w:val="restart"/>
            <w:vAlign w:val="center"/>
          </w:tcPr>
          <w:p w14:paraId="1F284138" w14:textId="77777777" w:rsidR="009D56A3" w:rsidRPr="00B04564" w:rsidRDefault="009D56A3" w:rsidP="00EF157C">
            <w:pPr>
              <w:pStyle w:val="TAC"/>
              <w:rPr>
                <w:ins w:id="10187" w:author="R4-1809484" w:date="2018-07-10T15:04:00Z"/>
                <w:rFonts w:cs="Arial"/>
              </w:rPr>
            </w:pPr>
            <w:ins w:id="10188" w:author="R4-1809484" w:date="2018-07-10T15:04:00Z">
              <w:r w:rsidRPr="00B04564">
                <w:rPr>
                  <w:rFonts w:cs="Arial"/>
                </w:rPr>
                <w:t>80 (Note 2)</w:t>
              </w:r>
            </w:ins>
          </w:p>
        </w:tc>
        <w:tc>
          <w:tcPr>
            <w:tcW w:w="1907" w:type="dxa"/>
            <w:vAlign w:val="center"/>
          </w:tcPr>
          <w:p w14:paraId="665AC77A" w14:textId="77777777" w:rsidR="009D56A3" w:rsidRPr="00B04564" w:rsidRDefault="009D56A3" w:rsidP="00EF157C">
            <w:pPr>
              <w:pStyle w:val="TAC"/>
              <w:rPr>
                <w:ins w:id="10189" w:author="R4-1809484" w:date="2018-07-10T15:04:00Z"/>
                <w:rFonts w:cs="Arial"/>
              </w:rPr>
            </w:pPr>
            <w:ins w:id="10190" w:author="R4-1809484" w:date="2018-07-10T15:04:00Z">
              <w:r w:rsidRPr="00B04564">
                <w:rPr>
                  <w:rFonts w:cs="Arial"/>
                </w:rPr>
                <w:t>±390</w:t>
              </w:r>
            </w:ins>
          </w:p>
        </w:tc>
        <w:tc>
          <w:tcPr>
            <w:tcW w:w="2503" w:type="dxa"/>
            <w:shd w:val="clear" w:color="auto" w:fill="auto"/>
            <w:vAlign w:val="center"/>
          </w:tcPr>
          <w:p w14:paraId="43A36DC2" w14:textId="77777777" w:rsidR="009D56A3" w:rsidRPr="00B04564" w:rsidRDefault="009D56A3" w:rsidP="00EF157C">
            <w:pPr>
              <w:pStyle w:val="TAC"/>
              <w:rPr>
                <w:ins w:id="10191" w:author="R4-1809484" w:date="2018-07-10T15:04:00Z"/>
                <w:rFonts w:cs="Arial"/>
              </w:rPr>
            </w:pPr>
            <w:ins w:id="10192" w:author="R4-1809484" w:date="2018-07-10T15:04:00Z">
              <w:r w:rsidRPr="00B04564">
                <w:rPr>
                  <w:rFonts w:cs="Arial"/>
                </w:rPr>
                <w:t>CW</w:t>
              </w:r>
            </w:ins>
          </w:p>
        </w:tc>
      </w:tr>
      <w:tr w:rsidR="009D56A3" w:rsidRPr="00B04564" w14:paraId="4C28A11A" w14:textId="77777777" w:rsidTr="00EF157C">
        <w:trPr>
          <w:jc w:val="center"/>
          <w:ins w:id="10193" w:author="R4-1809484" w:date="2018-07-10T15:04:00Z"/>
        </w:trPr>
        <w:tc>
          <w:tcPr>
            <w:tcW w:w="1467" w:type="dxa"/>
            <w:vMerge/>
            <w:vAlign w:val="center"/>
          </w:tcPr>
          <w:p w14:paraId="4986D631" w14:textId="77777777" w:rsidR="009D56A3" w:rsidRPr="00B04564" w:rsidRDefault="009D56A3" w:rsidP="00EF157C">
            <w:pPr>
              <w:pStyle w:val="TAC"/>
              <w:rPr>
                <w:ins w:id="10194" w:author="R4-1809484" w:date="2018-07-10T15:04:00Z"/>
                <w:rFonts w:cs="Arial"/>
              </w:rPr>
            </w:pPr>
          </w:p>
        </w:tc>
        <w:tc>
          <w:tcPr>
            <w:tcW w:w="1907" w:type="dxa"/>
            <w:vAlign w:val="center"/>
          </w:tcPr>
          <w:p w14:paraId="54D3E719" w14:textId="77777777" w:rsidR="009D56A3" w:rsidRPr="00B04564" w:rsidRDefault="009D56A3" w:rsidP="00EF157C">
            <w:pPr>
              <w:pStyle w:val="TAC"/>
              <w:rPr>
                <w:ins w:id="10195" w:author="R4-1809484" w:date="2018-07-10T15:04:00Z"/>
                <w:rFonts w:cs="Arial"/>
              </w:rPr>
            </w:pPr>
            <w:ins w:id="10196" w:author="R4-1809484" w:date="2018-07-10T15:04:00Z">
              <w:r w:rsidRPr="00B04564">
                <w:rPr>
                  <w:rFonts w:cs="Arial"/>
                </w:rPr>
                <w:t>±4870</w:t>
              </w:r>
            </w:ins>
          </w:p>
        </w:tc>
        <w:tc>
          <w:tcPr>
            <w:tcW w:w="2503" w:type="dxa"/>
            <w:shd w:val="clear" w:color="auto" w:fill="auto"/>
            <w:vAlign w:val="center"/>
          </w:tcPr>
          <w:p w14:paraId="605586FE" w14:textId="77777777" w:rsidR="009D56A3" w:rsidRPr="00B04564" w:rsidRDefault="009D56A3" w:rsidP="00EF157C">
            <w:pPr>
              <w:pStyle w:val="TAC"/>
              <w:rPr>
                <w:ins w:id="10197" w:author="R4-1809484" w:date="2018-07-10T15:04:00Z"/>
                <w:rFonts w:cs="Arial"/>
              </w:rPr>
            </w:pPr>
            <w:ins w:id="10198"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08311DA8" w14:textId="77777777" w:rsidTr="00EF157C">
        <w:trPr>
          <w:jc w:val="center"/>
          <w:ins w:id="10199" w:author="R4-1809484" w:date="2018-07-10T15:04:00Z"/>
        </w:trPr>
        <w:tc>
          <w:tcPr>
            <w:tcW w:w="1467" w:type="dxa"/>
            <w:vMerge w:val="restart"/>
            <w:vAlign w:val="center"/>
          </w:tcPr>
          <w:p w14:paraId="4DB952B0" w14:textId="77777777" w:rsidR="009D56A3" w:rsidRPr="00B04564" w:rsidRDefault="009D56A3" w:rsidP="00EF157C">
            <w:pPr>
              <w:pStyle w:val="TAC"/>
              <w:rPr>
                <w:ins w:id="10200" w:author="R4-1809484" w:date="2018-07-10T15:04:00Z"/>
                <w:rFonts w:cs="Arial"/>
              </w:rPr>
            </w:pPr>
            <w:ins w:id="10201" w:author="R4-1809484" w:date="2018-07-10T15:04:00Z">
              <w:r w:rsidRPr="00B04564">
                <w:rPr>
                  <w:rFonts w:cs="Arial"/>
                </w:rPr>
                <w:t>90 (Note 2)</w:t>
              </w:r>
            </w:ins>
          </w:p>
        </w:tc>
        <w:tc>
          <w:tcPr>
            <w:tcW w:w="1907" w:type="dxa"/>
            <w:vAlign w:val="center"/>
          </w:tcPr>
          <w:p w14:paraId="59A60786" w14:textId="77777777" w:rsidR="009D56A3" w:rsidRPr="00B04564" w:rsidRDefault="009D56A3" w:rsidP="00EF157C">
            <w:pPr>
              <w:pStyle w:val="TAC"/>
              <w:rPr>
                <w:ins w:id="10202" w:author="R4-1809484" w:date="2018-07-10T15:04:00Z"/>
                <w:rFonts w:cs="Arial"/>
              </w:rPr>
            </w:pPr>
            <w:ins w:id="10203" w:author="R4-1809484" w:date="2018-07-10T15:04:00Z">
              <w:r w:rsidRPr="00B04564">
                <w:rPr>
                  <w:rFonts w:cs="Arial"/>
                </w:rPr>
                <w:t>±340</w:t>
              </w:r>
            </w:ins>
          </w:p>
        </w:tc>
        <w:tc>
          <w:tcPr>
            <w:tcW w:w="2503" w:type="dxa"/>
            <w:shd w:val="clear" w:color="auto" w:fill="auto"/>
            <w:vAlign w:val="center"/>
          </w:tcPr>
          <w:p w14:paraId="517B747F" w14:textId="77777777" w:rsidR="009D56A3" w:rsidRPr="00B04564" w:rsidRDefault="009D56A3" w:rsidP="00EF157C">
            <w:pPr>
              <w:pStyle w:val="TAC"/>
              <w:rPr>
                <w:ins w:id="10204" w:author="R4-1809484" w:date="2018-07-10T15:04:00Z"/>
                <w:rFonts w:cs="Arial"/>
              </w:rPr>
            </w:pPr>
            <w:ins w:id="10205" w:author="R4-1809484" w:date="2018-07-10T15:04:00Z">
              <w:r w:rsidRPr="00B04564">
                <w:rPr>
                  <w:rFonts w:cs="Arial"/>
                </w:rPr>
                <w:t>CW</w:t>
              </w:r>
            </w:ins>
          </w:p>
        </w:tc>
      </w:tr>
      <w:tr w:rsidR="009D56A3" w:rsidRPr="00B04564" w14:paraId="648B9E66" w14:textId="77777777" w:rsidTr="00EF157C">
        <w:trPr>
          <w:jc w:val="center"/>
          <w:ins w:id="10206" w:author="R4-1809484" w:date="2018-07-10T15:04:00Z"/>
        </w:trPr>
        <w:tc>
          <w:tcPr>
            <w:tcW w:w="1467" w:type="dxa"/>
            <w:vMerge/>
            <w:vAlign w:val="center"/>
          </w:tcPr>
          <w:p w14:paraId="5F4B70A0" w14:textId="77777777" w:rsidR="009D56A3" w:rsidRPr="00B04564" w:rsidRDefault="009D56A3" w:rsidP="00EF157C">
            <w:pPr>
              <w:pStyle w:val="TAC"/>
              <w:rPr>
                <w:ins w:id="10207" w:author="R4-1809484" w:date="2018-07-10T15:04:00Z"/>
                <w:rFonts w:cs="Arial"/>
              </w:rPr>
            </w:pPr>
          </w:p>
        </w:tc>
        <w:tc>
          <w:tcPr>
            <w:tcW w:w="1907" w:type="dxa"/>
            <w:vAlign w:val="center"/>
          </w:tcPr>
          <w:p w14:paraId="6C2C859C" w14:textId="77777777" w:rsidR="009D56A3" w:rsidRPr="00B04564" w:rsidRDefault="009D56A3" w:rsidP="00EF157C">
            <w:pPr>
              <w:pStyle w:val="TAC"/>
              <w:rPr>
                <w:ins w:id="10208" w:author="R4-1809484" w:date="2018-07-10T15:04:00Z"/>
                <w:rFonts w:cs="Arial"/>
              </w:rPr>
            </w:pPr>
            <w:ins w:id="10209" w:author="R4-1809484" w:date="2018-07-10T15:04:00Z">
              <w:r w:rsidRPr="00B04564">
                <w:rPr>
                  <w:rFonts w:cs="Arial"/>
                </w:rPr>
                <w:t>±5770</w:t>
              </w:r>
            </w:ins>
          </w:p>
        </w:tc>
        <w:tc>
          <w:tcPr>
            <w:tcW w:w="2503" w:type="dxa"/>
            <w:shd w:val="clear" w:color="auto" w:fill="auto"/>
            <w:vAlign w:val="center"/>
          </w:tcPr>
          <w:p w14:paraId="030EA990" w14:textId="77777777" w:rsidR="009D56A3" w:rsidRPr="00B04564" w:rsidRDefault="009D56A3" w:rsidP="00EF157C">
            <w:pPr>
              <w:pStyle w:val="TAC"/>
              <w:rPr>
                <w:ins w:id="10210" w:author="R4-1809484" w:date="2018-07-10T15:04:00Z"/>
                <w:rFonts w:cs="Arial"/>
              </w:rPr>
            </w:pPr>
            <w:ins w:id="10211"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1CF11B33" w14:textId="77777777" w:rsidTr="00EF157C">
        <w:trPr>
          <w:jc w:val="center"/>
          <w:ins w:id="10212" w:author="R4-1809484" w:date="2018-07-10T15:04:00Z"/>
        </w:trPr>
        <w:tc>
          <w:tcPr>
            <w:tcW w:w="1467" w:type="dxa"/>
            <w:vMerge w:val="restart"/>
            <w:vAlign w:val="center"/>
          </w:tcPr>
          <w:p w14:paraId="5B48ABE3" w14:textId="77777777" w:rsidR="009D56A3" w:rsidRPr="00B04564" w:rsidRDefault="009D56A3" w:rsidP="00EF157C">
            <w:pPr>
              <w:pStyle w:val="TAC"/>
              <w:rPr>
                <w:ins w:id="10213" w:author="R4-1809484" w:date="2018-07-10T15:04:00Z"/>
                <w:rFonts w:cs="Arial"/>
              </w:rPr>
            </w:pPr>
            <w:ins w:id="10214" w:author="R4-1809484" w:date="2018-07-10T15:04:00Z">
              <w:r w:rsidRPr="00B04564">
                <w:rPr>
                  <w:rFonts w:cs="Arial"/>
                </w:rPr>
                <w:t>100 (Note 2)</w:t>
              </w:r>
            </w:ins>
          </w:p>
        </w:tc>
        <w:tc>
          <w:tcPr>
            <w:tcW w:w="1907" w:type="dxa"/>
            <w:vAlign w:val="center"/>
          </w:tcPr>
          <w:p w14:paraId="0DF70579" w14:textId="77777777" w:rsidR="009D56A3" w:rsidRPr="00B04564" w:rsidRDefault="009D56A3" w:rsidP="00EF157C">
            <w:pPr>
              <w:pStyle w:val="TAC"/>
              <w:rPr>
                <w:ins w:id="10215" w:author="R4-1809484" w:date="2018-07-10T15:04:00Z"/>
                <w:rFonts w:cs="Arial"/>
              </w:rPr>
            </w:pPr>
            <w:ins w:id="10216" w:author="R4-1809484" w:date="2018-07-10T15:04:00Z">
              <w:r w:rsidRPr="00B04564">
                <w:rPr>
                  <w:rFonts w:cs="Arial"/>
                </w:rPr>
                <w:t>±340</w:t>
              </w:r>
            </w:ins>
          </w:p>
        </w:tc>
        <w:tc>
          <w:tcPr>
            <w:tcW w:w="2503" w:type="dxa"/>
            <w:shd w:val="clear" w:color="auto" w:fill="auto"/>
            <w:vAlign w:val="center"/>
          </w:tcPr>
          <w:p w14:paraId="5899BCE9" w14:textId="77777777" w:rsidR="009D56A3" w:rsidRPr="00B04564" w:rsidRDefault="009D56A3" w:rsidP="00EF157C">
            <w:pPr>
              <w:pStyle w:val="TAC"/>
              <w:rPr>
                <w:ins w:id="10217" w:author="R4-1809484" w:date="2018-07-10T15:04:00Z"/>
                <w:rFonts w:cs="Arial"/>
              </w:rPr>
            </w:pPr>
            <w:ins w:id="10218" w:author="R4-1809484" w:date="2018-07-10T15:04:00Z">
              <w:r w:rsidRPr="00B04564">
                <w:rPr>
                  <w:rFonts w:cs="Arial"/>
                </w:rPr>
                <w:t>CW</w:t>
              </w:r>
            </w:ins>
          </w:p>
        </w:tc>
      </w:tr>
      <w:tr w:rsidR="009D56A3" w:rsidRPr="00B04564" w14:paraId="601CF5B2" w14:textId="77777777" w:rsidTr="00EF157C">
        <w:trPr>
          <w:jc w:val="center"/>
          <w:ins w:id="10219" w:author="R4-1809484" w:date="2018-07-10T15:04:00Z"/>
        </w:trPr>
        <w:tc>
          <w:tcPr>
            <w:tcW w:w="1467" w:type="dxa"/>
            <w:vMerge/>
            <w:vAlign w:val="center"/>
          </w:tcPr>
          <w:p w14:paraId="68AD4439" w14:textId="77777777" w:rsidR="009D56A3" w:rsidRPr="00B04564" w:rsidRDefault="009D56A3" w:rsidP="00EF157C">
            <w:pPr>
              <w:pStyle w:val="TAC"/>
              <w:rPr>
                <w:ins w:id="10220" w:author="R4-1809484" w:date="2018-07-10T15:04:00Z"/>
                <w:rFonts w:cs="Arial"/>
              </w:rPr>
            </w:pPr>
          </w:p>
        </w:tc>
        <w:tc>
          <w:tcPr>
            <w:tcW w:w="1907" w:type="dxa"/>
            <w:vAlign w:val="center"/>
          </w:tcPr>
          <w:p w14:paraId="5A1F3099" w14:textId="77777777" w:rsidR="009D56A3" w:rsidRPr="00B04564" w:rsidRDefault="009D56A3" w:rsidP="00EF157C">
            <w:pPr>
              <w:pStyle w:val="TAC"/>
              <w:rPr>
                <w:ins w:id="10221" w:author="R4-1809484" w:date="2018-07-10T15:04:00Z"/>
                <w:rFonts w:cs="Arial"/>
              </w:rPr>
            </w:pPr>
            <w:ins w:id="10222" w:author="R4-1809484" w:date="2018-07-10T15:04:00Z">
              <w:r w:rsidRPr="00B04564">
                <w:rPr>
                  <w:rFonts w:cs="Arial"/>
                </w:rPr>
                <w:t>±5770</w:t>
              </w:r>
            </w:ins>
          </w:p>
        </w:tc>
        <w:tc>
          <w:tcPr>
            <w:tcW w:w="2503" w:type="dxa"/>
            <w:shd w:val="clear" w:color="auto" w:fill="auto"/>
            <w:vAlign w:val="center"/>
          </w:tcPr>
          <w:p w14:paraId="79983B04" w14:textId="77777777" w:rsidR="009D56A3" w:rsidRPr="00B04564" w:rsidRDefault="009D56A3" w:rsidP="00EF157C">
            <w:pPr>
              <w:pStyle w:val="TAC"/>
              <w:rPr>
                <w:ins w:id="10223" w:author="R4-1809484" w:date="2018-07-10T15:04:00Z"/>
                <w:rFonts w:cs="Arial"/>
              </w:rPr>
            </w:pPr>
            <w:ins w:id="10224" w:author="R4-1809484" w:date="2018-07-10T15:04:00Z">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ins>
          </w:p>
        </w:tc>
      </w:tr>
      <w:tr w:rsidR="009D56A3" w:rsidRPr="00B04564" w14:paraId="021B375E" w14:textId="77777777" w:rsidTr="00EF157C">
        <w:trPr>
          <w:jc w:val="center"/>
          <w:ins w:id="10225" w:author="R4-1809484" w:date="2018-07-10T15:04:00Z"/>
        </w:trPr>
        <w:tc>
          <w:tcPr>
            <w:tcW w:w="5877" w:type="dxa"/>
            <w:gridSpan w:val="3"/>
          </w:tcPr>
          <w:p w14:paraId="520AA792" w14:textId="77777777" w:rsidR="009D56A3" w:rsidRPr="00B04564" w:rsidRDefault="009D56A3" w:rsidP="00EF157C">
            <w:pPr>
              <w:pStyle w:val="TAN"/>
              <w:rPr>
                <w:ins w:id="10226" w:author="R4-1809484" w:date="2018-07-10T15:04:00Z"/>
                <w:rFonts w:cs="Arial"/>
              </w:rPr>
            </w:pPr>
            <w:ins w:id="10227" w:author="R4-1809484" w:date="2018-07-10T15:04:00Z">
              <w:r w:rsidRPr="00B04564">
                <w:rPr>
                  <w:rFonts w:cs="Arial"/>
                </w:rPr>
                <w:t>NOTE 1:</w:t>
              </w:r>
              <w:r w:rsidRPr="00B04564">
                <w:rPr>
                  <w:rFonts w:cs="Arial"/>
                </w:rPr>
                <w:tab/>
                <w:t xml:space="preserve">Interfering signal consisting of one resource block positioned at the stated offset, the </w:t>
              </w:r>
              <w:r w:rsidRPr="00B04564">
                <w:rPr>
                  <w:rFonts w:cs="Arial"/>
                  <w:i/>
                </w:rPr>
                <w:t>BS channel bandwidth</w:t>
              </w:r>
              <w:r w:rsidRPr="00B04564">
                <w:rPr>
                  <w:rFonts w:cs="Arial"/>
                </w:rPr>
                <w:t xml:space="preserve"> of the interfering signal is located adjacently to the lower/upper Base Station RF Bandwidth edge or sub-block edge inside a sub-block gap.</w:t>
              </w:r>
            </w:ins>
          </w:p>
          <w:p w14:paraId="7DCB7A2E" w14:textId="77777777" w:rsidR="009D56A3" w:rsidRPr="00B04564" w:rsidRDefault="009D56A3" w:rsidP="00EF157C">
            <w:pPr>
              <w:pStyle w:val="TAN"/>
              <w:rPr>
                <w:ins w:id="10228" w:author="R4-1809484" w:date="2018-07-10T15:04:00Z"/>
                <w:rFonts w:cs="Arial"/>
              </w:rPr>
            </w:pPr>
            <w:ins w:id="10229" w:author="R4-1809484" w:date="2018-07-10T15:04:00Z">
              <w:r w:rsidRPr="00B04564">
                <w:rPr>
                  <w:rFonts w:cs="Arial"/>
                </w:rPr>
                <w:t>NOTE 2:</w:t>
              </w:r>
              <w:r w:rsidRPr="00B04564">
                <w:rPr>
                  <w:rFonts w:cs="Arial"/>
                </w:rPr>
                <w:tab/>
                <w:t>This requirement shall apply only for a G-FRC mapped to the frequency range at the channel edge adjacent to the interfering signals.</w:t>
              </w:r>
            </w:ins>
          </w:p>
        </w:tc>
      </w:tr>
    </w:tbl>
    <w:p w14:paraId="6927BFFA" w14:textId="77777777" w:rsidR="009D56A3" w:rsidRDefault="009D56A3" w:rsidP="009D56A3">
      <w:pPr>
        <w:pStyle w:val="NO"/>
        <w:rPr>
          <w:ins w:id="10230" w:author="R4-1809484" w:date="2018-07-10T15:04:00Z"/>
          <w:rFonts w:cs="v4.2.0"/>
          <w:lang w:eastAsia="zh-CN"/>
        </w:rPr>
      </w:pPr>
    </w:p>
    <w:p w14:paraId="34FCC7D2" w14:textId="77777777" w:rsidR="009D56A3" w:rsidRDefault="009D56A3" w:rsidP="009D56A3">
      <w:pPr>
        <w:pStyle w:val="NO"/>
        <w:rPr>
          <w:ins w:id="10231" w:author="R4-1809484" w:date="2018-07-10T15:04:00Z"/>
          <w:rFonts w:cs="v4.2.0"/>
          <w:lang w:eastAsia="zh-CN"/>
        </w:rPr>
      </w:pPr>
      <w:ins w:id="10232" w:author="R4-1809484" w:date="2018-07-10T15:04:00Z">
        <w:r>
          <w:rPr>
            <w:rFonts w:cs="v4.2.0" w:hint="eastAsia"/>
            <w:lang w:eastAsia="zh-CN"/>
          </w:rPr>
          <w:t>[</w:t>
        </w:r>
        <w:r>
          <w:rPr>
            <w:rFonts w:cs="v4.2.0"/>
          </w:rPr>
          <w:t>NOTE:</w:t>
        </w:r>
        <w:r>
          <w:rPr>
            <w:rFonts w:cs="v4.2.0"/>
          </w:rPr>
          <w:tab/>
          <w:t xml:space="preserve">If the above Test Requirement differs from the Minimum Requirement then the Test Tolerance applied for this test is non-zero. The </w:t>
        </w:r>
        <w:r>
          <w:rPr>
            <w:snapToGrid w:val="0"/>
          </w:rPr>
          <w:t>relationship between Minimum Requirements and Test Requirements</w:t>
        </w:r>
        <w:r>
          <w:rPr>
            <w:rFonts w:cs="v4.2.0"/>
          </w:rPr>
          <w:t xml:space="preserve"> is defined in subclause 4.1 and the explanation of how the Minimum Requirement has been </w:t>
        </w:r>
        <w:r>
          <w:rPr>
            <w:rFonts w:cs="v4.2.0"/>
            <w:lang w:eastAsia="zh-CN"/>
          </w:rPr>
          <w:t>adjust</w:t>
        </w:r>
        <w:r>
          <w:rPr>
            <w:rFonts w:cs="v4.2.0"/>
          </w:rPr>
          <w:t xml:space="preserve">ed by the Test Tolerance is given in </w:t>
        </w:r>
        <w:r>
          <w:rPr>
            <w:rFonts w:cs="v4.2.0"/>
            <w:highlight w:val="yellow"/>
          </w:rPr>
          <w:t xml:space="preserve">Annex </w:t>
        </w:r>
        <w:r>
          <w:rPr>
            <w:rFonts w:cs="v4.2.0"/>
            <w:highlight w:val="yellow"/>
            <w:lang w:eastAsia="zh-CN"/>
          </w:rPr>
          <w:t>C</w:t>
        </w:r>
        <w:r>
          <w:rPr>
            <w:rFonts w:cs="v4.2.0"/>
          </w:rPr>
          <w:t>.</w:t>
        </w:r>
        <w:r>
          <w:rPr>
            <w:rFonts w:cs="v4.2.0" w:hint="eastAsia"/>
            <w:lang w:eastAsia="zh-CN"/>
          </w:rPr>
          <w:t>]</w:t>
        </w:r>
      </w:ins>
    </w:p>
    <w:p w14:paraId="3B2587F1" w14:textId="2DF57413" w:rsidR="009D56A3" w:rsidDel="009D56A3" w:rsidRDefault="009D56A3" w:rsidP="00775CF9">
      <w:pPr>
        <w:pStyle w:val="Guidance"/>
        <w:rPr>
          <w:del w:id="10233" w:author="R4-1809484" w:date="2018-07-10T15:05:00Z"/>
        </w:rPr>
      </w:pPr>
    </w:p>
    <w:p w14:paraId="42B00479" w14:textId="77777777" w:rsidR="00D25FC8" w:rsidRDefault="00D25FC8" w:rsidP="00D25FC8">
      <w:pPr>
        <w:pStyle w:val="Heading2"/>
      </w:pPr>
      <w:bookmarkStart w:id="10234" w:name="_Toc519006181"/>
      <w:r>
        <w:lastRenderedPageBreak/>
        <w:t>7.8</w:t>
      </w:r>
      <w:r>
        <w:tab/>
        <w:t>In-channel selectivity</w:t>
      </w:r>
      <w:bookmarkEnd w:id="9696"/>
      <w:bookmarkEnd w:id="9697"/>
      <w:bookmarkEnd w:id="10234"/>
    </w:p>
    <w:p w14:paraId="4ABED5C8" w14:textId="2DFF0D43" w:rsidR="0066553E" w:rsidRPr="00B11FD8" w:rsidRDefault="00775CF9" w:rsidP="0066553E">
      <w:pPr>
        <w:pStyle w:val="Heading3"/>
        <w:ind w:left="862" w:hanging="720"/>
        <w:rPr>
          <w:ins w:id="10235" w:author="R4-1808994" w:date="2018-07-10T10:43:00Z"/>
        </w:rPr>
      </w:pPr>
      <w:del w:id="10236" w:author="R4-1808994" w:date="2018-07-10T10:43:00Z">
        <w:r w:rsidDel="0066553E">
          <w:delText>Detailed structure of the subclause is TBD.</w:delText>
        </w:r>
      </w:del>
      <w:bookmarkStart w:id="10237" w:name="_Toc506829631"/>
      <w:bookmarkStart w:id="10238" w:name="_Toc519006182"/>
      <w:ins w:id="10239" w:author="R4-1808994" w:date="2018-07-10T10:43:00Z">
        <w:r w:rsidR="0066553E" w:rsidRPr="00B11FD8">
          <w:t>7.8.1</w:t>
        </w:r>
        <w:r w:rsidR="0066553E" w:rsidRPr="00B11FD8">
          <w:tab/>
          <w:t>Definition and applicability</w:t>
        </w:r>
        <w:bookmarkEnd w:id="10237"/>
        <w:bookmarkEnd w:id="10238"/>
      </w:ins>
    </w:p>
    <w:p w14:paraId="161C47A7" w14:textId="77777777" w:rsidR="0066553E" w:rsidRPr="00B04564" w:rsidRDefault="0066553E" w:rsidP="0066553E">
      <w:pPr>
        <w:rPr>
          <w:ins w:id="10240" w:author="R4-1808994" w:date="2018-07-10T10:43:00Z"/>
          <w:lang w:eastAsia="zh-CN"/>
        </w:rPr>
      </w:pPr>
      <w:ins w:id="10241" w:author="R4-1808994" w:date="2018-07-10T10:43:00Z">
        <w:r w:rsidRPr="00B04564">
          <w:t xml:space="preserve">In-channel selectivity (ICS) is a measure of the receiver ability to receive a wanted signal at its assigned resource block locations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t xml:space="preserve"> in the presence of an interfering signal received at a larger power spectral density. In this condition a throughput requirement shall be met for a specified reference measurement channel. </w:t>
        </w:r>
        <w:r w:rsidRPr="00B04564">
          <w:rPr>
            <w:rFonts w:eastAsia="MS PGothic"/>
          </w:rPr>
          <w:t>The interfering signal shall be</w:t>
        </w:r>
        <w:r w:rsidRPr="00B04564">
          <w:rPr>
            <w:rFonts w:eastAsia="MS PGothic" w:cs="v4.2.0"/>
          </w:rPr>
          <w:t xml:space="preserve"> an </w:t>
        </w:r>
        <w:r w:rsidRPr="00B04564">
          <w:rPr>
            <w:rFonts w:hint="eastAsia"/>
            <w:lang w:eastAsia="zh-CN"/>
          </w:rPr>
          <w:t>NR</w:t>
        </w:r>
        <w:r w:rsidRPr="00B04564">
          <w:rPr>
            <w:rFonts w:eastAsia="MS PGothic"/>
          </w:rPr>
          <w:t xml:space="preserve"> signal which is time aligned with the wanted signal</w:t>
        </w:r>
        <w:r w:rsidRPr="00B04564">
          <w:rPr>
            <w:rFonts w:eastAsia="MS PGothic" w:cs="v4.2.0"/>
          </w:rPr>
          <w:t>.</w:t>
        </w:r>
      </w:ins>
    </w:p>
    <w:p w14:paraId="55F59E05" w14:textId="77777777" w:rsidR="0066553E" w:rsidRPr="00B11FD8" w:rsidRDefault="0066553E" w:rsidP="0066553E">
      <w:pPr>
        <w:keepNext/>
        <w:keepLines/>
        <w:spacing w:before="120"/>
        <w:outlineLvl w:val="2"/>
        <w:rPr>
          <w:ins w:id="10242" w:author="R4-1808994" w:date="2018-07-10T10:43:00Z"/>
          <w:rFonts w:ascii="Arial" w:hAnsi="Arial"/>
          <w:sz w:val="28"/>
        </w:rPr>
      </w:pPr>
      <w:bookmarkStart w:id="10243" w:name="_Toc506829632"/>
      <w:ins w:id="10244" w:author="R4-1808994" w:date="2018-07-10T10:43:00Z">
        <w:r w:rsidRPr="00B11FD8">
          <w:rPr>
            <w:rFonts w:ascii="Arial" w:hAnsi="Arial"/>
            <w:sz w:val="28"/>
          </w:rPr>
          <w:t>7.8.2</w:t>
        </w:r>
        <w:r w:rsidRPr="00B11FD8">
          <w:rPr>
            <w:rFonts w:ascii="Arial" w:hAnsi="Arial"/>
            <w:sz w:val="28"/>
          </w:rPr>
          <w:tab/>
          <w:t>Minimum requirement</w:t>
        </w:r>
        <w:bookmarkEnd w:id="10243"/>
      </w:ins>
    </w:p>
    <w:p w14:paraId="4ABC032D" w14:textId="77777777" w:rsidR="0066553E" w:rsidRPr="00B11FD8" w:rsidRDefault="0066553E" w:rsidP="0066553E">
      <w:pPr>
        <w:rPr>
          <w:ins w:id="10245" w:author="R4-1808994" w:date="2018-07-10T10:43:00Z"/>
        </w:rPr>
      </w:pPr>
      <w:ins w:id="10246" w:author="R4-1808994" w:date="2018-07-10T10:43:00Z">
        <w:r w:rsidRPr="00B11FD8">
          <w:t>The minimum requirement for BS type 1-C is i</w:t>
        </w:r>
        <w:r>
          <w:t>n 3GPP TS 38.104 [2</w:t>
        </w:r>
        <w:r w:rsidRPr="00B11FD8">
          <w:t>], subclause 7.8.2.</w:t>
        </w:r>
      </w:ins>
    </w:p>
    <w:p w14:paraId="29D2BBA0" w14:textId="77777777" w:rsidR="0066553E" w:rsidRPr="00B11FD8" w:rsidRDefault="0066553E" w:rsidP="0066553E">
      <w:pPr>
        <w:rPr>
          <w:ins w:id="10247" w:author="R4-1808994" w:date="2018-07-10T10:43:00Z"/>
        </w:rPr>
      </w:pPr>
      <w:ins w:id="10248" w:author="R4-1808994" w:date="2018-07-10T10:43:00Z">
        <w:r w:rsidRPr="00B11FD8">
          <w:t>The minimum requirement for BS t</w:t>
        </w:r>
        <w:r>
          <w:t>ype 1-H is in 3GPP TS 38.104 [2</w:t>
        </w:r>
        <w:r w:rsidRPr="00B11FD8">
          <w:t>], subclause 7.8.2.</w:t>
        </w:r>
      </w:ins>
    </w:p>
    <w:p w14:paraId="1474C0A5" w14:textId="77777777" w:rsidR="0066553E" w:rsidRPr="00B11FD8" w:rsidRDefault="0066553E" w:rsidP="0066553E">
      <w:pPr>
        <w:keepNext/>
        <w:keepLines/>
        <w:spacing w:before="120"/>
        <w:outlineLvl w:val="2"/>
        <w:rPr>
          <w:ins w:id="10249" w:author="R4-1808994" w:date="2018-07-10T10:43:00Z"/>
          <w:rFonts w:ascii="Arial" w:hAnsi="Arial"/>
          <w:sz w:val="28"/>
        </w:rPr>
      </w:pPr>
      <w:bookmarkStart w:id="10250" w:name="_Toc506829633"/>
      <w:ins w:id="10251" w:author="R4-1808994" w:date="2018-07-10T10:43:00Z">
        <w:r w:rsidRPr="00B11FD8">
          <w:rPr>
            <w:rFonts w:ascii="Arial" w:hAnsi="Arial"/>
            <w:sz w:val="28"/>
          </w:rPr>
          <w:t>7.8.3</w:t>
        </w:r>
        <w:r w:rsidRPr="00B11FD8">
          <w:rPr>
            <w:rFonts w:ascii="Arial" w:hAnsi="Arial"/>
            <w:sz w:val="28"/>
          </w:rPr>
          <w:tab/>
          <w:t>Test purpose</w:t>
        </w:r>
        <w:bookmarkEnd w:id="10250"/>
      </w:ins>
    </w:p>
    <w:p w14:paraId="5E0F3369" w14:textId="77777777" w:rsidR="0066553E" w:rsidRPr="00B11FD8" w:rsidRDefault="0066553E" w:rsidP="0066553E">
      <w:pPr>
        <w:rPr>
          <w:ins w:id="10252" w:author="R4-1808994" w:date="2018-07-10T10:43:00Z"/>
        </w:rPr>
      </w:pPr>
      <w:ins w:id="10253" w:author="R4-1808994" w:date="2018-07-10T10:43:00Z">
        <w:r w:rsidRPr="00B11FD8">
          <w:t>The purpose of this test is to verify the BS receiver ability to suppress the IQ leakage.</w:t>
        </w:r>
      </w:ins>
    </w:p>
    <w:p w14:paraId="08342933" w14:textId="77777777" w:rsidR="0066553E" w:rsidRPr="00416883" w:rsidRDefault="0066553E" w:rsidP="0066553E">
      <w:pPr>
        <w:keepNext/>
        <w:keepLines/>
        <w:spacing w:before="120"/>
        <w:outlineLvl w:val="2"/>
        <w:rPr>
          <w:ins w:id="10254" w:author="R4-1808994" w:date="2018-07-10T10:43:00Z"/>
          <w:rFonts w:ascii="Arial" w:hAnsi="Arial"/>
          <w:sz w:val="28"/>
        </w:rPr>
      </w:pPr>
      <w:bookmarkStart w:id="10255" w:name="_Toc506829634"/>
      <w:ins w:id="10256" w:author="R4-1808994" w:date="2018-07-10T10:43:00Z">
        <w:r w:rsidRPr="00416883">
          <w:rPr>
            <w:rFonts w:ascii="Arial" w:hAnsi="Arial"/>
            <w:sz w:val="28"/>
          </w:rPr>
          <w:t>7.8.4</w:t>
        </w:r>
        <w:r w:rsidRPr="00416883">
          <w:rPr>
            <w:rFonts w:ascii="Arial" w:hAnsi="Arial"/>
            <w:sz w:val="28"/>
          </w:rPr>
          <w:tab/>
          <w:t>Method of test</w:t>
        </w:r>
        <w:bookmarkEnd w:id="10255"/>
        <w:r w:rsidRPr="00416883">
          <w:rPr>
            <w:rFonts w:ascii="Arial" w:hAnsi="Arial"/>
            <w:sz w:val="28"/>
          </w:rPr>
          <w:t xml:space="preserve"> </w:t>
        </w:r>
      </w:ins>
    </w:p>
    <w:p w14:paraId="541D4C23" w14:textId="77777777" w:rsidR="0066553E" w:rsidRPr="00B11FD8" w:rsidRDefault="0066553E" w:rsidP="0066553E">
      <w:pPr>
        <w:keepNext/>
        <w:keepLines/>
        <w:spacing w:before="120"/>
        <w:outlineLvl w:val="4"/>
        <w:rPr>
          <w:ins w:id="10257" w:author="R4-1808994" w:date="2018-07-10T10:43:00Z"/>
          <w:rFonts w:ascii="Arial" w:hAnsi="Arial"/>
          <w:sz w:val="22"/>
        </w:rPr>
      </w:pPr>
      <w:bookmarkStart w:id="10258" w:name="_Toc506829635"/>
      <w:ins w:id="10259" w:author="R4-1808994" w:date="2018-07-10T10:43:00Z">
        <w:r>
          <w:rPr>
            <w:rFonts w:ascii="Arial" w:hAnsi="Arial"/>
            <w:sz w:val="22"/>
          </w:rPr>
          <w:t>7.8</w:t>
        </w:r>
        <w:r w:rsidRPr="00B11FD8">
          <w:rPr>
            <w:rFonts w:ascii="Arial" w:hAnsi="Arial"/>
            <w:sz w:val="22"/>
          </w:rPr>
          <w:t>.4.1</w:t>
        </w:r>
        <w:r w:rsidRPr="00B11FD8">
          <w:rPr>
            <w:rFonts w:ascii="Arial" w:hAnsi="Arial"/>
            <w:sz w:val="22"/>
          </w:rPr>
          <w:tab/>
          <w:t>Initial conditions</w:t>
        </w:r>
        <w:bookmarkEnd w:id="10258"/>
      </w:ins>
    </w:p>
    <w:p w14:paraId="02FEC6EA" w14:textId="77777777" w:rsidR="0066553E" w:rsidRPr="00B11FD8" w:rsidRDefault="0066553E" w:rsidP="0066553E">
      <w:pPr>
        <w:rPr>
          <w:ins w:id="10260" w:author="R4-1808994" w:date="2018-07-10T10:43:00Z"/>
          <w:rFonts w:cs="v4.2.0"/>
        </w:rPr>
      </w:pPr>
      <w:ins w:id="10261" w:author="R4-1808994" w:date="2018-07-10T10:43:00Z">
        <w:r w:rsidRPr="00B11FD8">
          <w:rPr>
            <w:rFonts w:cs="v4.2.0"/>
          </w:rPr>
          <w:t>Test environment:</w:t>
        </w:r>
      </w:ins>
    </w:p>
    <w:p w14:paraId="0321BD94" w14:textId="77777777" w:rsidR="0066553E" w:rsidRPr="00B11FD8" w:rsidRDefault="0066553E" w:rsidP="0066553E">
      <w:pPr>
        <w:ind w:left="568" w:hanging="284"/>
        <w:rPr>
          <w:ins w:id="10262" w:author="R4-1808994" w:date="2018-07-10T10:43:00Z"/>
        </w:rPr>
      </w:pPr>
      <w:ins w:id="10263" w:author="R4-1808994" w:date="2018-07-10T10:43:00Z">
        <w:r w:rsidRPr="00B11FD8">
          <w:t>-</w:t>
        </w:r>
        <w:r w:rsidRPr="00B11FD8">
          <w:tab/>
          <w:t xml:space="preserve">normal; see </w:t>
        </w:r>
        <w:r w:rsidRPr="00B11FD8">
          <w:rPr>
            <w:highlight w:val="yellow"/>
          </w:rPr>
          <w:t>annex subclause X.x</w:t>
        </w:r>
      </w:ins>
    </w:p>
    <w:p w14:paraId="40727D95" w14:textId="77777777" w:rsidR="0066553E" w:rsidRPr="00B11FD8" w:rsidRDefault="0066553E" w:rsidP="0066553E">
      <w:pPr>
        <w:rPr>
          <w:ins w:id="10264" w:author="R4-1808994" w:date="2018-07-10T10:43:00Z"/>
          <w:rFonts w:cs="v4.2.0"/>
        </w:rPr>
      </w:pPr>
      <w:ins w:id="10265" w:author="R4-1808994" w:date="2018-07-10T10:43:00Z">
        <w:r w:rsidRPr="00B11FD8">
          <w:rPr>
            <w:rFonts w:cs="v4.2.0"/>
          </w:rPr>
          <w:t>RF channels to be tested for single carrier:</w:t>
        </w:r>
      </w:ins>
    </w:p>
    <w:p w14:paraId="03488B0E" w14:textId="77777777" w:rsidR="0066553E" w:rsidRPr="00B11FD8" w:rsidRDefault="0066553E" w:rsidP="0066553E">
      <w:pPr>
        <w:ind w:left="568" w:hanging="284"/>
        <w:rPr>
          <w:ins w:id="10266" w:author="R4-1808994" w:date="2018-07-10T10:43:00Z"/>
        </w:rPr>
      </w:pPr>
      <w:ins w:id="10267" w:author="R4-1808994" w:date="2018-07-10T10:43:00Z">
        <w:r w:rsidRPr="00B11FD8">
          <w:t>-</w:t>
        </w:r>
        <w:r w:rsidRPr="00B11FD8">
          <w:tab/>
          <w:t xml:space="preserve">B, M and T; see </w:t>
        </w:r>
        <w:r w:rsidRPr="00416883">
          <w:rPr>
            <w:highlight w:val="yellow"/>
          </w:rPr>
          <w:t>subclause 4.9.1.</w:t>
        </w:r>
      </w:ins>
    </w:p>
    <w:p w14:paraId="305D2DC1" w14:textId="77777777" w:rsidR="0066553E" w:rsidRPr="00B11FD8" w:rsidRDefault="0066553E" w:rsidP="0066553E">
      <w:pPr>
        <w:keepNext/>
        <w:keepLines/>
        <w:spacing w:before="120"/>
        <w:outlineLvl w:val="4"/>
        <w:rPr>
          <w:ins w:id="10268" w:author="R4-1808994" w:date="2018-07-10T10:45:00Z"/>
          <w:rFonts w:ascii="Arial" w:hAnsi="Arial"/>
          <w:sz w:val="22"/>
        </w:rPr>
      </w:pPr>
      <w:bookmarkStart w:id="10269" w:name="_Toc506829636"/>
      <w:bookmarkStart w:id="10270" w:name="_Toc506829637"/>
      <w:ins w:id="10271" w:author="R4-1808994" w:date="2018-07-10T10:45:00Z">
        <w:r>
          <w:rPr>
            <w:rFonts w:ascii="Arial" w:hAnsi="Arial"/>
            <w:sz w:val="22"/>
          </w:rPr>
          <w:t>7.8</w:t>
        </w:r>
        <w:r w:rsidRPr="00B11FD8">
          <w:rPr>
            <w:rFonts w:ascii="Arial" w:hAnsi="Arial"/>
            <w:sz w:val="22"/>
          </w:rPr>
          <w:t>.4.2</w:t>
        </w:r>
        <w:r w:rsidRPr="00B11FD8">
          <w:rPr>
            <w:rFonts w:ascii="Arial" w:hAnsi="Arial"/>
            <w:sz w:val="22"/>
          </w:rPr>
          <w:tab/>
          <w:t>Procedure</w:t>
        </w:r>
        <w:bookmarkEnd w:id="10269"/>
      </w:ins>
    </w:p>
    <w:p w14:paraId="01B1022F" w14:textId="77777777" w:rsidR="0066553E" w:rsidRPr="00B11FD8" w:rsidRDefault="0066553E" w:rsidP="0066553E">
      <w:pPr>
        <w:rPr>
          <w:ins w:id="10272" w:author="R4-1808994" w:date="2018-07-10T10:45:00Z"/>
          <w:i/>
        </w:rPr>
      </w:pPr>
      <w:ins w:id="10273" w:author="R4-1808994" w:date="2018-07-10T10:45:00Z">
        <w:r w:rsidRPr="00B11FD8">
          <w:t>The minimum requirement is applied to all connectors under test.</w:t>
        </w:r>
      </w:ins>
    </w:p>
    <w:p w14:paraId="7EAD79F8" w14:textId="77777777" w:rsidR="0066553E" w:rsidRPr="00B11FD8" w:rsidRDefault="0066553E" w:rsidP="0066553E">
      <w:pPr>
        <w:rPr>
          <w:ins w:id="10274" w:author="R4-1808994" w:date="2018-07-10T10:45:00Z"/>
        </w:rPr>
      </w:pPr>
      <w:ins w:id="10275" w:author="R4-1808994" w:date="2018-07-10T10:45:00Z">
        <w:r w:rsidRPr="00B11FD8">
          <w:t xml:space="preserve">For BS type 1-H the procedure is repeated until all </w:t>
        </w:r>
        <w:r w:rsidRPr="00B11FD8">
          <w:rPr>
            <w:i/>
          </w:rPr>
          <w:t>TAB connectors</w:t>
        </w:r>
        <w:r w:rsidRPr="00B11FD8">
          <w:t xml:space="preserve"> necessary to demonstrate conformance have been tested; see subclause 7.1.</w:t>
        </w:r>
      </w:ins>
    </w:p>
    <w:p w14:paraId="602D2870" w14:textId="77777777" w:rsidR="0066553E" w:rsidRPr="00B11FD8" w:rsidRDefault="0066553E" w:rsidP="0066553E">
      <w:pPr>
        <w:ind w:left="568" w:hanging="284"/>
        <w:rPr>
          <w:ins w:id="10276" w:author="R4-1808994" w:date="2018-07-10T10:45:00Z"/>
        </w:rPr>
      </w:pPr>
      <w:ins w:id="10277" w:author="R4-1808994" w:date="2018-07-10T10:45:00Z">
        <w:r>
          <w:t>1</w:t>
        </w:r>
        <w:r w:rsidRPr="00B11FD8">
          <w:t>)</w:t>
        </w:r>
        <w:r w:rsidRPr="00B11FD8">
          <w:tab/>
          <w:t xml:space="preserve">Set the signal generator for the wanted signal to transmit </w:t>
        </w:r>
        <w:r>
          <w:rPr>
            <w:rFonts w:eastAsia="MS Mincho"/>
          </w:rPr>
          <w:t>as specified from</w:t>
        </w:r>
        <w:r w:rsidRPr="00B11FD8">
          <w:rPr>
            <w:rFonts w:eastAsia="MS Mincho"/>
          </w:rPr>
          <w:t xml:space="preserve"> table 7.</w:t>
        </w:r>
        <w:r>
          <w:rPr>
            <w:rFonts w:eastAsia="MS Mincho"/>
          </w:rPr>
          <w:t>8.5-1 to 7.8</w:t>
        </w:r>
        <w:r w:rsidRPr="00B11FD8">
          <w:rPr>
            <w:rFonts w:eastAsia="MS Mincho"/>
          </w:rPr>
          <w:t>.5-3</w:t>
        </w:r>
        <w:r>
          <w:rPr>
            <w:rFonts w:eastAsia="MS Mincho"/>
          </w:rPr>
          <w:t>.</w:t>
        </w:r>
      </w:ins>
    </w:p>
    <w:p w14:paraId="3F753F82" w14:textId="77777777" w:rsidR="0066553E" w:rsidRPr="00B11FD8" w:rsidRDefault="0066553E" w:rsidP="0066553E">
      <w:pPr>
        <w:ind w:left="568" w:hanging="284"/>
        <w:rPr>
          <w:ins w:id="10278" w:author="R4-1808994" w:date="2018-07-10T10:45:00Z"/>
        </w:rPr>
      </w:pPr>
      <w:ins w:id="10279" w:author="R4-1808994" w:date="2018-07-10T10:45:00Z">
        <w:r>
          <w:t>2</w:t>
        </w:r>
        <w:r w:rsidRPr="00B11FD8">
          <w:t>)</w:t>
        </w:r>
        <w:r w:rsidRPr="00B11FD8">
          <w:tab/>
          <w:t xml:space="preserve">Set the Signal generator for the interfering signal to transmit at the frequency offset and </w:t>
        </w:r>
        <w:r>
          <w:rPr>
            <w:rFonts w:eastAsia="MS Mincho"/>
          </w:rPr>
          <w:t>as specified from table 7.8.5-1 to 7.8</w:t>
        </w:r>
        <w:r w:rsidRPr="00B11FD8">
          <w:rPr>
            <w:rFonts w:eastAsia="MS Mincho"/>
          </w:rPr>
          <w:t>.5-</w:t>
        </w:r>
        <w:r>
          <w:rPr>
            <w:rFonts w:eastAsia="MS Mincho"/>
          </w:rPr>
          <w:t>3</w:t>
        </w:r>
        <w:r w:rsidRPr="00B11FD8">
          <w:t>.</w:t>
        </w:r>
      </w:ins>
    </w:p>
    <w:p w14:paraId="10122A82" w14:textId="77777777" w:rsidR="0066553E" w:rsidRPr="00B11FD8" w:rsidRDefault="0066553E" w:rsidP="0066553E">
      <w:pPr>
        <w:ind w:left="568" w:hanging="284"/>
        <w:rPr>
          <w:ins w:id="10280" w:author="R4-1808994" w:date="2018-07-10T10:45:00Z"/>
        </w:rPr>
      </w:pPr>
      <w:ins w:id="10281" w:author="R4-1808994" w:date="2018-07-10T10:45:00Z">
        <w:r>
          <w:t>3</w:t>
        </w:r>
        <w:r w:rsidRPr="00B11FD8">
          <w:t>)</w:t>
        </w:r>
        <w:r w:rsidRPr="00B11FD8">
          <w:tab/>
          <w:t xml:space="preserve">Measure the throughput according to </w:t>
        </w:r>
        <w:r w:rsidRPr="00B11FD8">
          <w:rPr>
            <w:highlight w:val="yellow"/>
          </w:rPr>
          <w:t>annex X</w:t>
        </w:r>
        <w:r w:rsidRPr="00B11FD8">
          <w:t>.</w:t>
        </w:r>
      </w:ins>
    </w:p>
    <w:p w14:paraId="23F56D42" w14:textId="77777777" w:rsidR="0066553E" w:rsidRPr="00B11FD8" w:rsidRDefault="0066553E" w:rsidP="0066553E">
      <w:pPr>
        <w:rPr>
          <w:ins w:id="10282" w:author="R4-1808994" w:date="2018-07-10T10:45:00Z"/>
        </w:rPr>
      </w:pPr>
      <w:ins w:id="10283" w:author="R4-1808994" w:date="2018-07-10T10:45:00Z">
        <w:r w:rsidRPr="00B11FD8">
          <w:t xml:space="preserve">In addition, </w:t>
        </w:r>
        <w:r w:rsidRPr="00B11FD8">
          <w:rPr>
            <w:snapToGrid w:val="0"/>
            <w:lang w:eastAsia="zh-CN"/>
          </w:rPr>
          <w:t xml:space="preserve">for a multi-band capable BS type 1-C or a </w:t>
        </w:r>
        <w:r w:rsidRPr="00B11FD8">
          <w:rPr>
            <w:i/>
            <w:snapToGrid w:val="0"/>
            <w:lang w:eastAsia="zh-CN"/>
          </w:rPr>
          <w:t>multi-band</w:t>
        </w:r>
        <w:r w:rsidRPr="00B11FD8">
          <w:rPr>
            <w:snapToGrid w:val="0"/>
            <w:lang w:eastAsia="zh-CN"/>
          </w:rPr>
          <w:t xml:space="preserve"> </w:t>
        </w:r>
        <w:r w:rsidRPr="00B11FD8">
          <w:rPr>
            <w:i/>
            <w:snapToGrid w:val="0"/>
            <w:lang w:eastAsia="zh-CN"/>
          </w:rPr>
          <w:t>TAB connector</w:t>
        </w:r>
        <w:r w:rsidRPr="00B11FD8">
          <w:rPr>
            <w:snapToGrid w:val="0"/>
            <w:lang w:eastAsia="zh-CN"/>
          </w:rPr>
          <w:t xml:space="preserve"> from a BS type 1-H</w:t>
        </w:r>
        <w:r w:rsidRPr="00B11FD8">
          <w:t>, the following steps shall apply:</w:t>
        </w:r>
      </w:ins>
    </w:p>
    <w:p w14:paraId="196D4104" w14:textId="77777777" w:rsidR="0066553E" w:rsidRPr="00B11FD8" w:rsidRDefault="0066553E" w:rsidP="0066553E">
      <w:pPr>
        <w:ind w:left="567" w:hanging="283"/>
        <w:rPr>
          <w:ins w:id="10284" w:author="R4-1808994" w:date="2018-07-10T10:45:00Z"/>
        </w:rPr>
      </w:pPr>
      <w:ins w:id="10285" w:author="R4-1808994" w:date="2018-07-10T10:45:00Z">
        <w:r>
          <w:t>4</w:t>
        </w:r>
        <w:r w:rsidRPr="00B11FD8">
          <w:t>)</w:t>
        </w:r>
        <w:r w:rsidRPr="00B11FD8">
          <w:tab/>
          <w:t xml:space="preserve">For </w:t>
        </w:r>
        <w:r w:rsidRPr="00B11FD8">
          <w:rPr>
            <w:snapToGrid w:val="0"/>
            <w:lang w:eastAsia="zh-CN"/>
          </w:rPr>
          <w:t xml:space="preserve">multi-band capable BS type 1-C or a </w:t>
        </w:r>
        <w:r w:rsidRPr="00B11FD8">
          <w:rPr>
            <w:i/>
            <w:snapToGrid w:val="0"/>
            <w:lang w:eastAsia="zh-CN"/>
          </w:rPr>
          <w:t>multi-band</w:t>
        </w:r>
        <w:r w:rsidRPr="00B11FD8">
          <w:rPr>
            <w:snapToGrid w:val="0"/>
            <w:lang w:eastAsia="zh-CN"/>
          </w:rPr>
          <w:t xml:space="preserve"> </w:t>
        </w:r>
        <w:r w:rsidRPr="00B11FD8">
          <w:rPr>
            <w:i/>
            <w:snapToGrid w:val="0"/>
            <w:lang w:eastAsia="zh-CN"/>
          </w:rPr>
          <w:t>TAB connector</w:t>
        </w:r>
        <w:r w:rsidRPr="00B11FD8">
          <w:rPr>
            <w:snapToGrid w:val="0"/>
            <w:lang w:eastAsia="zh-CN"/>
          </w:rPr>
          <w:t xml:space="preserve"> from a BS type 1-H</w:t>
        </w:r>
        <w:r w:rsidRPr="00B11FD8">
          <w:t xml:space="preserve"> and single band tests, repeat the steps above per involved band where single band test configurations and test models shall apply with no carrier activated in the other band.</w:t>
        </w:r>
      </w:ins>
    </w:p>
    <w:p w14:paraId="4737198B" w14:textId="77777777" w:rsidR="0066553E" w:rsidRPr="0066553E" w:rsidRDefault="0066553E">
      <w:pPr>
        <w:keepNext/>
        <w:keepLines/>
        <w:spacing w:before="120"/>
        <w:outlineLvl w:val="2"/>
        <w:rPr>
          <w:ins w:id="10286" w:author="R4-1808994" w:date="2018-07-10T10:43:00Z"/>
          <w:rFonts w:ascii="Arial" w:hAnsi="Arial"/>
          <w:sz w:val="28"/>
          <w:rPrChange w:id="10287" w:author="R4-1808994" w:date="2018-07-10T10:45:00Z">
            <w:rPr>
              <w:ins w:id="10288" w:author="R4-1808994" w:date="2018-07-10T10:43:00Z"/>
              <w:rFonts w:ascii="Arial" w:hAnsi="Arial"/>
              <w:sz w:val="24"/>
            </w:rPr>
          </w:rPrChange>
        </w:rPr>
        <w:pPrChange w:id="10289" w:author="R4-1808994" w:date="2018-07-10T10:45:00Z">
          <w:pPr>
            <w:keepNext/>
            <w:keepLines/>
            <w:spacing w:before="120"/>
            <w:outlineLvl w:val="3"/>
          </w:pPr>
        </w:pPrChange>
      </w:pPr>
      <w:ins w:id="10290" w:author="R4-1808994" w:date="2018-07-10T10:43:00Z">
        <w:r w:rsidRPr="0066553E">
          <w:rPr>
            <w:rFonts w:ascii="Arial" w:hAnsi="Arial"/>
            <w:sz w:val="28"/>
            <w:rPrChange w:id="10291" w:author="R4-1808994" w:date="2018-07-10T10:45:00Z">
              <w:rPr>
                <w:rFonts w:ascii="Arial" w:hAnsi="Arial"/>
                <w:sz w:val="24"/>
              </w:rPr>
            </w:rPrChange>
          </w:rPr>
          <w:t>7.8.5</w:t>
        </w:r>
        <w:r w:rsidRPr="0066553E">
          <w:rPr>
            <w:rFonts w:ascii="Arial" w:hAnsi="Arial"/>
            <w:sz w:val="28"/>
            <w:rPrChange w:id="10292" w:author="R4-1808994" w:date="2018-07-10T10:45:00Z">
              <w:rPr>
                <w:rFonts w:ascii="Arial" w:hAnsi="Arial"/>
                <w:sz w:val="24"/>
              </w:rPr>
            </w:rPrChange>
          </w:rPr>
          <w:tab/>
          <w:t>Test requirements</w:t>
        </w:r>
        <w:bookmarkEnd w:id="10270"/>
      </w:ins>
    </w:p>
    <w:p w14:paraId="27DBCA88" w14:textId="77777777" w:rsidR="0066553E" w:rsidRPr="00B11FD8" w:rsidRDefault="0066553E" w:rsidP="0066553E">
      <w:pPr>
        <w:rPr>
          <w:ins w:id="10293" w:author="R4-1808994" w:date="2018-07-10T10:43:00Z"/>
        </w:rPr>
      </w:pPr>
      <w:ins w:id="10294" w:author="R4-1808994" w:date="2018-07-10T10:43:00Z">
        <w:r w:rsidRPr="00B11FD8">
          <w:t xml:space="preserve">For </w:t>
        </w:r>
        <w:r w:rsidRPr="00B11FD8">
          <w:rPr>
            <w:rFonts w:hint="eastAsia"/>
            <w:i/>
          </w:rPr>
          <w:t>BS type 1-C</w:t>
        </w:r>
        <w:r w:rsidRPr="00B11FD8">
          <w:rPr>
            <w:rFonts w:hint="eastAsia"/>
          </w:rPr>
          <w:t xml:space="preserve"> and 1-H</w:t>
        </w:r>
        <w:r w:rsidRPr="00B11FD8">
          <w:t>, the throughput shall be ≥ 95% of the maximum throughput of the reference measurement channel as specified in annex A with parameters specified in Table 7.</w:t>
        </w:r>
        <w:r w:rsidRPr="00B11FD8">
          <w:rPr>
            <w:rFonts w:hint="eastAsia"/>
          </w:rPr>
          <w:t>8</w:t>
        </w:r>
        <w:r w:rsidRPr="00B11FD8">
          <w:t>.5-1 for Wide Area BS, in Table 7.</w:t>
        </w:r>
        <w:r w:rsidRPr="00B11FD8">
          <w:rPr>
            <w:rFonts w:hint="eastAsia"/>
          </w:rPr>
          <w:t>8</w:t>
        </w:r>
        <w:r w:rsidRPr="00B11FD8">
          <w:t xml:space="preserve">.5-2 for </w:t>
        </w:r>
        <w:r w:rsidRPr="00B11FD8">
          <w:rPr>
            <w:rFonts w:hint="eastAsia"/>
          </w:rPr>
          <w:t xml:space="preserve">Medium Range </w:t>
        </w:r>
        <w:r w:rsidRPr="00B11FD8">
          <w:t>BS</w:t>
        </w:r>
        <w:r w:rsidRPr="00B11FD8">
          <w:rPr>
            <w:rFonts w:hint="eastAsia"/>
          </w:rPr>
          <w:t xml:space="preserve"> and in Table</w:t>
        </w:r>
        <w:r w:rsidRPr="00B11FD8">
          <w:t>7.</w:t>
        </w:r>
        <w:r w:rsidRPr="00B11FD8">
          <w:rPr>
            <w:rFonts w:hint="eastAsia"/>
          </w:rPr>
          <w:t>8</w:t>
        </w:r>
        <w:r w:rsidRPr="00B11FD8">
          <w:t>.5</w:t>
        </w:r>
        <w:r w:rsidRPr="00B11FD8">
          <w:rPr>
            <w:rFonts w:hint="eastAsia"/>
          </w:rPr>
          <w:t xml:space="preserve">-3 for </w:t>
        </w:r>
        <w:r w:rsidRPr="00B11FD8">
          <w:t>Local Area</w:t>
        </w:r>
        <w:r w:rsidRPr="00B11FD8">
          <w:rPr>
            <w:rFonts w:hint="eastAsia"/>
          </w:rPr>
          <w:t xml:space="preserve"> BS</w:t>
        </w:r>
        <w:r w:rsidRPr="00416883">
          <w:t xml:space="preserve">. </w:t>
        </w:r>
        <w:r w:rsidRPr="00416883">
          <w:rPr>
            <w:rFonts w:eastAsia="Osaka"/>
          </w:rPr>
          <w:t>The reference measurement channel for the wanted signal is identified in tables 7.8.2-1, 7.8.2-2</w:t>
        </w:r>
        <w:r w:rsidRPr="00416883">
          <w:rPr>
            <w:lang w:eastAsia="zh-CN"/>
          </w:rPr>
          <w:t xml:space="preserve"> and </w:t>
        </w:r>
        <w:r w:rsidRPr="00416883">
          <w:rPr>
            <w:rFonts w:hint="eastAsia"/>
            <w:lang w:eastAsia="zh-CN"/>
          </w:rPr>
          <w:t>7.</w:t>
        </w:r>
        <w:r w:rsidRPr="00416883">
          <w:rPr>
            <w:lang w:eastAsia="zh-CN"/>
          </w:rPr>
          <w:t>8</w:t>
        </w:r>
        <w:r w:rsidRPr="00416883">
          <w:rPr>
            <w:rFonts w:hint="eastAsia"/>
            <w:lang w:eastAsia="zh-CN"/>
          </w:rPr>
          <w:t>.</w:t>
        </w:r>
        <w:r w:rsidRPr="00416883">
          <w:rPr>
            <w:lang w:eastAsia="zh-CN"/>
          </w:rPr>
          <w:t>2</w:t>
        </w:r>
        <w:r w:rsidRPr="00416883">
          <w:rPr>
            <w:rFonts w:hint="eastAsia"/>
            <w:lang w:eastAsia="zh-CN"/>
          </w:rPr>
          <w:t>-</w:t>
        </w:r>
        <w:r w:rsidRPr="00416883">
          <w:rPr>
            <w:lang w:eastAsia="zh-CN"/>
          </w:rPr>
          <w:t>3 f</w:t>
        </w:r>
        <w:r w:rsidRPr="00416883">
          <w:rPr>
            <w:rFonts w:eastAsia="Osaka"/>
          </w:rPr>
          <w:t xml:space="preserve">or each </w:t>
        </w:r>
        <w:r w:rsidRPr="00416883">
          <w:rPr>
            <w:rFonts w:eastAsia="Osaka"/>
            <w:i/>
          </w:rPr>
          <w:t>BS channel bandwidth</w:t>
        </w:r>
        <w:r w:rsidRPr="00416883">
          <w:rPr>
            <w:rFonts w:eastAsia="Osaka"/>
          </w:rPr>
          <w:t xml:space="preserve"> and further specified in </w:t>
        </w:r>
        <w:r>
          <w:rPr>
            <w:rFonts w:eastAsia="Osaka"/>
            <w:highlight w:val="yellow"/>
          </w:rPr>
          <w:t>annex X</w:t>
        </w:r>
        <w:r w:rsidRPr="00416883">
          <w:rPr>
            <w:rFonts w:eastAsia="Osaka"/>
          </w:rPr>
          <w:t xml:space="preserve">. The characteristics of the interfering signal is further specified in </w:t>
        </w:r>
        <w:r>
          <w:rPr>
            <w:rFonts w:eastAsia="Osaka"/>
            <w:highlight w:val="yellow"/>
          </w:rPr>
          <w:t>annex A</w:t>
        </w:r>
        <w:r w:rsidRPr="00416883">
          <w:rPr>
            <w:rFonts w:eastAsia="Osaka"/>
          </w:rPr>
          <w:t>.</w:t>
        </w:r>
      </w:ins>
    </w:p>
    <w:p w14:paraId="35F57F80" w14:textId="77777777" w:rsidR="0066553E" w:rsidRPr="00B11FD8" w:rsidRDefault="0066553E">
      <w:pPr>
        <w:keepNext/>
        <w:keepLines/>
        <w:spacing w:before="60"/>
        <w:jc w:val="center"/>
        <w:rPr>
          <w:ins w:id="10295" w:author="R4-1808994" w:date="2018-07-10T10:43:00Z"/>
          <w:rFonts w:ascii="Arial" w:hAnsi="Arial"/>
          <w:b/>
          <w:lang w:val="en-US" w:eastAsia="zh-CN"/>
        </w:rPr>
        <w:pPrChange w:id="10296" w:author="R4-1808994" w:date="2018-07-10T10:44:00Z">
          <w:pPr>
            <w:keepNext/>
            <w:keepLines/>
            <w:spacing w:before="60"/>
            <w:jc w:val="center"/>
            <w:outlineLvl w:val="0"/>
          </w:pPr>
        </w:pPrChange>
      </w:pPr>
      <w:ins w:id="10297" w:author="R4-1808994" w:date="2018-07-10T10:43:00Z">
        <w:r w:rsidRPr="00B11FD8">
          <w:rPr>
            <w:rFonts w:ascii="Arial" w:hAnsi="Arial"/>
            <w:b/>
          </w:rPr>
          <w:lastRenderedPageBreak/>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 xml:space="preserve">-1: </w:t>
        </w:r>
        <w:r w:rsidRPr="00B11FD8">
          <w:rPr>
            <w:rFonts w:ascii="Arial" w:hAnsi="Arial"/>
            <w:b/>
            <w:lang w:eastAsia="zh-CN"/>
          </w:rPr>
          <w:t xml:space="preserve">Wide Area </w:t>
        </w:r>
        <w:r w:rsidRPr="00B11FD8">
          <w:rPr>
            <w:rFonts w:ascii="Arial" w:hAnsi="Arial"/>
            <w:b/>
          </w:rPr>
          <w:t>BS in-channel selectivity</w:t>
        </w:r>
        <w:r w:rsidRPr="00B11FD8">
          <w:rPr>
            <w:rFonts w:ascii="Arial" w:hAnsi="Arial" w:hint="eastAsia"/>
            <w:b/>
            <w:lang w:val="en-US" w:eastAsia="zh-CN"/>
          </w:rPr>
          <w:t xml:space="preserve"> </w:t>
        </w:r>
      </w:ins>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1E06734F" w14:textId="77777777" w:rsidTr="00081372">
        <w:trPr>
          <w:jc w:val="center"/>
          <w:ins w:id="10298" w:author="R4-1808994" w:date="2018-07-10T10:43:00Z"/>
        </w:trPr>
        <w:tc>
          <w:tcPr>
            <w:tcW w:w="634" w:type="pct"/>
            <w:vMerge w:val="restart"/>
            <w:tcBorders>
              <w:top w:val="single" w:sz="6" w:space="0" w:color="000000"/>
              <w:left w:val="single" w:sz="6" w:space="0" w:color="000000"/>
              <w:right w:val="single" w:sz="6" w:space="0" w:color="000000"/>
            </w:tcBorders>
            <w:vAlign w:val="center"/>
          </w:tcPr>
          <w:p w14:paraId="26291EE7" w14:textId="77777777" w:rsidR="0066553E" w:rsidRPr="00B11FD8" w:rsidRDefault="0066553E" w:rsidP="00081372">
            <w:pPr>
              <w:keepNext/>
              <w:keepLines/>
              <w:spacing w:after="0"/>
              <w:jc w:val="center"/>
              <w:rPr>
                <w:ins w:id="10299" w:author="R4-1808994" w:date="2018-07-10T10:43:00Z"/>
                <w:rFonts w:ascii="Arial" w:hAnsi="Arial"/>
                <w:b/>
                <w:sz w:val="18"/>
              </w:rPr>
            </w:pPr>
            <w:ins w:id="10300" w:author="R4-1808994" w:date="2018-07-10T10:43:00Z">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ins>
          </w:p>
        </w:tc>
        <w:tc>
          <w:tcPr>
            <w:tcW w:w="575" w:type="pct"/>
            <w:vMerge w:val="restart"/>
            <w:tcBorders>
              <w:top w:val="single" w:sz="6" w:space="0" w:color="000000"/>
              <w:left w:val="single" w:sz="6" w:space="0" w:color="000000"/>
              <w:right w:val="single" w:sz="6" w:space="0" w:color="000000"/>
            </w:tcBorders>
          </w:tcPr>
          <w:p w14:paraId="12934FC0" w14:textId="77777777" w:rsidR="0066553E" w:rsidRPr="00B11FD8" w:rsidRDefault="0066553E" w:rsidP="00081372">
            <w:pPr>
              <w:keepNext/>
              <w:keepLines/>
              <w:spacing w:after="0"/>
              <w:jc w:val="center"/>
              <w:rPr>
                <w:ins w:id="10301" w:author="R4-1808994" w:date="2018-07-10T10:43:00Z"/>
                <w:rFonts w:ascii="Arial" w:hAnsi="Arial"/>
                <w:b/>
                <w:sz w:val="18"/>
              </w:rPr>
            </w:pPr>
            <w:ins w:id="10302" w:author="R4-1808994" w:date="2018-07-10T10:43:00Z">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ins>
          </w:p>
          <w:p w14:paraId="38672555" w14:textId="77777777" w:rsidR="0066553E" w:rsidRPr="00B11FD8" w:rsidRDefault="0066553E" w:rsidP="00081372">
            <w:pPr>
              <w:keepNext/>
              <w:keepLines/>
              <w:spacing w:after="0"/>
              <w:jc w:val="center"/>
              <w:rPr>
                <w:ins w:id="10303" w:author="R4-1808994" w:date="2018-07-10T10:43:00Z"/>
                <w:rFonts w:ascii="Arial" w:hAnsi="Arial"/>
                <w:b/>
                <w:sz w:val="18"/>
              </w:rPr>
            </w:pPr>
            <w:ins w:id="10304" w:author="R4-1808994" w:date="2018-07-10T10:43:00Z">
              <w:r w:rsidRPr="00B11FD8">
                <w:rPr>
                  <w:rFonts w:ascii="Arial" w:hAnsi="Arial"/>
                  <w:b/>
                  <w:sz w:val="18"/>
                </w:rPr>
                <w:t>[KHz]</w:t>
              </w:r>
            </w:ins>
          </w:p>
        </w:tc>
        <w:tc>
          <w:tcPr>
            <w:tcW w:w="717" w:type="pct"/>
            <w:vMerge w:val="restart"/>
            <w:tcBorders>
              <w:top w:val="single" w:sz="6" w:space="0" w:color="000000"/>
              <w:left w:val="single" w:sz="6" w:space="0" w:color="000000"/>
              <w:right w:val="single" w:sz="6" w:space="0" w:color="000000"/>
            </w:tcBorders>
            <w:vAlign w:val="center"/>
          </w:tcPr>
          <w:p w14:paraId="68100AA3" w14:textId="77777777" w:rsidR="0066553E" w:rsidRPr="00B11FD8" w:rsidRDefault="0066553E" w:rsidP="00081372">
            <w:pPr>
              <w:keepNext/>
              <w:keepLines/>
              <w:spacing w:after="0"/>
              <w:jc w:val="center"/>
              <w:rPr>
                <w:ins w:id="10305" w:author="R4-1808994" w:date="2018-07-10T10:43:00Z"/>
                <w:rFonts w:ascii="Arial" w:hAnsi="Arial"/>
                <w:b/>
                <w:sz w:val="18"/>
              </w:rPr>
            </w:pPr>
            <w:ins w:id="10306" w:author="R4-1808994" w:date="2018-07-10T10:43:00Z">
              <w:r w:rsidRPr="00B11FD8">
                <w:rPr>
                  <w:rFonts w:ascii="Arial" w:hAnsi="Arial"/>
                  <w:b/>
                  <w:sz w:val="18"/>
                </w:rPr>
                <w:t>R</w:t>
              </w:r>
              <w:r w:rsidRPr="00B11FD8">
                <w:rPr>
                  <w:rFonts w:ascii="Arial" w:hAnsi="Arial" w:hint="eastAsia"/>
                  <w:b/>
                  <w:sz w:val="18"/>
                </w:rPr>
                <w:t>eference measurement channel</w:t>
              </w:r>
            </w:ins>
          </w:p>
        </w:tc>
        <w:tc>
          <w:tcPr>
            <w:tcW w:w="1512" w:type="pct"/>
            <w:gridSpan w:val="3"/>
            <w:tcBorders>
              <w:top w:val="single" w:sz="6" w:space="0" w:color="000000"/>
              <w:left w:val="single" w:sz="6" w:space="0" w:color="000000"/>
              <w:bottom w:val="single" w:sz="6" w:space="0" w:color="000000"/>
              <w:right w:val="single" w:sz="6" w:space="0" w:color="000000"/>
            </w:tcBorders>
          </w:tcPr>
          <w:p w14:paraId="4A750A79" w14:textId="77777777" w:rsidR="0066553E" w:rsidRPr="00B11FD8" w:rsidRDefault="0066553E" w:rsidP="00081372">
            <w:pPr>
              <w:keepNext/>
              <w:keepLines/>
              <w:spacing w:after="0"/>
              <w:jc w:val="center"/>
              <w:rPr>
                <w:ins w:id="10307" w:author="R4-1808994" w:date="2018-07-10T10:43:00Z"/>
                <w:rFonts w:ascii="Arial" w:hAnsi="Arial"/>
                <w:b/>
                <w:sz w:val="18"/>
              </w:rPr>
            </w:pPr>
            <w:ins w:id="10308" w:author="R4-1808994" w:date="2018-07-10T10:43:00Z">
              <w:r w:rsidRPr="00B11FD8">
                <w:rPr>
                  <w:rFonts w:ascii="Arial" w:hAnsi="Arial"/>
                  <w:b/>
                  <w:sz w:val="18"/>
                </w:rPr>
                <w:t>W</w:t>
              </w:r>
              <w:r w:rsidRPr="00B11FD8">
                <w:rPr>
                  <w:rFonts w:ascii="Arial" w:hAnsi="Arial" w:hint="eastAsia"/>
                  <w:b/>
                  <w:sz w:val="18"/>
                </w:rPr>
                <w:t>anted signal mean power [dBm]</w:t>
              </w:r>
            </w:ins>
          </w:p>
        </w:tc>
        <w:tc>
          <w:tcPr>
            <w:tcW w:w="572" w:type="pct"/>
            <w:vMerge w:val="restart"/>
            <w:tcBorders>
              <w:top w:val="single" w:sz="6" w:space="0" w:color="000000"/>
              <w:left w:val="single" w:sz="6" w:space="0" w:color="000000"/>
              <w:right w:val="single" w:sz="6" w:space="0" w:color="000000"/>
            </w:tcBorders>
            <w:vAlign w:val="center"/>
          </w:tcPr>
          <w:p w14:paraId="071F9615" w14:textId="77777777" w:rsidR="0066553E" w:rsidRPr="00B11FD8" w:rsidRDefault="0066553E" w:rsidP="00081372">
            <w:pPr>
              <w:keepNext/>
              <w:keepLines/>
              <w:spacing w:after="0"/>
              <w:jc w:val="center"/>
              <w:rPr>
                <w:ins w:id="10309" w:author="R4-1808994" w:date="2018-07-10T10:43:00Z"/>
                <w:rFonts w:ascii="Arial" w:hAnsi="Arial"/>
                <w:b/>
                <w:sz w:val="18"/>
              </w:rPr>
            </w:pPr>
            <w:ins w:id="10310" w:author="R4-1808994" w:date="2018-07-10T10:43:00Z">
              <w:r w:rsidRPr="00B11FD8">
                <w:rPr>
                  <w:rFonts w:ascii="Arial" w:hAnsi="Arial" w:hint="eastAsia"/>
                  <w:b/>
                  <w:sz w:val="18"/>
                </w:rPr>
                <w:t>Interfering signal mean power [dBm]</w:t>
              </w:r>
            </w:ins>
          </w:p>
        </w:tc>
        <w:tc>
          <w:tcPr>
            <w:tcW w:w="990" w:type="pct"/>
            <w:vMerge w:val="restart"/>
            <w:tcBorders>
              <w:top w:val="single" w:sz="6" w:space="0" w:color="000000"/>
              <w:left w:val="single" w:sz="6" w:space="0" w:color="000000"/>
              <w:right w:val="single" w:sz="6" w:space="0" w:color="000000"/>
            </w:tcBorders>
            <w:vAlign w:val="center"/>
          </w:tcPr>
          <w:p w14:paraId="61CD5A1A" w14:textId="77777777" w:rsidR="0066553E" w:rsidRPr="00B11FD8" w:rsidRDefault="0066553E" w:rsidP="00081372">
            <w:pPr>
              <w:keepNext/>
              <w:keepLines/>
              <w:spacing w:after="0"/>
              <w:jc w:val="center"/>
              <w:rPr>
                <w:ins w:id="10311" w:author="R4-1808994" w:date="2018-07-10T10:43:00Z"/>
                <w:rFonts w:ascii="Arial" w:hAnsi="Arial"/>
                <w:b/>
                <w:sz w:val="18"/>
              </w:rPr>
            </w:pPr>
            <w:ins w:id="10312" w:author="R4-1808994" w:date="2018-07-10T10:43:00Z">
              <w:r w:rsidRPr="00B11FD8">
                <w:rPr>
                  <w:rFonts w:ascii="Arial" w:hAnsi="Arial"/>
                  <w:b/>
                  <w:sz w:val="18"/>
                </w:rPr>
                <w:t>Type of interfering signal</w:t>
              </w:r>
            </w:ins>
          </w:p>
        </w:tc>
      </w:tr>
      <w:tr w:rsidR="0066553E" w:rsidRPr="00B11FD8" w14:paraId="08988E29" w14:textId="77777777" w:rsidTr="00081372">
        <w:trPr>
          <w:jc w:val="center"/>
          <w:ins w:id="10313" w:author="R4-1808994" w:date="2018-07-10T10:43:00Z"/>
        </w:trPr>
        <w:tc>
          <w:tcPr>
            <w:tcW w:w="634" w:type="pct"/>
            <w:vMerge/>
            <w:tcBorders>
              <w:left w:val="single" w:sz="6" w:space="0" w:color="000000"/>
              <w:bottom w:val="single" w:sz="6" w:space="0" w:color="000000"/>
              <w:right w:val="single" w:sz="6" w:space="0" w:color="000000"/>
            </w:tcBorders>
            <w:vAlign w:val="center"/>
          </w:tcPr>
          <w:p w14:paraId="78826BB2" w14:textId="77777777" w:rsidR="0066553E" w:rsidRPr="00B11FD8" w:rsidRDefault="0066553E" w:rsidP="00081372">
            <w:pPr>
              <w:keepNext/>
              <w:keepLines/>
              <w:spacing w:after="0"/>
              <w:jc w:val="center"/>
              <w:rPr>
                <w:ins w:id="10314" w:author="R4-1808994" w:date="2018-07-10T10:43:00Z"/>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3E6A8F3D" w14:textId="77777777" w:rsidR="0066553E" w:rsidRPr="00B11FD8" w:rsidRDefault="0066553E" w:rsidP="00081372">
            <w:pPr>
              <w:keepNext/>
              <w:keepLines/>
              <w:spacing w:after="0"/>
              <w:jc w:val="center"/>
              <w:rPr>
                <w:ins w:id="10315" w:author="R4-1808994" w:date="2018-07-10T10:43:00Z"/>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1905EF81" w14:textId="77777777" w:rsidR="0066553E" w:rsidRPr="00B11FD8" w:rsidRDefault="0066553E" w:rsidP="00081372">
            <w:pPr>
              <w:keepNext/>
              <w:keepLines/>
              <w:spacing w:after="0"/>
              <w:jc w:val="center"/>
              <w:rPr>
                <w:ins w:id="10316" w:author="R4-1808994" w:date="2018-07-10T10:43:00Z"/>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13C1E143" w14:textId="77777777" w:rsidR="0066553E" w:rsidRPr="00B11FD8" w:rsidRDefault="0066553E" w:rsidP="00081372">
            <w:pPr>
              <w:keepNext/>
              <w:keepLines/>
              <w:spacing w:after="0"/>
              <w:jc w:val="center"/>
              <w:rPr>
                <w:ins w:id="10317" w:author="R4-1808994" w:date="2018-07-10T10:43:00Z"/>
                <w:rFonts w:ascii="Arial" w:hAnsi="Arial" w:cs="Arial"/>
                <w:sz w:val="18"/>
                <w:lang w:eastAsia="zh-CN"/>
              </w:rPr>
            </w:pPr>
            <w:ins w:id="10318" w:author="R4-1808994" w:date="2018-07-10T10:43:00Z">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ins>
          </w:p>
        </w:tc>
        <w:tc>
          <w:tcPr>
            <w:tcW w:w="503" w:type="pct"/>
            <w:tcBorders>
              <w:top w:val="single" w:sz="6" w:space="0" w:color="000000"/>
              <w:left w:val="single" w:sz="6" w:space="0" w:color="000000"/>
              <w:bottom w:val="single" w:sz="6" w:space="0" w:color="000000"/>
              <w:right w:val="single" w:sz="6" w:space="0" w:color="000000"/>
            </w:tcBorders>
            <w:vAlign w:val="center"/>
          </w:tcPr>
          <w:p w14:paraId="0FEB8010" w14:textId="77777777" w:rsidR="0066553E" w:rsidRPr="00B11FD8" w:rsidRDefault="0066553E" w:rsidP="00081372">
            <w:pPr>
              <w:keepNext/>
              <w:keepLines/>
              <w:spacing w:after="0"/>
              <w:jc w:val="center"/>
              <w:rPr>
                <w:ins w:id="10319" w:author="R4-1808994" w:date="2018-07-10T10:43:00Z"/>
                <w:rFonts w:ascii="Arial" w:hAnsi="Arial" w:cs="Arial"/>
                <w:sz w:val="18"/>
                <w:lang w:eastAsia="zh-CN"/>
              </w:rPr>
            </w:pPr>
            <w:ins w:id="10320" w:author="R4-1808994" w:date="2018-07-10T10:43:00Z">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ins>
          </w:p>
        </w:tc>
        <w:tc>
          <w:tcPr>
            <w:tcW w:w="507" w:type="pct"/>
            <w:tcBorders>
              <w:top w:val="single" w:sz="6" w:space="0" w:color="000000"/>
              <w:left w:val="single" w:sz="6" w:space="0" w:color="000000"/>
              <w:bottom w:val="single" w:sz="6" w:space="0" w:color="000000"/>
              <w:right w:val="single" w:sz="6" w:space="0" w:color="000000"/>
            </w:tcBorders>
            <w:vAlign w:val="center"/>
          </w:tcPr>
          <w:p w14:paraId="589CAC8B" w14:textId="77777777" w:rsidR="0066553E" w:rsidRPr="00B11FD8" w:rsidRDefault="0066553E" w:rsidP="00081372">
            <w:pPr>
              <w:keepNext/>
              <w:keepLines/>
              <w:spacing w:after="0"/>
              <w:jc w:val="center"/>
              <w:rPr>
                <w:ins w:id="10321" w:author="R4-1808994" w:date="2018-07-10T10:43:00Z"/>
                <w:rFonts w:ascii="Arial" w:hAnsi="Arial" w:cs="Arial"/>
                <w:sz w:val="18"/>
                <w:lang w:eastAsia="zh-CN"/>
              </w:rPr>
            </w:pPr>
            <w:ins w:id="10322" w:author="R4-1808994" w:date="2018-07-10T10:43:00Z">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ins>
          </w:p>
        </w:tc>
        <w:tc>
          <w:tcPr>
            <w:tcW w:w="572" w:type="pct"/>
            <w:vMerge/>
            <w:tcBorders>
              <w:left w:val="single" w:sz="6" w:space="0" w:color="000000"/>
              <w:bottom w:val="single" w:sz="6" w:space="0" w:color="000000"/>
              <w:right w:val="single" w:sz="6" w:space="0" w:color="000000"/>
            </w:tcBorders>
            <w:vAlign w:val="center"/>
          </w:tcPr>
          <w:p w14:paraId="0D943C52" w14:textId="77777777" w:rsidR="0066553E" w:rsidRPr="00B11FD8" w:rsidRDefault="0066553E" w:rsidP="00081372">
            <w:pPr>
              <w:keepNext/>
              <w:keepLines/>
              <w:spacing w:after="0"/>
              <w:jc w:val="center"/>
              <w:rPr>
                <w:ins w:id="10323" w:author="R4-1808994" w:date="2018-07-10T10:43:00Z"/>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0ADAD7E1" w14:textId="77777777" w:rsidR="0066553E" w:rsidRPr="00B11FD8" w:rsidRDefault="0066553E" w:rsidP="00081372">
            <w:pPr>
              <w:keepNext/>
              <w:keepLines/>
              <w:spacing w:after="0"/>
              <w:jc w:val="center"/>
              <w:rPr>
                <w:ins w:id="10324" w:author="R4-1808994" w:date="2018-07-10T10:43:00Z"/>
                <w:rFonts w:ascii="Arial" w:hAnsi="Arial"/>
                <w:sz w:val="18"/>
              </w:rPr>
            </w:pPr>
          </w:p>
        </w:tc>
      </w:tr>
      <w:tr w:rsidR="0066553E" w:rsidRPr="00B11FD8" w14:paraId="5916214A" w14:textId="77777777" w:rsidTr="00081372">
        <w:trPr>
          <w:jc w:val="center"/>
          <w:ins w:id="10325"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5F926FF1" w14:textId="77777777" w:rsidR="0066553E" w:rsidRPr="00B04564" w:rsidRDefault="0066553E" w:rsidP="00081372">
            <w:pPr>
              <w:pStyle w:val="TAC"/>
              <w:rPr>
                <w:ins w:id="10326" w:author="R4-1808994" w:date="2018-07-10T10:43:00Z"/>
                <w:lang w:eastAsia="zh-CN"/>
              </w:rPr>
            </w:pPr>
            <w:ins w:id="10327" w:author="R4-1808994" w:date="2018-07-10T10:43:00Z">
              <w:r w:rsidRPr="00B04564">
                <w:rPr>
                  <w:rFonts w:hint="eastAsia"/>
                </w:rPr>
                <w:t>5</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0FDD6179" w14:textId="77777777" w:rsidR="0066553E" w:rsidRPr="00B04564" w:rsidRDefault="0066553E" w:rsidP="00081372">
            <w:pPr>
              <w:pStyle w:val="TAC"/>
              <w:rPr>
                <w:ins w:id="10328" w:author="R4-1808994" w:date="2018-07-10T10:43:00Z"/>
                <w:lang w:eastAsia="zh-CN"/>
              </w:rPr>
            </w:pPr>
            <w:ins w:id="10329"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3AF1082B" w14:textId="77777777" w:rsidR="0066553E" w:rsidRPr="00B04564" w:rsidRDefault="0066553E" w:rsidP="00081372">
            <w:pPr>
              <w:pStyle w:val="TAC"/>
              <w:rPr>
                <w:ins w:id="10330" w:author="R4-1808994" w:date="2018-07-10T10:43:00Z"/>
                <w:lang w:eastAsia="zh-CN"/>
              </w:rPr>
            </w:pPr>
            <w:ins w:id="10331" w:author="R4-1808994" w:date="2018-07-10T10:43:00Z">
              <w:r w:rsidRPr="00B04564">
                <w:t>G-FR1-A1-</w:t>
              </w:r>
              <w:r w:rsidRPr="00B04564">
                <w:rPr>
                  <w:rFonts w:hint="eastAsia"/>
                </w:rPr>
                <w:t>7</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4BD32FB7" w14:textId="77777777" w:rsidR="0066553E" w:rsidRPr="009921AA" w:rsidRDefault="0066553E" w:rsidP="00081372">
            <w:pPr>
              <w:jc w:val="right"/>
              <w:rPr>
                <w:ins w:id="10332" w:author="R4-1808994" w:date="2018-07-10T10:43:00Z"/>
                <w:rFonts w:ascii="Arial" w:hAnsi="Arial" w:cs="Arial"/>
                <w:sz w:val="18"/>
                <w:szCs w:val="18"/>
              </w:rPr>
            </w:pPr>
            <w:ins w:id="10333" w:author="R4-1808994" w:date="2018-07-10T10:43:00Z">
              <w:r w:rsidRPr="009921AA">
                <w:rPr>
                  <w:rFonts w:ascii="Arial" w:hAnsi="Arial" w:cs="Arial"/>
                  <w:sz w:val="18"/>
                  <w:szCs w:val="18"/>
                </w:rPr>
                <w:t>-99.2</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7FDA4E00" w14:textId="77777777" w:rsidR="0066553E" w:rsidRPr="009921AA" w:rsidRDefault="0066553E" w:rsidP="00081372">
            <w:pPr>
              <w:jc w:val="right"/>
              <w:rPr>
                <w:ins w:id="10334" w:author="R4-1808994" w:date="2018-07-10T10:43:00Z"/>
                <w:rFonts w:ascii="Arial" w:hAnsi="Arial" w:cs="Arial"/>
                <w:sz w:val="18"/>
                <w:szCs w:val="18"/>
              </w:rPr>
            </w:pPr>
            <w:ins w:id="10335" w:author="R4-1808994" w:date="2018-07-10T10:43:00Z">
              <w:r w:rsidRPr="009921AA">
                <w:rPr>
                  <w:rFonts w:ascii="Arial" w:hAnsi="Arial" w:cs="Arial"/>
                  <w:sz w:val="18"/>
                  <w:szCs w:val="18"/>
                </w:rPr>
                <w:t>-98.8</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74EF63FC" w14:textId="77777777" w:rsidR="0066553E" w:rsidRPr="009921AA" w:rsidRDefault="0066553E" w:rsidP="00081372">
            <w:pPr>
              <w:jc w:val="right"/>
              <w:rPr>
                <w:ins w:id="10336" w:author="R4-1808994" w:date="2018-07-10T10:43:00Z"/>
                <w:rFonts w:ascii="Arial" w:hAnsi="Arial" w:cs="Arial"/>
                <w:sz w:val="18"/>
                <w:szCs w:val="18"/>
              </w:rPr>
            </w:pPr>
            <w:ins w:id="10337" w:author="R4-1808994" w:date="2018-07-10T10:43:00Z">
              <w:r w:rsidRPr="009921AA">
                <w:rPr>
                  <w:rFonts w:ascii="Arial" w:hAnsi="Arial" w:cs="Arial"/>
                  <w:sz w:val="18"/>
                  <w:szCs w:val="18"/>
                </w:rPr>
                <w:t>-98.1</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1EDBC2D8" w14:textId="77777777" w:rsidR="0066553E" w:rsidRPr="00B04564" w:rsidRDefault="0066553E" w:rsidP="00081372">
            <w:pPr>
              <w:pStyle w:val="TAC"/>
              <w:rPr>
                <w:ins w:id="10338" w:author="R4-1808994" w:date="2018-07-10T10:43:00Z"/>
                <w:lang w:eastAsia="zh-CN"/>
              </w:rPr>
            </w:pPr>
            <w:ins w:id="10339" w:author="R4-1808994" w:date="2018-07-10T10:43:00Z">
              <w:r w:rsidRPr="00B04564">
                <w:rPr>
                  <w:rFonts w:cs="Arial"/>
                  <w:szCs w:val="18"/>
                </w:rPr>
                <w:t>-81.4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6FCE9B87" w14:textId="77777777" w:rsidR="0066553E" w:rsidRPr="00B04564" w:rsidRDefault="0066553E" w:rsidP="00081372">
            <w:pPr>
              <w:pStyle w:val="TAC"/>
              <w:rPr>
                <w:ins w:id="10340" w:author="R4-1808994" w:date="2018-07-10T10:43:00Z"/>
              </w:rPr>
            </w:pPr>
            <w:ins w:id="10341" w:author="R4-1808994" w:date="2018-07-10T10:43:00Z">
              <w:r w:rsidRPr="00B04564">
                <w:t>DFT-s-OFDM</w:t>
              </w:r>
              <w:r w:rsidRPr="00B04564">
                <w:rPr>
                  <w:rFonts w:hint="eastAsia"/>
                </w:rPr>
                <w:t xml:space="preserve"> NR signal, SCS 15 kHz, </w:t>
              </w:r>
            </w:ins>
          </w:p>
          <w:p w14:paraId="643179AF" w14:textId="77777777" w:rsidR="0066553E" w:rsidRPr="00B04564" w:rsidRDefault="0066553E" w:rsidP="00081372">
            <w:pPr>
              <w:pStyle w:val="TAC"/>
              <w:rPr>
                <w:ins w:id="10342" w:author="R4-1808994" w:date="2018-07-10T10:43:00Z"/>
                <w:lang w:eastAsia="zh-CN"/>
              </w:rPr>
            </w:pPr>
            <w:ins w:id="10343" w:author="R4-1808994" w:date="2018-07-10T10:43:00Z">
              <w:r w:rsidRPr="00B04564">
                <w:rPr>
                  <w:rFonts w:hint="eastAsia"/>
                </w:rPr>
                <w:t>10 PRB</w:t>
              </w:r>
            </w:ins>
          </w:p>
        </w:tc>
      </w:tr>
      <w:tr w:rsidR="0066553E" w:rsidRPr="00B11FD8" w14:paraId="34970D42" w14:textId="77777777" w:rsidTr="00081372">
        <w:trPr>
          <w:jc w:val="center"/>
          <w:ins w:id="10344"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4107F13E" w14:textId="77777777" w:rsidR="0066553E" w:rsidRPr="00B04564" w:rsidRDefault="0066553E" w:rsidP="00081372">
            <w:pPr>
              <w:pStyle w:val="TAC"/>
              <w:rPr>
                <w:ins w:id="10345" w:author="R4-1808994" w:date="2018-07-10T10:43:00Z"/>
                <w:lang w:eastAsia="zh-CN"/>
              </w:rPr>
            </w:pPr>
            <w:ins w:id="10346"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68BEBDCC" w14:textId="77777777" w:rsidR="0066553E" w:rsidRPr="00B04564" w:rsidRDefault="0066553E" w:rsidP="00081372">
            <w:pPr>
              <w:pStyle w:val="TAC"/>
              <w:rPr>
                <w:ins w:id="10347" w:author="R4-1808994" w:date="2018-07-10T10:43:00Z"/>
                <w:lang w:eastAsia="zh-CN"/>
              </w:rPr>
            </w:pPr>
            <w:ins w:id="10348"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788438FC" w14:textId="77777777" w:rsidR="0066553E" w:rsidRPr="00B04564" w:rsidRDefault="0066553E" w:rsidP="00081372">
            <w:pPr>
              <w:pStyle w:val="TAC"/>
              <w:rPr>
                <w:ins w:id="10349" w:author="R4-1808994" w:date="2018-07-10T10:43:00Z"/>
              </w:rPr>
            </w:pPr>
            <w:ins w:id="10350" w:author="R4-1808994" w:date="2018-07-10T10:43:00Z">
              <w:r w:rsidRPr="00B04564">
                <w:t>G-FR1-A1-1</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038B21BF" w14:textId="77777777" w:rsidR="0066553E" w:rsidRPr="009921AA" w:rsidRDefault="0066553E" w:rsidP="00081372">
            <w:pPr>
              <w:jc w:val="right"/>
              <w:rPr>
                <w:ins w:id="10351" w:author="R4-1808994" w:date="2018-07-10T10:43:00Z"/>
                <w:rFonts w:ascii="Arial" w:hAnsi="Arial" w:cs="Arial"/>
                <w:sz w:val="18"/>
                <w:szCs w:val="18"/>
              </w:rPr>
            </w:pPr>
            <w:ins w:id="10352" w:author="R4-1808994" w:date="2018-07-10T10:43:00Z">
              <w:r w:rsidRPr="009921AA">
                <w:rPr>
                  <w:rFonts w:ascii="Arial" w:hAnsi="Arial" w:cs="Arial"/>
                  <w:sz w:val="18"/>
                  <w:szCs w:val="18"/>
                </w:rPr>
                <w:t>-97.3</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0B9A5C27" w14:textId="77777777" w:rsidR="0066553E" w:rsidRPr="009921AA" w:rsidRDefault="0066553E" w:rsidP="00081372">
            <w:pPr>
              <w:jc w:val="right"/>
              <w:rPr>
                <w:ins w:id="10353" w:author="R4-1808994" w:date="2018-07-10T10:43:00Z"/>
                <w:rFonts w:ascii="Arial" w:hAnsi="Arial" w:cs="Arial"/>
                <w:sz w:val="18"/>
                <w:szCs w:val="18"/>
              </w:rPr>
            </w:pPr>
            <w:ins w:id="10354" w:author="R4-1808994" w:date="2018-07-10T10:43:00Z">
              <w:r w:rsidRPr="009921AA">
                <w:rPr>
                  <w:rFonts w:ascii="Arial" w:hAnsi="Arial" w:cs="Arial"/>
                  <w:sz w:val="18"/>
                  <w:szCs w:val="18"/>
                </w:rPr>
                <w:t>-96.9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3BCE0DC0" w14:textId="77777777" w:rsidR="0066553E" w:rsidRPr="009921AA" w:rsidRDefault="0066553E" w:rsidP="00081372">
            <w:pPr>
              <w:jc w:val="right"/>
              <w:rPr>
                <w:ins w:id="10355" w:author="R4-1808994" w:date="2018-07-10T10:43:00Z"/>
                <w:rFonts w:ascii="Arial" w:hAnsi="Arial" w:cs="Arial"/>
                <w:sz w:val="18"/>
                <w:szCs w:val="18"/>
              </w:rPr>
            </w:pPr>
            <w:ins w:id="10356" w:author="R4-1808994" w:date="2018-07-10T10:43:00Z">
              <w:r w:rsidRPr="009921AA">
                <w:rPr>
                  <w:rFonts w:ascii="Arial" w:hAnsi="Arial" w:cs="Arial"/>
                  <w:sz w:val="18"/>
                  <w:szCs w:val="18"/>
                </w:rPr>
                <w:t>-96.2</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6AF24076" w14:textId="77777777" w:rsidR="0066553E" w:rsidRPr="00B04564" w:rsidRDefault="0066553E" w:rsidP="00081372">
            <w:pPr>
              <w:pStyle w:val="TAC"/>
              <w:rPr>
                <w:ins w:id="10357" w:author="R4-1808994" w:date="2018-07-10T10:43:00Z"/>
              </w:rPr>
            </w:pPr>
            <w:ins w:id="10358" w:author="R4-1808994" w:date="2018-07-10T10:43:00Z">
              <w:r w:rsidRPr="00B04564">
                <w:rPr>
                  <w:rFonts w:cs="Arial"/>
                  <w:szCs w:val="18"/>
                </w:rPr>
                <w:t>-77.4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6A9FD42B" w14:textId="77777777" w:rsidR="0066553E" w:rsidRPr="00B04564" w:rsidRDefault="0066553E" w:rsidP="00081372">
            <w:pPr>
              <w:pStyle w:val="TAC"/>
              <w:rPr>
                <w:ins w:id="10359" w:author="R4-1808994" w:date="2018-07-10T10:43:00Z"/>
              </w:rPr>
            </w:pPr>
            <w:ins w:id="10360" w:author="R4-1808994" w:date="2018-07-10T10:43:00Z">
              <w:r w:rsidRPr="00B04564">
                <w:t>DFT-s-OFDM</w:t>
              </w:r>
              <w:r w:rsidRPr="00B04564">
                <w:rPr>
                  <w:rFonts w:hint="eastAsia"/>
                </w:rPr>
                <w:t xml:space="preserve"> NR signal, SCS 15 kHz, </w:t>
              </w:r>
            </w:ins>
          </w:p>
          <w:p w14:paraId="109B65A4" w14:textId="77777777" w:rsidR="0066553E" w:rsidRPr="00B04564" w:rsidRDefault="0066553E" w:rsidP="00081372">
            <w:pPr>
              <w:pStyle w:val="TAC"/>
              <w:rPr>
                <w:ins w:id="10361" w:author="R4-1808994" w:date="2018-07-10T10:43:00Z"/>
              </w:rPr>
            </w:pPr>
            <w:ins w:id="10362" w:author="R4-1808994" w:date="2018-07-10T10:43:00Z">
              <w:r w:rsidRPr="00B04564">
                <w:rPr>
                  <w:rFonts w:hint="eastAsia"/>
                </w:rPr>
                <w:t>25 PRB</w:t>
              </w:r>
            </w:ins>
          </w:p>
        </w:tc>
      </w:tr>
      <w:tr w:rsidR="0066553E" w:rsidRPr="00B11FD8" w14:paraId="777F1E41" w14:textId="77777777" w:rsidTr="00081372">
        <w:trPr>
          <w:jc w:val="center"/>
          <w:ins w:id="10363"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21E47E29" w14:textId="77777777" w:rsidR="0066553E" w:rsidRPr="00B04564" w:rsidRDefault="0066553E" w:rsidP="00081372">
            <w:pPr>
              <w:pStyle w:val="TAC"/>
              <w:rPr>
                <w:ins w:id="10364" w:author="R4-1808994" w:date="2018-07-10T10:43:00Z"/>
                <w:lang w:eastAsia="zh-CN"/>
              </w:rPr>
            </w:pPr>
            <w:ins w:id="10365" w:author="R4-1808994" w:date="2018-07-10T10:43:00Z">
              <w:r w:rsidRPr="00B04564">
                <w:rPr>
                  <w:rFonts w:hint="eastAsia"/>
                </w:rPr>
                <w:t>40,50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55C8B4EC" w14:textId="77777777" w:rsidR="0066553E" w:rsidRPr="00B04564" w:rsidRDefault="0066553E" w:rsidP="00081372">
            <w:pPr>
              <w:pStyle w:val="TAC"/>
              <w:rPr>
                <w:ins w:id="10366" w:author="R4-1808994" w:date="2018-07-10T10:43:00Z"/>
                <w:lang w:eastAsia="zh-CN"/>
              </w:rPr>
            </w:pPr>
            <w:ins w:id="10367"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0FD1AD42" w14:textId="77777777" w:rsidR="0066553E" w:rsidRPr="00B04564" w:rsidRDefault="0066553E" w:rsidP="00081372">
            <w:pPr>
              <w:pStyle w:val="TAC"/>
              <w:rPr>
                <w:ins w:id="10368" w:author="R4-1808994" w:date="2018-07-10T10:43:00Z"/>
              </w:rPr>
            </w:pPr>
            <w:ins w:id="10369" w:author="R4-1808994" w:date="2018-07-10T10:43:00Z">
              <w:r w:rsidRPr="00B04564">
                <w:t>G-FR1-A1-4</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79F0898D" w14:textId="77777777" w:rsidR="0066553E" w:rsidRPr="009921AA" w:rsidRDefault="0066553E" w:rsidP="00081372">
            <w:pPr>
              <w:jc w:val="right"/>
              <w:rPr>
                <w:ins w:id="10370" w:author="R4-1808994" w:date="2018-07-10T10:43:00Z"/>
                <w:rFonts w:ascii="Arial" w:hAnsi="Arial" w:cs="Arial"/>
                <w:sz w:val="18"/>
                <w:szCs w:val="18"/>
              </w:rPr>
            </w:pPr>
            <w:ins w:id="10371" w:author="R4-1808994" w:date="2018-07-10T10:43:00Z">
              <w:r w:rsidRPr="009921AA">
                <w:rPr>
                  <w:rFonts w:ascii="Arial" w:hAnsi="Arial" w:cs="Arial"/>
                  <w:sz w:val="18"/>
                  <w:szCs w:val="18"/>
                </w:rPr>
                <w:t>-90.9</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1BD9D87E" w14:textId="77777777" w:rsidR="0066553E" w:rsidRPr="009921AA" w:rsidRDefault="0066553E" w:rsidP="00081372">
            <w:pPr>
              <w:jc w:val="right"/>
              <w:rPr>
                <w:ins w:id="10372" w:author="R4-1808994" w:date="2018-07-10T10:43:00Z"/>
                <w:rFonts w:ascii="Arial" w:hAnsi="Arial" w:cs="Arial"/>
                <w:sz w:val="18"/>
                <w:szCs w:val="18"/>
              </w:rPr>
            </w:pPr>
            <w:ins w:id="10373" w:author="R4-1808994" w:date="2018-07-10T10:43:00Z">
              <w:r w:rsidRPr="009921AA">
                <w:rPr>
                  <w:rFonts w:ascii="Arial" w:hAnsi="Arial" w:cs="Arial"/>
                  <w:sz w:val="18"/>
                  <w:szCs w:val="18"/>
                </w:rPr>
                <w:t>-90.5</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0F530D67" w14:textId="77777777" w:rsidR="0066553E" w:rsidRPr="009921AA" w:rsidRDefault="0066553E" w:rsidP="00081372">
            <w:pPr>
              <w:jc w:val="right"/>
              <w:rPr>
                <w:ins w:id="10374" w:author="R4-1808994" w:date="2018-07-10T10:43:00Z"/>
                <w:rFonts w:ascii="Arial" w:hAnsi="Arial" w:cs="Arial"/>
                <w:sz w:val="18"/>
                <w:szCs w:val="18"/>
              </w:rPr>
            </w:pPr>
            <w:ins w:id="10375" w:author="R4-1808994" w:date="2018-07-10T10:43:00Z">
              <w:r w:rsidRPr="009921AA">
                <w:rPr>
                  <w:rFonts w:ascii="Arial" w:hAnsi="Arial" w:cs="Arial"/>
                  <w:sz w:val="18"/>
                  <w:szCs w:val="18"/>
                </w:rPr>
                <w:t>-89.8</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0035E1AB" w14:textId="77777777" w:rsidR="0066553E" w:rsidRPr="00B04564" w:rsidRDefault="0066553E" w:rsidP="00081372">
            <w:pPr>
              <w:pStyle w:val="TAC"/>
              <w:rPr>
                <w:ins w:id="10376" w:author="R4-1808994" w:date="2018-07-10T10:43:00Z"/>
              </w:rPr>
            </w:pPr>
            <w:ins w:id="10377" w:author="R4-1808994" w:date="2018-07-10T10:43:00Z">
              <w:r w:rsidRPr="00B04564">
                <w:rPr>
                  <w:rFonts w:cs="Arial"/>
                  <w:szCs w:val="18"/>
                </w:rPr>
                <w:t>-71.4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2E1F07E8" w14:textId="77777777" w:rsidR="0066553E" w:rsidRPr="00B04564" w:rsidRDefault="0066553E" w:rsidP="00081372">
            <w:pPr>
              <w:pStyle w:val="TAC"/>
              <w:rPr>
                <w:ins w:id="10378" w:author="R4-1808994" w:date="2018-07-10T10:43:00Z"/>
              </w:rPr>
            </w:pPr>
            <w:ins w:id="10379" w:author="R4-1808994" w:date="2018-07-10T10:43:00Z">
              <w:r w:rsidRPr="00B04564">
                <w:rPr>
                  <w:rFonts w:hint="eastAsia"/>
                </w:rPr>
                <w:t xml:space="preserve">NR signal, SCS 15 kHz, </w:t>
              </w:r>
              <w:r w:rsidRPr="00B04564">
                <w:t>100 </w:t>
              </w:r>
              <w:r w:rsidRPr="00B04564">
                <w:rPr>
                  <w:rFonts w:hint="eastAsia"/>
                </w:rPr>
                <w:t>PRB</w:t>
              </w:r>
            </w:ins>
          </w:p>
        </w:tc>
      </w:tr>
      <w:tr w:rsidR="0066553E" w:rsidRPr="00B11FD8" w14:paraId="705F4C9B" w14:textId="77777777" w:rsidTr="00081372">
        <w:trPr>
          <w:jc w:val="center"/>
          <w:ins w:id="10380"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62B89D12" w14:textId="77777777" w:rsidR="0066553E" w:rsidRPr="00B04564" w:rsidRDefault="0066553E" w:rsidP="00081372">
            <w:pPr>
              <w:pStyle w:val="TAC"/>
              <w:rPr>
                <w:ins w:id="10381" w:author="R4-1808994" w:date="2018-07-10T10:43:00Z"/>
                <w:lang w:eastAsia="zh-CN"/>
              </w:rPr>
            </w:pPr>
            <w:ins w:id="10382" w:author="R4-1808994" w:date="2018-07-10T10:43:00Z">
              <w:r w:rsidRPr="00B04564">
                <w:rPr>
                  <w:rFonts w:hint="eastAsia"/>
                </w:rPr>
                <w:t>5</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5F6EA64F" w14:textId="77777777" w:rsidR="0066553E" w:rsidRPr="00B04564" w:rsidRDefault="0066553E" w:rsidP="00081372">
            <w:pPr>
              <w:pStyle w:val="TAC"/>
              <w:rPr>
                <w:ins w:id="10383" w:author="R4-1808994" w:date="2018-07-10T10:43:00Z"/>
                <w:lang w:eastAsia="zh-CN"/>
              </w:rPr>
            </w:pPr>
            <w:ins w:id="10384"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32EF1EAF" w14:textId="77777777" w:rsidR="0066553E" w:rsidRPr="00B04564" w:rsidRDefault="0066553E" w:rsidP="00081372">
            <w:pPr>
              <w:pStyle w:val="TAC"/>
              <w:rPr>
                <w:ins w:id="10385" w:author="R4-1808994" w:date="2018-07-10T10:43:00Z"/>
                <w:lang w:eastAsia="zh-CN"/>
              </w:rPr>
            </w:pPr>
            <w:ins w:id="10386" w:author="R4-1808994" w:date="2018-07-10T10:43:00Z">
              <w:r w:rsidRPr="00B04564">
                <w:t>G-FR1-A1-</w:t>
              </w:r>
              <w:r w:rsidRPr="00B04564">
                <w:rPr>
                  <w:rFonts w:hint="eastAsia"/>
                </w:rPr>
                <w:t>8</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1A78EE54" w14:textId="77777777" w:rsidR="0066553E" w:rsidRPr="009921AA" w:rsidRDefault="0066553E" w:rsidP="00081372">
            <w:pPr>
              <w:jc w:val="right"/>
              <w:rPr>
                <w:ins w:id="10387" w:author="R4-1808994" w:date="2018-07-10T10:43:00Z"/>
                <w:rFonts w:ascii="Arial" w:hAnsi="Arial" w:cs="Arial"/>
                <w:sz w:val="18"/>
                <w:szCs w:val="18"/>
              </w:rPr>
            </w:pPr>
            <w:ins w:id="10388" w:author="R4-1808994" w:date="2018-07-10T10:43:00Z">
              <w:r w:rsidRPr="009921AA">
                <w:rPr>
                  <w:rFonts w:ascii="Arial" w:hAnsi="Arial" w:cs="Arial"/>
                  <w:sz w:val="18"/>
                  <w:szCs w:val="18"/>
                </w:rPr>
                <w:t>-99.9</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2C5BBC52" w14:textId="77777777" w:rsidR="0066553E" w:rsidRPr="009921AA" w:rsidRDefault="0066553E" w:rsidP="00081372">
            <w:pPr>
              <w:jc w:val="right"/>
              <w:rPr>
                <w:ins w:id="10389" w:author="R4-1808994" w:date="2018-07-10T10:43:00Z"/>
                <w:rFonts w:ascii="Arial" w:hAnsi="Arial" w:cs="Arial"/>
                <w:sz w:val="18"/>
                <w:szCs w:val="18"/>
              </w:rPr>
            </w:pPr>
            <w:ins w:id="10390" w:author="R4-1808994" w:date="2018-07-10T10:43:00Z">
              <w:r w:rsidRPr="009921AA">
                <w:rPr>
                  <w:rFonts w:ascii="Arial" w:hAnsi="Arial" w:cs="Arial"/>
                  <w:sz w:val="18"/>
                  <w:szCs w:val="18"/>
                </w:rPr>
                <w:t>-99.5</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56546B48" w14:textId="77777777" w:rsidR="0066553E" w:rsidRPr="009921AA" w:rsidRDefault="0066553E" w:rsidP="00081372">
            <w:pPr>
              <w:jc w:val="right"/>
              <w:rPr>
                <w:ins w:id="10391" w:author="R4-1808994" w:date="2018-07-10T10:43:00Z"/>
                <w:rFonts w:ascii="Arial" w:hAnsi="Arial" w:cs="Arial"/>
                <w:sz w:val="18"/>
                <w:szCs w:val="18"/>
              </w:rPr>
            </w:pPr>
            <w:ins w:id="10392" w:author="R4-1808994" w:date="2018-07-10T10:43:00Z">
              <w:r w:rsidRPr="009921AA">
                <w:rPr>
                  <w:rFonts w:ascii="Arial" w:hAnsi="Arial" w:cs="Arial"/>
                  <w:sz w:val="18"/>
                  <w:szCs w:val="18"/>
                </w:rPr>
                <w:t>-98.8</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7FA48CA8" w14:textId="77777777" w:rsidR="0066553E" w:rsidRPr="00B04564" w:rsidRDefault="0066553E" w:rsidP="00081372">
            <w:pPr>
              <w:pStyle w:val="TAC"/>
              <w:rPr>
                <w:ins w:id="10393" w:author="R4-1808994" w:date="2018-07-10T10:43:00Z"/>
                <w:lang w:eastAsia="zh-CN"/>
              </w:rPr>
            </w:pPr>
            <w:ins w:id="10394" w:author="R4-1808994" w:date="2018-07-10T10:43:00Z">
              <w:r w:rsidRPr="00B04564">
                <w:rPr>
                  <w:rFonts w:cs="Arial"/>
                  <w:szCs w:val="18"/>
                </w:rPr>
                <w:t>-81.4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66B511A0" w14:textId="77777777" w:rsidR="0066553E" w:rsidRPr="00B04564" w:rsidRDefault="0066553E" w:rsidP="00081372">
            <w:pPr>
              <w:pStyle w:val="TAC"/>
              <w:rPr>
                <w:ins w:id="10395" w:author="R4-1808994" w:date="2018-07-10T10:43:00Z"/>
              </w:rPr>
            </w:pPr>
            <w:ins w:id="10396" w:author="R4-1808994" w:date="2018-07-10T10:43:00Z">
              <w:r w:rsidRPr="00B04564">
                <w:t>DFT-s-OFDM</w:t>
              </w:r>
              <w:r w:rsidRPr="00B04564">
                <w:rPr>
                  <w:rFonts w:hint="eastAsia"/>
                </w:rPr>
                <w:t xml:space="preserve"> NR signal, SCS 30 kHz, </w:t>
              </w:r>
            </w:ins>
          </w:p>
          <w:p w14:paraId="4B72060F" w14:textId="77777777" w:rsidR="0066553E" w:rsidRPr="00B04564" w:rsidRDefault="0066553E" w:rsidP="00081372">
            <w:pPr>
              <w:pStyle w:val="TAC"/>
              <w:rPr>
                <w:ins w:id="10397" w:author="R4-1808994" w:date="2018-07-10T10:43:00Z"/>
              </w:rPr>
            </w:pPr>
            <w:ins w:id="10398" w:author="R4-1808994" w:date="2018-07-10T10:43:00Z">
              <w:r w:rsidRPr="00B04564">
                <w:rPr>
                  <w:rFonts w:hint="eastAsia"/>
                </w:rPr>
                <w:t>5 PRB</w:t>
              </w:r>
            </w:ins>
          </w:p>
        </w:tc>
      </w:tr>
      <w:tr w:rsidR="0066553E" w:rsidRPr="00B11FD8" w14:paraId="232F0A29" w14:textId="77777777" w:rsidTr="00081372">
        <w:trPr>
          <w:jc w:val="center"/>
          <w:ins w:id="10399"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130ACA60" w14:textId="77777777" w:rsidR="0066553E" w:rsidRPr="00B04564" w:rsidRDefault="0066553E" w:rsidP="00081372">
            <w:pPr>
              <w:pStyle w:val="TAC"/>
              <w:rPr>
                <w:ins w:id="10400" w:author="R4-1808994" w:date="2018-07-10T10:43:00Z"/>
                <w:lang w:eastAsia="zh-CN"/>
              </w:rPr>
            </w:pPr>
            <w:ins w:id="10401"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2002864A" w14:textId="77777777" w:rsidR="0066553E" w:rsidRPr="00B04564" w:rsidRDefault="0066553E" w:rsidP="00081372">
            <w:pPr>
              <w:pStyle w:val="TAC"/>
              <w:rPr>
                <w:ins w:id="10402" w:author="R4-1808994" w:date="2018-07-10T10:43:00Z"/>
                <w:lang w:eastAsia="zh-CN"/>
              </w:rPr>
            </w:pPr>
            <w:ins w:id="10403"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1BE68E51" w14:textId="77777777" w:rsidR="0066553E" w:rsidRPr="00B04564" w:rsidRDefault="0066553E" w:rsidP="00081372">
            <w:pPr>
              <w:pStyle w:val="TAC"/>
              <w:rPr>
                <w:ins w:id="10404" w:author="R4-1808994" w:date="2018-07-10T10:43:00Z"/>
                <w:lang w:eastAsia="zh-CN"/>
              </w:rPr>
            </w:pPr>
            <w:ins w:id="10405" w:author="R4-1808994" w:date="2018-07-10T10:43:00Z">
              <w:r w:rsidRPr="00B04564">
                <w:t>G-FR1-A1-</w:t>
              </w:r>
              <w:r w:rsidRPr="00B04564">
                <w:rPr>
                  <w:rFonts w:hint="eastAsia"/>
                </w:rPr>
                <w:t>2</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76EE6D33" w14:textId="77777777" w:rsidR="0066553E" w:rsidRPr="009921AA" w:rsidRDefault="0066553E" w:rsidP="00081372">
            <w:pPr>
              <w:jc w:val="right"/>
              <w:rPr>
                <w:ins w:id="10406" w:author="R4-1808994" w:date="2018-07-10T10:43:00Z"/>
                <w:rFonts w:ascii="Arial" w:hAnsi="Arial" w:cs="Arial"/>
                <w:sz w:val="18"/>
                <w:szCs w:val="18"/>
              </w:rPr>
            </w:pPr>
            <w:ins w:id="10407" w:author="R4-1808994" w:date="2018-07-10T10:43:00Z">
              <w:r w:rsidRPr="009921AA">
                <w:rPr>
                  <w:rFonts w:ascii="Arial" w:hAnsi="Arial" w:cs="Arial"/>
                  <w:sz w:val="18"/>
                  <w:szCs w:val="18"/>
                </w:rPr>
                <w:t>-97.4</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33E02B13" w14:textId="77777777" w:rsidR="0066553E" w:rsidRPr="009921AA" w:rsidRDefault="0066553E" w:rsidP="00081372">
            <w:pPr>
              <w:jc w:val="right"/>
              <w:rPr>
                <w:ins w:id="10408" w:author="R4-1808994" w:date="2018-07-10T10:43:00Z"/>
                <w:rFonts w:ascii="Arial" w:hAnsi="Arial" w:cs="Arial"/>
                <w:sz w:val="18"/>
                <w:szCs w:val="18"/>
              </w:rPr>
            </w:pPr>
            <w:ins w:id="10409" w:author="R4-1808994" w:date="2018-07-10T10:43:00Z">
              <w:r w:rsidRPr="009921AA">
                <w:rPr>
                  <w:rFonts w:ascii="Arial" w:hAnsi="Arial" w:cs="Arial"/>
                  <w:sz w:val="18"/>
                  <w:szCs w:val="18"/>
                </w:rPr>
                <w:t>-97</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39E140F5" w14:textId="77777777" w:rsidR="0066553E" w:rsidRPr="009921AA" w:rsidRDefault="0066553E" w:rsidP="00081372">
            <w:pPr>
              <w:jc w:val="right"/>
              <w:rPr>
                <w:ins w:id="10410" w:author="R4-1808994" w:date="2018-07-10T10:43:00Z"/>
                <w:rFonts w:ascii="Arial" w:hAnsi="Arial" w:cs="Arial"/>
                <w:sz w:val="18"/>
                <w:szCs w:val="18"/>
              </w:rPr>
            </w:pPr>
            <w:ins w:id="10411" w:author="R4-1808994" w:date="2018-07-10T10:43:00Z">
              <w:r w:rsidRPr="009921AA">
                <w:rPr>
                  <w:rFonts w:ascii="Arial" w:hAnsi="Arial" w:cs="Arial"/>
                  <w:sz w:val="18"/>
                  <w:szCs w:val="18"/>
                </w:rPr>
                <w:t>-96.3</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1185D4AB" w14:textId="77777777" w:rsidR="0066553E" w:rsidRPr="00B04564" w:rsidRDefault="0066553E" w:rsidP="00081372">
            <w:pPr>
              <w:pStyle w:val="TAC"/>
              <w:rPr>
                <w:ins w:id="10412" w:author="R4-1808994" w:date="2018-07-10T10:43:00Z"/>
              </w:rPr>
            </w:pPr>
            <w:ins w:id="10413" w:author="R4-1808994" w:date="2018-07-10T10:43:00Z">
              <w:r w:rsidRPr="00B04564">
                <w:rPr>
                  <w:rFonts w:cs="Arial"/>
                  <w:szCs w:val="18"/>
                </w:rPr>
                <w:t>-78.4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63C598B" w14:textId="77777777" w:rsidR="0066553E" w:rsidRPr="00B04564" w:rsidRDefault="0066553E" w:rsidP="00081372">
            <w:pPr>
              <w:pStyle w:val="TAC"/>
              <w:rPr>
                <w:ins w:id="10414" w:author="R4-1808994" w:date="2018-07-10T10:43:00Z"/>
              </w:rPr>
            </w:pPr>
            <w:ins w:id="10415" w:author="R4-1808994" w:date="2018-07-10T10:43:00Z">
              <w:r w:rsidRPr="00B04564">
                <w:t>DFT-s-OFDM</w:t>
              </w:r>
              <w:r w:rsidRPr="00B04564">
                <w:rPr>
                  <w:rFonts w:hint="eastAsia"/>
                </w:rPr>
                <w:t xml:space="preserve"> NR signal, SCS 30 kHz, </w:t>
              </w:r>
            </w:ins>
          </w:p>
          <w:p w14:paraId="644416E4" w14:textId="77777777" w:rsidR="0066553E" w:rsidRPr="00B04564" w:rsidRDefault="0066553E" w:rsidP="00081372">
            <w:pPr>
              <w:pStyle w:val="TAC"/>
              <w:rPr>
                <w:ins w:id="10416" w:author="R4-1808994" w:date="2018-07-10T10:43:00Z"/>
              </w:rPr>
            </w:pPr>
            <w:ins w:id="10417" w:author="R4-1808994" w:date="2018-07-10T10:43:00Z">
              <w:r w:rsidRPr="00B04564">
                <w:t>10</w:t>
              </w:r>
              <w:r w:rsidRPr="00B04564">
                <w:rPr>
                  <w:rFonts w:hint="eastAsia"/>
                </w:rPr>
                <w:t xml:space="preserve"> PRB</w:t>
              </w:r>
            </w:ins>
          </w:p>
        </w:tc>
      </w:tr>
      <w:tr w:rsidR="0066553E" w:rsidRPr="00B11FD8" w14:paraId="1056C8CB" w14:textId="77777777" w:rsidTr="00081372">
        <w:trPr>
          <w:jc w:val="center"/>
          <w:ins w:id="10418"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5EA59EDC" w14:textId="77777777" w:rsidR="0066553E" w:rsidRPr="00B04564" w:rsidRDefault="0066553E" w:rsidP="00081372">
            <w:pPr>
              <w:pStyle w:val="TAC"/>
              <w:rPr>
                <w:ins w:id="10419" w:author="R4-1808994" w:date="2018-07-10T10:43:00Z"/>
                <w:lang w:eastAsia="zh-CN"/>
              </w:rPr>
            </w:pPr>
            <w:ins w:id="10420" w:author="R4-1808994" w:date="2018-07-10T10:43:00Z">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12CC4134" w14:textId="77777777" w:rsidR="0066553E" w:rsidRPr="00B04564" w:rsidRDefault="0066553E" w:rsidP="00081372">
            <w:pPr>
              <w:pStyle w:val="TAC"/>
              <w:rPr>
                <w:ins w:id="10421" w:author="R4-1808994" w:date="2018-07-10T10:43:00Z"/>
                <w:lang w:eastAsia="zh-CN"/>
              </w:rPr>
            </w:pPr>
            <w:ins w:id="10422"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40EE3538" w14:textId="77777777" w:rsidR="0066553E" w:rsidRPr="00B04564" w:rsidRDefault="0066553E" w:rsidP="00081372">
            <w:pPr>
              <w:pStyle w:val="TAC"/>
              <w:rPr>
                <w:ins w:id="10423" w:author="R4-1808994" w:date="2018-07-10T10:43:00Z"/>
                <w:lang w:eastAsia="zh-CN"/>
              </w:rPr>
            </w:pPr>
            <w:ins w:id="10424" w:author="R4-1808994" w:date="2018-07-10T10:43:00Z">
              <w:r w:rsidRPr="00B04564">
                <w:t>G-FR1-A1-</w:t>
              </w:r>
              <w:r w:rsidRPr="00B04564">
                <w:rPr>
                  <w:rFonts w:hint="eastAsia"/>
                </w:rPr>
                <w:t>5</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0D7C6A35" w14:textId="77777777" w:rsidR="0066553E" w:rsidRPr="009921AA" w:rsidRDefault="0066553E" w:rsidP="00081372">
            <w:pPr>
              <w:jc w:val="right"/>
              <w:rPr>
                <w:ins w:id="10425" w:author="R4-1808994" w:date="2018-07-10T10:43:00Z"/>
                <w:rFonts w:ascii="Arial" w:hAnsi="Arial" w:cs="Arial"/>
                <w:sz w:val="18"/>
                <w:szCs w:val="18"/>
              </w:rPr>
            </w:pPr>
            <w:ins w:id="10426" w:author="R4-1808994" w:date="2018-07-10T10:43:00Z">
              <w:r w:rsidRPr="009921AA">
                <w:rPr>
                  <w:rFonts w:ascii="Arial" w:hAnsi="Arial" w:cs="Arial"/>
                  <w:sz w:val="18"/>
                  <w:szCs w:val="18"/>
                </w:rPr>
                <w:t>-91.2</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790323F4" w14:textId="77777777" w:rsidR="0066553E" w:rsidRPr="009921AA" w:rsidRDefault="0066553E" w:rsidP="00081372">
            <w:pPr>
              <w:jc w:val="right"/>
              <w:rPr>
                <w:ins w:id="10427" w:author="R4-1808994" w:date="2018-07-10T10:43:00Z"/>
                <w:rFonts w:ascii="Arial" w:hAnsi="Arial" w:cs="Arial"/>
                <w:sz w:val="18"/>
                <w:szCs w:val="18"/>
              </w:rPr>
            </w:pPr>
            <w:ins w:id="10428" w:author="R4-1808994" w:date="2018-07-10T10:43:00Z">
              <w:r w:rsidRPr="009921AA">
                <w:rPr>
                  <w:rFonts w:ascii="Arial" w:hAnsi="Arial" w:cs="Arial"/>
                  <w:sz w:val="18"/>
                  <w:szCs w:val="18"/>
                </w:rPr>
                <w:t>-90.8</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08874A65" w14:textId="77777777" w:rsidR="0066553E" w:rsidRPr="009921AA" w:rsidRDefault="0066553E" w:rsidP="00081372">
            <w:pPr>
              <w:jc w:val="right"/>
              <w:rPr>
                <w:ins w:id="10429" w:author="R4-1808994" w:date="2018-07-10T10:43:00Z"/>
                <w:rFonts w:ascii="Arial" w:hAnsi="Arial" w:cs="Arial"/>
                <w:sz w:val="18"/>
                <w:szCs w:val="18"/>
              </w:rPr>
            </w:pPr>
            <w:ins w:id="10430" w:author="R4-1808994" w:date="2018-07-10T10:43:00Z">
              <w:r w:rsidRPr="009921AA">
                <w:rPr>
                  <w:rFonts w:ascii="Arial" w:hAnsi="Arial" w:cs="Arial"/>
                  <w:sz w:val="18"/>
                  <w:szCs w:val="18"/>
                </w:rPr>
                <w:t>-90.1</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493DB6D1" w14:textId="77777777" w:rsidR="0066553E" w:rsidRPr="00B04564" w:rsidRDefault="0066553E" w:rsidP="00081372">
            <w:pPr>
              <w:pStyle w:val="TAC"/>
              <w:rPr>
                <w:ins w:id="10431" w:author="R4-1808994" w:date="2018-07-10T10:43:00Z"/>
              </w:rPr>
            </w:pPr>
            <w:ins w:id="10432" w:author="R4-1808994" w:date="2018-07-10T10:43:00Z">
              <w:r w:rsidRPr="00B04564">
                <w:rPr>
                  <w:rFonts w:cs="Arial"/>
                  <w:szCs w:val="18"/>
                </w:rPr>
                <w:t>-71.4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F9B5D9F" w14:textId="77777777" w:rsidR="0066553E" w:rsidRPr="00B04564" w:rsidRDefault="0066553E" w:rsidP="00081372">
            <w:pPr>
              <w:pStyle w:val="TAC"/>
              <w:rPr>
                <w:ins w:id="10433" w:author="R4-1808994" w:date="2018-07-10T10:43:00Z"/>
              </w:rPr>
            </w:pPr>
            <w:ins w:id="10434" w:author="R4-1808994" w:date="2018-07-10T10:43:00Z">
              <w:r w:rsidRPr="00B04564">
                <w:t>DFT-s-OFDM</w:t>
              </w:r>
              <w:r w:rsidRPr="00B04564">
                <w:rPr>
                  <w:rFonts w:hint="eastAsia"/>
                </w:rPr>
                <w:t xml:space="preserve"> NR signal, SCS 30 kHz, </w:t>
              </w:r>
            </w:ins>
          </w:p>
          <w:p w14:paraId="6663739A" w14:textId="77777777" w:rsidR="0066553E" w:rsidRPr="00B04564" w:rsidRDefault="0066553E" w:rsidP="00081372">
            <w:pPr>
              <w:pStyle w:val="TAC"/>
              <w:rPr>
                <w:ins w:id="10435" w:author="R4-1808994" w:date="2018-07-10T10:43:00Z"/>
              </w:rPr>
            </w:pPr>
            <w:ins w:id="10436" w:author="R4-1808994" w:date="2018-07-10T10:43:00Z">
              <w:r w:rsidRPr="00B04564">
                <w:t>50</w:t>
              </w:r>
              <w:r w:rsidRPr="00B04564">
                <w:rPr>
                  <w:rFonts w:hint="eastAsia"/>
                </w:rPr>
                <w:t xml:space="preserve"> PRB</w:t>
              </w:r>
            </w:ins>
          </w:p>
        </w:tc>
      </w:tr>
      <w:tr w:rsidR="0066553E" w:rsidRPr="00B11FD8" w14:paraId="41C8D139" w14:textId="77777777" w:rsidTr="00081372">
        <w:trPr>
          <w:jc w:val="center"/>
          <w:ins w:id="10437"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6C61D229" w14:textId="77777777" w:rsidR="0066553E" w:rsidRPr="00B04564" w:rsidRDefault="0066553E" w:rsidP="00081372">
            <w:pPr>
              <w:pStyle w:val="TAC"/>
              <w:rPr>
                <w:ins w:id="10438" w:author="R4-1808994" w:date="2018-07-10T10:43:00Z"/>
                <w:lang w:eastAsia="zh-CN"/>
              </w:rPr>
            </w:pPr>
            <w:ins w:id="10439"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7FC8547E" w14:textId="77777777" w:rsidR="0066553E" w:rsidRPr="00B04564" w:rsidRDefault="0066553E" w:rsidP="00081372">
            <w:pPr>
              <w:pStyle w:val="TAC"/>
              <w:rPr>
                <w:ins w:id="10440" w:author="R4-1808994" w:date="2018-07-10T10:43:00Z"/>
                <w:lang w:eastAsia="zh-CN"/>
              </w:rPr>
            </w:pPr>
            <w:ins w:id="10441" w:author="R4-1808994" w:date="2018-07-10T10:43:00Z">
              <w:r w:rsidRPr="00B04564">
                <w:rPr>
                  <w:rFonts w:hint="eastAsia"/>
                </w:rPr>
                <w:t>60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435E71AA" w14:textId="77777777" w:rsidR="0066553E" w:rsidRPr="00B04564" w:rsidRDefault="0066553E" w:rsidP="00081372">
            <w:pPr>
              <w:pStyle w:val="TAC"/>
              <w:rPr>
                <w:ins w:id="10442" w:author="R4-1808994" w:date="2018-07-10T10:43:00Z"/>
                <w:lang w:eastAsia="zh-CN"/>
              </w:rPr>
            </w:pPr>
            <w:ins w:id="10443" w:author="R4-1808994" w:date="2018-07-10T10:43:00Z">
              <w:r w:rsidRPr="00B04564">
                <w:t>G-FR1-A1-</w:t>
              </w:r>
              <w:r w:rsidRPr="00B04564">
                <w:rPr>
                  <w:rFonts w:hint="eastAsia"/>
                </w:rPr>
                <w:t>9</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193B6565" w14:textId="77777777" w:rsidR="0066553E" w:rsidRPr="009921AA" w:rsidRDefault="0066553E" w:rsidP="00081372">
            <w:pPr>
              <w:jc w:val="right"/>
              <w:rPr>
                <w:ins w:id="10444" w:author="R4-1808994" w:date="2018-07-10T10:43:00Z"/>
                <w:rFonts w:ascii="Arial" w:hAnsi="Arial" w:cs="Arial"/>
                <w:sz w:val="18"/>
                <w:szCs w:val="18"/>
              </w:rPr>
            </w:pPr>
            <w:ins w:id="10445" w:author="R4-1808994" w:date="2018-07-10T10:43:00Z">
              <w:r w:rsidRPr="009921AA">
                <w:rPr>
                  <w:rFonts w:ascii="Arial" w:hAnsi="Arial" w:cs="Arial"/>
                  <w:sz w:val="18"/>
                  <w:szCs w:val="18"/>
                </w:rPr>
                <w:t>-96.8</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16AD96FB" w14:textId="77777777" w:rsidR="0066553E" w:rsidRPr="009921AA" w:rsidRDefault="0066553E" w:rsidP="00081372">
            <w:pPr>
              <w:jc w:val="right"/>
              <w:rPr>
                <w:ins w:id="10446" w:author="R4-1808994" w:date="2018-07-10T10:43:00Z"/>
                <w:rFonts w:ascii="Arial" w:hAnsi="Arial" w:cs="Arial"/>
                <w:sz w:val="18"/>
                <w:szCs w:val="18"/>
              </w:rPr>
            </w:pPr>
            <w:ins w:id="10447" w:author="R4-1808994" w:date="2018-07-10T10:43:00Z">
              <w:r w:rsidRPr="009921AA">
                <w:rPr>
                  <w:rFonts w:ascii="Arial" w:hAnsi="Arial" w:cs="Arial"/>
                  <w:sz w:val="18"/>
                  <w:szCs w:val="18"/>
                </w:rPr>
                <w:t>-96.4</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1C85D302" w14:textId="77777777" w:rsidR="0066553E" w:rsidRPr="009921AA" w:rsidRDefault="0066553E" w:rsidP="00081372">
            <w:pPr>
              <w:jc w:val="right"/>
              <w:rPr>
                <w:ins w:id="10448" w:author="R4-1808994" w:date="2018-07-10T10:43:00Z"/>
                <w:rFonts w:ascii="Arial" w:hAnsi="Arial" w:cs="Arial"/>
                <w:sz w:val="18"/>
                <w:szCs w:val="18"/>
              </w:rPr>
            </w:pPr>
            <w:ins w:id="10449" w:author="R4-1808994" w:date="2018-07-10T10:43:00Z">
              <w:r w:rsidRPr="009921AA">
                <w:rPr>
                  <w:rFonts w:ascii="Arial" w:hAnsi="Arial" w:cs="Arial"/>
                  <w:sz w:val="18"/>
                  <w:szCs w:val="18"/>
                </w:rPr>
                <w:t>-95.7</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54FCB391" w14:textId="77777777" w:rsidR="0066553E" w:rsidRPr="00B04564" w:rsidRDefault="0066553E" w:rsidP="00081372">
            <w:pPr>
              <w:pStyle w:val="TAC"/>
              <w:rPr>
                <w:ins w:id="10450" w:author="R4-1808994" w:date="2018-07-10T10:43:00Z"/>
                <w:lang w:eastAsia="zh-CN"/>
              </w:rPr>
            </w:pPr>
            <w:ins w:id="10451" w:author="R4-1808994" w:date="2018-07-10T10:43:00Z">
              <w:r w:rsidRPr="00B04564">
                <w:rPr>
                  <w:rFonts w:cs="Arial"/>
                  <w:szCs w:val="18"/>
                </w:rPr>
                <w:t>-78.4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7D819238" w14:textId="77777777" w:rsidR="0066553E" w:rsidRPr="00B04564" w:rsidRDefault="0066553E" w:rsidP="00081372">
            <w:pPr>
              <w:pStyle w:val="TAC"/>
              <w:rPr>
                <w:ins w:id="10452" w:author="R4-1808994" w:date="2018-07-10T10:43:00Z"/>
              </w:rPr>
            </w:pPr>
            <w:ins w:id="10453" w:author="R4-1808994" w:date="2018-07-10T10:43:00Z">
              <w:r w:rsidRPr="00B04564">
                <w:t>DFT-s-OFDM</w:t>
              </w:r>
              <w:r w:rsidRPr="00B04564">
                <w:rPr>
                  <w:rFonts w:hint="eastAsia"/>
                </w:rPr>
                <w:t xml:space="preserve"> NR signal, SCS 60 kHz, </w:t>
              </w:r>
            </w:ins>
          </w:p>
          <w:p w14:paraId="6ED378A9" w14:textId="77777777" w:rsidR="0066553E" w:rsidRPr="00B04564" w:rsidRDefault="0066553E" w:rsidP="00081372">
            <w:pPr>
              <w:pStyle w:val="TAC"/>
              <w:rPr>
                <w:ins w:id="10454" w:author="R4-1808994" w:date="2018-07-10T10:43:00Z"/>
              </w:rPr>
            </w:pPr>
            <w:ins w:id="10455" w:author="R4-1808994" w:date="2018-07-10T10:43:00Z">
              <w:r w:rsidRPr="00B04564">
                <w:rPr>
                  <w:rFonts w:hint="eastAsia"/>
                </w:rPr>
                <w:t>5 PRB</w:t>
              </w:r>
            </w:ins>
          </w:p>
        </w:tc>
      </w:tr>
      <w:tr w:rsidR="0066553E" w:rsidRPr="00B11FD8" w14:paraId="09DC5210" w14:textId="77777777" w:rsidTr="00081372">
        <w:trPr>
          <w:jc w:val="center"/>
          <w:ins w:id="10456"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500F4BDA" w14:textId="77777777" w:rsidR="0066553E" w:rsidRPr="00B04564" w:rsidRDefault="0066553E" w:rsidP="00081372">
            <w:pPr>
              <w:pStyle w:val="TAC"/>
              <w:rPr>
                <w:ins w:id="10457" w:author="R4-1808994" w:date="2018-07-10T10:43:00Z"/>
                <w:lang w:eastAsia="zh-CN"/>
              </w:rPr>
            </w:pPr>
            <w:ins w:id="10458" w:author="R4-1808994" w:date="2018-07-10T10:43:00Z">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75DDC35B" w14:textId="77777777" w:rsidR="0066553E" w:rsidRPr="00B04564" w:rsidRDefault="0066553E" w:rsidP="00081372">
            <w:pPr>
              <w:pStyle w:val="TAC"/>
              <w:rPr>
                <w:ins w:id="10459" w:author="R4-1808994" w:date="2018-07-10T10:43:00Z"/>
                <w:lang w:eastAsia="zh-CN"/>
              </w:rPr>
            </w:pPr>
            <w:ins w:id="10460" w:author="R4-1808994" w:date="2018-07-10T10:43:00Z">
              <w:r w:rsidRPr="00B04564">
                <w:rPr>
                  <w:rFonts w:hint="eastAsia"/>
                </w:rPr>
                <w:t>60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579C801B" w14:textId="77777777" w:rsidR="0066553E" w:rsidRPr="00B04564" w:rsidRDefault="0066553E" w:rsidP="00081372">
            <w:pPr>
              <w:pStyle w:val="TAC"/>
              <w:rPr>
                <w:ins w:id="10461" w:author="R4-1808994" w:date="2018-07-10T10:43:00Z"/>
                <w:lang w:eastAsia="zh-CN"/>
              </w:rPr>
            </w:pPr>
            <w:ins w:id="10462" w:author="R4-1808994" w:date="2018-07-10T10:43:00Z">
              <w:r w:rsidRPr="00B04564">
                <w:t>G-FR1-A1-</w:t>
              </w:r>
              <w:r w:rsidRPr="00B04564">
                <w:rPr>
                  <w:rFonts w:hint="eastAsia"/>
                </w:rPr>
                <w:t>6</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29EB6400" w14:textId="77777777" w:rsidR="0066553E" w:rsidRPr="009921AA" w:rsidRDefault="0066553E" w:rsidP="00081372">
            <w:pPr>
              <w:jc w:val="right"/>
              <w:rPr>
                <w:ins w:id="10463" w:author="R4-1808994" w:date="2018-07-10T10:43:00Z"/>
                <w:rFonts w:ascii="Arial" w:hAnsi="Arial" w:cs="Arial"/>
                <w:sz w:val="18"/>
                <w:szCs w:val="18"/>
              </w:rPr>
            </w:pPr>
            <w:ins w:id="10464" w:author="R4-1808994" w:date="2018-07-10T10:43:00Z">
              <w:r w:rsidRPr="009921AA">
                <w:rPr>
                  <w:rFonts w:ascii="Arial" w:hAnsi="Arial" w:cs="Arial"/>
                  <w:sz w:val="18"/>
                  <w:szCs w:val="18"/>
                </w:rPr>
                <w:t>-91.3</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466825D2" w14:textId="77777777" w:rsidR="0066553E" w:rsidRPr="009921AA" w:rsidRDefault="0066553E" w:rsidP="00081372">
            <w:pPr>
              <w:jc w:val="right"/>
              <w:rPr>
                <w:ins w:id="10465" w:author="R4-1808994" w:date="2018-07-10T10:43:00Z"/>
                <w:rFonts w:ascii="Arial" w:hAnsi="Arial" w:cs="Arial"/>
                <w:sz w:val="18"/>
                <w:szCs w:val="18"/>
              </w:rPr>
            </w:pPr>
            <w:ins w:id="10466" w:author="R4-1808994" w:date="2018-07-10T10:43:00Z">
              <w:r w:rsidRPr="009921AA">
                <w:rPr>
                  <w:rFonts w:ascii="Arial" w:hAnsi="Arial" w:cs="Arial"/>
                  <w:sz w:val="18"/>
                  <w:szCs w:val="18"/>
                </w:rPr>
                <w:t>-90.9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247FD09E" w14:textId="77777777" w:rsidR="0066553E" w:rsidRPr="009921AA" w:rsidRDefault="0066553E" w:rsidP="00081372">
            <w:pPr>
              <w:jc w:val="right"/>
              <w:rPr>
                <w:ins w:id="10467" w:author="R4-1808994" w:date="2018-07-10T10:43:00Z"/>
                <w:rFonts w:ascii="Arial" w:hAnsi="Arial" w:cs="Arial"/>
                <w:sz w:val="18"/>
                <w:szCs w:val="18"/>
              </w:rPr>
            </w:pPr>
            <w:ins w:id="10468" w:author="R4-1808994" w:date="2018-07-10T10:43:00Z">
              <w:r w:rsidRPr="009921AA">
                <w:rPr>
                  <w:rFonts w:ascii="Arial" w:hAnsi="Arial" w:cs="Arial"/>
                  <w:sz w:val="18"/>
                  <w:szCs w:val="18"/>
                </w:rPr>
                <w:t>-90.2</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56730361" w14:textId="77777777" w:rsidR="0066553E" w:rsidRPr="00B04564" w:rsidRDefault="0066553E" w:rsidP="00081372">
            <w:pPr>
              <w:pStyle w:val="TAC"/>
              <w:rPr>
                <w:ins w:id="10469" w:author="R4-1808994" w:date="2018-07-10T10:43:00Z"/>
              </w:rPr>
            </w:pPr>
            <w:ins w:id="10470" w:author="R4-1808994" w:date="2018-07-10T10:43:00Z">
              <w:r w:rsidRPr="00B04564">
                <w:rPr>
                  <w:rFonts w:cs="Arial"/>
                  <w:szCs w:val="18"/>
                </w:rPr>
                <w:t>-71.6</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1555931B" w14:textId="77777777" w:rsidR="0066553E" w:rsidRPr="00B04564" w:rsidRDefault="0066553E" w:rsidP="00081372">
            <w:pPr>
              <w:pStyle w:val="TAC"/>
              <w:rPr>
                <w:ins w:id="10471" w:author="R4-1808994" w:date="2018-07-10T10:43:00Z"/>
              </w:rPr>
            </w:pPr>
            <w:ins w:id="10472" w:author="R4-1808994" w:date="2018-07-10T10:43:00Z">
              <w:r w:rsidRPr="00B04564">
                <w:t>DFT-s-OFDM</w:t>
              </w:r>
              <w:r w:rsidRPr="00B04564">
                <w:rPr>
                  <w:rFonts w:hint="eastAsia"/>
                </w:rPr>
                <w:t xml:space="preserve"> NR signal, SCS 60 kHz, </w:t>
              </w:r>
            </w:ins>
          </w:p>
          <w:p w14:paraId="0EF937BF" w14:textId="77777777" w:rsidR="0066553E" w:rsidRPr="00B04564" w:rsidRDefault="0066553E" w:rsidP="00081372">
            <w:pPr>
              <w:pStyle w:val="TAC"/>
              <w:rPr>
                <w:ins w:id="10473" w:author="R4-1808994" w:date="2018-07-10T10:43:00Z"/>
              </w:rPr>
            </w:pPr>
            <w:ins w:id="10474" w:author="R4-1808994" w:date="2018-07-10T10:43:00Z">
              <w:r w:rsidRPr="00B04564">
                <w:rPr>
                  <w:rFonts w:hint="eastAsia"/>
                </w:rPr>
                <w:t>24 PRB</w:t>
              </w:r>
            </w:ins>
          </w:p>
        </w:tc>
      </w:tr>
      <w:tr w:rsidR="0066553E" w:rsidRPr="00B11FD8" w14:paraId="41940245" w14:textId="77777777" w:rsidTr="00081372">
        <w:trPr>
          <w:trHeight w:val="186"/>
          <w:jc w:val="center"/>
          <w:ins w:id="10475" w:author="R4-1808994" w:date="2018-07-10T10:43:00Z"/>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6444E1B6" w14:textId="77777777" w:rsidR="0066553E" w:rsidRPr="00B11FD8" w:rsidRDefault="0066553E" w:rsidP="00081372">
            <w:pPr>
              <w:keepNext/>
              <w:keepLines/>
              <w:spacing w:after="0"/>
              <w:ind w:left="851" w:hanging="851"/>
              <w:rPr>
                <w:ins w:id="10476" w:author="R4-1808994" w:date="2018-07-10T10:43:00Z"/>
                <w:rFonts w:ascii="Arial" w:hAnsi="Arial"/>
                <w:color w:val="000000"/>
                <w:sz w:val="18"/>
                <w:szCs w:val="18"/>
              </w:rPr>
            </w:pPr>
            <w:ins w:id="10477" w:author="R4-1808994" w:date="2018-07-10T10:43:00Z">
              <w:r w:rsidRPr="00B04564">
                <w:t xml:space="preserve">NOTE: </w:t>
              </w:r>
              <w:r w:rsidRPr="00B04564">
                <w:tab/>
                <w:t>Wanted and interfering signal are placed adjacently around F</w:t>
              </w:r>
              <w:r w:rsidRPr="00B04564">
                <w:rPr>
                  <w:vertAlign w:val="subscript"/>
                </w:rPr>
                <w:t>c</w:t>
              </w:r>
              <w:r w:rsidRPr="00B04564">
                <w:rPr>
                  <w:rFonts w:hint="eastAsia"/>
                  <w:vertAlign w:val="subscript"/>
                  <w:lang w:val="en-US" w:eastAsia="zh-CN"/>
                </w:rPr>
                <w:t>,</w:t>
              </w:r>
            </w:ins>
          </w:p>
        </w:tc>
      </w:tr>
    </w:tbl>
    <w:p w14:paraId="6627F445" w14:textId="77777777" w:rsidR="0066553E" w:rsidRDefault="0066553E">
      <w:pPr>
        <w:rPr>
          <w:ins w:id="10478" w:author="R4-1808994" w:date="2018-07-10T10:43:00Z"/>
        </w:rPr>
        <w:pPrChange w:id="10479" w:author="R4-1808994" w:date="2018-07-10T10:44:00Z">
          <w:pPr>
            <w:keepNext/>
            <w:keepLines/>
            <w:spacing w:before="60"/>
            <w:jc w:val="center"/>
            <w:outlineLvl w:val="0"/>
          </w:pPr>
        </w:pPrChange>
      </w:pPr>
    </w:p>
    <w:p w14:paraId="25D2E7CA" w14:textId="77777777" w:rsidR="0066553E" w:rsidRPr="00B11FD8" w:rsidRDefault="0066553E">
      <w:pPr>
        <w:keepNext/>
        <w:keepLines/>
        <w:spacing w:before="60"/>
        <w:jc w:val="center"/>
        <w:rPr>
          <w:ins w:id="10480" w:author="R4-1808994" w:date="2018-07-10T10:43:00Z"/>
          <w:rFonts w:ascii="Arial" w:hAnsi="Arial"/>
          <w:b/>
          <w:lang w:val="en-US" w:eastAsia="zh-CN"/>
        </w:rPr>
        <w:pPrChange w:id="10481" w:author="R4-1808994" w:date="2018-07-10T10:44:00Z">
          <w:pPr>
            <w:keepNext/>
            <w:keepLines/>
            <w:spacing w:before="60"/>
            <w:jc w:val="center"/>
            <w:outlineLvl w:val="0"/>
          </w:pPr>
        </w:pPrChange>
      </w:pPr>
      <w:ins w:id="10482" w:author="R4-1808994" w:date="2018-07-10T10:43:00Z">
        <w:r w:rsidRPr="00B11FD8">
          <w:rPr>
            <w:rFonts w:ascii="Arial" w:hAnsi="Arial"/>
            <w:b/>
          </w:rPr>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w:t>
        </w:r>
        <w:r w:rsidRPr="00B11FD8">
          <w:rPr>
            <w:rFonts w:ascii="Arial" w:hAnsi="Arial" w:hint="eastAsia"/>
            <w:b/>
            <w:lang w:eastAsia="zh-CN"/>
          </w:rPr>
          <w:t>2</w:t>
        </w:r>
        <w:r w:rsidRPr="00B11FD8">
          <w:rPr>
            <w:rFonts w:ascii="Arial" w:hAnsi="Arial"/>
            <w:b/>
          </w:rPr>
          <w:t>:</w:t>
        </w:r>
        <w:r w:rsidRPr="00B11FD8">
          <w:rPr>
            <w:rFonts w:ascii="Arial" w:hAnsi="Arial" w:hint="eastAsia"/>
            <w:b/>
            <w:lang w:eastAsia="zh-CN"/>
          </w:rPr>
          <w:t xml:space="preserve"> Medium Range </w:t>
        </w:r>
        <w:r w:rsidRPr="00B11FD8">
          <w:rPr>
            <w:rFonts w:ascii="Arial" w:hAnsi="Arial"/>
            <w:b/>
          </w:rPr>
          <w:t>BS in-channel selectivity</w:t>
        </w:r>
        <w:r w:rsidRPr="00B11FD8">
          <w:rPr>
            <w:rFonts w:ascii="Arial" w:hAnsi="Arial" w:hint="eastAsia"/>
            <w:b/>
            <w:lang w:val="en-US" w:eastAsia="zh-CN"/>
          </w:rPr>
          <w:t xml:space="preserve"> </w:t>
        </w:r>
      </w:ins>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33609F62" w14:textId="77777777" w:rsidTr="00081372">
        <w:trPr>
          <w:jc w:val="center"/>
          <w:ins w:id="10483" w:author="R4-1808994" w:date="2018-07-10T10:43:00Z"/>
        </w:trPr>
        <w:tc>
          <w:tcPr>
            <w:tcW w:w="634" w:type="pct"/>
            <w:vMerge w:val="restart"/>
            <w:tcBorders>
              <w:top w:val="single" w:sz="6" w:space="0" w:color="000000"/>
              <w:left w:val="single" w:sz="6" w:space="0" w:color="000000"/>
              <w:right w:val="single" w:sz="6" w:space="0" w:color="000000"/>
            </w:tcBorders>
            <w:vAlign w:val="center"/>
          </w:tcPr>
          <w:p w14:paraId="2712F95D" w14:textId="77777777" w:rsidR="0066553E" w:rsidRPr="00B11FD8" w:rsidRDefault="0066553E" w:rsidP="00081372">
            <w:pPr>
              <w:keepNext/>
              <w:keepLines/>
              <w:spacing w:after="0"/>
              <w:jc w:val="center"/>
              <w:rPr>
                <w:ins w:id="10484" w:author="R4-1808994" w:date="2018-07-10T10:43:00Z"/>
                <w:rFonts w:ascii="Arial" w:hAnsi="Arial"/>
                <w:b/>
                <w:sz w:val="18"/>
              </w:rPr>
            </w:pPr>
            <w:ins w:id="10485" w:author="R4-1808994" w:date="2018-07-10T10:43:00Z">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ins>
          </w:p>
        </w:tc>
        <w:tc>
          <w:tcPr>
            <w:tcW w:w="575" w:type="pct"/>
            <w:vMerge w:val="restart"/>
            <w:tcBorders>
              <w:top w:val="single" w:sz="6" w:space="0" w:color="000000"/>
              <w:left w:val="single" w:sz="6" w:space="0" w:color="000000"/>
              <w:right w:val="single" w:sz="6" w:space="0" w:color="000000"/>
            </w:tcBorders>
          </w:tcPr>
          <w:p w14:paraId="1DF53B7B" w14:textId="77777777" w:rsidR="0066553E" w:rsidRPr="00B11FD8" w:rsidRDefault="0066553E" w:rsidP="00081372">
            <w:pPr>
              <w:keepNext/>
              <w:keepLines/>
              <w:spacing w:after="0"/>
              <w:jc w:val="center"/>
              <w:rPr>
                <w:ins w:id="10486" w:author="R4-1808994" w:date="2018-07-10T10:43:00Z"/>
                <w:rFonts w:ascii="Arial" w:hAnsi="Arial"/>
                <w:b/>
                <w:sz w:val="18"/>
              </w:rPr>
            </w:pPr>
            <w:ins w:id="10487" w:author="R4-1808994" w:date="2018-07-10T10:43:00Z">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ins>
          </w:p>
          <w:p w14:paraId="63F7973A" w14:textId="77777777" w:rsidR="0066553E" w:rsidRPr="00B11FD8" w:rsidRDefault="0066553E" w:rsidP="00081372">
            <w:pPr>
              <w:keepNext/>
              <w:keepLines/>
              <w:spacing w:after="0"/>
              <w:jc w:val="center"/>
              <w:rPr>
                <w:ins w:id="10488" w:author="R4-1808994" w:date="2018-07-10T10:43:00Z"/>
                <w:rFonts w:ascii="Arial" w:hAnsi="Arial"/>
                <w:b/>
                <w:sz w:val="18"/>
              </w:rPr>
            </w:pPr>
            <w:ins w:id="10489" w:author="R4-1808994" w:date="2018-07-10T10:43:00Z">
              <w:r w:rsidRPr="00B11FD8">
                <w:rPr>
                  <w:rFonts w:ascii="Arial" w:hAnsi="Arial"/>
                  <w:b/>
                  <w:sz w:val="18"/>
                </w:rPr>
                <w:t>[KHz]</w:t>
              </w:r>
            </w:ins>
          </w:p>
        </w:tc>
        <w:tc>
          <w:tcPr>
            <w:tcW w:w="717" w:type="pct"/>
            <w:vMerge w:val="restart"/>
            <w:tcBorders>
              <w:top w:val="single" w:sz="6" w:space="0" w:color="000000"/>
              <w:left w:val="single" w:sz="6" w:space="0" w:color="000000"/>
              <w:right w:val="single" w:sz="6" w:space="0" w:color="000000"/>
            </w:tcBorders>
            <w:vAlign w:val="center"/>
          </w:tcPr>
          <w:p w14:paraId="2C717918" w14:textId="77777777" w:rsidR="0066553E" w:rsidRPr="00B11FD8" w:rsidRDefault="0066553E" w:rsidP="00081372">
            <w:pPr>
              <w:keepNext/>
              <w:keepLines/>
              <w:spacing w:after="0"/>
              <w:jc w:val="center"/>
              <w:rPr>
                <w:ins w:id="10490" w:author="R4-1808994" w:date="2018-07-10T10:43:00Z"/>
                <w:rFonts w:ascii="Arial" w:hAnsi="Arial"/>
                <w:b/>
                <w:sz w:val="18"/>
              </w:rPr>
            </w:pPr>
            <w:ins w:id="10491" w:author="R4-1808994" w:date="2018-07-10T10:43:00Z">
              <w:r w:rsidRPr="00B11FD8">
                <w:rPr>
                  <w:rFonts w:ascii="Arial" w:hAnsi="Arial"/>
                  <w:b/>
                  <w:sz w:val="18"/>
                </w:rPr>
                <w:t>R</w:t>
              </w:r>
              <w:r w:rsidRPr="00B11FD8">
                <w:rPr>
                  <w:rFonts w:ascii="Arial" w:hAnsi="Arial" w:hint="eastAsia"/>
                  <w:b/>
                  <w:sz w:val="18"/>
                </w:rPr>
                <w:t>eference measurement channel</w:t>
              </w:r>
            </w:ins>
          </w:p>
        </w:tc>
        <w:tc>
          <w:tcPr>
            <w:tcW w:w="1512" w:type="pct"/>
            <w:gridSpan w:val="3"/>
            <w:tcBorders>
              <w:top w:val="single" w:sz="6" w:space="0" w:color="000000"/>
              <w:left w:val="single" w:sz="6" w:space="0" w:color="000000"/>
              <w:bottom w:val="single" w:sz="6" w:space="0" w:color="000000"/>
              <w:right w:val="single" w:sz="6" w:space="0" w:color="000000"/>
            </w:tcBorders>
          </w:tcPr>
          <w:p w14:paraId="183F4C36" w14:textId="77777777" w:rsidR="0066553E" w:rsidRPr="00B11FD8" w:rsidRDefault="0066553E" w:rsidP="00081372">
            <w:pPr>
              <w:keepNext/>
              <w:keepLines/>
              <w:spacing w:after="0"/>
              <w:jc w:val="center"/>
              <w:rPr>
                <w:ins w:id="10492" w:author="R4-1808994" w:date="2018-07-10T10:43:00Z"/>
                <w:rFonts w:ascii="Arial" w:hAnsi="Arial"/>
                <w:b/>
                <w:sz w:val="18"/>
              </w:rPr>
            </w:pPr>
            <w:ins w:id="10493" w:author="R4-1808994" w:date="2018-07-10T10:43:00Z">
              <w:r w:rsidRPr="00B11FD8">
                <w:rPr>
                  <w:rFonts w:ascii="Arial" w:hAnsi="Arial"/>
                  <w:b/>
                  <w:sz w:val="18"/>
                </w:rPr>
                <w:t>W</w:t>
              </w:r>
              <w:r w:rsidRPr="00B11FD8">
                <w:rPr>
                  <w:rFonts w:ascii="Arial" w:hAnsi="Arial" w:hint="eastAsia"/>
                  <w:b/>
                  <w:sz w:val="18"/>
                </w:rPr>
                <w:t>anted signal mean power [dBm]</w:t>
              </w:r>
            </w:ins>
          </w:p>
        </w:tc>
        <w:tc>
          <w:tcPr>
            <w:tcW w:w="572" w:type="pct"/>
            <w:vMerge w:val="restart"/>
            <w:tcBorders>
              <w:top w:val="single" w:sz="6" w:space="0" w:color="000000"/>
              <w:left w:val="single" w:sz="6" w:space="0" w:color="000000"/>
              <w:right w:val="single" w:sz="6" w:space="0" w:color="000000"/>
            </w:tcBorders>
            <w:vAlign w:val="center"/>
          </w:tcPr>
          <w:p w14:paraId="4F5B79D3" w14:textId="77777777" w:rsidR="0066553E" w:rsidRPr="00B11FD8" w:rsidRDefault="0066553E" w:rsidP="00081372">
            <w:pPr>
              <w:keepNext/>
              <w:keepLines/>
              <w:spacing w:after="0"/>
              <w:jc w:val="center"/>
              <w:rPr>
                <w:ins w:id="10494" w:author="R4-1808994" w:date="2018-07-10T10:43:00Z"/>
                <w:rFonts w:ascii="Arial" w:hAnsi="Arial"/>
                <w:b/>
                <w:sz w:val="18"/>
              </w:rPr>
            </w:pPr>
            <w:ins w:id="10495" w:author="R4-1808994" w:date="2018-07-10T10:43:00Z">
              <w:r w:rsidRPr="00B11FD8">
                <w:rPr>
                  <w:rFonts w:ascii="Arial" w:hAnsi="Arial" w:hint="eastAsia"/>
                  <w:b/>
                  <w:sz w:val="18"/>
                </w:rPr>
                <w:t>Interfering signal mean power [dBm]</w:t>
              </w:r>
            </w:ins>
          </w:p>
        </w:tc>
        <w:tc>
          <w:tcPr>
            <w:tcW w:w="990" w:type="pct"/>
            <w:vMerge w:val="restart"/>
            <w:tcBorders>
              <w:top w:val="single" w:sz="6" w:space="0" w:color="000000"/>
              <w:left w:val="single" w:sz="6" w:space="0" w:color="000000"/>
              <w:right w:val="single" w:sz="6" w:space="0" w:color="000000"/>
            </w:tcBorders>
            <w:vAlign w:val="center"/>
          </w:tcPr>
          <w:p w14:paraId="035D7510" w14:textId="77777777" w:rsidR="0066553E" w:rsidRPr="00B11FD8" w:rsidRDefault="0066553E" w:rsidP="00081372">
            <w:pPr>
              <w:keepNext/>
              <w:keepLines/>
              <w:spacing w:after="0"/>
              <w:jc w:val="center"/>
              <w:rPr>
                <w:ins w:id="10496" w:author="R4-1808994" w:date="2018-07-10T10:43:00Z"/>
                <w:rFonts w:ascii="Arial" w:hAnsi="Arial"/>
                <w:b/>
                <w:sz w:val="18"/>
              </w:rPr>
            </w:pPr>
            <w:ins w:id="10497" w:author="R4-1808994" w:date="2018-07-10T10:43:00Z">
              <w:r w:rsidRPr="00B11FD8">
                <w:rPr>
                  <w:rFonts w:ascii="Arial" w:hAnsi="Arial"/>
                  <w:b/>
                  <w:sz w:val="18"/>
                </w:rPr>
                <w:t>Type of interfering signal</w:t>
              </w:r>
            </w:ins>
          </w:p>
        </w:tc>
      </w:tr>
      <w:tr w:rsidR="0066553E" w:rsidRPr="00B11FD8" w14:paraId="78F5EB22" w14:textId="77777777" w:rsidTr="00081372">
        <w:trPr>
          <w:jc w:val="center"/>
          <w:ins w:id="10498" w:author="R4-1808994" w:date="2018-07-10T10:43:00Z"/>
        </w:trPr>
        <w:tc>
          <w:tcPr>
            <w:tcW w:w="634" w:type="pct"/>
            <w:vMerge/>
            <w:tcBorders>
              <w:left w:val="single" w:sz="6" w:space="0" w:color="000000"/>
              <w:bottom w:val="single" w:sz="6" w:space="0" w:color="000000"/>
              <w:right w:val="single" w:sz="6" w:space="0" w:color="000000"/>
            </w:tcBorders>
            <w:vAlign w:val="center"/>
          </w:tcPr>
          <w:p w14:paraId="1CCF51C3" w14:textId="77777777" w:rsidR="0066553E" w:rsidRPr="00B11FD8" w:rsidRDefault="0066553E" w:rsidP="00081372">
            <w:pPr>
              <w:keepNext/>
              <w:keepLines/>
              <w:spacing w:after="0"/>
              <w:jc w:val="center"/>
              <w:rPr>
                <w:ins w:id="10499" w:author="R4-1808994" w:date="2018-07-10T10:43:00Z"/>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5880738A" w14:textId="77777777" w:rsidR="0066553E" w:rsidRPr="00B11FD8" w:rsidRDefault="0066553E" w:rsidP="00081372">
            <w:pPr>
              <w:keepNext/>
              <w:keepLines/>
              <w:spacing w:after="0"/>
              <w:jc w:val="center"/>
              <w:rPr>
                <w:ins w:id="10500" w:author="R4-1808994" w:date="2018-07-10T10:43:00Z"/>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52DD5CD5" w14:textId="77777777" w:rsidR="0066553E" w:rsidRPr="00B11FD8" w:rsidRDefault="0066553E" w:rsidP="00081372">
            <w:pPr>
              <w:keepNext/>
              <w:keepLines/>
              <w:spacing w:after="0"/>
              <w:jc w:val="center"/>
              <w:rPr>
                <w:ins w:id="10501" w:author="R4-1808994" w:date="2018-07-10T10:43:00Z"/>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113F4035" w14:textId="77777777" w:rsidR="0066553E" w:rsidRPr="00B11FD8" w:rsidRDefault="0066553E" w:rsidP="00081372">
            <w:pPr>
              <w:keepNext/>
              <w:keepLines/>
              <w:spacing w:after="0"/>
              <w:jc w:val="center"/>
              <w:rPr>
                <w:ins w:id="10502" w:author="R4-1808994" w:date="2018-07-10T10:43:00Z"/>
                <w:rFonts w:ascii="Arial" w:hAnsi="Arial" w:cs="Arial"/>
                <w:sz w:val="18"/>
                <w:lang w:eastAsia="zh-CN"/>
              </w:rPr>
            </w:pPr>
            <w:ins w:id="10503" w:author="R4-1808994" w:date="2018-07-10T10:43:00Z">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ins>
          </w:p>
        </w:tc>
        <w:tc>
          <w:tcPr>
            <w:tcW w:w="503" w:type="pct"/>
            <w:tcBorders>
              <w:top w:val="single" w:sz="6" w:space="0" w:color="000000"/>
              <w:left w:val="single" w:sz="6" w:space="0" w:color="000000"/>
              <w:bottom w:val="single" w:sz="6" w:space="0" w:color="000000"/>
              <w:right w:val="single" w:sz="6" w:space="0" w:color="000000"/>
            </w:tcBorders>
            <w:vAlign w:val="center"/>
          </w:tcPr>
          <w:p w14:paraId="428EE927" w14:textId="77777777" w:rsidR="0066553E" w:rsidRPr="00B11FD8" w:rsidRDefault="0066553E" w:rsidP="00081372">
            <w:pPr>
              <w:keepNext/>
              <w:keepLines/>
              <w:spacing w:after="0"/>
              <w:jc w:val="center"/>
              <w:rPr>
                <w:ins w:id="10504" w:author="R4-1808994" w:date="2018-07-10T10:43:00Z"/>
                <w:rFonts w:ascii="Arial" w:hAnsi="Arial" w:cs="Arial"/>
                <w:sz w:val="18"/>
                <w:lang w:eastAsia="zh-CN"/>
              </w:rPr>
            </w:pPr>
            <w:ins w:id="10505" w:author="R4-1808994" w:date="2018-07-10T10:43:00Z">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ins>
          </w:p>
        </w:tc>
        <w:tc>
          <w:tcPr>
            <w:tcW w:w="507" w:type="pct"/>
            <w:tcBorders>
              <w:top w:val="single" w:sz="6" w:space="0" w:color="000000"/>
              <w:left w:val="single" w:sz="6" w:space="0" w:color="000000"/>
              <w:bottom w:val="single" w:sz="6" w:space="0" w:color="000000"/>
              <w:right w:val="single" w:sz="6" w:space="0" w:color="000000"/>
            </w:tcBorders>
            <w:vAlign w:val="center"/>
          </w:tcPr>
          <w:p w14:paraId="7F9343F9" w14:textId="77777777" w:rsidR="0066553E" w:rsidRPr="00B11FD8" w:rsidRDefault="0066553E" w:rsidP="00081372">
            <w:pPr>
              <w:keepNext/>
              <w:keepLines/>
              <w:spacing w:after="0"/>
              <w:jc w:val="center"/>
              <w:rPr>
                <w:ins w:id="10506" w:author="R4-1808994" w:date="2018-07-10T10:43:00Z"/>
                <w:rFonts w:ascii="Arial" w:hAnsi="Arial" w:cs="Arial"/>
                <w:sz w:val="18"/>
                <w:lang w:eastAsia="zh-CN"/>
              </w:rPr>
            </w:pPr>
            <w:ins w:id="10507" w:author="R4-1808994" w:date="2018-07-10T10:43:00Z">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ins>
          </w:p>
        </w:tc>
        <w:tc>
          <w:tcPr>
            <w:tcW w:w="572" w:type="pct"/>
            <w:vMerge/>
            <w:tcBorders>
              <w:left w:val="single" w:sz="6" w:space="0" w:color="000000"/>
              <w:bottom w:val="single" w:sz="6" w:space="0" w:color="000000"/>
              <w:right w:val="single" w:sz="6" w:space="0" w:color="000000"/>
            </w:tcBorders>
            <w:vAlign w:val="center"/>
          </w:tcPr>
          <w:p w14:paraId="4FA39A3F" w14:textId="77777777" w:rsidR="0066553E" w:rsidRPr="00B11FD8" w:rsidRDefault="0066553E" w:rsidP="00081372">
            <w:pPr>
              <w:keepNext/>
              <w:keepLines/>
              <w:spacing w:after="0"/>
              <w:jc w:val="center"/>
              <w:rPr>
                <w:ins w:id="10508" w:author="R4-1808994" w:date="2018-07-10T10:43:00Z"/>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52614737" w14:textId="77777777" w:rsidR="0066553E" w:rsidRPr="00B11FD8" w:rsidRDefault="0066553E" w:rsidP="00081372">
            <w:pPr>
              <w:keepNext/>
              <w:keepLines/>
              <w:spacing w:after="0"/>
              <w:jc w:val="center"/>
              <w:rPr>
                <w:ins w:id="10509" w:author="R4-1808994" w:date="2018-07-10T10:43:00Z"/>
                <w:rFonts w:ascii="Arial" w:hAnsi="Arial"/>
                <w:sz w:val="18"/>
              </w:rPr>
            </w:pPr>
          </w:p>
        </w:tc>
      </w:tr>
      <w:tr w:rsidR="0066553E" w:rsidRPr="00B11FD8" w14:paraId="421B2673" w14:textId="77777777" w:rsidTr="00081372">
        <w:trPr>
          <w:jc w:val="center"/>
          <w:ins w:id="10510"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0D4A759C" w14:textId="77777777" w:rsidR="0066553E" w:rsidRPr="00B04564" w:rsidRDefault="0066553E" w:rsidP="00081372">
            <w:pPr>
              <w:pStyle w:val="TAC"/>
              <w:rPr>
                <w:ins w:id="10511" w:author="R4-1808994" w:date="2018-07-10T10:43:00Z"/>
                <w:lang w:eastAsia="zh-CN"/>
              </w:rPr>
            </w:pPr>
            <w:ins w:id="10512" w:author="R4-1808994" w:date="2018-07-10T10:43:00Z">
              <w:r w:rsidRPr="00B04564">
                <w:rPr>
                  <w:rFonts w:hint="eastAsia"/>
                </w:rPr>
                <w:t>5</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7C8E97B1" w14:textId="77777777" w:rsidR="0066553E" w:rsidRPr="00B04564" w:rsidRDefault="0066553E" w:rsidP="00081372">
            <w:pPr>
              <w:pStyle w:val="TAC"/>
              <w:rPr>
                <w:ins w:id="10513" w:author="R4-1808994" w:date="2018-07-10T10:43:00Z"/>
                <w:lang w:eastAsia="zh-CN"/>
              </w:rPr>
            </w:pPr>
            <w:ins w:id="10514"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055E6015" w14:textId="77777777" w:rsidR="0066553E" w:rsidRPr="00B04564" w:rsidRDefault="0066553E" w:rsidP="00081372">
            <w:pPr>
              <w:pStyle w:val="TAC"/>
              <w:rPr>
                <w:ins w:id="10515" w:author="R4-1808994" w:date="2018-07-10T10:43:00Z"/>
                <w:lang w:eastAsia="zh-CN"/>
              </w:rPr>
            </w:pPr>
            <w:ins w:id="10516" w:author="R4-1808994" w:date="2018-07-10T10:43:00Z">
              <w:r w:rsidRPr="00B04564">
                <w:t>G-FR1-A1-</w:t>
              </w:r>
              <w:r w:rsidRPr="00B04564">
                <w:rPr>
                  <w:rFonts w:hint="eastAsia"/>
                </w:rPr>
                <w:t>7</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1098C5FF" w14:textId="77777777" w:rsidR="0066553E" w:rsidRPr="009921AA" w:rsidRDefault="0066553E" w:rsidP="00081372">
            <w:pPr>
              <w:jc w:val="right"/>
              <w:rPr>
                <w:ins w:id="10517" w:author="R4-1808994" w:date="2018-07-10T10:43:00Z"/>
                <w:rFonts w:ascii="Arial" w:hAnsi="Arial" w:cs="Arial"/>
                <w:sz w:val="18"/>
                <w:szCs w:val="18"/>
              </w:rPr>
            </w:pPr>
            <w:ins w:id="10518" w:author="R4-1808994" w:date="2018-07-10T10:43:00Z">
              <w:r w:rsidRPr="009921AA">
                <w:rPr>
                  <w:rFonts w:ascii="Arial" w:hAnsi="Arial" w:cs="Arial"/>
                  <w:sz w:val="18"/>
                  <w:szCs w:val="18"/>
                </w:rPr>
                <w:t>-94.2</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4FF07C3C" w14:textId="77777777" w:rsidR="0066553E" w:rsidRPr="009921AA" w:rsidRDefault="0066553E" w:rsidP="00081372">
            <w:pPr>
              <w:jc w:val="right"/>
              <w:rPr>
                <w:ins w:id="10519" w:author="R4-1808994" w:date="2018-07-10T10:43:00Z"/>
                <w:rFonts w:ascii="Arial" w:hAnsi="Arial" w:cs="Arial"/>
                <w:sz w:val="18"/>
                <w:szCs w:val="18"/>
              </w:rPr>
            </w:pPr>
            <w:ins w:id="10520" w:author="R4-1808994" w:date="2018-07-10T10:43:00Z">
              <w:r w:rsidRPr="009921AA">
                <w:rPr>
                  <w:rFonts w:ascii="Arial" w:hAnsi="Arial" w:cs="Arial"/>
                  <w:sz w:val="18"/>
                  <w:szCs w:val="18"/>
                </w:rPr>
                <w:t>-93.8</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57DAF744" w14:textId="77777777" w:rsidR="0066553E" w:rsidRPr="009921AA" w:rsidRDefault="0066553E" w:rsidP="00081372">
            <w:pPr>
              <w:jc w:val="right"/>
              <w:rPr>
                <w:ins w:id="10521" w:author="R4-1808994" w:date="2018-07-10T10:43:00Z"/>
                <w:rFonts w:ascii="Arial" w:hAnsi="Arial" w:cs="Arial"/>
                <w:sz w:val="18"/>
                <w:szCs w:val="18"/>
              </w:rPr>
            </w:pPr>
            <w:ins w:id="10522" w:author="R4-1808994" w:date="2018-07-10T10:43:00Z">
              <w:r w:rsidRPr="009921AA">
                <w:rPr>
                  <w:rFonts w:ascii="Arial" w:hAnsi="Arial" w:cs="Arial"/>
                  <w:sz w:val="18"/>
                  <w:szCs w:val="18"/>
                </w:rPr>
                <w:t>-93.1</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064CD402" w14:textId="77777777" w:rsidR="0066553E" w:rsidRPr="00B04564" w:rsidRDefault="0066553E" w:rsidP="00081372">
            <w:pPr>
              <w:pStyle w:val="TAC"/>
              <w:rPr>
                <w:ins w:id="10523" w:author="R4-1808994" w:date="2018-07-10T10:43:00Z"/>
                <w:lang w:eastAsia="zh-CN"/>
              </w:rPr>
            </w:pPr>
            <w:ins w:id="10524" w:author="R4-1808994" w:date="2018-07-10T10:43:00Z">
              <w:r w:rsidRPr="00B04564">
                <w:rPr>
                  <w:rFonts w:cs="Arial"/>
                  <w:szCs w:val="18"/>
                </w:rPr>
                <w:t>-</w:t>
              </w:r>
              <w:r w:rsidRPr="00B04564">
                <w:rPr>
                  <w:rFonts w:cs="Arial" w:hint="eastAsia"/>
                  <w:szCs w:val="18"/>
                </w:rPr>
                <w:t>76</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4C6DFE35" w14:textId="77777777" w:rsidR="0066553E" w:rsidRPr="00B04564" w:rsidRDefault="0066553E" w:rsidP="00081372">
            <w:pPr>
              <w:pStyle w:val="TAC"/>
              <w:rPr>
                <w:ins w:id="10525" w:author="R4-1808994" w:date="2018-07-10T10:43:00Z"/>
              </w:rPr>
            </w:pPr>
            <w:ins w:id="10526" w:author="R4-1808994" w:date="2018-07-10T10:43:00Z">
              <w:r w:rsidRPr="00B04564">
                <w:t>DFT-s-OFDM</w:t>
              </w:r>
              <w:r w:rsidRPr="00B04564">
                <w:rPr>
                  <w:rFonts w:hint="eastAsia"/>
                </w:rPr>
                <w:t xml:space="preserve"> NR signal, SCS 15 kHz, </w:t>
              </w:r>
            </w:ins>
          </w:p>
          <w:p w14:paraId="32BE1AE9" w14:textId="77777777" w:rsidR="0066553E" w:rsidRPr="00B04564" w:rsidRDefault="0066553E" w:rsidP="00081372">
            <w:pPr>
              <w:pStyle w:val="TAC"/>
              <w:rPr>
                <w:ins w:id="10527" w:author="R4-1808994" w:date="2018-07-10T10:43:00Z"/>
                <w:lang w:eastAsia="zh-CN"/>
              </w:rPr>
            </w:pPr>
            <w:ins w:id="10528" w:author="R4-1808994" w:date="2018-07-10T10:43:00Z">
              <w:r w:rsidRPr="00B04564">
                <w:rPr>
                  <w:rFonts w:hint="eastAsia"/>
                </w:rPr>
                <w:t>10 PRB</w:t>
              </w:r>
            </w:ins>
          </w:p>
        </w:tc>
      </w:tr>
      <w:tr w:rsidR="0066553E" w:rsidRPr="00B11FD8" w14:paraId="63C4C429" w14:textId="77777777" w:rsidTr="00081372">
        <w:trPr>
          <w:jc w:val="center"/>
          <w:ins w:id="10529"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269EE065" w14:textId="77777777" w:rsidR="0066553E" w:rsidRPr="00B04564" w:rsidRDefault="0066553E" w:rsidP="00081372">
            <w:pPr>
              <w:pStyle w:val="TAC"/>
              <w:rPr>
                <w:ins w:id="10530" w:author="R4-1808994" w:date="2018-07-10T10:43:00Z"/>
                <w:lang w:eastAsia="zh-CN"/>
              </w:rPr>
            </w:pPr>
            <w:ins w:id="10531"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38135BA2" w14:textId="77777777" w:rsidR="0066553E" w:rsidRPr="00B04564" w:rsidRDefault="0066553E" w:rsidP="00081372">
            <w:pPr>
              <w:pStyle w:val="TAC"/>
              <w:rPr>
                <w:ins w:id="10532" w:author="R4-1808994" w:date="2018-07-10T10:43:00Z"/>
                <w:lang w:eastAsia="zh-CN"/>
              </w:rPr>
            </w:pPr>
            <w:ins w:id="10533"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59AF20A1" w14:textId="77777777" w:rsidR="0066553E" w:rsidRPr="00B04564" w:rsidRDefault="0066553E" w:rsidP="00081372">
            <w:pPr>
              <w:pStyle w:val="TAC"/>
              <w:rPr>
                <w:ins w:id="10534" w:author="R4-1808994" w:date="2018-07-10T10:43:00Z"/>
              </w:rPr>
            </w:pPr>
            <w:ins w:id="10535" w:author="R4-1808994" w:date="2018-07-10T10:43:00Z">
              <w:r w:rsidRPr="00B04564">
                <w:t>G-FR1-A1-1</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2E83A4F8" w14:textId="77777777" w:rsidR="0066553E" w:rsidRPr="009921AA" w:rsidRDefault="0066553E" w:rsidP="00081372">
            <w:pPr>
              <w:jc w:val="right"/>
              <w:rPr>
                <w:ins w:id="10536" w:author="R4-1808994" w:date="2018-07-10T10:43:00Z"/>
                <w:rFonts w:ascii="Arial" w:hAnsi="Arial" w:cs="Arial"/>
                <w:sz w:val="18"/>
                <w:szCs w:val="18"/>
              </w:rPr>
            </w:pPr>
            <w:ins w:id="10537" w:author="R4-1808994" w:date="2018-07-10T10:43:00Z">
              <w:r w:rsidRPr="009921AA">
                <w:rPr>
                  <w:rFonts w:ascii="Arial" w:hAnsi="Arial" w:cs="Arial"/>
                  <w:sz w:val="18"/>
                  <w:szCs w:val="18"/>
                </w:rPr>
                <w:t>-92.3</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0B5C87D4" w14:textId="77777777" w:rsidR="0066553E" w:rsidRPr="009921AA" w:rsidRDefault="0066553E" w:rsidP="00081372">
            <w:pPr>
              <w:jc w:val="right"/>
              <w:rPr>
                <w:ins w:id="10538" w:author="R4-1808994" w:date="2018-07-10T10:43:00Z"/>
                <w:rFonts w:ascii="Arial" w:hAnsi="Arial" w:cs="Arial"/>
                <w:sz w:val="18"/>
                <w:szCs w:val="18"/>
              </w:rPr>
            </w:pPr>
            <w:ins w:id="10539" w:author="R4-1808994" w:date="2018-07-10T10:43:00Z">
              <w:r w:rsidRPr="009921AA">
                <w:rPr>
                  <w:rFonts w:ascii="Arial" w:hAnsi="Arial" w:cs="Arial"/>
                  <w:sz w:val="18"/>
                  <w:szCs w:val="18"/>
                </w:rPr>
                <w:t>-91.9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77D3794C" w14:textId="77777777" w:rsidR="0066553E" w:rsidRPr="009921AA" w:rsidRDefault="0066553E" w:rsidP="00081372">
            <w:pPr>
              <w:jc w:val="right"/>
              <w:rPr>
                <w:ins w:id="10540" w:author="R4-1808994" w:date="2018-07-10T10:43:00Z"/>
                <w:rFonts w:ascii="Arial" w:hAnsi="Arial" w:cs="Arial"/>
                <w:sz w:val="18"/>
                <w:szCs w:val="18"/>
              </w:rPr>
            </w:pPr>
            <w:ins w:id="10541" w:author="R4-1808994" w:date="2018-07-10T10:43:00Z">
              <w:r w:rsidRPr="009921AA">
                <w:rPr>
                  <w:rFonts w:ascii="Arial" w:hAnsi="Arial" w:cs="Arial"/>
                  <w:sz w:val="18"/>
                  <w:szCs w:val="18"/>
                </w:rPr>
                <w:t>-91.2</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06E15C0A" w14:textId="77777777" w:rsidR="0066553E" w:rsidRPr="00B04564" w:rsidRDefault="0066553E" w:rsidP="00081372">
            <w:pPr>
              <w:pStyle w:val="TAC"/>
              <w:rPr>
                <w:ins w:id="10542" w:author="R4-1808994" w:date="2018-07-10T10:43:00Z"/>
              </w:rPr>
            </w:pPr>
            <w:ins w:id="10543" w:author="R4-1808994" w:date="2018-07-10T10:43:00Z">
              <w:r w:rsidRPr="00B04564">
                <w:rPr>
                  <w:rFonts w:cs="Arial"/>
                  <w:szCs w:val="18"/>
                </w:rPr>
                <w:t>-</w:t>
              </w:r>
              <w:r w:rsidRPr="00B04564">
                <w:rPr>
                  <w:rFonts w:cs="Arial" w:hint="eastAsia"/>
                  <w:szCs w:val="18"/>
                </w:rPr>
                <w:t>72</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0E948FD4" w14:textId="77777777" w:rsidR="0066553E" w:rsidRPr="00B04564" w:rsidRDefault="0066553E" w:rsidP="00081372">
            <w:pPr>
              <w:pStyle w:val="TAC"/>
              <w:rPr>
                <w:ins w:id="10544" w:author="R4-1808994" w:date="2018-07-10T10:43:00Z"/>
              </w:rPr>
            </w:pPr>
            <w:ins w:id="10545" w:author="R4-1808994" w:date="2018-07-10T10:43:00Z">
              <w:r w:rsidRPr="00B04564">
                <w:t>DFT-s-OFDM</w:t>
              </w:r>
              <w:r w:rsidRPr="00B04564">
                <w:rPr>
                  <w:rFonts w:hint="eastAsia"/>
                </w:rPr>
                <w:t xml:space="preserve"> NR signal, SCS 15 kHz, </w:t>
              </w:r>
            </w:ins>
          </w:p>
          <w:p w14:paraId="745E6139" w14:textId="77777777" w:rsidR="0066553E" w:rsidRPr="00B04564" w:rsidRDefault="0066553E" w:rsidP="00081372">
            <w:pPr>
              <w:pStyle w:val="TAC"/>
              <w:rPr>
                <w:ins w:id="10546" w:author="R4-1808994" w:date="2018-07-10T10:43:00Z"/>
              </w:rPr>
            </w:pPr>
            <w:ins w:id="10547" w:author="R4-1808994" w:date="2018-07-10T10:43:00Z">
              <w:r w:rsidRPr="00B04564">
                <w:rPr>
                  <w:rFonts w:hint="eastAsia"/>
                </w:rPr>
                <w:t>25 PRB</w:t>
              </w:r>
            </w:ins>
          </w:p>
        </w:tc>
      </w:tr>
      <w:tr w:rsidR="0066553E" w:rsidRPr="00B11FD8" w14:paraId="4759EE36" w14:textId="77777777" w:rsidTr="00081372">
        <w:trPr>
          <w:jc w:val="center"/>
          <w:ins w:id="10548"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0EA64DDC" w14:textId="77777777" w:rsidR="0066553E" w:rsidRPr="00B04564" w:rsidRDefault="0066553E" w:rsidP="00081372">
            <w:pPr>
              <w:pStyle w:val="TAC"/>
              <w:rPr>
                <w:ins w:id="10549" w:author="R4-1808994" w:date="2018-07-10T10:43:00Z"/>
                <w:lang w:eastAsia="zh-CN"/>
              </w:rPr>
            </w:pPr>
            <w:ins w:id="10550" w:author="R4-1808994" w:date="2018-07-10T10:43:00Z">
              <w:r w:rsidRPr="00B04564">
                <w:rPr>
                  <w:rFonts w:hint="eastAsia"/>
                </w:rPr>
                <w:t>40,50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1D05B928" w14:textId="77777777" w:rsidR="0066553E" w:rsidRPr="00B04564" w:rsidRDefault="0066553E" w:rsidP="00081372">
            <w:pPr>
              <w:pStyle w:val="TAC"/>
              <w:rPr>
                <w:ins w:id="10551" w:author="R4-1808994" w:date="2018-07-10T10:43:00Z"/>
                <w:lang w:eastAsia="zh-CN"/>
              </w:rPr>
            </w:pPr>
            <w:ins w:id="10552"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7F9CEAE6" w14:textId="77777777" w:rsidR="0066553E" w:rsidRPr="00B04564" w:rsidRDefault="0066553E" w:rsidP="00081372">
            <w:pPr>
              <w:pStyle w:val="TAC"/>
              <w:rPr>
                <w:ins w:id="10553" w:author="R4-1808994" w:date="2018-07-10T10:43:00Z"/>
              </w:rPr>
            </w:pPr>
            <w:ins w:id="10554" w:author="R4-1808994" w:date="2018-07-10T10:43:00Z">
              <w:r w:rsidRPr="00B04564">
                <w:t>G-FR1-A1-4</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41EC82AC" w14:textId="77777777" w:rsidR="0066553E" w:rsidRPr="009921AA" w:rsidRDefault="0066553E" w:rsidP="00081372">
            <w:pPr>
              <w:jc w:val="right"/>
              <w:rPr>
                <w:ins w:id="10555" w:author="R4-1808994" w:date="2018-07-10T10:43:00Z"/>
                <w:rFonts w:ascii="Arial" w:hAnsi="Arial" w:cs="Arial"/>
                <w:sz w:val="18"/>
                <w:szCs w:val="18"/>
              </w:rPr>
            </w:pPr>
            <w:ins w:id="10556" w:author="R4-1808994" w:date="2018-07-10T10:43:00Z">
              <w:r w:rsidRPr="009921AA">
                <w:rPr>
                  <w:rFonts w:ascii="Arial" w:hAnsi="Arial" w:cs="Arial"/>
                  <w:sz w:val="18"/>
                  <w:szCs w:val="18"/>
                </w:rPr>
                <w:t>-85.9</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295DE9E9" w14:textId="77777777" w:rsidR="0066553E" w:rsidRPr="009921AA" w:rsidRDefault="0066553E" w:rsidP="00081372">
            <w:pPr>
              <w:jc w:val="right"/>
              <w:rPr>
                <w:ins w:id="10557" w:author="R4-1808994" w:date="2018-07-10T10:43:00Z"/>
                <w:rFonts w:ascii="Arial" w:hAnsi="Arial" w:cs="Arial"/>
                <w:sz w:val="18"/>
                <w:szCs w:val="18"/>
              </w:rPr>
            </w:pPr>
            <w:ins w:id="10558" w:author="R4-1808994" w:date="2018-07-10T10:43:00Z">
              <w:r w:rsidRPr="009921AA">
                <w:rPr>
                  <w:rFonts w:ascii="Arial" w:hAnsi="Arial" w:cs="Arial"/>
                  <w:sz w:val="18"/>
                  <w:szCs w:val="18"/>
                </w:rPr>
                <w:t>-85.5</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12E358ED" w14:textId="77777777" w:rsidR="0066553E" w:rsidRPr="009921AA" w:rsidRDefault="0066553E" w:rsidP="00081372">
            <w:pPr>
              <w:jc w:val="right"/>
              <w:rPr>
                <w:ins w:id="10559" w:author="R4-1808994" w:date="2018-07-10T10:43:00Z"/>
                <w:rFonts w:ascii="Arial" w:hAnsi="Arial" w:cs="Arial"/>
                <w:sz w:val="18"/>
                <w:szCs w:val="18"/>
              </w:rPr>
            </w:pPr>
            <w:ins w:id="10560" w:author="R4-1808994" w:date="2018-07-10T10:43:00Z">
              <w:r w:rsidRPr="009921AA">
                <w:rPr>
                  <w:rFonts w:ascii="Arial" w:hAnsi="Arial" w:cs="Arial"/>
                  <w:sz w:val="18"/>
                  <w:szCs w:val="18"/>
                </w:rPr>
                <w:t>-84.8</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36D7484D" w14:textId="77777777" w:rsidR="0066553E" w:rsidRPr="00B04564" w:rsidRDefault="0066553E" w:rsidP="00081372">
            <w:pPr>
              <w:pStyle w:val="TAC"/>
              <w:rPr>
                <w:ins w:id="10561" w:author="R4-1808994" w:date="2018-07-10T10:43:00Z"/>
              </w:rPr>
            </w:pPr>
            <w:ins w:id="10562" w:author="R4-1808994" w:date="2018-07-10T10:43:00Z">
              <w:r w:rsidRPr="00B04564">
                <w:rPr>
                  <w:rFonts w:cs="Arial"/>
                  <w:szCs w:val="18"/>
                </w:rPr>
                <w:t>-66.4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7BFD8165" w14:textId="77777777" w:rsidR="0066553E" w:rsidRPr="00B04564" w:rsidRDefault="0066553E" w:rsidP="00081372">
            <w:pPr>
              <w:pStyle w:val="TAC"/>
              <w:rPr>
                <w:ins w:id="10563" w:author="R4-1808994" w:date="2018-07-10T10:43:00Z"/>
              </w:rPr>
            </w:pPr>
            <w:ins w:id="10564" w:author="R4-1808994" w:date="2018-07-10T10:43:00Z">
              <w:r w:rsidRPr="00B04564">
                <w:t>DFT-s-OFDM</w:t>
              </w:r>
              <w:r w:rsidRPr="00B04564">
                <w:rPr>
                  <w:rFonts w:hint="eastAsia"/>
                </w:rPr>
                <w:t xml:space="preserve"> NR signal, SCS 15 kHz, </w:t>
              </w:r>
              <w:r w:rsidRPr="00B04564">
                <w:t>100</w:t>
              </w:r>
              <w:r w:rsidRPr="00B04564">
                <w:rPr>
                  <w:rFonts w:hint="eastAsia"/>
                </w:rPr>
                <w:t xml:space="preserve"> PRB</w:t>
              </w:r>
            </w:ins>
          </w:p>
        </w:tc>
      </w:tr>
      <w:tr w:rsidR="0066553E" w:rsidRPr="00B11FD8" w14:paraId="3563D616" w14:textId="77777777" w:rsidTr="00081372">
        <w:trPr>
          <w:jc w:val="center"/>
          <w:ins w:id="10565"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60146475" w14:textId="77777777" w:rsidR="0066553E" w:rsidRPr="00B04564" w:rsidRDefault="0066553E" w:rsidP="00081372">
            <w:pPr>
              <w:pStyle w:val="TAC"/>
              <w:rPr>
                <w:ins w:id="10566" w:author="R4-1808994" w:date="2018-07-10T10:43:00Z"/>
                <w:lang w:eastAsia="zh-CN"/>
              </w:rPr>
            </w:pPr>
            <w:ins w:id="10567" w:author="R4-1808994" w:date="2018-07-10T10:43:00Z">
              <w:r w:rsidRPr="00B04564">
                <w:rPr>
                  <w:rFonts w:hint="eastAsia"/>
                </w:rPr>
                <w:t>5</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095ECA5A" w14:textId="77777777" w:rsidR="0066553E" w:rsidRPr="00B04564" w:rsidRDefault="0066553E" w:rsidP="00081372">
            <w:pPr>
              <w:pStyle w:val="TAC"/>
              <w:rPr>
                <w:ins w:id="10568" w:author="R4-1808994" w:date="2018-07-10T10:43:00Z"/>
                <w:lang w:eastAsia="zh-CN"/>
              </w:rPr>
            </w:pPr>
            <w:ins w:id="10569"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14859D1D" w14:textId="77777777" w:rsidR="0066553E" w:rsidRPr="00B04564" w:rsidRDefault="0066553E" w:rsidP="00081372">
            <w:pPr>
              <w:pStyle w:val="TAC"/>
              <w:rPr>
                <w:ins w:id="10570" w:author="R4-1808994" w:date="2018-07-10T10:43:00Z"/>
                <w:lang w:eastAsia="zh-CN"/>
              </w:rPr>
            </w:pPr>
            <w:ins w:id="10571" w:author="R4-1808994" w:date="2018-07-10T10:43:00Z">
              <w:r w:rsidRPr="00B04564">
                <w:t>G-FR1-A1-</w:t>
              </w:r>
              <w:r w:rsidRPr="00B04564">
                <w:rPr>
                  <w:rFonts w:hint="eastAsia"/>
                </w:rPr>
                <w:t>8</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64E920C6" w14:textId="77777777" w:rsidR="0066553E" w:rsidRPr="009921AA" w:rsidRDefault="0066553E" w:rsidP="00081372">
            <w:pPr>
              <w:jc w:val="right"/>
              <w:rPr>
                <w:ins w:id="10572" w:author="R4-1808994" w:date="2018-07-10T10:43:00Z"/>
                <w:rFonts w:ascii="Arial" w:hAnsi="Arial" w:cs="Arial"/>
                <w:sz w:val="18"/>
                <w:szCs w:val="18"/>
              </w:rPr>
            </w:pPr>
            <w:ins w:id="10573" w:author="R4-1808994" w:date="2018-07-10T10:43:00Z">
              <w:r w:rsidRPr="009921AA">
                <w:rPr>
                  <w:rFonts w:ascii="Arial" w:hAnsi="Arial" w:cs="Arial"/>
                  <w:sz w:val="18"/>
                  <w:szCs w:val="18"/>
                </w:rPr>
                <w:t>-94.9</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5E9B3175" w14:textId="77777777" w:rsidR="0066553E" w:rsidRPr="009921AA" w:rsidRDefault="0066553E" w:rsidP="00081372">
            <w:pPr>
              <w:jc w:val="right"/>
              <w:rPr>
                <w:ins w:id="10574" w:author="R4-1808994" w:date="2018-07-10T10:43:00Z"/>
                <w:rFonts w:ascii="Arial" w:hAnsi="Arial" w:cs="Arial"/>
                <w:sz w:val="18"/>
                <w:szCs w:val="18"/>
              </w:rPr>
            </w:pPr>
            <w:ins w:id="10575" w:author="R4-1808994" w:date="2018-07-10T10:43:00Z">
              <w:r w:rsidRPr="009921AA">
                <w:rPr>
                  <w:rFonts w:ascii="Arial" w:hAnsi="Arial" w:cs="Arial"/>
                  <w:sz w:val="18"/>
                  <w:szCs w:val="18"/>
                </w:rPr>
                <w:t>-94.5</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02C53411" w14:textId="77777777" w:rsidR="0066553E" w:rsidRPr="009921AA" w:rsidRDefault="0066553E" w:rsidP="00081372">
            <w:pPr>
              <w:jc w:val="right"/>
              <w:rPr>
                <w:ins w:id="10576" w:author="R4-1808994" w:date="2018-07-10T10:43:00Z"/>
                <w:rFonts w:ascii="Arial" w:hAnsi="Arial" w:cs="Arial"/>
                <w:sz w:val="18"/>
                <w:szCs w:val="18"/>
              </w:rPr>
            </w:pPr>
            <w:ins w:id="10577" w:author="R4-1808994" w:date="2018-07-10T10:43:00Z">
              <w:r w:rsidRPr="009921AA">
                <w:rPr>
                  <w:rFonts w:ascii="Arial" w:hAnsi="Arial" w:cs="Arial"/>
                  <w:sz w:val="18"/>
                  <w:szCs w:val="18"/>
                </w:rPr>
                <w:t>-93.8</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626B2C7E" w14:textId="77777777" w:rsidR="0066553E" w:rsidRPr="00B04564" w:rsidRDefault="0066553E" w:rsidP="00081372">
            <w:pPr>
              <w:pStyle w:val="TAC"/>
              <w:rPr>
                <w:ins w:id="10578" w:author="R4-1808994" w:date="2018-07-10T10:43:00Z"/>
                <w:lang w:eastAsia="zh-CN"/>
              </w:rPr>
            </w:pPr>
            <w:ins w:id="10579" w:author="R4-1808994" w:date="2018-07-10T10:43:00Z">
              <w:r w:rsidRPr="00B04564">
                <w:rPr>
                  <w:rFonts w:cs="Arial"/>
                  <w:szCs w:val="18"/>
                </w:rPr>
                <w:t>-</w:t>
              </w:r>
              <w:r w:rsidRPr="00B04564">
                <w:rPr>
                  <w:rFonts w:cs="Arial" w:hint="eastAsia"/>
                  <w:szCs w:val="18"/>
                </w:rPr>
                <w:t>76</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4496C015" w14:textId="77777777" w:rsidR="0066553E" w:rsidRPr="00B04564" w:rsidRDefault="0066553E" w:rsidP="00081372">
            <w:pPr>
              <w:pStyle w:val="TAC"/>
              <w:rPr>
                <w:ins w:id="10580" w:author="R4-1808994" w:date="2018-07-10T10:43:00Z"/>
              </w:rPr>
            </w:pPr>
            <w:ins w:id="10581" w:author="R4-1808994" w:date="2018-07-10T10:43:00Z">
              <w:r w:rsidRPr="00B04564">
                <w:t>DFT-s-OFDM</w:t>
              </w:r>
              <w:r w:rsidRPr="00B04564">
                <w:rPr>
                  <w:rFonts w:hint="eastAsia"/>
                </w:rPr>
                <w:t xml:space="preserve"> NR signal, SCS 30 kHz, </w:t>
              </w:r>
            </w:ins>
          </w:p>
          <w:p w14:paraId="6653BC18" w14:textId="77777777" w:rsidR="0066553E" w:rsidRPr="00B04564" w:rsidRDefault="0066553E" w:rsidP="00081372">
            <w:pPr>
              <w:pStyle w:val="TAC"/>
              <w:rPr>
                <w:ins w:id="10582" w:author="R4-1808994" w:date="2018-07-10T10:43:00Z"/>
              </w:rPr>
            </w:pPr>
            <w:ins w:id="10583" w:author="R4-1808994" w:date="2018-07-10T10:43:00Z">
              <w:r w:rsidRPr="00B04564">
                <w:rPr>
                  <w:rFonts w:hint="eastAsia"/>
                </w:rPr>
                <w:t>5 PRB</w:t>
              </w:r>
            </w:ins>
          </w:p>
        </w:tc>
      </w:tr>
      <w:tr w:rsidR="0066553E" w:rsidRPr="00B11FD8" w14:paraId="63515C6A" w14:textId="77777777" w:rsidTr="00081372">
        <w:trPr>
          <w:jc w:val="center"/>
          <w:ins w:id="10584"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5218DD03" w14:textId="77777777" w:rsidR="0066553E" w:rsidRPr="00B04564" w:rsidRDefault="0066553E" w:rsidP="00081372">
            <w:pPr>
              <w:pStyle w:val="TAC"/>
              <w:rPr>
                <w:ins w:id="10585" w:author="R4-1808994" w:date="2018-07-10T10:43:00Z"/>
                <w:lang w:eastAsia="zh-CN"/>
              </w:rPr>
            </w:pPr>
            <w:ins w:id="10586"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1EE39FD2" w14:textId="77777777" w:rsidR="0066553E" w:rsidRPr="00B04564" w:rsidRDefault="0066553E" w:rsidP="00081372">
            <w:pPr>
              <w:pStyle w:val="TAC"/>
              <w:rPr>
                <w:ins w:id="10587" w:author="R4-1808994" w:date="2018-07-10T10:43:00Z"/>
                <w:lang w:eastAsia="zh-CN"/>
              </w:rPr>
            </w:pPr>
            <w:ins w:id="10588"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1D770C10" w14:textId="77777777" w:rsidR="0066553E" w:rsidRPr="00B04564" w:rsidRDefault="0066553E" w:rsidP="00081372">
            <w:pPr>
              <w:pStyle w:val="TAC"/>
              <w:rPr>
                <w:ins w:id="10589" w:author="R4-1808994" w:date="2018-07-10T10:43:00Z"/>
                <w:lang w:eastAsia="zh-CN"/>
              </w:rPr>
            </w:pPr>
            <w:ins w:id="10590" w:author="R4-1808994" w:date="2018-07-10T10:43:00Z">
              <w:r w:rsidRPr="00B04564">
                <w:t>G-FR1-A1-</w:t>
              </w:r>
              <w:r w:rsidRPr="00B04564">
                <w:rPr>
                  <w:rFonts w:hint="eastAsia"/>
                </w:rPr>
                <w:t>2</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7B16944E" w14:textId="77777777" w:rsidR="0066553E" w:rsidRPr="009921AA" w:rsidRDefault="0066553E" w:rsidP="00081372">
            <w:pPr>
              <w:jc w:val="right"/>
              <w:rPr>
                <w:ins w:id="10591" w:author="R4-1808994" w:date="2018-07-10T10:43:00Z"/>
                <w:rFonts w:ascii="Arial" w:hAnsi="Arial" w:cs="Arial"/>
                <w:sz w:val="18"/>
                <w:szCs w:val="18"/>
              </w:rPr>
            </w:pPr>
            <w:ins w:id="10592" w:author="R4-1808994" w:date="2018-07-10T10:43:00Z">
              <w:r w:rsidRPr="009921AA">
                <w:rPr>
                  <w:rFonts w:ascii="Arial" w:hAnsi="Arial" w:cs="Arial"/>
                  <w:sz w:val="18"/>
                  <w:szCs w:val="18"/>
                </w:rPr>
                <w:t>-92.4</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2C447404" w14:textId="77777777" w:rsidR="0066553E" w:rsidRPr="009921AA" w:rsidRDefault="0066553E" w:rsidP="00081372">
            <w:pPr>
              <w:jc w:val="right"/>
              <w:rPr>
                <w:ins w:id="10593" w:author="R4-1808994" w:date="2018-07-10T10:43:00Z"/>
                <w:rFonts w:ascii="Arial" w:hAnsi="Arial" w:cs="Arial"/>
                <w:sz w:val="18"/>
                <w:szCs w:val="18"/>
              </w:rPr>
            </w:pPr>
            <w:ins w:id="10594" w:author="R4-1808994" w:date="2018-07-10T10:43:00Z">
              <w:r w:rsidRPr="009921AA">
                <w:rPr>
                  <w:rFonts w:ascii="Arial" w:hAnsi="Arial" w:cs="Arial"/>
                  <w:sz w:val="18"/>
                  <w:szCs w:val="18"/>
                </w:rPr>
                <w:t>-92</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592384B5" w14:textId="77777777" w:rsidR="0066553E" w:rsidRPr="009921AA" w:rsidRDefault="0066553E" w:rsidP="00081372">
            <w:pPr>
              <w:jc w:val="right"/>
              <w:rPr>
                <w:ins w:id="10595" w:author="R4-1808994" w:date="2018-07-10T10:43:00Z"/>
                <w:rFonts w:ascii="Arial" w:hAnsi="Arial" w:cs="Arial"/>
                <w:sz w:val="18"/>
                <w:szCs w:val="18"/>
              </w:rPr>
            </w:pPr>
            <w:ins w:id="10596" w:author="R4-1808994" w:date="2018-07-10T10:43:00Z">
              <w:r w:rsidRPr="009921AA">
                <w:rPr>
                  <w:rFonts w:ascii="Arial" w:hAnsi="Arial" w:cs="Arial"/>
                  <w:sz w:val="18"/>
                  <w:szCs w:val="18"/>
                </w:rPr>
                <w:t>-91.3</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42A709FE" w14:textId="77777777" w:rsidR="0066553E" w:rsidRPr="00B04564" w:rsidRDefault="0066553E" w:rsidP="00081372">
            <w:pPr>
              <w:pStyle w:val="TAC"/>
              <w:rPr>
                <w:ins w:id="10597" w:author="R4-1808994" w:date="2018-07-10T10:43:00Z"/>
              </w:rPr>
            </w:pPr>
            <w:ins w:id="10598" w:author="R4-1808994" w:date="2018-07-10T10:43:00Z">
              <w:r w:rsidRPr="00B04564">
                <w:rPr>
                  <w:rFonts w:cs="Arial"/>
                  <w:szCs w:val="18"/>
                </w:rPr>
                <w:t>-73.4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1D3720E1" w14:textId="77777777" w:rsidR="0066553E" w:rsidRPr="00B04564" w:rsidRDefault="0066553E" w:rsidP="00081372">
            <w:pPr>
              <w:pStyle w:val="TAC"/>
              <w:rPr>
                <w:ins w:id="10599" w:author="R4-1808994" w:date="2018-07-10T10:43:00Z"/>
              </w:rPr>
            </w:pPr>
            <w:ins w:id="10600" w:author="R4-1808994" w:date="2018-07-10T10:43:00Z">
              <w:r w:rsidRPr="00B04564">
                <w:t>DFT-s-OFDM</w:t>
              </w:r>
              <w:r w:rsidRPr="00B04564">
                <w:rPr>
                  <w:rFonts w:hint="eastAsia"/>
                </w:rPr>
                <w:t xml:space="preserve"> NR signal, SCS 30 kHz, </w:t>
              </w:r>
            </w:ins>
          </w:p>
          <w:p w14:paraId="66F515C7" w14:textId="77777777" w:rsidR="0066553E" w:rsidRPr="00B04564" w:rsidRDefault="0066553E" w:rsidP="00081372">
            <w:pPr>
              <w:pStyle w:val="TAC"/>
              <w:rPr>
                <w:ins w:id="10601" w:author="R4-1808994" w:date="2018-07-10T10:43:00Z"/>
              </w:rPr>
            </w:pPr>
            <w:ins w:id="10602" w:author="R4-1808994" w:date="2018-07-10T10:43:00Z">
              <w:r w:rsidRPr="00B04564">
                <w:t>10</w:t>
              </w:r>
              <w:r w:rsidRPr="00B04564">
                <w:rPr>
                  <w:rFonts w:hint="eastAsia"/>
                </w:rPr>
                <w:t xml:space="preserve"> PRB</w:t>
              </w:r>
            </w:ins>
          </w:p>
        </w:tc>
      </w:tr>
      <w:tr w:rsidR="0066553E" w:rsidRPr="00B11FD8" w14:paraId="1C4E210A" w14:textId="77777777" w:rsidTr="00081372">
        <w:trPr>
          <w:jc w:val="center"/>
          <w:ins w:id="10603"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435348A4" w14:textId="77777777" w:rsidR="0066553E" w:rsidRPr="00B04564" w:rsidRDefault="0066553E" w:rsidP="00081372">
            <w:pPr>
              <w:pStyle w:val="TAC"/>
              <w:rPr>
                <w:ins w:id="10604" w:author="R4-1808994" w:date="2018-07-10T10:43:00Z"/>
                <w:lang w:eastAsia="zh-CN"/>
              </w:rPr>
            </w:pPr>
            <w:ins w:id="10605" w:author="R4-1808994" w:date="2018-07-10T10:43:00Z">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6D169843" w14:textId="77777777" w:rsidR="0066553E" w:rsidRPr="00B04564" w:rsidRDefault="0066553E" w:rsidP="00081372">
            <w:pPr>
              <w:pStyle w:val="TAC"/>
              <w:rPr>
                <w:ins w:id="10606" w:author="R4-1808994" w:date="2018-07-10T10:43:00Z"/>
                <w:lang w:eastAsia="zh-CN"/>
              </w:rPr>
            </w:pPr>
            <w:ins w:id="10607"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16DC36A2" w14:textId="77777777" w:rsidR="0066553E" w:rsidRPr="00B04564" w:rsidRDefault="0066553E" w:rsidP="00081372">
            <w:pPr>
              <w:pStyle w:val="TAC"/>
              <w:rPr>
                <w:ins w:id="10608" w:author="R4-1808994" w:date="2018-07-10T10:43:00Z"/>
                <w:lang w:eastAsia="zh-CN"/>
              </w:rPr>
            </w:pPr>
            <w:ins w:id="10609" w:author="R4-1808994" w:date="2018-07-10T10:43:00Z">
              <w:r w:rsidRPr="00B04564">
                <w:t>G-FR1-A1-</w:t>
              </w:r>
              <w:r w:rsidRPr="00B04564">
                <w:rPr>
                  <w:rFonts w:hint="eastAsia"/>
                </w:rPr>
                <w:t>5</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192894BC" w14:textId="77777777" w:rsidR="0066553E" w:rsidRPr="009921AA" w:rsidRDefault="0066553E" w:rsidP="00081372">
            <w:pPr>
              <w:jc w:val="right"/>
              <w:rPr>
                <w:ins w:id="10610" w:author="R4-1808994" w:date="2018-07-10T10:43:00Z"/>
                <w:rFonts w:ascii="Arial" w:hAnsi="Arial" w:cs="Arial"/>
                <w:sz w:val="18"/>
                <w:szCs w:val="18"/>
              </w:rPr>
            </w:pPr>
            <w:ins w:id="10611" w:author="R4-1808994" w:date="2018-07-10T10:43:00Z">
              <w:r w:rsidRPr="009921AA">
                <w:rPr>
                  <w:rFonts w:ascii="Arial" w:hAnsi="Arial" w:cs="Arial"/>
                  <w:sz w:val="18"/>
                  <w:szCs w:val="18"/>
                </w:rPr>
                <w:t>-86.2</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44DEA665" w14:textId="77777777" w:rsidR="0066553E" w:rsidRPr="009921AA" w:rsidRDefault="0066553E" w:rsidP="00081372">
            <w:pPr>
              <w:jc w:val="right"/>
              <w:rPr>
                <w:ins w:id="10612" w:author="R4-1808994" w:date="2018-07-10T10:43:00Z"/>
                <w:rFonts w:ascii="Arial" w:hAnsi="Arial" w:cs="Arial"/>
                <w:sz w:val="18"/>
                <w:szCs w:val="18"/>
              </w:rPr>
            </w:pPr>
            <w:ins w:id="10613" w:author="R4-1808994" w:date="2018-07-10T10:43:00Z">
              <w:r w:rsidRPr="009921AA">
                <w:rPr>
                  <w:rFonts w:ascii="Arial" w:hAnsi="Arial" w:cs="Arial"/>
                  <w:sz w:val="18"/>
                  <w:szCs w:val="18"/>
                </w:rPr>
                <w:t>-85.8</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2CA25014" w14:textId="77777777" w:rsidR="0066553E" w:rsidRPr="009921AA" w:rsidRDefault="0066553E" w:rsidP="00081372">
            <w:pPr>
              <w:jc w:val="right"/>
              <w:rPr>
                <w:ins w:id="10614" w:author="R4-1808994" w:date="2018-07-10T10:43:00Z"/>
                <w:rFonts w:ascii="Arial" w:hAnsi="Arial" w:cs="Arial"/>
                <w:sz w:val="18"/>
                <w:szCs w:val="18"/>
              </w:rPr>
            </w:pPr>
            <w:ins w:id="10615" w:author="R4-1808994" w:date="2018-07-10T10:43:00Z">
              <w:r w:rsidRPr="009921AA">
                <w:rPr>
                  <w:rFonts w:ascii="Arial" w:hAnsi="Arial" w:cs="Arial"/>
                  <w:sz w:val="18"/>
                  <w:szCs w:val="18"/>
                </w:rPr>
                <w:t>-85.1</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69E6CB81" w14:textId="77777777" w:rsidR="0066553E" w:rsidRPr="00B04564" w:rsidRDefault="0066553E" w:rsidP="00081372">
            <w:pPr>
              <w:pStyle w:val="TAC"/>
              <w:rPr>
                <w:ins w:id="10616" w:author="R4-1808994" w:date="2018-07-10T10:43:00Z"/>
              </w:rPr>
            </w:pPr>
            <w:ins w:id="10617" w:author="R4-1808994" w:date="2018-07-10T10:43:00Z">
              <w:r w:rsidRPr="00B04564">
                <w:rPr>
                  <w:rFonts w:cs="Arial"/>
                  <w:szCs w:val="18"/>
                </w:rPr>
                <w:t>-66.4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61A1590" w14:textId="77777777" w:rsidR="0066553E" w:rsidRPr="00B04564" w:rsidRDefault="0066553E" w:rsidP="00081372">
            <w:pPr>
              <w:pStyle w:val="TAC"/>
              <w:rPr>
                <w:ins w:id="10618" w:author="R4-1808994" w:date="2018-07-10T10:43:00Z"/>
              </w:rPr>
            </w:pPr>
            <w:ins w:id="10619" w:author="R4-1808994" w:date="2018-07-10T10:43:00Z">
              <w:r w:rsidRPr="00B04564">
                <w:t>DFT-s-OFDM</w:t>
              </w:r>
              <w:r w:rsidRPr="00B04564">
                <w:rPr>
                  <w:rFonts w:hint="eastAsia"/>
                </w:rPr>
                <w:t xml:space="preserve"> NR signal, SCS 30 kHz, </w:t>
              </w:r>
            </w:ins>
          </w:p>
          <w:p w14:paraId="41BA1F43" w14:textId="77777777" w:rsidR="0066553E" w:rsidRPr="00B04564" w:rsidRDefault="0066553E" w:rsidP="00081372">
            <w:pPr>
              <w:pStyle w:val="TAC"/>
              <w:rPr>
                <w:ins w:id="10620" w:author="R4-1808994" w:date="2018-07-10T10:43:00Z"/>
              </w:rPr>
            </w:pPr>
            <w:ins w:id="10621" w:author="R4-1808994" w:date="2018-07-10T10:43:00Z">
              <w:r w:rsidRPr="00B04564">
                <w:t>50</w:t>
              </w:r>
              <w:r w:rsidRPr="00B04564">
                <w:rPr>
                  <w:rFonts w:hint="eastAsia"/>
                </w:rPr>
                <w:t xml:space="preserve"> PRB</w:t>
              </w:r>
            </w:ins>
          </w:p>
        </w:tc>
      </w:tr>
      <w:tr w:rsidR="0066553E" w:rsidRPr="00B11FD8" w14:paraId="3A764C5F" w14:textId="77777777" w:rsidTr="00081372">
        <w:trPr>
          <w:jc w:val="center"/>
          <w:ins w:id="10622"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7C562BFC" w14:textId="77777777" w:rsidR="0066553E" w:rsidRPr="00B04564" w:rsidRDefault="0066553E" w:rsidP="00081372">
            <w:pPr>
              <w:pStyle w:val="TAC"/>
              <w:rPr>
                <w:ins w:id="10623" w:author="R4-1808994" w:date="2018-07-10T10:43:00Z"/>
                <w:lang w:eastAsia="zh-CN"/>
              </w:rPr>
            </w:pPr>
            <w:ins w:id="10624"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10E25AF6" w14:textId="77777777" w:rsidR="0066553E" w:rsidRPr="00B04564" w:rsidRDefault="0066553E" w:rsidP="00081372">
            <w:pPr>
              <w:pStyle w:val="TAC"/>
              <w:rPr>
                <w:ins w:id="10625" w:author="R4-1808994" w:date="2018-07-10T10:43:00Z"/>
                <w:lang w:eastAsia="zh-CN"/>
              </w:rPr>
            </w:pPr>
            <w:ins w:id="10626" w:author="R4-1808994" w:date="2018-07-10T10:43:00Z">
              <w:r w:rsidRPr="00B04564">
                <w:rPr>
                  <w:rFonts w:hint="eastAsia"/>
                </w:rPr>
                <w:t>60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56C83EF2" w14:textId="77777777" w:rsidR="0066553E" w:rsidRPr="00B04564" w:rsidRDefault="0066553E" w:rsidP="00081372">
            <w:pPr>
              <w:pStyle w:val="TAC"/>
              <w:rPr>
                <w:ins w:id="10627" w:author="R4-1808994" w:date="2018-07-10T10:43:00Z"/>
                <w:lang w:eastAsia="zh-CN"/>
              </w:rPr>
            </w:pPr>
            <w:ins w:id="10628" w:author="R4-1808994" w:date="2018-07-10T10:43:00Z">
              <w:r w:rsidRPr="00B04564">
                <w:t>G-FR1-A1-</w:t>
              </w:r>
              <w:r w:rsidRPr="00B04564">
                <w:rPr>
                  <w:rFonts w:hint="eastAsia"/>
                </w:rPr>
                <w:t>9</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5B23B0DD" w14:textId="77777777" w:rsidR="0066553E" w:rsidRPr="009921AA" w:rsidRDefault="0066553E" w:rsidP="00081372">
            <w:pPr>
              <w:jc w:val="right"/>
              <w:rPr>
                <w:ins w:id="10629" w:author="R4-1808994" w:date="2018-07-10T10:43:00Z"/>
                <w:rFonts w:ascii="Arial" w:hAnsi="Arial" w:cs="Arial"/>
                <w:sz w:val="18"/>
                <w:szCs w:val="18"/>
              </w:rPr>
            </w:pPr>
            <w:ins w:id="10630" w:author="R4-1808994" w:date="2018-07-10T10:43:00Z">
              <w:r w:rsidRPr="009921AA">
                <w:rPr>
                  <w:rFonts w:ascii="Arial" w:hAnsi="Arial" w:cs="Arial"/>
                  <w:sz w:val="18"/>
                  <w:szCs w:val="18"/>
                </w:rPr>
                <w:t>-91.8</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0344FE28" w14:textId="77777777" w:rsidR="0066553E" w:rsidRPr="009921AA" w:rsidRDefault="0066553E" w:rsidP="00081372">
            <w:pPr>
              <w:jc w:val="right"/>
              <w:rPr>
                <w:ins w:id="10631" w:author="R4-1808994" w:date="2018-07-10T10:43:00Z"/>
                <w:rFonts w:ascii="Arial" w:hAnsi="Arial" w:cs="Arial"/>
                <w:sz w:val="18"/>
                <w:szCs w:val="18"/>
              </w:rPr>
            </w:pPr>
            <w:ins w:id="10632" w:author="R4-1808994" w:date="2018-07-10T10:43:00Z">
              <w:r w:rsidRPr="009921AA">
                <w:rPr>
                  <w:rFonts w:ascii="Arial" w:hAnsi="Arial" w:cs="Arial"/>
                  <w:sz w:val="18"/>
                  <w:szCs w:val="18"/>
                </w:rPr>
                <w:t>-91.4</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08D6FF47" w14:textId="77777777" w:rsidR="0066553E" w:rsidRPr="009921AA" w:rsidRDefault="0066553E" w:rsidP="00081372">
            <w:pPr>
              <w:jc w:val="right"/>
              <w:rPr>
                <w:ins w:id="10633" w:author="R4-1808994" w:date="2018-07-10T10:43:00Z"/>
                <w:rFonts w:ascii="Arial" w:hAnsi="Arial" w:cs="Arial"/>
                <w:sz w:val="18"/>
                <w:szCs w:val="18"/>
              </w:rPr>
            </w:pPr>
            <w:ins w:id="10634" w:author="R4-1808994" w:date="2018-07-10T10:43:00Z">
              <w:r w:rsidRPr="009921AA">
                <w:rPr>
                  <w:rFonts w:ascii="Arial" w:hAnsi="Arial" w:cs="Arial"/>
                  <w:sz w:val="18"/>
                  <w:szCs w:val="18"/>
                </w:rPr>
                <w:t>-90.7</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3B0C09DB" w14:textId="77777777" w:rsidR="0066553E" w:rsidRPr="00B04564" w:rsidRDefault="0066553E" w:rsidP="00081372">
            <w:pPr>
              <w:pStyle w:val="TAC"/>
              <w:rPr>
                <w:ins w:id="10635" w:author="R4-1808994" w:date="2018-07-10T10:43:00Z"/>
                <w:lang w:eastAsia="zh-CN"/>
              </w:rPr>
            </w:pPr>
            <w:ins w:id="10636" w:author="R4-1808994" w:date="2018-07-10T10:43:00Z">
              <w:r w:rsidRPr="00B04564">
                <w:rPr>
                  <w:rFonts w:cs="Arial"/>
                  <w:szCs w:val="18"/>
                </w:rPr>
                <w:t>-</w:t>
              </w:r>
              <w:r w:rsidRPr="00B04564">
                <w:rPr>
                  <w:rFonts w:cs="Arial" w:hint="eastAsia"/>
                  <w:szCs w:val="18"/>
                </w:rPr>
                <w:t>73</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7E2F6D5" w14:textId="77777777" w:rsidR="0066553E" w:rsidRPr="00B04564" w:rsidRDefault="0066553E" w:rsidP="00081372">
            <w:pPr>
              <w:pStyle w:val="TAC"/>
              <w:rPr>
                <w:ins w:id="10637" w:author="R4-1808994" w:date="2018-07-10T10:43:00Z"/>
              </w:rPr>
            </w:pPr>
            <w:ins w:id="10638" w:author="R4-1808994" w:date="2018-07-10T10:43:00Z">
              <w:r w:rsidRPr="00B04564">
                <w:t>DFT-s-OFDM</w:t>
              </w:r>
              <w:r w:rsidRPr="00B04564">
                <w:rPr>
                  <w:rFonts w:hint="eastAsia"/>
                </w:rPr>
                <w:t xml:space="preserve"> NR signal, SCS 60 kHz, </w:t>
              </w:r>
            </w:ins>
          </w:p>
          <w:p w14:paraId="39242398" w14:textId="77777777" w:rsidR="0066553E" w:rsidRPr="00B04564" w:rsidRDefault="0066553E" w:rsidP="00081372">
            <w:pPr>
              <w:pStyle w:val="TAC"/>
              <w:rPr>
                <w:ins w:id="10639" w:author="R4-1808994" w:date="2018-07-10T10:43:00Z"/>
              </w:rPr>
            </w:pPr>
            <w:ins w:id="10640" w:author="R4-1808994" w:date="2018-07-10T10:43:00Z">
              <w:r w:rsidRPr="00B04564">
                <w:rPr>
                  <w:rFonts w:hint="eastAsia"/>
                </w:rPr>
                <w:t>5 PRB</w:t>
              </w:r>
            </w:ins>
          </w:p>
        </w:tc>
      </w:tr>
      <w:tr w:rsidR="0066553E" w:rsidRPr="00B11FD8" w14:paraId="4EADB93C" w14:textId="77777777" w:rsidTr="00081372">
        <w:trPr>
          <w:jc w:val="center"/>
          <w:ins w:id="10641"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675C9D4B" w14:textId="77777777" w:rsidR="0066553E" w:rsidRPr="00B04564" w:rsidRDefault="0066553E" w:rsidP="00081372">
            <w:pPr>
              <w:pStyle w:val="TAC"/>
              <w:rPr>
                <w:ins w:id="10642" w:author="R4-1808994" w:date="2018-07-10T10:43:00Z"/>
                <w:lang w:eastAsia="zh-CN"/>
              </w:rPr>
            </w:pPr>
            <w:ins w:id="10643" w:author="R4-1808994" w:date="2018-07-10T10:43:00Z">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670B3CB5" w14:textId="77777777" w:rsidR="0066553E" w:rsidRPr="00B04564" w:rsidRDefault="0066553E" w:rsidP="00081372">
            <w:pPr>
              <w:pStyle w:val="TAC"/>
              <w:rPr>
                <w:ins w:id="10644" w:author="R4-1808994" w:date="2018-07-10T10:43:00Z"/>
                <w:lang w:eastAsia="zh-CN"/>
              </w:rPr>
            </w:pPr>
            <w:ins w:id="10645" w:author="R4-1808994" w:date="2018-07-10T10:43:00Z">
              <w:r w:rsidRPr="00B04564">
                <w:rPr>
                  <w:rFonts w:hint="eastAsia"/>
                </w:rPr>
                <w:t>60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3524CC43" w14:textId="77777777" w:rsidR="0066553E" w:rsidRPr="00B04564" w:rsidRDefault="0066553E" w:rsidP="00081372">
            <w:pPr>
              <w:pStyle w:val="TAC"/>
              <w:rPr>
                <w:ins w:id="10646" w:author="R4-1808994" w:date="2018-07-10T10:43:00Z"/>
                <w:lang w:eastAsia="zh-CN"/>
              </w:rPr>
            </w:pPr>
            <w:ins w:id="10647" w:author="R4-1808994" w:date="2018-07-10T10:43:00Z">
              <w:r w:rsidRPr="00B04564">
                <w:t>G-FR1-A1-</w:t>
              </w:r>
              <w:r w:rsidRPr="00B04564">
                <w:rPr>
                  <w:rFonts w:hint="eastAsia"/>
                </w:rPr>
                <w:t>6</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5FBCFE61" w14:textId="77777777" w:rsidR="0066553E" w:rsidRPr="009921AA" w:rsidRDefault="0066553E" w:rsidP="00081372">
            <w:pPr>
              <w:jc w:val="right"/>
              <w:rPr>
                <w:ins w:id="10648" w:author="R4-1808994" w:date="2018-07-10T10:43:00Z"/>
                <w:rFonts w:ascii="Arial" w:hAnsi="Arial" w:cs="Arial"/>
                <w:sz w:val="18"/>
                <w:szCs w:val="18"/>
              </w:rPr>
            </w:pPr>
            <w:ins w:id="10649" w:author="R4-1808994" w:date="2018-07-10T10:43:00Z">
              <w:r w:rsidRPr="009921AA">
                <w:rPr>
                  <w:rFonts w:ascii="Arial" w:hAnsi="Arial" w:cs="Arial"/>
                  <w:sz w:val="18"/>
                  <w:szCs w:val="18"/>
                </w:rPr>
                <w:t>-86.3</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7077B97C" w14:textId="77777777" w:rsidR="0066553E" w:rsidRPr="009921AA" w:rsidRDefault="0066553E" w:rsidP="00081372">
            <w:pPr>
              <w:jc w:val="right"/>
              <w:rPr>
                <w:ins w:id="10650" w:author="R4-1808994" w:date="2018-07-10T10:43:00Z"/>
                <w:rFonts w:ascii="Arial" w:hAnsi="Arial" w:cs="Arial"/>
                <w:sz w:val="18"/>
                <w:szCs w:val="18"/>
              </w:rPr>
            </w:pPr>
            <w:ins w:id="10651" w:author="R4-1808994" w:date="2018-07-10T10:43:00Z">
              <w:r w:rsidRPr="009921AA">
                <w:rPr>
                  <w:rFonts w:ascii="Arial" w:hAnsi="Arial" w:cs="Arial"/>
                  <w:sz w:val="18"/>
                  <w:szCs w:val="18"/>
                </w:rPr>
                <w:t>-85.9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3C13B99E" w14:textId="77777777" w:rsidR="0066553E" w:rsidRPr="009921AA" w:rsidRDefault="0066553E" w:rsidP="00081372">
            <w:pPr>
              <w:jc w:val="right"/>
              <w:rPr>
                <w:ins w:id="10652" w:author="R4-1808994" w:date="2018-07-10T10:43:00Z"/>
                <w:rFonts w:ascii="Arial" w:hAnsi="Arial" w:cs="Arial"/>
                <w:sz w:val="18"/>
                <w:szCs w:val="18"/>
              </w:rPr>
            </w:pPr>
            <w:ins w:id="10653" w:author="R4-1808994" w:date="2018-07-10T10:43:00Z">
              <w:r w:rsidRPr="009921AA">
                <w:rPr>
                  <w:rFonts w:ascii="Arial" w:hAnsi="Arial" w:cs="Arial"/>
                  <w:sz w:val="18"/>
                  <w:szCs w:val="18"/>
                </w:rPr>
                <w:t>-85.2</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5BC4A7B5" w14:textId="77777777" w:rsidR="0066553E" w:rsidRPr="00B04564" w:rsidRDefault="0066553E" w:rsidP="00081372">
            <w:pPr>
              <w:pStyle w:val="TAC"/>
              <w:rPr>
                <w:ins w:id="10654" w:author="R4-1808994" w:date="2018-07-10T10:43:00Z"/>
              </w:rPr>
            </w:pPr>
            <w:ins w:id="10655" w:author="R4-1808994" w:date="2018-07-10T10:43:00Z">
              <w:r w:rsidRPr="00B04564">
                <w:rPr>
                  <w:rFonts w:cs="Arial"/>
                  <w:szCs w:val="18"/>
                </w:rPr>
                <w:t>-</w:t>
              </w:r>
              <w:r w:rsidRPr="00B04564">
                <w:rPr>
                  <w:rFonts w:cs="Arial" w:hint="eastAsia"/>
                  <w:szCs w:val="18"/>
                </w:rPr>
                <w:t>66</w:t>
              </w:r>
              <w:r w:rsidRPr="00B04564">
                <w:rPr>
                  <w:rFonts w:cs="Arial"/>
                  <w:szCs w:val="18"/>
                </w:rPr>
                <w:t>.6</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2262A545" w14:textId="77777777" w:rsidR="0066553E" w:rsidRPr="00B04564" w:rsidRDefault="0066553E" w:rsidP="00081372">
            <w:pPr>
              <w:pStyle w:val="TAC"/>
              <w:rPr>
                <w:ins w:id="10656" w:author="R4-1808994" w:date="2018-07-10T10:43:00Z"/>
              </w:rPr>
            </w:pPr>
            <w:ins w:id="10657" w:author="R4-1808994" w:date="2018-07-10T10:43:00Z">
              <w:r w:rsidRPr="00B04564">
                <w:t>DFT-s-OFDM</w:t>
              </w:r>
              <w:r w:rsidRPr="00B04564">
                <w:rPr>
                  <w:rFonts w:hint="eastAsia"/>
                </w:rPr>
                <w:t xml:space="preserve"> NR signal, SCS 60 kHz, </w:t>
              </w:r>
            </w:ins>
          </w:p>
          <w:p w14:paraId="3D6B0BBA" w14:textId="77777777" w:rsidR="0066553E" w:rsidRPr="00B04564" w:rsidRDefault="0066553E" w:rsidP="00081372">
            <w:pPr>
              <w:pStyle w:val="TAC"/>
              <w:rPr>
                <w:ins w:id="10658" w:author="R4-1808994" w:date="2018-07-10T10:43:00Z"/>
              </w:rPr>
            </w:pPr>
            <w:ins w:id="10659" w:author="R4-1808994" w:date="2018-07-10T10:43:00Z">
              <w:r w:rsidRPr="00B04564">
                <w:rPr>
                  <w:rFonts w:hint="eastAsia"/>
                </w:rPr>
                <w:t>24 PRB</w:t>
              </w:r>
            </w:ins>
          </w:p>
        </w:tc>
      </w:tr>
      <w:tr w:rsidR="0066553E" w:rsidRPr="00B11FD8" w14:paraId="3DBD691D" w14:textId="77777777" w:rsidTr="00081372">
        <w:trPr>
          <w:trHeight w:val="186"/>
          <w:jc w:val="center"/>
          <w:ins w:id="10660" w:author="R4-1808994" w:date="2018-07-10T10:43:00Z"/>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79A80464" w14:textId="77777777" w:rsidR="0066553E" w:rsidRPr="00B11FD8" w:rsidRDefault="0066553E" w:rsidP="00081372">
            <w:pPr>
              <w:keepNext/>
              <w:keepLines/>
              <w:spacing w:after="0"/>
              <w:ind w:left="851" w:hanging="851"/>
              <w:rPr>
                <w:ins w:id="10661" w:author="R4-1808994" w:date="2018-07-10T10:43:00Z"/>
                <w:rFonts w:ascii="Arial" w:hAnsi="Arial"/>
                <w:color w:val="000000"/>
                <w:sz w:val="18"/>
                <w:szCs w:val="18"/>
              </w:rPr>
            </w:pPr>
            <w:ins w:id="10662" w:author="R4-1808994" w:date="2018-07-10T10:43:00Z">
              <w:r w:rsidRPr="00B11FD8">
                <w:rPr>
                  <w:rFonts w:ascii="Arial" w:hAnsi="Arial"/>
                  <w:sz w:val="18"/>
                </w:rPr>
                <w:t xml:space="preserve">NOTE: </w:t>
              </w:r>
              <w:r w:rsidRPr="00B11FD8">
                <w:rPr>
                  <w:rFonts w:ascii="Arial" w:hAnsi="Arial"/>
                  <w:sz w:val="18"/>
                </w:rPr>
                <w:tab/>
                <w:t>Wanted and interfering signal are placed adjacently around F</w:t>
              </w:r>
              <w:r w:rsidRPr="00B11FD8">
                <w:rPr>
                  <w:rFonts w:ascii="Arial" w:hAnsi="Arial"/>
                  <w:sz w:val="18"/>
                  <w:vertAlign w:val="subscript"/>
                </w:rPr>
                <w:t>c</w:t>
              </w:r>
            </w:ins>
          </w:p>
        </w:tc>
      </w:tr>
    </w:tbl>
    <w:p w14:paraId="26764FE2" w14:textId="77777777" w:rsidR="0066553E" w:rsidRPr="00B11FD8" w:rsidRDefault="0066553E">
      <w:pPr>
        <w:rPr>
          <w:ins w:id="10663" w:author="R4-1808994" w:date="2018-07-10T10:43:00Z"/>
        </w:rPr>
        <w:pPrChange w:id="10664" w:author="R4-1808994" w:date="2018-07-10T10:44:00Z">
          <w:pPr>
            <w:keepNext/>
            <w:keepLines/>
            <w:spacing w:before="60"/>
            <w:jc w:val="center"/>
            <w:outlineLvl w:val="0"/>
          </w:pPr>
        </w:pPrChange>
      </w:pPr>
    </w:p>
    <w:p w14:paraId="23E35C7B" w14:textId="77777777" w:rsidR="0066553E" w:rsidRPr="00B11FD8" w:rsidRDefault="0066553E">
      <w:pPr>
        <w:keepNext/>
        <w:keepLines/>
        <w:spacing w:before="60"/>
        <w:jc w:val="center"/>
        <w:rPr>
          <w:ins w:id="10665" w:author="R4-1808994" w:date="2018-07-10T10:43:00Z"/>
          <w:rFonts w:ascii="Arial" w:hAnsi="Arial"/>
          <w:b/>
          <w:lang w:val="en-US" w:eastAsia="zh-CN"/>
        </w:rPr>
        <w:pPrChange w:id="10666" w:author="R4-1808994" w:date="2018-07-10T10:44:00Z">
          <w:pPr>
            <w:keepNext/>
            <w:keepLines/>
            <w:spacing w:before="60"/>
            <w:jc w:val="center"/>
            <w:outlineLvl w:val="0"/>
          </w:pPr>
        </w:pPrChange>
      </w:pPr>
      <w:ins w:id="10667" w:author="R4-1808994" w:date="2018-07-10T10:43:00Z">
        <w:r w:rsidRPr="00B11FD8">
          <w:rPr>
            <w:rFonts w:ascii="Arial" w:hAnsi="Arial"/>
            <w:b/>
          </w:rPr>
          <w:lastRenderedPageBreak/>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w:t>
        </w:r>
        <w:r w:rsidRPr="00B11FD8">
          <w:rPr>
            <w:rFonts w:ascii="Arial" w:hAnsi="Arial"/>
            <w:b/>
            <w:lang w:eastAsia="zh-CN"/>
          </w:rPr>
          <w:t>3</w:t>
        </w:r>
        <w:r w:rsidRPr="00B11FD8">
          <w:rPr>
            <w:rFonts w:ascii="Arial" w:hAnsi="Arial"/>
            <w:b/>
          </w:rPr>
          <w:t>:</w:t>
        </w:r>
        <w:r w:rsidRPr="00B11FD8">
          <w:rPr>
            <w:rFonts w:ascii="Arial" w:hAnsi="Arial" w:hint="eastAsia"/>
            <w:b/>
            <w:lang w:eastAsia="zh-CN"/>
          </w:rPr>
          <w:t xml:space="preserve"> Local area </w:t>
        </w:r>
        <w:r w:rsidRPr="00B11FD8">
          <w:rPr>
            <w:rFonts w:ascii="Arial" w:hAnsi="Arial"/>
            <w:b/>
          </w:rPr>
          <w:t>BS in-channel selectivity</w:t>
        </w:r>
        <w:r w:rsidRPr="00B11FD8">
          <w:rPr>
            <w:rFonts w:ascii="Arial" w:hAnsi="Arial"/>
            <w:b/>
            <w:lang w:val="en-US"/>
          </w:rPr>
          <w:t xml:space="preserve"> </w:t>
        </w:r>
      </w:ins>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610C1F02" w14:textId="77777777" w:rsidTr="00081372">
        <w:trPr>
          <w:jc w:val="center"/>
          <w:ins w:id="10668" w:author="R4-1808994" w:date="2018-07-10T10:43:00Z"/>
        </w:trPr>
        <w:tc>
          <w:tcPr>
            <w:tcW w:w="634" w:type="pct"/>
            <w:vMerge w:val="restart"/>
            <w:tcBorders>
              <w:top w:val="single" w:sz="6" w:space="0" w:color="000000"/>
              <w:left w:val="single" w:sz="6" w:space="0" w:color="000000"/>
              <w:right w:val="single" w:sz="6" w:space="0" w:color="000000"/>
            </w:tcBorders>
            <w:vAlign w:val="center"/>
          </w:tcPr>
          <w:p w14:paraId="645FAA2E" w14:textId="77777777" w:rsidR="0066553E" w:rsidRPr="00B11FD8" w:rsidRDefault="0066553E" w:rsidP="00081372">
            <w:pPr>
              <w:keepNext/>
              <w:keepLines/>
              <w:spacing w:after="0"/>
              <w:jc w:val="center"/>
              <w:rPr>
                <w:ins w:id="10669" w:author="R4-1808994" w:date="2018-07-10T10:43:00Z"/>
                <w:rFonts w:ascii="Arial" w:hAnsi="Arial"/>
                <w:b/>
                <w:sz w:val="18"/>
              </w:rPr>
            </w:pPr>
            <w:ins w:id="10670" w:author="R4-1808994" w:date="2018-07-10T10:43:00Z">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ins>
          </w:p>
        </w:tc>
        <w:tc>
          <w:tcPr>
            <w:tcW w:w="575" w:type="pct"/>
            <w:vMerge w:val="restart"/>
            <w:tcBorders>
              <w:top w:val="single" w:sz="6" w:space="0" w:color="000000"/>
              <w:left w:val="single" w:sz="6" w:space="0" w:color="000000"/>
              <w:right w:val="single" w:sz="6" w:space="0" w:color="000000"/>
            </w:tcBorders>
          </w:tcPr>
          <w:p w14:paraId="45109C33" w14:textId="77777777" w:rsidR="0066553E" w:rsidRPr="00B11FD8" w:rsidRDefault="0066553E" w:rsidP="00081372">
            <w:pPr>
              <w:keepNext/>
              <w:keepLines/>
              <w:spacing w:after="0"/>
              <w:jc w:val="center"/>
              <w:rPr>
                <w:ins w:id="10671" w:author="R4-1808994" w:date="2018-07-10T10:43:00Z"/>
                <w:rFonts w:ascii="Arial" w:hAnsi="Arial"/>
                <w:b/>
                <w:sz w:val="18"/>
              </w:rPr>
            </w:pPr>
            <w:ins w:id="10672" w:author="R4-1808994" w:date="2018-07-10T10:43:00Z">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ins>
          </w:p>
          <w:p w14:paraId="2945232D" w14:textId="77777777" w:rsidR="0066553E" w:rsidRPr="00B11FD8" w:rsidRDefault="0066553E" w:rsidP="00081372">
            <w:pPr>
              <w:keepNext/>
              <w:keepLines/>
              <w:spacing w:after="0"/>
              <w:jc w:val="center"/>
              <w:rPr>
                <w:ins w:id="10673" w:author="R4-1808994" w:date="2018-07-10T10:43:00Z"/>
                <w:rFonts w:ascii="Arial" w:hAnsi="Arial"/>
                <w:b/>
                <w:sz w:val="18"/>
              </w:rPr>
            </w:pPr>
            <w:ins w:id="10674" w:author="R4-1808994" w:date="2018-07-10T10:43:00Z">
              <w:r w:rsidRPr="00B11FD8">
                <w:rPr>
                  <w:rFonts w:ascii="Arial" w:hAnsi="Arial"/>
                  <w:b/>
                  <w:sz w:val="18"/>
                </w:rPr>
                <w:t>[KHz]</w:t>
              </w:r>
            </w:ins>
          </w:p>
        </w:tc>
        <w:tc>
          <w:tcPr>
            <w:tcW w:w="717" w:type="pct"/>
            <w:vMerge w:val="restart"/>
            <w:tcBorders>
              <w:top w:val="single" w:sz="6" w:space="0" w:color="000000"/>
              <w:left w:val="single" w:sz="6" w:space="0" w:color="000000"/>
              <w:right w:val="single" w:sz="6" w:space="0" w:color="000000"/>
            </w:tcBorders>
            <w:vAlign w:val="center"/>
          </w:tcPr>
          <w:p w14:paraId="5C63363C" w14:textId="77777777" w:rsidR="0066553E" w:rsidRPr="00B11FD8" w:rsidRDefault="0066553E" w:rsidP="00081372">
            <w:pPr>
              <w:keepNext/>
              <w:keepLines/>
              <w:spacing w:after="0"/>
              <w:jc w:val="center"/>
              <w:rPr>
                <w:ins w:id="10675" w:author="R4-1808994" w:date="2018-07-10T10:43:00Z"/>
                <w:rFonts w:ascii="Arial" w:hAnsi="Arial"/>
                <w:b/>
                <w:sz w:val="18"/>
              </w:rPr>
            </w:pPr>
            <w:ins w:id="10676" w:author="R4-1808994" w:date="2018-07-10T10:43:00Z">
              <w:r w:rsidRPr="00B11FD8">
                <w:rPr>
                  <w:rFonts w:ascii="Arial" w:hAnsi="Arial"/>
                  <w:b/>
                  <w:sz w:val="18"/>
                </w:rPr>
                <w:t>R</w:t>
              </w:r>
              <w:r w:rsidRPr="00B11FD8">
                <w:rPr>
                  <w:rFonts w:ascii="Arial" w:hAnsi="Arial" w:hint="eastAsia"/>
                  <w:b/>
                  <w:sz w:val="18"/>
                </w:rPr>
                <w:t>eference measurement channel</w:t>
              </w:r>
            </w:ins>
          </w:p>
        </w:tc>
        <w:tc>
          <w:tcPr>
            <w:tcW w:w="1512" w:type="pct"/>
            <w:gridSpan w:val="3"/>
            <w:tcBorders>
              <w:top w:val="single" w:sz="6" w:space="0" w:color="000000"/>
              <w:left w:val="single" w:sz="6" w:space="0" w:color="000000"/>
              <w:bottom w:val="single" w:sz="6" w:space="0" w:color="000000"/>
              <w:right w:val="single" w:sz="6" w:space="0" w:color="000000"/>
            </w:tcBorders>
          </w:tcPr>
          <w:p w14:paraId="6524812C" w14:textId="77777777" w:rsidR="0066553E" w:rsidRPr="00B11FD8" w:rsidRDefault="0066553E" w:rsidP="00081372">
            <w:pPr>
              <w:keepNext/>
              <w:keepLines/>
              <w:spacing w:after="0"/>
              <w:jc w:val="center"/>
              <w:rPr>
                <w:ins w:id="10677" w:author="R4-1808994" w:date="2018-07-10T10:43:00Z"/>
                <w:rFonts w:ascii="Arial" w:hAnsi="Arial"/>
                <w:b/>
                <w:sz w:val="18"/>
              </w:rPr>
            </w:pPr>
            <w:ins w:id="10678" w:author="R4-1808994" w:date="2018-07-10T10:43:00Z">
              <w:r w:rsidRPr="00B11FD8">
                <w:rPr>
                  <w:rFonts w:ascii="Arial" w:hAnsi="Arial"/>
                  <w:b/>
                  <w:sz w:val="18"/>
                </w:rPr>
                <w:t>W</w:t>
              </w:r>
              <w:r w:rsidRPr="00B11FD8">
                <w:rPr>
                  <w:rFonts w:ascii="Arial" w:hAnsi="Arial" w:hint="eastAsia"/>
                  <w:b/>
                  <w:sz w:val="18"/>
                </w:rPr>
                <w:t>anted signal mean power [dBm]</w:t>
              </w:r>
            </w:ins>
          </w:p>
        </w:tc>
        <w:tc>
          <w:tcPr>
            <w:tcW w:w="572" w:type="pct"/>
            <w:vMerge w:val="restart"/>
            <w:tcBorders>
              <w:top w:val="single" w:sz="6" w:space="0" w:color="000000"/>
              <w:left w:val="single" w:sz="6" w:space="0" w:color="000000"/>
              <w:right w:val="single" w:sz="6" w:space="0" w:color="000000"/>
            </w:tcBorders>
            <w:vAlign w:val="center"/>
          </w:tcPr>
          <w:p w14:paraId="447C6BF8" w14:textId="77777777" w:rsidR="0066553E" w:rsidRPr="00B11FD8" w:rsidRDefault="0066553E" w:rsidP="00081372">
            <w:pPr>
              <w:keepNext/>
              <w:keepLines/>
              <w:spacing w:after="0"/>
              <w:jc w:val="center"/>
              <w:rPr>
                <w:ins w:id="10679" w:author="R4-1808994" w:date="2018-07-10T10:43:00Z"/>
                <w:rFonts w:ascii="Arial" w:hAnsi="Arial"/>
                <w:b/>
                <w:sz w:val="18"/>
              </w:rPr>
            </w:pPr>
            <w:ins w:id="10680" w:author="R4-1808994" w:date="2018-07-10T10:43:00Z">
              <w:r w:rsidRPr="00B11FD8">
                <w:rPr>
                  <w:rFonts w:ascii="Arial" w:hAnsi="Arial" w:hint="eastAsia"/>
                  <w:b/>
                  <w:sz w:val="18"/>
                </w:rPr>
                <w:t>Interfering signal mean power [dBm]</w:t>
              </w:r>
            </w:ins>
          </w:p>
        </w:tc>
        <w:tc>
          <w:tcPr>
            <w:tcW w:w="990" w:type="pct"/>
            <w:vMerge w:val="restart"/>
            <w:tcBorders>
              <w:top w:val="single" w:sz="6" w:space="0" w:color="000000"/>
              <w:left w:val="single" w:sz="6" w:space="0" w:color="000000"/>
              <w:right w:val="single" w:sz="6" w:space="0" w:color="000000"/>
            </w:tcBorders>
            <w:vAlign w:val="center"/>
          </w:tcPr>
          <w:p w14:paraId="7446F403" w14:textId="77777777" w:rsidR="0066553E" w:rsidRPr="00B11FD8" w:rsidRDefault="0066553E" w:rsidP="00081372">
            <w:pPr>
              <w:keepNext/>
              <w:keepLines/>
              <w:spacing w:after="0"/>
              <w:jc w:val="center"/>
              <w:rPr>
                <w:ins w:id="10681" w:author="R4-1808994" w:date="2018-07-10T10:43:00Z"/>
                <w:rFonts w:ascii="Arial" w:hAnsi="Arial"/>
                <w:b/>
                <w:sz w:val="18"/>
              </w:rPr>
            </w:pPr>
            <w:ins w:id="10682" w:author="R4-1808994" w:date="2018-07-10T10:43:00Z">
              <w:r w:rsidRPr="00B11FD8">
                <w:rPr>
                  <w:rFonts w:ascii="Arial" w:hAnsi="Arial"/>
                  <w:b/>
                  <w:sz w:val="18"/>
                </w:rPr>
                <w:t>Type of interfering signal</w:t>
              </w:r>
            </w:ins>
          </w:p>
        </w:tc>
      </w:tr>
      <w:tr w:rsidR="0066553E" w:rsidRPr="00B11FD8" w14:paraId="27B91AE2" w14:textId="77777777" w:rsidTr="00081372">
        <w:trPr>
          <w:jc w:val="center"/>
          <w:ins w:id="10683" w:author="R4-1808994" w:date="2018-07-10T10:43:00Z"/>
        </w:trPr>
        <w:tc>
          <w:tcPr>
            <w:tcW w:w="634" w:type="pct"/>
            <w:vMerge/>
            <w:tcBorders>
              <w:left w:val="single" w:sz="6" w:space="0" w:color="000000"/>
              <w:bottom w:val="single" w:sz="6" w:space="0" w:color="000000"/>
              <w:right w:val="single" w:sz="6" w:space="0" w:color="000000"/>
            </w:tcBorders>
            <w:vAlign w:val="center"/>
          </w:tcPr>
          <w:p w14:paraId="290E7CC0" w14:textId="77777777" w:rsidR="0066553E" w:rsidRPr="00B11FD8" w:rsidRDefault="0066553E" w:rsidP="00081372">
            <w:pPr>
              <w:keepNext/>
              <w:keepLines/>
              <w:spacing w:after="0"/>
              <w:jc w:val="center"/>
              <w:rPr>
                <w:ins w:id="10684" w:author="R4-1808994" w:date="2018-07-10T10:43:00Z"/>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2BD4903E" w14:textId="77777777" w:rsidR="0066553E" w:rsidRPr="00B11FD8" w:rsidRDefault="0066553E" w:rsidP="00081372">
            <w:pPr>
              <w:keepNext/>
              <w:keepLines/>
              <w:spacing w:after="0"/>
              <w:jc w:val="center"/>
              <w:rPr>
                <w:ins w:id="10685" w:author="R4-1808994" w:date="2018-07-10T10:43:00Z"/>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14AE60BC" w14:textId="77777777" w:rsidR="0066553E" w:rsidRPr="00B11FD8" w:rsidRDefault="0066553E" w:rsidP="00081372">
            <w:pPr>
              <w:keepNext/>
              <w:keepLines/>
              <w:spacing w:after="0"/>
              <w:jc w:val="center"/>
              <w:rPr>
                <w:ins w:id="10686" w:author="R4-1808994" w:date="2018-07-10T10:43:00Z"/>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00C1C758" w14:textId="77777777" w:rsidR="0066553E" w:rsidRPr="00B11FD8" w:rsidRDefault="0066553E" w:rsidP="00081372">
            <w:pPr>
              <w:keepNext/>
              <w:keepLines/>
              <w:spacing w:after="0"/>
              <w:jc w:val="center"/>
              <w:rPr>
                <w:ins w:id="10687" w:author="R4-1808994" w:date="2018-07-10T10:43:00Z"/>
                <w:rFonts w:ascii="Arial" w:hAnsi="Arial" w:cs="Arial"/>
                <w:sz w:val="18"/>
                <w:lang w:eastAsia="zh-CN"/>
              </w:rPr>
            </w:pPr>
            <w:ins w:id="10688" w:author="R4-1808994" w:date="2018-07-10T10:43:00Z">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ins>
          </w:p>
        </w:tc>
        <w:tc>
          <w:tcPr>
            <w:tcW w:w="503" w:type="pct"/>
            <w:tcBorders>
              <w:top w:val="single" w:sz="6" w:space="0" w:color="000000"/>
              <w:left w:val="single" w:sz="6" w:space="0" w:color="000000"/>
              <w:bottom w:val="single" w:sz="6" w:space="0" w:color="000000"/>
              <w:right w:val="single" w:sz="6" w:space="0" w:color="000000"/>
            </w:tcBorders>
            <w:vAlign w:val="center"/>
          </w:tcPr>
          <w:p w14:paraId="2509338B" w14:textId="77777777" w:rsidR="0066553E" w:rsidRPr="00B11FD8" w:rsidRDefault="0066553E" w:rsidP="00081372">
            <w:pPr>
              <w:keepNext/>
              <w:keepLines/>
              <w:spacing w:after="0"/>
              <w:jc w:val="center"/>
              <w:rPr>
                <w:ins w:id="10689" w:author="R4-1808994" w:date="2018-07-10T10:43:00Z"/>
                <w:rFonts w:ascii="Arial" w:hAnsi="Arial" w:cs="Arial"/>
                <w:sz w:val="18"/>
                <w:lang w:eastAsia="zh-CN"/>
              </w:rPr>
            </w:pPr>
            <w:ins w:id="10690" w:author="R4-1808994" w:date="2018-07-10T10:43:00Z">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ins>
          </w:p>
        </w:tc>
        <w:tc>
          <w:tcPr>
            <w:tcW w:w="507" w:type="pct"/>
            <w:tcBorders>
              <w:top w:val="single" w:sz="6" w:space="0" w:color="000000"/>
              <w:left w:val="single" w:sz="6" w:space="0" w:color="000000"/>
              <w:bottom w:val="single" w:sz="6" w:space="0" w:color="000000"/>
              <w:right w:val="single" w:sz="6" w:space="0" w:color="000000"/>
            </w:tcBorders>
            <w:vAlign w:val="center"/>
          </w:tcPr>
          <w:p w14:paraId="6D0B144A" w14:textId="77777777" w:rsidR="0066553E" w:rsidRPr="00B11FD8" w:rsidRDefault="0066553E" w:rsidP="00081372">
            <w:pPr>
              <w:keepNext/>
              <w:keepLines/>
              <w:spacing w:after="0"/>
              <w:jc w:val="center"/>
              <w:rPr>
                <w:ins w:id="10691" w:author="R4-1808994" w:date="2018-07-10T10:43:00Z"/>
                <w:rFonts w:ascii="Arial" w:hAnsi="Arial" w:cs="Arial"/>
                <w:sz w:val="18"/>
                <w:lang w:eastAsia="zh-CN"/>
              </w:rPr>
            </w:pPr>
            <w:ins w:id="10692" w:author="R4-1808994" w:date="2018-07-10T10:43:00Z">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ins>
          </w:p>
        </w:tc>
        <w:tc>
          <w:tcPr>
            <w:tcW w:w="572" w:type="pct"/>
            <w:vMerge/>
            <w:tcBorders>
              <w:left w:val="single" w:sz="6" w:space="0" w:color="000000"/>
              <w:bottom w:val="single" w:sz="6" w:space="0" w:color="000000"/>
              <w:right w:val="single" w:sz="6" w:space="0" w:color="000000"/>
            </w:tcBorders>
            <w:vAlign w:val="center"/>
          </w:tcPr>
          <w:p w14:paraId="5D165A72" w14:textId="77777777" w:rsidR="0066553E" w:rsidRPr="00B11FD8" w:rsidRDefault="0066553E" w:rsidP="00081372">
            <w:pPr>
              <w:keepNext/>
              <w:keepLines/>
              <w:spacing w:after="0"/>
              <w:jc w:val="center"/>
              <w:rPr>
                <w:ins w:id="10693" w:author="R4-1808994" w:date="2018-07-10T10:43:00Z"/>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3D98BDE0" w14:textId="77777777" w:rsidR="0066553E" w:rsidRPr="00B11FD8" w:rsidRDefault="0066553E" w:rsidP="00081372">
            <w:pPr>
              <w:keepNext/>
              <w:keepLines/>
              <w:spacing w:after="0"/>
              <w:jc w:val="center"/>
              <w:rPr>
                <w:ins w:id="10694" w:author="R4-1808994" w:date="2018-07-10T10:43:00Z"/>
                <w:rFonts w:ascii="Arial" w:hAnsi="Arial"/>
                <w:sz w:val="18"/>
              </w:rPr>
            </w:pPr>
          </w:p>
        </w:tc>
      </w:tr>
      <w:tr w:rsidR="0066553E" w:rsidRPr="00B11FD8" w14:paraId="656D7B90" w14:textId="77777777" w:rsidTr="00081372">
        <w:trPr>
          <w:jc w:val="center"/>
          <w:ins w:id="10695"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03492825" w14:textId="77777777" w:rsidR="0066553E" w:rsidRPr="00B04564" w:rsidRDefault="0066553E" w:rsidP="00081372">
            <w:pPr>
              <w:pStyle w:val="TAC"/>
              <w:rPr>
                <w:ins w:id="10696" w:author="R4-1808994" w:date="2018-07-10T10:43:00Z"/>
                <w:lang w:eastAsia="zh-CN"/>
              </w:rPr>
            </w:pPr>
            <w:ins w:id="10697" w:author="R4-1808994" w:date="2018-07-10T10:43:00Z">
              <w:r w:rsidRPr="00B04564">
                <w:rPr>
                  <w:rFonts w:hint="eastAsia"/>
                </w:rPr>
                <w:t>5</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2895D754" w14:textId="77777777" w:rsidR="0066553E" w:rsidRPr="00B04564" w:rsidRDefault="0066553E" w:rsidP="00081372">
            <w:pPr>
              <w:pStyle w:val="TAC"/>
              <w:rPr>
                <w:ins w:id="10698" w:author="R4-1808994" w:date="2018-07-10T10:43:00Z"/>
                <w:lang w:eastAsia="zh-CN"/>
              </w:rPr>
            </w:pPr>
            <w:ins w:id="10699"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17727ABA" w14:textId="77777777" w:rsidR="0066553E" w:rsidRPr="00B04564" w:rsidRDefault="0066553E" w:rsidP="00081372">
            <w:pPr>
              <w:pStyle w:val="TAC"/>
              <w:rPr>
                <w:ins w:id="10700" w:author="R4-1808994" w:date="2018-07-10T10:43:00Z"/>
                <w:lang w:eastAsia="zh-CN"/>
              </w:rPr>
            </w:pPr>
            <w:ins w:id="10701" w:author="R4-1808994" w:date="2018-07-10T10:43:00Z">
              <w:r w:rsidRPr="00B04564">
                <w:t>G-FR1-A1-</w:t>
              </w:r>
              <w:r w:rsidRPr="00B04564">
                <w:rPr>
                  <w:rFonts w:hint="eastAsia"/>
                </w:rPr>
                <w:t>7</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1DDAE772" w14:textId="77777777" w:rsidR="0066553E" w:rsidRPr="0042344C" w:rsidRDefault="0066553E" w:rsidP="00081372">
            <w:pPr>
              <w:jc w:val="right"/>
              <w:rPr>
                <w:ins w:id="10702" w:author="R4-1808994" w:date="2018-07-10T10:43:00Z"/>
                <w:rFonts w:ascii="Arial" w:hAnsi="Arial" w:cs="Arial"/>
                <w:sz w:val="18"/>
                <w:szCs w:val="18"/>
              </w:rPr>
            </w:pPr>
            <w:ins w:id="10703" w:author="R4-1808994" w:date="2018-07-10T10:43:00Z">
              <w:r w:rsidRPr="0042344C">
                <w:rPr>
                  <w:rFonts w:ascii="Arial" w:hAnsi="Arial" w:cs="Arial"/>
                  <w:sz w:val="18"/>
                  <w:szCs w:val="18"/>
                </w:rPr>
                <w:t>-91.2</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71EDCAE4" w14:textId="77777777" w:rsidR="0066553E" w:rsidRPr="0042344C" w:rsidRDefault="0066553E" w:rsidP="00081372">
            <w:pPr>
              <w:jc w:val="right"/>
              <w:rPr>
                <w:ins w:id="10704" w:author="R4-1808994" w:date="2018-07-10T10:43:00Z"/>
                <w:rFonts w:ascii="Arial" w:hAnsi="Arial" w:cs="Arial"/>
                <w:sz w:val="18"/>
                <w:szCs w:val="18"/>
              </w:rPr>
            </w:pPr>
            <w:ins w:id="10705" w:author="R4-1808994" w:date="2018-07-10T10:43:00Z">
              <w:r w:rsidRPr="0042344C">
                <w:rPr>
                  <w:rFonts w:ascii="Arial" w:hAnsi="Arial" w:cs="Arial"/>
                  <w:sz w:val="18"/>
                  <w:szCs w:val="18"/>
                </w:rPr>
                <w:t>-90.8</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4A8D7BCC" w14:textId="77777777" w:rsidR="0066553E" w:rsidRPr="0042344C" w:rsidRDefault="0066553E" w:rsidP="00081372">
            <w:pPr>
              <w:jc w:val="right"/>
              <w:rPr>
                <w:ins w:id="10706" w:author="R4-1808994" w:date="2018-07-10T10:43:00Z"/>
                <w:rFonts w:ascii="Arial" w:hAnsi="Arial" w:cs="Arial"/>
                <w:sz w:val="18"/>
                <w:szCs w:val="18"/>
              </w:rPr>
            </w:pPr>
            <w:ins w:id="10707" w:author="R4-1808994" w:date="2018-07-10T10:43:00Z">
              <w:r w:rsidRPr="0042344C">
                <w:rPr>
                  <w:rFonts w:ascii="Arial" w:hAnsi="Arial" w:cs="Arial"/>
                  <w:sz w:val="18"/>
                  <w:szCs w:val="18"/>
                </w:rPr>
                <w:t>-90.1</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30D31B66" w14:textId="77777777" w:rsidR="0066553E" w:rsidRPr="00B04564" w:rsidRDefault="0066553E" w:rsidP="00081372">
            <w:pPr>
              <w:pStyle w:val="TAC"/>
              <w:rPr>
                <w:ins w:id="10708" w:author="R4-1808994" w:date="2018-07-10T10:43:00Z"/>
                <w:lang w:eastAsia="zh-CN"/>
              </w:rPr>
            </w:pPr>
            <w:ins w:id="10709" w:author="R4-1808994" w:date="2018-07-10T10:43:00Z">
              <w:r w:rsidRPr="00B04564">
                <w:rPr>
                  <w:rFonts w:cs="Arial"/>
                  <w:szCs w:val="18"/>
                </w:rPr>
                <w:t>-</w:t>
              </w:r>
              <w:r w:rsidRPr="00B04564">
                <w:rPr>
                  <w:rFonts w:cs="Arial" w:hint="eastAsia"/>
                  <w:szCs w:val="18"/>
                </w:rPr>
                <w:t>73</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2DCEED2D" w14:textId="77777777" w:rsidR="0066553E" w:rsidRPr="00B04564" w:rsidRDefault="0066553E" w:rsidP="00081372">
            <w:pPr>
              <w:pStyle w:val="TAC"/>
              <w:rPr>
                <w:ins w:id="10710" w:author="R4-1808994" w:date="2018-07-10T10:43:00Z"/>
              </w:rPr>
            </w:pPr>
            <w:ins w:id="10711" w:author="R4-1808994" w:date="2018-07-10T10:43:00Z">
              <w:r w:rsidRPr="00B04564">
                <w:t>DFT-s-OFDM</w:t>
              </w:r>
              <w:r w:rsidRPr="00B04564">
                <w:rPr>
                  <w:rFonts w:hint="eastAsia"/>
                </w:rPr>
                <w:t xml:space="preserve"> NR signal, SCS 15 kHz, </w:t>
              </w:r>
            </w:ins>
          </w:p>
          <w:p w14:paraId="766D9802" w14:textId="77777777" w:rsidR="0066553E" w:rsidRPr="00B04564" w:rsidRDefault="0066553E" w:rsidP="00081372">
            <w:pPr>
              <w:pStyle w:val="TAC"/>
              <w:rPr>
                <w:ins w:id="10712" w:author="R4-1808994" w:date="2018-07-10T10:43:00Z"/>
                <w:lang w:eastAsia="zh-CN"/>
              </w:rPr>
            </w:pPr>
            <w:ins w:id="10713" w:author="R4-1808994" w:date="2018-07-10T10:43:00Z">
              <w:r w:rsidRPr="00B04564">
                <w:rPr>
                  <w:rFonts w:hint="eastAsia"/>
                </w:rPr>
                <w:t>10 PRB</w:t>
              </w:r>
            </w:ins>
          </w:p>
        </w:tc>
      </w:tr>
      <w:tr w:rsidR="0066553E" w:rsidRPr="00B11FD8" w14:paraId="1EB1DDA4" w14:textId="77777777" w:rsidTr="00081372">
        <w:trPr>
          <w:jc w:val="center"/>
          <w:ins w:id="10714"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342A2073" w14:textId="77777777" w:rsidR="0066553E" w:rsidRPr="00B04564" w:rsidRDefault="0066553E" w:rsidP="00081372">
            <w:pPr>
              <w:pStyle w:val="TAC"/>
              <w:rPr>
                <w:ins w:id="10715" w:author="R4-1808994" w:date="2018-07-10T10:43:00Z"/>
                <w:lang w:eastAsia="zh-CN"/>
              </w:rPr>
            </w:pPr>
            <w:ins w:id="10716"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4F2BAD26" w14:textId="77777777" w:rsidR="0066553E" w:rsidRPr="00B04564" w:rsidRDefault="0066553E" w:rsidP="00081372">
            <w:pPr>
              <w:pStyle w:val="TAC"/>
              <w:rPr>
                <w:ins w:id="10717" w:author="R4-1808994" w:date="2018-07-10T10:43:00Z"/>
                <w:lang w:eastAsia="zh-CN"/>
              </w:rPr>
            </w:pPr>
            <w:ins w:id="10718"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599E6EAF" w14:textId="77777777" w:rsidR="0066553E" w:rsidRPr="00B04564" w:rsidRDefault="0066553E" w:rsidP="00081372">
            <w:pPr>
              <w:pStyle w:val="TAC"/>
              <w:rPr>
                <w:ins w:id="10719" w:author="R4-1808994" w:date="2018-07-10T10:43:00Z"/>
              </w:rPr>
            </w:pPr>
            <w:ins w:id="10720" w:author="R4-1808994" w:date="2018-07-10T10:43:00Z">
              <w:r w:rsidRPr="00B04564">
                <w:t>G-FR1-A1-1</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2E090E49" w14:textId="77777777" w:rsidR="0066553E" w:rsidRPr="0042344C" w:rsidRDefault="0066553E" w:rsidP="00081372">
            <w:pPr>
              <w:jc w:val="right"/>
              <w:rPr>
                <w:ins w:id="10721" w:author="R4-1808994" w:date="2018-07-10T10:43:00Z"/>
                <w:rFonts w:ascii="Arial" w:hAnsi="Arial" w:cs="Arial"/>
                <w:sz w:val="18"/>
                <w:szCs w:val="18"/>
              </w:rPr>
            </w:pPr>
            <w:ins w:id="10722" w:author="R4-1808994" w:date="2018-07-10T10:43:00Z">
              <w:r w:rsidRPr="0042344C">
                <w:rPr>
                  <w:rFonts w:ascii="Arial" w:hAnsi="Arial" w:cs="Arial"/>
                  <w:sz w:val="18"/>
                  <w:szCs w:val="18"/>
                </w:rPr>
                <w:t>-89.3</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2C75D0C6" w14:textId="77777777" w:rsidR="0066553E" w:rsidRPr="0042344C" w:rsidRDefault="0066553E" w:rsidP="00081372">
            <w:pPr>
              <w:jc w:val="right"/>
              <w:rPr>
                <w:ins w:id="10723" w:author="R4-1808994" w:date="2018-07-10T10:43:00Z"/>
                <w:rFonts w:ascii="Arial" w:hAnsi="Arial" w:cs="Arial"/>
                <w:sz w:val="18"/>
                <w:szCs w:val="18"/>
              </w:rPr>
            </w:pPr>
            <w:ins w:id="10724" w:author="R4-1808994" w:date="2018-07-10T10:43:00Z">
              <w:r w:rsidRPr="0042344C">
                <w:rPr>
                  <w:rFonts w:ascii="Arial" w:hAnsi="Arial" w:cs="Arial"/>
                  <w:sz w:val="18"/>
                  <w:szCs w:val="18"/>
                </w:rPr>
                <w:t>-88.9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3ED715FE" w14:textId="77777777" w:rsidR="0066553E" w:rsidRPr="0042344C" w:rsidRDefault="0066553E" w:rsidP="00081372">
            <w:pPr>
              <w:jc w:val="right"/>
              <w:rPr>
                <w:ins w:id="10725" w:author="R4-1808994" w:date="2018-07-10T10:43:00Z"/>
                <w:rFonts w:ascii="Arial" w:hAnsi="Arial" w:cs="Arial"/>
                <w:sz w:val="18"/>
                <w:szCs w:val="18"/>
              </w:rPr>
            </w:pPr>
            <w:ins w:id="10726" w:author="R4-1808994" w:date="2018-07-10T10:43:00Z">
              <w:r w:rsidRPr="0042344C">
                <w:rPr>
                  <w:rFonts w:ascii="Arial" w:hAnsi="Arial" w:cs="Arial"/>
                  <w:sz w:val="18"/>
                  <w:szCs w:val="18"/>
                </w:rPr>
                <w:t>-88.2</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5C7397D9" w14:textId="77777777" w:rsidR="0066553E" w:rsidRPr="00B04564" w:rsidRDefault="0066553E" w:rsidP="00081372">
            <w:pPr>
              <w:pStyle w:val="TAC"/>
              <w:rPr>
                <w:ins w:id="10727" w:author="R4-1808994" w:date="2018-07-10T10:43:00Z"/>
              </w:rPr>
            </w:pPr>
            <w:ins w:id="10728" w:author="R4-1808994" w:date="2018-07-10T10:43:00Z">
              <w:r w:rsidRPr="00B04564">
                <w:rPr>
                  <w:rFonts w:cs="Arial"/>
                  <w:szCs w:val="18"/>
                </w:rPr>
                <w:t>-</w:t>
              </w:r>
              <w:r w:rsidRPr="00B04564">
                <w:rPr>
                  <w:rFonts w:cs="Arial" w:hint="eastAsia"/>
                  <w:szCs w:val="18"/>
                </w:rPr>
                <w:t>69</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9955338" w14:textId="77777777" w:rsidR="0066553E" w:rsidRPr="00B04564" w:rsidRDefault="0066553E" w:rsidP="00081372">
            <w:pPr>
              <w:pStyle w:val="TAC"/>
              <w:rPr>
                <w:ins w:id="10729" w:author="R4-1808994" w:date="2018-07-10T10:43:00Z"/>
              </w:rPr>
            </w:pPr>
            <w:ins w:id="10730" w:author="R4-1808994" w:date="2018-07-10T10:43:00Z">
              <w:r w:rsidRPr="00B04564">
                <w:t>DFT-s-OFDM</w:t>
              </w:r>
              <w:r w:rsidRPr="00B04564">
                <w:rPr>
                  <w:rFonts w:hint="eastAsia"/>
                </w:rPr>
                <w:t xml:space="preserve"> NR signal, SCS 15 kHz, </w:t>
              </w:r>
            </w:ins>
          </w:p>
          <w:p w14:paraId="50A6810E" w14:textId="77777777" w:rsidR="0066553E" w:rsidRPr="00B04564" w:rsidRDefault="0066553E" w:rsidP="00081372">
            <w:pPr>
              <w:pStyle w:val="TAC"/>
              <w:rPr>
                <w:ins w:id="10731" w:author="R4-1808994" w:date="2018-07-10T10:43:00Z"/>
              </w:rPr>
            </w:pPr>
            <w:ins w:id="10732" w:author="R4-1808994" w:date="2018-07-10T10:43:00Z">
              <w:r w:rsidRPr="00B04564">
                <w:rPr>
                  <w:rFonts w:hint="eastAsia"/>
                </w:rPr>
                <w:t>25 PRB</w:t>
              </w:r>
            </w:ins>
          </w:p>
        </w:tc>
      </w:tr>
      <w:tr w:rsidR="0066553E" w:rsidRPr="00B11FD8" w14:paraId="0673D568" w14:textId="77777777" w:rsidTr="00081372">
        <w:trPr>
          <w:jc w:val="center"/>
          <w:ins w:id="10733"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2890911B" w14:textId="77777777" w:rsidR="0066553E" w:rsidRPr="00B04564" w:rsidRDefault="0066553E" w:rsidP="00081372">
            <w:pPr>
              <w:pStyle w:val="TAC"/>
              <w:rPr>
                <w:ins w:id="10734" w:author="R4-1808994" w:date="2018-07-10T10:43:00Z"/>
                <w:lang w:eastAsia="zh-CN"/>
              </w:rPr>
            </w:pPr>
            <w:ins w:id="10735" w:author="R4-1808994" w:date="2018-07-10T10:43:00Z">
              <w:r w:rsidRPr="00B04564">
                <w:rPr>
                  <w:rFonts w:hint="eastAsia"/>
                </w:rPr>
                <w:t>40,50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4D1B78F2" w14:textId="77777777" w:rsidR="0066553E" w:rsidRPr="00B04564" w:rsidRDefault="0066553E" w:rsidP="00081372">
            <w:pPr>
              <w:pStyle w:val="TAC"/>
              <w:rPr>
                <w:ins w:id="10736" w:author="R4-1808994" w:date="2018-07-10T10:43:00Z"/>
                <w:lang w:eastAsia="zh-CN"/>
              </w:rPr>
            </w:pPr>
            <w:ins w:id="10737" w:author="R4-1808994" w:date="2018-07-10T10:43:00Z">
              <w:r w:rsidRPr="00B04564">
                <w:rPr>
                  <w:rFonts w:hint="eastAsia"/>
                </w:rPr>
                <w:t>15</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31FBC856" w14:textId="77777777" w:rsidR="0066553E" w:rsidRPr="00B04564" w:rsidRDefault="0066553E" w:rsidP="00081372">
            <w:pPr>
              <w:pStyle w:val="TAC"/>
              <w:rPr>
                <w:ins w:id="10738" w:author="R4-1808994" w:date="2018-07-10T10:43:00Z"/>
              </w:rPr>
            </w:pPr>
            <w:ins w:id="10739" w:author="R4-1808994" w:date="2018-07-10T10:43:00Z">
              <w:r w:rsidRPr="00B04564">
                <w:t>G-FR1-A1-4</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23415EB7" w14:textId="77777777" w:rsidR="0066553E" w:rsidRPr="0042344C" w:rsidRDefault="0066553E" w:rsidP="00081372">
            <w:pPr>
              <w:jc w:val="right"/>
              <w:rPr>
                <w:ins w:id="10740" w:author="R4-1808994" w:date="2018-07-10T10:43:00Z"/>
                <w:rFonts w:ascii="Arial" w:hAnsi="Arial" w:cs="Arial"/>
                <w:sz w:val="18"/>
                <w:szCs w:val="18"/>
              </w:rPr>
            </w:pPr>
            <w:ins w:id="10741" w:author="R4-1808994" w:date="2018-07-10T10:43:00Z">
              <w:r w:rsidRPr="0042344C">
                <w:rPr>
                  <w:rFonts w:ascii="Arial" w:hAnsi="Arial" w:cs="Arial"/>
                  <w:sz w:val="18"/>
                  <w:szCs w:val="18"/>
                </w:rPr>
                <w:t>-82.9</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1DDB534C" w14:textId="77777777" w:rsidR="0066553E" w:rsidRPr="0042344C" w:rsidRDefault="0066553E" w:rsidP="00081372">
            <w:pPr>
              <w:jc w:val="right"/>
              <w:rPr>
                <w:ins w:id="10742" w:author="R4-1808994" w:date="2018-07-10T10:43:00Z"/>
                <w:rFonts w:ascii="Arial" w:hAnsi="Arial" w:cs="Arial"/>
                <w:sz w:val="18"/>
                <w:szCs w:val="18"/>
              </w:rPr>
            </w:pPr>
            <w:ins w:id="10743" w:author="R4-1808994" w:date="2018-07-10T10:43:00Z">
              <w:r w:rsidRPr="0042344C">
                <w:rPr>
                  <w:rFonts w:ascii="Arial" w:hAnsi="Arial" w:cs="Arial"/>
                  <w:sz w:val="18"/>
                  <w:szCs w:val="18"/>
                </w:rPr>
                <w:t>-82.5</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021742A9" w14:textId="77777777" w:rsidR="0066553E" w:rsidRPr="0042344C" w:rsidRDefault="0066553E" w:rsidP="00081372">
            <w:pPr>
              <w:jc w:val="right"/>
              <w:rPr>
                <w:ins w:id="10744" w:author="R4-1808994" w:date="2018-07-10T10:43:00Z"/>
                <w:rFonts w:ascii="Arial" w:hAnsi="Arial" w:cs="Arial"/>
                <w:sz w:val="18"/>
                <w:szCs w:val="18"/>
              </w:rPr>
            </w:pPr>
            <w:ins w:id="10745" w:author="R4-1808994" w:date="2018-07-10T10:43:00Z">
              <w:r w:rsidRPr="0042344C">
                <w:rPr>
                  <w:rFonts w:ascii="Arial" w:hAnsi="Arial" w:cs="Arial"/>
                  <w:sz w:val="18"/>
                  <w:szCs w:val="18"/>
                </w:rPr>
                <w:t>-81.8</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5164FBC6" w14:textId="77777777" w:rsidR="0066553E" w:rsidRPr="00B04564" w:rsidRDefault="0066553E" w:rsidP="00081372">
            <w:pPr>
              <w:pStyle w:val="TAC"/>
              <w:rPr>
                <w:ins w:id="10746" w:author="R4-1808994" w:date="2018-07-10T10:43:00Z"/>
              </w:rPr>
            </w:pPr>
            <w:ins w:id="10747" w:author="R4-1808994" w:date="2018-07-10T10:43:00Z">
              <w:r w:rsidRPr="00B04564">
                <w:rPr>
                  <w:rFonts w:cs="Arial"/>
                  <w:szCs w:val="18"/>
                </w:rPr>
                <w:t>-63.4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2A1BC57B" w14:textId="77777777" w:rsidR="0066553E" w:rsidRPr="00B04564" w:rsidRDefault="0066553E" w:rsidP="00081372">
            <w:pPr>
              <w:pStyle w:val="TAC"/>
              <w:rPr>
                <w:ins w:id="10748" w:author="R4-1808994" w:date="2018-07-10T10:43:00Z"/>
              </w:rPr>
            </w:pPr>
            <w:ins w:id="10749" w:author="R4-1808994" w:date="2018-07-10T10:43:00Z">
              <w:r w:rsidRPr="00B04564">
                <w:t>DFT-s-OFDM</w:t>
              </w:r>
              <w:r w:rsidRPr="00B04564">
                <w:rPr>
                  <w:rFonts w:hint="eastAsia"/>
                </w:rPr>
                <w:t xml:space="preserve"> NR signal, SCS 15 kHz, </w:t>
              </w:r>
              <w:r w:rsidRPr="00B04564">
                <w:t>100</w:t>
              </w:r>
              <w:r w:rsidRPr="00B04564">
                <w:rPr>
                  <w:rFonts w:hint="eastAsia"/>
                </w:rPr>
                <w:t xml:space="preserve"> PRB</w:t>
              </w:r>
            </w:ins>
          </w:p>
        </w:tc>
      </w:tr>
      <w:tr w:rsidR="0066553E" w:rsidRPr="00B11FD8" w14:paraId="7F299575" w14:textId="77777777" w:rsidTr="00081372">
        <w:trPr>
          <w:jc w:val="center"/>
          <w:ins w:id="10750"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24CEA277" w14:textId="77777777" w:rsidR="0066553E" w:rsidRPr="00B04564" w:rsidRDefault="0066553E" w:rsidP="00081372">
            <w:pPr>
              <w:pStyle w:val="TAC"/>
              <w:rPr>
                <w:ins w:id="10751" w:author="R4-1808994" w:date="2018-07-10T10:43:00Z"/>
                <w:lang w:eastAsia="zh-CN"/>
              </w:rPr>
            </w:pPr>
            <w:ins w:id="10752" w:author="R4-1808994" w:date="2018-07-10T10:43:00Z">
              <w:r w:rsidRPr="00B04564">
                <w:rPr>
                  <w:rFonts w:hint="eastAsia"/>
                </w:rPr>
                <w:t>5</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263B851A" w14:textId="77777777" w:rsidR="0066553E" w:rsidRPr="00B04564" w:rsidRDefault="0066553E" w:rsidP="00081372">
            <w:pPr>
              <w:pStyle w:val="TAC"/>
              <w:rPr>
                <w:ins w:id="10753" w:author="R4-1808994" w:date="2018-07-10T10:43:00Z"/>
                <w:lang w:eastAsia="zh-CN"/>
              </w:rPr>
            </w:pPr>
            <w:ins w:id="10754"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546DF010" w14:textId="77777777" w:rsidR="0066553E" w:rsidRPr="00B04564" w:rsidRDefault="0066553E" w:rsidP="00081372">
            <w:pPr>
              <w:pStyle w:val="TAC"/>
              <w:rPr>
                <w:ins w:id="10755" w:author="R4-1808994" w:date="2018-07-10T10:43:00Z"/>
                <w:lang w:eastAsia="zh-CN"/>
              </w:rPr>
            </w:pPr>
            <w:ins w:id="10756" w:author="R4-1808994" w:date="2018-07-10T10:43:00Z">
              <w:r w:rsidRPr="00B04564">
                <w:t>G-FR1-A1-</w:t>
              </w:r>
              <w:r w:rsidRPr="00B04564">
                <w:rPr>
                  <w:rFonts w:hint="eastAsia"/>
                </w:rPr>
                <w:t>8</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189F89CE" w14:textId="77777777" w:rsidR="0066553E" w:rsidRPr="0042344C" w:rsidRDefault="0066553E" w:rsidP="00081372">
            <w:pPr>
              <w:jc w:val="right"/>
              <w:rPr>
                <w:ins w:id="10757" w:author="R4-1808994" w:date="2018-07-10T10:43:00Z"/>
                <w:rFonts w:ascii="Arial" w:hAnsi="Arial" w:cs="Arial"/>
                <w:sz w:val="18"/>
                <w:szCs w:val="18"/>
              </w:rPr>
            </w:pPr>
            <w:ins w:id="10758" w:author="R4-1808994" w:date="2018-07-10T10:43:00Z">
              <w:r w:rsidRPr="0042344C">
                <w:rPr>
                  <w:rFonts w:ascii="Arial" w:hAnsi="Arial" w:cs="Arial"/>
                  <w:sz w:val="18"/>
                  <w:szCs w:val="18"/>
                </w:rPr>
                <w:t>-91.9</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3B765E35" w14:textId="77777777" w:rsidR="0066553E" w:rsidRPr="0042344C" w:rsidRDefault="0066553E" w:rsidP="00081372">
            <w:pPr>
              <w:jc w:val="right"/>
              <w:rPr>
                <w:ins w:id="10759" w:author="R4-1808994" w:date="2018-07-10T10:43:00Z"/>
                <w:rFonts w:ascii="Arial" w:hAnsi="Arial" w:cs="Arial"/>
                <w:sz w:val="18"/>
                <w:szCs w:val="18"/>
              </w:rPr>
            </w:pPr>
            <w:ins w:id="10760" w:author="R4-1808994" w:date="2018-07-10T10:43:00Z">
              <w:r w:rsidRPr="0042344C">
                <w:rPr>
                  <w:rFonts w:ascii="Arial" w:hAnsi="Arial" w:cs="Arial"/>
                  <w:sz w:val="18"/>
                  <w:szCs w:val="18"/>
                </w:rPr>
                <w:t>-91.5</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4708DDD6" w14:textId="77777777" w:rsidR="0066553E" w:rsidRPr="0042344C" w:rsidRDefault="0066553E" w:rsidP="00081372">
            <w:pPr>
              <w:jc w:val="right"/>
              <w:rPr>
                <w:ins w:id="10761" w:author="R4-1808994" w:date="2018-07-10T10:43:00Z"/>
                <w:rFonts w:ascii="Arial" w:hAnsi="Arial" w:cs="Arial"/>
                <w:sz w:val="18"/>
                <w:szCs w:val="18"/>
              </w:rPr>
            </w:pPr>
            <w:ins w:id="10762" w:author="R4-1808994" w:date="2018-07-10T10:43:00Z">
              <w:r w:rsidRPr="0042344C">
                <w:rPr>
                  <w:rFonts w:ascii="Arial" w:hAnsi="Arial" w:cs="Arial"/>
                  <w:sz w:val="18"/>
                  <w:szCs w:val="18"/>
                </w:rPr>
                <w:t>-90.8</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3A3338A1" w14:textId="77777777" w:rsidR="0066553E" w:rsidRPr="00B04564" w:rsidRDefault="0066553E" w:rsidP="00081372">
            <w:pPr>
              <w:pStyle w:val="TAC"/>
              <w:rPr>
                <w:ins w:id="10763" w:author="R4-1808994" w:date="2018-07-10T10:43:00Z"/>
                <w:lang w:eastAsia="zh-CN"/>
              </w:rPr>
            </w:pPr>
            <w:ins w:id="10764" w:author="R4-1808994" w:date="2018-07-10T10:43:00Z">
              <w:r w:rsidRPr="00B04564">
                <w:rPr>
                  <w:rFonts w:cs="Arial"/>
                  <w:szCs w:val="18"/>
                </w:rPr>
                <w:t>-</w:t>
              </w:r>
              <w:r w:rsidRPr="00B04564">
                <w:rPr>
                  <w:rFonts w:cs="Arial" w:hint="eastAsia"/>
                  <w:szCs w:val="18"/>
                </w:rPr>
                <w:t>73</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A1042D1" w14:textId="77777777" w:rsidR="0066553E" w:rsidRPr="00B04564" w:rsidRDefault="0066553E" w:rsidP="00081372">
            <w:pPr>
              <w:pStyle w:val="TAC"/>
              <w:rPr>
                <w:ins w:id="10765" w:author="R4-1808994" w:date="2018-07-10T10:43:00Z"/>
              </w:rPr>
            </w:pPr>
            <w:ins w:id="10766" w:author="R4-1808994" w:date="2018-07-10T10:43:00Z">
              <w:r w:rsidRPr="00B04564">
                <w:t>DFT-s-OFDM</w:t>
              </w:r>
              <w:r w:rsidRPr="00B04564">
                <w:rPr>
                  <w:rFonts w:hint="eastAsia"/>
                </w:rPr>
                <w:t xml:space="preserve"> NR signal, SCS 30 kHz, </w:t>
              </w:r>
            </w:ins>
          </w:p>
          <w:p w14:paraId="3CE02CF5" w14:textId="77777777" w:rsidR="0066553E" w:rsidRPr="00B04564" w:rsidRDefault="0066553E" w:rsidP="00081372">
            <w:pPr>
              <w:pStyle w:val="TAC"/>
              <w:rPr>
                <w:ins w:id="10767" w:author="R4-1808994" w:date="2018-07-10T10:43:00Z"/>
              </w:rPr>
            </w:pPr>
            <w:ins w:id="10768" w:author="R4-1808994" w:date="2018-07-10T10:43:00Z">
              <w:r w:rsidRPr="00B04564">
                <w:rPr>
                  <w:rFonts w:hint="eastAsia"/>
                </w:rPr>
                <w:t>5 PRB</w:t>
              </w:r>
            </w:ins>
          </w:p>
        </w:tc>
      </w:tr>
      <w:tr w:rsidR="0066553E" w:rsidRPr="00B11FD8" w14:paraId="6B630FBF" w14:textId="77777777" w:rsidTr="00081372">
        <w:trPr>
          <w:jc w:val="center"/>
          <w:ins w:id="10769"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79579D44" w14:textId="77777777" w:rsidR="0066553E" w:rsidRPr="00B04564" w:rsidRDefault="0066553E" w:rsidP="00081372">
            <w:pPr>
              <w:pStyle w:val="TAC"/>
              <w:rPr>
                <w:ins w:id="10770" w:author="R4-1808994" w:date="2018-07-10T10:43:00Z"/>
                <w:lang w:eastAsia="zh-CN"/>
              </w:rPr>
            </w:pPr>
            <w:ins w:id="10771"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31392BF8" w14:textId="77777777" w:rsidR="0066553E" w:rsidRPr="00B04564" w:rsidRDefault="0066553E" w:rsidP="00081372">
            <w:pPr>
              <w:pStyle w:val="TAC"/>
              <w:rPr>
                <w:ins w:id="10772" w:author="R4-1808994" w:date="2018-07-10T10:43:00Z"/>
                <w:lang w:eastAsia="zh-CN"/>
              </w:rPr>
            </w:pPr>
            <w:ins w:id="10773"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7958A314" w14:textId="77777777" w:rsidR="0066553E" w:rsidRPr="00B04564" w:rsidRDefault="0066553E" w:rsidP="00081372">
            <w:pPr>
              <w:pStyle w:val="TAC"/>
              <w:rPr>
                <w:ins w:id="10774" w:author="R4-1808994" w:date="2018-07-10T10:43:00Z"/>
                <w:lang w:eastAsia="zh-CN"/>
              </w:rPr>
            </w:pPr>
            <w:ins w:id="10775" w:author="R4-1808994" w:date="2018-07-10T10:43:00Z">
              <w:r w:rsidRPr="00B04564">
                <w:t>G-FR1-A1-</w:t>
              </w:r>
              <w:r w:rsidRPr="00B04564">
                <w:rPr>
                  <w:rFonts w:hint="eastAsia"/>
                </w:rPr>
                <w:t>2</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58753C3C" w14:textId="77777777" w:rsidR="0066553E" w:rsidRPr="0042344C" w:rsidRDefault="0066553E" w:rsidP="00081372">
            <w:pPr>
              <w:jc w:val="right"/>
              <w:rPr>
                <w:ins w:id="10776" w:author="R4-1808994" w:date="2018-07-10T10:43:00Z"/>
                <w:rFonts w:ascii="Arial" w:hAnsi="Arial" w:cs="Arial"/>
                <w:sz w:val="18"/>
                <w:szCs w:val="18"/>
              </w:rPr>
            </w:pPr>
            <w:ins w:id="10777" w:author="R4-1808994" w:date="2018-07-10T10:43:00Z">
              <w:r w:rsidRPr="0042344C">
                <w:rPr>
                  <w:rFonts w:ascii="Arial" w:hAnsi="Arial" w:cs="Arial"/>
                  <w:sz w:val="18"/>
                  <w:szCs w:val="18"/>
                </w:rPr>
                <w:t>-89.4</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2494C14F" w14:textId="77777777" w:rsidR="0066553E" w:rsidRPr="0042344C" w:rsidRDefault="0066553E" w:rsidP="00081372">
            <w:pPr>
              <w:jc w:val="right"/>
              <w:rPr>
                <w:ins w:id="10778" w:author="R4-1808994" w:date="2018-07-10T10:43:00Z"/>
                <w:rFonts w:ascii="Arial" w:hAnsi="Arial" w:cs="Arial"/>
                <w:sz w:val="18"/>
                <w:szCs w:val="18"/>
              </w:rPr>
            </w:pPr>
            <w:ins w:id="10779" w:author="R4-1808994" w:date="2018-07-10T10:43:00Z">
              <w:r w:rsidRPr="0042344C">
                <w:rPr>
                  <w:rFonts w:ascii="Arial" w:hAnsi="Arial" w:cs="Arial"/>
                  <w:sz w:val="18"/>
                  <w:szCs w:val="18"/>
                </w:rPr>
                <w:t>-89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79C8C2AC" w14:textId="77777777" w:rsidR="0066553E" w:rsidRPr="0042344C" w:rsidRDefault="0066553E" w:rsidP="00081372">
            <w:pPr>
              <w:jc w:val="right"/>
              <w:rPr>
                <w:ins w:id="10780" w:author="R4-1808994" w:date="2018-07-10T10:43:00Z"/>
                <w:rFonts w:ascii="Arial" w:hAnsi="Arial" w:cs="Arial"/>
                <w:sz w:val="18"/>
                <w:szCs w:val="18"/>
              </w:rPr>
            </w:pPr>
            <w:ins w:id="10781" w:author="R4-1808994" w:date="2018-07-10T10:43:00Z">
              <w:r w:rsidRPr="0042344C">
                <w:rPr>
                  <w:rFonts w:ascii="Arial" w:hAnsi="Arial" w:cs="Arial"/>
                  <w:sz w:val="18"/>
                  <w:szCs w:val="18"/>
                </w:rPr>
                <w:t>-88.3</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25E12B8F" w14:textId="77777777" w:rsidR="0066553E" w:rsidRPr="00B04564" w:rsidRDefault="0066553E" w:rsidP="00081372">
            <w:pPr>
              <w:pStyle w:val="TAC"/>
              <w:rPr>
                <w:ins w:id="10782" w:author="R4-1808994" w:date="2018-07-10T10:43:00Z"/>
              </w:rPr>
            </w:pPr>
            <w:ins w:id="10783" w:author="R4-1808994" w:date="2018-07-10T10:43:00Z">
              <w:r w:rsidRPr="00B04564">
                <w:rPr>
                  <w:rFonts w:cs="Arial"/>
                  <w:szCs w:val="18"/>
                </w:rPr>
                <w:t>-70.4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4A50D627" w14:textId="77777777" w:rsidR="0066553E" w:rsidRPr="00B04564" w:rsidRDefault="0066553E" w:rsidP="00081372">
            <w:pPr>
              <w:pStyle w:val="TAC"/>
              <w:rPr>
                <w:ins w:id="10784" w:author="R4-1808994" w:date="2018-07-10T10:43:00Z"/>
              </w:rPr>
            </w:pPr>
            <w:ins w:id="10785" w:author="R4-1808994" w:date="2018-07-10T10:43:00Z">
              <w:r w:rsidRPr="00B04564">
                <w:t>DFT-s-OFDM</w:t>
              </w:r>
              <w:r w:rsidRPr="00B04564">
                <w:rPr>
                  <w:rFonts w:hint="eastAsia"/>
                </w:rPr>
                <w:t xml:space="preserve"> NR signal, SCS 30 kHz, </w:t>
              </w:r>
            </w:ins>
          </w:p>
          <w:p w14:paraId="1A3481C5" w14:textId="77777777" w:rsidR="0066553E" w:rsidRPr="00B04564" w:rsidRDefault="0066553E" w:rsidP="00081372">
            <w:pPr>
              <w:pStyle w:val="TAC"/>
              <w:rPr>
                <w:ins w:id="10786" w:author="R4-1808994" w:date="2018-07-10T10:43:00Z"/>
              </w:rPr>
            </w:pPr>
            <w:ins w:id="10787" w:author="R4-1808994" w:date="2018-07-10T10:43:00Z">
              <w:r w:rsidRPr="00B04564">
                <w:t>10</w:t>
              </w:r>
              <w:r w:rsidRPr="00B04564">
                <w:rPr>
                  <w:rFonts w:hint="eastAsia"/>
                </w:rPr>
                <w:t xml:space="preserve"> PRB</w:t>
              </w:r>
            </w:ins>
          </w:p>
        </w:tc>
      </w:tr>
      <w:tr w:rsidR="0066553E" w:rsidRPr="00B11FD8" w14:paraId="0602A057" w14:textId="77777777" w:rsidTr="00081372">
        <w:trPr>
          <w:jc w:val="center"/>
          <w:ins w:id="10788"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52600088" w14:textId="77777777" w:rsidR="0066553E" w:rsidRPr="00B04564" w:rsidRDefault="0066553E" w:rsidP="00081372">
            <w:pPr>
              <w:pStyle w:val="TAC"/>
              <w:rPr>
                <w:ins w:id="10789" w:author="R4-1808994" w:date="2018-07-10T10:43:00Z"/>
                <w:lang w:eastAsia="zh-CN"/>
              </w:rPr>
            </w:pPr>
            <w:ins w:id="10790" w:author="R4-1808994" w:date="2018-07-10T10:43:00Z">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48013BD8" w14:textId="77777777" w:rsidR="0066553E" w:rsidRPr="00B04564" w:rsidRDefault="0066553E" w:rsidP="00081372">
            <w:pPr>
              <w:pStyle w:val="TAC"/>
              <w:rPr>
                <w:ins w:id="10791" w:author="R4-1808994" w:date="2018-07-10T10:43:00Z"/>
                <w:lang w:eastAsia="zh-CN"/>
              </w:rPr>
            </w:pPr>
            <w:ins w:id="10792" w:author="R4-1808994" w:date="2018-07-10T10:43:00Z">
              <w:r w:rsidRPr="00B04564">
                <w:rPr>
                  <w:rFonts w:hint="eastAsia"/>
                </w:rPr>
                <w:t>30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7261B085" w14:textId="77777777" w:rsidR="0066553E" w:rsidRPr="00B04564" w:rsidRDefault="0066553E" w:rsidP="00081372">
            <w:pPr>
              <w:pStyle w:val="TAC"/>
              <w:rPr>
                <w:ins w:id="10793" w:author="R4-1808994" w:date="2018-07-10T10:43:00Z"/>
                <w:lang w:eastAsia="zh-CN"/>
              </w:rPr>
            </w:pPr>
            <w:ins w:id="10794" w:author="R4-1808994" w:date="2018-07-10T10:43:00Z">
              <w:r w:rsidRPr="00B04564">
                <w:t>G-FR1-A1-</w:t>
              </w:r>
              <w:r w:rsidRPr="00B04564">
                <w:rPr>
                  <w:rFonts w:hint="eastAsia"/>
                </w:rPr>
                <w:t>5</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28BDE377" w14:textId="77777777" w:rsidR="0066553E" w:rsidRPr="0042344C" w:rsidRDefault="0066553E" w:rsidP="00081372">
            <w:pPr>
              <w:jc w:val="right"/>
              <w:rPr>
                <w:ins w:id="10795" w:author="R4-1808994" w:date="2018-07-10T10:43:00Z"/>
                <w:rFonts w:ascii="Arial" w:hAnsi="Arial" w:cs="Arial"/>
                <w:sz w:val="18"/>
                <w:szCs w:val="18"/>
              </w:rPr>
            </w:pPr>
            <w:ins w:id="10796" w:author="R4-1808994" w:date="2018-07-10T10:43:00Z">
              <w:r w:rsidRPr="0042344C">
                <w:rPr>
                  <w:rFonts w:ascii="Arial" w:hAnsi="Arial" w:cs="Arial"/>
                  <w:sz w:val="18"/>
                  <w:szCs w:val="18"/>
                </w:rPr>
                <w:t>-83.2</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17CC1D88" w14:textId="77777777" w:rsidR="0066553E" w:rsidRPr="0042344C" w:rsidRDefault="0066553E" w:rsidP="00081372">
            <w:pPr>
              <w:jc w:val="right"/>
              <w:rPr>
                <w:ins w:id="10797" w:author="R4-1808994" w:date="2018-07-10T10:43:00Z"/>
                <w:rFonts w:ascii="Arial" w:hAnsi="Arial" w:cs="Arial"/>
                <w:sz w:val="18"/>
                <w:szCs w:val="18"/>
              </w:rPr>
            </w:pPr>
            <w:ins w:id="10798" w:author="R4-1808994" w:date="2018-07-10T10:43:00Z">
              <w:r w:rsidRPr="0042344C">
                <w:rPr>
                  <w:rFonts w:ascii="Arial" w:hAnsi="Arial" w:cs="Arial"/>
                  <w:sz w:val="18"/>
                  <w:szCs w:val="18"/>
                </w:rPr>
                <w:t>-82.8</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0C95A0F5" w14:textId="77777777" w:rsidR="0066553E" w:rsidRPr="0042344C" w:rsidRDefault="0066553E" w:rsidP="00081372">
            <w:pPr>
              <w:jc w:val="right"/>
              <w:rPr>
                <w:ins w:id="10799" w:author="R4-1808994" w:date="2018-07-10T10:43:00Z"/>
                <w:rFonts w:ascii="Arial" w:hAnsi="Arial" w:cs="Arial"/>
                <w:sz w:val="18"/>
                <w:szCs w:val="18"/>
              </w:rPr>
            </w:pPr>
            <w:ins w:id="10800" w:author="R4-1808994" w:date="2018-07-10T10:43:00Z">
              <w:r w:rsidRPr="0042344C">
                <w:rPr>
                  <w:rFonts w:ascii="Arial" w:hAnsi="Arial" w:cs="Arial"/>
                  <w:sz w:val="18"/>
                  <w:szCs w:val="18"/>
                </w:rPr>
                <w:t>-82.1</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634C9378" w14:textId="77777777" w:rsidR="0066553E" w:rsidRPr="00B04564" w:rsidRDefault="0066553E" w:rsidP="00081372">
            <w:pPr>
              <w:pStyle w:val="TAC"/>
              <w:rPr>
                <w:ins w:id="10801" w:author="R4-1808994" w:date="2018-07-10T10:43:00Z"/>
              </w:rPr>
            </w:pPr>
            <w:ins w:id="10802" w:author="R4-1808994" w:date="2018-07-10T10:43:00Z">
              <w:r w:rsidRPr="00B04564">
                <w:rPr>
                  <w:rFonts w:cs="Arial"/>
                  <w:szCs w:val="18"/>
                </w:rPr>
                <w:t>-63.4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0BC252D7" w14:textId="77777777" w:rsidR="0066553E" w:rsidRPr="00B04564" w:rsidRDefault="0066553E" w:rsidP="00081372">
            <w:pPr>
              <w:pStyle w:val="TAC"/>
              <w:rPr>
                <w:ins w:id="10803" w:author="R4-1808994" w:date="2018-07-10T10:43:00Z"/>
              </w:rPr>
            </w:pPr>
            <w:ins w:id="10804" w:author="R4-1808994" w:date="2018-07-10T10:43:00Z">
              <w:r w:rsidRPr="00B04564">
                <w:t>DFT-s-OFDM</w:t>
              </w:r>
              <w:r w:rsidRPr="00B04564">
                <w:rPr>
                  <w:rFonts w:hint="eastAsia"/>
                </w:rPr>
                <w:t xml:space="preserve"> NR signal, SCS 30 kHz, </w:t>
              </w:r>
            </w:ins>
          </w:p>
          <w:p w14:paraId="38F0B954" w14:textId="77777777" w:rsidR="0066553E" w:rsidRPr="00B04564" w:rsidRDefault="0066553E" w:rsidP="00081372">
            <w:pPr>
              <w:pStyle w:val="TAC"/>
              <w:rPr>
                <w:ins w:id="10805" w:author="R4-1808994" w:date="2018-07-10T10:43:00Z"/>
              </w:rPr>
            </w:pPr>
            <w:ins w:id="10806" w:author="R4-1808994" w:date="2018-07-10T10:43:00Z">
              <w:r w:rsidRPr="00B04564">
                <w:t>50</w:t>
              </w:r>
              <w:r w:rsidRPr="00B04564">
                <w:rPr>
                  <w:rFonts w:hint="eastAsia"/>
                </w:rPr>
                <w:t xml:space="preserve"> PRB</w:t>
              </w:r>
            </w:ins>
          </w:p>
        </w:tc>
      </w:tr>
      <w:tr w:rsidR="0066553E" w:rsidRPr="00B11FD8" w14:paraId="55DED327" w14:textId="77777777" w:rsidTr="00081372">
        <w:trPr>
          <w:jc w:val="center"/>
          <w:ins w:id="10807"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2DCDCE66" w14:textId="77777777" w:rsidR="0066553E" w:rsidRPr="00B04564" w:rsidRDefault="0066553E" w:rsidP="00081372">
            <w:pPr>
              <w:pStyle w:val="TAC"/>
              <w:rPr>
                <w:ins w:id="10808" w:author="R4-1808994" w:date="2018-07-10T10:43:00Z"/>
                <w:lang w:eastAsia="zh-CN"/>
              </w:rPr>
            </w:pPr>
            <w:ins w:id="10809" w:author="R4-1808994" w:date="2018-07-10T10:43:00Z">
              <w:r w:rsidRPr="00B04564">
                <w:rPr>
                  <w:rFonts w:hint="eastAsia"/>
                </w:rPr>
                <w:t>10,15,20,25</w:t>
              </w:r>
              <w:r w:rsidRPr="00B04564">
                <w:rPr>
                  <w:rFonts w:hint="eastAsia"/>
                  <w:lang w:eastAsia="zh-CN"/>
                </w:rPr>
                <w:t>,30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4B73D9A6" w14:textId="77777777" w:rsidR="0066553E" w:rsidRPr="00B04564" w:rsidRDefault="0066553E" w:rsidP="00081372">
            <w:pPr>
              <w:pStyle w:val="TAC"/>
              <w:rPr>
                <w:ins w:id="10810" w:author="R4-1808994" w:date="2018-07-10T10:43:00Z"/>
                <w:lang w:eastAsia="zh-CN"/>
              </w:rPr>
            </w:pPr>
            <w:ins w:id="10811" w:author="R4-1808994" w:date="2018-07-10T10:43:00Z">
              <w:r w:rsidRPr="00B04564">
                <w:rPr>
                  <w:rFonts w:hint="eastAsia"/>
                </w:rPr>
                <w:t>60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367190CB" w14:textId="77777777" w:rsidR="0066553E" w:rsidRPr="00B04564" w:rsidRDefault="0066553E" w:rsidP="00081372">
            <w:pPr>
              <w:pStyle w:val="TAC"/>
              <w:rPr>
                <w:ins w:id="10812" w:author="R4-1808994" w:date="2018-07-10T10:43:00Z"/>
                <w:lang w:eastAsia="zh-CN"/>
              </w:rPr>
            </w:pPr>
            <w:ins w:id="10813" w:author="R4-1808994" w:date="2018-07-10T10:43:00Z">
              <w:r w:rsidRPr="00B04564">
                <w:t>G-FR1-A1-</w:t>
              </w:r>
              <w:r w:rsidRPr="00B04564">
                <w:rPr>
                  <w:rFonts w:hint="eastAsia"/>
                </w:rPr>
                <w:t>9</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3DCC8D45" w14:textId="77777777" w:rsidR="0066553E" w:rsidRPr="0042344C" w:rsidRDefault="0066553E" w:rsidP="00081372">
            <w:pPr>
              <w:jc w:val="right"/>
              <w:rPr>
                <w:ins w:id="10814" w:author="R4-1808994" w:date="2018-07-10T10:43:00Z"/>
                <w:rFonts w:ascii="Arial" w:hAnsi="Arial" w:cs="Arial"/>
                <w:sz w:val="18"/>
                <w:szCs w:val="18"/>
              </w:rPr>
            </w:pPr>
            <w:ins w:id="10815" w:author="R4-1808994" w:date="2018-07-10T10:43:00Z">
              <w:r w:rsidRPr="0042344C">
                <w:rPr>
                  <w:rFonts w:ascii="Arial" w:hAnsi="Arial" w:cs="Arial"/>
                  <w:sz w:val="18"/>
                  <w:szCs w:val="18"/>
                </w:rPr>
                <w:t>-88.8</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6B545B84" w14:textId="77777777" w:rsidR="0066553E" w:rsidRPr="0042344C" w:rsidRDefault="0066553E" w:rsidP="00081372">
            <w:pPr>
              <w:jc w:val="right"/>
              <w:rPr>
                <w:ins w:id="10816" w:author="R4-1808994" w:date="2018-07-10T10:43:00Z"/>
                <w:rFonts w:ascii="Arial" w:hAnsi="Arial" w:cs="Arial"/>
                <w:sz w:val="18"/>
                <w:szCs w:val="18"/>
              </w:rPr>
            </w:pPr>
            <w:ins w:id="10817" w:author="R4-1808994" w:date="2018-07-10T10:43:00Z">
              <w:r w:rsidRPr="0042344C">
                <w:rPr>
                  <w:rFonts w:ascii="Arial" w:hAnsi="Arial" w:cs="Arial"/>
                  <w:sz w:val="18"/>
                  <w:szCs w:val="18"/>
                </w:rPr>
                <w:t>-88.4</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1E47D3C9" w14:textId="77777777" w:rsidR="0066553E" w:rsidRPr="0042344C" w:rsidRDefault="0066553E" w:rsidP="00081372">
            <w:pPr>
              <w:jc w:val="right"/>
              <w:rPr>
                <w:ins w:id="10818" w:author="R4-1808994" w:date="2018-07-10T10:43:00Z"/>
                <w:rFonts w:ascii="Arial" w:hAnsi="Arial" w:cs="Arial"/>
                <w:sz w:val="18"/>
                <w:szCs w:val="18"/>
              </w:rPr>
            </w:pPr>
            <w:ins w:id="10819" w:author="R4-1808994" w:date="2018-07-10T10:43:00Z">
              <w:r w:rsidRPr="0042344C">
                <w:rPr>
                  <w:rFonts w:ascii="Arial" w:hAnsi="Arial" w:cs="Arial"/>
                  <w:sz w:val="18"/>
                  <w:szCs w:val="18"/>
                </w:rPr>
                <w:t>-87.7</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4494912C" w14:textId="77777777" w:rsidR="0066553E" w:rsidRPr="00B04564" w:rsidRDefault="0066553E" w:rsidP="00081372">
            <w:pPr>
              <w:pStyle w:val="TAC"/>
              <w:rPr>
                <w:ins w:id="10820" w:author="R4-1808994" w:date="2018-07-10T10:43:00Z"/>
                <w:lang w:eastAsia="zh-CN"/>
              </w:rPr>
            </w:pPr>
            <w:ins w:id="10821" w:author="R4-1808994" w:date="2018-07-10T10:43:00Z">
              <w:r w:rsidRPr="00B04564">
                <w:rPr>
                  <w:rFonts w:cs="Arial"/>
                  <w:szCs w:val="18"/>
                </w:rPr>
                <w:t>-</w:t>
              </w:r>
              <w:r w:rsidRPr="00B04564">
                <w:rPr>
                  <w:rFonts w:cs="Arial" w:hint="eastAsia"/>
                  <w:szCs w:val="18"/>
                </w:rPr>
                <w:t>70</w:t>
              </w:r>
              <w:r w:rsidRPr="00B04564">
                <w:rPr>
                  <w:rFonts w:cs="Arial"/>
                  <w:szCs w:val="18"/>
                </w:rPr>
                <w:t>.4</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129225F2" w14:textId="77777777" w:rsidR="0066553E" w:rsidRPr="00B04564" w:rsidRDefault="0066553E" w:rsidP="00081372">
            <w:pPr>
              <w:pStyle w:val="TAC"/>
              <w:rPr>
                <w:ins w:id="10822" w:author="R4-1808994" w:date="2018-07-10T10:43:00Z"/>
              </w:rPr>
            </w:pPr>
            <w:ins w:id="10823" w:author="R4-1808994" w:date="2018-07-10T10:43:00Z">
              <w:r w:rsidRPr="00B04564">
                <w:t>DFT-s-OFDM</w:t>
              </w:r>
              <w:r w:rsidRPr="00B04564">
                <w:rPr>
                  <w:rFonts w:hint="eastAsia"/>
                </w:rPr>
                <w:t xml:space="preserve"> NR signal, SCS 60 kHz, </w:t>
              </w:r>
            </w:ins>
          </w:p>
          <w:p w14:paraId="0BC66A0B" w14:textId="77777777" w:rsidR="0066553E" w:rsidRPr="00B04564" w:rsidRDefault="0066553E" w:rsidP="00081372">
            <w:pPr>
              <w:pStyle w:val="TAC"/>
              <w:rPr>
                <w:ins w:id="10824" w:author="R4-1808994" w:date="2018-07-10T10:43:00Z"/>
              </w:rPr>
            </w:pPr>
            <w:ins w:id="10825" w:author="R4-1808994" w:date="2018-07-10T10:43:00Z">
              <w:r w:rsidRPr="00B04564">
                <w:rPr>
                  <w:rFonts w:hint="eastAsia"/>
                </w:rPr>
                <w:t>5 PRB</w:t>
              </w:r>
            </w:ins>
          </w:p>
        </w:tc>
      </w:tr>
      <w:tr w:rsidR="0066553E" w:rsidRPr="00B11FD8" w14:paraId="6EF392C8" w14:textId="77777777" w:rsidTr="00081372">
        <w:trPr>
          <w:jc w:val="center"/>
          <w:ins w:id="10826" w:author="R4-1808994" w:date="2018-07-10T10:43:00Z"/>
        </w:trPr>
        <w:tc>
          <w:tcPr>
            <w:tcW w:w="634" w:type="pct"/>
            <w:tcBorders>
              <w:top w:val="single" w:sz="6" w:space="0" w:color="000000"/>
              <w:left w:val="single" w:sz="6" w:space="0" w:color="000000"/>
              <w:bottom w:val="single" w:sz="6" w:space="0" w:color="000000"/>
              <w:right w:val="single" w:sz="6" w:space="0" w:color="000000"/>
            </w:tcBorders>
            <w:vAlign w:val="center"/>
          </w:tcPr>
          <w:p w14:paraId="605770FB" w14:textId="77777777" w:rsidR="0066553E" w:rsidRPr="00B04564" w:rsidRDefault="0066553E" w:rsidP="00081372">
            <w:pPr>
              <w:pStyle w:val="TAC"/>
              <w:rPr>
                <w:ins w:id="10827" w:author="R4-1808994" w:date="2018-07-10T10:43:00Z"/>
                <w:lang w:eastAsia="zh-CN"/>
              </w:rPr>
            </w:pPr>
            <w:ins w:id="10828" w:author="R4-1808994" w:date="2018-07-10T10:43:00Z">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ins>
          </w:p>
        </w:tc>
        <w:tc>
          <w:tcPr>
            <w:tcW w:w="575" w:type="pct"/>
            <w:tcBorders>
              <w:top w:val="single" w:sz="6" w:space="0" w:color="000000"/>
              <w:left w:val="single" w:sz="6" w:space="0" w:color="000000"/>
              <w:bottom w:val="single" w:sz="6" w:space="0" w:color="000000"/>
              <w:right w:val="single" w:sz="6" w:space="0" w:color="000000"/>
            </w:tcBorders>
            <w:vAlign w:val="center"/>
          </w:tcPr>
          <w:p w14:paraId="15964A04" w14:textId="77777777" w:rsidR="0066553E" w:rsidRPr="00B04564" w:rsidRDefault="0066553E" w:rsidP="00081372">
            <w:pPr>
              <w:pStyle w:val="TAC"/>
              <w:rPr>
                <w:ins w:id="10829" w:author="R4-1808994" w:date="2018-07-10T10:43:00Z"/>
                <w:lang w:eastAsia="zh-CN"/>
              </w:rPr>
            </w:pPr>
            <w:ins w:id="10830" w:author="R4-1808994" w:date="2018-07-10T10:43:00Z">
              <w:r w:rsidRPr="00B04564">
                <w:rPr>
                  <w:rFonts w:hint="eastAsia"/>
                </w:rPr>
                <w:t>60</w:t>
              </w:r>
            </w:ins>
          </w:p>
        </w:tc>
        <w:tc>
          <w:tcPr>
            <w:tcW w:w="717" w:type="pct"/>
            <w:tcBorders>
              <w:top w:val="single" w:sz="6" w:space="0" w:color="000000"/>
              <w:left w:val="single" w:sz="6" w:space="0" w:color="000000"/>
              <w:bottom w:val="single" w:sz="6" w:space="0" w:color="000000"/>
              <w:right w:val="single" w:sz="6" w:space="0" w:color="000000"/>
            </w:tcBorders>
            <w:vAlign w:val="center"/>
          </w:tcPr>
          <w:p w14:paraId="41A24675" w14:textId="77777777" w:rsidR="0066553E" w:rsidRPr="00B04564" w:rsidRDefault="0066553E" w:rsidP="00081372">
            <w:pPr>
              <w:pStyle w:val="TAC"/>
              <w:rPr>
                <w:ins w:id="10831" w:author="R4-1808994" w:date="2018-07-10T10:43:00Z"/>
                <w:lang w:eastAsia="zh-CN"/>
              </w:rPr>
            </w:pPr>
            <w:ins w:id="10832" w:author="R4-1808994" w:date="2018-07-10T10:43:00Z">
              <w:r w:rsidRPr="00B04564">
                <w:t>G-FR1-A1-</w:t>
              </w:r>
              <w:r w:rsidRPr="00B04564">
                <w:rPr>
                  <w:rFonts w:hint="eastAsia"/>
                </w:rPr>
                <w:t>6</w:t>
              </w:r>
            </w:ins>
          </w:p>
        </w:tc>
        <w:tc>
          <w:tcPr>
            <w:tcW w:w="502" w:type="pct"/>
            <w:tcBorders>
              <w:top w:val="single" w:sz="6" w:space="0" w:color="000000"/>
              <w:left w:val="single" w:sz="6" w:space="0" w:color="000000"/>
              <w:bottom w:val="single" w:sz="6" w:space="0" w:color="000000"/>
              <w:right w:val="single" w:sz="6" w:space="0" w:color="000000"/>
            </w:tcBorders>
            <w:vAlign w:val="bottom"/>
          </w:tcPr>
          <w:p w14:paraId="0975C987" w14:textId="77777777" w:rsidR="0066553E" w:rsidRPr="0042344C" w:rsidRDefault="0066553E" w:rsidP="00081372">
            <w:pPr>
              <w:jc w:val="right"/>
              <w:rPr>
                <w:ins w:id="10833" w:author="R4-1808994" w:date="2018-07-10T10:43:00Z"/>
                <w:rFonts w:ascii="Arial" w:hAnsi="Arial" w:cs="Arial"/>
                <w:sz w:val="18"/>
                <w:szCs w:val="18"/>
              </w:rPr>
            </w:pPr>
            <w:ins w:id="10834" w:author="R4-1808994" w:date="2018-07-10T10:43:00Z">
              <w:r w:rsidRPr="0042344C">
                <w:rPr>
                  <w:rFonts w:ascii="Arial" w:hAnsi="Arial" w:cs="Arial"/>
                  <w:sz w:val="18"/>
                  <w:szCs w:val="18"/>
                </w:rPr>
                <w:t>-83.3</w:t>
              </w:r>
            </w:ins>
          </w:p>
        </w:tc>
        <w:tc>
          <w:tcPr>
            <w:tcW w:w="503" w:type="pct"/>
            <w:tcBorders>
              <w:top w:val="single" w:sz="6" w:space="0" w:color="000000"/>
              <w:left w:val="single" w:sz="6" w:space="0" w:color="000000"/>
              <w:bottom w:val="single" w:sz="6" w:space="0" w:color="000000"/>
              <w:right w:val="single" w:sz="6" w:space="0" w:color="000000"/>
            </w:tcBorders>
            <w:vAlign w:val="bottom"/>
          </w:tcPr>
          <w:p w14:paraId="06C0FD6A" w14:textId="77777777" w:rsidR="0066553E" w:rsidRPr="0042344C" w:rsidRDefault="0066553E" w:rsidP="00081372">
            <w:pPr>
              <w:jc w:val="right"/>
              <w:rPr>
                <w:ins w:id="10835" w:author="R4-1808994" w:date="2018-07-10T10:43:00Z"/>
                <w:rFonts w:ascii="Arial" w:hAnsi="Arial" w:cs="Arial"/>
                <w:sz w:val="18"/>
                <w:szCs w:val="18"/>
              </w:rPr>
            </w:pPr>
            <w:ins w:id="10836" w:author="R4-1808994" w:date="2018-07-10T10:43:00Z">
              <w:r w:rsidRPr="0042344C">
                <w:rPr>
                  <w:rFonts w:ascii="Arial" w:hAnsi="Arial" w:cs="Arial"/>
                  <w:sz w:val="18"/>
                  <w:szCs w:val="18"/>
                </w:rPr>
                <w:t>-82.9</w:t>
              </w:r>
            </w:ins>
          </w:p>
        </w:tc>
        <w:tc>
          <w:tcPr>
            <w:tcW w:w="507" w:type="pct"/>
            <w:tcBorders>
              <w:top w:val="single" w:sz="6" w:space="0" w:color="000000"/>
              <w:left w:val="single" w:sz="6" w:space="0" w:color="000000"/>
              <w:bottom w:val="single" w:sz="6" w:space="0" w:color="000000"/>
              <w:right w:val="single" w:sz="6" w:space="0" w:color="000000"/>
            </w:tcBorders>
            <w:vAlign w:val="bottom"/>
          </w:tcPr>
          <w:p w14:paraId="34C675EB" w14:textId="77777777" w:rsidR="0066553E" w:rsidRPr="0042344C" w:rsidRDefault="0066553E" w:rsidP="00081372">
            <w:pPr>
              <w:jc w:val="right"/>
              <w:rPr>
                <w:ins w:id="10837" w:author="R4-1808994" w:date="2018-07-10T10:43:00Z"/>
                <w:rFonts w:ascii="Arial" w:hAnsi="Arial" w:cs="Arial"/>
                <w:sz w:val="18"/>
                <w:szCs w:val="18"/>
              </w:rPr>
            </w:pPr>
            <w:ins w:id="10838" w:author="R4-1808994" w:date="2018-07-10T10:43:00Z">
              <w:r w:rsidRPr="0042344C">
                <w:rPr>
                  <w:rFonts w:ascii="Arial" w:hAnsi="Arial" w:cs="Arial"/>
                  <w:sz w:val="18"/>
                  <w:szCs w:val="18"/>
                </w:rPr>
                <w:t>-82.2</w:t>
              </w:r>
            </w:ins>
          </w:p>
        </w:tc>
        <w:tc>
          <w:tcPr>
            <w:tcW w:w="572" w:type="pct"/>
            <w:tcBorders>
              <w:top w:val="single" w:sz="6" w:space="0" w:color="000000"/>
              <w:left w:val="single" w:sz="6" w:space="0" w:color="000000"/>
              <w:bottom w:val="single" w:sz="6" w:space="0" w:color="000000"/>
              <w:right w:val="single" w:sz="6" w:space="0" w:color="000000"/>
            </w:tcBorders>
            <w:vAlign w:val="center"/>
          </w:tcPr>
          <w:p w14:paraId="3CA68ADE" w14:textId="77777777" w:rsidR="0066553E" w:rsidRPr="00B04564" w:rsidRDefault="0066553E" w:rsidP="00081372">
            <w:pPr>
              <w:pStyle w:val="TAC"/>
              <w:rPr>
                <w:ins w:id="10839" w:author="R4-1808994" w:date="2018-07-10T10:43:00Z"/>
              </w:rPr>
            </w:pPr>
            <w:ins w:id="10840" w:author="R4-1808994" w:date="2018-07-10T10:43:00Z">
              <w:r w:rsidRPr="00B04564">
                <w:rPr>
                  <w:rFonts w:cs="Arial"/>
                  <w:szCs w:val="18"/>
                </w:rPr>
                <w:t>-</w:t>
              </w:r>
              <w:r w:rsidRPr="00B04564">
                <w:rPr>
                  <w:rFonts w:cs="Arial" w:hint="eastAsia"/>
                  <w:szCs w:val="18"/>
                </w:rPr>
                <w:t>63</w:t>
              </w:r>
              <w:r w:rsidRPr="00B04564">
                <w:rPr>
                  <w:rFonts w:cs="Arial"/>
                  <w:szCs w:val="18"/>
                </w:rPr>
                <w:t>.6</w:t>
              </w:r>
            </w:ins>
          </w:p>
        </w:tc>
        <w:tc>
          <w:tcPr>
            <w:tcW w:w="990" w:type="pct"/>
            <w:tcBorders>
              <w:top w:val="single" w:sz="6" w:space="0" w:color="000000"/>
              <w:left w:val="single" w:sz="6" w:space="0" w:color="000000"/>
              <w:bottom w:val="single" w:sz="6" w:space="0" w:color="000000"/>
              <w:right w:val="single" w:sz="6" w:space="0" w:color="000000"/>
            </w:tcBorders>
            <w:vAlign w:val="center"/>
          </w:tcPr>
          <w:p w14:paraId="5C2A3FF6" w14:textId="77777777" w:rsidR="0066553E" w:rsidRPr="00B04564" w:rsidRDefault="0066553E" w:rsidP="00081372">
            <w:pPr>
              <w:pStyle w:val="TAC"/>
              <w:rPr>
                <w:ins w:id="10841" w:author="R4-1808994" w:date="2018-07-10T10:43:00Z"/>
              </w:rPr>
            </w:pPr>
            <w:ins w:id="10842" w:author="R4-1808994" w:date="2018-07-10T10:43:00Z">
              <w:r w:rsidRPr="00B04564">
                <w:t>DFT-s-OFDM</w:t>
              </w:r>
              <w:r w:rsidRPr="00B04564">
                <w:rPr>
                  <w:rFonts w:hint="eastAsia"/>
                </w:rPr>
                <w:t xml:space="preserve"> NR signal, SCS 60 kHz, </w:t>
              </w:r>
            </w:ins>
          </w:p>
          <w:p w14:paraId="5BE4ADFC" w14:textId="77777777" w:rsidR="0066553E" w:rsidRPr="00B04564" w:rsidRDefault="0066553E" w:rsidP="00081372">
            <w:pPr>
              <w:pStyle w:val="TAC"/>
              <w:rPr>
                <w:ins w:id="10843" w:author="R4-1808994" w:date="2018-07-10T10:43:00Z"/>
              </w:rPr>
            </w:pPr>
            <w:ins w:id="10844" w:author="R4-1808994" w:date="2018-07-10T10:43:00Z">
              <w:r w:rsidRPr="00B04564">
                <w:rPr>
                  <w:rFonts w:hint="eastAsia"/>
                </w:rPr>
                <w:t>24 PRB</w:t>
              </w:r>
            </w:ins>
          </w:p>
        </w:tc>
      </w:tr>
      <w:tr w:rsidR="0066553E" w:rsidRPr="00B11FD8" w14:paraId="367F5C3E" w14:textId="77777777" w:rsidTr="00081372">
        <w:trPr>
          <w:trHeight w:val="186"/>
          <w:jc w:val="center"/>
          <w:ins w:id="10845" w:author="R4-1808994" w:date="2018-07-10T10:43:00Z"/>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1152F4A0" w14:textId="77777777" w:rsidR="0066553E" w:rsidRPr="00B11FD8" w:rsidRDefault="0066553E" w:rsidP="00081372">
            <w:pPr>
              <w:keepNext/>
              <w:keepLines/>
              <w:spacing w:after="0"/>
              <w:ind w:left="851" w:hanging="851"/>
              <w:rPr>
                <w:ins w:id="10846" w:author="R4-1808994" w:date="2018-07-10T10:43:00Z"/>
                <w:rFonts w:ascii="Arial" w:hAnsi="Arial"/>
                <w:color w:val="000000"/>
                <w:sz w:val="18"/>
                <w:szCs w:val="18"/>
              </w:rPr>
            </w:pPr>
            <w:ins w:id="10847" w:author="R4-1808994" w:date="2018-07-10T10:43:00Z">
              <w:r w:rsidRPr="00B11FD8">
                <w:rPr>
                  <w:rFonts w:ascii="Arial" w:hAnsi="Arial"/>
                  <w:sz w:val="18"/>
                </w:rPr>
                <w:t xml:space="preserve">NOTE: </w:t>
              </w:r>
              <w:r w:rsidRPr="00B11FD8">
                <w:rPr>
                  <w:rFonts w:ascii="Arial" w:hAnsi="Arial"/>
                  <w:sz w:val="18"/>
                </w:rPr>
                <w:tab/>
                <w:t>Wanted and interfering signal are placed adjacently around F</w:t>
              </w:r>
              <w:r w:rsidRPr="00B11FD8">
                <w:rPr>
                  <w:rFonts w:ascii="Arial" w:hAnsi="Arial"/>
                  <w:sz w:val="18"/>
                  <w:vertAlign w:val="subscript"/>
                </w:rPr>
                <w:t>c</w:t>
              </w:r>
            </w:ins>
          </w:p>
        </w:tc>
      </w:tr>
    </w:tbl>
    <w:p w14:paraId="4993EB83" w14:textId="77777777" w:rsidR="0066553E" w:rsidRDefault="0066553E" w:rsidP="00775CF9">
      <w:pPr>
        <w:pStyle w:val="Guidance"/>
      </w:pPr>
    </w:p>
    <w:p w14:paraId="57157677" w14:textId="77777777" w:rsidR="00775CF9" w:rsidRPr="00775CF9" w:rsidRDefault="00775CF9" w:rsidP="00775CF9"/>
    <w:p w14:paraId="6D6E98E8" w14:textId="77777777" w:rsidR="00D25FC8" w:rsidRDefault="00D25FC8" w:rsidP="00D25FC8">
      <w:pPr>
        <w:pStyle w:val="Heading1"/>
      </w:pPr>
      <w:r>
        <w:br w:type="page"/>
      </w:r>
      <w:bookmarkStart w:id="10848" w:name="_Toc481653315"/>
      <w:bookmarkStart w:id="10849" w:name="_Toc481685309"/>
      <w:bookmarkStart w:id="10850" w:name="_Toc519006183"/>
      <w:r>
        <w:lastRenderedPageBreak/>
        <w:t>8</w:t>
      </w:r>
      <w:r>
        <w:tab/>
        <w:t>Conducted performance requirements</w:t>
      </w:r>
      <w:bookmarkEnd w:id="10848"/>
      <w:bookmarkEnd w:id="10849"/>
      <w:bookmarkEnd w:id="10850"/>
    </w:p>
    <w:p w14:paraId="46ECE8C7" w14:textId="77777777" w:rsidR="00775CF9" w:rsidRDefault="00775CF9" w:rsidP="00775CF9">
      <w:pPr>
        <w:pStyle w:val="Guidance"/>
      </w:pPr>
      <w:r>
        <w:t>Detailed structure of the subclause is TBD.</w:t>
      </w:r>
    </w:p>
    <w:p w14:paraId="09AAF4BC" w14:textId="77777777" w:rsidR="00775CF9" w:rsidRPr="00775CF9" w:rsidRDefault="00775CF9" w:rsidP="00775CF9"/>
    <w:p w14:paraId="7E7B8CFC" w14:textId="77777777" w:rsidR="00080512" w:rsidRDefault="00D9134D" w:rsidP="00EA205F">
      <w:pPr>
        <w:pStyle w:val="Heading8"/>
      </w:pPr>
      <w:r>
        <w:br w:type="page"/>
      </w:r>
      <w:bookmarkStart w:id="10851" w:name="_Toc481570476"/>
      <w:bookmarkStart w:id="10852" w:name="historyclause"/>
      <w:bookmarkStart w:id="10853" w:name="_Toc519006184"/>
      <w:r w:rsidR="00080512" w:rsidRPr="004D3578">
        <w:lastRenderedPageBreak/>
        <w:t xml:space="preserve">Annex </w:t>
      </w:r>
      <w:r w:rsidR="00EA205F">
        <w:t>A</w:t>
      </w:r>
      <w:r w:rsidR="009031A2">
        <w:t xml:space="preserve"> (n</w:t>
      </w:r>
      <w:r w:rsidR="00080512" w:rsidRPr="004D3578">
        <w:t>ormative):</w:t>
      </w:r>
      <w:r w:rsidR="00080512" w:rsidRPr="004D3578">
        <w:br/>
      </w:r>
      <w:bookmarkEnd w:id="10851"/>
      <w:r w:rsidR="009031A2" w:rsidRPr="009031A2">
        <w:t>Characteristics of interfering signals</w:t>
      </w:r>
      <w:bookmarkEnd w:id="10853"/>
    </w:p>
    <w:p w14:paraId="64DCA4B1" w14:textId="77777777" w:rsidR="003326BC" w:rsidRPr="003326BC" w:rsidRDefault="003326BC" w:rsidP="003326BC"/>
    <w:p w14:paraId="3963F5D9" w14:textId="77777777" w:rsidR="00506D90" w:rsidRDefault="00506D90">
      <w:pPr>
        <w:spacing w:after="0"/>
        <w:rPr>
          <w:rFonts w:ascii="Arial" w:hAnsi="Arial"/>
          <w:sz w:val="36"/>
        </w:rPr>
      </w:pPr>
      <w:r>
        <w:br w:type="page"/>
      </w:r>
    </w:p>
    <w:p w14:paraId="7FA711F5" w14:textId="40EF5A32" w:rsidR="00EB0004" w:rsidRDefault="00EB0004" w:rsidP="00EB0004">
      <w:pPr>
        <w:pStyle w:val="Heading8"/>
        <w:rPr>
          <w:ins w:id="10854" w:author="R4-1808995" w:date="2018-07-10T10:47:00Z"/>
        </w:rPr>
      </w:pPr>
      <w:bookmarkStart w:id="10855" w:name="_Toc519006185"/>
      <w:r w:rsidRPr="004D3578">
        <w:lastRenderedPageBreak/>
        <w:t xml:space="preserve">Annex </w:t>
      </w:r>
      <w:r>
        <w:t>B</w:t>
      </w:r>
      <w:r w:rsidR="000B6A4F">
        <w:t xml:space="preserve"> (</w:t>
      </w:r>
      <w:r w:rsidRPr="004D3578">
        <w:t>normative):</w:t>
      </w:r>
      <w:r w:rsidRPr="004D3578">
        <w:br/>
      </w:r>
      <w:r w:rsidR="009031A2" w:rsidRPr="009031A2">
        <w:t>Environmental requirements for the BS equipment</w:t>
      </w:r>
      <w:bookmarkEnd w:id="10855"/>
    </w:p>
    <w:p w14:paraId="7F01146A" w14:textId="2802DE61" w:rsidR="00A639C7" w:rsidRPr="002A093F" w:rsidRDefault="00A639C7" w:rsidP="00A639C7">
      <w:pPr>
        <w:pStyle w:val="Heading1"/>
        <w:ind w:left="432" w:hanging="432"/>
        <w:rPr>
          <w:ins w:id="10856" w:author="R4-1808995" w:date="2018-07-10T10:47:00Z"/>
        </w:rPr>
      </w:pPr>
      <w:bookmarkStart w:id="10857" w:name="_Toc487413543"/>
      <w:bookmarkStart w:id="10858" w:name="_Toc498542776"/>
      <w:bookmarkStart w:id="10859" w:name="_Toc510722769"/>
      <w:bookmarkStart w:id="10860" w:name="_Toc516175473"/>
      <w:bookmarkStart w:id="10861" w:name="_Toc519006186"/>
      <w:ins w:id="10862" w:author="R4-1808995" w:date="2018-07-10T10:47:00Z">
        <w:r>
          <w:t>B</w:t>
        </w:r>
        <w:r w:rsidRPr="002A093F">
          <w:t>.1</w:t>
        </w:r>
        <w:r w:rsidRPr="002A093F">
          <w:tab/>
        </w:r>
      </w:ins>
      <w:ins w:id="10863" w:author="Huawei" w:date="2018-07-10T17:19:00Z">
        <w:r w:rsidR="004C0570">
          <w:tab/>
        </w:r>
      </w:ins>
      <w:ins w:id="10864" w:author="R4-1808995" w:date="2018-07-10T10:47:00Z">
        <w:r w:rsidRPr="002A093F">
          <w:t>General</w:t>
        </w:r>
        <w:bookmarkEnd w:id="10857"/>
        <w:bookmarkEnd w:id="10858"/>
        <w:bookmarkEnd w:id="10859"/>
        <w:bookmarkEnd w:id="10860"/>
        <w:bookmarkEnd w:id="10861"/>
      </w:ins>
    </w:p>
    <w:p w14:paraId="67792A9B" w14:textId="77777777" w:rsidR="00A639C7" w:rsidRPr="002A093F" w:rsidRDefault="00A639C7" w:rsidP="00A639C7">
      <w:pPr>
        <w:rPr>
          <w:ins w:id="10865" w:author="R4-1808995" w:date="2018-07-10T10:47:00Z"/>
          <w:rFonts w:cs="v4.2.0"/>
        </w:rPr>
      </w:pPr>
      <w:ins w:id="10866" w:author="R4-1808995" w:date="2018-07-10T10:47:00Z">
        <w:r w:rsidRPr="002A093F">
          <w:rPr>
            <w:rFonts w:cs="v4.2.0"/>
          </w:rPr>
          <w:t>For each test in the present document, the environmental conditions under which the BS is to be tested are defined.</w:t>
        </w:r>
      </w:ins>
    </w:p>
    <w:p w14:paraId="2E645F24" w14:textId="11954EF6" w:rsidR="00A639C7" w:rsidRPr="002A093F" w:rsidRDefault="00A639C7" w:rsidP="00A639C7">
      <w:pPr>
        <w:pStyle w:val="Heading1"/>
        <w:ind w:left="432" w:hanging="432"/>
        <w:rPr>
          <w:ins w:id="10867" w:author="R4-1808995" w:date="2018-07-10T10:47:00Z"/>
        </w:rPr>
      </w:pPr>
      <w:bookmarkStart w:id="10868" w:name="_Toc487413544"/>
      <w:bookmarkStart w:id="10869" w:name="_Toc498542777"/>
      <w:bookmarkStart w:id="10870" w:name="_Toc510722770"/>
      <w:bookmarkStart w:id="10871" w:name="_Toc516175474"/>
      <w:bookmarkStart w:id="10872" w:name="_Toc519006187"/>
      <w:ins w:id="10873" w:author="R4-1808995" w:date="2018-07-10T10:47:00Z">
        <w:r>
          <w:t>B</w:t>
        </w:r>
        <w:r w:rsidRPr="002A093F">
          <w:t>.2</w:t>
        </w:r>
        <w:r w:rsidRPr="002A093F">
          <w:tab/>
        </w:r>
      </w:ins>
      <w:ins w:id="10874" w:author="Huawei" w:date="2018-07-10T17:19:00Z">
        <w:r w:rsidR="004C0570">
          <w:tab/>
        </w:r>
      </w:ins>
      <w:ins w:id="10875" w:author="R4-1808995" w:date="2018-07-10T10:47:00Z">
        <w:r w:rsidRPr="002A093F">
          <w:rPr>
            <w:rFonts w:cs="v4.2.0"/>
          </w:rPr>
          <w:t>Normal test environment</w:t>
        </w:r>
        <w:bookmarkEnd w:id="10868"/>
        <w:bookmarkEnd w:id="10869"/>
        <w:bookmarkEnd w:id="10870"/>
        <w:bookmarkEnd w:id="10871"/>
        <w:bookmarkEnd w:id="10872"/>
      </w:ins>
    </w:p>
    <w:p w14:paraId="5BA2B1F5" w14:textId="77777777" w:rsidR="00A639C7" w:rsidRPr="002A093F" w:rsidRDefault="00A639C7" w:rsidP="00A639C7">
      <w:pPr>
        <w:rPr>
          <w:ins w:id="10876" w:author="R4-1808995" w:date="2018-07-10T10:47:00Z"/>
        </w:rPr>
      </w:pPr>
      <w:ins w:id="10877" w:author="R4-1808995" w:date="2018-07-10T10:47:00Z">
        <w:r w:rsidRPr="002A093F">
          <w:t xml:space="preserve">When a normal test environment is specified for a test, the test should be performed within the minimum and maximum limits of the conditions stated in </w:t>
        </w:r>
        <w:r>
          <w:t>table B</w:t>
        </w:r>
        <w:r w:rsidRPr="002A093F">
          <w:t>.1.</w:t>
        </w:r>
      </w:ins>
    </w:p>
    <w:p w14:paraId="0B91E198" w14:textId="77777777" w:rsidR="00A639C7" w:rsidRPr="002A093F" w:rsidRDefault="00A639C7" w:rsidP="00A639C7">
      <w:pPr>
        <w:pStyle w:val="TH"/>
        <w:rPr>
          <w:ins w:id="10878" w:author="R4-1808995" w:date="2018-07-10T10:47:00Z"/>
        </w:rPr>
      </w:pPr>
      <w:ins w:id="10879" w:author="R4-1808995" w:date="2018-07-10T10:47:00Z">
        <w:r>
          <w:t>Table B</w:t>
        </w:r>
        <w:r w:rsidRPr="002A093F">
          <w:t>.1: Limits</w:t>
        </w:r>
        <w:r>
          <w:t xml:space="preserve"> of conditions for normal test e</w:t>
        </w:r>
        <w:r w:rsidRPr="002A093F">
          <w:t>nvironment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7"/>
        <w:gridCol w:w="1743"/>
        <w:gridCol w:w="1815"/>
      </w:tblGrid>
      <w:tr w:rsidR="00A639C7" w:rsidRPr="002A093F" w14:paraId="7519445C" w14:textId="77777777" w:rsidTr="00081372">
        <w:trPr>
          <w:jc w:val="center"/>
          <w:ins w:id="10880" w:author="R4-1808995" w:date="2018-07-10T10:47:00Z"/>
        </w:trPr>
        <w:tc>
          <w:tcPr>
            <w:tcW w:w="0" w:type="auto"/>
          </w:tcPr>
          <w:p w14:paraId="768832AC" w14:textId="77777777" w:rsidR="00A639C7" w:rsidRPr="002A093F" w:rsidRDefault="00A639C7" w:rsidP="00081372">
            <w:pPr>
              <w:pStyle w:val="TAH"/>
              <w:rPr>
                <w:ins w:id="10881" w:author="R4-1808995" w:date="2018-07-10T10:47:00Z"/>
                <w:rFonts w:cs="v4.2.0"/>
              </w:rPr>
            </w:pPr>
            <w:ins w:id="10882" w:author="R4-1808995" w:date="2018-07-10T10:47:00Z">
              <w:r w:rsidRPr="002A093F">
                <w:rPr>
                  <w:rFonts w:cs="v4.2.0"/>
                </w:rPr>
                <w:t>Condition</w:t>
              </w:r>
            </w:ins>
          </w:p>
        </w:tc>
        <w:tc>
          <w:tcPr>
            <w:tcW w:w="0" w:type="auto"/>
          </w:tcPr>
          <w:p w14:paraId="620CE200" w14:textId="77777777" w:rsidR="00A639C7" w:rsidRPr="002A093F" w:rsidRDefault="00A639C7" w:rsidP="00081372">
            <w:pPr>
              <w:pStyle w:val="TAH"/>
              <w:rPr>
                <w:ins w:id="10883" w:author="R4-1808995" w:date="2018-07-10T10:47:00Z"/>
                <w:rFonts w:cs="v4.2.0"/>
              </w:rPr>
            </w:pPr>
            <w:ins w:id="10884" w:author="R4-1808995" w:date="2018-07-10T10:47:00Z">
              <w:r w:rsidRPr="002A093F">
                <w:rPr>
                  <w:rFonts w:cs="v4.2.0"/>
                </w:rPr>
                <w:t>Minimum</w:t>
              </w:r>
            </w:ins>
          </w:p>
        </w:tc>
        <w:tc>
          <w:tcPr>
            <w:tcW w:w="0" w:type="auto"/>
          </w:tcPr>
          <w:p w14:paraId="2346FB09" w14:textId="77777777" w:rsidR="00A639C7" w:rsidRPr="002A093F" w:rsidRDefault="00A639C7" w:rsidP="00081372">
            <w:pPr>
              <w:pStyle w:val="TAH"/>
              <w:rPr>
                <w:ins w:id="10885" w:author="R4-1808995" w:date="2018-07-10T10:47:00Z"/>
                <w:rFonts w:cs="v4.2.0"/>
              </w:rPr>
            </w:pPr>
            <w:ins w:id="10886" w:author="R4-1808995" w:date="2018-07-10T10:47:00Z">
              <w:r w:rsidRPr="002A093F">
                <w:rPr>
                  <w:rFonts w:cs="v4.2.0"/>
                </w:rPr>
                <w:t>Maximum</w:t>
              </w:r>
            </w:ins>
          </w:p>
        </w:tc>
      </w:tr>
      <w:tr w:rsidR="00A639C7" w:rsidRPr="002A093F" w14:paraId="08DF17F6" w14:textId="77777777" w:rsidTr="00081372">
        <w:trPr>
          <w:jc w:val="center"/>
          <w:ins w:id="10887" w:author="R4-1808995" w:date="2018-07-10T10:47:00Z"/>
        </w:trPr>
        <w:tc>
          <w:tcPr>
            <w:tcW w:w="0" w:type="auto"/>
          </w:tcPr>
          <w:p w14:paraId="6560712F" w14:textId="77777777" w:rsidR="00A639C7" w:rsidRPr="002A093F" w:rsidRDefault="00A639C7" w:rsidP="00081372">
            <w:pPr>
              <w:pStyle w:val="TAL"/>
              <w:rPr>
                <w:ins w:id="10888" w:author="R4-1808995" w:date="2018-07-10T10:47:00Z"/>
                <w:rFonts w:cs="v4.2.0"/>
              </w:rPr>
            </w:pPr>
            <w:ins w:id="10889" w:author="R4-1808995" w:date="2018-07-10T10:47:00Z">
              <w:r w:rsidRPr="002A093F">
                <w:rPr>
                  <w:rFonts w:cs="v4.2.0"/>
                </w:rPr>
                <w:t>Barometric pressure</w:t>
              </w:r>
            </w:ins>
          </w:p>
        </w:tc>
        <w:tc>
          <w:tcPr>
            <w:tcW w:w="0" w:type="auto"/>
          </w:tcPr>
          <w:p w14:paraId="3FE30A57" w14:textId="77777777" w:rsidR="00A639C7" w:rsidRPr="002A093F" w:rsidRDefault="00A639C7" w:rsidP="00081372">
            <w:pPr>
              <w:pStyle w:val="TAL"/>
              <w:rPr>
                <w:ins w:id="10890" w:author="R4-1808995" w:date="2018-07-10T10:47:00Z"/>
                <w:rFonts w:cs="v4.2.0"/>
              </w:rPr>
            </w:pPr>
            <w:ins w:id="10891" w:author="R4-1808995" w:date="2018-07-10T10:47:00Z">
              <w:r w:rsidRPr="002A093F">
                <w:rPr>
                  <w:rFonts w:cs="v4.2.0"/>
                </w:rPr>
                <w:t>86 kPa</w:t>
              </w:r>
            </w:ins>
          </w:p>
        </w:tc>
        <w:tc>
          <w:tcPr>
            <w:tcW w:w="0" w:type="auto"/>
          </w:tcPr>
          <w:p w14:paraId="04108586" w14:textId="77777777" w:rsidR="00A639C7" w:rsidRPr="002A093F" w:rsidRDefault="00A639C7" w:rsidP="00081372">
            <w:pPr>
              <w:pStyle w:val="TAL"/>
              <w:rPr>
                <w:ins w:id="10892" w:author="R4-1808995" w:date="2018-07-10T10:47:00Z"/>
                <w:rFonts w:cs="v4.2.0"/>
              </w:rPr>
            </w:pPr>
            <w:ins w:id="10893" w:author="R4-1808995" w:date="2018-07-10T10:47:00Z">
              <w:r w:rsidRPr="002A093F">
                <w:rPr>
                  <w:rFonts w:cs="v4.2.0"/>
                </w:rPr>
                <w:t>106 kPa</w:t>
              </w:r>
            </w:ins>
          </w:p>
        </w:tc>
      </w:tr>
      <w:tr w:rsidR="00A639C7" w:rsidRPr="002A093F" w14:paraId="308C5A52" w14:textId="77777777" w:rsidTr="00081372">
        <w:trPr>
          <w:jc w:val="center"/>
          <w:ins w:id="10894" w:author="R4-1808995" w:date="2018-07-10T10:47:00Z"/>
        </w:trPr>
        <w:tc>
          <w:tcPr>
            <w:tcW w:w="0" w:type="auto"/>
          </w:tcPr>
          <w:p w14:paraId="71A6E745" w14:textId="77777777" w:rsidR="00A639C7" w:rsidRPr="002A093F" w:rsidRDefault="00A639C7" w:rsidP="00081372">
            <w:pPr>
              <w:pStyle w:val="TAL"/>
              <w:rPr>
                <w:ins w:id="10895" w:author="R4-1808995" w:date="2018-07-10T10:47:00Z"/>
                <w:rFonts w:cs="v4.2.0"/>
              </w:rPr>
            </w:pPr>
            <w:ins w:id="10896" w:author="R4-1808995" w:date="2018-07-10T10:47:00Z">
              <w:r w:rsidRPr="002A093F">
                <w:rPr>
                  <w:rFonts w:cs="v4.2.0"/>
                </w:rPr>
                <w:t>Temperature</w:t>
              </w:r>
            </w:ins>
          </w:p>
        </w:tc>
        <w:tc>
          <w:tcPr>
            <w:tcW w:w="0" w:type="auto"/>
          </w:tcPr>
          <w:p w14:paraId="2B033708" w14:textId="77777777" w:rsidR="00A639C7" w:rsidRPr="002A093F" w:rsidRDefault="00A639C7" w:rsidP="00081372">
            <w:pPr>
              <w:pStyle w:val="TAL"/>
              <w:rPr>
                <w:ins w:id="10897" w:author="R4-1808995" w:date="2018-07-10T10:47:00Z"/>
                <w:rFonts w:cs="v4.2.0"/>
              </w:rPr>
            </w:pPr>
            <w:ins w:id="10898" w:author="R4-1808995" w:date="2018-07-10T10:47:00Z">
              <w:r w:rsidRPr="002A093F">
                <w:rPr>
                  <w:rFonts w:cs="v4.2.0"/>
                </w:rPr>
                <w:t>15</w:t>
              </w:r>
              <w:r>
                <w:rPr>
                  <w:rFonts w:cs="v4.2.0"/>
                </w:rPr>
                <w:t xml:space="preserve"> </w:t>
              </w:r>
              <w:r w:rsidRPr="002A093F">
                <w:rPr>
                  <w:rFonts w:cs="v4.2.0"/>
                </w:rPr>
                <w:sym w:font="Symbol" w:char="F0B0"/>
              </w:r>
              <w:r w:rsidRPr="002A093F">
                <w:rPr>
                  <w:rFonts w:cs="v4.2.0"/>
                </w:rPr>
                <w:t>C</w:t>
              </w:r>
            </w:ins>
          </w:p>
        </w:tc>
        <w:tc>
          <w:tcPr>
            <w:tcW w:w="0" w:type="auto"/>
          </w:tcPr>
          <w:p w14:paraId="3562F637" w14:textId="77777777" w:rsidR="00A639C7" w:rsidRPr="002A093F" w:rsidRDefault="00A639C7" w:rsidP="00081372">
            <w:pPr>
              <w:pStyle w:val="TAL"/>
              <w:rPr>
                <w:ins w:id="10899" w:author="R4-1808995" w:date="2018-07-10T10:47:00Z"/>
                <w:rFonts w:cs="v4.2.0"/>
              </w:rPr>
            </w:pPr>
            <w:ins w:id="10900" w:author="R4-1808995" w:date="2018-07-10T10:47:00Z">
              <w:r w:rsidRPr="002A093F">
                <w:rPr>
                  <w:rFonts w:cs="v4.2.0"/>
                </w:rPr>
                <w:t>30</w:t>
              </w:r>
              <w:r>
                <w:rPr>
                  <w:rFonts w:cs="v4.2.0"/>
                </w:rPr>
                <w:t xml:space="preserve"> </w:t>
              </w:r>
              <w:r w:rsidRPr="002A093F">
                <w:rPr>
                  <w:rFonts w:cs="v4.2.0"/>
                </w:rPr>
                <w:sym w:font="Symbol" w:char="F0B0"/>
              </w:r>
              <w:r w:rsidRPr="002A093F">
                <w:rPr>
                  <w:rFonts w:cs="v4.2.0"/>
                </w:rPr>
                <w:t>C</w:t>
              </w:r>
            </w:ins>
          </w:p>
        </w:tc>
      </w:tr>
      <w:tr w:rsidR="00A639C7" w:rsidRPr="002A093F" w14:paraId="19133CB9" w14:textId="77777777" w:rsidTr="00081372">
        <w:trPr>
          <w:jc w:val="center"/>
          <w:ins w:id="10901" w:author="R4-1808995" w:date="2018-07-10T10:47:00Z"/>
        </w:trPr>
        <w:tc>
          <w:tcPr>
            <w:tcW w:w="0" w:type="auto"/>
          </w:tcPr>
          <w:p w14:paraId="1371DA6D" w14:textId="77777777" w:rsidR="00A639C7" w:rsidRPr="002A093F" w:rsidRDefault="00A639C7" w:rsidP="00081372">
            <w:pPr>
              <w:pStyle w:val="TAL"/>
              <w:rPr>
                <w:ins w:id="10902" w:author="R4-1808995" w:date="2018-07-10T10:47:00Z"/>
                <w:rFonts w:cs="v4.2.0"/>
              </w:rPr>
            </w:pPr>
            <w:ins w:id="10903" w:author="R4-1808995" w:date="2018-07-10T10:47:00Z">
              <w:r>
                <w:rPr>
                  <w:rFonts w:cs="v4.2.0"/>
                </w:rPr>
                <w:t>Relative h</w:t>
              </w:r>
              <w:r w:rsidRPr="002A093F">
                <w:rPr>
                  <w:rFonts w:cs="v4.2.0"/>
                </w:rPr>
                <w:t xml:space="preserve">umidity </w:t>
              </w:r>
            </w:ins>
          </w:p>
        </w:tc>
        <w:tc>
          <w:tcPr>
            <w:tcW w:w="0" w:type="auto"/>
          </w:tcPr>
          <w:p w14:paraId="11D54AE3" w14:textId="77777777" w:rsidR="00A639C7" w:rsidRPr="002A093F" w:rsidRDefault="00A639C7" w:rsidP="00081372">
            <w:pPr>
              <w:pStyle w:val="TAL"/>
              <w:rPr>
                <w:ins w:id="10904" w:author="R4-1808995" w:date="2018-07-10T10:47:00Z"/>
                <w:rFonts w:cs="v4.2.0"/>
              </w:rPr>
            </w:pPr>
            <w:ins w:id="10905" w:author="R4-1808995" w:date="2018-07-10T10:47:00Z">
              <w:r w:rsidRPr="002A093F">
                <w:rPr>
                  <w:rFonts w:cs="v4.2.0"/>
                </w:rPr>
                <w:t>20 %</w:t>
              </w:r>
            </w:ins>
          </w:p>
        </w:tc>
        <w:tc>
          <w:tcPr>
            <w:tcW w:w="0" w:type="auto"/>
          </w:tcPr>
          <w:p w14:paraId="3EA69E49" w14:textId="77777777" w:rsidR="00A639C7" w:rsidRPr="002A093F" w:rsidRDefault="00A639C7" w:rsidP="00081372">
            <w:pPr>
              <w:pStyle w:val="TAL"/>
              <w:rPr>
                <w:ins w:id="10906" w:author="R4-1808995" w:date="2018-07-10T10:47:00Z"/>
                <w:rFonts w:cs="v4.2.0"/>
              </w:rPr>
            </w:pPr>
            <w:ins w:id="10907" w:author="R4-1808995" w:date="2018-07-10T10:47:00Z">
              <w:r w:rsidRPr="002A093F">
                <w:rPr>
                  <w:rFonts w:cs="v4.2.0"/>
                </w:rPr>
                <w:t>85 %</w:t>
              </w:r>
            </w:ins>
          </w:p>
        </w:tc>
      </w:tr>
      <w:tr w:rsidR="00A639C7" w:rsidRPr="002A093F" w14:paraId="1D58BEDB" w14:textId="77777777" w:rsidTr="00081372">
        <w:trPr>
          <w:jc w:val="center"/>
          <w:ins w:id="10908" w:author="R4-1808995" w:date="2018-07-10T10:47:00Z"/>
        </w:trPr>
        <w:tc>
          <w:tcPr>
            <w:tcW w:w="0" w:type="auto"/>
          </w:tcPr>
          <w:p w14:paraId="120D55C2" w14:textId="77777777" w:rsidR="00A639C7" w:rsidRPr="002A093F" w:rsidRDefault="00A639C7" w:rsidP="00081372">
            <w:pPr>
              <w:pStyle w:val="TAL"/>
              <w:rPr>
                <w:ins w:id="10909" w:author="R4-1808995" w:date="2018-07-10T10:47:00Z"/>
                <w:rFonts w:cs="v4.2.0"/>
              </w:rPr>
            </w:pPr>
            <w:ins w:id="10910" w:author="R4-1808995" w:date="2018-07-10T10:47:00Z">
              <w:r w:rsidRPr="002A093F">
                <w:rPr>
                  <w:rFonts w:cs="v4.2.0"/>
                </w:rPr>
                <w:t>Power supply</w:t>
              </w:r>
            </w:ins>
          </w:p>
        </w:tc>
        <w:tc>
          <w:tcPr>
            <w:tcW w:w="0" w:type="auto"/>
            <w:gridSpan w:val="2"/>
          </w:tcPr>
          <w:p w14:paraId="249FB112" w14:textId="77777777" w:rsidR="00A639C7" w:rsidRPr="002A093F" w:rsidRDefault="00A639C7" w:rsidP="00081372">
            <w:pPr>
              <w:pStyle w:val="TAL"/>
              <w:rPr>
                <w:ins w:id="10911" w:author="R4-1808995" w:date="2018-07-10T10:47:00Z"/>
                <w:rFonts w:cs="v4.2.0"/>
              </w:rPr>
            </w:pPr>
            <w:ins w:id="10912" w:author="R4-1808995" w:date="2018-07-10T10:47:00Z">
              <w:r w:rsidRPr="002A093F">
                <w:rPr>
                  <w:rFonts w:cs="v4.2.0"/>
                </w:rPr>
                <w:t>Nominal, as declared by the manufacturer</w:t>
              </w:r>
            </w:ins>
          </w:p>
        </w:tc>
      </w:tr>
      <w:tr w:rsidR="00A639C7" w:rsidRPr="002A093F" w14:paraId="7A295AC9" w14:textId="77777777" w:rsidTr="00081372">
        <w:trPr>
          <w:jc w:val="center"/>
          <w:ins w:id="10913" w:author="R4-1808995" w:date="2018-07-10T10:47:00Z"/>
        </w:trPr>
        <w:tc>
          <w:tcPr>
            <w:tcW w:w="0" w:type="auto"/>
          </w:tcPr>
          <w:p w14:paraId="709E9DB0" w14:textId="77777777" w:rsidR="00A639C7" w:rsidRPr="002A093F" w:rsidRDefault="00A639C7" w:rsidP="00081372">
            <w:pPr>
              <w:pStyle w:val="TAL"/>
              <w:rPr>
                <w:ins w:id="10914" w:author="R4-1808995" w:date="2018-07-10T10:47:00Z"/>
                <w:rFonts w:cs="v4.2.0"/>
              </w:rPr>
            </w:pPr>
            <w:ins w:id="10915" w:author="R4-1808995" w:date="2018-07-10T10:47:00Z">
              <w:r w:rsidRPr="002A093F">
                <w:rPr>
                  <w:rFonts w:cs="v4.2.0"/>
                </w:rPr>
                <w:t>Vibration</w:t>
              </w:r>
            </w:ins>
          </w:p>
        </w:tc>
        <w:tc>
          <w:tcPr>
            <w:tcW w:w="0" w:type="auto"/>
            <w:gridSpan w:val="2"/>
          </w:tcPr>
          <w:p w14:paraId="101469BE" w14:textId="77777777" w:rsidR="00A639C7" w:rsidRPr="002A093F" w:rsidRDefault="00A639C7" w:rsidP="00081372">
            <w:pPr>
              <w:pStyle w:val="TAL"/>
              <w:rPr>
                <w:ins w:id="10916" w:author="R4-1808995" w:date="2018-07-10T10:47:00Z"/>
                <w:rFonts w:cs="v4.2.0"/>
              </w:rPr>
            </w:pPr>
            <w:ins w:id="10917" w:author="R4-1808995" w:date="2018-07-10T10:47:00Z">
              <w:r w:rsidRPr="002A093F">
                <w:rPr>
                  <w:rFonts w:cs="v4.2.0"/>
                </w:rPr>
                <w:t>Negligible</w:t>
              </w:r>
            </w:ins>
          </w:p>
        </w:tc>
      </w:tr>
    </w:tbl>
    <w:p w14:paraId="1F8CDD23" w14:textId="77777777" w:rsidR="00A639C7" w:rsidRPr="002A093F" w:rsidRDefault="00A639C7" w:rsidP="00A639C7">
      <w:pPr>
        <w:rPr>
          <w:ins w:id="10918" w:author="R4-1808995" w:date="2018-07-10T10:47:00Z"/>
          <w:rFonts w:cs="v4.2.0"/>
        </w:rPr>
      </w:pPr>
    </w:p>
    <w:p w14:paraId="7A0C54F6" w14:textId="77777777" w:rsidR="00A639C7" w:rsidRPr="002A093F" w:rsidRDefault="00A639C7" w:rsidP="00A639C7">
      <w:pPr>
        <w:rPr>
          <w:ins w:id="10919" w:author="R4-1808995" w:date="2018-07-10T10:47:00Z"/>
        </w:rPr>
      </w:pPr>
      <w:ins w:id="10920" w:author="R4-1808995" w:date="2018-07-10T10:47:00Z">
        <w:r w:rsidRPr="002A093F">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ins>
    </w:p>
    <w:p w14:paraId="46246BFC" w14:textId="77777777" w:rsidR="00A639C7" w:rsidRPr="002A093F" w:rsidRDefault="00A639C7" w:rsidP="00A639C7">
      <w:pPr>
        <w:pStyle w:val="NO"/>
        <w:rPr>
          <w:ins w:id="10921" w:author="R4-1808995" w:date="2018-07-10T10:47:00Z"/>
        </w:rPr>
      </w:pPr>
      <w:ins w:id="10922" w:author="R4-1808995" w:date="2018-07-10T10:47:00Z">
        <w:r w:rsidRPr="002A093F">
          <w:t>NOTE:</w:t>
        </w:r>
        <w:r w:rsidRPr="002A093F">
          <w:tab/>
          <w:t>This may, for instance, be the case for measurements of radiated emissions performed on an open field test site.</w:t>
        </w:r>
      </w:ins>
    </w:p>
    <w:p w14:paraId="7E4F7DE2" w14:textId="1119ECC2" w:rsidR="00A639C7" w:rsidRPr="002A093F" w:rsidRDefault="00A639C7" w:rsidP="00A639C7">
      <w:pPr>
        <w:pStyle w:val="Heading1"/>
        <w:ind w:left="432" w:hanging="432"/>
        <w:rPr>
          <w:ins w:id="10923" w:author="R4-1808995" w:date="2018-07-10T10:47:00Z"/>
        </w:rPr>
      </w:pPr>
      <w:bookmarkStart w:id="10924" w:name="_Toc487413545"/>
      <w:bookmarkStart w:id="10925" w:name="_Toc498542778"/>
      <w:bookmarkStart w:id="10926" w:name="_Toc510722771"/>
      <w:bookmarkStart w:id="10927" w:name="_Toc516175475"/>
      <w:bookmarkStart w:id="10928" w:name="_Toc519006188"/>
      <w:ins w:id="10929" w:author="R4-1808995" w:date="2018-07-10T10:47:00Z">
        <w:r>
          <w:t>B</w:t>
        </w:r>
        <w:r w:rsidRPr="002A093F">
          <w:t>.3</w:t>
        </w:r>
        <w:r w:rsidRPr="002A093F">
          <w:tab/>
        </w:r>
      </w:ins>
      <w:ins w:id="10930" w:author="Huawei" w:date="2018-07-10T17:19:00Z">
        <w:r w:rsidR="004C0570">
          <w:tab/>
        </w:r>
      </w:ins>
      <w:ins w:id="10931" w:author="R4-1808995" w:date="2018-07-10T10:47:00Z">
        <w:r w:rsidRPr="002A093F">
          <w:rPr>
            <w:rFonts w:cs="v4.2.0"/>
          </w:rPr>
          <w:t>Extreme test environment</w:t>
        </w:r>
        <w:bookmarkEnd w:id="10924"/>
        <w:bookmarkEnd w:id="10925"/>
        <w:bookmarkEnd w:id="10926"/>
        <w:bookmarkEnd w:id="10927"/>
        <w:bookmarkEnd w:id="10928"/>
      </w:ins>
    </w:p>
    <w:p w14:paraId="4A9D310D" w14:textId="77777777" w:rsidR="00A639C7" w:rsidRPr="002A093F" w:rsidRDefault="00A639C7" w:rsidP="00A639C7">
      <w:pPr>
        <w:rPr>
          <w:ins w:id="10932" w:author="R4-1808995" w:date="2018-07-10T10:47:00Z"/>
          <w:rFonts w:cs="v4.2.0"/>
        </w:rPr>
      </w:pPr>
      <w:ins w:id="10933" w:author="R4-1808995" w:date="2018-07-10T10:47:00Z">
        <w:r w:rsidRPr="002A093F">
          <w:rPr>
            <w:rFonts w:cs="v4.2.0"/>
          </w:rPr>
          <w:t>The manufacturer shall declare one of the following:</w:t>
        </w:r>
      </w:ins>
    </w:p>
    <w:p w14:paraId="0B6F9392" w14:textId="77777777" w:rsidR="00A639C7" w:rsidRPr="002A093F" w:rsidRDefault="00A639C7" w:rsidP="00A639C7">
      <w:pPr>
        <w:pStyle w:val="B1"/>
        <w:rPr>
          <w:ins w:id="10934" w:author="R4-1808995" w:date="2018-07-10T10:47:00Z"/>
          <w:rFonts w:cs="v4.2.0"/>
        </w:rPr>
      </w:pPr>
      <w:ins w:id="10935" w:author="R4-1808995" w:date="2018-07-10T10:47:00Z">
        <w:r w:rsidRPr="002A093F">
          <w:rPr>
            <w:rFonts w:cs="v4.2.0"/>
          </w:rPr>
          <w:t>1)</w:t>
        </w:r>
        <w:r w:rsidRPr="002A093F">
          <w:rPr>
            <w:rFonts w:cs="v4.2.0"/>
          </w:rPr>
          <w:tab/>
          <w:t xml:space="preserve">The equipment class for the equipment under test, as defined in the IEC 60 721-3-3 </w:t>
        </w:r>
        <w:r w:rsidRPr="004F285A">
          <w:rPr>
            <w:rFonts w:cs="v4.2.0"/>
            <w:highlight w:val="yellow"/>
          </w:rPr>
          <w:t>[</w:t>
        </w:r>
        <w:r>
          <w:rPr>
            <w:rFonts w:cs="v4.2.0"/>
            <w:highlight w:val="yellow"/>
          </w:rPr>
          <w:t>x</w:t>
        </w:r>
        <w:r w:rsidRPr="004F285A">
          <w:rPr>
            <w:rFonts w:cs="v4.2.0"/>
            <w:highlight w:val="yellow"/>
          </w:rPr>
          <w:t>];</w:t>
        </w:r>
      </w:ins>
    </w:p>
    <w:p w14:paraId="527D0554" w14:textId="77777777" w:rsidR="00A639C7" w:rsidRPr="002A093F" w:rsidRDefault="00A639C7" w:rsidP="00A639C7">
      <w:pPr>
        <w:pStyle w:val="B1"/>
        <w:rPr>
          <w:ins w:id="10936" w:author="R4-1808995" w:date="2018-07-10T10:47:00Z"/>
          <w:rFonts w:cs="v4.2.0"/>
        </w:rPr>
      </w:pPr>
      <w:ins w:id="10937" w:author="R4-1808995" w:date="2018-07-10T10:47:00Z">
        <w:r w:rsidRPr="002A093F">
          <w:rPr>
            <w:rFonts w:cs="v4.2.0"/>
          </w:rPr>
          <w:t>2)</w:t>
        </w:r>
        <w:r w:rsidRPr="002A093F">
          <w:rPr>
            <w:rFonts w:cs="v4.2.0"/>
          </w:rPr>
          <w:tab/>
          <w:t xml:space="preserve">The equipment class for the equipment under test, as </w:t>
        </w:r>
        <w:r>
          <w:rPr>
            <w:rFonts w:cs="v4.2.0"/>
          </w:rPr>
          <w:t xml:space="preserve">defined in the IEC 60 721-3-4 </w:t>
        </w:r>
        <w:r w:rsidRPr="004F285A">
          <w:rPr>
            <w:rFonts w:cs="v4.2.0"/>
            <w:highlight w:val="yellow"/>
          </w:rPr>
          <w:t>[</w:t>
        </w:r>
        <w:r>
          <w:rPr>
            <w:rFonts w:cs="v4.2.0"/>
            <w:highlight w:val="yellow"/>
          </w:rPr>
          <w:t>x</w:t>
        </w:r>
        <w:r w:rsidRPr="004F285A">
          <w:rPr>
            <w:rFonts w:cs="v4.2.0"/>
            <w:highlight w:val="yellow"/>
          </w:rPr>
          <w:t>];</w:t>
        </w:r>
      </w:ins>
    </w:p>
    <w:p w14:paraId="214257AF" w14:textId="77777777" w:rsidR="00A639C7" w:rsidRPr="002A093F" w:rsidRDefault="00A639C7" w:rsidP="00A639C7">
      <w:pPr>
        <w:pStyle w:val="B1"/>
        <w:rPr>
          <w:ins w:id="10938" w:author="R4-1808995" w:date="2018-07-10T10:47:00Z"/>
          <w:rFonts w:cs="v4.2.0"/>
        </w:rPr>
      </w:pPr>
      <w:ins w:id="10939" w:author="R4-1808995" w:date="2018-07-10T10:47:00Z">
        <w:r w:rsidRPr="002A093F">
          <w:rPr>
            <w:rFonts w:cs="v4.2.0"/>
          </w:rPr>
          <w:t>3)</w:t>
        </w:r>
        <w:r w:rsidRPr="002A093F">
          <w:rPr>
            <w:rFonts w:cs="v4.2.0"/>
          </w:rPr>
          <w:tab/>
          <w:t xml:space="preserve">The equipment that does not comply with the mentioned classes, the relevant classes from IEC 60 721 </w:t>
        </w:r>
        <w:r w:rsidRPr="004F285A">
          <w:rPr>
            <w:rFonts w:cs="v4.2.0"/>
            <w:highlight w:val="yellow"/>
          </w:rPr>
          <w:t>[</w:t>
        </w:r>
        <w:r>
          <w:rPr>
            <w:rFonts w:cs="v4.2.0"/>
            <w:highlight w:val="yellow"/>
          </w:rPr>
          <w:t>x</w:t>
        </w:r>
        <w:r w:rsidRPr="004F285A">
          <w:rPr>
            <w:rFonts w:cs="v4.2.0"/>
            <w:highlight w:val="yellow"/>
          </w:rPr>
          <w:t>]</w:t>
        </w:r>
        <w:r>
          <w:rPr>
            <w:rFonts w:cs="v4.2.0"/>
          </w:rPr>
          <w:t xml:space="preserve"> </w:t>
        </w:r>
        <w:r w:rsidRPr="002A093F">
          <w:rPr>
            <w:rFonts w:cs="v4.2.0"/>
          </w:rPr>
          <w:t>documentatio</w:t>
        </w:r>
        <w:r>
          <w:rPr>
            <w:rFonts w:cs="v4.2.0"/>
          </w:rPr>
          <w:t>n for temperature, humidity and v</w:t>
        </w:r>
        <w:r w:rsidRPr="002A093F">
          <w:rPr>
            <w:rFonts w:cs="v4.2.0"/>
          </w:rPr>
          <w:t>ibration shall be declared.</w:t>
        </w:r>
      </w:ins>
    </w:p>
    <w:p w14:paraId="092AAB32" w14:textId="77777777" w:rsidR="00A639C7" w:rsidRPr="002A093F" w:rsidRDefault="00A639C7" w:rsidP="00A639C7">
      <w:pPr>
        <w:pStyle w:val="NO"/>
        <w:rPr>
          <w:ins w:id="10940" w:author="R4-1808995" w:date="2018-07-10T10:47:00Z"/>
          <w:rFonts w:cs="v4.2.0"/>
        </w:rPr>
      </w:pPr>
      <w:ins w:id="10941" w:author="R4-1808995" w:date="2018-07-10T10:47:00Z">
        <w:r w:rsidRPr="002A093F">
          <w:rPr>
            <w:rFonts w:cs="v4.2.0"/>
          </w:rPr>
          <w:t>NOTE:</w:t>
        </w:r>
        <w:r w:rsidRPr="002A093F">
          <w:rPr>
            <w:rFonts w:cs="v4.2.0"/>
          </w:rPr>
          <w:tab/>
          <w:t>Reduced functionality for conditions that fall outside of the standard operational conditions is not tested in the present document. These may be stated and tested separately.</w:t>
        </w:r>
      </w:ins>
    </w:p>
    <w:p w14:paraId="44F64FBE" w14:textId="0F949C59" w:rsidR="00A639C7" w:rsidRPr="002A093F" w:rsidRDefault="00A639C7" w:rsidP="00A639C7">
      <w:pPr>
        <w:pStyle w:val="Heading2"/>
        <w:ind w:left="576" w:hanging="576"/>
        <w:rPr>
          <w:ins w:id="10942" w:author="R4-1808995" w:date="2018-07-10T10:47:00Z"/>
        </w:rPr>
      </w:pPr>
      <w:bookmarkStart w:id="10943" w:name="_Toc487413546"/>
      <w:bookmarkStart w:id="10944" w:name="_Toc498542779"/>
      <w:bookmarkStart w:id="10945" w:name="_Toc510722772"/>
      <w:bookmarkStart w:id="10946" w:name="_Toc516175476"/>
      <w:bookmarkStart w:id="10947" w:name="_Toc519006189"/>
      <w:ins w:id="10948" w:author="R4-1808995" w:date="2018-07-10T10:47:00Z">
        <w:r>
          <w:t>B</w:t>
        </w:r>
        <w:r w:rsidRPr="002A093F">
          <w:t>.3.1</w:t>
        </w:r>
        <w:del w:id="10949" w:author="Huawei" w:date="2018-07-10T17:19:00Z">
          <w:r w:rsidRPr="002A093F" w:rsidDel="004C0570">
            <w:tab/>
          </w:r>
        </w:del>
      </w:ins>
      <w:ins w:id="10950" w:author="Huawei" w:date="2018-07-10T17:19:00Z">
        <w:r w:rsidR="004C0570">
          <w:tab/>
        </w:r>
      </w:ins>
      <w:ins w:id="10951" w:author="R4-1808995" w:date="2018-07-10T10:47:00Z">
        <w:r w:rsidRPr="002A093F">
          <w:t>Extreme temperature</w:t>
        </w:r>
        <w:bookmarkEnd w:id="10943"/>
        <w:bookmarkEnd w:id="10944"/>
        <w:bookmarkEnd w:id="10945"/>
        <w:bookmarkEnd w:id="10946"/>
        <w:bookmarkEnd w:id="10947"/>
      </w:ins>
    </w:p>
    <w:p w14:paraId="385DF6CD" w14:textId="77777777" w:rsidR="00A639C7" w:rsidRPr="002A093F" w:rsidRDefault="00A639C7" w:rsidP="00A639C7">
      <w:pPr>
        <w:rPr>
          <w:ins w:id="10952" w:author="R4-1808995" w:date="2018-07-10T10:47:00Z"/>
          <w:rFonts w:cs="v4.2.0"/>
        </w:rPr>
      </w:pPr>
      <w:ins w:id="10953" w:author="R4-1808995" w:date="2018-07-10T10:47:00Z">
        <w:r w:rsidRPr="002A093F">
          <w:rPr>
            <w:rFonts w:cs="v4.2.0"/>
          </w:rPr>
          <w:t>When an extreme temperature test environment is specified for a test, the test shall be performed at the standard minimum and maximum operating temperatures defined by the manufacturer's declaration for the equipment under test.</w:t>
        </w:r>
      </w:ins>
    </w:p>
    <w:p w14:paraId="07D1FAF5" w14:textId="77777777" w:rsidR="00A639C7" w:rsidRPr="002A093F" w:rsidRDefault="00A639C7" w:rsidP="00A639C7">
      <w:pPr>
        <w:rPr>
          <w:ins w:id="10954" w:author="R4-1808995" w:date="2018-07-10T10:47:00Z"/>
          <w:b/>
        </w:rPr>
      </w:pPr>
      <w:ins w:id="10955" w:author="R4-1808995" w:date="2018-07-10T10:47:00Z">
        <w:r w:rsidRPr="002A093F">
          <w:rPr>
            <w:b/>
          </w:rPr>
          <w:t>Minimum temperature:</w:t>
        </w:r>
      </w:ins>
    </w:p>
    <w:p w14:paraId="1D952C5F" w14:textId="77777777" w:rsidR="00A639C7" w:rsidRPr="002A093F" w:rsidRDefault="00A639C7" w:rsidP="00A639C7">
      <w:pPr>
        <w:rPr>
          <w:ins w:id="10956" w:author="R4-1808995" w:date="2018-07-10T10:47:00Z"/>
          <w:rFonts w:cs="v4.2.0"/>
        </w:rPr>
      </w:pPr>
      <w:ins w:id="10957" w:author="R4-1808995" w:date="2018-07-10T10:47:00Z">
        <w:r w:rsidRPr="002A093F">
          <w:rPr>
            <w:rFonts w:cs="v4.2.0"/>
          </w:rPr>
          <w:t>The test shall be performed with the environment test equipment and methods including the required environmental phenomena into the equipment, conforming to the tes</w:t>
        </w:r>
        <w:r>
          <w:rPr>
            <w:rFonts w:cs="v4.2.0"/>
          </w:rPr>
          <w:t xml:space="preserve">t procedure of IEC 60 068-2-1 </w:t>
        </w:r>
        <w:r w:rsidRPr="004F285A">
          <w:rPr>
            <w:rFonts w:cs="v4.2.0"/>
            <w:highlight w:val="yellow"/>
          </w:rPr>
          <w:t>[</w:t>
        </w:r>
        <w:r>
          <w:rPr>
            <w:rFonts w:cs="v4.2.0"/>
            <w:highlight w:val="yellow"/>
          </w:rPr>
          <w:t>x</w:t>
        </w:r>
        <w:r w:rsidRPr="004F285A">
          <w:rPr>
            <w:rFonts w:cs="v4.2.0"/>
            <w:highlight w:val="yellow"/>
          </w:rPr>
          <w:t>]</w:t>
        </w:r>
        <w:r w:rsidRPr="002A093F">
          <w:rPr>
            <w:rFonts w:cs="v4.2.0"/>
          </w:rPr>
          <w:t>.</w:t>
        </w:r>
      </w:ins>
    </w:p>
    <w:p w14:paraId="7ED40828" w14:textId="77777777" w:rsidR="00A639C7" w:rsidRPr="002A093F" w:rsidRDefault="00A639C7" w:rsidP="00A639C7">
      <w:pPr>
        <w:rPr>
          <w:ins w:id="10958" w:author="R4-1808995" w:date="2018-07-10T10:47:00Z"/>
          <w:b/>
        </w:rPr>
      </w:pPr>
      <w:ins w:id="10959" w:author="R4-1808995" w:date="2018-07-10T10:47:00Z">
        <w:r w:rsidRPr="002A093F">
          <w:rPr>
            <w:b/>
          </w:rPr>
          <w:t>Maximum temperature:</w:t>
        </w:r>
      </w:ins>
    </w:p>
    <w:p w14:paraId="2749E9F5" w14:textId="77777777" w:rsidR="00A639C7" w:rsidRPr="002A093F" w:rsidRDefault="00A639C7" w:rsidP="00A639C7">
      <w:pPr>
        <w:rPr>
          <w:ins w:id="10960" w:author="R4-1808995" w:date="2018-07-10T10:47:00Z"/>
          <w:rFonts w:cs="v4.2.0"/>
        </w:rPr>
      </w:pPr>
      <w:ins w:id="10961" w:author="R4-1808995" w:date="2018-07-10T10:47:00Z">
        <w:r w:rsidRPr="002A093F">
          <w:rPr>
            <w:rFonts w:cs="v4.2.0"/>
          </w:rPr>
          <w:lastRenderedPageBreak/>
          <w:t>The test shall be performed with the environmental test equipment and methods including the required environmental phenomena into the equipment, conforming to the tes</w:t>
        </w:r>
        <w:r>
          <w:rPr>
            <w:rFonts w:cs="v4.2.0"/>
          </w:rPr>
          <w:t xml:space="preserve">t procedure of IEC 60 068-2-2 </w:t>
        </w:r>
        <w:r w:rsidRPr="004F285A">
          <w:rPr>
            <w:rFonts w:cs="v4.2.0"/>
            <w:highlight w:val="yellow"/>
          </w:rPr>
          <w:t>[</w:t>
        </w:r>
        <w:r>
          <w:rPr>
            <w:rFonts w:cs="v4.2.0"/>
            <w:highlight w:val="yellow"/>
          </w:rPr>
          <w:t>x</w:t>
        </w:r>
        <w:r w:rsidRPr="004F285A">
          <w:rPr>
            <w:rFonts w:cs="v4.2.0"/>
            <w:highlight w:val="yellow"/>
          </w:rPr>
          <w:t>]</w:t>
        </w:r>
        <w:r w:rsidRPr="002A093F">
          <w:rPr>
            <w:rFonts w:cs="v4.2.0"/>
          </w:rPr>
          <w:t>.</w:t>
        </w:r>
      </w:ins>
    </w:p>
    <w:p w14:paraId="59A1268E" w14:textId="77777777" w:rsidR="00A639C7" w:rsidRPr="002A093F" w:rsidRDefault="00A639C7" w:rsidP="00A639C7">
      <w:pPr>
        <w:pStyle w:val="NO"/>
        <w:rPr>
          <w:ins w:id="10962" w:author="R4-1808995" w:date="2018-07-10T10:47:00Z"/>
          <w:rFonts w:cs="v4.2.0"/>
        </w:rPr>
      </w:pPr>
      <w:ins w:id="10963" w:author="R4-1808995" w:date="2018-07-10T10:47:00Z">
        <w:r w:rsidRPr="002A093F">
          <w:rPr>
            <w:rFonts w:cs="v4.2.0"/>
          </w:rPr>
          <w:t>NOTE:</w:t>
        </w:r>
        <w:r w:rsidRPr="002A093F">
          <w:rPr>
            <w:rFonts w:cs="v4.2.0"/>
          </w:rPr>
          <w:tab/>
          <w:t>It is recommended that the equipment is made fully operational prior to the equipment being taken to its lower operating temperature.</w:t>
        </w:r>
      </w:ins>
    </w:p>
    <w:p w14:paraId="16510B87" w14:textId="533EC28B" w:rsidR="00A639C7" w:rsidRPr="002A093F" w:rsidRDefault="00A639C7" w:rsidP="00A639C7">
      <w:pPr>
        <w:pStyle w:val="Heading1"/>
        <w:ind w:left="432" w:hanging="432"/>
        <w:rPr>
          <w:ins w:id="10964" w:author="R4-1808995" w:date="2018-07-10T10:47:00Z"/>
        </w:rPr>
      </w:pPr>
      <w:bookmarkStart w:id="10965" w:name="_Toc487413547"/>
      <w:bookmarkStart w:id="10966" w:name="_Toc498542780"/>
      <w:bookmarkStart w:id="10967" w:name="_Toc510722773"/>
      <w:bookmarkStart w:id="10968" w:name="_Toc516175477"/>
      <w:bookmarkStart w:id="10969" w:name="_Toc519006190"/>
      <w:ins w:id="10970" w:author="R4-1808995" w:date="2018-07-10T10:47:00Z">
        <w:r>
          <w:t>B</w:t>
        </w:r>
        <w:r w:rsidRPr="002A093F">
          <w:t>.4</w:t>
        </w:r>
        <w:r w:rsidRPr="002A093F">
          <w:tab/>
        </w:r>
      </w:ins>
      <w:ins w:id="10971" w:author="Huawei" w:date="2018-07-10T17:19:00Z">
        <w:r w:rsidR="004C0570">
          <w:tab/>
        </w:r>
      </w:ins>
      <w:ins w:id="10972" w:author="R4-1808995" w:date="2018-07-10T10:47:00Z">
        <w:r w:rsidRPr="002A093F">
          <w:rPr>
            <w:rFonts w:cs="v4.2.0"/>
          </w:rPr>
          <w:t>Vibration</w:t>
        </w:r>
        <w:bookmarkEnd w:id="10965"/>
        <w:bookmarkEnd w:id="10966"/>
        <w:bookmarkEnd w:id="10967"/>
        <w:bookmarkEnd w:id="10968"/>
        <w:bookmarkEnd w:id="10969"/>
      </w:ins>
    </w:p>
    <w:p w14:paraId="3E33E9C6" w14:textId="77777777" w:rsidR="00A639C7" w:rsidRPr="002A093F" w:rsidRDefault="00A639C7" w:rsidP="00A639C7">
      <w:pPr>
        <w:rPr>
          <w:ins w:id="10973" w:author="R4-1808995" w:date="2018-07-10T10:47:00Z"/>
          <w:rFonts w:cs="v4.2.0"/>
        </w:rPr>
      </w:pPr>
      <w:ins w:id="10974" w:author="R4-1808995" w:date="2018-07-10T10:47:00Z">
        <w:r w:rsidRPr="002A093F">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w:t>
        </w:r>
        <w:r>
          <w:rPr>
            <w:rFonts w:cs="v4.2.0"/>
          </w:rPr>
          <w:t xml:space="preserve"> procedure of IEC 60 068-2-6 </w:t>
        </w:r>
        <w:r w:rsidRPr="004F285A">
          <w:rPr>
            <w:rFonts w:cs="v4.2.0"/>
            <w:highlight w:val="yellow"/>
          </w:rPr>
          <w:t>[</w:t>
        </w:r>
        <w:r>
          <w:rPr>
            <w:rFonts w:cs="v4.2.0"/>
            <w:highlight w:val="yellow"/>
          </w:rPr>
          <w:t>x</w:t>
        </w:r>
        <w:r w:rsidRPr="004F285A">
          <w:rPr>
            <w:rFonts w:cs="v4.2.0"/>
            <w:highlight w:val="yellow"/>
          </w:rPr>
          <w:t>]</w:t>
        </w:r>
        <w:r w:rsidRPr="002A093F">
          <w:rPr>
            <w:rFonts w:cs="v4.2.0"/>
          </w:rPr>
          <w:t xml:space="preserve">. Other environmental conditions shall be within </w:t>
        </w:r>
        <w:r>
          <w:rPr>
            <w:rFonts w:cs="v4.2.0"/>
          </w:rPr>
          <w:t>the ranges specified in annex B</w:t>
        </w:r>
        <w:r w:rsidRPr="002A093F">
          <w:rPr>
            <w:rFonts w:cs="v4.2.0"/>
          </w:rPr>
          <w:t>.2.</w:t>
        </w:r>
      </w:ins>
    </w:p>
    <w:p w14:paraId="689C1F74" w14:textId="77777777" w:rsidR="00A639C7" w:rsidRPr="002A093F" w:rsidRDefault="00A639C7" w:rsidP="00A639C7">
      <w:pPr>
        <w:pStyle w:val="NO"/>
        <w:rPr>
          <w:ins w:id="10975" w:author="R4-1808995" w:date="2018-07-10T10:47:00Z"/>
          <w:rFonts w:cs="v4.2.0"/>
        </w:rPr>
      </w:pPr>
      <w:ins w:id="10976" w:author="R4-1808995" w:date="2018-07-10T10:47:00Z">
        <w:r w:rsidRPr="002A093F">
          <w:rPr>
            <w:rFonts w:cs="v4.2.0"/>
          </w:rPr>
          <w:t>NOTE:</w:t>
        </w:r>
        <w:r w:rsidRPr="002A093F">
          <w:rPr>
            <w:rFonts w:cs="v4.2.0"/>
          </w:rPr>
          <w:tab/>
          <w:t>The higher levels of vibration may induce undue physical stress in to equipment after a prolonged series of tests. The testing body should only vibrate the equipment during the RF measurement process.</w:t>
        </w:r>
      </w:ins>
    </w:p>
    <w:p w14:paraId="486F8CC4" w14:textId="29BA41E3" w:rsidR="00A639C7" w:rsidRPr="002A093F" w:rsidRDefault="00A639C7" w:rsidP="00A639C7">
      <w:pPr>
        <w:pStyle w:val="Heading1"/>
        <w:ind w:left="432" w:hanging="432"/>
        <w:rPr>
          <w:ins w:id="10977" w:author="R4-1808995" w:date="2018-07-10T10:47:00Z"/>
        </w:rPr>
      </w:pPr>
      <w:bookmarkStart w:id="10978" w:name="_Toc487413548"/>
      <w:bookmarkStart w:id="10979" w:name="_Toc498542781"/>
      <w:bookmarkStart w:id="10980" w:name="_Toc510722774"/>
      <w:bookmarkStart w:id="10981" w:name="_Toc516175478"/>
      <w:bookmarkStart w:id="10982" w:name="_Toc519006191"/>
      <w:ins w:id="10983" w:author="R4-1808995" w:date="2018-07-10T10:47:00Z">
        <w:r>
          <w:t>B</w:t>
        </w:r>
        <w:r w:rsidRPr="002A093F">
          <w:t>.5</w:t>
        </w:r>
        <w:r w:rsidRPr="002A093F">
          <w:tab/>
        </w:r>
      </w:ins>
      <w:ins w:id="10984" w:author="Huawei" w:date="2018-07-10T17:19:00Z">
        <w:r w:rsidR="004C0570">
          <w:tab/>
        </w:r>
      </w:ins>
      <w:ins w:id="10985" w:author="R4-1808995" w:date="2018-07-10T10:47:00Z">
        <w:r w:rsidRPr="002A093F">
          <w:rPr>
            <w:rFonts w:cs="v4.2.0"/>
          </w:rPr>
          <w:t>Power supply</w:t>
        </w:r>
        <w:bookmarkEnd w:id="10978"/>
        <w:bookmarkEnd w:id="10979"/>
        <w:bookmarkEnd w:id="10980"/>
        <w:bookmarkEnd w:id="10981"/>
        <w:bookmarkEnd w:id="10982"/>
      </w:ins>
    </w:p>
    <w:p w14:paraId="7A781D0E" w14:textId="77777777" w:rsidR="00A639C7" w:rsidRPr="002A093F" w:rsidRDefault="00A639C7" w:rsidP="00A639C7">
      <w:pPr>
        <w:rPr>
          <w:ins w:id="10986" w:author="R4-1808995" w:date="2018-07-10T10:47:00Z"/>
          <w:rFonts w:cs="v4.2.0"/>
        </w:rPr>
      </w:pPr>
      <w:ins w:id="10987" w:author="R4-1808995" w:date="2018-07-10T10:47:00Z">
        <w:r w:rsidRPr="002A093F">
          <w:rPr>
            <w:rFonts w:cs="v4.2.0"/>
          </w:rPr>
          <w:t>When extreme power supply conditions are specified for a test, the test shall be performed at the standard upper and lower limits of operating voltage defined by manufacturer's declaration for the equipment under test.</w:t>
        </w:r>
      </w:ins>
    </w:p>
    <w:p w14:paraId="6CFFAAD4" w14:textId="77777777" w:rsidR="00A639C7" w:rsidRPr="002A093F" w:rsidRDefault="00A639C7" w:rsidP="00A639C7">
      <w:pPr>
        <w:rPr>
          <w:ins w:id="10988" w:author="R4-1808995" w:date="2018-07-10T10:47:00Z"/>
          <w:b/>
        </w:rPr>
      </w:pPr>
      <w:ins w:id="10989" w:author="R4-1808995" w:date="2018-07-10T10:47:00Z">
        <w:r w:rsidRPr="002A093F">
          <w:rPr>
            <w:b/>
          </w:rPr>
          <w:t>Upper voltage limit:</w:t>
        </w:r>
      </w:ins>
    </w:p>
    <w:p w14:paraId="274973E3" w14:textId="77777777" w:rsidR="00A639C7" w:rsidRPr="002A093F" w:rsidRDefault="00A639C7" w:rsidP="00A639C7">
      <w:pPr>
        <w:rPr>
          <w:ins w:id="10990" w:author="R4-1808995" w:date="2018-07-10T10:47:00Z"/>
          <w:rFonts w:cs="v4.2.0"/>
        </w:rPr>
      </w:pPr>
      <w:ins w:id="10991" w:author="R4-1808995" w:date="2018-07-10T10:47:00Z">
        <w:r w:rsidRPr="002A093F">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w:t>
        </w:r>
        <w:r>
          <w:rPr>
            <w:rFonts w:cs="v4.2.0"/>
          </w:rPr>
          <w:t xml:space="preserve">s described in IEC 60 068-2-1 </w:t>
        </w:r>
        <w:r w:rsidRPr="004F285A">
          <w:rPr>
            <w:rFonts w:cs="v4.2.0"/>
            <w:highlight w:val="yellow"/>
          </w:rPr>
          <w:t>[</w:t>
        </w:r>
        <w:r>
          <w:rPr>
            <w:rFonts w:cs="v4.2.0"/>
            <w:highlight w:val="yellow"/>
          </w:rPr>
          <w:t>x</w:t>
        </w:r>
        <w:r w:rsidRPr="004F285A">
          <w:rPr>
            <w:rFonts w:cs="v4.2.0"/>
            <w:highlight w:val="yellow"/>
          </w:rPr>
          <w:t>]</w:t>
        </w:r>
        <w:r w:rsidRPr="002A093F">
          <w:rPr>
            <w:rFonts w:cs="v4.2.0"/>
          </w:rPr>
          <w:t xml:space="preserve"> </w:t>
        </w:r>
        <w:r>
          <w:rPr>
            <w:rFonts w:cs="v4.2.0"/>
          </w:rPr>
          <w:t>Test Ab/Ad and IEC 60 068-2-2 [11] Test Bb/Bd: Dry h</w:t>
        </w:r>
        <w:r w:rsidRPr="002A093F">
          <w:rPr>
            <w:rFonts w:cs="v4.2.0"/>
          </w:rPr>
          <w:t>eat.</w:t>
        </w:r>
      </w:ins>
    </w:p>
    <w:p w14:paraId="47EFA275" w14:textId="77777777" w:rsidR="00A639C7" w:rsidRPr="002A093F" w:rsidRDefault="00A639C7" w:rsidP="00A639C7">
      <w:pPr>
        <w:rPr>
          <w:ins w:id="10992" w:author="R4-1808995" w:date="2018-07-10T10:47:00Z"/>
          <w:b/>
        </w:rPr>
      </w:pPr>
      <w:ins w:id="10993" w:author="R4-1808995" w:date="2018-07-10T10:47:00Z">
        <w:r w:rsidRPr="002A093F">
          <w:rPr>
            <w:b/>
          </w:rPr>
          <w:t>Lower voltage limit:</w:t>
        </w:r>
      </w:ins>
    </w:p>
    <w:p w14:paraId="4F3837EC" w14:textId="77777777" w:rsidR="00A639C7" w:rsidRPr="002A093F" w:rsidRDefault="00A639C7" w:rsidP="00A639C7">
      <w:pPr>
        <w:rPr>
          <w:ins w:id="10994" w:author="R4-1808995" w:date="2018-07-10T10:47:00Z"/>
          <w:rFonts w:cs="v4.2.0"/>
        </w:rPr>
      </w:pPr>
      <w:ins w:id="10995" w:author="R4-1808995" w:date="2018-07-10T10:47:00Z">
        <w:r w:rsidRPr="002A093F">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w:t>
        </w:r>
        <w:r>
          <w:rPr>
            <w:rFonts w:cs="v4.2.0"/>
          </w:rPr>
          <w:t xml:space="preserve">s described in IEC 60 068-2-1 </w:t>
        </w:r>
        <w:r w:rsidRPr="004F285A">
          <w:rPr>
            <w:rFonts w:cs="v4.2.0"/>
            <w:highlight w:val="yellow"/>
          </w:rPr>
          <w:t>[</w:t>
        </w:r>
        <w:r>
          <w:rPr>
            <w:rFonts w:cs="v4.2.0"/>
            <w:highlight w:val="yellow"/>
          </w:rPr>
          <w:t>x</w:t>
        </w:r>
        <w:r w:rsidRPr="004F285A">
          <w:rPr>
            <w:rFonts w:cs="v4.2.0"/>
            <w:highlight w:val="yellow"/>
          </w:rPr>
          <w:t>]</w:t>
        </w:r>
        <w:r w:rsidRPr="002A093F">
          <w:rPr>
            <w:rFonts w:cs="v4.2.0"/>
          </w:rPr>
          <w:t xml:space="preserve"> Test Ab/Ad and IE</w:t>
        </w:r>
        <w:r>
          <w:rPr>
            <w:rFonts w:cs="v4.2.0"/>
          </w:rPr>
          <w:t>C 60 068-2-2 [11] Test Bb/Bd: Dry h</w:t>
        </w:r>
        <w:r w:rsidRPr="002A093F">
          <w:rPr>
            <w:rFonts w:cs="v4.2.0"/>
          </w:rPr>
          <w:t>eat.</w:t>
        </w:r>
      </w:ins>
    </w:p>
    <w:p w14:paraId="3AC63545" w14:textId="697E70D0" w:rsidR="00A639C7" w:rsidRPr="002A093F" w:rsidRDefault="00A639C7" w:rsidP="00A639C7">
      <w:pPr>
        <w:pStyle w:val="Heading1"/>
        <w:ind w:left="432" w:hanging="432"/>
        <w:rPr>
          <w:ins w:id="10996" w:author="R4-1808995" w:date="2018-07-10T10:47:00Z"/>
          <w:lang w:eastAsia="sv-SE"/>
        </w:rPr>
      </w:pPr>
      <w:bookmarkStart w:id="10997" w:name="_Toc487413549"/>
      <w:bookmarkStart w:id="10998" w:name="_Toc498542782"/>
      <w:bookmarkStart w:id="10999" w:name="_Toc510722775"/>
      <w:bookmarkStart w:id="11000" w:name="_Toc516175479"/>
      <w:bookmarkStart w:id="11001" w:name="_Toc519006192"/>
      <w:ins w:id="11002" w:author="R4-1808995" w:date="2018-07-10T10:47:00Z">
        <w:r>
          <w:rPr>
            <w:lang w:eastAsia="sv-SE"/>
          </w:rPr>
          <w:t>B</w:t>
        </w:r>
        <w:r w:rsidRPr="002A093F">
          <w:rPr>
            <w:lang w:eastAsia="sv-SE"/>
          </w:rPr>
          <w:t>.6</w:t>
        </w:r>
      </w:ins>
      <w:ins w:id="11003" w:author="Huawei" w:date="2018-07-10T17:19:00Z">
        <w:r w:rsidR="004C0570">
          <w:rPr>
            <w:lang w:eastAsia="sv-SE"/>
          </w:rPr>
          <w:tab/>
        </w:r>
      </w:ins>
      <w:ins w:id="11004" w:author="R4-1808995" w:date="2018-07-10T10:47:00Z">
        <w:r w:rsidRPr="002A093F">
          <w:rPr>
            <w:lang w:eastAsia="sv-SE"/>
          </w:rPr>
          <w:tab/>
          <w:t>Measurement of test environments</w:t>
        </w:r>
        <w:bookmarkEnd w:id="10997"/>
        <w:bookmarkEnd w:id="10998"/>
        <w:bookmarkEnd w:id="10999"/>
        <w:bookmarkEnd w:id="11000"/>
        <w:bookmarkEnd w:id="11001"/>
      </w:ins>
    </w:p>
    <w:p w14:paraId="60F67E6B" w14:textId="77777777" w:rsidR="00A639C7" w:rsidRPr="002A093F" w:rsidRDefault="00A639C7" w:rsidP="00A639C7">
      <w:pPr>
        <w:rPr>
          <w:ins w:id="11005" w:author="R4-1808995" w:date="2018-07-10T10:47:00Z"/>
          <w:rFonts w:cs="v4.2.0"/>
          <w:lang w:eastAsia="sv-SE"/>
        </w:rPr>
      </w:pPr>
      <w:ins w:id="11006" w:author="R4-1808995" w:date="2018-07-10T10:47:00Z">
        <w:r w:rsidRPr="002A093F">
          <w:rPr>
            <w:rFonts w:cs="v4.2.0"/>
            <w:lang w:eastAsia="sv-SE"/>
          </w:rPr>
          <w:t>The measurement accuracy of the BS test</w:t>
        </w:r>
        <w:r>
          <w:rPr>
            <w:rFonts w:cs="v4.2.0"/>
            <w:lang w:eastAsia="sv-SE"/>
          </w:rPr>
          <w:t xml:space="preserve"> environments defined in annex B shall be:</w:t>
        </w:r>
      </w:ins>
    </w:p>
    <w:p w14:paraId="6B5CAD5A" w14:textId="77777777" w:rsidR="00A639C7" w:rsidRPr="002A093F" w:rsidRDefault="00A639C7" w:rsidP="00A639C7">
      <w:pPr>
        <w:pStyle w:val="EW"/>
        <w:ind w:left="2410" w:hanging="2126"/>
        <w:rPr>
          <w:ins w:id="11007" w:author="R4-1808995" w:date="2018-07-10T10:47:00Z"/>
          <w:lang w:eastAsia="sv-SE"/>
        </w:rPr>
      </w:pPr>
      <w:ins w:id="11008" w:author="R4-1808995" w:date="2018-07-10T10:47:00Z">
        <w:r w:rsidRPr="002A093F">
          <w:rPr>
            <w:snapToGrid w:val="0"/>
            <w:lang w:eastAsia="sv-SE"/>
          </w:rPr>
          <w:t>Pressure:</w:t>
        </w:r>
        <w:r w:rsidRPr="002A093F">
          <w:rPr>
            <w:snapToGrid w:val="0"/>
            <w:lang w:eastAsia="sv-SE"/>
          </w:rPr>
          <w:tab/>
        </w:r>
        <w:r w:rsidRPr="002A093F">
          <w:rPr>
            <w:rFonts w:ascii="Symbol" w:hAnsi="Symbol"/>
            <w:snapToGrid w:val="0"/>
            <w:lang w:eastAsia="sv-SE"/>
          </w:rPr>
          <w:t></w:t>
        </w:r>
        <w:r>
          <w:rPr>
            <w:snapToGrid w:val="0"/>
            <w:lang w:eastAsia="sv-SE"/>
          </w:rPr>
          <w:t>5 kPa</w:t>
        </w:r>
      </w:ins>
    </w:p>
    <w:p w14:paraId="5D7357C5" w14:textId="77777777" w:rsidR="00A639C7" w:rsidRPr="002A093F" w:rsidRDefault="00A639C7" w:rsidP="00A639C7">
      <w:pPr>
        <w:pStyle w:val="EW"/>
        <w:ind w:left="2410" w:hanging="2126"/>
        <w:rPr>
          <w:ins w:id="11009" w:author="R4-1808995" w:date="2018-07-10T10:47:00Z"/>
          <w:lang w:eastAsia="sv-SE"/>
        </w:rPr>
      </w:pPr>
      <w:ins w:id="11010" w:author="R4-1808995" w:date="2018-07-10T10:47:00Z">
        <w:r w:rsidRPr="002A093F">
          <w:rPr>
            <w:snapToGrid w:val="0"/>
            <w:lang w:eastAsia="sv-SE"/>
          </w:rPr>
          <w:t>Temperature:</w:t>
        </w:r>
        <w:r w:rsidRPr="002A093F">
          <w:rPr>
            <w:snapToGrid w:val="0"/>
            <w:lang w:eastAsia="sv-SE"/>
          </w:rPr>
          <w:tab/>
        </w:r>
        <w:r w:rsidRPr="002A093F">
          <w:rPr>
            <w:rFonts w:ascii="Symbol" w:hAnsi="Symbol"/>
            <w:snapToGrid w:val="0"/>
            <w:lang w:eastAsia="sv-SE"/>
          </w:rPr>
          <w:t></w:t>
        </w:r>
        <w:r>
          <w:rPr>
            <w:snapToGrid w:val="0"/>
            <w:lang w:eastAsia="sv-SE"/>
          </w:rPr>
          <w:t>2 degrees</w:t>
        </w:r>
      </w:ins>
    </w:p>
    <w:p w14:paraId="2CFB06FF" w14:textId="77777777" w:rsidR="00A639C7" w:rsidRPr="002A093F" w:rsidRDefault="00A639C7" w:rsidP="00A639C7">
      <w:pPr>
        <w:pStyle w:val="EW"/>
        <w:ind w:left="2410" w:hanging="2126"/>
        <w:rPr>
          <w:ins w:id="11011" w:author="R4-1808995" w:date="2018-07-10T10:47:00Z"/>
          <w:lang w:eastAsia="sv-SE"/>
        </w:rPr>
      </w:pPr>
      <w:ins w:id="11012" w:author="R4-1808995" w:date="2018-07-10T10:47:00Z">
        <w:r w:rsidRPr="002A093F">
          <w:rPr>
            <w:snapToGrid w:val="0"/>
            <w:lang w:eastAsia="sv-SE"/>
          </w:rPr>
          <w:t xml:space="preserve">Relative </w:t>
        </w:r>
        <w:r>
          <w:rPr>
            <w:snapToGrid w:val="0"/>
            <w:lang w:eastAsia="sv-SE"/>
          </w:rPr>
          <w:t>h</w:t>
        </w:r>
        <w:r w:rsidRPr="002A093F">
          <w:rPr>
            <w:snapToGrid w:val="0"/>
            <w:lang w:eastAsia="sv-SE"/>
          </w:rPr>
          <w:t>umidity:</w:t>
        </w:r>
        <w:r w:rsidRPr="002A093F">
          <w:rPr>
            <w:snapToGrid w:val="0"/>
            <w:lang w:eastAsia="sv-SE"/>
          </w:rPr>
          <w:tab/>
        </w:r>
        <w:r w:rsidRPr="002A093F">
          <w:rPr>
            <w:rFonts w:ascii="Symbol" w:hAnsi="Symbol"/>
            <w:snapToGrid w:val="0"/>
            <w:lang w:eastAsia="sv-SE"/>
          </w:rPr>
          <w:t></w:t>
        </w:r>
        <w:r>
          <w:rPr>
            <w:snapToGrid w:val="0"/>
            <w:lang w:eastAsia="sv-SE"/>
          </w:rPr>
          <w:t>5 %</w:t>
        </w:r>
      </w:ins>
    </w:p>
    <w:p w14:paraId="354823BA" w14:textId="77777777" w:rsidR="00A639C7" w:rsidRPr="002A093F" w:rsidRDefault="00A639C7" w:rsidP="00A639C7">
      <w:pPr>
        <w:pStyle w:val="EW"/>
        <w:ind w:left="2410" w:hanging="2126"/>
        <w:rPr>
          <w:ins w:id="11013" w:author="R4-1808995" w:date="2018-07-10T10:47:00Z"/>
          <w:snapToGrid w:val="0"/>
          <w:lang w:eastAsia="sv-SE"/>
        </w:rPr>
      </w:pPr>
      <w:ins w:id="11014" w:author="R4-1808995" w:date="2018-07-10T10:47:00Z">
        <w:r>
          <w:rPr>
            <w:snapToGrid w:val="0"/>
            <w:lang w:eastAsia="sv-SE"/>
          </w:rPr>
          <w:t>DC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1.0 %</w:t>
        </w:r>
      </w:ins>
    </w:p>
    <w:p w14:paraId="2B8F6E2A" w14:textId="77777777" w:rsidR="00A639C7" w:rsidRPr="002A093F" w:rsidRDefault="00A639C7" w:rsidP="00A639C7">
      <w:pPr>
        <w:pStyle w:val="EW"/>
        <w:ind w:left="2410" w:hanging="2126"/>
        <w:rPr>
          <w:ins w:id="11015" w:author="R4-1808995" w:date="2018-07-10T10:47:00Z"/>
          <w:snapToGrid w:val="0"/>
          <w:lang w:eastAsia="sv-SE"/>
        </w:rPr>
      </w:pPr>
      <w:ins w:id="11016" w:author="R4-1808995" w:date="2018-07-10T10:47:00Z">
        <w:r>
          <w:rPr>
            <w:snapToGrid w:val="0"/>
            <w:lang w:eastAsia="sv-SE"/>
          </w:rPr>
          <w:t>AC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1.5 %</w:t>
        </w:r>
      </w:ins>
    </w:p>
    <w:p w14:paraId="388201B2" w14:textId="77777777" w:rsidR="00A639C7" w:rsidRPr="002A093F" w:rsidRDefault="00A639C7" w:rsidP="00A639C7">
      <w:pPr>
        <w:pStyle w:val="EW"/>
        <w:ind w:left="2410" w:hanging="2126"/>
        <w:rPr>
          <w:ins w:id="11017" w:author="R4-1808995" w:date="2018-07-10T10:47:00Z"/>
          <w:snapToGrid w:val="0"/>
          <w:lang w:eastAsia="sv-SE"/>
        </w:rPr>
      </w:pPr>
      <w:ins w:id="11018" w:author="R4-1808995" w:date="2018-07-10T10:47:00Z">
        <w:r>
          <w:rPr>
            <w:snapToGrid w:val="0"/>
            <w:lang w:eastAsia="sv-SE"/>
          </w:rPr>
          <w:t>Vibration:</w:t>
        </w:r>
        <w:r>
          <w:rPr>
            <w:snapToGrid w:val="0"/>
            <w:lang w:eastAsia="sv-SE"/>
          </w:rPr>
          <w:tab/>
          <w:t>10 %</w:t>
        </w:r>
      </w:ins>
    </w:p>
    <w:p w14:paraId="6E87EB98" w14:textId="77777777" w:rsidR="00A639C7" w:rsidRPr="002A093F" w:rsidRDefault="00A639C7" w:rsidP="00A639C7">
      <w:pPr>
        <w:pStyle w:val="EX"/>
        <w:ind w:left="2410" w:hanging="2126"/>
        <w:rPr>
          <w:ins w:id="11019" w:author="R4-1808995" w:date="2018-07-10T10:47:00Z"/>
          <w:snapToGrid w:val="0"/>
          <w:lang w:eastAsia="sv-SE"/>
        </w:rPr>
      </w:pPr>
      <w:ins w:id="11020" w:author="R4-1808995" w:date="2018-07-10T10:47:00Z">
        <w:r>
          <w:rPr>
            <w:snapToGrid w:val="0"/>
            <w:lang w:eastAsia="sv-SE"/>
          </w:rPr>
          <w:t>Vibration frequency:</w:t>
        </w:r>
        <w:r>
          <w:rPr>
            <w:snapToGrid w:val="0"/>
            <w:lang w:eastAsia="sv-SE"/>
          </w:rPr>
          <w:tab/>
          <w:t>0.1 Hz</w:t>
        </w:r>
      </w:ins>
    </w:p>
    <w:p w14:paraId="0C9D974F" w14:textId="6F660F91" w:rsidR="00A639C7" w:rsidRPr="00A639C7" w:rsidRDefault="00A639C7" w:rsidP="00A639C7">
      <w:ins w:id="11021" w:author="R4-1808995" w:date="2018-07-10T10:47:00Z">
        <w:r w:rsidRPr="002A093F">
          <w:t>The above values shall apply unless the test environment is otherwise controlled and the specification for the control of the test environment specifies the uncertainty for the parameter.</w:t>
        </w:r>
      </w:ins>
    </w:p>
    <w:p w14:paraId="4768E747" w14:textId="77777777" w:rsidR="003326BC" w:rsidRPr="003326BC" w:rsidRDefault="003326BC" w:rsidP="003326BC"/>
    <w:p w14:paraId="5C84E012" w14:textId="77777777" w:rsidR="00506D90" w:rsidRDefault="00506D90">
      <w:pPr>
        <w:spacing w:after="0"/>
        <w:rPr>
          <w:rFonts w:ascii="Arial" w:hAnsi="Arial"/>
          <w:sz w:val="36"/>
        </w:rPr>
      </w:pPr>
      <w:r>
        <w:br w:type="page"/>
      </w:r>
    </w:p>
    <w:p w14:paraId="1E7D71A0" w14:textId="4ADB5CD3" w:rsidR="00EB0004" w:rsidRDefault="00EB0004" w:rsidP="00EB0004">
      <w:pPr>
        <w:pStyle w:val="Heading8"/>
        <w:rPr>
          <w:ins w:id="11022" w:author="R4-1809469" w:date="2018-07-10T11:07:00Z"/>
        </w:rPr>
      </w:pPr>
      <w:bookmarkStart w:id="11023" w:name="_Toc519006193"/>
      <w:r w:rsidRPr="004D3578">
        <w:lastRenderedPageBreak/>
        <w:t xml:space="preserve">Annex </w:t>
      </w:r>
      <w:r>
        <w:t>C</w:t>
      </w:r>
      <w:r w:rsidRPr="004D3578">
        <w:t xml:space="preserve"> (informative):</w:t>
      </w:r>
      <w:r w:rsidRPr="004D3578">
        <w:br/>
      </w:r>
      <w:r w:rsidR="000C671E" w:rsidRPr="000C671E">
        <w:t>Test tolerances and derivation of test requirements</w:t>
      </w:r>
      <w:bookmarkEnd w:id="11023"/>
    </w:p>
    <w:p w14:paraId="49FE0E2B" w14:textId="41DC0A6C" w:rsidR="00FA5734" w:rsidRDefault="00FA5734" w:rsidP="00FA5734">
      <w:pPr>
        <w:pStyle w:val="Heading1"/>
        <w:ind w:left="0" w:firstLine="0"/>
        <w:rPr>
          <w:ins w:id="11024" w:author="R4-1809469" w:date="2018-07-10T11:07:00Z"/>
        </w:rPr>
      </w:pPr>
      <w:bookmarkStart w:id="11025" w:name="_Toc492876457"/>
      <w:bookmarkStart w:id="11026" w:name="_Toc498537814"/>
      <w:bookmarkStart w:id="11027" w:name="_Toc510722777"/>
      <w:bookmarkStart w:id="11028" w:name="_Toc516175481"/>
      <w:bookmarkStart w:id="11029" w:name="_Toc519006194"/>
      <w:ins w:id="11030" w:author="R4-1809469" w:date="2018-07-10T11:07:00Z">
        <w:r w:rsidRPr="00551221">
          <w:t>C.1</w:t>
        </w:r>
        <w:r w:rsidRPr="00551221">
          <w:tab/>
        </w:r>
      </w:ins>
      <w:ins w:id="11031" w:author="Huawei" w:date="2018-07-10T17:20:00Z">
        <w:r w:rsidR="004C0570">
          <w:tab/>
        </w:r>
      </w:ins>
      <w:ins w:id="11032" w:author="R4-1809469" w:date="2018-07-10T11:07:00Z">
        <w:r w:rsidRPr="00551221">
          <w:rPr>
            <w:lang w:eastAsia="sv-SE"/>
          </w:rPr>
          <w:t>Measurement of t</w:t>
        </w:r>
        <w:r w:rsidRPr="00551221">
          <w:t>ransmitter</w:t>
        </w:r>
        <w:bookmarkEnd w:id="11025"/>
        <w:bookmarkEnd w:id="11026"/>
        <w:bookmarkEnd w:id="11027"/>
        <w:bookmarkEnd w:id="11028"/>
        <w:bookmarkEnd w:id="11029"/>
      </w:ins>
    </w:p>
    <w:p w14:paraId="327273AB" w14:textId="77777777" w:rsidR="00FA5734" w:rsidRPr="008F0912" w:rsidRDefault="00FA5734" w:rsidP="00FA5734">
      <w:pPr>
        <w:pStyle w:val="TH"/>
        <w:rPr>
          <w:ins w:id="11033" w:author="R4-1809469" w:date="2018-07-10T11:07:00Z"/>
        </w:rPr>
      </w:pPr>
      <w:ins w:id="11034" w:author="R4-1809469" w:date="2018-07-10T11:07:00Z">
        <w:r w:rsidRPr="00FB348E">
          <w:t>Table C.1</w:t>
        </w:r>
        <w:r w:rsidRPr="008F0912">
          <w:t xml:space="preserve">-1: Derivation of </w:t>
        </w:r>
        <w:r>
          <w:t>test r</w:t>
        </w:r>
        <w:r w:rsidRPr="008F0912">
          <w:t>equirements (</w:t>
        </w:r>
        <w:r>
          <w:rPr>
            <w:rFonts w:hint="eastAsia"/>
            <w:lang w:eastAsia="ja-JP"/>
          </w:rPr>
          <w:t>T</w:t>
        </w:r>
        <w:r w:rsidRPr="008F0912">
          <w:t>ransmitter tests)</w:t>
        </w:r>
      </w:ins>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FA5734" w:rsidRPr="005075A2" w14:paraId="7E185982" w14:textId="77777777" w:rsidTr="00081372">
        <w:trPr>
          <w:jc w:val="center"/>
          <w:ins w:id="11035" w:author="R4-1809469" w:date="2018-07-10T11:07:00Z"/>
        </w:trPr>
        <w:tc>
          <w:tcPr>
            <w:tcW w:w="1984" w:type="dxa"/>
          </w:tcPr>
          <w:p w14:paraId="6BCC3E1C" w14:textId="77777777" w:rsidR="00FA5734" w:rsidRPr="005075A2" w:rsidRDefault="00FA5734" w:rsidP="00081372">
            <w:pPr>
              <w:pStyle w:val="TAH"/>
              <w:rPr>
                <w:ins w:id="11036" w:author="R4-1809469" w:date="2018-07-10T11:07:00Z"/>
              </w:rPr>
            </w:pPr>
            <w:ins w:id="11037" w:author="R4-1809469" w:date="2018-07-10T11:07:00Z">
              <w:r w:rsidRPr="005075A2">
                <w:lastRenderedPageBreak/>
                <w:t xml:space="preserve">Test </w:t>
              </w:r>
            </w:ins>
          </w:p>
        </w:tc>
        <w:tc>
          <w:tcPr>
            <w:tcW w:w="2377" w:type="dxa"/>
          </w:tcPr>
          <w:p w14:paraId="1577B3F5" w14:textId="77777777" w:rsidR="00FA5734" w:rsidRPr="005075A2" w:rsidRDefault="00FA5734" w:rsidP="00081372">
            <w:pPr>
              <w:pStyle w:val="TAH"/>
              <w:rPr>
                <w:ins w:id="11038" w:author="R4-1809469" w:date="2018-07-10T11:07:00Z"/>
              </w:rPr>
            </w:pPr>
            <w:ins w:id="11039" w:author="R4-1809469" w:date="2018-07-10T11:07:00Z">
              <w:r w:rsidRPr="00FB348E">
                <w:t>Minimum r</w:t>
              </w:r>
              <w:r w:rsidRPr="005075A2">
                <w:t>equirement in 3GPP </w:t>
              </w:r>
              <w:r w:rsidRPr="00FB348E">
                <w:t>TS 38.104 [2</w:t>
              </w:r>
              <w:r w:rsidRPr="005075A2">
                <w:t>]</w:t>
              </w:r>
            </w:ins>
          </w:p>
        </w:tc>
        <w:tc>
          <w:tcPr>
            <w:tcW w:w="2675" w:type="dxa"/>
          </w:tcPr>
          <w:p w14:paraId="2C3F742E" w14:textId="77777777" w:rsidR="00FA5734" w:rsidRPr="005075A2" w:rsidRDefault="00FA5734" w:rsidP="00081372">
            <w:pPr>
              <w:pStyle w:val="TAH"/>
              <w:rPr>
                <w:ins w:id="11040" w:author="R4-1809469" w:date="2018-07-10T11:07:00Z"/>
              </w:rPr>
            </w:pPr>
            <w:ins w:id="11041" w:author="R4-1809469" w:date="2018-07-10T11:07:00Z">
              <w:r w:rsidRPr="005075A2">
                <w:t>Test Tolerance</w:t>
              </w:r>
              <w:r w:rsidRPr="005075A2">
                <w:br/>
                <w:t>(TT)</w:t>
              </w:r>
            </w:ins>
          </w:p>
        </w:tc>
        <w:tc>
          <w:tcPr>
            <w:tcW w:w="2821" w:type="dxa"/>
          </w:tcPr>
          <w:p w14:paraId="1958C8B4" w14:textId="77777777" w:rsidR="00FA5734" w:rsidRPr="005075A2" w:rsidRDefault="00FA5734" w:rsidP="00081372">
            <w:pPr>
              <w:pStyle w:val="TAH"/>
              <w:rPr>
                <w:ins w:id="11042" w:author="R4-1809469" w:date="2018-07-10T11:07:00Z"/>
              </w:rPr>
            </w:pPr>
            <w:ins w:id="11043" w:author="R4-1809469" w:date="2018-07-10T11:07:00Z">
              <w:r>
                <w:t>Test r</w:t>
              </w:r>
              <w:r w:rsidRPr="005075A2">
                <w:t>equirement in the present document</w:t>
              </w:r>
            </w:ins>
          </w:p>
        </w:tc>
      </w:tr>
      <w:tr w:rsidR="00FA5734" w:rsidRPr="00BA7B97" w14:paraId="3920CA4A" w14:textId="77777777" w:rsidTr="00081372">
        <w:trPr>
          <w:trHeight w:val="392"/>
          <w:jc w:val="center"/>
          <w:ins w:id="11044" w:author="R4-1809469" w:date="2018-07-10T11:07:00Z"/>
        </w:trPr>
        <w:tc>
          <w:tcPr>
            <w:tcW w:w="1984" w:type="dxa"/>
          </w:tcPr>
          <w:p w14:paraId="072ED24E" w14:textId="77777777" w:rsidR="00FA5734" w:rsidRPr="005075A2" w:rsidRDefault="00FA5734" w:rsidP="00081372">
            <w:pPr>
              <w:pStyle w:val="TAL"/>
              <w:rPr>
                <w:ins w:id="11045" w:author="R4-1809469" w:date="2018-07-10T11:07:00Z"/>
              </w:rPr>
            </w:pPr>
            <w:ins w:id="11046" w:author="R4-1809469" w:date="2018-07-10T11:07:00Z">
              <w:r>
                <w:t>6.</w:t>
              </w:r>
              <w:r>
                <w:rPr>
                  <w:rFonts w:hint="eastAsia"/>
                  <w:lang w:eastAsia="ja-JP"/>
                </w:rPr>
                <w:t>2</w:t>
              </w:r>
              <w:r w:rsidRPr="002330FA">
                <w:tab/>
              </w:r>
              <w:r>
                <w:rPr>
                  <w:rFonts w:hint="eastAsia"/>
                  <w:lang w:eastAsia="ja-JP"/>
                </w:rPr>
                <w:t>B</w:t>
              </w:r>
              <w:r w:rsidRPr="002330FA">
                <w:t>ase station output power</w:t>
              </w:r>
            </w:ins>
          </w:p>
        </w:tc>
        <w:tc>
          <w:tcPr>
            <w:tcW w:w="2377" w:type="dxa"/>
          </w:tcPr>
          <w:p w14:paraId="2A46BA67" w14:textId="77777777" w:rsidR="00FA5734" w:rsidRPr="005075A2" w:rsidRDefault="00FA5734" w:rsidP="00081372">
            <w:pPr>
              <w:keepNext/>
              <w:keepLines/>
              <w:spacing w:after="0"/>
              <w:rPr>
                <w:ins w:id="11047" w:author="R4-1809469" w:date="2018-07-10T11:07:00Z"/>
                <w:rFonts w:ascii="Arial" w:hAnsi="Arial" w:cs="Arial"/>
                <w:sz w:val="18"/>
                <w:lang w:eastAsia="ja-JP"/>
              </w:rPr>
            </w:pPr>
            <w:ins w:id="11048"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2</w:t>
              </w:r>
            </w:ins>
          </w:p>
        </w:tc>
        <w:tc>
          <w:tcPr>
            <w:tcW w:w="2675" w:type="dxa"/>
          </w:tcPr>
          <w:p w14:paraId="7669C081" w14:textId="77777777" w:rsidR="00FA5734" w:rsidRPr="00953267" w:rsidRDefault="00FA5734" w:rsidP="00081372">
            <w:pPr>
              <w:pStyle w:val="TAL"/>
              <w:rPr>
                <w:ins w:id="11049" w:author="R4-1809469" w:date="2018-07-10T11:07:00Z"/>
                <w:rFonts w:cs="Arial"/>
              </w:rPr>
            </w:pPr>
            <w:ins w:id="11050" w:author="R4-1809469" w:date="2018-07-10T11:07:00Z">
              <w:r w:rsidRPr="00953267">
                <w:rPr>
                  <w:rFonts w:cs="Arial"/>
                </w:rPr>
                <w:t>Normal condition:</w:t>
              </w:r>
            </w:ins>
          </w:p>
          <w:p w14:paraId="520B12D1" w14:textId="77777777" w:rsidR="00FA5734" w:rsidRPr="00DD575C" w:rsidRDefault="00FA5734" w:rsidP="00081372">
            <w:pPr>
              <w:pStyle w:val="TAL"/>
              <w:rPr>
                <w:ins w:id="11051" w:author="R4-1809469" w:date="2018-07-10T11:07:00Z"/>
                <w:rFonts w:cs="Arial"/>
              </w:rPr>
            </w:pPr>
            <w:ins w:id="11052" w:author="R4-1809469" w:date="2018-07-10T11:07:00Z">
              <w:r w:rsidRPr="00DD575C">
                <w:rPr>
                  <w:rFonts w:cs="Arial"/>
                </w:rPr>
                <w:t>0.7 dB, f ≤ 3.0 GHz</w:t>
              </w:r>
            </w:ins>
          </w:p>
          <w:p w14:paraId="0DDDC2CE" w14:textId="77777777" w:rsidR="00FA5734" w:rsidRPr="00DD575C" w:rsidRDefault="00FA5734" w:rsidP="00081372">
            <w:pPr>
              <w:pStyle w:val="TAL"/>
              <w:rPr>
                <w:ins w:id="11053" w:author="R4-1809469" w:date="2018-07-10T11:07:00Z"/>
                <w:rFonts w:cs="Arial"/>
              </w:rPr>
            </w:pPr>
            <w:ins w:id="11054" w:author="R4-1809469" w:date="2018-07-10T11:07:00Z">
              <w:r w:rsidRPr="00DD575C">
                <w:rPr>
                  <w:rFonts w:cs="Arial"/>
                </w:rPr>
                <w:t>1.0 dB, 3.0 GHz &lt; f ≤ 4.2 GHz</w:t>
              </w:r>
            </w:ins>
          </w:p>
          <w:p w14:paraId="0F871B60" w14:textId="77777777" w:rsidR="00FA5734" w:rsidRDefault="00FA5734" w:rsidP="00081372">
            <w:pPr>
              <w:pStyle w:val="TAL"/>
              <w:rPr>
                <w:ins w:id="11055" w:author="R4-1809469" w:date="2018-07-10T11:07:00Z"/>
                <w:rFonts w:cs="Arial"/>
                <w:lang w:eastAsia="ja-JP"/>
              </w:rPr>
            </w:pPr>
            <w:ins w:id="11056" w:author="R4-1809469" w:date="2018-07-10T11:07:00Z">
              <w:r>
                <w:rPr>
                  <w:rFonts w:cs="Arial" w:hint="eastAsia"/>
                  <w:lang w:eastAsia="ja-JP"/>
                </w:rPr>
                <w:t>1.5</w:t>
              </w:r>
              <w:r w:rsidRPr="00DD575C">
                <w:rPr>
                  <w:rFonts w:cs="Arial"/>
                </w:rPr>
                <w:t xml:space="preserve"> dB, 4.2 GHz &lt; f ≤ 6 GHz</w:t>
              </w:r>
            </w:ins>
          </w:p>
          <w:p w14:paraId="4D31F0BD" w14:textId="77777777" w:rsidR="00FA5734" w:rsidRDefault="00FA5734" w:rsidP="00081372">
            <w:pPr>
              <w:pStyle w:val="TAL"/>
              <w:rPr>
                <w:ins w:id="11057" w:author="R4-1809469" w:date="2018-07-10T11:07:00Z"/>
                <w:rFonts w:cs="Arial"/>
                <w:lang w:eastAsia="ja-JP"/>
              </w:rPr>
            </w:pPr>
          </w:p>
          <w:p w14:paraId="0FED6BB6" w14:textId="77777777" w:rsidR="00FA5734" w:rsidRPr="00953267" w:rsidRDefault="00FA5734" w:rsidP="00081372">
            <w:pPr>
              <w:pStyle w:val="TAL"/>
              <w:rPr>
                <w:ins w:id="11058" w:author="R4-1809469" w:date="2018-07-10T11:07:00Z"/>
                <w:rFonts w:cs="Arial"/>
              </w:rPr>
            </w:pPr>
            <w:ins w:id="11059" w:author="R4-1809469" w:date="2018-07-10T11:07:00Z">
              <w:r>
                <w:rPr>
                  <w:rFonts w:cs="Arial" w:hint="eastAsia"/>
                  <w:lang w:eastAsia="ja-JP"/>
                </w:rPr>
                <w:t>E</w:t>
              </w:r>
              <w:r w:rsidRPr="00953267">
                <w:rPr>
                  <w:rFonts w:cs="Arial"/>
                </w:rPr>
                <w:t>xtreme condition:</w:t>
              </w:r>
            </w:ins>
          </w:p>
          <w:p w14:paraId="2249F1EC" w14:textId="77777777" w:rsidR="00FA5734" w:rsidRPr="00DD575C" w:rsidRDefault="00FA5734" w:rsidP="00081372">
            <w:pPr>
              <w:pStyle w:val="TAL"/>
              <w:rPr>
                <w:ins w:id="11060" w:author="R4-1809469" w:date="2018-07-10T11:07:00Z"/>
                <w:rFonts w:cs="Arial"/>
              </w:rPr>
            </w:pPr>
            <w:ins w:id="11061" w:author="R4-1809469" w:date="2018-07-10T11:07:00Z">
              <w:r w:rsidRPr="00DD575C">
                <w:rPr>
                  <w:rFonts w:cs="Arial"/>
                </w:rPr>
                <w:t>0.7 dB, f ≤ 3.0 GHz</w:t>
              </w:r>
            </w:ins>
          </w:p>
          <w:p w14:paraId="09D2A52F" w14:textId="77777777" w:rsidR="00FA5734" w:rsidRPr="00DD575C" w:rsidRDefault="00FA5734" w:rsidP="00081372">
            <w:pPr>
              <w:pStyle w:val="TAL"/>
              <w:rPr>
                <w:ins w:id="11062" w:author="R4-1809469" w:date="2018-07-10T11:07:00Z"/>
                <w:rFonts w:cs="Arial"/>
              </w:rPr>
            </w:pPr>
            <w:ins w:id="11063" w:author="R4-1809469" w:date="2018-07-10T11:07:00Z">
              <w:r w:rsidRPr="00DD575C">
                <w:rPr>
                  <w:rFonts w:cs="Arial"/>
                </w:rPr>
                <w:t>1.0 dB, 3.0 GHz &lt; f ≤ 4.2 GHz</w:t>
              </w:r>
            </w:ins>
          </w:p>
          <w:p w14:paraId="7117A342" w14:textId="77777777" w:rsidR="00FA5734" w:rsidRDefault="00FA5734" w:rsidP="00081372">
            <w:pPr>
              <w:pStyle w:val="TAL"/>
              <w:rPr>
                <w:ins w:id="11064" w:author="R4-1809469" w:date="2018-07-10T11:07:00Z"/>
                <w:rFonts w:cs="Arial"/>
                <w:highlight w:val="yellow"/>
                <w:lang w:eastAsia="ja-JP"/>
              </w:rPr>
            </w:pPr>
            <w:ins w:id="11065" w:author="R4-1809469" w:date="2018-07-10T11:07:00Z">
              <w:r w:rsidRPr="003D75AB">
                <w:rPr>
                  <w:rFonts w:cs="Arial" w:hint="eastAsia"/>
                  <w:highlight w:val="yellow"/>
                  <w:lang w:eastAsia="ja-JP"/>
                </w:rPr>
                <w:t>TBD</w:t>
              </w:r>
              <w:r w:rsidRPr="00DD575C">
                <w:rPr>
                  <w:rFonts w:cs="Arial"/>
                </w:rPr>
                <w:t xml:space="preserve"> dB, 4.2 GHz &lt; f ≤ 6 GHz</w:t>
              </w:r>
            </w:ins>
          </w:p>
        </w:tc>
        <w:tc>
          <w:tcPr>
            <w:tcW w:w="2821" w:type="dxa"/>
          </w:tcPr>
          <w:p w14:paraId="32DF1B1B" w14:textId="77777777" w:rsidR="00FA5734" w:rsidRPr="00953267" w:rsidRDefault="00FA5734" w:rsidP="00081372">
            <w:pPr>
              <w:pStyle w:val="TAL"/>
              <w:rPr>
                <w:ins w:id="11066" w:author="R4-1809469" w:date="2018-07-10T11:07:00Z"/>
              </w:rPr>
            </w:pPr>
            <w:ins w:id="11067" w:author="R4-1809469" w:date="2018-07-10T11:07:00Z">
              <w:r w:rsidRPr="00953267">
                <w:t>Formula:</w:t>
              </w:r>
            </w:ins>
          </w:p>
          <w:p w14:paraId="341FA5AA" w14:textId="77777777" w:rsidR="00FA5734" w:rsidRPr="00953267" w:rsidRDefault="00FA5734" w:rsidP="00081372">
            <w:pPr>
              <w:pStyle w:val="TAL"/>
              <w:rPr>
                <w:ins w:id="11068" w:author="R4-1809469" w:date="2018-07-10T11:07:00Z"/>
              </w:rPr>
            </w:pPr>
            <w:ins w:id="11069" w:author="R4-1809469" w:date="2018-07-10T11:07:00Z">
              <w:r w:rsidRPr="00953267">
                <w:t>Upper limit + TT, Lower limit - TT</w:t>
              </w:r>
            </w:ins>
          </w:p>
          <w:p w14:paraId="3D232FD8" w14:textId="77777777" w:rsidR="00FA5734" w:rsidDel="00F86B86" w:rsidRDefault="00FA5734" w:rsidP="00081372">
            <w:pPr>
              <w:pStyle w:val="TAL"/>
              <w:rPr>
                <w:ins w:id="11070" w:author="R4-1809469" w:date="2018-07-10T11:07:00Z"/>
                <w:del w:id="11071" w:author="作成者"/>
                <w:highlight w:val="yellow"/>
                <w:lang w:eastAsia="ja-JP"/>
              </w:rPr>
            </w:pPr>
          </w:p>
          <w:p w14:paraId="09EF3715" w14:textId="77777777" w:rsidR="00FA5734" w:rsidRPr="00DD575C" w:rsidRDefault="00FA5734" w:rsidP="00081372">
            <w:pPr>
              <w:pStyle w:val="TAL"/>
              <w:rPr>
                <w:ins w:id="11072" w:author="R4-1809469" w:date="2018-07-10T11:07:00Z"/>
                <w:highlight w:val="yellow"/>
                <w:lang w:eastAsia="ja-JP"/>
              </w:rPr>
            </w:pPr>
          </w:p>
        </w:tc>
      </w:tr>
      <w:tr w:rsidR="00FA5734" w:rsidRPr="00BA7B97" w14:paraId="26C65AA6" w14:textId="77777777" w:rsidTr="00081372">
        <w:trPr>
          <w:trHeight w:val="392"/>
          <w:jc w:val="center"/>
          <w:ins w:id="11073" w:author="R4-1809469" w:date="2018-07-10T11:07:00Z"/>
        </w:trPr>
        <w:tc>
          <w:tcPr>
            <w:tcW w:w="1984" w:type="dxa"/>
          </w:tcPr>
          <w:p w14:paraId="39FD526C" w14:textId="77777777" w:rsidR="00FA5734" w:rsidRPr="005075A2" w:rsidRDefault="00FA5734" w:rsidP="00081372">
            <w:pPr>
              <w:pStyle w:val="TAL"/>
              <w:rPr>
                <w:ins w:id="11074" w:author="R4-1809469" w:date="2018-07-10T11:07:00Z"/>
              </w:rPr>
            </w:pPr>
            <w:ins w:id="11075" w:author="R4-1809469" w:date="2018-07-10T11:07:00Z">
              <w:r>
                <w:t>6.</w:t>
              </w:r>
              <w:r>
                <w:rPr>
                  <w:rFonts w:hint="eastAsia"/>
                  <w:lang w:eastAsia="ja-JP"/>
                </w:rPr>
                <w:t>3</w:t>
              </w:r>
              <w:r>
                <w:tab/>
              </w:r>
              <w:r>
                <w:rPr>
                  <w:rFonts w:hint="eastAsia"/>
                  <w:lang w:eastAsia="ja-JP"/>
                </w:rPr>
                <w:t>O</w:t>
              </w:r>
              <w:r w:rsidRPr="002330FA">
                <w:t>utput power dynamics</w:t>
              </w:r>
            </w:ins>
          </w:p>
        </w:tc>
        <w:tc>
          <w:tcPr>
            <w:tcW w:w="2377" w:type="dxa"/>
          </w:tcPr>
          <w:p w14:paraId="464FD565" w14:textId="77777777" w:rsidR="00FA5734" w:rsidRPr="005075A2" w:rsidRDefault="00FA5734" w:rsidP="00081372">
            <w:pPr>
              <w:keepNext/>
              <w:keepLines/>
              <w:spacing w:after="0"/>
              <w:rPr>
                <w:ins w:id="11076" w:author="R4-1809469" w:date="2018-07-10T11:07:00Z"/>
                <w:rFonts w:ascii="Arial" w:hAnsi="Arial" w:cs="Arial"/>
                <w:sz w:val="18"/>
                <w:lang w:eastAsia="ja-JP"/>
              </w:rPr>
            </w:pPr>
            <w:ins w:id="11077"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3</w:t>
              </w:r>
            </w:ins>
          </w:p>
        </w:tc>
        <w:tc>
          <w:tcPr>
            <w:tcW w:w="2675" w:type="dxa"/>
          </w:tcPr>
          <w:p w14:paraId="7FBA6D90" w14:textId="77777777" w:rsidR="00FA5734" w:rsidRDefault="00FA5734" w:rsidP="00081372">
            <w:pPr>
              <w:pStyle w:val="TAL"/>
              <w:rPr>
                <w:ins w:id="11078" w:author="R4-1809469" w:date="2018-07-10T11:07:00Z"/>
                <w:rFonts w:cs="Arial"/>
                <w:highlight w:val="yellow"/>
                <w:lang w:eastAsia="ja-JP"/>
              </w:rPr>
            </w:pPr>
            <w:ins w:id="11079" w:author="R4-1809469" w:date="2018-07-10T11:07:00Z">
              <w:r w:rsidRPr="00953267">
                <w:rPr>
                  <w:rFonts w:cs="v4.2.0"/>
                  <w:lang w:eastAsia="sv-SE"/>
                </w:rPr>
                <w:t xml:space="preserve">0.4 </w:t>
              </w:r>
              <w:r>
                <w:rPr>
                  <w:rFonts w:cs="Arial" w:hint="eastAsia"/>
                  <w:lang w:eastAsia="ja-JP"/>
                </w:rPr>
                <w:t>dB</w:t>
              </w:r>
            </w:ins>
          </w:p>
        </w:tc>
        <w:tc>
          <w:tcPr>
            <w:tcW w:w="2821" w:type="dxa"/>
          </w:tcPr>
          <w:p w14:paraId="2E0A2067" w14:textId="77777777" w:rsidR="00FA5734" w:rsidRPr="00953267" w:rsidRDefault="00FA5734" w:rsidP="00081372">
            <w:pPr>
              <w:pStyle w:val="TAL"/>
              <w:rPr>
                <w:ins w:id="11080" w:author="R4-1809469" w:date="2018-07-10T11:07:00Z"/>
                <w:rFonts w:cs="v4.2.0"/>
              </w:rPr>
            </w:pPr>
            <w:ins w:id="11081" w:author="R4-1809469" w:date="2018-07-10T11:07:00Z">
              <w:r w:rsidRPr="00953267">
                <w:rPr>
                  <w:rFonts w:cs="v4.2.0"/>
                </w:rPr>
                <w:t xml:space="preserve">Formula: </w:t>
              </w:r>
            </w:ins>
          </w:p>
          <w:p w14:paraId="5589E942" w14:textId="77777777" w:rsidR="00FA5734" w:rsidRPr="00DD575C" w:rsidRDefault="00FA5734" w:rsidP="00081372">
            <w:pPr>
              <w:pStyle w:val="TAL"/>
              <w:rPr>
                <w:ins w:id="11082" w:author="R4-1809469" w:date="2018-07-10T11:07:00Z"/>
                <w:rFonts w:cs="Arial"/>
                <w:lang w:eastAsia="ja-JP"/>
              </w:rPr>
            </w:pPr>
            <w:ins w:id="11083" w:author="R4-1809469" w:date="2018-07-10T11:07:00Z">
              <w:r w:rsidRPr="00953267">
                <w:rPr>
                  <w:rFonts w:cs="Arial"/>
                  <w:lang w:eastAsia="ja-JP"/>
                </w:rPr>
                <w:t>Total power dynamic range – TT (dB)</w:t>
              </w:r>
            </w:ins>
          </w:p>
        </w:tc>
      </w:tr>
      <w:tr w:rsidR="00FA5734" w:rsidRPr="00BA7B97" w14:paraId="04E30A50" w14:textId="77777777" w:rsidTr="00081372">
        <w:trPr>
          <w:trHeight w:val="392"/>
          <w:jc w:val="center"/>
          <w:ins w:id="11084" w:author="R4-1809469" w:date="2018-07-10T11:07:00Z"/>
        </w:trPr>
        <w:tc>
          <w:tcPr>
            <w:tcW w:w="1984" w:type="dxa"/>
          </w:tcPr>
          <w:p w14:paraId="22906BB2" w14:textId="77777777" w:rsidR="00FA5734" w:rsidRPr="005075A2" w:rsidRDefault="00FA5734" w:rsidP="00081372">
            <w:pPr>
              <w:pStyle w:val="TAL"/>
              <w:rPr>
                <w:ins w:id="11085" w:author="R4-1809469" w:date="2018-07-10T11:07:00Z"/>
              </w:rPr>
            </w:pPr>
            <w:ins w:id="11086" w:author="R4-1809469" w:date="2018-07-10T11:07:00Z">
              <w:r>
                <w:t>6.</w:t>
              </w:r>
              <w:r>
                <w:rPr>
                  <w:rFonts w:hint="eastAsia"/>
                  <w:lang w:eastAsia="ja-JP"/>
                </w:rPr>
                <w:t>4.1</w:t>
              </w:r>
              <w:r w:rsidRPr="002330FA">
                <w:tab/>
              </w:r>
              <w:r>
                <w:rPr>
                  <w:rFonts w:hint="eastAsia"/>
                  <w:lang w:eastAsia="ja-JP"/>
                </w:rPr>
                <w:t>T</w:t>
              </w:r>
              <w:r w:rsidRPr="00B04564">
                <w:t>ransmitter OFF power</w:t>
              </w:r>
            </w:ins>
          </w:p>
        </w:tc>
        <w:tc>
          <w:tcPr>
            <w:tcW w:w="2377" w:type="dxa"/>
          </w:tcPr>
          <w:p w14:paraId="198059E4" w14:textId="77777777" w:rsidR="00FA5734" w:rsidRPr="005075A2" w:rsidRDefault="00FA5734" w:rsidP="00081372">
            <w:pPr>
              <w:keepNext/>
              <w:keepLines/>
              <w:spacing w:after="0"/>
              <w:rPr>
                <w:ins w:id="11087" w:author="R4-1809469" w:date="2018-07-10T11:07:00Z"/>
                <w:rFonts w:ascii="Arial" w:hAnsi="Arial" w:cs="Arial"/>
                <w:sz w:val="18"/>
                <w:lang w:eastAsia="ja-JP"/>
              </w:rPr>
            </w:pPr>
            <w:ins w:id="11088"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4.1</w:t>
              </w:r>
            </w:ins>
          </w:p>
        </w:tc>
        <w:tc>
          <w:tcPr>
            <w:tcW w:w="2675" w:type="dxa"/>
          </w:tcPr>
          <w:p w14:paraId="6C054B94" w14:textId="77777777" w:rsidR="00FA5734" w:rsidRPr="00DD575C" w:rsidRDefault="00FA5734" w:rsidP="00081372">
            <w:pPr>
              <w:pStyle w:val="TAL"/>
              <w:rPr>
                <w:ins w:id="11089" w:author="R4-1809469" w:date="2018-07-10T11:07:00Z"/>
                <w:rFonts w:cs="Arial"/>
              </w:rPr>
            </w:pPr>
            <w:ins w:id="11090" w:author="R4-1809469" w:date="2018-07-10T11:07:00Z">
              <w:r w:rsidRPr="00DD575C">
                <w:rPr>
                  <w:rFonts w:cs="Arial"/>
                </w:rPr>
                <w:t>2.0 dB , f ≤ 3.0 GHz</w:t>
              </w:r>
            </w:ins>
          </w:p>
          <w:p w14:paraId="22315F1C" w14:textId="77777777" w:rsidR="00FA5734" w:rsidRPr="00DD575C" w:rsidRDefault="00FA5734" w:rsidP="00081372">
            <w:pPr>
              <w:pStyle w:val="TAL"/>
              <w:rPr>
                <w:ins w:id="11091" w:author="R4-1809469" w:date="2018-07-10T11:07:00Z"/>
                <w:rFonts w:cs="Arial"/>
              </w:rPr>
            </w:pPr>
            <w:ins w:id="11092" w:author="R4-1809469" w:date="2018-07-10T11:07:00Z">
              <w:r w:rsidRPr="00DD575C">
                <w:rPr>
                  <w:rFonts w:cs="Arial"/>
                </w:rPr>
                <w:t>2.5 dB, 3.0 GHz &lt; f ≤ 4.2 GHz</w:t>
              </w:r>
            </w:ins>
          </w:p>
          <w:p w14:paraId="5B1A6FD7" w14:textId="77777777" w:rsidR="00FA5734" w:rsidRDefault="00FA5734" w:rsidP="00081372">
            <w:pPr>
              <w:pStyle w:val="TAL"/>
              <w:rPr>
                <w:ins w:id="11093" w:author="R4-1809469" w:date="2018-07-10T11:07:00Z"/>
                <w:rFonts w:cs="Arial"/>
                <w:highlight w:val="yellow"/>
                <w:lang w:eastAsia="ja-JP"/>
              </w:rPr>
            </w:pPr>
            <w:ins w:id="11094" w:author="R4-1809469" w:date="2018-07-10T11:07:00Z">
              <w:r w:rsidRPr="00DD575C">
                <w:rPr>
                  <w:rFonts w:cs="Arial"/>
                </w:rPr>
                <w:t>3 dB, 4.2 GHz &lt; f ≤ 6.0 GHz</w:t>
              </w:r>
            </w:ins>
          </w:p>
        </w:tc>
        <w:tc>
          <w:tcPr>
            <w:tcW w:w="2821" w:type="dxa"/>
          </w:tcPr>
          <w:p w14:paraId="20416D90" w14:textId="77777777" w:rsidR="00FA5734" w:rsidRDefault="00FA5734" w:rsidP="00081372">
            <w:pPr>
              <w:pStyle w:val="TAL"/>
              <w:rPr>
                <w:ins w:id="11095" w:author="R4-1809469" w:date="2018-07-10T11:07:00Z"/>
              </w:rPr>
            </w:pPr>
            <w:ins w:id="11096" w:author="R4-1809469" w:date="2018-07-10T11:07:00Z">
              <w:r>
                <w:t>Formula:</w:t>
              </w:r>
            </w:ins>
          </w:p>
          <w:p w14:paraId="0914FAB8" w14:textId="77777777" w:rsidR="00FA5734" w:rsidRPr="005075A2" w:rsidRDefault="00FA5734" w:rsidP="00081372">
            <w:pPr>
              <w:pStyle w:val="TAL"/>
              <w:rPr>
                <w:ins w:id="11097" w:author="R4-1809469" w:date="2018-07-10T11:07:00Z"/>
                <w:highlight w:val="yellow"/>
              </w:rPr>
            </w:pPr>
            <w:ins w:id="11098" w:author="R4-1809469" w:date="2018-07-10T11:07:00Z">
              <w:r>
                <w:t>Minimum Requirement + TT</w:t>
              </w:r>
            </w:ins>
          </w:p>
        </w:tc>
      </w:tr>
      <w:tr w:rsidR="00FA5734" w:rsidRPr="00BA7B97" w14:paraId="207ED16B" w14:textId="77777777" w:rsidTr="00081372">
        <w:trPr>
          <w:trHeight w:val="392"/>
          <w:jc w:val="center"/>
          <w:ins w:id="11099" w:author="R4-1809469" w:date="2018-07-10T11:07:00Z"/>
        </w:trPr>
        <w:tc>
          <w:tcPr>
            <w:tcW w:w="1984" w:type="dxa"/>
          </w:tcPr>
          <w:p w14:paraId="150F4BA6" w14:textId="77777777" w:rsidR="00FA5734" w:rsidRPr="002330FA" w:rsidRDefault="00FA5734" w:rsidP="00081372">
            <w:pPr>
              <w:pStyle w:val="TAL"/>
              <w:rPr>
                <w:ins w:id="11100" w:author="R4-1809469" w:date="2018-07-10T11:07:00Z"/>
              </w:rPr>
            </w:pPr>
            <w:ins w:id="11101" w:author="R4-1809469" w:date="2018-07-10T11:07:00Z">
              <w:r w:rsidRPr="002330FA">
                <w:t>6.5</w:t>
              </w:r>
              <w:r>
                <w:rPr>
                  <w:rFonts w:hint="eastAsia"/>
                  <w:lang w:eastAsia="ja-JP"/>
                </w:rPr>
                <w:t>.2</w:t>
              </w:r>
              <w:r>
                <w:t xml:space="preserve"> </w:t>
              </w:r>
              <w:r>
                <w:rPr>
                  <w:rFonts w:hint="eastAsia"/>
                  <w:lang w:eastAsia="ja-JP"/>
                </w:rPr>
                <w:t>T</w:t>
              </w:r>
              <w:r w:rsidRPr="00B04564">
                <w:t>ransient period</w:t>
              </w:r>
            </w:ins>
          </w:p>
        </w:tc>
        <w:tc>
          <w:tcPr>
            <w:tcW w:w="2377" w:type="dxa"/>
          </w:tcPr>
          <w:p w14:paraId="06D5D5B5" w14:textId="77777777" w:rsidR="00FA5734" w:rsidRPr="005075A2" w:rsidRDefault="00FA5734" w:rsidP="00081372">
            <w:pPr>
              <w:keepNext/>
              <w:keepLines/>
              <w:spacing w:after="0"/>
              <w:rPr>
                <w:ins w:id="11102" w:author="R4-1809469" w:date="2018-07-10T11:07:00Z"/>
                <w:rFonts w:ascii="Arial" w:hAnsi="Arial" w:cs="Arial"/>
                <w:sz w:val="18"/>
              </w:rPr>
            </w:pPr>
            <w:ins w:id="11103"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4.2</w:t>
              </w:r>
            </w:ins>
          </w:p>
        </w:tc>
        <w:tc>
          <w:tcPr>
            <w:tcW w:w="2675" w:type="dxa"/>
          </w:tcPr>
          <w:p w14:paraId="54742F49" w14:textId="77777777" w:rsidR="00FA5734" w:rsidRPr="006672F4" w:rsidRDefault="00FA5734" w:rsidP="00081372">
            <w:pPr>
              <w:pStyle w:val="TAL"/>
              <w:rPr>
                <w:ins w:id="11104" w:author="R4-1809469" w:date="2018-07-10T11:07:00Z"/>
                <w:rFonts w:cs="Arial"/>
                <w:lang w:eastAsia="ja-JP"/>
              </w:rPr>
            </w:pPr>
            <w:ins w:id="11105" w:author="R4-1809469" w:date="2018-07-10T11:07:00Z">
              <w:r>
                <w:rPr>
                  <w:rFonts w:cs="Arial" w:hint="eastAsia"/>
                  <w:lang w:eastAsia="ja-JP"/>
                </w:rPr>
                <w:t>N/A</w:t>
              </w:r>
            </w:ins>
          </w:p>
        </w:tc>
        <w:tc>
          <w:tcPr>
            <w:tcW w:w="2821" w:type="dxa"/>
          </w:tcPr>
          <w:p w14:paraId="0846D5A5" w14:textId="77777777" w:rsidR="00FA5734" w:rsidRPr="005075A2" w:rsidRDefault="00FA5734" w:rsidP="00081372">
            <w:pPr>
              <w:pStyle w:val="TAL"/>
              <w:rPr>
                <w:ins w:id="11106" w:author="R4-1809469" w:date="2018-07-10T11:07:00Z"/>
                <w:highlight w:val="yellow"/>
              </w:rPr>
            </w:pPr>
          </w:p>
        </w:tc>
      </w:tr>
      <w:tr w:rsidR="00FA5734" w:rsidRPr="00BA7B97" w14:paraId="1CC126E0" w14:textId="77777777" w:rsidTr="00081372">
        <w:trPr>
          <w:trHeight w:val="392"/>
          <w:jc w:val="center"/>
          <w:ins w:id="11107" w:author="R4-1809469" w:date="2018-07-10T11:07:00Z"/>
        </w:trPr>
        <w:tc>
          <w:tcPr>
            <w:tcW w:w="1984" w:type="dxa"/>
          </w:tcPr>
          <w:p w14:paraId="3C34AB5F" w14:textId="77777777" w:rsidR="00FA5734" w:rsidRPr="005075A2" w:rsidRDefault="00FA5734" w:rsidP="00081372">
            <w:pPr>
              <w:pStyle w:val="TAL"/>
              <w:rPr>
                <w:ins w:id="11108" w:author="R4-1809469" w:date="2018-07-10T11:07:00Z"/>
              </w:rPr>
            </w:pPr>
            <w:ins w:id="11109" w:author="R4-1809469" w:date="2018-07-10T11:07:00Z">
              <w:r>
                <w:t>6.</w:t>
              </w:r>
              <w:r>
                <w:rPr>
                  <w:rFonts w:hint="eastAsia"/>
                  <w:lang w:eastAsia="ja-JP"/>
                </w:rPr>
                <w:t>5.1</w:t>
              </w:r>
              <w:r w:rsidRPr="002330FA">
                <w:t xml:space="preserve"> </w:t>
              </w:r>
              <w:r>
                <w:rPr>
                  <w:rFonts w:hint="eastAsia"/>
                  <w:lang w:eastAsia="ja-JP"/>
                </w:rPr>
                <w:t>F</w:t>
              </w:r>
              <w:r w:rsidRPr="002330FA">
                <w:t>requency Error</w:t>
              </w:r>
            </w:ins>
          </w:p>
        </w:tc>
        <w:tc>
          <w:tcPr>
            <w:tcW w:w="2377" w:type="dxa"/>
          </w:tcPr>
          <w:p w14:paraId="4B9F2983" w14:textId="77777777" w:rsidR="00FA5734" w:rsidRPr="005075A2" w:rsidRDefault="00FA5734" w:rsidP="00081372">
            <w:pPr>
              <w:keepNext/>
              <w:keepLines/>
              <w:spacing w:after="0"/>
              <w:rPr>
                <w:ins w:id="11110" w:author="R4-1809469" w:date="2018-07-10T11:07:00Z"/>
                <w:rFonts w:ascii="Arial" w:hAnsi="Arial" w:cs="Arial"/>
                <w:sz w:val="18"/>
                <w:lang w:eastAsia="ja-JP"/>
              </w:rPr>
            </w:pPr>
            <w:ins w:id="11111"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5.1</w:t>
              </w:r>
            </w:ins>
          </w:p>
        </w:tc>
        <w:tc>
          <w:tcPr>
            <w:tcW w:w="2675" w:type="dxa"/>
          </w:tcPr>
          <w:p w14:paraId="340863CD" w14:textId="77777777" w:rsidR="00FA5734" w:rsidRPr="002330FA" w:rsidRDefault="00FA5734" w:rsidP="00081372">
            <w:pPr>
              <w:pStyle w:val="TAL"/>
              <w:rPr>
                <w:ins w:id="11112" w:author="R4-1809469" w:date="2018-07-10T11:07:00Z"/>
                <w:rFonts w:cs="Arial"/>
                <w:lang w:eastAsia="ja-JP"/>
              </w:rPr>
            </w:pPr>
            <w:ins w:id="11113" w:author="R4-1809469" w:date="2018-07-10T11:07:00Z">
              <w:r w:rsidRPr="002330FA">
                <w:rPr>
                  <w:rFonts w:cs="Arial"/>
                  <w:lang w:eastAsia="ja-JP"/>
                </w:rPr>
                <w:t>12</w:t>
              </w:r>
              <w:r>
                <w:rPr>
                  <w:rFonts w:cs="Arial" w:hint="eastAsia"/>
                  <w:lang w:eastAsia="ja-JP"/>
                </w:rPr>
                <w:t xml:space="preserve"> </w:t>
              </w:r>
              <w:r w:rsidRPr="002330FA">
                <w:rPr>
                  <w:rFonts w:cs="Arial"/>
                  <w:lang w:eastAsia="ja-JP"/>
                </w:rPr>
                <w:t>Hz</w:t>
              </w:r>
            </w:ins>
          </w:p>
        </w:tc>
        <w:tc>
          <w:tcPr>
            <w:tcW w:w="2821" w:type="dxa"/>
          </w:tcPr>
          <w:p w14:paraId="40E987D0" w14:textId="77777777" w:rsidR="00FA5734" w:rsidRDefault="00FA5734" w:rsidP="00081372">
            <w:pPr>
              <w:pStyle w:val="TAL"/>
              <w:rPr>
                <w:ins w:id="11114" w:author="R4-1809469" w:date="2018-07-10T11:07:00Z"/>
              </w:rPr>
            </w:pPr>
            <w:ins w:id="11115" w:author="R4-1809469" w:date="2018-07-10T11:07:00Z">
              <w:r>
                <w:t>Formula:</w:t>
              </w:r>
            </w:ins>
          </w:p>
          <w:p w14:paraId="5A0C1652" w14:textId="77777777" w:rsidR="00FA5734" w:rsidRPr="00DD575C" w:rsidRDefault="00FA5734" w:rsidP="00081372">
            <w:pPr>
              <w:pStyle w:val="TAL"/>
              <w:spacing w:after="120"/>
              <w:rPr>
                <w:ins w:id="11116" w:author="R4-1809469" w:date="2018-07-10T11:07:00Z"/>
                <w:rFonts w:cs="v4.2.0"/>
                <w:lang w:eastAsia="ja-JP"/>
              </w:rPr>
            </w:pPr>
            <w:ins w:id="11117" w:author="R4-1809469" w:date="2018-07-10T11:07:00Z">
              <w:r w:rsidRPr="00953267">
                <w:rPr>
                  <w:rFonts w:cs="v4.2.0"/>
                </w:rPr>
                <w:t>Frequency Error limit</w:t>
              </w:r>
              <w:r>
                <w:t xml:space="preserve"> + TT</w:t>
              </w:r>
            </w:ins>
          </w:p>
        </w:tc>
      </w:tr>
      <w:tr w:rsidR="00FA5734" w:rsidRPr="00BA7B97" w14:paraId="52568BA6" w14:textId="77777777" w:rsidTr="00081372">
        <w:trPr>
          <w:trHeight w:val="392"/>
          <w:jc w:val="center"/>
          <w:ins w:id="11118" w:author="R4-1809469" w:date="2018-07-10T11:07:00Z"/>
        </w:trPr>
        <w:tc>
          <w:tcPr>
            <w:tcW w:w="1984" w:type="dxa"/>
          </w:tcPr>
          <w:p w14:paraId="38FD261C" w14:textId="77777777" w:rsidR="00FA5734" w:rsidRPr="005075A2" w:rsidRDefault="00FA5734" w:rsidP="00081372">
            <w:pPr>
              <w:pStyle w:val="TAL"/>
              <w:rPr>
                <w:ins w:id="11119" w:author="R4-1809469" w:date="2018-07-10T11:07:00Z"/>
              </w:rPr>
            </w:pPr>
            <w:ins w:id="11120" w:author="R4-1809469" w:date="2018-07-10T11:07:00Z">
              <w:r>
                <w:t>6.</w:t>
              </w:r>
              <w:r>
                <w:rPr>
                  <w:rFonts w:hint="eastAsia"/>
                  <w:lang w:eastAsia="ja-JP"/>
                </w:rPr>
                <w:t>5.2</w:t>
              </w:r>
              <w:r w:rsidRPr="00C9371A">
                <w:t xml:space="preserve"> </w:t>
              </w:r>
              <w:r>
                <w:rPr>
                  <w:rFonts w:hint="eastAsia"/>
                  <w:lang w:eastAsia="ja-JP"/>
                </w:rPr>
                <w:t>T</w:t>
              </w:r>
              <w:r w:rsidRPr="00C9371A">
                <w:t>ime alignment error</w:t>
              </w:r>
            </w:ins>
          </w:p>
        </w:tc>
        <w:tc>
          <w:tcPr>
            <w:tcW w:w="2377" w:type="dxa"/>
          </w:tcPr>
          <w:p w14:paraId="62ABC5A1" w14:textId="77777777" w:rsidR="00FA5734" w:rsidRPr="005075A2" w:rsidRDefault="00FA5734" w:rsidP="00081372">
            <w:pPr>
              <w:keepNext/>
              <w:keepLines/>
              <w:spacing w:after="0"/>
              <w:rPr>
                <w:ins w:id="11121" w:author="R4-1809469" w:date="2018-07-10T11:07:00Z"/>
                <w:rFonts w:ascii="Arial" w:hAnsi="Arial" w:cs="Arial"/>
                <w:sz w:val="18"/>
                <w:lang w:eastAsia="ja-JP"/>
              </w:rPr>
            </w:pPr>
            <w:ins w:id="11122"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5.2</w:t>
              </w:r>
            </w:ins>
          </w:p>
        </w:tc>
        <w:tc>
          <w:tcPr>
            <w:tcW w:w="2675" w:type="dxa"/>
          </w:tcPr>
          <w:p w14:paraId="72C999EF" w14:textId="77777777" w:rsidR="00FA5734" w:rsidRPr="00EE79A9" w:rsidRDefault="00FA5734" w:rsidP="00081372">
            <w:pPr>
              <w:pStyle w:val="TAL"/>
              <w:rPr>
                <w:ins w:id="11123" w:author="R4-1809469" w:date="2018-07-10T11:07:00Z"/>
                <w:rFonts w:cs="Arial"/>
                <w:highlight w:val="yellow"/>
                <w:lang w:eastAsia="ja-JP"/>
              </w:rPr>
            </w:pPr>
            <w:ins w:id="11124" w:author="R4-1809469" w:date="2018-07-10T11:07:00Z">
              <w:r w:rsidRPr="003D75AB">
                <w:rPr>
                  <w:rFonts w:cs="v4.2.0" w:hint="eastAsia"/>
                  <w:highlight w:val="yellow"/>
                  <w:lang w:eastAsia="ja-JP"/>
                </w:rPr>
                <w:t>[1%]</w:t>
              </w:r>
            </w:ins>
          </w:p>
        </w:tc>
        <w:tc>
          <w:tcPr>
            <w:tcW w:w="2821" w:type="dxa"/>
          </w:tcPr>
          <w:p w14:paraId="3B236DF8" w14:textId="77777777" w:rsidR="00FA5734" w:rsidRDefault="00FA5734" w:rsidP="00081372">
            <w:pPr>
              <w:pStyle w:val="TAL"/>
              <w:rPr>
                <w:ins w:id="11125" w:author="R4-1809469" w:date="2018-07-10T11:07:00Z"/>
              </w:rPr>
            </w:pPr>
            <w:ins w:id="11126" w:author="R4-1809469" w:date="2018-07-10T11:07:00Z">
              <w:r>
                <w:t xml:space="preserve">Formula: </w:t>
              </w:r>
            </w:ins>
          </w:p>
          <w:p w14:paraId="593E9E94" w14:textId="77777777" w:rsidR="00FA5734" w:rsidRPr="005075A2" w:rsidRDefault="00FA5734" w:rsidP="00081372">
            <w:pPr>
              <w:pStyle w:val="TAL"/>
              <w:rPr>
                <w:ins w:id="11127" w:author="R4-1809469" w:date="2018-07-10T11:07:00Z"/>
                <w:highlight w:val="yellow"/>
              </w:rPr>
            </w:pPr>
            <w:ins w:id="11128" w:author="R4-1809469" w:date="2018-07-10T11:07:00Z">
              <w:r>
                <w:t>EVM limit + TT</w:t>
              </w:r>
            </w:ins>
          </w:p>
        </w:tc>
      </w:tr>
      <w:tr w:rsidR="00FA5734" w:rsidRPr="00BA7B97" w14:paraId="3059AA52" w14:textId="77777777" w:rsidTr="00081372">
        <w:trPr>
          <w:trHeight w:val="392"/>
          <w:jc w:val="center"/>
          <w:ins w:id="11129" w:author="R4-1809469" w:date="2018-07-10T11:07:00Z"/>
        </w:trPr>
        <w:tc>
          <w:tcPr>
            <w:tcW w:w="1984" w:type="dxa"/>
          </w:tcPr>
          <w:p w14:paraId="5D38511F" w14:textId="77777777" w:rsidR="00FA5734" w:rsidRPr="005075A2" w:rsidRDefault="00FA5734" w:rsidP="00081372">
            <w:pPr>
              <w:pStyle w:val="TAL"/>
              <w:rPr>
                <w:ins w:id="11130" w:author="R4-1809469" w:date="2018-07-10T11:07:00Z"/>
              </w:rPr>
            </w:pPr>
            <w:ins w:id="11131" w:author="R4-1809469" w:date="2018-07-10T11:07:00Z">
              <w:r>
                <w:t>6.</w:t>
              </w:r>
              <w:r>
                <w:rPr>
                  <w:rFonts w:hint="eastAsia"/>
                  <w:lang w:eastAsia="ja-JP"/>
                </w:rPr>
                <w:t>5.3</w:t>
              </w:r>
              <w:r w:rsidRPr="00C9371A">
                <w:t xml:space="preserve"> Modulation quality (EVM)</w:t>
              </w:r>
            </w:ins>
          </w:p>
        </w:tc>
        <w:tc>
          <w:tcPr>
            <w:tcW w:w="2377" w:type="dxa"/>
          </w:tcPr>
          <w:p w14:paraId="548CE8BA" w14:textId="77777777" w:rsidR="00FA5734" w:rsidRPr="005075A2" w:rsidRDefault="00FA5734" w:rsidP="00081372">
            <w:pPr>
              <w:keepNext/>
              <w:keepLines/>
              <w:spacing w:after="0"/>
              <w:rPr>
                <w:ins w:id="11132" w:author="R4-1809469" w:date="2018-07-10T11:07:00Z"/>
                <w:rFonts w:ascii="Arial" w:hAnsi="Arial" w:cs="Arial"/>
                <w:sz w:val="18"/>
                <w:lang w:eastAsia="ja-JP"/>
              </w:rPr>
            </w:pPr>
            <w:ins w:id="11133"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5.3</w:t>
              </w:r>
            </w:ins>
          </w:p>
        </w:tc>
        <w:tc>
          <w:tcPr>
            <w:tcW w:w="2675" w:type="dxa"/>
          </w:tcPr>
          <w:p w14:paraId="3CC918F0" w14:textId="77777777" w:rsidR="00FA5734" w:rsidRPr="00EE79A9" w:rsidRDefault="00FA5734" w:rsidP="00081372">
            <w:pPr>
              <w:pStyle w:val="TAL"/>
              <w:rPr>
                <w:ins w:id="11134" w:author="R4-1809469" w:date="2018-07-10T11:07:00Z"/>
                <w:rFonts w:cs="Arial"/>
                <w:highlight w:val="yellow"/>
                <w:lang w:eastAsia="ja-JP"/>
              </w:rPr>
            </w:pPr>
            <w:ins w:id="11135" w:author="R4-1809469" w:date="2018-07-10T11:07:00Z">
              <w:r w:rsidRPr="003D75AB">
                <w:rPr>
                  <w:rFonts w:cs="v4.2.0" w:hint="eastAsia"/>
                  <w:highlight w:val="yellow"/>
                  <w:lang w:eastAsia="ja-JP"/>
                </w:rPr>
                <w:t>[</w:t>
              </w:r>
              <w:r w:rsidRPr="003D75AB">
                <w:rPr>
                  <w:rFonts w:cs="v4.2.0" w:hint="eastAsia"/>
                  <w:kern w:val="2"/>
                  <w:highlight w:val="yellow"/>
                  <w:lang w:eastAsia="ja-JP"/>
                </w:rPr>
                <w:t>25ns]</w:t>
              </w:r>
            </w:ins>
          </w:p>
        </w:tc>
        <w:tc>
          <w:tcPr>
            <w:tcW w:w="2821" w:type="dxa"/>
          </w:tcPr>
          <w:p w14:paraId="09CE8236" w14:textId="77777777" w:rsidR="00FA5734" w:rsidRDefault="00FA5734" w:rsidP="00081372">
            <w:pPr>
              <w:pStyle w:val="TAL"/>
              <w:rPr>
                <w:ins w:id="11136" w:author="R4-1809469" w:date="2018-07-10T11:07:00Z"/>
              </w:rPr>
            </w:pPr>
            <w:ins w:id="11137" w:author="R4-1809469" w:date="2018-07-10T11:07:00Z">
              <w:r>
                <w:t xml:space="preserve">Formula: </w:t>
              </w:r>
            </w:ins>
          </w:p>
          <w:p w14:paraId="52660EFC" w14:textId="77777777" w:rsidR="00FA5734" w:rsidRPr="005075A2" w:rsidRDefault="00FA5734" w:rsidP="00081372">
            <w:pPr>
              <w:pStyle w:val="TAL"/>
              <w:rPr>
                <w:ins w:id="11138" w:author="R4-1809469" w:date="2018-07-10T11:07:00Z"/>
                <w:highlight w:val="yellow"/>
              </w:rPr>
            </w:pPr>
            <w:ins w:id="11139" w:author="R4-1809469" w:date="2018-07-10T11:07:00Z">
              <w:r>
                <w:t>Time alignment error limit + TT</w:t>
              </w:r>
            </w:ins>
          </w:p>
        </w:tc>
      </w:tr>
      <w:tr w:rsidR="00FA5734" w:rsidRPr="00BA7B97" w14:paraId="2FF62A4D" w14:textId="77777777" w:rsidTr="00081372">
        <w:trPr>
          <w:trHeight w:val="392"/>
          <w:jc w:val="center"/>
          <w:ins w:id="11140" w:author="R4-1809469" w:date="2018-07-10T11:07:00Z"/>
        </w:trPr>
        <w:tc>
          <w:tcPr>
            <w:tcW w:w="1984" w:type="dxa"/>
          </w:tcPr>
          <w:p w14:paraId="7AE7DE48" w14:textId="77777777" w:rsidR="00FA5734" w:rsidRPr="005075A2" w:rsidRDefault="00FA5734" w:rsidP="00081372">
            <w:pPr>
              <w:pStyle w:val="TAL"/>
              <w:rPr>
                <w:ins w:id="11141" w:author="R4-1809469" w:date="2018-07-10T11:07:00Z"/>
              </w:rPr>
            </w:pPr>
            <w:ins w:id="11142" w:author="R4-1809469" w:date="2018-07-10T11:07:00Z">
              <w:r>
                <w:t>6.</w:t>
              </w:r>
              <w:r>
                <w:rPr>
                  <w:rFonts w:hint="eastAsia"/>
                  <w:lang w:eastAsia="ja-JP"/>
                </w:rPr>
                <w:t>6</w:t>
              </w:r>
              <w:r>
                <w:t>.2</w:t>
              </w:r>
              <w:r>
                <w:tab/>
              </w:r>
              <w:r>
                <w:rPr>
                  <w:rFonts w:hint="eastAsia"/>
                  <w:lang w:eastAsia="ja-JP"/>
                </w:rPr>
                <w:t>O</w:t>
              </w:r>
              <w:r w:rsidRPr="002330FA">
                <w:t>ccupied bandwidth</w:t>
              </w:r>
            </w:ins>
          </w:p>
        </w:tc>
        <w:tc>
          <w:tcPr>
            <w:tcW w:w="2377" w:type="dxa"/>
          </w:tcPr>
          <w:p w14:paraId="2C476FD6" w14:textId="77777777" w:rsidR="00FA5734" w:rsidRPr="005075A2" w:rsidRDefault="00FA5734" w:rsidP="00081372">
            <w:pPr>
              <w:keepNext/>
              <w:keepLines/>
              <w:spacing w:after="0"/>
              <w:rPr>
                <w:ins w:id="11143" w:author="R4-1809469" w:date="2018-07-10T11:07:00Z"/>
                <w:rFonts w:ascii="Arial" w:hAnsi="Arial" w:cs="Arial"/>
                <w:sz w:val="18"/>
                <w:lang w:eastAsia="ja-JP"/>
              </w:rPr>
            </w:pPr>
            <w:ins w:id="11144"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6.2</w:t>
              </w:r>
            </w:ins>
          </w:p>
        </w:tc>
        <w:tc>
          <w:tcPr>
            <w:tcW w:w="2675" w:type="dxa"/>
          </w:tcPr>
          <w:p w14:paraId="4B9A2C00" w14:textId="77777777" w:rsidR="00FA5734" w:rsidRPr="002330FA" w:rsidRDefault="00FA5734" w:rsidP="00081372">
            <w:pPr>
              <w:pStyle w:val="TAL"/>
              <w:rPr>
                <w:ins w:id="11145" w:author="R4-1809469" w:date="2018-07-10T11:07:00Z"/>
                <w:rFonts w:cs="Arial"/>
                <w:lang w:eastAsia="ja-JP"/>
              </w:rPr>
            </w:pPr>
            <w:ins w:id="11146" w:author="R4-1809469" w:date="2018-07-10T11:07:00Z">
              <w:r w:rsidRPr="002330FA">
                <w:rPr>
                  <w:rFonts w:cs="Arial" w:hint="eastAsia"/>
                  <w:lang w:eastAsia="ja-JP"/>
                </w:rPr>
                <w:t>0</w:t>
              </w:r>
              <w:r>
                <w:rPr>
                  <w:rFonts w:cs="Arial" w:hint="eastAsia"/>
                  <w:lang w:eastAsia="ja-JP"/>
                </w:rPr>
                <w:t xml:space="preserve"> </w:t>
              </w:r>
              <w:r w:rsidRPr="002330FA">
                <w:rPr>
                  <w:rFonts w:cs="Arial" w:hint="eastAsia"/>
                  <w:lang w:eastAsia="ja-JP"/>
                </w:rPr>
                <w:t>Hz</w:t>
              </w:r>
            </w:ins>
          </w:p>
        </w:tc>
        <w:tc>
          <w:tcPr>
            <w:tcW w:w="2821" w:type="dxa"/>
          </w:tcPr>
          <w:p w14:paraId="7496CBDF" w14:textId="77777777" w:rsidR="00FA5734" w:rsidRDefault="00FA5734" w:rsidP="00081372">
            <w:pPr>
              <w:pStyle w:val="TAL"/>
              <w:rPr>
                <w:ins w:id="11147" w:author="R4-1809469" w:date="2018-07-10T11:07:00Z"/>
              </w:rPr>
            </w:pPr>
            <w:ins w:id="11148" w:author="R4-1809469" w:date="2018-07-10T11:07:00Z">
              <w:r>
                <w:t>Formula:</w:t>
              </w:r>
            </w:ins>
          </w:p>
          <w:p w14:paraId="58181BFA" w14:textId="77777777" w:rsidR="00FA5734" w:rsidRPr="005075A2" w:rsidRDefault="00FA5734" w:rsidP="00081372">
            <w:pPr>
              <w:pStyle w:val="TAL"/>
              <w:rPr>
                <w:ins w:id="11149" w:author="R4-1809469" w:date="2018-07-10T11:07:00Z"/>
                <w:highlight w:val="yellow"/>
              </w:rPr>
            </w:pPr>
            <w:ins w:id="11150" w:author="R4-1809469" w:date="2018-07-10T11:07:00Z">
              <w:r>
                <w:t>Minimum Requirement + TT</w:t>
              </w:r>
            </w:ins>
          </w:p>
        </w:tc>
      </w:tr>
      <w:tr w:rsidR="00FA5734" w:rsidRPr="00BA7B97" w14:paraId="3F30DA70" w14:textId="77777777" w:rsidTr="00081372">
        <w:trPr>
          <w:trHeight w:val="392"/>
          <w:jc w:val="center"/>
          <w:ins w:id="11151" w:author="R4-1809469" w:date="2018-07-10T11:07:00Z"/>
        </w:trPr>
        <w:tc>
          <w:tcPr>
            <w:tcW w:w="1984" w:type="dxa"/>
          </w:tcPr>
          <w:p w14:paraId="11C195B5" w14:textId="77777777" w:rsidR="00FA5734" w:rsidRPr="005075A2" w:rsidRDefault="00FA5734" w:rsidP="00081372">
            <w:pPr>
              <w:pStyle w:val="TAL"/>
              <w:rPr>
                <w:ins w:id="11152" w:author="R4-1809469" w:date="2018-07-10T11:07:00Z"/>
              </w:rPr>
            </w:pPr>
            <w:ins w:id="11153" w:author="R4-1809469" w:date="2018-07-10T11:07:00Z">
              <w:r>
                <w:t>6.</w:t>
              </w:r>
              <w:r>
                <w:rPr>
                  <w:rFonts w:hint="eastAsia"/>
                  <w:lang w:eastAsia="ja-JP"/>
                </w:rPr>
                <w:t>6</w:t>
              </w:r>
              <w:r>
                <w:t>.3</w:t>
              </w:r>
              <w:r>
                <w:tab/>
              </w:r>
              <w:r w:rsidRPr="002330FA">
                <w:t>Adjacent Channel Leakage Power Ratio (ACLR)</w:t>
              </w:r>
            </w:ins>
          </w:p>
        </w:tc>
        <w:tc>
          <w:tcPr>
            <w:tcW w:w="2377" w:type="dxa"/>
          </w:tcPr>
          <w:p w14:paraId="4A98EA0A" w14:textId="77777777" w:rsidR="00FA5734" w:rsidRPr="005075A2" w:rsidRDefault="00FA5734" w:rsidP="00081372">
            <w:pPr>
              <w:keepNext/>
              <w:keepLines/>
              <w:spacing w:after="0"/>
              <w:rPr>
                <w:ins w:id="11154" w:author="R4-1809469" w:date="2018-07-10T11:07:00Z"/>
                <w:rFonts w:ascii="Arial" w:hAnsi="Arial" w:cs="Arial"/>
                <w:sz w:val="18"/>
                <w:lang w:eastAsia="ja-JP"/>
              </w:rPr>
            </w:pPr>
            <w:ins w:id="11155"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6.6.3</w:t>
              </w:r>
            </w:ins>
          </w:p>
        </w:tc>
        <w:tc>
          <w:tcPr>
            <w:tcW w:w="2675" w:type="dxa"/>
          </w:tcPr>
          <w:p w14:paraId="67575EB1" w14:textId="77777777" w:rsidR="00FA5734" w:rsidRPr="00DD575C" w:rsidRDefault="00FA5734" w:rsidP="00081372">
            <w:pPr>
              <w:pStyle w:val="TAL"/>
              <w:rPr>
                <w:ins w:id="11156" w:author="R4-1809469" w:date="2018-07-10T11:07:00Z"/>
                <w:rFonts w:cs="Arial"/>
                <w:lang w:eastAsia="ja-JP"/>
              </w:rPr>
            </w:pPr>
            <w:ins w:id="11157" w:author="R4-1809469" w:date="2018-07-10T11:07:00Z">
              <w:r w:rsidRPr="00DD575C">
                <w:rPr>
                  <w:rFonts w:cs="Arial"/>
                  <w:lang w:eastAsia="ja-JP"/>
                </w:rPr>
                <w:t xml:space="preserve">ACLR/CACLR: </w:t>
              </w:r>
            </w:ins>
          </w:p>
          <w:p w14:paraId="1DD89D12" w14:textId="77777777" w:rsidR="00FA5734" w:rsidRPr="00DD575C" w:rsidRDefault="00FA5734" w:rsidP="00081372">
            <w:pPr>
              <w:pStyle w:val="TAL"/>
              <w:rPr>
                <w:ins w:id="11158" w:author="R4-1809469" w:date="2018-07-10T11:07:00Z"/>
                <w:rFonts w:cs="Arial"/>
                <w:lang w:eastAsia="ja-JP"/>
              </w:rPr>
            </w:pPr>
            <w:ins w:id="11159" w:author="R4-1809469" w:date="2018-07-10T11:07:00Z">
              <w:r>
                <w:rPr>
                  <w:rFonts w:cs="Arial"/>
                  <w:lang w:eastAsia="ja-JP"/>
                </w:rPr>
                <w:t xml:space="preserve"> </w:t>
              </w:r>
              <w:r w:rsidRPr="00DD575C">
                <w:rPr>
                  <w:rFonts w:cs="Arial"/>
                  <w:lang w:eastAsia="ja-JP"/>
                </w:rPr>
                <w:t>BW ≤ 20</w:t>
              </w:r>
              <w:r>
                <w:rPr>
                  <w:rFonts w:cs="Arial" w:hint="eastAsia"/>
                  <w:lang w:eastAsia="ja-JP"/>
                </w:rPr>
                <w:t>M</w:t>
              </w:r>
              <w:r w:rsidRPr="00DD575C">
                <w:rPr>
                  <w:rFonts w:cs="Arial"/>
                  <w:lang w:eastAsia="ja-JP"/>
                </w:rPr>
                <w:t>Hz:</w:t>
              </w:r>
            </w:ins>
          </w:p>
          <w:p w14:paraId="1A0E7D2E" w14:textId="77777777" w:rsidR="00FA5734" w:rsidRPr="00DD575C" w:rsidRDefault="00FA5734" w:rsidP="00081372">
            <w:pPr>
              <w:pStyle w:val="TAL"/>
              <w:rPr>
                <w:ins w:id="11160" w:author="R4-1809469" w:date="2018-07-10T11:07:00Z"/>
                <w:rFonts w:cs="Arial"/>
                <w:lang w:eastAsia="ja-JP"/>
              </w:rPr>
            </w:pPr>
            <w:ins w:id="11161" w:author="R4-1809469" w:date="2018-07-10T11:07:00Z">
              <w:r>
                <w:rPr>
                  <w:rFonts w:cs="Arial"/>
                  <w:lang w:eastAsia="ja-JP"/>
                </w:rPr>
                <w:t xml:space="preserve"> </w:t>
              </w:r>
              <w:r w:rsidRPr="00DD575C">
                <w:rPr>
                  <w:rFonts w:cs="Arial"/>
                  <w:lang w:eastAsia="ja-JP"/>
                </w:rPr>
                <w:t>0.8dB</w:t>
              </w:r>
            </w:ins>
          </w:p>
          <w:p w14:paraId="38E505AF" w14:textId="77777777" w:rsidR="00FA5734" w:rsidRPr="00DD575C" w:rsidRDefault="00FA5734" w:rsidP="00081372">
            <w:pPr>
              <w:pStyle w:val="TAL"/>
              <w:rPr>
                <w:ins w:id="11162" w:author="R4-1809469" w:date="2018-07-10T11:07:00Z"/>
                <w:rFonts w:cs="Arial"/>
                <w:lang w:eastAsia="ja-JP"/>
              </w:rPr>
            </w:pPr>
          </w:p>
          <w:p w14:paraId="4517D85A" w14:textId="77777777" w:rsidR="00FA5734" w:rsidRPr="00DD575C" w:rsidRDefault="00FA5734" w:rsidP="00081372">
            <w:pPr>
              <w:pStyle w:val="TAL"/>
              <w:rPr>
                <w:ins w:id="11163" w:author="R4-1809469" w:date="2018-07-10T11:07:00Z"/>
                <w:rFonts w:cs="Arial"/>
                <w:lang w:eastAsia="ja-JP"/>
              </w:rPr>
            </w:pPr>
            <w:ins w:id="11164" w:author="R4-1809469" w:date="2018-07-10T11:07:00Z">
              <w:r>
                <w:rPr>
                  <w:rFonts w:cs="Arial"/>
                  <w:lang w:eastAsia="ja-JP"/>
                </w:rPr>
                <w:t xml:space="preserve"> </w:t>
              </w:r>
              <w:r w:rsidRPr="00DD575C">
                <w:rPr>
                  <w:rFonts w:cs="Arial"/>
                  <w:lang w:eastAsia="ja-JP"/>
                </w:rPr>
                <w:t>BW &gt; 20</w:t>
              </w:r>
              <w:r>
                <w:rPr>
                  <w:rFonts w:cs="Arial" w:hint="eastAsia"/>
                  <w:lang w:eastAsia="ja-JP"/>
                </w:rPr>
                <w:t>M</w:t>
              </w:r>
              <w:r w:rsidRPr="00DD575C">
                <w:rPr>
                  <w:rFonts w:cs="Arial"/>
                  <w:lang w:eastAsia="ja-JP"/>
                </w:rPr>
                <w:t>Hz:</w:t>
              </w:r>
            </w:ins>
          </w:p>
          <w:p w14:paraId="3ED3BD00" w14:textId="77777777" w:rsidR="00FA5734" w:rsidRPr="00DD575C" w:rsidRDefault="00FA5734" w:rsidP="00081372">
            <w:pPr>
              <w:pStyle w:val="TAL"/>
              <w:rPr>
                <w:ins w:id="11165" w:author="R4-1809469" w:date="2018-07-10T11:07:00Z"/>
                <w:rFonts w:cs="Arial"/>
                <w:lang w:eastAsia="ja-JP"/>
              </w:rPr>
            </w:pPr>
            <w:ins w:id="11166" w:author="R4-1809469" w:date="2018-07-10T11:07:00Z">
              <w:r>
                <w:rPr>
                  <w:rFonts w:cs="Arial"/>
                  <w:lang w:eastAsia="ja-JP"/>
                </w:rPr>
                <w:t xml:space="preserve"> </w:t>
              </w:r>
              <w:r>
                <w:rPr>
                  <w:rFonts w:cs="Arial" w:hint="eastAsia"/>
                  <w:lang w:eastAsia="ja-JP"/>
                </w:rPr>
                <w:t>1.2</w:t>
              </w:r>
              <w:r w:rsidRPr="00DD575C">
                <w:rPr>
                  <w:rFonts w:cs="Arial"/>
                  <w:lang w:eastAsia="ja-JP"/>
                </w:rPr>
                <w:t xml:space="preserve"> dB</w:t>
              </w:r>
            </w:ins>
          </w:p>
          <w:p w14:paraId="5C068DB4" w14:textId="77777777" w:rsidR="00FA5734" w:rsidRPr="00DD575C" w:rsidRDefault="00FA5734" w:rsidP="00081372">
            <w:pPr>
              <w:pStyle w:val="TAL"/>
              <w:rPr>
                <w:ins w:id="11167" w:author="R4-1809469" w:date="2018-07-10T11:07:00Z"/>
                <w:rFonts w:cs="Arial"/>
                <w:lang w:eastAsia="ja-JP"/>
              </w:rPr>
            </w:pPr>
          </w:p>
          <w:p w14:paraId="02771107" w14:textId="77777777" w:rsidR="00FA5734" w:rsidRPr="00DD575C" w:rsidRDefault="00FA5734" w:rsidP="00081372">
            <w:pPr>
              <w:pStyle w:val="TAL"/>
              <w:rPr>
                <w:ins w:id="11168" w:author="R4-1809469" w:date="2018-07-10T11:07:00Z"/>
                <w:rFonts w:cs="Arial"/>
                <w:lang w:eastAsia="ja-JP"/>
              </w:rPr>
            </w:pPr>
            <w:ins w:id="11169" w:author="R4-1809469" w:date="2018-07-10T11:07:00Z">
              <w:r w:rsidRPr="00DD575C">
                <w:rPr>
                  <w:rFonts w:cs="Arial"/>
                  <w:lang w:eastAsia="ja-JP"/>
                </w:rPr>
                <w:t xml:space="preserve">Absolute ACLR/CACLR: </w:t>
              </w:r>
            </w:ins>
          </w:p>
          <w:p w14:paraId="2CD4FCD4" w14:textId="77777777" w:rsidR="00FA5734" w:rsidRPr="00C15678" w:rsidRDefault="00FA5734" w:rsidP="00081372">
            <w:pPr>
              <w:pStyle w:val="TAL"/>
              <w:rPr>
                <w:ins w:id="11170" w:author="R4-1809469" w:date="2018-07-10T11:07:00Z"/>
                <w:rFonts w:cs="Arial"/>
                <w:lang w:eastAsia="ja-JP"/>
              </w:rPr>
            </w:pPr>
            <w:ins w:id="11171" w:author="R4-1809469" w:date="2018-07-10T11:07:00Z">
              <w:r w:rsidRPr="00DD575C">
                <w:rPr>
                  <w:rFonts w:cs="Arial"/>
                  <w:lang w:eastAsia="ja-JP"/>
                </w:rPr>
                <w:t>0 dB</w:t>
              </w:r>
            </w:ins>
          </w:p>
        </w:tc>
        <w:tc>
          <w:tcPr>
            <w:tcW w:w="2821" w:type="dxa"/>
          </w:tcPr>
          <w:p w14:paraId="01F42F35" w14:textId="77777777" w:rsidR="00FA5734" w:rsidRPr="00953267" w:rsidRDefault="00FA5734" w:rsidP="00081372">
            <w:pPr>
              <w:pStyle w:val="TAL"/>
              <w:rPr>
                <w:ins w:id="11172" w:author="R4-1809469" w:date="2018-07-10T11:07:00Z"/>
              </w:rPr>
            </w:pPr>
            <w:ins w:id="11173" w:author="R4-1809469" w:date="2018-07-10T11:07:00Z">
              <w:r w:rsidRPr="00953267">
                <w:t>Formula:</w:t>
              </w:r>
            </w:ins>
          </w:p>
          <w:p w14:paraId="0FC3B4BC" w14:textId="77777777" w:rsidR="00FA5734" w:rsidRPr="00953267" w:rsidRDefault="00FA5734" w:rsidP="00081372">
            <w:pPr>
              <w:pStyle w:val="TAL"/>
              <w:rPr>
                <w:ins w:id="11174" w:author="R4-1809469" w:date="2018-07-10T11:07:00Z"/>
              </w:rPr>
            </w:pPr>
            <w:ins w:id="11175" w:author="R4-1809469" w:date="2018-07-10T11:07:00Z">
              <w:r w:rsidRPr="00953267">
                <w:t xml:space="preserve">ACLR Minimum Requirement - TT </w:t>
              </w:r>
            </w:ins>
          </w:p>
          <w:p w14:paraId="61F957C7" w14:textId="77777777" w:rsidR="00FA5734" w:rsidRPr="00953267" w:rsidRDefault="00FA5734" w:rsidP="00081372">
            <w:pPr>
              <w:pStyle w:val="TAL"/>
              <w:rPr>
                <w:ins w:id="11176" w:author="R4-1809469" w:date="2018-07-10T11:07:00Z"/>
              </w:rPr>
            </w:pPr>
            <w:ins w:id="11177" w:author="R4-1809469" w:date="2018-07-10T11:07:00Z">
              <w:r w:rsidRPr="00953267">
                <w:rPr>
                  <w:rFonts w:cs="v5.0.0"/>
                </w:rPr>
                <w:t>Absolute limit +TT</w:t>
              </w:r>
              <w:r w:rsidRPr="00953267">
                <w:t xml:space="preserve"> </w:t>
              </w:r>
            </w:ins>
          </w:p>
          <w:p w14:paraId="35A96913" w14:textId="77777777" w:rsidR="00FA5734" w:rsidRPr="00DD575C" w:rsidRDefault="00FA5734" w:rsidP="00081372">
            <w:pPr>
              <w:pStyle w:val="TAL"/>
              <w:rPr>
                <w:ins w:id="11178" w:author="R4-1809469" w:date="2018-07-10T11:07:00Z"/>
                <w:highlight w:val="yellow"/>
              </w:rPr>
            </w:pPr>
          </w:p>
        </w:tc>
      </w:tr>
      <w:tr w:rsidR="00FA5734" w:rsidRPr="00BA7B97" w14:paraId="2CBE38CC" w14:textId="77777777" w:rsidTr="00081372">
        <w:trPr>
          <w:trHeight w:val="392"/>
          <w:jc w:val="center"/>
          <w:ins w:id="11179" w:author="R4-1809469" w:date="2018-07-10T11:07:00Z"/>
        </w:trPr>
        <w:tc>
          <w:tcPr>
            <w:tcW w:w="1984" w:type="dxa"/>
          </w:tcPr>
          <w:p w14:paraId="5038E10A" w14:textId="77777777" w:rsidR="00FA5734" w:rsidRPr="005075A2" w:rsidRDefault="00FA5734" w:rsidP="00081372">
            <w:pPr>
              <w:pStyle w:val="TAL"/>
              <w:rPr>
                <w:ins w:id="11180" w:author="R4-1809469" w:date="2018-07-10T11:07:00Z"/>
              </w:rPr>
            </w:pPr>
            <w:ins w:id="11181" w:author="R4-1809469" w:date="2018-07-10T11:07:00Z">
              <w:r>
                <w:t>6.</w:t>
              </w:r>
              <w:r>
                <w:rPr>
                  <w:rFonts w:hint="eastAsia"/>
                  <w:lang w:eastAsia="ja-JP"/>
                </w:rPr>
                <w:t>6</w:t>
              </w:r>
              <w:r>
                <w:t>.4</w:t>
              </w:r>
              <w:r>
                <w:tab/>
              </w:r>
              <w:r>
                <w:rPr>
                  <w:rFonts w:hint="eastAsia"/>
                  <w:lang w:eastAsia="ja-JP"/>
                </w:rPr>
                <w:t>O</w:t>
              </w:r>
              <w:r w:rsidRPr="002330FA">
                <w:t>perating band unwanted emissions</w:t>
              </w:r>
            </w:ins>
          </w:p>
        </w:tc>
        <w:tc>
          <w:tcPr>
            <w:tcW w:w="2377" w:type="dxa"/>
          </w:tcPr>
          <w:p w14:paraId="311E1B1E" w14:textId="77777777" w:rsidR="00FA5734" w:rsidRPr="005075A2" w:rsidRDefault="00FA5734" w:rsidP="00081372">
            <w:pPr>
              <w:keepNext/>
              <w:keepLines/>
              <w:spacing w:after="0"/>
              <w:rPr>
                <w:ins w:id="11182" w:author="R4-1809469" w:date="2018-07-10T11:07:00Z"/>
                <w:rFonts w:ascii="Arial" w:hAnsi="Arial" w:cs="Arial"/>
                <w:sz w:val="18"/>
                <w:lang w:eastAsia="ja-JP"/>
              </w:rPr>
            </w:pPr>
            <w:ins w:id="11183"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6.7.4</w:t>
              </w:r>
            </w:ins>
          </w:p>
        </w:tc>
        <w:tc>
          <w:tcPr>
            <w:tcW w:w="2675" w:type="dxa"/>
          </w:tcPr>
          <w:p w14:paraId="6B03299C" w14:textId="77777777" w:rsidR="00FA5734" w:rsidRPr="002330FA" w:rsidRDefault="00FA5734" w:rsidP="00081372">
            <w:pPr>
              <w:pStyle w:val="TAL"/>
              <w:rPr>
                <w:ins w:id="11184" w:author="R4-1809469" w:date="2018-07-10T11:07:00Z"/>
                <w:rFonts w:cs="Arial"/>
                <w:noProof/>
                <w:lang w:eastAsia="ja-JP"/>
              </w:rPr>
            </w:pPr>
            <w:ins w:id="11185" w:author="R4-1809469" w:date="2018-07-10T11:07:00Z">
              <w:r w:rsidRPr="00953267">
                <w:rPr>
                  <w:rFonts w:cs="Arial"/>
                  <w:noProof/>
                </w:rPr>
                <w:t>Offsets &lt; 10MHz</w:t>
              </w:r>
            </w:ins>
          </w:p>
          <w:p w14:paraId="73602C19" w14:textId="77777777" w:rsidR="00FA5734" w:rsidRPr="00953267" w:rsidRDefault="00FA5734" w:rsidP="00081372">
            <w:pPr>
              <w:pStyle w:val="TAL"/>
              <w:rPr>
                <w:ins w:id="11186" w:author="R4-1809469" w:date="2018-07-10T11:07:00Z"/>
                <w:rFonts w:cs="Arial"/>
              </w:rPr>
            </w:pPr>
            <w:ins w:id="11187" w:author="R4-1809469" w:date="2018-07-10T11:07:00Z">
              <w:r w:rsidRPr="00953267">
                <w:rPr>
                  <w:rFonts w:cs="Arial"/>
                  <w:noProof/>
                </w:rPr>
                <w:t>1.5</w:t>
              </w:r>
              <w:r>
                <w:rPr>
                  <w:rFonts w:cs="Arial" w:hint="eastAsia"/>
                  <w:noProof/>
                  <w:lang w:eastAsia="ja-JP"/>
                </w:rPr>
                <w:t xml:space="preserve"> </w:t>
              </w:r>
              <w:r w:rsidRPr="00953267">
                <w:rPr>
                  <w:rFonts w:cs="Arial"/>
                  <w:noProof/>
                </w:rPr>
                <w:t>dB</w:t>
              </w:r>
              <w:r w:rsidRPr="00953267">
                <w:rPr>
                  <w:lang w:eastAsia="ja-JP"/>
                </w:rPr>
                <w:t xml:space="preserve">, f </w:t>
              </w:r>
              <w:r w:rsidRPr="00953267">
                <w:rPr>
                  <w:rFonts w:cs="Arial"/>
                  <w:lang w:eastAsia="ja-JP"/>
                </w:rPr>
                <w:t>≤</w:t>
              </w:r>
              <w:r w:rsidRPr="00953267">
                <w:rPr>
                  <w:lang w:eastAsia="ja-JP"/>
                </w:rPr>
                <w:t xml:space="preserve"> 3.0GHz</w:t>
              </w:r>
            </w:ins>
          </w:p>
          <w:p w14:paraId="4B88A09C" w14:textId="77777777" w:rsidR="00FA5734" w:rsidRDefault="00FA5734" w:rsidP="00081372">
            <w:pPr>
              <w:pStyle w:val="TAL"/>
              <w:rPr>
                <w:ins w:id="11188" w:author="R4-1809469" w:date="2018-07-10T11:07:00Z"/>
                <w:lang w:eastAsia="ja-JP"/>
              </w:rPr>
            </w:pPr>
            <w:ins w:id="11189" w:author="R4-1809469" w:date="2018-07-10T11:07:00Z">
              <w:r w:rsidRPr="00953267">
                <w:rPr>
                  <w:rFonts w:cs="Arial"/>
                  <w:noProof/>
                </w:rPr>
                <w:t>1.8</w:t>
              </w:r>
              <w:r>
                <w:rPr>
                  <w:rFonts w:cs="Arial" w:hint="eastAsia"/>
                  <w:noProof/>
                  <w:lang w:eastAsia="ja-JP"/>
                </w:rPr>
                <w:t xml:space="preserve"> </w:t>
              </w:r>
              <w:r w:rsidRPr="00953267">
                <w:rPr>
                  <w:rFonts w:cs="Arial"/>
                  <w:noProof/>
                </w:rPr>
                <w:t>dB</w:t>
              </w:r>
              <w:r w:rsidRPr="00953267">
                <w:rPr>
                  <w:lang w:eastAsia="ja-JP"/>
                </w:rPr>
                <w:t xml:space="preserve">, 3.0GHz &lt; f </w:t>
              </w:r>
              <w:r w:rsidRPr="00953267">
                <w:rPr>
                  <w:rFonts w:cs="Arial"/>
                  <w:lang w:eastAsia="ja-JP"/>
                </w:rPr>
                <w:t>≤</w:t>
              </w:r>
              <w:r w:rsidRPr="00953267">
                <w:rPr>
                  <w:lang w:eastAsia="ja-JP"/>
                </w:rPr>
                <w:t xml:space="preserve"> 4.2GHz</w:t>
              </w:r>
            </w:ins>
          </w:p>
          <w:p w14:paraId="53865F4E" w14:textId="77777777" w:rsidR="00FA5734" w:rsidRPr="00953267" w:rsidRDefault="00FA5734" w:rsidP="00081372">
            <w:pPr>
              <w:pStyle w:val="TAL"/>
              <w:rPr>
                <w:ins w:id="11190" w:author="R4-1809469" w:date="2018-07-10T11:07:00Z"/>
                <w:lang w:eastAsia="ja-JP"/>
              </w:rPr>
            </w:pPr>
            <w:ins w:id="11191" w:author="R4-1809469" w:date="2018-07-10T11:07:00Z">
              <w:r>
                <w:rPr>
                  <w:rFonts w:hint="eastAsia"/>
                  <w:lang w:eastAsia="ja-JP"/>
                </w:rPr>
                <w:t>2.2 dB, 4</w:t>
              </w:r>
              <w:r>
                <w:rPr>
                  <w:lang w:eastAsia="ja-JP"/>
                </w:rPr>
                <w:t>.</w:t>
              </w:r>
              <w:r>
                <w:rPr>
                  <w:rFonts w:hint="eastAsia"/>
                  <w:lang w:eastAsia="ja-JP"/>
                </w:rPr>
                <w:t>2</w:t>
              </w:r>
              <w:r w:rsidRPr="00953267">
                <w:rPr>
                  <w:lang w:eastAsia="ja-JP"/>
                </w:rPr>
                <w:t xml:space="preserve">GHz &lt; f </w:t>
              </w:r>
              <w:r w:rsidRPr="00953267">
                <w:rPr>
                  <w:rFonts w:cs="Arial"/>
                  <w:lang w:eastAsia="ja-JP"/>
                </w:rPr>
                <w:t>≤</w:t>
              </w:r>
              <w:r>
                <w:rPr>
                  <w:lang w:eastAsia="ja-JP"/>
                </w:rPr>
                <w:t xml:space="preserve"> </w:t>
              </w:r>
              <w:r>
                <w:rPr>
                  <w:rFonts w:hint="eastAsia"/>
                  <w:lang w:eastAsia="ja-JP"/>
                </w:rPr>
                <w:t>6.0</w:t>
              </w:r>
              <w:r w:rsidRPr="00953267">
                <w:rPr>
                  <w:lang w:eastAsia="ja-JP"/>
                </w:rPr>
                <w:t>GHz</w:t>
              </w:r>
            </w:ins>
          </w:p>
          <w:p w14:paraId="65031CFC" w14:textId="77777777" w:rsidR="00FA5734" w:rsidRDefault="00FA5734" w:rsidP="00081372">
            <w:pPr>
              <w:pStyle w:val="TAL"/>
              <w:rPr>
                <w:ins w:id="11192" w:author="R4-1809469" w:date="2018-07-10T11:07:00Z"/>
                <w:rFonts w:cs="Arial"/>
                <w:noProof/>
                <w:lang w:eastAsia="ja-JP"/>
              </w:rPr>
            </w:pPr>
          </w:p>
          <w:p w14:paraId="437BCDBB" w14:textId="77777777" w:rsidR="00FA5734" w:rsidRPr="00953267" w:rsidRDefault="00FA5734" w:rsidP="00081372">
            <w:pPr>
              <w:pStyle w:val="TAL"/>
              <w:rPr>
                <w:ins w:id="11193" w:author="R4-1809469" w:date="2018-07-10T11:07:00Z"/>
                <w:rFonts w:cs="Arial"/>
                <w:noProof/>
                <w:lang w:eastAsia="ja-JP"/>
              </w:rPr>
            </w:pPr>
            <w:ins w:id="11194" w:author="R4-1809469" w:date="2018-07-10T11:07:00Z">
              <w:r w:rsidRPr="00953267">
                <w:rPr>
                  <w:rFonts w:cs="Arial"/>
                  <w:noProof/>
                </w:rPr>
                <w:t>Offsets ≥ 10MHz</w:t>
              </w:r>
            </w:ins>
          </w:p>
          <w:p w14:paraId="7F906522" w14:textId="77777777" w:rsidR="00FA5734" w:rsidRDefault="00FA5734" w:rsidP="00081372">
            <w:pPr>
              <w:pStyle w:val="TAL"/>
              <w:rPr>
                <w:ins w:id="11195" w:author="R4-1809469" w:date="2018-07-10T11:07:00Z"/>
                <w:rFonts w:cs="Arial"/>
                <w:highlight w:val="yellow"/>
                <w:lang w:eastAsia="ja-JP"/>
              </w:rPr>
            </w:pPr>
            <w:ins w:id="11196" w:author="R4-1809469" w:date="2018-07-10T11:07:00Z">
              <w:r w:rsidRPr="00953267">
                <w:rPr>
                  <w:rFonts w:cs="Arial"/>
                </w:rPr>
                <w:t>0dB</w:t>
              </w:r>
            </w:ins>
          </w:p>
        </w:tc>
        <w:tc>
          <w:tcPr>
            <w:tcW w:w="2821" w:type="dxa"/>
          </w:tcPr>
          <w:p w14:paraId="6184C043" w14:textId="77777777" w:rsidR="00FA5734" w:rsidRPr="00953267" w:rsidRDefault="00FA5734" w:rsidP="00081372">
            <w:pPr>
              <w:pStyle w:val="TAL"/>
              <w:rPr>
                <w:ins w:id="11197" w:author="R4-1809469" w:date="2018-07-10T11:07:00Z"/>
                <w:rFonts w:cs="Arial"/>
              </w:rPr>
            </w:pPr>
            <w:ins w:id="11198" w:author="R4-1809469" w:date="2018-07-10T11:07:00Z">
              <w:r w:rsidRPr="00953267">
                <w:rPr>
                  <w:rFonts w:cs="Arial"/>
                </w:rPr>
                <w:t>Formula:</w:t>
              </w:r>
            </w:ins>
          </w:p>
          <w:p w14:paraId="3CD0AE5F" w14:textId="77777777" w:rsidR="00FA5734" w:rsidRPr="005075A2" w:rsidRDefault="00FA5734" w:rsidP="00081372">
            <w:pPr>
              <w:pStyle w:val="TAL"/>
              <w:rPr>
                <w:ins w:id="11199" w:author="R4-1809469" w:date="2018-07-10T11:07:00Z"/>
                <w:highlight w:val="yellow"/>
              </w:rPr>
            </w:pPr>
            <w:ins w:id="11200" w:author="R4-1809469" w:date="2018-07-10T11:07:00Z">
              <w:r w:rsidRPr="00953267">
                <w:rPr>
                  <w:rFonts w:cs="Arial"/>
                </w:rPr>
                <w:t>Minimum Requirement + TT</w:t>
              </w:r>
            </w:ins>
          </w:p>
        </w:tc>
      </w:tr>
      <w:tr w:rsidR="00FA5734" w:rsidRPr="00BA7B97" w14:paraId="4F20E9DC" w14:textId="77777777" w:rsidTr="00081372">
        <w:trPr>
          <w:trHeight w:val="392"/>
          <w:jc w:val="center"/>
          <w:ins w:id="11201" w:author="R4-1809469" w:date="2018-07-10T11:07:00Z"/>
        </w:trPr>
        <w:tc>
          <w:tcPr>
            <w:tcW w:w="1984" w:type="dxa"/>
          </w:tcPr>
          <w:p w14:paraId="1895AC20" w14:textId="77777777" w:rsidR="00FA5734" w:rsidRDefault="00FA5734" w:rsidP="00081372">
            <w:pPr>
              <w:pStyle w:val="TAL"/>
              <w:rPr>
                <w:ins w:id="11202" w:author="R4-1809469" w:date="2018-07-10T11:07:00Z"/>
                <w:lang w:eastAsia="ja-JP"/>
              </w:rPr>
            </w:pPr>
            <w:ins w:id="11203" w:author="R4-1809469" w:date="2018-07-10T11:07:00Z">
              <w:r>
                <w:t>6.</w:t>
              </w:r>
              <w:r>
                <w:rPr>
                  <w:rFonts w:hint="eastAsia"/>
                  <w:lang w:eastAsia="ja-JP"/>
                </w:rPr>
                <w:t>6</w:t>
              </w:r>
              <w:r w:rsidRPr="002330FA">
                <w:t>.5</w:t>
              </w:r>
              <w:r>
                <w:rPr>
                  <w:rFonts w:hint="eastAsia"/>
                  <w:lang w:eastAsia="ja-JP"/>
                </w:rPr>
                <w:t>.2.1</w:t>
              </w:r>
              <w:r w:rsidRPr="002330FA">
                <w:tab/>
              </w:r>
              <w:r w:rsidRPr="00B04564">
                <w:t>General transmitter spurious emissions requirements</w:t>
              </w:r>
            </w:ins>
          </w:p>
          <w:p w14:paraId="40F8FC13" w14:textId="77777777" w:rsidR="00FA5734" w:rsidRPr="005075A2" w:rsidRDefault="00FA5734" w:rsidP="00081372">
            <w:pPr>
              <w:pStyle w:val="TAL"/>
              <w:rPr>
                <w:ins w:id="11204" w:author="R4-1809469" w:date="2018-07-10T11:07:00Z"/>
                <w:lang w:eastAsia="ja-JP"/>
              </w:rPr>
            </w:pPr>
            <w:ins w:id="11205" w:author="R4-1809469" w:date="2018-07-10T11:07:00Z">
              <w:r>
                <w:rPr>
                  <w:rFonts w:hint="eastAsia"/>
                  <w:lang w:eastAsia="ja-JP"/>
                </w:rPr>
                <w:t>Category A</w:t>
              </w:r>
            </w:ins>
          </w:p>
        </w:tc>
        <w:tc>
          <w:tcPr>
            <w:tcW w:w="2377" w:type="dxa"/>
          </w:tcPr>
          <w:p w14:paraId="2AEB4470" w14:textId="77777777" w:rsidR="00FA5734" w:rsidRPr="005075A2" w:rsidRDefault="00FA5734" w:rsidP="00081372">
            <w:pPr>
              <w:keepNext/>
              <w:keepLines/>
              <w:spacing w:after="0"/>
              <w:rPr>
                <w:ins w:id="11206" w:author="R4-1809469" w:date="2018-07-10T11:07:00Z"/>
                <w:rFonts w:ascii="Arial" w:hAnsi="Arial" w:cs="Arial"/>
                <w:sz w:val="18"/>
                <w:lang w:eastAsia="ja-JP"/>
              </w:rPr>
            </w:pPr>
            <w:ins w:id="11207"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1</w:t>
              </w:r>
            </w:ins>
          </w:p>
        </w:tc>
        <w:tc>
          <w:tcPr>
            <w:tcW w:w="2675" w:type="dxa"/>
          </w:tcPr>
          <w:p w14:paraId="1EAD46DE" w14:textId="77777777" w:rsidR="00FA5734" w:rsidRPr="002330FA" w:rsidRDefault="00FA5734" w:rsidP="00081372">
            <w:pPr>
              <w:pStyle w:val="TAL"/>
              <w:rPr>
                <w:ins w:id="11208" w:author="R4-1809469" w:date="2018-07-10T11:07:00Z"/>
                <w:rFonts w:cs="Arial"/>
                <w:lang w:eastAsia="ja-JP"/>
              </w:rPr>
            </w:pPr>
            <w:ins w:id="11209" w:author="R4-1809469" w:date="2018-07-10T11:07:00Z">
              <w:r>
                <w:rPr>
                  <w:rFonts w:cs="Arial" w:hint="eastAsia"/>
                  <w:lang w:eastAsia="ja-JP"/>
                </w:rPr>
                <w:t>0dB</w:t>
              </w:r>
            </w:ins>
          </w:p>
        </w:tc>
        <w:tc>
          <w:tcPr>
            <w:tcW w:w="2821" w:type="dxa"/>
          </w:tcPr>
          <w:p w14:paraId="788485BE" w14:textId="77777777" w:rsidR="00FA5734" w:rsidRPr="00953267" w:rsidRDefault="00FA5734" w:rsidP="00081372">
            <w:pPr>
              <w:pStyle w:val="TAL"/>
              <w:rPr>
                <w:ins w:id="11210" w:author="R4-1809469" w:date="2018-07-10T11:07:00Z"/>
                <w:rFonts w:cs="v4.2.0"/>
              </w:rPr>
            </w:pPr>
            <w:ins w:id="11211" w:author="R4-1809469" w:date="2018-07-10T11:07:00Z">
              <w:r w:rsidRPr="00953267">
                <w:rPr>
                  <w:rFonts w:cs="v4.2.0"/>
                </w:rPr>
                <w:t>Formula:</w:t>
              </w:r>
            </w:ins>
          </w:p>
          <w:p w14:paraId="0F0BB4BA" w14:textId="77777777" w:rsidR="00FA5734" w:rsidRPr="005075A2" w:rsidRDefault="00FA5734" w:rsidP="00081372">
            <w:pPr>
              <w:pStyle w:val="TAL"/>
              <w:rPr>
                <w:ins w:id="11212" w:author="R4-1809469" w:date="2018-07-10T11:07:00Z"/>
                <w:highlight w:val="yellow"/>
              </w:rPr>
            </w:pPr>
            <w:ins w:id="11213" w:author="R4-1809469" w:date="2018-07-10T11:07:00Z">
              <w:r w:rsidRPr="00953267">
                <w:rPr>
                  <w:rFonts w:cs="v4.2.0"/>
                </w:rPr>
                <w:t>Minimum Requirement + TT</w:t>
              </w:r>
            </w:ins>
          </w:p>
        </w:tc>
      </w:tr>
      <w:tr w:rsidR="00FA5734" w:rsidRPr="00BA7B97" w14:paraId="5B2002AA" w14:textId="77777777" w:rsidTr="00081372">
        <w:trPr>
          <w:trHeight w:val="392"/>
          <w:jc w:val="center"/>
          <w:ins w:id="11214" w:author="R4-1809469" w:date="2018-07-10T11:07:00Z"/>
        </w:trPr>
        <w:tc>
          <w:tcPr>
            <w:tcW w:w="1984" w:type="dxa"/>
          </w:tcPr>
          <w:p w14:paraId="3CB86FCB" w14:textId="77777777" w:rsidR="00FA5734" w:rsidRDefault="00FA5734" w:rsidP="00081372">
            <w:pPr>
              <w:pStyle w:val="TAL"/>
              <w:rPr>
                <w:ins w:id="11215" w:author="R4-1809469" w:date="2018-07-10T11:07:00Z"/>
                <w:lang w:eastAsia="ja-JP"/>
              </w:rPr>
            </w:pPr>
            <w:ins w:id="11216" w:author="R4-1809469" w:date="2018-07-10T11:07:00Z">
              <w:r>
                <w:t>6.</w:t>
              </w:r>
              <w:r>
                <w:rPr>
                  <w:rFonts w:hint="eastAsia"/>
                  <w:lang w:eastAsia="ja-JP"/>
                </w:rPr>
                <w:t>6</w:t>
              </w:r>
              <w:r w:rsidRPr="002330FA">
                <w:t>.5</w:t>
              </w:r>
              <w:r>
                <w:rPr>
                  <w:rFonts w:hint="eastAsia"/>
                  <w:lang w:eastAsia="ja-JP"/>
                </w:rPr>
                <w:t>.2.1</w:t>
              </w:r>
              <w:r w:rsidRPr="002330FA">
                <w:tab/>
              </w:r>
              <w:r w:rsidRPr="00B04564">
                <w:t>General transmitter spurious emissions requirements</w:t>
              </w:r>
            </w:ins>
          </w:p>
          <w:p w14:paraId="0AA5948B" w14:textId="77777777" w:rsidR="00FA5734" w:rsidRPr="002330FA" w:rsidRDefault="00FA5734" w:rsidP="00081372">
            <w:pPr>
              <w:pStyle w:val="TAL"/>
              <w:rPr>
                <w:ins w:id="11217" w:author="R4-1809469" w:date="2018-07-10T11:07:00Z"/>
              </w:rPr>
            </w:pPr>
            <w:ins w:id="11218" w:author="R4-1809469" w:date="2018-07-10T11:07:00Z">
              <w:r>
                <w:rPr>
                  <w:rFonts w:hint="eastAsia"/>
                  <w:lang w:eastAsia="ja-JP"/>
                </w:rPr>
                <w:t>Category B</w:t>
              </w:r>
            </w:ins>
          </w:p>
        </w:tc>
        <w:tc>
          <w:tcPr>
            <w:tcW w:w="2377" w:type="dxa"/>
          </w:tcPr>
          <w:p w14:paraId="0D404B27" w14:textId="77777777" w:rsidR="00FA5734" w:rsidRPr="005075A2" w:rsidRDefault="00FA5734" w:rsidP="00081372">
            <w:pPr>
              <w:keepNext/>
              <w:keepLines/>
              <w:spacing w:after="0"/>
              <w:rPr>
                <w:ins w:id="11219" w:author="R4-1809469" w:date="2018-07-10T11:07:00Z"/>
                <w:rFonts w:ascii="Arial" w:hAnsi="Arial" w:cs="Arial"/>
                <w:sz w:val="18"/>
              </w:rPr>
            </w:pPr>
            <w:ins w:id="11220"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1</w:t>
              </w:r>
            </w:ins>
          </w:p>
        </w:tc>
        <w:tc>
          <w:tcPr>
            <w:tcW w:w="2675" w:type="dxa"/>
          </w:tcPr>
          <w:p w14:paraId="768FC28C" w14:textId="77777777" w:rsidR="00FA5734" w:rsidRPr="006672F4" w:rsidRDefault="00FA5734" w:rsidP="00081372">
            <w:pPr>
              <w:pStyle w:val="TAL"/>
              <w:rPr>
                <w:ins w:id="11221" w:author="R4-1809469" w:date="2018-07-10T11:07:00Z"/>
                <w:rFonts w:cs="Arial"/>
              </w:rPr>
            </w:pPr>
            <w:ins w:id="11222" w:author="R4-1809469" w:date="2018-07-10T11:07:00Z">
              <w:r>
                <w:rPr>
                  <w:rFonts w:cs="Arial" w:hint="eastAsia"/>
                  <w:lang w:eastAsia="ja-JP"/>
                </w:rPr>
                <w:t>0dB</w:t>
              </w:r>
            </w:ins>
          </w:p>
        </w:tc>
        <w:tc>
          <w:tcPr>
            <w:tcW w:w="2821" w:type="dxa"/>
          </w:tcPr>
          <w:p w14:paraId="04277B96" w14:textId="77777777" w:rsidR="00FA5734" w:rsidRPr="00953267" w:rsidRDefault="00FA5734" w:rsidP="00081372">
            <w:pPr>
              <w:pStyle w:val="TAL"/>
              <w:rPr>
                <w:ins w:id="11223" w:author="R4-1809469" w:date="2018-07-10T11:07:00Z"/>
                <w:rFonts w:cs="v4.2.0"/>
              </w:rPr>
            </w:pPr>
            <w:ins w:id="11224" w:author="R4-1809469" w:date="2018-07-10T11:07:00Z">
              <w:r w:rsidRPr="00953267">
                <w:rPr>
                  <w:rFonts w:cs="v4.2.0"/>
                </w:rPr>
                <w:t>Formula:</w:t>
              </w:r>
            </w:ins>
          </w:p>
          <w:p w14:paraId="79BCCD61" w14:textId="77777777" w:rsidR="00FA5734" w:rsidRPr="005075A2" w:rsidRDefault="00FA5734" w:rsidP="00081372">
            <w:pPr>
              <w:pStyle w:val="TAL"/>
              <w:rPr>
                <w:ins w:id="11225" w:author="R4-1809469" w:date="2018-07-10T11:07:00Z"/>
                <w:highlight w:val="yellow"/>
              </w:rPr>
            </w:pPr>
            <w:ins w:id="11226" w:author="R4-1809469" w:date="2018-07-10T11:07:00Z">
              <w:r w:rsidRPr="00953267">
                <w:rPr>
                  <w:rFonts w:cs="v4.2.0"/>
                </w:rPr>
                <w:t>Minimum Requirement + TT</w:t>
              </w:r>
            </w:ins>
          </w:p>
        </w:tc>
      </w:tr>
      <w:tr w:rsidR="00FA5734" w:rsidRPr="00BA7B97" w14:paraId="6D477BF6" w14:textId="77777777" w:rsidTr="00081372">
        <w:trPr>
          <w:trHeight w:val="392"/>
          <w:jc w:val="center"/>
          <w:ins w:id="11227" w:author="R4-1809469" w:date="2018-07-10T11:07:00Z"/>
        </w:trPr>
        <w:tc>
          <w:tcPr>
            <w:tcW w:w="1984" w:type="dxa"/>
          </w:tcPr>
          <w:p w14:paraId="76131A7B" w14:textId="77777777" w:rsidR="00FA5734" w:rsidRPr="002330FA" w:rsidRDefault="00FA5734" w:rsidP="00081372">
            <w:pPr>
              <w:pStyle w:val="TAL"/>
              <w:rPr>
                <w:ins w:id="11228" w:author="R4-1809469" w:date="2018-07-10T11:07:00Z"/>
              </w:rPr>
            </w:pPr>
            <w:ins w:id="11229" w:author="R4-1809469" w:date="2018-07-10T11:07:00Z">
              <w:r>
                <w:t>6.</w:t>
              </w:r>
              <w:r>
                <w:rPr>
                  <w:rFonts w:hint="eastAsia"/>
                  <w:lang w:eastAsia="ja-JP"/>
                </w:rPr>
                <w:t>6</w:t>
              </w:r>
              <w:r w:rsidRPr="002330FA">
                <w:t>.5</w:t>
              </w:r>
              <w:r>
                <w:rPr>
                  <w:rFonts w:hint="eastAsia"/>
                  <w:lang w:eastAsia="ja-JP"/>
                </w:rPr>
                <w:t xml:space="preserve">.2.2 </w:t>
              </w:r>
              <w:r w:rsidRPr="00B04564">
                <w:t>Protection of the BS receiver of own or different BS</w:t>
              </w:r>
            </w:ins>
          </w:p>
        </w:tc>
        <w:tc>
          <w:tcPr>
            <w:tcW w:w="2377" w:type="dxa"/>
          </w:tcPr>
          <w:p w14:paraId="55EBE202" w14:textId="77777777" w:rsidR="00FA5734" w:rsidRPr="002330FA" w:rsidRDefault="00FA5734" w:rsidP="00081372">
            <w:pPr>
              <w:keepNext/>
              <w:keepLines/>
              <w:spacing w:after="0"/>
              <w:rPr>
                <w:ins w:id="11230" w:author="R4-1809469" w:date="2018-07-10T11:07:00Z"/>
                <w:rFonts w:ascii="Arial" w:hAnsi="Arial" w:cs="Arial"/>
                <w:sz w:val="18"/>
              </w:rPr>
            </w:pPr>
            <w:ins w:id="11231"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2</w:t>
              </w:r>
            </w:ins>
          </w:p>
        </w:tc>
        <w:tc>
          <w:tcPr>
            <w:tcW w:w="2675" w:type="dxa"/>
          </w:tcPr>
          <w:p w14:paraId="554A5458" w14:textId="77777777" w:rsidR="00FA5734" w:rsidRPr="006672F4" w:rsidRDefault="00FA5734" w:rsidP="00081372">
            <w:pPr>
              <w:pStyle w:val="TAL"/>
              <w:rPr>
                <w:ins w:id="11232" w:author="R4-1809469" w:date="2018-07-10T11:07:00Z"/>
                <w:rFonts w:cs="Arial"/>
              </w:rPr>
            </w:pPr>
            <w:ins w:id="11233" w:author="R4-1809469" w:date="2018-07-10T11:07:00Z">
              <w:r>
                <w:rPr>
                  <w:rFonts w:cs="Arial" w:hint="eastAsia"/>
                  <w:lang w:eastAsia="ja-JP"/>
                </w:rPr>
                <w:t>0dB</w:t>
              </w:r>
            </w:ins>
          </w:p>
        </w:tc>
        <w:tc>
          <w:tcPr>
            <w:tcW w:w="2821" w:type="dxa"/>
          </w:tcPr>
          <w:p w14:paraId="1F92AA35" w14:textId="77777777" w:rsidR="00FA5734" w:rsidRPr="00953267" w:rsidRDefault="00FA5734" w:rsidP="00081372">
            <w:pPr>
              <w:pStyle w:val="TAL"/>
              <w:rPr>
                <w:ins w:id="11234" w:author="R4-1809469" w:date="2018-07-10T11:07:00Z"/>
                <w:rFonts w:cs="v4.2.0"/>
              </w:rPr>
            </w:pPr>
            <w:ins w:id="11235" w:author="R4-1809469" w:date="2018-07-10T11:07:00Z">
              <w:r w:rsidRPr="00953267">
                <w:rPr>
                  <w:rFonts w:cs="v4.2.0"/>
                </w:rPr>
                <w:t>Formula:</w:t>
              </w:r>
            </w:ins>
          </w:p>
          <w:p w14:paraId="58987EDB" w14:textId="77777777" w:rsidR="00FA5734" w:rsidRPr="005075A2" w:rsidRDefault="00FA5734" w:rsidP="00081372">
            <w:pPr>
              <w:pStyle w:val="TAL"/>
              <w:rPr>
                <w:ins w:id="11236" w:author="R4-1809469" w:date="2018-07-10T11:07:00Z"/>
                <w:highlight w:val="yellow"/>
              </w:rPr>
            </w:pPr>
            <w:ins w:id="11237" w:author="R4-1809469" w:date="2018-07-10T11:07:00Z">
              <w:r w:rsidRPr="00953267">
                <w:rPr>
                  <w:rFonts w:cs="v4.2.0"/>
                </w:rPr>
                <w:t>Minimum Requirement + TT</w:t>
              </w:r>
            </w:ins>
          </w:p>
        </w:tc>
      </w:tr>
      <w:tr w:rsidR="00FA5734" w:rsidRPr="00BA7B97" w14:paraId="66FCA85A" w14:textId="77777777" w:rsidTr="00081372">
        <w:trPr>
          <w:trHeight w:val="392"/>
          <w:jc w:val="center"/>
          <w:ins w:id="11238" w:author="R4-1809469" w:date="2018-07-10T11:07:00Z"/>
        </w:trPr>
        <w:tc>
          <w:tcPr>
            <w:tcW w:w="1984" w:type="dxa"/>
          </w:tcPr>
          <w:p w14:paraId="6A6B757D" w14:textId="77777777" w:rsidR="00FA5734" w:rsidRPr="002330FA" w:rsidRDefault="00FA5734" w:rsidP="00081372">
            <w:pPr>
              <w:pStyle w:val="TAL"/>
              <w:rPr>
                <w:ins w:id="11239" w:author="R4-1809469" w:date="2018-07-10T11:07:00Z"/>
              </w:rPr>
            </w:pPr>
            <w:ins w:id="11240" w:author="R4-1809469" w:date="2018-07-10T11:07:00Z">
              <w:r>
                <w:t>6.</w:t>
              </w:r>
              <w:r>
                <w:rPr>
                  <w:rFonts w:hint="eastAsia"/>
                  <w:lang w:eastAsia="ja-JP"/>
                </w:rPr>
                <w:t>6</w:t>
              </w:r>
              <w:r w:rsidRPr="002330FA">
                <w:t>.5</w:t>
              </w:r>
              <w:r>
                <w:rPr>
                  <w:rFonts w:hint="eastAsia"/>
                  <w:lang w:eastAsia="ja-JP"/>
                </w:rPr>
                <w:t xml:space="preserve">.2.3 </w:t>
              </w:r>
              <w:r w:rsidRPr="00B04564">
                <w:t>Additional spurious emissions requirements</w:t>
              </w:r>
            </w:ins>
          </w:p>
        </w:tc>
        <w:tc>
          <w:tcPr>
            <w:tcW w:w="2377" w:type="dxa"/>
          </w:tcPr>
          <w:p w14:paraId="3787369E" w14:textId="77777777" w:rsidR="00FA5734" w:rsidRPr="005075A2" w:rsidRDefault="00FA5734" w:rsidP="00081372">
            <w:pPr>
              <w:keepNext/>
              <w:keepLines/>
              <w:spacing w:after="0"/>
              <w:rPr>
                <w:ins w:id="11241" w:author="R4-1809469" w:date="2018-07-10T11:07:00Z"/>
                <w:rFonts w:ascii="Arial" w:hAnsi="Arial" w:cs="Arial"/>
                <w:sz w:val="18"/>
              </w:rPr>
            </w:pPr>
            <w:ins w:id="11242"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3</w:t>
              </w:r>
            </w:ins>
          </w:p>
        </w:tc>
        <w:tc>
          <w:tcPr>
            <w:tcW w:w="2675" w:type="dxa"/>
          </w:tcPr>
          <w:p w14:paraId="59472F0D" w14:textId="77777777" w:rsidR="00FA5734" w:rsidRPr="006672F4" w:rsidRDefault="00FA5734" w:rsidP="00081372">
            <w:pPr>
              <w:pStyle w:val="TAL"/>
              <w:rPr>
                <w:ins w:id="11243" w:author="R4-1809469" w:date="2018-07-10T11:07:00Z"/>
                <w:rFonts w:cs="Arial"/>
              </w:rPr>
            </w:pPr>
            <w:ins w:id="11244" w:author="R4-1809469" w:date="2018-07-10T11:07:00Z">
              <w:r>
                <w:rPr>
                  <w:rFonts w:cs="Arial" w:hint="eastAsia"/>
                  <w:lang w:eastAsia="ja-JP"/>
                </w:rPr>
                <w:t>0dB</w:t>
              </w:r>
            </w:ins>
          </w:p>
        </w:tc>
        <w:tc>
          <w:tcPr>
            <w:tcW w:w="2821" w:type="dxa"/>
          </w:tcPr>
          <w:p w14:paraId="1AE4F5E5" w14:textId="77777777" w:rsidR="00FA5734" w:rsidRPr="00953267" w:rsidRDefault="00FA5734" w:rsidP="00081372">
            <w:pPr>
              <w:pStyle w:val="TAL"/>
              <w:rPr>
                <w:ins w:id="11245" w:author="R4-1809469" w:date="2018-07-10T11:07:00Z"/>
                <w:rFonts w:cs="v4.2.0"/>
              </w:rPr>
            </w:pPr>
            <w:ins w:id="11246" w:author="R4-1809469" w:date="2018-07-10T11:07:00Z">
              <w:r w:rsidRPr="00953267">
                <w:rPr>
                  <w:rFonts w:cs="v4.2.0"/>
                </w:rPr>
                <w:t>Formula:</w:t>
              </w:r>
            </w:ins>
          </w:p>
          <w:p w14:paraId="5CBA0272" w14:textId="77777777" w:rsidR="00FA5734" w:rsidRPr="005075A2" w:rsidRDefault="00FA5734" w:rsidP="00081372">
            <w:pPr>
              <w:pStyle w:val="TAL"/>
              <w:rPr>
                <w:ins w:id="11247" w:author="R4-1809469" w:date="2018-07-10T11:07:00Z"/>
                <w:highlight w:val="yellow"/>
              </w:rPr>
            </w:pPr>
            <w:ins w:id="11248" w:author="R4-1809469" w:date="2018-07-10T11:07:00Z">
              <w:r w:rsidRPr="00953267">
                <w:rPr>
                  <w:rFonts w:cs="v4.2.0"/>
                </w:rPr>
                <w:t>Minimum Requirement + TT</w:t>
              </w:r>
            </w:ins>
          </w:p>
        </w:tc>
      </w:tr>
      <w:tr w:rsidR="00FA5734" w:rsidRPr="00BA7B97" w14:paraId="79D05DE3" w14:textId="77777777" w:rsidTr="00081372">
        <w:trPr>
          <w:trHeight w:val="392"/>
          <w:jc w:val="center"/>
          <w:ins w:id="11249" w:author="R4-1809469" w:date="2018-07-10T11:07:00Z"/>
        </w:trPr>
        <w:tc>
          <w:tcPr>
            <w:tcW w:w="1984" w:type="dxa"/>
          </w:tcPr>
          <w:p w14:paraId="05D375D7" w14:textId="77777777" w:rsidR="00FA5734" w:rsidRPr="002330FA" w:rsidRDefault="00FA5734" w:rsidP="00081372">
            <w:pPr>
              <w:pStyle w:val="TAL"/>
              <w:rPr>
                <w:ins w:id="11250" w:author="R4-1809469" w:date="2018-07-10T11:07:00Z"/>
              </w:rPr>
            </w:pPr>
            <w:ins w:id="11251" w:author="R4-1809469" w:date="2018-07-10T11:07:00Z">
              <w:r>
                <w:t>6.</w:t>
              </w:r>
              <w:r>
                <w:rPr>
                  <w:rFonts w:hint="eastAsia"/>
                  <w:lang w:eastAsia="ja-JP"/>
                </w:rPr>
                <w:t xml:space="preserve">6.5.2.4 </w:t>
              </w:r>
              <w:r w:rsidRPr="00B04564">
                <w:t>Co-location with other base stations</w:t>
              </w:r>
            </w:ins>
          </w:p>
        </w:tc>
        <w:tc>
          <w:tcPr>
            <w:tcW w:w="2377" w:type="dxa"/>
          </w:tcPr>
          <w:p w14:paraId="1C5C7739" w14:textId="77777777" w:rsidR="00FA5734" w:rsidRPr="005075A2" w:rsidRDefault="00FA5734" w:rsidP="00081372">
            <w:pPr>
              <w:keepNext/>
              <w:keepLines/>
              <w:spacing w:after="0"/>
              <w:rPr>
                <w:ins w:id="11252" w:author="R4-1809469" w:date="2018-07-10T11:07:00Z"/>
                <w:rFonts w:ascii="Arial" w:hAnsi="Arial" w:cs="Arial"/>
                <w:sz w:val="18"/>
              </w:rPr>
            </w:pPr>
            <w:ins w:id="11253"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4</w:t>
              </w:r>
            </w:ins>
          </w:p>
        </w:tc>
        <w:tc>
          <w:tcPr>
            <w:tcW w:w="2675" w:type="dxa"/>
          </w:tcPr>
          <w:p w14:paraId="22568F70" w14:textId="77777777" w:rsidR="00FA5734" w:rsidRPr="006672F4" w:rsidRDefault="00FA5734" w:rsidP="00081372">
            <w:pPr>
              <w:pStyle w:val="TAL"/>
              <w:rPr>
                <w:ins w:id="11254" w:author="R4-1809469" w:date="2018-07-10T11:07:00Z"/>
                <w:rFonts w:cs="Arial"/>
              </w:rPr>
            </w:pPr>
            <w:ins w:id="11255" w:author="R4-1809469" w:date="2018-07-10T11:07:00Z">
              <w:r>
                <w:rPr>
                  <w:rFonts w:cs="Arial" w:hint="eastAsia"/>
                  <w:lang w:eastAsia="ja-JP"/>
                </w:rPr>
                <w:t>0dB</w:t>
              </w:r>
            </w:ins>
          </w:p>
        </w:tc>
        <w:tc>
          <w:tcPr>
            <w:tcW w:w="2821" w:type="dxa"/>
          </w:tcPr>
          <w:p w14:paraId="6DC98B55" w14:textId="77777777" w:rsidR="00FA5734" w:rsidRPr="00953267" w:rsidRDefault="00FA5734" w:rsidP="00081372">
            <w:pPr>
              <w:pStyle w:val="TAL"/>
              <w:rPr>
                <w:ins w:id="11256" w:author="R4-1809469" w:date="2018-07-10T11:07:00Z"/>
                <w:rFonts w:cs="v4.2.0"/>
              </w:rPr>
            </w:pPr>
            <w:ins w:id="11257" w:author="R4-1809469" w:date="2018-07-10T11:07:00Z">
              <w:r w:rsidRPr="00953267">
                <w:rPr>
                  <w:rFonts w:cs="v4.2.0"/>
                </w:rPr>
                <w:t>Formula:</w:t>
              </w:r>
            </w:ins>
          </w:p>
          <w:p w14:paraId="67F33F4D" w14:textId="77777777" w:rsidR="00FA5734" w:rsidRPr="005075A2" w:rsidRDefault="00FA5734" w:rsidP="00081372">
            <w:pPr>
              <w:pStyle w:val="TAL"/>
              <w:rPr>
                <w:ins w:id="11258" w:author="R4-1809469" w:date="2018-07-10T11:07:00Z"/>
                <w:highlight w:val="yellow"/>
              </w:rPr>
            </w:pPr>
            <w:ins w:id="11259" w:author="R4-1809469" w:date="2018-07-10T11:07:00Z">
              <w:r w:rsidRPr="00953267">
                <w:rPr>
                  <w:rFonts w:cs="v4.2.0"/>
                </w:rPr>
                <w:t>Minimum Requirement + TT</w:t>
              </w:r>
            </w:ins>
          </w:p>
        </w:tc>
      </w:tr>
      <w:tr w:rsidR="00FA5734" w:rsidRPr="00BA7B97" w14:paraId="2A2F6328" w14:textId="77777777" w:rsidTr="00081372">
        <w:trPr>
          <w:trHeight w:val="392"/>
          <w:jc w:val="center"/>
          <w:ins w:id="11260" w:author="R4-1809469" w:date="2018-07-10T11:07:00Z"/>
        </w:trPr>
        <w:tc>
          <w:tcPr>
            <w:tcW w:w="1984" w:type="dxa"/>
          </w:tcPr>
          <w:p w14:paraId="49AEC367" w14:textId="77777777" w:rsidR="00FA5734" w:rsidRPr="005075A2" w:rsidRDefault="00FA5734" w:rsidP="00081372">
            <w:pPr>
              <w:pStyle w:val="TAL"/>
              <w:rPr>
                <w:ins w:id="11261" w:author="R4-1809469" w:date="2018-07-10T11:07:00Z"/>
              </w:rPr>
            </w:pPr>
            <w:ins w:id="11262" w:author="R4-1809469" w:date="2018-07-10T11:07:00Z">
              <w:r>
                <w:t>6.</w:t>
              </w:r>
              <w:r>
                <w:rPr>
                  <w:rFonts w:hint="eastAsia"/>
                  <w:lang w:eastAsia="ja-JP"/>
                </w:rPr>
                <w:t>7 T</w:t>
              </w:r>
              <w:r w:rsidRPr="002330FA">
                <w:t>ransmitter intermodulation</w:t>
              </w:r>
            </w:ins>
          </w:p>
        </w:tc>
        <w:tc>
          <w:tcPr>
            <w:tcW w:w="2377" w:type="dxa"/>
          </w:tcPr>
          <w:p w14:paraId="508B1CA9" w14:textId="77777777" w:rsidR="00FA5734" w:rsidRPr="005075A2" w:rsidRDefault="00FA5734" w:rsidP="00081372">
            <w:pPr>
              <w:keepNext/>
              <w:keepLines/>
              <w:spacing w:after="0"/>
              <w:rPr>
                <w:ins w:id="11263" w:author="R4-1809469" w:date="2018-07-10T11:07:00Z"/>
                <w:rFonts w:ascii="Arial" w:hAnsi="Arial" w:cs="Arial"/>
                <w:sz w:val="18"/>
                <w:lang w:eastAsia="ja-JP"/>
              </w:rPr>
            </w:pPr>
            <w:ins w:id="11264" w:author="R4-1809469" w:date="2018-07-10T11:07: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6.7</w:t>
              </w:r>
            </w:ins>
          </w:p>
        </w:tc>
        <w:tc>
          <w:tcPr>
            <w:tcW w:w="2675" w:type="dxa"/>
          </w:tcPr>
          <w:p w14:paraId="03D75BDC" w14:textId="77777777" w:rsidR="00FA5734" w:rsidRPr="00DD575C" w:rsidRDefault="00FA5734" w:rsidP="00081372">
            <w:pPr>
              <w:pStyle w:val="TAL"/>
              <w:rPr>
                <w:ins w:id="11265" w:author="R4-1809469" w:date="2018-07-10T11:07:00Z"/>
                <w:rFonts w:cs="Arial"/>
                <w:lang w:eastAsia="ja-JP"/>
              </w:rPr>
            </w:pPr>
            <w:ins w:id="11266" w:author="R4-1809469" w:date="2018-07-10T11:07:00Z">
              <w:r>
                <w:rPr>
                  <w:rFonts w:cs="Arial" w:hint="eastAsia"/>
                  <w:lang w:eastAsia="ja-JP"/>
                </w:rPr>
                <w:t>0dB</w:t>
              </w:r>
            </w:ins>
          </w:p>
        </w:tc>
        <w:tc>
          <w:tcPr>
            <w:tcW w:w="2821" w:type="dxa"/>
          </w:tcPr>
          <w:p w14:paraId="77EBBFF0" w14:textId="77777777" w:rsidR="00FA5734" w:rsidRPr="00DD575C" w:rsidRDefault="00FA5734" w:rsidP="00081372">
            <w:pPr>
              <w:pStyle w:val="TAL"/>
              <w:rPr>
                <w:ins w:id="11267" w:author="R4-1809469" w:date="2018-07-10T11:07:00Z"/>
                <w:rFonts w:cs="v4.2.0"/>
                <w:lang w:eastAsia="ja-JP"/>
              </w:rPr>
            </w:pPr>
            <w:ins w:id="11268" w:author="R4-1809469" w:date="2018-07-10T11:07:00Z">
              <w:r w:rsidRPr="00953267">
                <w:rPr>
                  <w:rFonts w:cs="v4.2.0"/>
                </w:rPr>
                <w:t>Formula: Ratio + TT</w:t>
              </w:r>
            </w:ins>
          </w:p>
        </w:tc>
      </w:tr>
    </w:tbl>
    <w:p w14:paraId="76FBD0DE" w14:textId="77777777" w:rsidR="00FA5734" w:rsidRDefault="00FA5734" w:rsidP="00FA5734">
      <w:pPr>
        <w:rPr>
          <w:ins w:id="11269" w:author="R4-1809469" w:date="2018-07-10T11:07:00Z"/>
          <w:lang w:eastAsia="ja-JP"/>
        </w:rPr>
      </w:pPr>
    </w:p>
    <w:p w14:paraId="3588BE99" w14:textId="32BAC31D" w:rsidR="00FA5734" w:rsidRPr="00551221" w:rsidRDefault="00FA5734" w:rsidP="00FA5734">
      <w:pPr>
        <w:pStyle w:val="Heading1"/>
        <w:ind w:left="0" w:firstLine="0"/>
        <w:rPr>
          <w:ins w:id="11270" w:author="R4-1809469" w:date="2018-07-10T11:07:00Z"/>
        </w:rPr>
      </w:pPr>
      <w:bookmarkStart w:id="11271" w:name="_Toc486926975"/>
      <w:bookmarkStart w:id="11272" w:name="_Toc492581353"/>
      <w:bookmarkStart w:id="11273" w:name="_Toc492876458"/>
      <w:bookmarkStart w:id="11274" w:name="_Toc498537815"/>
      <w:bookmarkStart w:id="11275" w:name="_Toc510722778"/>
      <w:bookmarkStart w:id="11276" w:name="_Toc516175482"/>
      <w:bookmarkStart w:id="11277" w:name="_Toc519006195"/>
      <w:ins w:id="11278" w:author="R4-1809469" w:date="2018-07-10T11:07:00Z">
        <w:r w:rsidRPr="00551221">
          <w:lastRenderedPageBreak/>
          <w:t>C.2</w:t>
        </w:r>
        <w:r w:rsidRPr="00551221">
          <w:tab/>
        </w:r>
      </w:ins>
      <w:ins w:id="11279" w:author="Huawei" w:date="2018-07-10T17:20:00Z">
        <w:r w:rsidR="004C0570">
          <w:tab/>
        </w:r>
      </w:ins>
      <w:ins w:id="11280" w:author="R4-1809469" w:date="2018-07-10T11:07:00Z">
        <w:r w:rsidRPr="00551221">
          <w:rPr>
            <w:lang w:eastAsia="sv-SE"/>
          </w:rPr>
          <w:t>Measurement of receiv</w:t>
        </w:r>
        <w:r w:rsidRPr="00551221">
          <w:t>er</w:t>
        </w:r>
        <w:bookmarkEnd w:id="11271"/>
        <w:bookmarkEnd w:id="11272"/>
        <w:bookmarkEnd w:id="11273"/>
        <w:bookmarkEnd w:id="11274"/>
        <w:bookmarkEnd w:id="11275"/>
        <w:bookmarkEnd w:id="11276"/>
        <w:bookmarkEnd w:id="11277"/>
      </w:ins>
    </w:p>
    <w:p w14:paraId="5A04C76D" w14:textId="77777777" w:rsidR="00FA5734" w:rsidRPr="008F0912" w:rsidRDefault="00FA5734" w:rsidP="00FA5734">
      <w:pPr>
        <w:pStyle w:val="TH"/>
        <w:rPr>
          <w:ins w:id="11281" w:author="R4-1809469" w:date="2018-07-10T11:07:00Z"/>
        </w:rPr>
      </w:pPr>
      <w:ins w:id="11282" w:author="R4-1809469" w:date="2018-07-10T11:07:00Z">
        <w:r w:rsidRPr="008F0912">
          <w:t xml:space="preserve">Table C.2-1: </w:t>
        </w:r>
        <w:r>
          <w:t>Derivation of test requirements (</w:t>
        </w:r>
        <w:r>
          <w:rPr>
            <w:rFonts w:hint="eastAsia"/>
            <w:lang w:eastAsia="ja-JP"/>
          </w:rPr>
          <w:t>R</w:t>
        </w:r>
        <w:r w:rsidRPr="008F0912">
          <w:t>eceiver tests)</w:t>
        </w:r>
      </w:ins>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FA5734" w:rsidRPr="005075A2" w14:paraId="2FD2CB96" w14:textId="77777777" w:rsidTr="00081372">
        <w:trPr>
          <w:jc w:val="center"/>
          <w:ins w:id="11283" w:author="R4-1809469" w:date="2018-07-10T11:07:00Z"/>
        </w:trPr>
        <w:tc>
          <w:tcPr>
            <w:tcW w:w="1540" w:type="dxa"/>
          </w:tcPr>
          <w:p w14:paraId="04638442" w14:textId="77777777" w:rsidR="00FA5734" w:rsidRPr="002F1EC8" w:rsidRDefault="00FA5734" w:rsidP="00081372">
            <w:pPr>
              <w:pStyle w:val="TAH"/>
              <w:rPr>
                <w:ins w:id="11284" w:author="R4-1809469" w:date="2018-07-10T11:07:00Z"/>
                <w:rFonts w:cs="v4.2.0"/>
              </w:rPr>
            </w:pPr>
            <w:ins w:id="11285" w:author="R4-1809469" w:date="2018-07-10T11:07:00Z">
              <w:r w:rsidRPr="002F1EC8">
                <w:rPr>
                  <w:rFonts w:cs="v4.2.0"/>
                </w:rPr>
                <w:t xml:space="preserve">Test </w:t>
              </w:r>
            </w:ins>
          </w:p>
        </w:tc>
        <w:tc>
          <w:tcPr>
            <w:tcW w:w="2679" w:type="dxa"/>
          </w:tcPr>
          <w:p w14:paraId="78D57B6A" w14:textId="77777777" w:rsidR="00FA5734" w:rsidRPr="002F1EC8" w:rsidRDefault="00FA5734" w:rsidP="00081372">
            <w:pPr>
              <w:pStyle w:val="TAH"/>
              <w:rPr>
                <w:ins w:id="11286" w:author="R4-1809469" w:date="2018-07-10T11:07:00Z"/>
                <w:rFonts w:cs="v4.2.0"/>
              </w:rPr>
            </w:pPr>
            <w:ins w:id="11287" w:author="R4-1809469" w:date="2018-07-10T11:07:00Z">
              <w:r w:rsidRPr="00FB348E">
                <w:rPr>
                  <w:rFonts w:cs="v4.2.0"/>
                </w:rPr>
                <w:t>Minimum r</w:t>
              </w:r>
              <w:r w:rsidRPr="002F1EC8">
                <w:rPr>
                  <w:rFonts w:cs="v4.2.0"/>
                </w:rPr>
                <w:t>equirement in 3GPP TS </w:t>
              </w:r>
              <w:r w:rsidRPr="00FB348E">
                <w:rPr>
                  <w:rFonts w:cs="v4.2.0"/>
                </w:rPr>
                <w:t>38.104 [2</w:t>
              </w:r>
              <w:r w:rsidRPr="002F1EC8">
                <w:rPr>
                  <w:rFonts w:cs="v4.2.0"/>
                </w:rPr>
                <w:t>]</w:t>
              </w:r>
            </w:ins>
          </w:p>
        </w:tc>
        <w:tc>
          <w:tcPr>
            <w:tcW w:w="2657" w:type="dxa"/>
          </w:tcPr>
          <w:p w14:paraId="30EC8E7D" w14:textId="77777777" w:rsidR="00FA5734" w:rsidRPr="00FB348E" w:rsidRDefault="00FA5734" w:rsidP="00081372">
            <w:pPr>
              <w:pStyle w:val="TAH"/>
              <w:rPr>
                <w:ins w:id="11288" w:author="R4-1809469" w:date="2018-07-10T11:07:00Z"/>
                <w:rFonts w:cs="v4.2.0"/>
              </w:rPr>
            </w:pPr>
            <w:ins w:id="11289" w:author="R4-1809469" w:date="2018-07-10T11:07:00Z">
              <w:r w:rsidRPr="00672B50">
                <w:rPr>
                  <w:rFonts w:cs="v4.2.0"/>
                </w:rPr>
                <w:t>Test Tolerance</w:t>
              </w:r>
            </w:ins>
          </w:p>
          <w:p w14:paraId="7E232A59" w14:textId="77777777" w:rsidR="00FA5734" w:rsidRPr="00672B50" w:rsidRDefault="00FA5734" w:rsidP="00081372">
            <w:pPr>
              <w:pStyle w:val="TAH"/>
              <w:rPr>
                <w:ins w:id="11290" w:author="R4-1809469" w:date="2018-07-10T11:07:00Z"/>
                <w:rFonts w:cs="v4.2.0"/>
              </w:rPr>
            </w:pPr>
            <w:ins w:id="11291" w:author="R4-1809469" w:date="2018-07-10T11:07:00Z">
              <w:r w:rsidRPr="00672B50">
                <w:rPr>
                  <w:rFonts w:cs="v4.2.0"/>
                </w:rPr>
                <w:t>(TT)</w:t>
              </w:r>
            </w:ins>
          </w:p>
        </w:tc>
        <w:tc>
          <w:tcPr>
            <w:tcW w:w="2981" w:type="dxa"/>
          </w:tcPr>
          <w:p w14:paraId="261C897A" w14:textId="77777777" w:rsidR="00FA5734" w:rsidRPr="00672B50" w:rsidRDefault="00FA5734" w:rsidP="00081372">
            <w:pPr>
              <w:pStyle w:val="TAH"/>
              <w:rPr>
                <w:ins w:id="11292" w:author="R4-1809469" w:date="2018-07-10T11:07:00Z"/>
                <w:rFonts w:cs="v4.2.0"/>
              </w:rPr>
            </w:pPr>
            <w:ins w:id="11293" w:author="R4-1809469" w:date="2018-07-10T11:07:00Z">
              <w:r w:rsidRPr="00672B50">
                <w:rPr>
                  <w:rFonts w:cs="v4.2.0"/>
                </w:rPr>
                <w:t>Tes</w:t>
              </w:r>
              <w:r w:rsidRPr="00FB348E">
                <w:rPr>
                  <w:rFonts w:cs="v4.2.0"/>
                </w:rPr>
                <w:t>t r</w:t>
              </w:r>
              <w:r w:rsidRPr="00672B50">
                <w:rPr>
                  <w:rFonts w:cs="v4.2.0"/>
                </w:rPr>
                <w:t>equirement in the present document</w:t>
              </w:r>
            </w:ins>
          </w:p>
        </w:tc>
      </w:tr>
      <w:tr w:rsidR="00FA5734" w:rsidRPr="00BA7B97" w14:paraId="4372477B" w14:textId="77777777" w:rsidTr="00081372">
        <w:trPr>
          <w:trHeight w:val="199"/>
          <w:jc w:val="center"/>
          <w:ins w:id="11294" w:author="R4-1809469" w:date="2018-07-10T11:07:00Z"/>
        </w:trPr>
        <w:tc>
          <w:tcPr>
            <w:tcW w:w="1540" w:type="dxa"/>
          </w:tcPr>
          <w:p w14:paraId="44D91129" w14:textId="77777777" w:rsidR="00FA5734" w:rsidRPr="002F1EC8" w:rsidRDefault="00FA5734" w:rsidP="00081372">
            <w:pPr>
              <w:pStyle w:val="TAL"/>
              <w:rPr>
                <w:ins w:id="11295" w:author="R4-1809469" w:date="2018-07-10T11:07:00Z"/>
              </w:rPr>
            </w:pPr>
            <w:ins w:id="11296" w:author="R4-1809469" w:date="2018-07-10T11:07:00Z">
              <w:r w:rsidRPr="002330FA">
                <w:t>7.</w:t>
              </w:r>
              <w:r>
                <w:rPr>
                  <w:rFonts w:hint="eastAsia"/>
                  <w:lang w:eastAsia="ja-JP"/>
                </w:rPr>
                <w:t>2</w:t>
              </w:r>
              <w:r w:rsidRPr="002330FA">
                <w:tab/>
              </w:r>
              <w:r>
                <w:rPr>
                  <w:rFonts w:hint="eastAsia"/>
                  <w:lang w:eastAsia="ja-JP"/>
                </w:rPr>
                <w:t>R</w:t>
              </w:r>
              <w:r w:rsidRPr="002330FA">
                <w:t>eference sensitivity level</w:t>
              </w:r>
            </w:ins>
          </w:p>
        </w:tc>
        <w:tc>
          <w:tcPr>
            <w:tcW w:w="2679" w:type="dxa"/>
          </w:tcPr>
          <w:p w14:paraId="5674194D" w14:textId="77777777" w:rsidR="00FA5734" w:rsidRPr="002F1EC8" w:rsidRDefault="00FA5734" w:rsidP="00081372">
            <w:pPr>
              <w:pStyle w:val="TAL"/>
              <w:rPr>
                <w:ins w:id="11297" w:author="R4-1809469" w:date="2018-07-10T11:07:00Z"/>
                <w:rFonts w:cs="Arial"/>
                <w:lang w:eastAsia="ja-JP"/>
              </w:rPr>
            </w:pPr>
            <w:ins w:id="11298"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7.2</w:t>
              </w:r>
            </w:ins>
          </w:p>
        </w:tc>
        <w:tc>
          <w:tcPr>
            <w:tcW w:w="2657" w:type="dxa"/>
          </w:tcPr>
          <w:p w14:paraId="3EFB7CC9" w14:textId="77777777" w:rsidR="00FA5734" w:rsidRPr="00DD575C" w:rsidRDefault="00FA5734" w:rsidP="00081372">
            <w:pPr>
              <w:pStyle w:val="TAL"/>
              <w:rPr>
                <w:ins w:id="11299" w:author="R4-1809469" w:date="2018-07-10T11:07:00Z"/>
                <w:rFonts w:cs="Arial"/>
                <w:lang w:eastAsia="ja-JP"/>
              </w:rPr>
            </w:pPr>
            <w:ins w:id="11300" w:author="R4-1809469" w:date="2018-07-10T11:07:00Z">
              <w:r>
                <w:rPr>
                  <w:rFonts w:cs="Arial"/>
                  <w:lang w:eastAsia="ja-JP"/>
                </w:rPr>
                <w:t>0.7 dB</w:t>
              </w:r>
              <w:r>
                <w:rPr>
                  <w:rFonts w:cs="Arial" w:hint="eastAsia"/>
                  <w:lang w:eastAsia="ja-JP"/>
                </w:rPr>
                <w:t xml:space="preserve">, </w:t>
              </w:r>
              <w:r w:rsidRPr="00DD575C">
                <w:rPr>
                  <w:rFonts w:cs="Arial"/>
                  <w:lang w:eastAsia="ja-JP"/>
                </w:rPr>
                <w:t>f ≤ 3.0 GHz</w:t>
              </w:r>
            </w:ins>
          </w:p>
          <w:p w14:paraId="50EEEE61" w14:textId="77777777" w:rsidR="00FA5734" w:rsidRPr="00DD575C" w:rsidRDefault="00FA5734" w:rsidP="00081372">
            <w:pPr>
              <w:pStyle w:val="TAL"/>
              <w:rPr>
                <w:ins w:id="11301" w:author="R4-1809469" w:date="2018-07-10T11:07:00Z"/>
                <w:rFonts w:cs="Arial"/>
                <w:lang w:eastAsia="ja-JP"/>
              </w:rPr>
            </w:pPr>
            <w:ins w:id="11302" w:author="R4-1809469" w:date="2018-07-10T11:07:00Z">
              <w:r>
                <w:rPr>
                  <w:rFonts w:cs="Arial"/>
                  <w:lang w:eastAsia="ja-JP"/>
                </w:rPr>
                <w:t>1.0 dB</w:t>
              </w:r>
              <w:r>
                <w:rPr>
                  <w:rFonts w:cs="Arial" w:hint="eastAsia"/>
                  <w:lang w:eastAsia="ja-JP"/>
                </w:rPr>
                <w:t xml:space="preserve">, </w:t>
              </w:r>
              <w:r w:rsidRPr="00DD575C">
                <w:rPr>
                  <w:rFonts w:cs="Arial"/>
                  <w:lang w:eastAsia="ja-JP"/>
                </w:rPr>
                <w:t>3.0 GHz &lt; f ≤ 4.2 GHz</w:t>
              </w:r>
            </w:ins>
          </w:p>
          <w:p w14:paraId="793BE463" w14:textId="77777777" w:rsidR="00FA5734" w:rsidRPr="00DD575C" w:rsidRDefault="00FA5734" w:rsidP="00081372">
            <w:pPr>
              <w:pStyle w:val="TAL"/>
              <w:rPr>
                <w:ins w:id="11303" w:author="R4-1809469" w:date="2018-07-10T11:07:00Z"/>
                <w:rFonts w:cs="Arial"/>
                <w:lang w:eastAsia="ja-JP"/>
              </w:rPr>
            </w:pPr>
            <w:ins w:id="11304" w:author="R4-1809469" w:date="2018-07-10T11:07:00Z">
              <w:r w:rsidRPr="00DD575C">
                <w:rPr>
                  <w:rFonts w:cs="Arial"/>
                  <w:lang w:eastAsia="ja-JP"/>
                </w:rPr>
                <w:t>1.5 dB</w:t>
              </w:r>
              <w:r>
                <w:rPr>
                  <w:rFonts w:cs="Arial"/>
                  <w:lang w:eastAsia="ja-JP"/>
                </w:rPr>
                <w:t xml:space="preserve">, </w:t>
              </w:r>
              <w:r w:rsidRPr="00DD575C">
                <w:rPr>
                  <w:rFonts w:cs="Arial"/>
                  <w:lang w:eastAsia="ja-JP"/>
                </w:rPr>
                <w:t>4.2 GHz &lt; f ≤ 6.0 GHz</w:t>
              </w:r>
            </w:ins>
          </w:p>
        </w:tc>
        <w:tc>
          <w:tcPr>
            <w:tcW w:w="2981" w:type="dxa"/>
          </w:tcPr>
          <w:p w14:paraId="09B5B26A" w14:textId="77777777" w:rsidR="00FA5734" w:rsidRPr="00953267" w:rsidRDefault="00FA5734" w:rsidP="00081372">
            <w:pPr>
              <w:pStyle w:val="TAL"/>
              <w:keepNext w:val="0"/>
              <w:spacing w:after="120"/>
              <w:rPr>
                <w:ins w:id="11305" w:author="R4-1809469" w:date="2018-07-10T11:07:00Z"/>
                <w:rFonts w:cs="v4.2.0"/>
              </w:rPr>
            </w:pPr>
            <w:ins w:id="11306" w:author="R4-1809469" w:date="2018-07-10T11:07:00Z">
              <w:r w:rsidRPr="00953267">
                <w:rPr>
                  <w:rFonts w:cs="v4.2.0"/>
                </w:rPr>
                <w:t>Formula: Reference sensitivity power level + TT</w:t>
              </w:r>
            </w:ins>
          </w:p>
          <w:p w14:paraId="1A8A3725" w14:textId="77777777" w:rsidR="00FA5734" w:rsidRPr="00DD575C" w:rsidRDefault="00FA5734" w:rsidP="00081372">
            <w:pPr>
              <w:pStyle w:val="TAL"/>
              <w:rPr>
                <w:ins w:id="11307" w:author="R4-1809469" w:date="2018-07-10T11:07:00Z"/>
                <w:highlight w:val="yellow"/>
              </w:rPr>
            </w:pPr>
          </w:p>
        </w:tc>
      </w:tr>
      <w:tr w:rsidR="00FA5734" w:rsidRPr="00BA7B97" w14:paraId="71CC7C26" w14:textId="77777777" w:rsidTr="00081372">
        <w:trPr>
          <w:trHeight w:val="199"/>
          <w:jc w:val="center"/>
          <w:ins w:id="11308" w:author="R4-1809469" w:date="2018-07-10T11:07:00Z"/>
        </w:trPr>
        <w:tc>
          <w:tcPr>
            <w:tcW w:w="1540" w:type="dxa"/>
          </w:tcPr>
          <w:p w14:paraId="122D06A3" w14:textId="77777777" w:rsidR="00FA5734" w:rsidRPr="002F1EC8" w:rsidRDefault="00FA5734" w:rsidP="00081372">
            <w:pPr>
              <w:pStyle w:val="TAL"/>
              <w:rPr>
                <w:ins w:id="11309" w:author="R4-1809469" w:date="2018-07-10T11:07:00Z"/>
              </w:rPr>
            </w:pPr>
            <w:ins w:id="11310" w:author="R4-1809469" w:date="2018-07-10T11:07:00Z">
              <w:r>
                <w:t>7.</w:t>
              </w:r>
              <w:r>
                <w:rPr>
                  <w:rFonts w:hint="eastAsia"/>
                  <w:lang w:eastAsia="ja-JP"/>
                </w:rPr>
                <w:t>3</w:t>
              </w:r>
              <w:r w:rsidRPr="002330FA">
                <w:tab/>
              </w:r>
              <w:r>
                <w:rPr>
                  <w:rFonts w:hint="eastAsia"/>
                  <w:lang w:eastAsia="ja-JP"/>
                </w:rPr>
                <w:t>D</w:t>
              </w:r>
              <w:r w:rsidRPr="002330FA">
                <w:t>ynamic range</w:t>
              </w:r>
            </w:ins>
          </w:p>
        </w:tc>
        <w:tc>
          <w:tcPr>
            <w:tcW w:w="2679" w:type="dxa"/>
          </w:tcPr>
          <w:p w14:paraId="64646398" w14:textId="77777777" w:rsidR="00FA5734" w:rsidRPr="002F1EC8" w:rsidRDefault="00FA5734" w:rsidP="00081372">
            <w:pPr>
              <w:pStyle w:val="TAL"/>
              <w:rPr>
                <w:ins w:id="11311" w:author="R4-1809469" w:date="2018-07-10T11:07:00Z"/>
                <w:rFonts w:cs="Arial"/>
                <w:lang w:eastAsia="ja-JP"/>
              </w:rPr>
            </w:pPr>
            <w:ins w:id="11312"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7.3</w:t>
              </w:r>
            </w:ins>
          </w:p>
        </w:tc>
        <w:tc>
          <w:tcPr>
            <w:tcW w:w="2657" w:type="dxa"/>
          </w:tcPr>
          <w:p w14:paraId="7A4DA9E3" w14:textId="77777777" w:rsidR="00FA5734" w:rsidRPr="00953267" w:rsidRDefault="00FA5734" w:rsidP="00081372">
            <w:pPr>
              <w:pStyle w:val="TAL"/>
              <w:keepNext w:val="0"/>
              <w:rPr>
                <w:ins w:id="11313" w:author="R4-1809469" w:date="2018-07-10T11:07:00Z"/>
                <w:rFonts w:cs="v4.2.0"/>
                <w:lang w:eastAsia="ja-JP"/>
              </w:rPr>
            </w:pPr>
            <w:ins w:id="11314" w:author="R4-1809469" w:date="2018-07-10T11:07:00Z">
              <w:r w:rsidRPr="00953267">
                <w:rPr>
                  <w:rFonts w:cs="v4.2.0"/>
                  <w:lang w:eastAsia="ja-JP"/>
                </w:rPr>
                <w:t>0.3 dB</w:t>
              </w:r>
            </w:ins>
          </w:p>
          <w:p w14:paraId="107B6A58" w14:textId="77777777" w:rsidR="00FA5734" w:rsidRPr="001F43D7" w:rsidRDefault="00FA5734" w:rsidP="00081372">
            <w:pPr>
              <w:pStyle w:val="TAL"/>
              <w:rPr>
                <w:ins w:id="11315" w:author="R4-1809469" w:date="2018-07-10T11:07:00Z"/>
                <w:rFonts w:cs="Arial"/>
                <w:lang w:eastAsia="ja-JP"/>
              </w:rPr>
            </w:pPr>
          </w:p>
        </w:tc>
        <w:tc>
          <w:tcPr>
            <w:tcW w:w="2981" w:type="dxa"/>
          </w:tcPr>
          <w:p w14:paraId="69AB75A0" w14:textId="77777777" w:rsidR="00FA5734" w:rsidRPr="00DD575C" w:rsidRDefault="00FA5734" w:rsidP="00081372">
            <w:pPr>
              <w:pStyle w:val="TAL"/>
              <w:keepNext w:val="0"/>
              <w:spacing w:after="120"/>
              <w:rPr>
                <w:ins w:id="11316" w:author="R4-1809469" w:date="2018-07-10T11:07:00Z"/>
                <w:rFonts w:cs="v4.2.0"/>
                <w:lang w:eastAsia="ja-JP"/>
              </w:rPr>
            </w:pPr>
            <w:ins w:id="11317" w:author="R4-1809469" w:date="2018-07-10T11:07:00Z">
              <w:r w:rsidRPr="00953267">
                <w:rPr>
                  <w:rFonts w:cs="Arial"/>
                  <w:noProof/>
                </w:rPr>
                <w:t>Formula: Wanted signal power + TT</w:t>
              </w:r>
            </w:ins>
          </w:p>
        </w:tc>
      </w:tr>
      <w:tr w:rsidR="00FA5734" w:rsidRPr="00BA7B97" w14:paraId="290501F2" w14:textId="77777777" w:rsidTr="00081372">
        <w:trPr>
          <w:trHeight w:val="199"/>
          <w:jc w:val="center"/>
          <w:ins w:id="11318" w:author="R4-1809469" w:date="2018-07-10T11:07:00Z"/>
        </w:trPr>
        <w:tc>
          <w:tcPr>
            <w:tcW w:w="1540" w:type="dxa"/>
          </w:tcPr>
          <w:p w14:paraId="4CC3B5C4" w14:textId="77777777" w:rsidR="00FA5734" w:rsidRPr="002F1EC8" w:rsidRDefault="00FA5734" w:rsidP="00081372">
            <w:pPr>
              <w:pStyle w:val="TAL"/>
              <w:rPr>
                <w:ins w:id="11319" w:author="R4-1809469" w:date="2018-07-10T11:07:00Z"/>
              </w:rPr>
            </w:pPr>
            <w:ins w:id="11320" w:author="R4-1809469" w:date="2018-07-10T11:07:00Z">
              <w:r>
                <w:t>7.</w:t>
              </w:r>
              <w:r>
                <w:rPr>
                  <w:rFonts w:hint="eastAsia"/>
                  <w:lang w:eastAsia="ja-JP"/>
                </w:rPr>
                <w:t>4 I</w:t>
              </w:r>
              <w:r w:rsidRPr="002330FA">
                <w:t>n-band selectivity and blocking</w:t>
              </w:r>
            </w:ins>
          </w:p>
        </w:tc>
        <w:tc>
          <w:tcPr>
            <w:tcW w:w="2679" w:type="dxa"/>
          </w:tcPr>
          <w:p w14:paraId="0B20F2B4" w14:textId="77777777" w:rsidR="00FA5734" w:rsidRPr="002F1EC8" w:rsidRDefault="00FA5734" w:rsidP="00081372">
            <w:pPr>
              <w:pStyle w:val="TAL"/>
              <w:rPr>
                <w:ins w:id="11321" w:author="R4-1809469" w:date="2018-07-10T11:07:00Z"/>
                <w:rFonts w:cs="Arial"/>
                <w:lang w:eastAsia="ja-JP"/>
              </w:rPr>
            </w:pPr>
            <w:ins w:id="11322"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7.4</w:t>
              </w:r>
            </w:ins>
          </w:p>
        </w:tc>
        <w:tc>
          <w:tcPr>
            <w:tcW w:w="2657" w:type="dxa"/>
          </w:tcPr>
          <w:p w14:paraId="0A0B9658" w14:textId="77777777" w:rsidR="00FA5734" w:rsidRPr="001F43D7" w:rsidRDefault="00FA5734" w:rsidP="00081372">
            <w:pPr>
              <w:pStyle w:val="TAL"/>
              <w:rPr>
                <w:ins w:id="11323" w:author="R4-1809469" w:date="2018-07-10T11:07:00Z"/>
                <w:rFonts w:cs="Arial"/>
                <w:lang w:eastAsia="ja-JP"/>
              </w:rPr>
            </w:pPr>
            <w:ins w:id="11324" w:author="R4-1809469" w:date="2018-07-10T11:07:00Z">
              <w:r>
                <w:rPr>
                  <w:rFonts w:cs="Arial" w:hint="eastAsia"/>
                  <w:lang w:eastAsia="ja-JP"/>
                </w:rPr>
                <w:t>0dB</w:t>
              </w:r>
            </w:ins>
          </w:p>
        </w:tc>
        <w:tc>
          <w:tcPr>
            <w:tcW w:w="2981" w:type="dxa"/>
          </w:tcPr>
          <w:p w14:paraId="79937539" w14:textId="77777777" w:rsidR="00FA5734" w:rsidRPr="00672B50" w:rsidRDefault="00FA5734" w:rsidP="00081372">
            <w:pPr>
              <w:pStyle w:val="TAL"/>
              <w:rPr>
                <w:ins w:id="11325" w:author="R4-1809469" w:date="2018-07-10T11:07:00Z"/>
                <w:highlight w:val="yellow"/>
              </w:rPr>
            </w:pPr>
            <w:ins w:id="11326" w:author="R4-1809469" w:date="2018-07-10T11:07:00Z">
              <w:r w:rsidRPr="00953267">
                <w:rPr>
                  <w:rFonts w:cs="Arial"/>
                  <w:noProof/>
                </w:rPr>
                <w:t>Formula: Wanted signal power + TT</w:t>
              </w:r>
            </w:ins>
          </w:p>
        </w:tc>
      </w:tr>
      <w:tr w:rsidR="00FA5734" w:rsidRPr="00BA7B97" w14:paraId="3D4603E5" w14:textId="77777777" w:rsidTr="00081372">
        <w:trPr>
          <w:trHeight w:val="199"/>
          <w:jc w:val="center"/>
          <w:ins w:id="11327" w:author="R4-1809469" w:date="2018-07-10T11:07:00Z"/>
        </w:trPr>
        <w:tc>
          <w:tcPr>
            <w:tcW w:w="1540" w:type="dxa"/>
          </w:tcPr>
          <w:p w14:paraId="40286CAB" w14:textId="77777777" w:rsidR="00FA5734" w:rsidRPr="002F1EC8" w:rsidRDefault="00FA5734" w:rsidP="00081372">
            <w:pPr>
              <w:pStyle w:val="TAL"/>
              <w:rPr>
                <w:ins w:id="11328" w:author="R4-1809469" w:date="2018-07-10T11:07:00Z"/>
              </w:rPr>
            </w:pPr>
            <w:ins w:id="11329" w:author="R4-1809469" w:date="2018-07-10T11:07:00Z">
              <w:r>
                <w:t>7.</w:t>
              </w:r>
              <w:r>
                <w:rPr>
                  <w:rFonts w:hint="eastAsia"/>
                  <w:lang w:eastAsia="ja-JP"/>
                </w:rPr>
                <w:t>5</w:t>
              </w:r>
              <w:r w:rsidRPr="002330FA">
                <w:tab/>
              </w:r>
              <w:r>
                <w:rPr>
                  <w:rFonts w:hint="eastAsia"/>
                  <w:lang w:eastAsia="ja-JP"/>
                </w:rPr>
                <w:t>O</w:t>
              </w:r>
              <w:r w:rsidRPr="002330FA">
                <w:t>ut-of-band blocking</w:t>
              </w:r>
            </w:ins>
          </w:p>
        </w:tc>
        <w:tc>
          <w:tcPr>
            <w:tcW w:w="2679" w:type="dxa"/>
          </w:tcPr>
          <w:p w14:paraId="69DDA819" w14:textId="77777777" w:rsidR="00FA5734" w:rsidRPr="002F1EC8" w:rsidRDefault="00FA5734" w:rsidP="00081372">
            <w:pPr>
              <w:pStyle w:val="TAL"/>
              <w:rPr>
                <w:ins w:id="11330" w:author="R4-1809469" w:date="2018-07-10T11:07:00Z"/>
                <w:rFonts w:cs="Arial"/>
                <w:lang w:eastAsia="ja-JP"/>
              </w:rPr>
            </w:pPr>
            <w:ins w:id="11331"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7.5</w:t>
              </w:r>
            </w:ins>
          </w:p>
        </w:tc>
        <w:tc>
          <w:tcPr>
            <w:tcW w:w="2657" w:type="dxa"/>
          </w:tcPr>
          <w:p w14:paraId="7786A7F6" w14:textId="77777777" w:rsidR="00FA5734" w:rsidRPr="001F43D7" w:rsidRDefault="00FA5734" w:rsidP="00081372">
            <w:pPr>
              <w:pStyle w:val="TAL"/>
              <w:rPr>
                <w:ins w:id="11332" w:author="R4-1809469" w:date="2018-07-10T11:07:00Z"/>
                <w:rFonts w:cs="Arial"/>
                <w:lang w:eastAsia="ja-JP"/>
              </w:rPr>
            </w:pPr>
            <w:ins w:id="11333" w:author="R4-1809469" w:date="2018-07-10T11:07:00Z">
              <w:r>
                <w:rPr>
                  <w:rFonts w:cs="Arial" w:hint="eastAsia"/>
                  <w:lang w:eastAsia="ja-JP"/>
                </w:rPr>
                <w:t>0dB</w:t>
              </w:r>
            </w:ins>
          </w:p>
        </w:tc>
        <w:tc>
          <w:tcPr>
            <w:tcW w:w="2981" w:type="dxa"/>
          </w:tcPr>
          <w:p w14:paraId="03E68341" w14:textId="77777777" w:rsidR="00FA5734" w:rsidRPr="00672B50" w:rsidRDefault="00FA5734" w:rsidP="00081372">
            <w:pPr>
              <w:pStyle w:val="TAL"/>
              <w:rPr>
                <w:ins w:id="11334" w:author="R4-1809469" w:date="2018-07-10T11:07:00Z"/>
                <w:highlight w:val="yellow"/>
              </w:rPr>
            </w:pPr>
            <w:ins w:id="11335" w:author="R4-1809469" w:date="2018-07-10T11:07:00Z">
              <w:r w:rsidRPr="00953267">
                <w:rPr>
                  <w:rFonts w:cs="Arial"/>
                  <w:noProof/>
                </w:rPr>
                <w:t>Formula: Wanted signal power + TT</w:t>
              </w:r>
            </w:ins>
          </w:p>
        </w:tc>
      </w:tr>
      <w:tr w:rsidR="00FA5734" w:rsidRPr="00BA7B97" w14:paraId="2D17F224" w14:textId="77777777" w:rsidTr="00081372">
        <w:trPr>
          <w:trHeight w:val="199"/>
          <w:jc w:val="center"/>
          <w:ins w:id="11336" w:author="R4-1809469" w:date="2018-07-10T11:07:00Z"/>
        </w:trPr>
        <w:tc>
          <w:tcPr>
            <w:tcW w:w="1540" w:type="dxa"/>
          </w:tcPr>
          <w:p w14:paraId="42103345" w14:textId="77777777" w:rsidR="00FA5734" w:rsidRPr="002F1EC8" w:rsidRDefault="00FA5734" w:rsidP="00081372">
            <w:pPr>
              <w:pStyle w:val="TAL"/>
              <w:rPr>
                <w:ins w:id="11337" w:author="R4-1809469" w:date="2018-07-10T11:07:00Z"/>
              </w:rPr>
            </w:pPr>
            <w:ins w:id="11338" w:author="R4-1809469" w:date="2018-07-10T11:07:00Z">
              <w:r>
                <w:t>7.</w:t>
              </w:r>
              <w:r>
                <w:rPr>
                  <w:rFonts w:hint="eastAsia"/>
                  <w:lang w:eastAsia="ja-JP"/>
                </w:rPr>
                <w:t>6</w:t>
              </w:r>
              <w:r w:rsidRPr="002330FA">
                <w:tab/>
              </w:r>
              <w:r>
                <w:rPr>
                  <w:rFonts w:hint="eastAsia"/>
                  <w:lang w:eastAsia="ja-JP"/>
                </w:rPr>
                <w:t>R</w:t>
              </w:r>
              <w:r w:rsidRPr="002330FA">
                <w:t>eceiver spurious emissions</w:t>
              </w:r>
            </w:ins>
          </w:p>
        </w:tc>
        <w:tc>
          <w:tcPr>
            <w:tcW w:w="2679" w:type="dxa"/>
          </w:tcPr>
          <w:p w14:paraId="028BB80F" w14:textId="77777777" w:rsidR="00FA5734" w:rsidRPr="002F1EC8" w:rsidRDefault="00FA5734" w:rsidP="00081372">
            <w:pPr>
              <w:pStyle w:val="TAL"/>
              <w:rPr>
                <w:ins w:id="11339" w:author="R4-1809469" w:date="2018-07-10T11:07:00Z"/>
                <w:rFonts w:cs="Arial"/>
                <w:lang w:eastAsia="ja-JP"/>
              </w:rPr>
            </w:pPr>
            <w:ins w:id="11340"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7.6</w:t>
              </w:r>
            </w:ins>
          </w:p>
        </w:tc>
        <w:tc>
          <w:tcPr>
            <w:tcW w:w="2657" w:type="dxa"/>
          </w:tcPr>
          <w:p w14:paraId="4520D0B2" w14:textId="77777777" w:rsidR="00FA5734" w:rsidRPr="001F43D7" w:rsidRDefault="00FA5734" w:rsidP="00081372">
            <w:pPr>
              <w:pStyle w:val="TAL"/>
              <w:rPr>
                <w:ins w:id="11341" w:author="R4-1809469" w:date="2018-07-10T11:07:00Z"/>
                <w:rFonts w:cs="Arial"/>
                <w:lang w:eastAsia="ja-JP"/>
              </w:rPr>
            </w:pPr>
            <w:ins w:id="11342" w:author="R4-1809469" w:date="2018-07-10T11:07:00Z">
              <w:r>
                <w:rPr>
                  <w:rFonts w:cs="Arial" w:hint="eastAsia"/>
                  <w:lang w:eastAsia="ja-JP"/>
                </w:rPr>
                <w:t>0dB</w:t>
              </w:r>
            </w:ins>
          </w:p>
        </w:tc>
        <w:tc>
          <w:tcPr>
            <w:tcW w:w="2981" w:type="dxa"/>
          </w:tcPr>
          <w:p w14:paraId="16F30DD1" w14:textId="77777777" w:rsidR="00FA5734" w:rsidRPr="00953267" w:rsidRDefault="00FA5734" w:rsidP="00081372">
            <w:pPr>
              <w:pStyle w:val="TAL"/>
              <w:keepNext w:val="0"/>
              <w:rPr>
                <w:ins w:id="11343" w:author="R4-1809469" w:date="2018-07-10T11:07:00Z"/>
                <w:rFonts w:cs="v4.2.0"/>
              </w:rPr>
            </w:pPr>
            <w:ins w:id="11344" w:author="R4-1809469" w:date="2018-07-10T11:07:00Z">
              <w:r w:rsidRPr="00953267">
                <w:rPr>
                  <w:rFonts w:cs="v4.2.0"/>
                </w:rPr>
                <w:t>Formula:</w:t>
              </w:r>
            </w:ins>
          </w:p>
          <w:p w14:paraId="0565CA8B" w14:textId="77777777" w:rsidR="00FA5734" w:rsidRPr="00672B50" w:rsidRDefault="00FA5734" w:rsidP="00081372">
            <w:pPr>
              <w:pStyle w:val="TAL"/>
              <w:rPr>
                <w:ins w:id="11345" w:author="R4-1809469" w:date="2018-07-10T11:07:00Z"/>
                <w:highlight w:val="yellow"/>
              </w:rPr>
            </w:pPr>
            <w:ins w:id="11346" w:author="R4-1809469" w:date="2018-07-10T11:07:00Z">
              <w:r w:rsidRPr="00953267">
                <w:rPr>
                  <w:rFonts w:cs="v4.2.0"/>
                </w:rPr>
                <w:t>Minimum Requirement + TT</w:t>
              </w:r>
            </w:ins>
          </w:p>
        </w:tc>
      </w:tr>
      <w:tr w:rsidR="00FA5734" w:rsidRPr="00BA7B97" w14:paraId="401AE954" w14:textId="77777777" w:rsidTr="00081372">
        <w:trPr>
          <w:trHeight w:val="199"/>
          <w:jc w:val="center"/>
          <w:ins w:id="11347" w:author="R4-1809469" w:date="2018-07-10T11:07:00Z"/>
        </w:trPr>
        <w:tc>
          <w:tcPr>
            <w:tcW w:w="1540" w:type="dxa"/>
          </w:tcPr>
          <w:p w14:paraId="0AB11909" w14:textId="77777777" w:rsidR="00FA5734" w:rsidRPr="002F1EC8" w:rsidRDefault="00FA5734" w:rsidP="00081372">
            <w:pPr>
              <w:pStyle w:val="TAL"/>
              <w:rPr>
                <w:ins w:id="11348" w:author="R4-1809469" w:date="2018-07-10T11:07:00Z"/>
              </w:rPr>
            </w:pPr>
            <w:ins w:id="11349" w:author="R4-1809469" w:date="2018-07-10T11:07:00Z">
              <w:r>
                <w:t>7.</w:t>
              </w:r>
              <w:r>
                <w:rPr>
                  <w:rFonts w:hint="eastAsia"/>
                  <w:lang w:eastAsia="ja-JP"/>
                </w:rPr>
                <w:t>7</w:t>
              </w:r>
              <w:r w:rsidRPr="002330FA">
                <w:t xml:space="preserve"> </w:t>
              </w:r>
              <w:r>
                <w:rPr>
                  <w:rFonts w:hint="eastAsia"/>
                  <w:lang w:eastAsia="ja-JP"/>
                </w:rPr>
                <w:t>R</w:t>
              </w:r>
              <w:r w:rsidRPr="002330FA">
                <w:t>eceiver intermodulation</w:t>
              </w:r>
            </w:ins>
          </w:p>
        </w:tc>
        <w:tc>
          <w:tcPr>
            <w:tcW w:w="2679" w:type="dxa"/>
          </w:tcPr>
          <w:p w14:paraId="471A2C76" w14:textId="77777777" w:rsidR="00FA5734" w:rsidRPr="002F1EC8" w:rsidRDefault="00FA5734" w:rsidP="00081372">
            <w:pPr>
              <w:pStyle w:val="TAL"/>
              <w:rPr>
                <w:ins w:id="11350" w:author="R4-1809469" w:date="2018-07-10T11:07:00Z"/>
                <w:rFonts w:cs="Arial"/>
                <w:lang w:eastAsia="ja-JP"/>
              </w:rPr>
            </w:pPr>
            <w:ins w:id="11351"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7.7</w:t>
              </w:r>
            </w:ins>
          </w:p>
        </w:tc>
        <w:tc>
          <w:tcPr>
            <w:tcW w:w="2657" w:type="dxa"/>
          </w:tcPr>
          <w:p w14:paraId="52287B90" w14:textId="77777777" w:rsidR="00FA5734" w:rsidRPr="001F43D7" w:rsidRDefault="00FA5734" w:rsidP="00081372">
            <w:pPr>
              <w:pStyle w:val="TAL"/>
              <w:rPr>
                <w:ins w:id="11352" w:author="R4-1809469" w:date="2018-07-10T11:07:00Z"/>
                <w:rFonts w:cs="Arial"/>
                <w:lang w:eastAsia="ja-JP"/>
              </w:rPr>
            </w:pPr>
            <w:ins w:id="11353" w:author="R4-1809469" w:date="2018-07-10T11:07:00Z">
              <w:r>
                <w:rPr>
                  <w:rFonts w:cs="Arial" w:hint="eastAsia"/>
                  <w:lang w:eastAsia="ja-JP"/>
                </w:rPr>
                <w:t>0dB</w:t>
              </w:r>
            </w:ins>
          </w:p>
        </w:tc>
        <w:tc>
          <w:tcPr>
            <w:tcW w:w="2981" w:type="dxa"/>
          </w:tcPr>
          <w:p w14:paraId="76193533" w14:textId="77777777" w:rsidR="00FA5734" w:rsidRPr="00672B50" w:rsidRDefault="00FA5734" w:rsidP="00081372">
            <w:pPr>
              <w:pStyle w:val="TAL"/>
              <w:rPr>
                <w:ins w:id="11354" w:author="R4-1809469" w:date="2018-07-10T11:07:00Z"/>
                <w:highlight w:val="yellow"/>
              </w:rPr>
            </w:pPr>
            <w:ins w:id="11355" w:author="R4-1809469" w:date="2018-07-10T11:07:00Z">
              <w:r w:rsidRPr="00953267">
                <w:rPr>
                  <w:rFonts w:cs="Arial"/>
                  <w:noProof/>
                </w:rPr>
                <w:t>Formula: Wanted signal power + TT</w:t>
              </w:r>
            </w:ins>
          </w:p>
        </w:tc>
      </w:tr>
      <w:tr w:rsidR="00FA5734" w:rsidRPr="00BA7B97" w14:paraId="478EE735" w14:textId="77777777" w:rsidTr="00081372">
        <w:trPr>
          <w:trHeight w:val="199"/>
          <w:jc w:val="center"/>
          <w:ins w:id="11356" w:author="R4-1809469" w:date="2018-07-10T11:07:00Z"/>
        </w:trPr>
        <w:tc>
          <w:tcPr>
            <w:tcW w:w="1540" w:type="dxa"/>
          </w:tcPr>
          <w:p w14:paraId="63760279" w14:textId="77777777" w:rsidR="00FA5734" w:rsidRPr="002F1EC8" w:rsidRDefault="00FA5734" w:rsidP="00081372">
            <w:pPr>
              <w:pStyle w:val="TAL"/>
              <w:rPr>
                <w:ins w:id="11357" w:author="R4-1809469" w:date="2018-07-10T11:07:00Z"/>
              </w:rPr>
            </w:pPr>
            <w:ins w:id="11358" w:author="R4-1809469" w:date="2018-07-10T11:07:00Z">
              <w:r>
                <w:t>7.</w:t>
              </w:r>
              <w:r>
                <w:rPr>
                  <w:rFonts w:hint="eastAsia"/>
                  <w:lang w:eastAsia="ja-JP"/>
                </w:rPr>
                <w:t>8</w:t>
              </w:r>
              <w:r w:rsidRPr="002330FA">
                <w:tab/>
              </w:r>
              <w:r>
                <w:rPr>
                  <w:rFonts w:hint="eastAsia"/>
                  <w:lang w:eastAsia="ja-JP"/>
                </w:rPr>
                <w:t>I</w:t>
              </w:r>
              <w:r w:rsidRPr="002330FA">
                <w:t>n-channel selectivity</w:t>
              </w:r>
            </w:ins>
          </w:p>
        </w:tc>
        <w:tc>
          <w:tcPr>
            <w:tcW w:w="2679" w:type="dxa"/>
          </w:tcPr>
          <w:p w14:paraId="4149B652" w14:textId="77777777" w:rsidR="00FA5734" w:rsidRPr="002F1EC8" w:rsidRDefault="00FA5734" w:rsidP="00081372">
            <w:pPr>
              <w:pStyle w:val="TAL"/>
              <w:rPr>
                <w:ins w:id="11359" w:author="R4-1809469" w:date="2018-07-10T11:07:00Z"/>
                <w:rFonts w:cs="Arial"/>
                <w:lang w:eastAsia="ja-JP"/>
              </w:rPr>
            </w:pPr>
            <w:ins w:id="11360" w:author="R4-1809469" w:date="2018-07-10T11:07: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7.8</w:t>
              </w:r>
            </w:ins>
          </w:p>
        </w:tc>
        <w:tc>
          <w:tcPr>
            <w:tcW w:w="2657" w:type="dxa"/>
          </w:tcPr>
          <w:p w14:paraId="43E443E0" w14:textId="77777777" w:rsidR="00FA5734" w:rsidRPr="00DD575C" w:rsidRDefault="00FA5734" w:rsidP="00081372">
            <w:pPr>
              <w:pStyle w:val="TAL"/>
              <w:rPr>
                <w:ins w:id="11361" w:author="R4-1809469" w:date="2018-07-10T11:07:00Z"/>
                <w:rFonts w:cs="Arial"/>
                <w:lang w:eastAsia="ja-JP"/>
              </w:rPr>
            </w:pPr>
            <w:ins w:id="11362" w:author="R4-1809469" w:date="2018-07-10T11:07:00Z">
              <w:r w:rsidRPr="00DD575C">
                <w:rPr>
                  <w:rFonts w:cs="Arial"/>
                  <w:lang w:eastAsia="ja-JP"/>
                </w:rPr>
                <w:t>1.4 dB</w:t>
              </w:r>
              <w:r>
                <w:rPr>
                  <w:rFonts w:cs="Arial"/>
                  <w:lang w:eastAsia="ja-JP"/>
                </w:rPr>
                <w:t xml:space="preserve">, </w:t>
              </w:r>
              <w:r w:rsidRPr="00DD575C">
                <w:rPr>
                  <w:rFonts w:cs="Arial"/>
                  <w:lang w:eastAsia="ja-JP"/>
                </w:rPr>
                <w:t>f ≤ 3.0GHz</w:t>
              </w:r>
            </w:ins>
          </w:p>
          <w:p w14:paraId="270CCB48" w14:textId="77777777" w:rsidR="00FA5734" w:rsidRPr="00DD575C" w:rsidRDefault="00FA5734" w:rsidP="00081372">
            <w:pPr>
              <w:pStyle w:val="TAL"/>
              <w:rPr>
                <w:ins w:id="11363" w:author="R4-1809469" w:date="2018-07-10T11:07:00Z"/>
                <w:rFonts w:cs="Arial"/>
                <w:lang w:eastAsia="ja-JP"/>
              </w:rPr>
            </w:pPr>
            <w:ins w:id="11364" w:author="R4-1809469" w:date="2018-07-10T11:07:00Z">
              <w:r w:rsidRPr="00DD575C">
                <w:rPr>
                  <w:rFonts w:cs="Arial"/>
                  <w:lang w:eastAsia="ja-JP"/>
                </w:rPr>
                <w:t>1.8 dB</w:t>
              </w:r>
              <w:r>
                <w:rPr>
                  <w:rFonts w:cs="Arial" w:hint="eastAsia"/>
                  <w:lang w:eastAsia="ja-JP"/>
                </w:rPr>
                <w:t xml:space="preserve">, </w:t>
              </w:r>
              <w:r w:rsidRPr="00DD575C">
                <w:rPr>
                  <w:rFonts w:cs="Arial"/>
                  <w:lang w:eastAsia="ja-JP"/>
                </w:rPr>
                <w:t>3.0GHz &lt; f ≤ 4.2GHz</w:t>
              </w:r>
            </w:ins>
          </w:p>
          <w:p w14:paraId="30DF5A01" w14:textId="77777777" w:rsidR="00FA5734" w:rsidRPr="001F43D7" w:rsidRDefault="00FA5734" w:rsidP="00081372">
            <w:pPr>
              <w:pStyle w:val="TAL"/>
              <w:rPr>
                <w:ins w:id="11365" w:author="R4-1809469" w:date="2018-07-10T11:07:00Z"/>
                <w:rFonts w:cs="Arial"/>
                <w:lang w:eastAsia="ja-JP"/>
              </w:rPr>
            </w:pPr>
            <w:ins w:id="11366" w:author="R4-1809469" w:date="2018-07-10T11:07:00Z">
              <w:r w:rsidRPr="00DD575C">
                <w:rPr>
                  <w:rFonts w:cs="Arial"/>
                  <w:lang w:eastAsia="ja-JP"/>
                </w:rPr>
                <w:t>2.5 dB</w:t>
              </w:r>
              <w:r>
                <w:rPr>
                  <w:rFonts w:cs="Arial" w:hint="eastAsia"/>
                  <w:lang w:eastAsia="ja-JP"/>
                </w:rPr>
                <w:t>,</w:t>
              </w:r>
              <w:r w:rsidRPr="00DD575C">
                <w:rPr>
                  <w:rFonts w:cs="Arial"/>
                  <w:lang w:eastAsia="ja-JP"/>
                </w:rPr>
                <w:t xml:space="preserve"> 4.2GHz &lt; f ≤ 6.0GHz</w:t>
              </w:r>
            </w:ins>
          </w:p>
        </w:tc>
        <w:tc>
          <w:tcPr>
            <w:tcW w:w="2981" w:type="dxa"/>
          </w:tcPr>
          <w:p w14:paraId="038CB1D5" w14:textId="77777777" w:rsidR="00FA5734" w:rsidRPr="00672B50" w:rsidRDefault="00FA5734" w:rsidP="00081372">
            <w:pPr>
              <w:pStyle w:val="TAL"/>
              <w:rPr>
                <w:ins w:id="11367" w:author="R4-1809469" w:date="2018-07-10T11:07:00Z"/>
                <w:highlight w:val="yellow"/>
              </w:rPr>
            </w:pPr>
            <w:ins w:id="11368" w:author="R4-1809469" w:date="2018-07-10T11:07:00Z">
              <w:r w:rsidRPr="00953267">
                <w:rPr>
                  <w:rFonts w:cs="Arial"/>
                  <w:noProof/>
                </w:rPr>
                <w:t>Formula: Wanted signal power + TT</w:t>
              </w:r>
            </w:ins>
          </w:p>
        </w:tc>
      </w:tr>
    </w:tbl>
    <w:p w14:paraId="5048CA3F" w14:textId="77777777" w:rsidR="00FA5734" w:rsidRDefault="00FA5734" w:rsidP="00FA5734">
      <w:pPr>
        <w:spacing w:after="0"/>
        <w:rPr>
          <w:ins w:id="11369" w:author="R4-1809469" w:date="2018-07-10T11:07:00Z"/>
          <w:rFonts w:ascii="Arial" w:hAnsi="Arial"/>
          <w:sz w:val="36"/>
        </w:rPr>
      </w:pPr>
    </w:p>
    <w:p w14:paraId="04332E46" w14:textId="77777777" w:rsidR="00FA5734" w:rsidRPr="00FA5734" w:rsidRDefault="00FA5734" w:rsidP="00FA5734"/>
    <w:p w14:paraId="4D7CD101" w14:textId="77777777" w:rsidR="003326BC" w:rsidRPr="003326BC" w:rsidRDefault="003326BC" w:rsidP="003326BC"/>
    <w:p w14:paraId="1CA49242" w14:textId="77777777" w:rsidR="00506D90" w:rsidRDefault="00506D90">
      <w:pPr>
        <w:spacing w:after="0"/>
        <w:rPr>
          <w:rFonts w:ascii="Arial" w:hAnsi="Arial"/>
          <w:sz w:val="36"/>
        </w:rPr>
      </w:pPr>
      <w:r>
        <w:br w:type="page"/>
      </w:r>
    </w:p>
    <w:p w14:paraId="486AF0F3" w14:textId="7094EF13" w:rsidR="00EB0004" w:rsidRDefault="00EB0004" w:rsidP="00EB0004">
      <w:pPr>
        <w:pStyle w:val="Heading8"/>
      </w:pPr>
      <w:bookmarkStart w:id="11370" w:name="_Toc519006196"/>
      <w:r w:rsidRPr="004D3578">
        <w:lastRenderedPageBreak/>
        <w:t xml:space="preserve">Annex </w:t>
      </w:r>
      <w:r>
        <w:t>D</w:t>
      </w:r>
      <w:r w:rsidRPr="004D3578">
        <w:t xml:space="preserve"> (informative):</w:t>
      </w:r>
      <w:r w:rsidRPr="004D3578">
        <w:br/>
      </w:r>
      <w:r w:rsidR="00153C24" w:rsidRPr="00153C24">
        <w:t>Measurement system set-up</w:t>
      </w:r>
      <w:bookmarkEnd w:id="11370"/>
    </w:p>
    <w:p w14:paraId="49AA6F19" w14:textId="77777777" w:rsidR="00BA4632" w:rsidRPr="00BA4632" w:rsidRDefault="00BA4632" w:rsidP="00BA4632"/>
    <w:p w14:paraId="3875A889" w14:textId="77777777" w:rsidR="00506D90" w:rsidRDefault="00506D90">
      <w:pPr>
        <w:spacing w:after="0"/>
        <w:rPr>
          <w:rFonts w:ascii="Arial" w:hAnsi="Arial"/>
          <w:sz w:val="36"/>
        </w:rPr>
      </w:pPr>
      <w:r>
        <w:br w:type="page"/>
      </w:r>
    </w:p>
    <w:p w14:paraId="2A74DD3D" w14:textId="708BA63F" w:rsidR="00EB0004" w:rsidRPr="00EB0004" w:rsidRDefault="00EB0004" w:rsidP="00EB0004">
      <w:pPr>
        <w:pStyle w:val="Heading8"/>
      </w:pPr>
      <w:bookmarkStart w:id="11371" w:name="_Toc519006197"/>
      <w:r w:rsidRPr="004D3578">
        <w:lastRenderedPageBreak/>
        <w:t xml:space="preserve">Annex </w:t>
      </w:r>
      <w:r w:rsidR="007017D5">
        <w:t>E</w:t>
      </w:r>
      <w:r w:rsidRPr="004D3578">
        <w:t xml:space="preserve"> (informative):</w:t>
      </w:r>
      <w:r w:rsidRPr="004D3578">
        <w:br/>
        <w:t>Change history</w:t>
      </w:r>
      <w:bookmarkEnd w:id="1137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CF9" w:rsidRPr="00235394" w14:paraId="30F9F29A" w14:textId="77777777" w:rsidTr="00A967D9">
        <w:trPr>
          <w:cantSplit/>
        </w:trPr>
        <w:tc>
          <w:tcPr>
            <w:tcW w:w="9639" w:type="dxa"/>
            <w:gridSpan w:val="8"/>
            <w:tcBorders>
              <w:bottom w:val="nil"/>
            </w:tcBorders>
            <w:shd w:val="solid" w:color="FFFFFF" w:fill="auto"/>
          </w:tcPr>
          <w:bookmarkEnd w:id="10852"/>
          <w:p w14:paraId="605827C1" w14:textId="77777777" w:rsidR="00775CF9" w:rsidRPr="00235394" w:rsidRDefault="00775CF9" w:rsidP="00A967D9">
            <w:pPr>
              <w:pStyle w:val="TAL"/>
              <w:jc w:val="center"/>
              <w:rPr>
                <w:b/>
                <w:sz w:val="16"/>
              </w:rPr>
            </w:pPr>
            <w:r w:rsidRPr="00235394">
              <w:rPr>
                <w:b/>
              </w:rPr>
              <w:t>Change history</w:t>
            </w:r>
          </w:p>
        </w:tc>
      </w:tr>
      <w:tr w:rsidR="00775CF9" w:rsidRPr="00235394" w14:paraId="74AE2E6D" w14:textId="77777777" w:rsidTr="00A967D9">
        <w:tc>
          <w:tcPr>
            <w:tcW w:w="800" w:type="dxa"/>
            <w:shd w:val="pct10" w:color="auto" w:fill="FFFFFF"/>
          </w:tcPr>
          <w:p w14:paraId="7FDCCF77" w14:textId="77777777" w:rsidR="00775CF9" w:rsidRPr="00235394" w:rsidRDefault="00775CF9" w:rsidP="00A967D9">
            <w:pPr>
              <w:pStyle w:val="TAL"/>
              <w:rPr>
                <w:b/>
                <w:sz w:val="16"/>
              </w:rPr>
            </w:pPr>
            <w:r w:rsidRPr="00235394">
              <w:rPr>
                <w:b/>
                <w:sz w:val="16"/>
              </w:rPr>
              <w:t>Date</w:t>
            </w:r>
          </w:p>
        </w:tc>
        <w:tc>
          <w:tcPr>
            <w:tcW w:w="800" w:type="dxa"/>
            <w:shd w:val="pct10" w:color="auto" w:fill="FFFFFF"/>
          </w:tcPr>
          <w:p w14:paraId="550FFA0C" w14:textId="77777777" w:rsidR="00775CF9" w:rsidRPr="00235394" w:rsidRDefault="00775CF9" w:rsidP="00A967D9">
            <w:pPr>
              <w:pStyle w:val="TAL"/>
              <w:rPr>
                <w:b/>
                <w:sz w:val="16"/>
              </w:rPr>
            </w:pPr>
            <w:r>
              <w:rPr>
                <w:b/>
                <w:sz w:val="16"/>
              </w:rPr>
              <w:t>Meeting</w:t>
            </w:r>
          </w:p>
        </w:tc>
        <w:tc>
          <w:tcPr>
            <w:tcW w:w="1094" w:type="dxa"/>
            <w:shd w:val="pct10" w:color="auto" w:fill="FFFFFF"/>
          </w:tcPr>
          <w:p w14:paraId="60F874E6" w14:textId="77777777" w:rsidR="00775CF9" w:rsidRPr="00235394" w:rsidRDefault="00775CF9" w:rsidP="00A967D9">
            <w:pPr>
              <w:pStyle w:val="TAL"/>
              <w:rPr>
                <w:b/>
                <w:sz w:val="16"/>
              </w:rPr>
            </w:pPr>
            <w:r w:rsidRPr="00235394">
              <w:rPr>
                <w:b/>
                <w:sz w:val="16"/>
              </w:rPr>
              <w:t>TDoc</w:t>
            </w:r>
          </w:p>
        </w:tc>
        <w:tc>
          <w:tcPr>
            <w:tcW w:w="425" w:type="dxa"/>
            <w:shd w:val="pct10" w:color="auto" w:fill="FFFFFF"/>
          </w:tcPr>
          <w:p w14:paraId="36A993E4" w14:textId="77777777" w:rsidR="00775CF9" w:rsidRPr="00235394" w:rsidRDefault="00775CF9" w:rsidP="00A967D9">
            <w:pPr>
              <w:pStyle w:val="TAL"/>
              <w:rPr>
                <w:b/>
                <w:sz w:val="16"/>
              </w:rPr>
            </w:pPr>
            <w:r w:rsidRPr="00235394">
              <w:rPr>
                <w:b/>
                <w:sz w:val="16"/>
              </w:rPr>
              <w:t>CR</w:t>
            </w:r>
          </w:p>
        </w:tc>
        <w:tc>
          <w:tcPr>
            <w:tcW w:w="425" w:type="dxa"/>
            <w:shd w:val="pct10" w:color="auto" w:fill="FFFFFF"/>
          </w:tcPr>
          <w:p w14:paraId="229B60BB" w14:textId="77777777" w:rsidR="00775CF9" w:rsidRPr="00235394" w:rsidRDefault="00775CF9" w:rsidP="00A967D9">
            <w:pPr>
              <w:pStyle w:val="TAL"/>
              <w:rPr>
                <w:b/>
                <w:sz w:val="16"/>
              </w:rPr>
            </w:pPr>
            <w:r w:rsidRPr="00235394">
              <w:rPr>
                <w:b/>
                <w:sz w:val="16"/>
              </w:rPr>
              <w:t>Rev</w:t>
            </w:r>
          </w:p>
        </w:tc>
        <w:tc>
          <w:tcPr>
            <w:tcW w:w="425" w:type="dxa"/>
            <w:shd w:val="pct10" w:color="auto" w:fill="FFFFFF"/>
          </w:tcPr>
          <w:p w14:paraId="3DDAA3AD" w14:textId="77777777" w:rsidR="00775CF9" w:rsidRPr="00235394" w:rsidRDefault="00775CF9" w:rsidP="00A967D9">
            <w:pPr>
              <w:pStyle w:val="TAL"/>
              <w:rPr>
                <w:b/>
                <w:sz w:val="16"/>
              </w:rPr>
            </w:pPr>
            <w:r>
              <w:rPr>
                <w:b/>
                <w:sz w:val="16"/>
              </w:rPr>
              <w:t>Cat</w:t>
            </w:r>
          </w:p>
        </w:tc>
        <w:tc>
          <w:tcPr>
            <w:tcW w:w="4962" w:type="dxa"/>
            <w:shd w:val="pct10" w:color="auto" w:fill="FFFFFF"/>
          </w:tcPr>
          <w:p w14:paraId="07C5F11A" w14:textId="77777777" w:rsidR="00775CF9" w:rsidRPr="00235394" w:rsidRDefault="00775CF9" w:rsidP="00A967D9">
            <w:pPr>
              <w:pStyle w:val="TAL"/>
              <w:rPr>
                <w:b/>
                <w:sz w:val="16"/>
              </w:rPr>
            </w:pPr>
            <w:r w:rsidRPr="00235394">
              <w:rPr>
                <w:b/>
                <w:sz w:val="16"/>
              </w:rPr>
              <w:t>Subject/Comment</w:t>
            </w:r>
          </w:p>
        </w:tc>
        <w:tc>
          <w:tcPr>
            <w:tcW w:w="708" w:type="dxa"/>
            <w:shd w:val="pct10" w:color="auto" w:fill="FFFFFF"/>
          </w:tcPr>
          <w:p w14:paraId="4FBF3056" w14:textId="77777777" w:rsidR="00775CF9" w:rsidRPr="00235394" w:rsidRDefault="00775CF9" w:rsidP="00A967D9">
            <w:pPr>
              <w:pStyle w:val="TAL"/>
              <w:rPr>
                <w:b/>
                <w:sz w:val="16"/>
              </w:rPr>
            </w:pPr>
            <w:r w:rsidRPr="00235394">
              <w:rPr>
                <w:b/>
                <w:sz w:val="16"/>
              </w:rPr>
              <w:t>New</w:t>
            </w:r>
            <w:r>
              <w:rPr>
                <w:b/>
                <w:sz w:val="16"/>
              </w:rPr>
              <w:t xml:space="preserve"> version</w:t>
            </w:r>
          </w:p>
        </w:tc>
      </w:tr>
      <w:tr w:rsidR="00775CF9" w:rsidRPr="006B0D02" w14:paraId="040A307E" w14:textId="77777777" w:rsidTr="00A967D9">
        <w:tc>
          <w:tcPr>
            <w:tcW w:w="800" w:type="dxa"/>
            <w:shd w:val="solid" w:color="FFFFFF" w:fill="auto"/>
          </w:tcPr>
          <w:p w14:paraId="59380DF9" w14:textId="77777777" w:rsidR="00775CF9" w:rsidRPr="00E16811" w:rsidRDefault="00FF66D4" w:rsidP="00A967D9">
            <w:pPr>
              <w:pStyle w:val="TAC"/>
              <w:rPr>
                <w:sz w:val="16"/>
                <w:szCs w:val="16"/>
              </w:rPr>
            </w:pPr>
            <w:r>
              <w:rPr>
                <w:sz w:val="16"/>
                <w:szCs w:val="16"/>
              </w:rPr>
              <w:t>2017/11</w:t>
            </w:r>
          </w:p>
        </w:tc>
        <w:tc>
          <w:tcPr>
            <w:tcW w:w="800" w:type="dxa"/>
            <w:shd w:val="solid" w:color="FFFFFF" w:fill="auto"/>
          </w:tcPr>
          <w:p w14:paraId="567CE565" w14:textId="77777777" w:rsidR="00775CF9" w:rsidRPr="00E16811" w:rsidRDefault="00775CF9" w:rsidP="00A967D9">
            <w:pPr>
              <w:pStyle w:val="TAC"/>
              <w:rPr>
                <w:sz w:val="16"/>
                <w:szCs w:val="16"/>
              </w:rPr>
            </w:pPr>
            <w:r w:rsidRPr="00886E59">
              <w:rPr>
                <w:sz w:val="16"/>
                <w:szCs w:val="16"/>
              </w:rPr>
              <w:t>R4-8</w:t>
            </w:r>
            <w:r w:rsidR="00FF66D4">
              <w:rPr>
                <w:sz w:val="16"/>
                <w:szCs w:val="16"/>
              </w:rPr>
              <w:t>4bis</w:t>
            </w:r>
          </w:p>
        </w:tc>
        <w:tc>
          <w:tcPr>
            <w:tcW w:w="1094" w:type="dxa"/>
            <w:shd w:val="solid" w:color="FFFFFF" w:fill="auto"/>
          </w:tcPr>
          <w:p w14:paraId="107928AA" w14:textId="77777777" w:rsidR="00775CF9" w:rsidRPr="00E16811" w:rsidRDefault="00775CF9" w:rsidP="00FF66D4">
            <w:pPr>
              <w:pStyle w:val="TAC"/>
              <w:rPr>
                <w:sz w:val="16"/>
                <w:szCs w:val="16"/>
              </w:rPr>
            </w:pPr>
            <w:r w:rsidRPr="00886E59">
              <w:rPr>
                <w:sz w:val="16"/>
                <w:szCs w:val="16"/>
              </w:rPr>
              <w:t>R4-17</w:t>
            </w:r>
            <w:r w:rsidR="00FF66D4">
              <w:rPr>
                <w:sz w:val="16"/>
                <w:szCs w:val="16"/>
              </w:rPr>
              <w:t>11982</w:t>
            </w:r>
          </w:p>
        </w:tc>
        <w:tc>
          <w:tcPr>
            <w:tcW w:w="425" w:type="dxa"/>
            <w:shd w:val="solid" w:color="FFFFFF" w:fill="auto"/>
          </w:tcPr>
          <w:p w14:paraId="1319B47D" w14:textId="77777777" w:rsidR="00775CF9" w:rsidRPr="00E16811" w:rsidRDefault="00775CF9" w:rsidP="00926F59">
            <w:pPr>
              <w:pStyle w:val="TAL"/>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5C2DD1C3" w14:textId="77777777" w:rsidR="00775CF9" w:rsidRPr="00E16811" w:rsidRDefault="00775CF9" w:rsidP="00926F59">
            <w:pPr>
              <w:pStyle w:val="TAR"/>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64D50213" w14:textId="77777777" w:rsidR="00775CF9" w:rsidRPr="00E16811" w:rsidRDefault="00775CF9" w:rsidP="00926F59">
            <w:pPr>
              <w:pStyle w:val="TAC"/>
              <w:widowControl w:val="0"/>
              <w:tabs>
                <w:tab w:val="right" w:leader="dot" w:pos="9639"/>
              </w:tabs>
              <w:spacing w:before="120"/>
              <w:ind w:left="567" w:right="425" w:hanging="567"/>
              <w:jc w:val="both"/>
              <w:rPr>
                <w:sz w:val="16"/>
                <w:szCs w:val="16"/>
              </w:rPr>
            </w:pPr>
            <w:r w:rsidRPr="00886E59">
              <w:rPr>
                <w:sz w:val="16"/>
                <w:szCs w:val="16"/>
              </w:rPr>
              <w:t>-</w:t>
            </w:r>
          </w:p>
        </w:tc>
        <w:tc>
          <w:tcPr>
            <w:tcW w:w="4962" w:type="dxa"/>
            <w:shd w:val="solid" w:color="FFFFFF" w:fill="auto"/>
          </w:tcPr>
          <w:p w14:paraId="5ABD83BE" w14:textId="77777777" w:rsidR="00775CF9" w:rsidRPr="00E16811" w:rsidRDefault="00775CF9" w:rsidP="00A967D9">
            <w:pPr>
              <w:pStyle w:val="TAL"/>
              <w:widowControl w:val="0"/>
              <w:tabs>
                <w:tab w:val="right" w:leader="dot" w:pos="9639"/>
              </w:tabs>
              <w:spacing w:before="120"/>
              <w:ind w:left="567" w:right="425" w:hanging="567"/>
              <w:rPr>
                <w:sz w:val="16"/>
                <w:szCs w:val="16"/>
              </w:rPr>
            </w:pPr>
            <w:r w:rsidRPr="00886E59">
              <w:rPr>
                <w:sz w:val="16"/>
                <w:szCs w:val="16"/>
              </w:rPr>
              <w:t>TS skeleton</w:t>
            </w:r>
          </w:p>
        </w:tc>
        <w:tc>
          <w:tcPr>
            <w:tcW w:w="708" w:type="dxa"/>
            <w:shd w:val="solid" w:color="FFFFFF" w:fill="auto"/>
          </w:tcPr>
          <w:p w14:paraId="3373FEFE" w14:textId="77777777" w:rsidR="00775CF9" w:rsidRPr="00E16811" w:rsidRDefault="00775CF9" w:rsidP="00A967D9">
            <w:pPr>
              <w:pStyle w:val="TAC"/>
              <w:rPr>
                <w:sz w:val="16"/>
                <w:szCs w:val="16"/>
              </w:rPr>
            </w:pPr>
            <w:r w:rsidRPr="00886E59">
              <w:rPr>
                <w:sz w:val="16"/>
                <w:szCs w:val="16"/>
              </w:rPr>
              <w:t>0.0.1</w:t>
            </w:r>
          </w:p>
        </w:tc>
      </w:tr>
      <w:tr w:rsidR="00926F59" w:rsidRPr="006B0D02" w14:paraId="47590200" w14:textId="77777777" w:rsidTr="00A967D9">
        <w:tc>
          <w:tcPr>
            <w:tcW w:w="800" w:type="dxa"/>
            <w:shd w:val="solid" w:color="FFFFFF" w:fill="auto"/>
          </w:tcPr>
          <w:p w14:paraId="15F2F990" w14:textId="77777777" w:rsidR="00926F59" w:rsidRPr="00967AE9" w:rsidRDefault="00926F59" w:rsidP="00926F59">
            <w:pPr>
              <w:pStyle w:val="TAC"/>
              <w:rPr>
                <w:sz w:val="16"/>
                <w:szCs w:val="16"/>
              </w:rPr>
            </w:pPr>
            <w:r w:rsidRPr="00B80FB8">
              <w:rPr>
                <w:sz w:val="16"/>
                <w:szCs w:val="16"/>
              </w:rPr>
              <w:t>2018/04</w:t>
            </w:r>
          </w:p>
        </w:tc>
        <w:tc>
          <w:tcPr>
            <w:tcW w:w="800" w:type="dxa"/>
            <w:shd w:val="solid" w:color="FFFFFF" w:fill="auto"/>
          </w:tcPr>
          <w:p w14:paraId="255CCE19" w14:textId="77777777" w:rsidR="00926F59" w:rsidRPr="00967AE9" w:rsidRDefault="00926F59" w:rsidP="00926F59">
            <w:pPr>
              <w:pStyle w:val="TAC"/>
              <w:rPr>
                <w:sz w:val="16"/>
                <w:szCs w:val="16"/>
              </w:rPr>
            </w:pPr>
            <w:r w:rsidRPr="00B80FB8">
              <w:rPr>
                <w:sz w:val="16"/>
                <w:szCs w:val="16"/>
              </w:rPr>
              <w:t>R4-86bis</w:t>
            </w:r>
          </w:p>
        </w:tc>
        <w:tc>
          <w:tcPr>
            <w:tcW w:w="1094" w:type="dxa"/>
            <w:shd w:val="solid" w:color="FFFFFF" w:fill="auto"/>
          </w:tcPr>
          <w:p w14:paraId="745B652D" w14:textId="77777777" w:rsidR="00926F59" w:rsidRPr="00967AE9" w:rsidRDefault="00926F59" w:rsidP="00926F59">
            <w:pPr>
              <w:pStyle w:val="TAC"/>
              <w:rPr>
                <w:sz w:val="16"/>
                <w:szCs w:val="16"/>
                <w:lang w:eastAsia="zh-CN"/>
              </w:rPr>
            </w:pPr>
            <w:r w:rsidRPr="00B80FB8">
              <w:rPr>
                <w:sz w:val="16"/>
                <w:szCs w:val="16"/>
                <w:lang w:eastAsia="zh-CN"/>
              </w:rPr>
              <w:t>R4-180</w:t>
            </w:r>
            <w:r>
              <w:rPr>
                <w:sz w:val="16"/>
                <w:szCs w:val="16"/>
                <w:lang w:eastAsia="zh-CN"/>
              </w:rPr>
              <w:t>3913</w:t>
            </w:r>
          </w:p>
        </w:tc>
        <w:tc>
          <w:tcPr>
            <w:tcW w:w="425" w:type="dxa"/>
            <w:shd w:val="solid" w:color="FFFFFF" w:fill="auto"/>
          </w:tcPr>
          <w:p w14:paraId="71457637" w14:textId="77CB0C5D" w:rsidR="00926F59" w:rsidRPr="00967AE9" w:rsidRDefault="00926F59" w:rsidP="00926F59">
            <w:pPr>
              <w:pStyle w:val="TAL"/>
              <w:jc w:val="center"/>
              <w:rPr>
                <w:sz w:val="16"/>
                <w:szCs w:val="16"/>
              </w:rPr>
            </w:pPr>
            <w:r w:rsidRPr="00886E59">
              <w:rPr>
                <w:sz w:val="16"/>
                <w:szCs w:val="16"/>
              </w:rPr>
              <w:t>-</w:t>
            </w:r>
          </w:p>
        </w:tc>
        <w:tc>
          <w:tcPr>
            <w:tcW w:w="425" w:type="dxa"/>
            <w:shd w:val="solid" w:color="FFFFFF" w:fill="auto"/>
          </w:tcPr>
          <w:p w14:paraId="10D51A63" w14:textId="43A631D6" w:rsidR="00926F59" w:rsidRPr="00967AE9" w:rsidRDefault="00926F59">
            <w:pPr>
              <w:pStyle w:val="TAR"/>
              <w:jc w:val="center"/>
              <w:rPr>
                <w:sz w:val="16"/>
                <w:szCs w:val="16"/>
              </w:rPr>
            </w:pPr>
            <w:r w:rsidRPr="00886E59">
              <w:rPr>
                <w:sz w:val="16"/>
                <w:szCs w:val="16"/>
              </w:rPr>
              <w:t>-</w:t>
            </w:r>
          </w:p>
        </w:tc>
        <w:tc>
          <w:tcPr>
            <w:tcW w:w="425" w:type="dxa"/>
            <w:shd w:val="solid" w:color="FFFFFF" w:fill="auto"/>
          </w:tcPr>
          <w:p w14:paraId="5A620BEC" w14:textId="59D2C7DE" w:rsidR="00926F59" w:rsidRPr="00967AE9" w:rsidRDefault="00926F59">
            <w:pPr>
              <w:pStyle w:val="TAC"/>
              <w:rPr>
                <w:sz w:val="16"/>
                <w:szCs w:val="16"/>
              </w:rPr>
            </w:pPr>
            <w:r w:rsidRPr="00886E59">
              <w:rPr>
                <w:sz w:val="16"/>
                <w:szCs w:val="16"/>
              </w:rPr>
              <w:t>-</w:t>
            </w:r>
          </w:p>
        </w:tc>
        <w:tc>
          <w:tcPr>
            <w:tcW w:w="4962" w:type="dxa"/>
            <w:shd w:val="solid" w:color="FFFFFF" w:fill="auto"/>
          </w:tcPr>
          <w:p w14:paraId="7E705344" w14:textId="77777777" w:rsidR="00926F59" w:rsidRPr="00967AE9" w:rsidRDefault="00926F59" w:rsidP="00926F59">
            <w:pPr>
              <w:pStyle w:val="TAL"/>
              <w:rPr>
                <w:sz w:val="16"/>
                <w:szCs w:val="16"/>
              </w:rPr>
            </w:pPr>
            <w:r w:rsidRPr="00967AE9">
              <w:rPr>
                <w:sz w:val="16"/>
                <w:szCs w:val="16"/>
              </w:rPr>
              <w:t>R4-1803410    Draft CR to TS 38.141-1: Addition of applicability table in sub-clause 4.7</w:t>
            </w:r>
          </w:p>
          <w:p w14:paraId="3637658B" w14:textId="77777777" w:rsidR="00926F59" w:rsidRPr="00967AE9" w:rsidRDefault="00926F59" w:rsidP="00926F59">
            <w:pPr>
              <w:pStyle w:val="TAL"/>
              <w:rPr>
                <w:sz w:val="16"/>
                <w:szCs w:val="16"/>
              </w:rPr>
            </w:pPr>
            <w:r w:rsidRPr="00B80FB8">
              <w:rPr>
                <w:sz w:val="16"/>
                <w:szCs w:val="16"/>
              </w:rPr>
              <w:t xml:space="preserve">R4-1803411    </w:t>
            </w:r>
            <w:r w:rsidRPr="00967AE9">
              <w:rPr>
                <w:sz w:val="16"/>
                <w:szCs w:val="16"/>
              </w:rPr>
              <w:t>TP to TS 38.141-1 Applicability of requirements sub-clause (4.7)</w:t>
            </w:r>
          </w:p>
        </w:tc>
        <w:tc>
          <w:tcPr>
            <w:tcW w:w="708" w:type="dxa"/>
            <w:shd w:val="solid" w:color="FFFFFF" w:fill="auto"/>
          </w:tcPr>
          <w:p w14:paraId="063F597F" w14:textId="77777777" w:rsidR="00926F59" w:rsidRPr="008105C8" w:rsidRDefault="00926F59" w:rsidP="00926F59">
            <w:pPr>
              <w:pStyle w:val="TAC"/>
              <w:rPr>
                <w:sz w:val="16"/>
                <w:szCs w:val="16"/>
                <w:highlight w:val="yellow"/>
              </w:rPr>
            </w:pPr>
            <w:r w:rsidRPr="00B80FB8">
              <w:rPr>
                <w:sz w:val="16"/>
                <w:szCs w:val="16"/>
              </w:rPr>
              <w:t>0.1.0</w:t>
            </w:r>
          </w:p>
        </w:tc>
      </w:tr>
      <w:tr w:rsidR="00926F59" w:rsidRPr="006B0D02" w14:paraId="2A831A45" w14:textId="77777777" w:rsidTr="00A967D9">
        <w:tc>
          <w:tcPr>
            <w:tcW w:w="800" w:type="dxa"/>
            <w:shd w:val="solid" w:color="FFFFFF" w:fill="auto"/>
          </w:tcPr>
          <w:p w14:paraId="3CAEA1ED" w14:textId="77777777" w:rsidR="00926F59" w:rsidRPr="005960B7" w:rsidRDefault="00926F59" w:rsidP="00926F59">
            <w:pPr>
              <w:pStyle w:val="TAC"/>
              <w:rPr>
                <w:sz w:val="16"/>
                <w:szCs w:val="16"/>
              </w:rPr>
            </w:pPr>
            <w:r w:rsidRPr="00B80FB8">
              <w:rPr>
                <w:sz w:val="16"/>
                <w:szCs w:val="16"/>
              </w:rPr>
              <w:t>2018/04</w:t>
            </w:r>
          </w:p>
        </w:tc>
        <w:tc>
          <w:tcPr>
            <w:tcW w:w="800" w:type="dxa"/>
            <w:shd w:val="solid" w:color="FFFFFF" w:fill="auto"/>
          </w:tcPr>
          <w:p w14:paraId="1286D878" w14:textId="77777777" w:rsidR="00926F59" w:rsidRPr="005960B7" w:rsidRDefault="00926F59" w:rsidP="00926F59">
            <w:pPr>
              <w:pStyle w:val="TAC"/>
              <w:rPr>
                <w:sz w:val="16"/>
                <w:szCs w:val="16"/>
              </w:rPr>
            </w:pPr>
            <w:r w:rsidRPr="00B80FB8">
              <w:rPr>
                <w:sz w:val="16"/>
                <w:szCs w:val="16"/>
              </w:rPr>
              <w:t>R4-86bis</w:t>
            </w:r>
          </w:p>
        </w:tc>
        <w:tc>
          <w:tcPr>
            <w:tcW w:w="1094" w:type="dxa"/>
            <w:shd w:val="solid" w:color="FFFFFF" w:fill="auto"/>
          </w:tcPr>
          <w:p w14:paraId="5A2B1F20" w14:textId="2F1BC542" w:rsidR="00926F59" w:rsidRPr="005960B7" w:rsidRDefault="00926F59" w:rsidP="00926F59">
            <w:pPr>
              <w:pStyle w:val="TAC"/>
              <w:rPr>
                <w:sz w:val="16"/>
                <w:szCs w:val="16"/>
              </w:rPr>
            </w:pPr>
            <w:r w:rsidRPr="00330ED3">
              <w:rPr>
                <w:sz w:val="16"/>
                <w:szCs w:val="16"/>
              </w:rPr>
              <w:t>R4-1805424</w:t>
            </w:r>
            <w:r>
              <w:rPr>
                <w:sz w:val="16"/>
                <w:szCs w:val="16"/>
              </w:rPr>
              <w:t xml:space="preserve">, </w:t>
            </w:r>
            <w:r w:rsidRPr="00E83FE8">
              <w:rPr>
                <w:sz w:val="16"/>
                <w:szCs w:val="16"/>
              </w:rPr>
              <w:t>R4-1806022</w:t>
            </w:r>
          </w:p>
        </w:tc>
        <w:tc>
          <w:tcPr>
            <w:tcW w:w="425" w:type="dxa"/>
            <w:shd w:val="solid" w:color="FFFFFF" w:fill="auto"/>
          </w:tcPr>
          <w:p w14:paraId="4355FCEB" w14:textId="064A636C" w:rsidR="00926F59" w:rsidRPr="005960B7" w:rsidRDefault="00926F59" w:rsidP="00926F59">
            <w:pPr>
              <w:pStyle w:val="TAL"/>
              <w:jc w:val="center"/>
              <w:rPr>
                <w:sz w:val="16"/>
                <w:szCs w:val="16"/>
              </w:rPr>
            </w:pPr>
            <w:r w:rsidRPr="00886E59">
              <w:rPr>
                <w:sz w:val="16"/>
                <w:szCs w:val="16"/>
              </w:rPr>
              <w:t>-</w:t>
            </w:r>
          </w:p>
        </w:tc>
        <w:tc>
          <w:tcPr>
            <w:tcW w:w="425" w:type="dxa"/>
            <w:shd w:val="solid" w:color="FFFFFF" w:fill="auto"/>
          </w:tcPr>
          <w:p w14:paraId="54D4AB98" w14:textId="6ED4DC8E" w:rsidR="00926F59" w:rsidRPr="005960B7" w:rsidRDefault="00926F59">
            <w:pPr>
              <w:pStyle w:val="TAR"/>
              <w:jc w:val="center"/>
              <w:rPr>
                <w:sz w:val="16"/>
                <w:szCs w:val="16"/>
              </w:rPr>
            </w:pPr>
            <w:r w:rsidRPr="00886E59">
              <w:rPr>
                <w:sz w:val="16"/>
                <w:szCs w:val="16"/>
              </w:rPr>
              <w:t>-</w:t>
            </w:r>
          </w:p>
        </w:tc>
        <w:tc>
          <w:tcPr>
            <w:tcW w:w="425" w:type="dxa"/>
            <w:shd w:val="solid" w:color="FFFFFF" w:fill="auto"/>
          </w:tcPr>
          <w:p w14:paraId="7DC7D974" w14:textId="771E27DF" w:rsidR="00926F59" w:rsidRPr="005960B7" w:rsidRDefault="00926F59">
            <w:pPr>
              <w:pStyle w:val="TAC"/>
              <w:rPr>
                <w:sz w:val="16"/>
                <w:szCs w:val="16"/>
              </w:rPr>
            </w:pPr>
            <w:r w:rsidRPr="00886E59">
              <w:rPr>
                <w:sz w:val="16"/>
                <w:szCs w:val="16"/>
              </w:rPr>
              <w:t>-</w:t>
            </w:r>
          </w:p>
        </w:tc>
        <w:tc>
          <w:tcPr>
            <w:tcW w:w="4962" w:type="dxa"/>
            <w:shd w:val="solid" w:color="FFFFFF" w:fill="auto"/>
          </w:tcPr>
          <w:p w14:paraId="76EE4547" w14:textId="77777777" w:rsidR="00926F59" w:rsidRDefault="00926F59" w:rsidP="00926F59">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2DE4A4AA" w14:textId="77777777" w:rsidR="00926F59" w:rsidRDefault="00926F59" w:rsidP="00926F59">
            <w:pPr>
              <w:pStyle w:val="TAL"/>
              <w:rPr>
                <w:sz w:val="16"/>
                <w:szCs w:val="16"/>
              </w:rPr>
            </w:pPr>
            <w:r>
              <w:rPr>
                <w:sz w:val="16"/>
                <w:szCs w:val="16"/>
              </w:rPr>
              <w:t xml:space="preserve">- </w:t>
            </w:r>
            <w:r w:rsidRPr="00330ED3">
              <w:rPr>
                <w:sz w:val="16"/>
                <w:szCs w:val="16"/>
              </w:rPr>
              <w:t>R4-1805424</w:t>
            </w:r>
            <w:r w:rsidRPr="00330ED3">
              <w:rPr>
                <w:sz w:val="16"/>
                <w:szCs w:val="16"/>
              </w:rPr>
              <w:tab/>
              <w:t>TP to TS 38.141-1 v0.1.0 Sections 1-3</w:t>
            </w:r>
          </w:p>
          <w:p w14:paraId="378DC894" w14:textId="30E2B88D" w:rsidR="00926F59" w:rsidRPr="005960B7" w:rsidRDefault="00926F59" w:rsidP="00926F59">
            <w:pPr>
              <w:pStyle w:val="TAL"/>
              <w:rPr>
                <w:sz w:val="16"/>
                <w:szCs w:val="16"/>
              </w:rPr>
            </w:pPr>
            <w:r>
              <w:rPr>
                <w:sz w:val="16"/>
                <w:szCs w:val="16"/>
              </w:rPr>
              <w:t xml:space="preserve">- </w:t>
            </w:r>
            <w:r w:rsidRPr="00E83FE8">
              <w:rPr>
                <w:sz w:val="16"/>
                <w:szCs w:val="16"/>
              </w:rPr>
              <w:t>R4-1806022</w:t>
            </w:r>
            <w:r w:rsidRPr="00E83FE8">
              <w:rPr>
                <w:sz w:val="16"/>
                <w:szCs w:val="16"/>
              </w:rPr>
              <w:tab/>
              <w:t>TP to TS 38.141-1 v0.1.0 Section 4</w:t>
            </w:r>
          </w:p>
        </w:tc>
        <w:tc>
          <w:tcPr>
            <w:tcW w:w="708" w:type="dxa"/>
            <w:shd w:val="solid" w:color="FFFFFF" w:fill="auto"/>
          </w:tcPr>
          <w:p w14:paraId="55549FCB" w14:textId="77777777" w:rsidR="00926F59" w:rsidRPr="005960B7" w:rsidRDefault="00926F59" w:rsidP="00926F59">
            <w:pPr>
              <w:pStyle w:val="TAC"/>
              <w:rPr>
                <w:sz w:val="16"/>
                <w:szCs w:val="16"/>
              </w:rPr>
            </w:pPr>
            <w:r>
              <w:rPr>
                <w:sz w:val="16"/>
                <w:szCs w:val="16"/>
              </w:rPr>
              <w:t>0.2</w:t>
            </w:r>
            <w:r w:rsidRPr="00B80FB8">
              <w:rPr>
                <w:sz w:val="16"/>
                <w:szCs w:val="16"/>
              </w:rPr>
              <w:t>.0</w:t>
            </w:r>
          </w:p>
        </w:tc>
      </w:tr>
      <w:tr w:rsidR="00926F59" w:rsidRPr="006B0D02" w14:paraId="1BCD954D" w14:textId="77777777" w:rsidTr="00A967D9">
        <w:tc>
          <w:tcPr>
            <w:tcW w:w="800" w:type="dxa"/>
            <w:shd w:val="solid" w:color="FFFFFF" w:fill="auto"/>
          </w:tcPr>
          <w:p w14:paraId="029395A6" w14:textId="37538CA0" w:rsidR="00926F59" w:rsidRPr="005960B7" w:rsidRDefault="00926F59" w:rsidP="00926F59">
            <w:pPr>
              <w:pStyle w:val="TAC"/>
              <w:rPr>
                <w:sz w:val="16"/>
                <w:szCs w:val="16"/>
              </w:rPr>
            </w:pPr>
            <w:r w:rsidRPr="00B80FB8">
              <w:rPr>
                <w:sz w:val="16"/>
                <w:szCs w:val="16"/>
              </w:rPr>
              <w:t>2018/0</w:t>
            </w:r>
            <w:r>
              <w:rPr>
                <w:sz w:val="16"/>
                <w:szCs w:val="16"/>
              </w:rPr>
              <w:t>6</w:t>
            </w:r>
          </w:p>
        </w:tc>
        <w:tc>
          <w:tcPr>
            <w:tcW w:w="800" w:type="dxa"/>
            <w:shd w:val="solid" w:color="FFFFFF" w:fill="auto"/>
          </w:tcPr>
          <w:p w14:paraId="72E0A6D7" w14:textId="5BE2C53F" w:rsidR="00926F59" w:rsidRPr="005960B7" w:rsidRDefault="00926F59" w:rsidP="00926F59">
            <w:pPr>
              <w:pStyle w:val="TAC"/>
              <w:rPr>
                <w:sz w:val="16"/>
                <w:szCs w:val="16"/>
              </w:rPr>
            </w:pPr>
            <w:r>
              <w:rPr>
                <w:sz w:val="16"/>
                <w:szCs w:val="16"/>
              </w:rPr>
              <w:t>R4-87</w:t>
            </w:r>
          </w:p>
        </w:tc>
        <w:tc>
          <w:tcPr>
            <w:tcW w:w="1094" w:type="dxa"/>
            <w:shd w:val="solid" w:color="FFFFFF" w:fill="auto"/>
          </w:tcPr>
          <w:p w14:paraId="2F6D8663" w14:textId="61290A42" w:rsidR="00926F59" w:rsidRPr="005960B7" w:rsidRDefault="00926F59" w:rsidP="00926F59">
            <w:pPr>
              <w:pStyle w:val="TAL"/>
              <w:rPr>
                <w:sz w:val="16"/>
                <w:szCs w:val="16"/>
              </w:rPr>
            </w:pPr>
            <w:r w:rsidRPr="00D0362A">
              <w:rPr>
                <w:sz w:val="16"/>
                <w:szCs w:val="16"/>
              </w:rPr>
              <w:t>R4-1808321</w:t>
            </w:r>
            <w:r>
              <w:rPr>
                <w:sz w:val="16"/>
                <w:szCs w:val="16"/>
              </w:rPr>
              <w:t xml:space="preserve">, </w:t>
            </w:r>
            <w:r w:rsidRPr="00D0362A">
              <w:rPr>
                <w:sz w:val="16"/>
                <w:szCs w:val="16"/>
              </w:rPr>
              <w:t>R4-1808322</w:t>
            </w:r>
            <w:r>
              <w:rPr>
                <w:sz w:val="16"/>
                <w:szCs w:val="16"/>
              </w:rPr>
              <w:t xml:space="preserve">, </w:t>
            </w:r>
            <w:r w:rsidRPr="00D0362A">
              <w:rPr>
                <w:sz w:val="16"/>
                <w:szCs w:val="16"/>
              </w:rPr>
              <w:t>R4-1808324</w:t>
            </w:r>
            <w:r>
              <w:rPr>
                <w:sz w:val="16"/>
                <w:szCs w:val="16"/>
              </w:rPr>
              <w:t xml:space="preserve">, </w:t>
            </w:r>
            <w:r w:rsidRPr="00D0362A">
              <w:rPr>
                <w:sz w:val="16"/>
                <w:szCs w:val="16"/>
              </w:rPr>
              <w:t>R4-1808326</w:t>
            </w:r>
            <w:r>
              <w:rPr>
                <w:sz w:val="16"/>
                <w:szCs w:val="16"/>
              </w:rPr>
              <w:t xml:space="preserve">, </w:t>
            </w:r>
            <w:r w:rsidRPr="00D0362A">
              <w:rPr>
                <w:sz w:val="16"/>
                <w:szCs w:val="16"/>
              </w:rPr>
              <w:t>R4-1808482</w:t>
            </w:r>
          </w:p>
        </w:tc>
        <w:tc>
          <w:tcPr>
            <w:tcW w:w="425" w:type="dxa"/>
            <w:shd w:val="solid" w:color="FFFFFF" w:fill="auto"/>
          </w:tcPr>
          <w:p w14:paraId="17C94D53" w14:textId="5AEC929E" w:rsidR="00926F59" w:rsidRPr="005960B7" w:rsidRDefault="00926F59" w:rsidP="00926F59">
            <w:pPr>
              <w:pStyle w:val="TAL"/>
              <w:jc w:val="center"/>
              <w:rPr>
                <w:sz w:val="16"/>
                <w:szCs w:val="16"/>
              </w:rPr>
            </w:pPr>
            <w:r w:rsidRPr="00886E59">
              <w:rPr>
                <w:sz w:val="16"/>
                <w:szCs w:val="16"/>
              </w:rPr>
              <w:t>-</w:t>
            </w:r>
          </w:p>
        </w:tc>
        <w:tc>
          <w:tcPr>
            <w:tcW w:w="425" w:type="dxa"/>
            <w:shd w:val="solid" w:color="FFFFFF" w:fill="auto"/>
          </w:tcPr>
          <w:p w14:paraId="20A815F6" w14:textId="40C193EF" w:rsidR="00926F59" w:rsidRPr="005960B7" w:rsidRDefault="00926F59" w:rsidP="00926F59">
            <w:pPr>
              <w:pStyle w:val="TAR"/>
              <w:jc w:val="center"/>
              <w:rPr>
                <w:sz w:val="16"/>
                <w:szCs w:val="16"/>
              </w:rPr>
            </w:pPr>
            <w:r w:rsidRPr="00886E59">
              <w:rPr>
                <w:sz w:val="16"/>
                <w:szCs w:val="16"/>
              </w:rPr>
              <w:t>-</w:t>
            </w:r>
          </w:p>
        </w:tc>
        <w:tc>
          <w:tcPr>
            <w:tcW w:w="425" w:type="dxa"/>
            <w:shd w:val="solid" w:color="FFFFFF" w:fill="auto"/>
          </w:tcPr>
          <w:p w14:paraId="6B5F49AB" w14:textId="5D551E2D" w:rsidR="00926F59" w:rsidRPr="005960B7" w:rsidRDefault="00926F59" w:rsidP="00926F59">
            <w:pPr>
              <w:pStyle w:val="TAC"/>
              <w:rPr>
                <w:sz w:val="16"/>
                <w:szCs w:val="16"/>
              </w:rPr>
            </w:pPr>
            <w:r w:rsidRPr="00886E59">
              <w:rPr>
                <w:sz w:val="16"/>
                <w:szCs w:val="16"/>
              </w:rPr>
              <w:t>-</w:t>
            </w:r>
          </w:p>
        </w:tc>
        <w:tc>
          <w:tcPr>
            <w:tcW w:w="4962" w:type="dxa"/>
            <w:shd w:val="solid" w:color="FFFFFF" w:fill="auto"/>
          </w:tcPr>
          <w:p w14:paraId="41D34B12" w14:textId="02B6D5B8" w:rsidR="00926F59" w:rsidRDefault="00926F59" w:rsidP="00926F59">
            <w:pPr>
              <w:pStyle w:val="TAL"/>
              <w:rPr>
                <w:sz w:val="16"/>
                <w:szCs w:val="16"/>
              </w:rPr>
            </w:pPr>
            <w:r>
              <w:rPr>
                <w:sz w:val="16"/>
                <w:szCs w:val="16"/>
              </w:rPr>
              <w:t xml:space="preserve">Implementation of TPs agreed during RAN4#87, on top of </w:t>
            </w:r>
            <w:r w:rsidRPr="00D0362A">
              <w:rPr>
                <w:sz w:val="16"/>
                <w:szCs w:val="16"/>
              </w:rPr>
              <w:t>R4-1807254</w:t>
            </w:r>
            <w:r>
              <w:rPr>
                <w:sz w:val="16"/>
                <w:szCs w:val="16"/>
              </w:rPr>
              <w:t xml:space="preserve">: </w:t>
            </w:r>
          </w:p>
          <w:p w14:paraId="3ADAFD30" w14:textId="77777777" w:rsidR="00926F59" w:rsidRDefault="00926F59" w:rsidP="00926F59">
            <w:pPr>
              <w:pStyle w:val="TAL"/>
              <w:rPr>
                <w:sz w:val="16"/>
                <w:szCs w:val="16"/>
              </w:rPr>
            </w:pPr>
            <w:r>
              <w:rPr>
                <w:sz w:val="16"/>
                <w:szCs w:val="16"/>
              </w:rPr>
              <w:t xml:space="preserve">- </w:t>
            </w:r>
            <w:r w:rsidRPr="00D0362A">
              <w:rPr>
                <w:sz w:val="16"/>
                <w:szCs w:val="16"/>
              </w:rPr>
              <w:t>R4-1808321</w:t>
            </w:r>
            <w:r w:rsidRPr="00D0362A">
              <w:rPr>
                <w:sz w:val="16"/>
                <w:szCs w:val="16"/>
              </w:rPr>
              <w:tab/>
              <w:t>TP to TS 38.141-1: conducted manufacturers declarations for NR BS (4.6)</w:t>
            </w:r>
          </w:p>
          <w:p w14:paraId="0D47E18D" w14:textId="767DC1DE" w:rsidR="00926F59" w:rsidRPr="00D0362A" w:rsidRDefault="00926F59" w:rsidP="00926F59">
            <w:pPr>
              <w:pStyle w:val="TAL"/>
              <w:rPr>
                <w:sz w:val="16"/>
                <w:szCs w:val="16"/>
              </w:rPr>
            </w:pPr>
            <w:r>
              <w:rPr>
                <w:sz w:val="16"/>
                <w:szCs w:val="16"/>
              </w:rPr>
              <w:t xml:space="preserve">- </w:t>
            </w:r>
            <w:r w:rsidRPr="00D0362A">
              <w:rPr>
                <w:sz w:val="16"/>
                <w:szCs w:val="16"/>
              </w:rPr>
              <w:t>R4-1808322</w:t>
            </w:r>
            <w:r w:rsidRPr="00D0362A">
              <w:rPr>
                <w:sz w:val="16"/>
                <w:szCs w:val="16"/>
              </w:rPr>
              <w:tab/>
              <w:t>TP to TS 38.141-1: removal of OTA terms and definitions</w:t>
            </w:r>
          </w:p>
          <w:p w14:paraId="22A3E172" w14:textId="77777777" w:rsidR="00926F59" w:rsidRDefault="00926F59" w:rsidP="00926F59">
            <w:pPr>
              <w:pStyle w:val="TAL"/>
              <w:rPr>
                <w:sz w:val="16"/>
                <w:szCs w:val="16"/>
              </w:rPr>
            </w:pPr>
            <w:r>
              <w:rPr>
                <w:sz w:val="16"/>
                <w:szCs w:val="16"/>
              </w:rPr>
              <w:t xml:space="preserve">- </w:t>
            </w:r>
            <w:r w:rsidRPr="00D0362A">
              <w:rPr>
                <w:sz w:val="16"/>
                <w:szCs w:val="16"/>
              </w:rPr>
              <w:t>R4-1808324</w:t>
            </w:r>
            <w:r w:rsidRPr="00D0362A">
              <w:rPr>
                <w:sz w:val="16"/>
                <w:szCs w:val="16"/>
              </w:rPr>
              <w:tab/>
              <w:t>TP to TS 38.141-1: NR channel numbering correction</w:t>
            </w:r>
          </w:p>
          <w:p w14:paraId="03F9748F" w14:textId="77777777" w:rsidR="00926F59" w:rsidRDefault="00926F59" w:rsidP="00926F59">
            <w:pPr>
              <w:pStyle w:val="TAL"/>
              <w:rPr>
                <w:sz w:val="16"/>
                <w:szCs w:val="16"/>
              </w:rPr>
            </w:pPr>
            <w:r>
              <w:rPr>
                <w:sz w:val="16"/>
                <w:szCs w:val="16"/>
              </w:rPr>
              <w:t xml:space="preserve">- </w:t>
            </w:r>
            <w:r w:rsidRPr="00D0362A">
              <w:rPr>
                <w:sz w:val="16"/>
                <w:szCs w:val="16"/>
              </w:rPr>
              <w:t>R4-1808326</w:t>
            </w:r>
            <w:r w:rsidRPr="00D0362A">
              <w:rPr>
                <w:sz w:val="16"/>
                <w:szCs w:val="16"/>
              </w:rPr>
              <w:tab/>
              <w:t>TP to TS 38.141-1: Correction of the BS type 1-H architecture figure</w:t>
            </w:r>
          </w:p>
          <w:p w14:paraId="419A1404" w14:textId="3BD9EDD2" w:rsidR="00926F59" w:rsidRPr="005960B7" w:rsidRDefault="00926F59" w:rsidP="00926F59">
            <w:pPr>
              <w:pStyle w:val="TAL"/>
              <w:rPr>
                <w:sz w:val="16"/>
                <w:szCs w:val="16"/>
              </w:rPr>
            </w:pPr>
            <w:r>
              <w:rPr>
                <w:sz w:val="16"/>
                <w:szCs w:val="16"/>
              </w:rPr>
              <w:t xml:space="preserve">- </w:t>
            </w:r>
            <w:r w:rsidRPr="00D0362A">
              <w:rPr>
                <w:sz w:val="16"/>
                <w:szCs w:val="16"/>
              </w:rPr>
              <w:t>R4-1808482</w:t>
            </w:r>
            <w:r w:rsidRPr="00D0362A">
              <w:rPr>
                <w:sz w:val="16"/>
                <w:szCs w:val="16"/>
              </w:rPr>
              <w:tab/>
              <w:t>TP to TS 38.141-1: multi-band operation</w:t>
            </w:r>
          </w:p>
        </w:tc>
        <w:tc>
          <w:tcPr>
            <w:tcW w:w="708" w:type="dxa"/>
            <w:shd w:val="solid" w:color="FFFFFF" w:fill="auto"/>
          </w:tcPr>
          <w:p w14:paraId="4EFEB0B3" w14:textId="4C642C67" w:rsidR="00926F59" w:rsidRPr="005960B7" w:rsidRDefault="00926F59" w:rsidP="00926F59">
            <w:pPr>
              <w:pStyle w:val="TAC"/>
              <w:rPr>
                <w:sz w:val="16"/>
                <w:szCs w:val="16"/>
              </w:rPr>
            </w:pPr>
            <w:r>
              <w:rPr>
                <w:sz w:val="16"/>
                <w:szCs w:val="16"/>
              </w:rPr>
              <w:t>0.3.0</w:t>
            </w:r>
          </w:p>
        </w:tc>
      </w:tr>
      <w:tr w:rsidR="00D27391" w:rsidRPr="006B0D02" w14:paraId="4D70452D" w14:textId="77777777" w:rsidTr="00A967D9">
        <w:tc>
          <w:tcPr>
            <w:tcW w:w="800" w:type="dxa"/>
            <w:shd w:val="solid" w:color="FFFFFF" w:fill="auto"/>
          </w:tcPr>
          <w:p w14:paraId="57C94865" w14:textId="4BD39565" w:rsidR="00D27391" w:rsidRPr="00812AE5" w:rsidRDefault="00D27391" w:rsidP="00D27391">
            <w:pPr>
              <w:pStyle w:val="TAC"/>
              <w:rPr>
                <w:sz w:val="16"/>
                <w:szCs w:val="16"/>
              </w:rPr>
            </w:pPr>
            <w:ins w:id="11372" w:author="Huawei" w:date="2018-07-10T10:19:00Z">
              <w:r w:rsidRPr="00812AE5">
                <w:rPr>
                  <w:sz w:val="16"/>
                  <w:szCs w:val="16"/>
                </w:rPr>
                <w:t>2018/07</w:t>
              </w:r>
            </w:ins>
          </w:p>
        </w:tc>
        <w:tc>
          <w:tcPr>
            <w:tcW w:w="800" w:type="dxa"/>
            <w:shd w:val="solid" w:color="FFFFFF" w:fill="auto"/>
          </w:tcPr>
          <w:p w14:paraId="5FEB1D1C" w14:textId="249522BA" w:rsidR="00D27391" w:rsidRPr="00812AE5" w:rsidRDefault="00D27391" w:rsidP="00D27391">
            <w:pPr>
              <w:pStyle w:val="TAC"/>
              <w:rPr>
                <w:sz w:val="16"/>
                <w:szCs w:val="16"/>
              </w:rPr>
            </w:pPr>
            <w:ins w:id="11373" w:author="Huawei" w:date="2018-07-10T10:19:00Z">
              <w:r w:rsidRPr="00812AE5">
                <w:rPr>
                  <w:sz w:val="16"/>
                  <w:szCs w:val="16"/>
                </w:rPr>
                <w:t>R4-AH-1807</w:t>
              </w:r>
            </w:ins>
          </w:p>
        </w:tc>
        <w:tc>
          <w:tcPr>
            <w:tcW w:w="1094" w:type="dxa"/>
            <w:shd w:val="solid" w:color="FFFFFF" w:fill="auto"/>
          </w:tcPr>
          <w:p w14:paraId="21361620" w14:textId="2DD7C32D" w:rsidR="00812AE5" w:rsidRPr="00AC5661" w:rsidRDefault="00812AE5" w:rsidP="00812AE5">
            <w:pPr>
              <w:pStyle w:val="TAC"/>
              <w:rPr>
                <w:ins w:id="11374" w:author="Huawei" w:date="2018-07-10T10:28:00Z"/>
                <w:sz w:val="16"/>
                <w:szCs w:val="16"/>
              </w:rPr>
            </w:pPr>
            <w:ins w:id="11375" w:author="Huawei" w:date="2018-07-10T10:28:00Z">
              <w:r w:rsidRPr="00AC5661">
                <w:rPr>
                  <w:sz w:val="16"/>
                  <w:szCs w:val="16"/>
                </w:rPr>
                <w:t xml:space="preserve">R4-1808980, </w:t>
              </w:r>
            </w:ins>
          </w:p>
          <w:p w14:paraId="32FB94C7" w14:textId="496755F0" w:rsidR="00812AE5" w:rsidRPr="00294BD4" w:rsidRDefault="00812AE5" w:rsidP="00812AE5">
            <w:pPr>
              <w:pStyle w:val="TAC"/>
              <w:rPr>
                <w:ins w:id="11376" w:author="Huawei" w:date="2018-07-10T10:28:00Z"/>
                <w:sz w:val="16"/>
                <w:szCs w:val="16"/>
              </w:rPr>
            </w:pPr>
            <w:ins w:id="11377" w:author="Huawei" w:date="2018-07-10T10:28:00Z">
              <w:r w:rsidRPr="006C4A4E">
                <w:rPr>
                  <w:sz w:val="16"/>
                  <w:szCs w:val="16"/>
                </w:rPr>
                <w:t>R4-1808981</w:t>
              </w:r>
              <w:r w:rsidRPr="008D6B16">
                <w:rPr>
                  <w:sz w:val="16"/>
                  <w:szCs w:val="16"/>
                </w:rPr>
                <w:t xml:space="preserve">, </w:t>
              </w:r>
            </w:ins>
          </w:p>
          <w:p w14:paraId="7887773F" w14:textId="1C58A1B2" w:rsidR="00812AE5" w:rsidRPr="0066553E" w:rsidRDefault="00812AE5" w:rsidP="00812AE5">
            <w:pPr>
              <w:pStyle w:val="TAC"/>
              <w:rPr>
                <w:ins w:id="11378" w:author="Huawei" w:date="2018-07-10T10:28:00Z"/>
                <w:sz w:val="16"/>
                <w:szCs w:val="16"/>
              </w:rPr>
            </w:pPr>
            <w:ins w:id="11379" w:author="Huawei" w:date="2018-07-10T10:28:00Z">
              <w:r w:rsidRPr="0066553E">
                <w:rPr>
                  <w:sz w:val="16"/>
                  <w:szCs w:val="16"/>
                </w:rPr>
                <w:t xml:space="preserve">R4-1808987, </w:t>
              </w:r>
            </w:ins>
          </w:p>
          <w:p w14:paraId="7FF6ADBC" w14:textId="0F3FE469" w:rsidR="00812AE5" w:rsidRPr="0066553E" w:rsidRDefault="00812AE5" w:rsidP="00812AE5">
            <w:pPr>
              <w:pStyle w:val="TAC"/>
              <w:rPr>
                <w:ins w:id="11380" w:author="Huawei" w:date="2018-07-10T10:28:00Z"/>
                <w:sz w:val="16"/>
                <w:szCs w:val="16"/>
              </w:rPr>
            </w:pPr>
            <w:ins w:id="11381" w:author="Huawei" w:date="2018-07-10T10:28:00Z">
              <w:r w:rsidRPr="008D6B16">
                <w:rPr>
                  <w:sz w:val="16"/>
                  <w:szCs w:val="16"/>
                </w:rPr>
                <w:t>R4-</w:t>
              </w:r>
              <w:r w:rsidRPr="00294BD4">
                <w:rPr>
                  <w:sz w:val="16"/>
                  <w:szCs w:val="16"/>
                </w:rPr>
                <w:t>1808991</w:t>
              </w:r>
              <w:r w:rsidRPr="0066553E">
                <w:rPr>
                  <w:sz w:val="16"/>
                  <w:szCs w:val="16"/>
                </w:rPr>
                <w:t xml:space="preserve">, </w:t>
              </w:r>
            </w:ins>
          </w:p>
          <w:p w14:paraId="3573FD42" w14:textId="212A5335" w:rsidR="00812AE5" w:rsidRPr="00910853" w:rsidRDefault="00812AE5" w:rsidP="00812AE5">
            <w:pPr>
              <w:pStyle w:val="TAC"/>
              <w:rPr>
                <w:ins w:id="11382" w:author="Huawei" w:date="2018-07-10T10:28:00Z"/>
                <w:sz w:val="16"/>
                <w:szCs w:val="16"/>
              </w:rPr>
            </w:pPr>
            <w:ins w:id="11383" w:author="Huawei" w:date="2018-07-10T10:28:00Z">
              <w:r w:rsidRPr="0066553E">
                <w:rPr>
                  <w:sz w:val="16"/>
                  <w:szCs w:val="16"/>
                </w:rPr>
                <w:t>R4-1808992</w:t>
              </w:r>
              <w:r w:rsidRPr="00A639C7">
                <w:rPr>
                  <w:sz w:val="16"/>
                  <w:szCs w:val="16"/>
                </w:rPr>
                <w:t xml:space="preserve">, </w:t>
              </w:r>
            </w:ins>
          </w:p>
          <w:p w14:paraId="3DC79F79" w14:textId="6FC6E188" w:rsidR="00812AE5" w:rsidRPr="003A2792" w:rsidRDefault="00812AE5" w:rsidP="00812AE5">
            <w:pPr>
              <w:pStyle w:val="TAC"/>
              <w:rPr>
                <w:ins w:id="11384" w:author="Huawei" w:date="2018-07-10T10:28:00Z"/>
                <w:sz w:val="16"/>
                <w:szCs w:val="16"/>
              </w:rPr>
            </w:pPr>
            <w:ins w:id="11385" w:author="Huawei" w:date="2018-07-10T10:28:00Z">
              <w:r w:rsidRPr="003A2792">
                <w:rPr>
                  <w:sz w:val="16"/>
                  <w:szCs w:val="16"/>
                </w:rPr>
                <w:t xml:space="preserve">R4-1808994, </w:t>
              </w:r>
            </w:ins>
          </w:p>
          <w:p w14:paraId="2E3DBE46" w14:textId="3BC710F9" w:rsidR="00812AE5" w:rsidRPr="00F20C9E" w:rsidRDefault="00812AE5" w:rsidP="00812AE5">
            <w:pPr>
              <w:pStyle w:val="TAC"/>
              <w:rPr>
                <w:ins w:id="11386" w:author="Huawei" w:date="2018-07-10T10:28:00Z"/>
                <w:sz w:val="16"/>
                <w:szCs w:val="16"/>
              </w:rPr>
            </w:pPr>
            <w:ins w:id="11387" w:author="Huawei" w:date="2018-07-10T10:28:00Z">
              <w:r w:rsidRPr="008C2FFD">
                <w:rPr>
                  <w:sz w:val="16"/>
                  <w:szCs w:val="16"/>
                </w:rPr>
                <w:t>R4-1808995,</w:t>
              </w:r>
              <w:r w:rsidRPr="00F20C9E">
                <w:rPr>
                  <w:sz w:val="16"/>
                  <w:szCs w:val="16"/>
                </w:rPr>
                <w:t xml:space="preserve"> </w:t>
              </w:r>
            </w:ins>
          </w:p>
          <w:p w14:paraId="11B94AB1" w14:textId="5EE2EFF4" w:rsidR="00812AE5" w:rsidRPr="00FA5734" w:rsidRDefault="00812AE5" w:rsidP="00812AE5">
            <w:pPr>
              <w:pStyle w:val="TAC"/>
              <w:rPr>
                <w:ins w:id="11388" w:author="Huawei" w:date="2018-07-10T10:28:00Z"/>
                <w:sz w:val="16"/>
                <w:szCs w:val="16"/>
              </w:rPr>
            </w:pPr>
            <w:ins w:id="11389" w:author="Huawei" w:date="2018-07-10T10:28:00Z">
              <w:r w:rsidRPr="00F20C9E">
                <w:rPr>
                  <w:sz w:val="16"/>
                  <w:szCs w:val="16"/>
                </w:rPr>
                <w:t>R4-1808997</w:t>
              </w:r>
              <w:r w:rsidRPr="00FA5734">
                <w:rPr>
                  <w:sz w:val="16"/>
                  <w:szCs w:val="16"/>
                </w:rPr>
                <w:t xml:space="preserve">, </w:t>
              </w:r>
            </w:ins>
          </w:p>
          <w:p w14:paraId="357F242B" w14:textId="431C5921" w:rsidR="00812AE5" w:rsidRPr="00F40ED6" w:rsidRDefault="00812AE5" w:rsidP="00812AE5">
            <w:pPr>
              <w:pStyle w:val="TAC"/>
              <w:rPr>
                <w:ins w:id="11390" w:author="Huawei" w:date="2018-07-10T10:28:00Z"/>
                <w:sz w:val="16"/>
                <w:szCs w:val="16"/>
              </w:rPr>
            </w:pPr>
            <w:ins w:id="11391" w:author="Huawei" w:date="2018-07-10T10:28:00Z">
              <w:r w:rsidRPr="00FA5734">
                <w:rPr>
                  <w:sz w:val="16"/>
                  <w:szCs w:val="16"/>
                </w:rPr>
                <w:t>R4-1809464</w:t>
              </w:r>
              <w:r w:rsidRPr="00F40ED6">
                <w:rPr>
                  <w:sz w:val="16"/>
                  <w:szCs w:val="16"/>
                </w:rPr>
                <w:t xml:space="preserve">, </w:t>
              </w:r>
            </w:ins>
          </w:p>
          <w:p w14:paraId="699B43A9" w14:textId="319419A3" w:rsidR="00812AE5" w:rsidRPr="00804D8D" w:rsidRDefault="00812AE5" w:rsidP="00812AE5">
            <w:pPr>
              <w:pStyle w:val="TAC"/>
              <w:rPr>
                <w:ins w:id="11392" w:author="Huawei" w:date="2018-07-10T10:28:00Z"/>
                <w:sz w:val="16"/>
                <w:szCs w:val="16"/>
              </w:rPr>
            </w:pPr>
            <w:ins w:id="11393" w:author="Huawei" w:date="2018-07-10T10:28:00Z">
              <w:r w:rsidRPr="00F40ED6">
                <w:rPr>
                  <w:sz w:val="16"/>
                  <w:szCs w:val="16"/>
                </w:rPr>
                <w:t>R4-</w:t>
              </w:r>
              <w:r w:rsidRPr="00AC671C">
                <w:rPr>
                  <w:sz w:val="16"/>
                  <w:szCs w:val="16"/>
                </w:rPr>
                <w:t>1809469</w:t>
              </w:r>
              <w:r w:rsidRPr="00804D8D">
                <w:rPr>
                  <w:sz w:val="16"/>
                  <w:szCs w:val="16"/>
                </w:rPr>
                <w:t xml:space="preserve">, </w:t>
              </w:r>
            </w:ins>
          </w:p>
          <w:p w14:paraId="047F9386" w14:textId="19A8431B" w:rsidR="00812AE5" w:rsidRPr="00787B48" w:rsidRDefault="00812AE5" w:rsidP="00812AE5">
            <w:pPr>
              <w:pStyle w:val="TAC"/>
              <w:rPr>
                <w:ins w:id="11394" w:author="Huawei" w:date="2018-07-10T10:28:00Z"/>
                <w:sz w:val="16"/>
                <w:szCs w:val="16"/>
              </w:rPr>
            </w:pPr>
            <w:ins w:id="11395" w:author="Huawei" w:date="2018-07-10T10:28:00Z">
              <w:r w:rsidRPr="00804D8D">
                <w:rPr>
                  <w:sz w:val="16"/>
                  <w:szCs w:val="16"/>
                </w:rPr>
                <w:t>R4-</w:t>
              </w:r>
              <w:r w:rsidRPr="00662590">
                <w:rPr>
                  <w:sz w:val="16"/>
                  <w:szCs w:val="16"/>
                </w:rPr>
                <w:t>1809470</w:t>
              </w:r>
              <w:r w:rsidRPr="0088404A">
                <w:rPr>
                  <w:sz w:val="16"/>
                  <w:szCs w:val="16"/>
                </w:rPr>
                <w:t xml:space="preserve">, </w:t>
              </w:r>
            </w:ins>
          </w:p>
          <w:p w14:paraId="2D4B2916" w14:textId="672321D2" w:rsidR="00812AE5" w:rsidRPr="00787B48" w:rsidRDefault="00812AE5" w:rsidP="00812AE5">
            <w:pPr>
              <w:pStyle w:val="TAC"/>
              <w:rPr>
                <w:ins w:id="11396" w:author="Huawei" w:date="2018-07-10T10:28:00Z"/>
                <w:sz w:val="16"/>
                <w:szCs w:val="16"/>
              </w:rPr>
            </w:pPr>
            <w:ins w:id="11397" w:author="Huawei" w:date="2018-07-10T10:28:00Z">
              <w:r w:rsidRPr="00787B48">
                <w:rPr>
                  <w:sz w:val="16"/>
                  <w:szCs w:val="16"/>
                </w:rPr>
                <w:t xml:space="preserve">R4-1809471, </w:t>
              </w:r>
            </w:ins>
          </w:p>
          <w:p w14:paraId="37740DAE" w14:textId="49D56C46" w:rsidR="00812AE5" w:rsidRPr="00A572A2" w:rsidRDefault="00812AE5" w:rsidP="00812AE5">
            <w:pPr>
              <w:pStyle w:val="TAC"/>
              <w:rPr>
                <w:ins w:id="11398" w:author="Huawei" w:date="2018-07-10T10:28:00Z"/>
                <w:sz w:val="16"/>
                <w:szCs w:val="16"/>
              </w:rPr>
            </w:pPr>
            <w:ins w:id="11399" w:author="Huawei" w:date="2018-07-10T10:28:00Z">
              <w:r w:rsidRPr="00A572A2">
                <w:rPr>
                  <w:sz w:val="16"/>
                  <w:szCs w:val="16"/>
                </w:rPr>
                <w:t xml:space="preserve">R4-1809472, </w:t>
              </w:r>
            </w:ins>
          </w:p>
          <w:p w14:paraId="7A3D9A22" w14:textId="1BA7A45B" w:rsidR="00812AE5" w:rsidRPr="00A572A2" w:rsidRDefault="00812AE5" w:rsidP="00812AE5">
            <w:pPr>
              <w:pStyle w:val="TAC"/>
              <w:rPr>
                <w:ins w:id="11400" w:author="Huawei" w:date="2018-07-10T10:28:00Z"/>
                <w:sz w:val="16"/>
                <w:szCs w:val="16"/>
              </w:rPr>
            </w:pPr>
            <w:ins w:id="11401" w:author="Huawei" w:date="2018-07-10T10:28:00Z">
              <w:r w:rsidRPr="00103B6A">
                <w:rPr>
                  <w:sz w:val="16"/>
                  <w:szCs w:val="16"/>
                </w:rPr>
                <w:t>R4-</w:t>
              </w:r>
              <w:r w:rsidRPr="00787B48">
                <w:rPr>
                  <w:sz w:val="16"/>
                  <w:szCs w:val="16"/>
                </w:rPr>
                <w:t>1809474</w:t>
              </w:r>
              <w:r w:rsidRPr="00A572A2">
                <w:rPr>
                  <w:sz w:val="16"/>
                  <w:szCs w:val="16"/>
                </w:rPr>
                <w:t xml:space="preserve">, </w:t>
              </w:r>
            </w:ins>
          </w:p>
          <w:p w14:paraId="284F06F6" w14:textId="0958F241" w:rsidR="00812AE5" w:rsidRPr="00103B6A" w:rsidRDefault="00812AE5" w:rsidP="00812AE5">
            <w:pPr>
              <w:pStyle w:val="TAC"/>
              <w:rPr>
                <w:ins w:id="11402" w:author="Huawei" w:date="2018-07-10T10:28:00Z"/>
                <w:sz w:val="16"/>
                <w:szCs w:val="16"/>
              </w:rPr>
            </w:pPr>
            <w:ins w:id="11403" w:author="Huawei" w:date="2018-07-10T10:28:00Z">
              <w:r w:rsidRPr="00A572A2">
                <w:rPr>
                  <w:sz w:val="16"/>
                  <w:szCs w:val="16"/>
                </w:rPr>
                <w:t>R4-</w:t>
              </w:r>
              <w:r w:rsidRPr="00103B6A">
                <w:rPr>
                  <w:sz w:val="16"/>
                  <w:szCs w:val="16"/>
                </w:rPr>
                <w:t xml:space="preserve">1809475, </w:t>
              </w:r>
            </w:ins>
          </w:p>
          <w:p w14:paraId="7ACAC189" w14:textId="34526E1F" w:rsidR="00812AE5" w:rsidRPr="00103B6A" w:rsidRDefault="00812AE5" w:rsidP="00812AE5">
            <w:pPr>
              <w:pStyle w:val="TAC"/>
              <w:rPr>
                <w:ins w:id="11404" w:author="Huawei" w:date="2018-07-10T10:28:00Z"/>
                <w:sz w:val="16"/>
                <w:szCs w:val="16"/>
              </w:rPr>
            </w:pPr>
            <w:ins w:id="11405" w:author="Huawei" w:date="2018-07-10T10:28:00Z">
              <w:r w:rsidRPr="00103B6A">
                <w:rPr>
                  <w:sz w:val="16"/>
                  <w:szCs w:val="16"/>
                </w:rPr>
                <w:t xml:space="preserve">R4-1809476, </w:t>
              </w:r>
            </w:ins>
          </w:p>
          <w:p w14:paraId="4F6FB17C" w14:textId="5957722D" w:rsidR="00812AE5" w:rsidRPr="00716814" w:rsidRDefault="00812AE5" w:rsidP="00812AE5">
            <w:pPr>
              <w:pStyle w:val="TAC"/>
              <w:rPr>
                <w:ins w:id="11406" w:author="Huawei" w:date="2018-07-10T10:28:00Z"/>
                <w:sz w:val="16"/>
                <w:szCs w:val="16"/>
              </w:rPr>
            </w:pPr>
            <w:ins w:id="11407" w:author="Huawei" w:date="2018-07-10T10:28:00Z">
              <w:r w:rsidRPr="00103B6A">
                <w:rPr>
                  <w:sz w:val="16"/>
                  <w:szCs w:val="16"/>
                </w:rPr>
                <w:t>R4-1809478</w:t>
              </w:r>
              <w:r w:rsidRPr="00716814">
                <w:rPr>
                  <w:sz w:val="16"/>
                  <w:szCs w:val="16"/>
                </w:rPr>
                <w:t xml:space="preserve">, </w:t>
              </w:r>
            </w:ins>
          </w:p>
          <w:p w14:paraId="0AF8C0AF" w14:textId="0AC41D2A" w:rsidR="00812AE5" w:rsidRPr="00081372" w:rsidRDefault="00812AE5" w:rsidP="00812AE5">
            <w:pPr>
              <w:pStyle w:val="TAC"/>
              <w:rPr>
                <w:ins w:id="11408" w:author="Huawei" w:date="2018-07-10T10:28:00Z"/>
                <w:sz w:val="16"/>
                <w:szCs w:val="16"/>
              </w:rPr>
            </w:pPr>
            <w:ins w:id="11409" w:author="Huawei" w:date="2018-07-10T10:28:00Z">
              <w:r w:rsidRPr="00081372">
                <w:rPr>
                  <w:sz w:val="16"/>
                  <w:szCs w:val="16"/>
                </w:rPr>
                <w:t xml:space="preserve">R4-1809479, </w:t>
              </w:r>
            </w:ins>
          </w:p>
          <w:p w14:paraId="0404BCDD" w14:textId="209F8E8E" w:rsidR="00812AE5" w:rsidRPr="00081372" w:rsidRDefault="00812AE5" w:rsidP="00812AE5">
            <w:pPr>
              <w:pStyle w:val="TAC"/>
              <w:rPr>
                <w:ins w:id="11410" w:author="Huawei" w:date="2018-07-10T10:28:00Z"/>
                <w:sz w:val="16"/>
                <w:szCs w:val="16"/>
              </w:rPr>
            </w:pPr>
            <w:ins w:id="11411" w:author="Huawei" w:date="2018-07-10T10:28:00Z">
              <w:r w:rsidRPr="009D56A3">
                <w:rPr>
                  <w:sz w:val="16"/>
                  <w:szCs w:val="16"/>
                </w:rPr>
                <w:t>R4-</w:t>
              </w:r>
              <w:r w:rsidRPr="00716814">
                <w:rPr>
                  <w:sz w:val="16"/>
                  <w:szCs w:val="16"/>
                </w:rPr>
                <w:t>1809481</w:t>
              </w:r>
              <w:r w:rsidRPr="00081372">
                <w:rPr>
                  <w:sz w:val="16"/>
                  <w:szCs w:val="16"/>
                </w:rPr>
                <w:t xml:space="preserve">, </w:t>
              </w:r>
            </w:ins>
          </w:p>
          <w:p w14:paraId="44CE221B" w14:textId="242C9D34" w:rsidR="00812AE5" w:rsidRPr="009D56A3" w:rsidRDefault="00812AE5" w:rsidP="00812AE5">
            <w:pPr>
              <w:pStyle w:val="TAC"/>
              <w:rPr>
                <w:ins w:id="11412" w:author="Huawei" w:date="2018-07-10T10:28:00Z"/>
                <w:sz w:val="16"/>
                <w:szCs w:val="16"/>
              </w:rPr>
            </w:pPr>
            <w:ins w:id="11413" w:author="Huawei" w:date="2018-07-10T10:28:00Z">
              <w:r w:rsidRPr="00081372">
                <w:rPr>
                  <w:sz w:val="16"/>
                  <w:szCs w:val="16"/>
                </w:rPr>
                <w:t xml:space="preserve">R4-1809482, </w:t>
              </w:r>
            </w:ins>
          </w:p>
          <w:p w14:paraId="32FF4C03" w14:textId="5E978F88" w:rsidR="00812AE5" w:rsidRPr="00EA1A17" w:rsidRDefault="00812AE5" w:rsidP="00812AE5">
            <w:pPr>
              <w:pStyle w:val="TAC"/>
              <w:rPr>
                <w:ins w:id="11414" w:author="Huawei" w:date="2018-07-10T10:28:00Z"/>
                <w:sz w:val="16"/>
                <w:szCs w:val="16"/>
              </w:rPr>
            </w:pPr>
            <w:ins w:id="11415" w:author="Huawei" w:date="2018-07-10T10:28:00Z">
              <w:r w:rsidRPr="009D56A3">
                <w:rPr>
                  <w:sz w:val="16"/>
                  <w:szCs w:val="16"/>
                </w:rPr>
                <w:t>R4-</w:t>
              </w:r>
              <w:r w:rsidRPr="00EA1A17">
                <w:rPr>
                  <w:sz w:val="16"/>
                  <w:szCs w:val="16"/>
                </w:rPr>
                <w:t>1809483</w:t>
              </w:r>
            </w:ins>
            <w:ins w:id="11416" w:author="Huawei" w:date="2018-07-10T10:29:00Z">
              <w:r w:rsidRPr="00EA1A17">
                <w:rPr>
                  <w:sz w:val="16"/>
                  <w:szCs w:val="16"/>
                </w:rPr>
                <w:t xml:space="preserve">, </w:t>
              </w:r>
            </w:ins>
          </w:p>
          <w:p w14:paraId="0713DFA4" w14:textId="42DB51C3" w:rsidR="00812AE5" w:rsidRPr="004C0570" w:rsidRDefault="00812AE5" w:rsidP="00812AE5">
            <w:pPr>
              <w:pStyle w:val="TAC"/>
              <w:rPr>
                <w:ins w:id="11417" w:author="Huawei" w:date="2018-07-10T10:28:00Z"/>
                <w:sz w:val="16"/>
                <w:szCs w:val="16"/>
              </w:rPr>
            </w:pPr>
            <w:ins w:id="11418" w:author="Huawei" w:date="2018-07-10T10:28:00Z">
              <w:r w:rsidRPr="00EA1A17">
                <w:rPr>
                  <w:sz w:val="16"/>
                  <w:szCs w:val="16"/>
                </w:rPr>
                <w:t>R4-1809484</w:t>
              </w:r>
            </w:ins>
            <w:ins w:id="11419" w:author="Huawei" w:date="2018-07-10T10:29:00Z">
              <w:r w:rsidRPr="00EA1A17">
                <w:rPr>
                  <w:sz w:val="16"/>
                  <w:szCs w:val="16"/>
                </w:rPr>
                <w:t xml:space="preserve">, </w:t>
              </w:r>
            </w:ins>
          </w:p>
          <w:p w14:paraId="2077542C" w14:textId="72DC76AF" w:rsidR="00812AE5" w:rsidRPr="00EA1A17" w:rsidRDefault="00812AE5" w:rsidP="00812AE5">
            <w:pPr>
              <w:pStyle w:val="TAC"/>
              <w:rPr>
                <w:ins w:id="11420" w:author="Huawei" w:date="2018-07-10T10:28:00Z"/>
                <w:sz w:val="16"/>
                <w:szCs w:val="16"/>
                <w:rPrChange w:id="11421" w:author="R4-1809564" w:date="2018-07-10T17:06:00Z">
                  <w:rPr>
                    <w:ins w:id="11422" w:author="Huawei" w:date="2018-07-10T10:28:00Z"/>
                    <w:sz w:val="16"/>
                    <w:szCs w:val="16"/>
                  </w:rPr>
                </w:rPrChange>
              </w:rPr>
            </w:pPr>
            <w:ins w:id="11423" w:author="Huawei" w:date="2018-07-10T10:28:00Z">
              <w:r w:rsidRPr="00EA1A17">
                <w:rPr>
                  <w:sz w:val="16"/>
                  <w:szCs w:val="16"/>
                  <w:rPrChange w:id="11424" w:author="R4-1809564" w:date="2018-07-10T17:06:00Z">
                    <w:rPr>
                      <w:sz w:val="16"/>
                      <w:szCs w:val="16"/>
                    </w:rPr>
                  </w:rPrChange>
                </w:rPr>
                <w:t>R4-1809558</w:t>
              </w:r>
            </w:ins>
            <w:ins w:id="11425" w:author="Huawei" w:date="2018-07-10T10:29:00Z">
              <w:r w:rsidRPr="00EA1A17">
                <w:rPr>
                  <w:sz w:val="16"/>
                  <w:szCs w:val="16"/>
                  <w:rPrChange w:id="11426" w:author="R4-1809564" w:date="2018-07-10T17:06:00Z">
                    <w:rPr>
                      <w:sz w:val="16"/>
                      <w:szCs w:val="16"/>
                    </w:rPr>
                  </w:rPrChange>
                </w:rPr>
                <w:t xml:space="preserve">, </w:t>
              </w:r>
            </w:ins>
          </w:p>
          <w:p w14:paraId="1CE4DB4D" w14:textId="0EC21768" w:rsidR="00812AE5" w:rsidRPr="00EA1A17" w:rsidRDefault="00812AE5" w:rsidP="00812AE5">
            <w:pPr>
              <w:pStyle w:val="TAC"/>
              <w:rPr>
                <w:ins w:id="11427" w:author="Huawei" w:date="2018-07-10T10:28:00Z"/>
                <w:sz w:val="16"/>
                <w:szCs w:val="16"/>
                <w:rPrChange w:id="11428" w:author="R4-1809564" w:date="2018-07-10T17:06:00Z">
                  <w:rPr>
                    <w:ins w:id="11429" w:author="Huawei" w:date="2018-07-10T10:28:00Z"/>
                    <w:sz w:val="16"/>
                    <w:szCs w:val="16"/>
                  </w:rPr>
                </w:rPrChange>
              </w:rPr>
            </w:pPr>
            <w:ins w:id="11430" w:author="Huawei" w:date="2018-07-10T10:28:00Z">
              <w:r w:rsidRPr="00EA1A17">
                <w:rPr>
                  <w:sz w:val="16"/>
                  <w:szCs w:val="16"/>
                  <w:rPrChange w:id="11431" w:author="R4-1809564" w:date="2018-07-10T17:06:00Z">
                    <w:rPr>
                      <w:sz w:val="16"/>
                      <w:szCs w:val="16"/>
                    </w:rPr>
                  </w:rPrChange>
                </w:rPr>
                <w:t>R4-1809560</w:t>
              </w:r>
            </w:ins>
            <w:ins w:id="11432" w:author="Huawei" w:date="2018-07-10T10:29:00Z">
              <w:r w:rsidRPr="00EA1A17">
                <w:rPr>
                  <w:sz w:val="16"/>
                  <w:szCs w:val="16"/>
                  <w:rPrChange w:id="11433" w:author="R4-1809564" w:date="2018-07-10T17:06:00Z">
                    <w:rPr>
                      <w:sz w:val="16"/>
                      <w:szCs w:val="16"/>
                    </w:rPr>
                  </w:rPrChange>
                </w:rPr>
                <w:t xml:space="preserve">, </w:t>
              </w:r>
            </w:ins>
          </w:p>
          <w:p w14:paraId="12BDDF1C" w14:textId="47089FC3" w:rsidR="00812AE5" w:rsidRPr="00EA1A17" w:rsidRDefault="00812AE5" w:rsidP="00812AE5">
            <w:pPr>
              <w:pStyle w:val="TAC"/>
              <w:rPr>
                <w:ins w:id="11434" w:author="Huawei" w:date="2018-07-10T10:28:00Z"/>
                <w:sz w:val="16"/>
                <w:szCs w:val="16"/>
                <w:rPrChange w:id="11435" w:author="R4-1809564" w:date="2018-07-10T17:06:00Z">
                  <w:rPr>
                    <w:ins w:id="11436" w:author="Huawei" w:date="2018-07-10T10:28:00Z"/>
                    <w:sz w:val="16"/>
                    <w:szCs w:val="16"/>
                  </w:rPr>
                </w:rPrChange>
              </w:rPr>
            </w:pPr>
            <w:ins w:id="11437" w:author="Huawei" w:date="2018-07-10T10:28:00Z">
              <w:r w:rsidRPr="00EA1A17">
                <w:rPr>
                  <w:sz w:val="16"/>
                  <w:szCs w:val="16"/>
                  <w:rPrChange w:id="11438" w:author="R4-1809564" w:date="2018-07-10T17:06:00Z">
                    <w:rPr>
                      <w:sz w:val="16"/>
                      <w:szCs w:val="16"/>
                    </w:rPr>
                  </w:rPrChange>
                </w:rPr>
                <w:t>R4-1809563</w:t>
              </w:r>
            </w:ins>
            <w:ins w:id="11439" w:author="Huawei" w:date="2018-07-10T10:29:00Z">
              <w:r w:rsidRPr="00EA1A17">
                <w:rPr>
                  <w:sz w:val="16"/>
                  <w:szCs w:val="16"/>
                  <w:rPrChange w:id="11440" w:author="R4-1809564" w:date="2018-07-10T17:06:00Z">
                    <w:rPr>
                      <w:sz w:val="16"/>
                      <w:szCs w:val="16"/>
                    </w:rPr>
                  </w:rPrChange>
                </w:rPr>
                <w:t xml:space="preserve">, </w:t>
              </w:r>
            </w:ins>
          </w:p>
          <w:p w14:paraId="59C8B3E1" w14:textId="1924E940" w:rsidR="00812AE5" w:rsidRPr="00812AE5" w:rsidRDefault="00812AE5" w:rsidP="00812AE5">
            <w:pPr>
              <w:pStyle w:val="TAC"/>
              <w:rPr>
                <w:sz w:val="16"/>
                <w:szCs w:val="16"/>
              </w:rPr>
            </w:pPr>
            <w:ins w:id="11441" w:author="Huawei" w:date="2018-07-10T10:28:00Z">
              <w:r w:rsidRPr="00EA1A17">
                <w:rPr>
                  <w:sz w:val="16"/>
                  <w:szCs w:val="16"/>
                  <w:rPrChange w:id="11442" w:author="R4-1809564" w:date="2018-07-10T17:06:00Z">
                    <w:rPr>
                      <w:sz w:val="16"/>
                      <w:szCs w:val="16"/>
                    </w:rPr>
                  </w:rPrChange>
                </w:rPr>
                <w:t>R4-1809564</w:t>
              </w:r>
            </w:ins>
          </w:p>
        </w:tc>
        <w:tc>
          <w:tcPr>
            <w:tcW w:w="425" w:type="dxa"/>
            <w:shd w:val="solid" w:color="FFFFFF" w:fill="auto"/>
          </w:tcPr>
          <w:p w14:paraId="03A9B07C" w14:textId="59182C71" w:rsidR="00D27391" w:rsidRPr="00812AE5" w:rsidRDefault="00D27391" w:rsidP="00D27391">
            <w:pPr>
              <w:pStyle w:val="TAL"/>
              <w:rPr>
                <w:sz w:val="16"/>
                <w:szCs w:val="16"/>
              </w:rPr>
            </w:pPr>
            <w:ins w:id="11443" w:author="Huawei" w:date="2018-07-10T10:19:00Z">
              <w:r w:rsidRPr="00812AE5">
                <w:rPr>
                  <w:sz w:val="16"/>
                  <w:szCs w:val="16"/>
                </w:rPr>
                <w:t>-</w:t>
              </w:r>
            </w:ins>
          </w:p>
        </w:tc>
        <w:tc>
          <w:tcPr>
            <w:tcW w:w="425" w:type="dxa"/>
            <w:shd w:val="solid" w:color="FFFFFF" w:fill="auto"/>
          </w:tcPr>
          <w:p w14:paraId="1FE42E2F" w14:textId="5E0FD7E1" w:rsidR="00D27391" w:rsidRPr="00812AE5" w:rsidRDefault="00EA1A17" w:rsidP="00EA1A17">
            <w:pPr>
              <w:pStyle w:val="TAR"/>
              <w:tabs>
                <w:tab w:val="right" w:pos="345"/>
              </w:tabs>
              <w:jc w:val="center"/>
              <w:rPr>
                <w:sz w:val="16"/>
                <w:szCs w:val="16"/>
              </w:rPr>
            </w:pPr>
            <w:r w:rsidRPr="00886E59">
              <w:rPr>
                <w:sz w:val="16"/>
                <w:szCs w:val="16"/>
              </w:rPr>
              <w:t>-</w:t>
            </w:r>
          </w:p>
        </w:tc>
        <w:tc>
          <w:tcPr>
            <w:tcW w:w="425" w:type="dxa"/>
            <w:shd w:val="solid" w:color="FFFFFF" w:fill="auto"/>
          </w:tcPr>
          <w:p w14:paraId="0FCC9034" w14:textId="01918BB8" w:rsidR="00D27391" w:rsidRPr="00812AE5" w:rsidRDefault="00D27391" w:rsidP="00D27391">
            <w:pPr>
              <w:pStyle w:val="TAC"/>
              <w:rPr>
                <w:sz w:val="16"/>
                <w:szCs w:val="16"/>
              </w:rPr>
            </w:pPr>
            <w:ins w:id="11444" w:author="Huawei" w:date="2018-07-10T10:19:00Z">
              <w:r w:rsidRPr="00812AE5">
                <w:rPr>
                  <w:sz w:val="16"/>
                  <w:szCs w:val="16"/>
                </w:rPr>
                <w:t>-</w:t>
              </w:r>
            </w:ins>
          </w:p>
        </w:tc>
        <w:tc>
          <w:tcPr>
            <w:tcW w:w="4962" w:type="dxa"/>
            <w:shd w:val="solid" w:color="FFFFFF" w:fill="auto"/>
          </w:tcPr>
          <w:p w14:paraId="47A9C5D8" w14:textId="14778FE4" w:rsidR="00D27391" w:rsidRPr="00EA1A17" w:rsidRDefault="00D27391" w:rsidP="00D27391">
            <w:pPr>
              <w:pStyle w:val="TAL"/>
              <w:rPr>
                <w:ins w:id="11445" w:author="Huawei" w:date="2018-07-10T10:19:00Z"/>
                <w:sz w:val="16"/>
                <w:szCs w:val="16"/>
              </w:rPr>
            </w:pPr>
            <w:ins w:id="11446" w:author="Huawei" w:date="2018-07-10T10:19:00Z">
              <w:r w:rsidRPr="006C4A4E">
                <w:rPr>
                  <w:sz w:val="16"/>
                  <w:szCs w:val="16"/>
                </w:rPr>
                <w:t xml:space="preserve">Implementation of TPs </w:t>
              </w:r>
            </w:ins>
            <w:ins w:id="11447" w:author="Huawei" w:date="2018-07-10T10:23:00Z">
              <w:r w:rsidR="00812AE5" w:rsidRPr="00812AE5">
                <w:rPr>
                  <w:sz w:val="16"/>
                  <w:szCs w:val="16"/>
                </w:rPr>
                <w:t>approved</w:t>
              </w:r>
            </w:ins>
            <w:ins w:id="11448" w:author="Huawei" w:date="2018-07-10T10:19:00Z">
              <w:r w:rsidRPr="00812AE5">
                <w:rPr>
                  <w:sz w:val="16"/>
                  <w:szCs w:val="16"/>
                </w:rPr>
                <w:t xml:space="preserve"> during RAN4-AH-1807, on top of </w:t>
              </w:r>
            </w:ins>
            <w:ins w:id="11449" w:author="Huawei" w:date="2018-07-10T10:22:00Z">
              <w:r w:rsidR="00812AE5" w:rsidRPr="00812AE5">
                <w:rPr>
                  <w:sz w:val="16"/>
                  <w:szCs w:val="16"/>
                </w:rPr>
                <w:t>R4-1</w:t>
              </w:r>
              <w:r w:rsidR="00812AE5" w:rsidRPr="00EA1A17">
                <w:rPr>
                  <w:sz w:val="16"/>
                  <w:szCs w:val="16"/>
                </w:rPr>
                <w:t>809264 (TS 38.141-1, v0.3.0)</w:t>
              </w:r>
            </w:ins>
            <w:ins w:id="11450" w:author="Huawei" w:date="2018-07-10T10:19:00Z">
              <w:r w:rsidRPr="00EA1A17">
                <w:rPr>
                  <w:sz w:val="16"/>
                  <w:szCs w:val="16"/>
                </w:rPr>
                <w:t xml:space="preserve">: </w:t>
              </w:r>
            </w:ins>
          </w:p>
          <w:p w14:paraId="07E2A9E8" w14:textId="77777777" w:rsidR="00EA1A17" w:rsidRPr="00EA1A17" w:rsidRDefault="00D27391" w:rsidP="00EA1A17">
            <w:pPr>
              <w:pStyle w:val="TAL"/>
              <w:rPr>
                <w:ins w:id="11451" w:author="Huawei" w:date="2018-07-10T17:08:00Z"/>
                <w:sz w:val="16"/>
                <w:szCs w:val="16"/>
              </w:rPr>
            </w:pPr>
            <w:ins w:id="11452" w:author="Huawei" w:date="2018-07-10T10:19:00Z">
              <w:r w:rsidRPr="00EA1A17">
                <w:rPr>
                  <w:sz w:val="16"/>
                  <w:szCs w:val="16"/>
                </w:rPr>
                <w:t xml:space="preserve">- </w:t>
              </w:r>
            </w:ins>
            <w:ins w:id="11453" w:author="Huawei" w:date="2018-07-10T17:08:00Z">
              <w:r w:rsidR="00EA1A17" w:rsidRPr="00EA1A17">
                <w:rPr>
                  <w:sz w:val="16"/>
                  <w:szCs w:val="16"/>
                </w:rPr>
                <w:t>R4-1808980</w:t>
              </w:r>
              <w:r w:rsidR="00EA1A17" w:rsidRPr="00EA1A17">
                <w:rPr>
                  <w:sz w:val="16"/>
                  <w:szCs w:val="16"/>
                </w:rPr>
                <w:tab/>
                <w:t>TP to TS 38.141-1: Conducted TAE requirements (6.5.4)</w:t>
              </w:r>
            </w:ins>
          </w:p>
          <w:p w14:paraId="1D9CF0D7" w14:textId="2B1BD210" w:rsidR="00EA1A17" w:rsidRPr="00EA1A17" w:rsidRDefault="00EA1A17" w:rsidP="00EA1A17">
            <w:pPr>
              <w:pStyle w:val="TAL"/>
              <w:rPr>
                <w:ins w:id="11454" w:author="Huawei" w:date="2018-07-10T17:08:00Z"/>
                <w:sz w:val="16"/>
                <w:szCs w:val="16"/>
              </w:rPr>
            </w:pPr>
            <w:ins w:id="11455" w:author="Huawei" w:date="2018-07-10T17:08:00Z">
              <w:r>
                <w:rPr>
                  <w:sz w:val="16"/>
                  <w:szCs w:val="16"/>
                </w:rPr>
                <w:t xml:space="preserve">- </w:t>
              </w:r>
              <w:r w:rsidRPr="00EA1A17">
                <w:rPr>
                  <w:sz w:val="16"/>
                  <w:szCs w:val="16"/>
                </w:rPr>
                <w:t>R4-1808981</w:t>
              </w:r>
              <w:r w:rsidRPr="00EA1A17">
                <w:rPr>
                  <w:sz w:val="16"/>
                  <w:szCs w:val="16"/>
                </w:rPr>
                <w:tab/>
                <w:t>TP to TS 38.141-1: General section for unwanted emission requirements (6.6.1)</w:t>
              </w:r>
            </w:ins>
          </w:p>
          <w:p w14:paraId="28D02D7E" w14:textId="42E0495E" w:rsidR="00EA1A17" w:rsidRPr="00EA1A17" w:rsidRDefault="00EA1A17" w:rsidP="00EA1A17">
            <w:pPr>
              <w:pStyle w:val="TAL"/>
              <w:rPr>
                <w:ins w:id="11456" w:author="Huawei" w:date="2018-07-10T17:08:00Z"/>
                <w:sz w:val="16"/>
                <w:szCs w:val="16"/>
              </w:rPr>
            </w:pPr>
            <w:ins w:id="11457" w:author="Huawei" w:date="2018-07-10T17:08:00Z">
              <w:r>
                <w:rPr>
                  <w:sz w:val="16"/>
                  <w:szCs w:val="16"/>
                </w:rPr>
                <w:t xml:space="preserve">- </w:t>
              </w:r>
              <w:r w:rsidRPr="00EA1A17">
                <w:rPr>
                  <w:sz w:val="16"/>
                  <w:szCs w:val="16"/>
                </w:rPr>
                <w:t>R4-1808987</w:t>
              </w:r>
              <w:r w:rsidRPr="00EA1A17">
                <w:rPr>
                  <w:sz w:val="16"/>
                  <w:szCs w:val="16"/>
                </w:rPr>
                <w:tab/>
                <w:t>TP to TS 38.141-1: General (7.1)</w:t>
              </w:r>
            </w:ins>
          </w:p>
          <w:p w14:paraId="556DF5E4" w14:textId="316B742A" w:rsidR="00EA1A17" w:rsidRPr="00EA1A17" w:rsidRDefault="00EA1A17" w:rsidP="00EA1A17">
            <w:pPr>
              <w:pStyle w:val="TAL"/>
              <w:rPr>
                <w:ins w:id="11458" w:author="Huawei" w:date="2018-07-10T17:08:00Z"/>
                <w:sz w:val="16"/>
                <w:szCs w:val="16"/>
              </w:rPr>
            </w:pPr>
            <w:ins w:id="11459" w:author="Huawei" w:date="2018-07-10T17:08:00Z">
              <w:r>
                <w:rPr>
                  <w:sz w:val="16"/>
                  <w:szCs w:val="16"/>
                </w:rPr>
                <w:t xml:space="preserve">- </w:t>
              </w:r>
              <w:r w:rsidRPr="00EA1A17">
                <w:rPr>
                  <w:sz w:val="16"/>
                  <w:szCs w:val="16"/>
                </w:rPr>
                <w:t>R4-1808991</w:t>
              </w:r>
              <w:r w:rsidRPr="00EA1A17">
                <w:rPr>
                  <w:sz w:val="16"/>
                  <w:szCs w:val="16"/>
                </w:rPr>
                <w:tab/>
                <w:t>TP to TS 38.141-1: Out-of-band blocking (7.5)</w:t>
              </w:r>
            </w:ins>
          </w:p>
          <w:p w14:paraId="767F11BA" w14:textId="02544102" w:rsidR="00EA1A17" w:rsidRPr="00EA1A17" w:rsidRDefault="00EA1A17" w:rsidP="00EA1A17">
            <w:pPr>
              <w:pStyle w:val="TAL"/>
              <w:rPr>
                <w:ins w:id="11460" w:author="Huawei" w:date="2018-07-10T17:08:00Z"/>
                <w:sz w:val="16"/>
                <w:szCs w:val="16"/>
              </w:rPr>
            </w:pPr>
            <w:ins w:id="11461" w:author="Huawei" w:date="2018-07-10T17:08:00Z">
              <w:r>
                <w:rPr>
                  <w:sz w:val="16"/>
                  <w:szCs w:val="16"/>
                </w:rPr>
                <w:t xml:space="preserve">- </w:t>
              </w:r>
              <w:r w:rsidRPr="00EA1A17">
                <w:rPr>
                  <w:sz w:val="16"/>
                  <w:szCs w:val="16"/>
                </w:rPr>
                <w:t>R4-1808992</w:t>
              </w:r>
              <w:r w:rsidRPr="00EA1A17">
                <w:rPr>
                  <w:sz w:val="16"/>
                  <w:szCs w:val="16"/>
                </w:rPr>
                <w:tab/>
                <w:t>TP to TS 38.141-1: Receiver spurious emissions (7.6)</w:t>
              </w:r>
            </w:ins>
          </w:p>
          <w:p w14:paraId="03D80DFA" w14:textId="754EA3B8" w:rsidR="00EA1A17" w:rsidRPr="00EA1A17" w:rsidRDefault="00EA1A17" w:rsidP="00EA1A17">
            <w:pPr>
              <w:pStyle w:val="TAL"/>
              <w:rPr>
                <w:ins w:id="11462" w:author="Huawei" w:date="2018-07-10T17:08:00Z"/>
                <w:sz w:val="16"/>
                <w:szCs w:val="16"/>
              </w:rPr>
            </w:pPr>
            <w:ins w:id="11463" w:author="Huawei" w:date="2018-07-10T17:08:00Z">
              <w:r>
                <w:rPr>
                  <w:sz w:val="16"/>
                  <w:szCs w:val="16"/>
                </w:rPr>
                <w:t xml:space="preserve">- </w:t>
              </w:r>
              <w:r w:rsidRPr="00EA1A17">
                <w:rPr>
                  <w:sz w:val="16"/>
                  <w:szCs w:val="16"/>
                </w:rPr>
                <w:t>R4-1808994</w:t>
              </w:r>
              <w:r w:rsidRPr="00EA1A17">
                <w:rPr>
                  <w:sz w:val="16"/>
                  <w:szCs w:val="16"/>
                </w:rPr>
                <w:tab/>
                <w:t>TP to TS 38.141-1: In-channel selectivity (7.8)</w:t>
              </w:r>
            </w:ins>
          </w:p>
          <w:p w14:paraId="129CD79C" w14:textId="64EBBA50" w:rsidR="00EA1A17" w:rsidRPr="00EA1A17" w:rsidRDefault="00EA1A17" w:rsidP="00EA1A17">
            <w:pPr>
              <w:pStyle w:val="TAL"/>
              <w:rPr>
                <w:ins w:id="11464" w:author="Huawei" w:date="2018-07-10T17:08:00Z"/>
                <w:sz w:val="16"/>
                <w:szCs w:val="16"/>
              </w:rPr>
            </w:pPr>
            <w:ins w:id="11465" w:author="Huawei" w:date="2018-07-10T17:08:00Z">
              <w:r>
                <w:rPr>
                  <w:sz w:val="16"/>
                  <w:szCs w:val="16"/>
                </w:rPr>
                <w:t xml:space="preserve">- </w:t>
              </w:r>
              <w:r w:rsidRPr="00EA1A17">
                <w:rPr>
                  <w:sz w:val="16"/>
                  <w:szCs w:val="16"/>
                </w:rPr>
                <w:t>R4-1808995</w:t>
              </w:r>
              <w:r w:rsidRPr="00EA1A17">
                <w:rPr>
                  <w:sz w:val="16"/>
                  <w:szCs w:val="16"/>
                </w:rPr>
                <w:tab/>
                <w:t>TP to TS 38.141-1: Environmental requirements for the BS equipment (Annex B)</w:t>
              </w:r>
            </w:ins>
          </w:p>
          <w:p w14:paraId="26084075" w14:textId="42577231" w:rsidR="00EA1A17" w:rsidRPr="00EA1A17" w:rsidRDefault="00EA1A17" w:rsidP="00EA1A17">
            <w:pPr>
              <w:pStyle w:val="TAL"/>
              <w:rPr>
                <w:ins w:id="11466" w:author="Huawei" w:date="2018-07-10T17:08:00Z"/>
                <w:sz w:val="16"/>
                <w:szCs w:val="16"/>
              </w:rPr>
            </w:pPr>
            <w:ins w:id="11467" w:author="Huawei" w:date="2018-07-10T17:08:00Z">
              <w:r>
                <w:rPr>
                  <w:sz w:val="16"/>
                  <w:szCs w:val="16"/>
                </w:rPr>
                <w:t xml:space="preserve">- </w:t>
              </w:r>
              <w:r w:rsidRPr="00EA1A17">
                <w:rPr>
                  <w:sz w:val="16"/>
                  <w:szCs w:val="16"/>
                </w:rPr>
                <w:t>R4-1808997</w:t>
              </w:r>
              <w:r w:rsidRPr="00EA1A17">
                <w:rPr>
                  <w:sz w:val="16"/>
                  <w:szCs w:val="16"/>
                </w:rPr>
                <w:tab/>
                <w:t>TP to TS 38.141-1: General sections (1-5)</w:t>
              </w:r>
            </w:ins>
          </w:p>
          <w:p w14:paraId="259D989B" w14:textId="2FC4A78E" w:rsidR="00EA1A17" w:rsidRPr="00EA1A17" w:rsidRDefault="00EA1A17" w:rsidP="00EA1A17">
            <w:pPr>
              <w:pStyle w:val="TAL"/>
              <w:rPr>
                <w:ins w:id="11468" w:author="Huawei" w:date="2018-07-10T17:08:00Z"/>
                <w:sz w:val="16"/>
                <w:szCs w:val="16"/>
              </w:rPr>
            </w:pPr>
            <w:ins w:id="11469" w:author="Huawei" w:date="2018-07-10T17:08:00Z">
              <w:r>
                <w:rPr>
                  <w:sz w:val="16"/>
                  <w:szCs w:val="16"/>
                </w:rPr>
                <w:t xml:space="preserve">- </w:t>
              </w:r>
              <w:r w:rsidRPr="00EA1A17">
                <w:rPr>
                  <w:sz w:val="16"/>
                  <w:szCs w:val="16"/>
                </w:rPr>
                <w:t>R4-1809464</w:t>
              </w:r>
              <w:r w:rsidRPr="00EA1A17">
                <w:rPr>
                  <w:sz w:val="16"/>
                  <w:szCs w:val="16"/>
                </w:rPr>
                <w:tab/>
                <w:t>TP to TS 38 141-1 - 4.7 Test Configurations</w:t>
              </w:r>
            </w:ins>
          </w:p>
          <w:p w14:paraId="29F42C74" w14:textId="265CBFB0" w:rsidR="00EA1A17" w:rsidRPr="00EA1A17" w:rsidRDefault="00EA1A17" w:rsidP="00EA1A17">
            <w:pPr>
              <w:pStyle w:val="TAL"/>
              <w:rPr>
                <w:ins w:id="11470" w:author="Huawei" w:date="2018-07-10T17:08:00Z"/>
                <w:sz w:val="16"/>
                <w:szCs w:val="16"/>
              </w:rPr>
            </w:pPr>
            <w:ins w:id="11471" w:author="Huawei" w:date="2018-07-10T17:08:00Z">
              <w:r>
                <w:rPr>
                  <w:sz w:val="16"/>
                  <w:szCs w:val="16"/>
                </w:rPr>
                <w:t xml:space="preserve">- </w:t>
              </w:r>
              <w:r w:rsidRPr="00EA1A17">
                <w:rPr>
                  <w:sz w:val="16"/>
                  <w:szCs w:val="16"/>
                </w:rPr>
                <w:t>R4-1809469</w:t>
              </w:r>
              <w:r w:rsidRPr="00EA1A17">
                <w:rPr>
                  <w:sz w:val="16"/>
                  <w:szCs w:val="16"/>
                </w:rPr>
                <w:tab/>
                <w:t>TP to TS 38.141-1: MU and TT for NR BS</w:t>
              </w:r>
            </w:ins>
          </w:p>
          <w:p w14:paraId="175A362F" w14:textId="4F329941" w:rsidR="00EA1A17" w:rsidRPr="00EA1A17" w:rsidRDefault="00EA1A17" w:rsidP="00EA1A17">
            <w:pPr>
              <w:pStyle w:val="TAL"/>
              <w:rPr>
                <w:ins w:id="11472" w:author="Huawei" w:date="2018-07-10T17:08:00Z"/>
                <w:sz w:val="16"/>
                <w:szCs w:val="16"/>
              </w:rPr>
            </w:pPr>
            <w:ins w:id="11473" w:author="Huawei" w:date="2018-07-10T17:08:00Z">
              <w:r>
                <w:rPr>
                  <w:sz w:val="16"/>
                  <w:szCs w:val="16"/>
                </w:rPr>
                <w:t xml:space="preserve">- </w:t>
              </w:r>
              <w:r w:rsidRPr="00EA1A17">
                <w:rPr>
                  <w:sz w:val="16"/>
                  <w:szCs w:val="16"/>
                </w:rPr>
                <w:t>R4-1809470</w:t>
              </w:r>
              <w:r w:rsidRPr="00EA1A17">
                <w:rPr>
                  <w:sz w:val="16"/>
                  <w:szCs w:val="16"/>
                </w:rPr>
                <w:tab/>
                <w:t>TP to TS 38.141-1:Applicability of test configurations</w:t>
              </w:r>
            </w:ins>
          </w:p>
          <w:p w14:paraId="7ADD6CF5" w14:textId="632E360B" w:rsidR="00EA1A17" w:rsidRPr="00EA1A17" w:rsidRDefault="00EA1A17" w:rsidP="00EA1A17">
            <w:pPr>
              <w:pStyle w:val="TAL"/>
              <w:rPr>
                <w:ins w:id="11474" w:author="Huawei" w:date="2018-07-10T17:08:00Z"/>
                <w:sz w:val="16"/>
                <w:szCs w:val="16"/>
              </w:rPr>
            </w:pPr>
            <w:ins w:id="11475" w:author="Huawei" w:date="2018-07-10T17:08:00Z">
              <w:r>
                <w:rPr>
                  <w:sz w:val="16"/>
                  <w:szCs w:val="16"/>
                </w:rPr>
                <w:t xml:space="preserve">- </w:t>
              </w:r>
              <w:r w:rsidRPr="00EA1A17">
                <w:rPr>
                  <w:sz w:val="16"/>
                  <w:szCs w:val="16"/>
                </w:rPr>
                <w:t>R4-1809471</w:t>
              </w:r>
              <w:r w:rsidRPr="00EA1A17">
                <w:rPr>
                  <w:sz w:val="16"/>
                  <w:szCs w:val="16"/>
                </w:rPr>
                <w:tab/>
                <w:t>TP to TS 38.141-1: Conducted BS output power requirements (6.2)</w:t>
              </w:r>
            </w:ins>
          </w:p>
          <w:p w14:paraId="1BA9E293" w14:textId="7EDC1F41" w:rsidR="00EA1A17" w:rsidRPr="00EA1A17" w:rsidRDefault="00EA1A17" w:rsidP="00EA1A17">
            <w:pPr>
              <w:pStyle w:val="TAL"/>
              <w:rPr>
                <w:ins w:id="11476" w:author="Huawei" w:date="2018-07-10T17:08:00Z"/>
                <w:sz w:val="16"/>
                <w:szCs w:val="16"/>
              </w:rPr>
            </w:pPr>
            <w:ins w:id="11477" w:author="Huawei" w:date="2018-07-10T17:08:00Z">
              <w:r>
                <w:rPr>
                  <w:sz w:val="16"/>
                  <w:szCs w:val="16"/>
                </w:rPr>
                <w:t xml:space="preserve">- </w:t>
              </w:r>
              <w:r w:rsidRPr="00EA1A17">
                <w:rPr>
                  <w:sz w:val="16"/>
                  <w:szCs w:val="16"/>
                </w:rPr>
                <w:t>R4-1809472</w:t>
              </w:r>
              <w:r w:rsidRPr="00EA1A17">
                <w:rPr>
                  <w:sz w:val="16"/>
                  <w:szCs w:val="16"/>
                </w:rPr>
                <w:tab/>
                <w:t>TP to TS 38.141-1: Conducted output power dynamics requirements (6.3)</w:t>
              </w:r>
            </w:ins>
          </w:p>
          <w:p w14:paraId="5F65E6B6" w14:textId="5DA809F5" w:rsidR="00EA1A17" w:rsidRPr="00EA1A17" w:rsidRDefault="00EA1A17" w:rsidP="00EA1A17">
            <w:pPr>
              <w:pStyle w:val="TAL"/>
              <w:rPr>
                <w:ins w:id="11478" w:author="Huawei" w:date="2018-07-10T17:08:00Z"/>
                <w:sz w:val="16"/>
                <w:szCs w:val="16"/>
              </w:rPr>
            </w:pPr>
            <w:ins w:id="11479" w:author="Huawei" w:date="2018-07-10T17:08:00Z">
              <w:r>
                <w:rPr>
                  <w:sz w:val="16"/>
                  <w:szCs w:val="16"/>
                </w:rPr>
                <w:t xml:space="preserve">- </w:t>
              </w:r>
              <w:r w:rsidRPr="00EA1A17">
                <w:rPr>
                  <w:sz w:val="16"/>
                  <w:szCs w:val="16"/>
                </w:rPr>
                <w:t>R4-1809474</w:t>
              </w:r>
              <w:r w:rsidRPr="00EA1A17">
                <w:rPr>
                  <w:sz w:val="16"/>
                  <w:szCs w:val="16"/>
                </w:rPr>
                <w:tab/>
                <w:t>TP to TS38.141-1: Frequency error (6.5.2)</w:t>
              </w:r>
            </w:ins>
          </w:p>
          <w:p w14:paraId="6350AEA1" w14:textId="1292D3E6" w:rsidR="00EA1A17" w:rsidRPr="00EA1A17" w:rsidRDefault="00EA1A17" w:rsidP="00EA1A17">
            <w:pPr>
              <w:pStyle w:val="TAL"/>
              <w:rPr>
                <w:ins w:id="11480" w:author="Huawei" w:date="2018-07-10T17:08:00Z"/>
                <w:sz w:val="16"/>
                <w:szCs w:val="16"/>
              </w:rPr>
            </w:pPr>
            <w:ins w:id="11481" w:author="Huawei" w:date="2018-07-10T17:08:00Z">
              <w:r>
                <w:rPr>
                  <w:sz w:val="16"/>
                  <w:szCs w:val="16"/>
                </w:rPr>
                <w:t xml:space="preserve">- </w:t>
              </w:r>
              <w:r w:rsidRPr="00EA1A17">
                <w:rPr>
                  <w:sz w:val="16"/>
                  <w:szCs w:val="16"/>
                </w:rPr>
                <w:t>R4-1809475</w:t>
              </w:r>
              <w:r w:rsidRPr="00EA1A17">
                <w:rPr>
                  <w:sz w:val="16"/>
                  <w:szCs w:val="16"/>
                </w:rPr>
                <w:tab/>
                <w:t>TP to TS38.141-1: Modulation quality (6.5.3)</w:t>
              </w:r>
            </w:ins>
          </w:p>
          <w:p w14:paraId="29484083" w14:textId="25D7D481" w:rsidR="00EA1A17" w:rsidRPr="00EA1A17" w:rsidRDefault="00EA1A17" w:rsidP="00EA1A17">
            <w:pPr>
              <w:pStyle w:val="TAL"/>
              <w:rPr>
                <w:ins w:id="11482" w:author="Huawei" w:date="2018-07-10T17:08:00Z"/>
                <w:sz w:val="16"/>
                <w:szCs w:val="16"/>
              </w:rPr>
            </w:pPr>
            <w:ins w:id="11483" w:author="Huawei" w:date="2018-07-10T17:08:00Z">
              <w:r>
                <w:rPr>
                  <w:sz w:val="16"/>
                  <w:szCs w:val="16"/>
                </w:rPr>
                <w:t xml:space="preserve">- </w:t>
              </w:r>
              <w:r w:rsidRPr="00EA1A17">
                <w:rPr>
                  <w:sz w:val="16"/>
                  <w:szCs w:val="16"/>
                </w:rPr>
                <w:t>R4-1809476</w:t>
              </w:r>
              <w:r w:rsidRPr="00EA1A17">
                <w:rPr>
                  <w:sz w:val="16"/>
                  <w:szCs w:val="16"/>
                </w:rPr>
                <w:tab/>
                <w:t>TP to TS 38.141-1: Conducted ACLR requirements (6.6.3)</w:t>
              </w:r>
            </w:ins>
          </w:p>
          <w:p w14:paraId="53DFBC41" w14:textId="64002A4F" w:rsidR="00EA1A17" w:rsidRPr="00EA1A17" w:rsidRDefault="00EA1A17" w:rsidP="00EA1A17">
            <w:pPr>
              <w:pStyle w:val="TAL"/>
              <w:rPr>
                <w:ins w:id="11484" w:author="Huawei" w:date="2018-07-10T17:08:00Z"/>
                <w:sz w:val="16"/>
                <w:szCs w:val="16"/>
              </w:rPr>
            </w:pPr>
            <w:ins w:id="11485" w:author="Huawei" w:date="2018-07-10T17:08:00Z">
              <w:r>
                <w:rPr>
                  <w:sz w:val="16"/>
                  <w:szCs w:val="16"/>
                </w:rPr>
                <w:t xml:space="preserve">- </w:t>
              </w:r>
              <w:r w:rsidRPr="00EA1A17">
                <w:rPr>
                  <w:sz w:val="16"/>
                  <w:szCs w:val="16"/>
                </w:rPr>
                <w:t>R4-1809478</w:t>
              </w:r>
              <w:r w:rsidRPr="00EA1A17">
                <w:rPr>
                  <w:sz w:val="16"/>
                  <w:szCs w:val="16"/>
                </w:rPr>
                <w:tab/>
                <w:t>TP to TS 38.141-1: Conducted Tx spurious emission requirements (6.6.5)</w:t>
              </w:r>
            </w:ins>
          </w:p>
          <w:p w14:paraId="4945DB36" w14:textId="7564038B" w:rsidR="00EA1A17" w:rsidRPr="00EA1A17" w:rsidRDefault="00EA1A17" w:rsidP="00EA1A17">
            <w:pPr>
              <w:pStyle w:val="TAL"/>
              <w:rPr>
                <w:ins w:id="11486" w:author="Huawei" w:date="2018-07-10T17:08:00Z"/>
                <w:sz w:val="16"/>
                <w:szCs w:val="16"/>
              </w:rPr>
            </w:pPr>
            <w:ins w:id="11487" w:author="Huawei" w:date="2018-07-10T17:08:00Z">
              <w:r>
                <w:rPr>
                  <w:sz w:val="16"/>
                  <w:szCs w:val="16"/>
                </w:rPr>
                <w:t xml:space="preserve">- </w:t>
              </w:r>
              <w:r w:rsidRPr="00EA1A17">
                <w:rPr>
                  <w:sz w:val="16"/>
                  <w:szCs w:val="16"/>
                </w:rPr>
                <w:t>R4-1809479</w:t>
              </w:r>
              <w:r w:rsidRPr="00EA1A17">
                <w:rPr>
                  <w:sz w:val="16"/>
                  <w:szCs w:val="16"/>
                </w:rPr>
                <w:tab/>
                <w:t>TP to TS 38.141-1: Conducted Tx IMD requirements (6.7)</w:t>
              </w:r>
            </w:ins>
          </w:p>
          <w:p w14:paraId="17F7790B" w14:textId="18E8EC73" w:rsidR="00EA1A17" w:rsidRPr="00EA1A17" w:rsidRDefault="00EA1A17" w:rsidP="00EA1A17">
            <w:pPr>
              <w:pStyle w:val="TAL"/>
              <w:rPr>
                <w:ins w:id="11488" w:author="Huawei" w:date="2018-07-10T17:08:00Z"/>
                <w:sz w:val="16"/>
                <w:szCs w:val="16"/>
              </w:rPr>
            </w:pPr>
            <w:ins w:id="11489" w:author="Huawei" w:date="2018-07-10T17:08:00Z">
              <w:r>
                <w:rPr>
                  <w:sz w:val="16"/>
                  <w:szCs w:val="16"/>
                </w:rPr>
                <w:t xml:space="preserve">- </w:t>
              </w:r>
              <w:r w:rsidRPr="00EA1A17">
                <w:rPr>
                  <w:sz w:val="16"/>
                  <w:szCs w:val="16"/>
                </w:rPr>
                <w:t>R4-1809481</w:t>
              </w:r>
              <w:r w:rsidRPr="00EA1A17">
                <w:rPr>
                  <w:sz w:val="16"/>
                  <w:szCs w:val="16"/>
                </w:rPr>
                <w:tab/>
                <w:t>TP to TS 38.141-1: Reference sensitivity level (7.2)</w:t>
              </w:r>
            </w:ins>
          </w:p>
          <w:p w14:paraId="0BEB46FC" w14:textId="3AC3C27B" w:rsidR="00EA1A17" w:rsidRPr="00EA1A17" w:rsidRDefault="00EA1A17" w:rsidP="00EA1A17">
            <w:pPr>
              <w:pStyle w:val="TAL"/>
              <w:rPr>
                <w:ins w:id="11490" w:author="Huawei" w:date="2018-07-10T17:08:00Z"/>
                <w:sz w:val="16"/>
                <w:szCs w:val="16"/>
              </w:rPr>
            </w:pPr>
            <w:ins w:id="11491" w:author="Huawei" w:date="2018-07-10T17:08:00Z">
              <w:r>
                <w:rPr>
                  <w:sz w:val="16"/>
                  <w:szCs w:val="16"/>
                </w:rPr>
                <w:t xml:space="preserve">- </w:t>
              </w:r>
              <w:r w:rsidRPr="00EA1A17">
                <w:rPr>
                  <w:sz w:val="16"/>
                  <w:szCs w:val="16"/>
                </w:rPr>
                <w:t>R4-1809482</w:t>
              </w:r>
              <w:r w:rsidRPr="00EA1A17">
                <w:rPr>
                  <w:sz w:val="16"/>
                  <w:szCs w:val="16"/>
                </w:rPr>
                <w:tab/>
                <w:t>TP to TS 38.141-1: Dynamic range (7.3)</w:t>
              </w:r>
            </w:ins>
          </w:p>
          <w:p w14:paraId="5C0ED68F" w14:textId="0308C633" w:rsidR="00EA1A17" w:rsidRPr="00EA1A17" w:rsidRDefault="00EA1A17" w:rsidP="00EA1A17">
            <w:pPr>
              <w:pStyle w:val="TAL"/>
              <w:rPr>
                <w:ins w:id="11492" w:author="Huawei" w:date="2018-07-10T17:08:00Z"/>
                <w:sz w:val="16"/>
                <w:szCs w:val="16"/>
              </w:rPr>
            </w:pPr>
            <w:ins w:id="11493" w:author="Huawei" w:date="2018-07-10T17:08:00Z">
              <w:r>
                <w:rPr>
                  <w:sz w:val="16"/>
                  <w:szCs w:val="16"/>
                </w:rPr>
                <w:t xml:space="preserve">- </w:t>
              </w:r>
              <w:r w:rsidRPr="00EA1A17">
                <w:rPr>
                  <w:sz w:val="16"/>
                  <w:szCs w:val="16"/>
                </w:rPr>
                <w:t>R4-1809483</w:t>
              </w:r>
              <w:r w:rsidRPr="00EA1A17">
                <w:rPr>
                  <w:sz w:val="16"/>
                  <w:szCs w:val="16"/>
                </w:rPr>
                <w:tab/>
                <w:t>TP to TS 38.141-1: In-band selectivity and blocking (7.4)</w:t>
              </w:r>
            </w:ins>
          </w:p>
          <w:p w14:paraId="404A21D0" w14:textId="02A83A05" w:rsidR="00EA1A17" w:rsidRPr="00EA1A17" w:rsidRDefault="00EA1A17" w:rsidP="00EA1A17">
            <w:pPr>
              <w:pStyle w:val="TAL"/>
              <w:rPr>
                <w:ins w:id="11494" w:author="Huawei" w:date="2018-07-10T17:08:00Z"/>
                <w:sz w:val="16"/>
                <w:szCs w:val="16"/>
              </w:rPr>
            </w:pPr>
            <w:ins w:id="11495" w:author="Huawei" w:date="2018-07-10T17:08:00Z">
              <w:r>
                <w:rPr>
                  <w:sz w:val="16"/>
                  <w:szCs w:val="16"/>
                </w:rPr>
                <w:t xml:space="preserve">- </w:t>
              </w:r>
              <w:r w:rsidRPr="00EA1A17">
                <w:rPr>
                  <w:sz w:val="16"/>
                  <w:szCs w:val="16"/>
                </w:rPr>
                <w:t>R4-1809484</w:t>
              </w:r>
              <w:r w:rsidRPr="00EA1A17">
                <w:rPr>
                  <w:sz w:val="16"/>
                  <w:szCs w:val="16"/>
                </w:rPr>
                <w:tab/>
                <w:t>TP to TS 38.141-1: Receiver intermodulation (7.7)</w:t>
              </w:r>
            </w:ins>
          </w:p>
          <w:p w14:paraId="76FFF7AF" w14:textId="0AC67ABC" w:rsidR="00EA1A17" w:rsidRPr="00EA1A17" w:rsidRDefault="00EA1A17" w:rsidP="00EA1A17">
            <w:pPr>
              <w:pStyle w:val="TAL"/>
              <w:rPr>
                <w:ins w:id="11496" w:author="Huawei" w:date="2018-07-10T17:08:00Z"/>
                <w:sz w:val="16"/>
                <w:szCs w:val="16"/>
              </w:rPr>
            </w:pPr>
            <w:ins w:id="11497" w:author="Huawei" w:date="2018-07-10T17:08:00Z">
              <w:r>
                <w:rPr>
                  <w:sz w:val="16"/>
                  <w:szCs w:val="16"/>
                </w:rPr>
                <w:t xml:space="preserve">- </w:t>
              </w:r>
              <w:r w:rsidRPr="00EA1A17">
                <w:rPr>
                  <w:sz w:val="16"/>
                  <w:szCs w:val="16"/>
                </w:rPr>
                <w:t>R4-1809558</w:t>
              </w:r>
              <w:r w:rsidRPr="00EA1A17">
                <w:rPr>
                  <w:sz w:val="16"/>
                  <w:szCs w:val="16"/>
                </w:rPr>
                <w:tab/>
                <w:t>TP to TS 38.141-1: General section for conducted Tx requirements (6.1)</w:t>
              </w:r>
            </w:ins>
          </w:p>
          <w:p w14:paraId="54CDED95" w14:textId="7B5F2926" w:rsidR="00EA1A17" w:rsidRPr="00EA1A17" w:rsidRDefault="00EA1A17" w:rsidP="00EA1A17">
            <w:pPr>
              <w:pStyle w:val="TAL"/>
              <w:rPr>
                <w:ins w:id="11498" w:author="Huawei" w:date="2018-07-10T17:08:00Z"/>
                <w:sz w:val="16"/>
                <w:szCs w:val="16"/>
              </w:rPr>
            </w:pPr>
            <w:ins w:id="11499" w:author="Huawei" w:date="2018-07-10T17:08:00Z">
              <w:r>
                <w:rPr>
                  <w:sz w:val="16"/>
                  <w:szCs w:val="16"/>
                </w:rPr>
                <w:t xml:space="preserve">- </w:t>
              </w:r>
              <w:r w:rsidRPr="00EA1A17">
                <w:rPr>
                  <w:sz w:val="16"/>
                  <w:szCs w:val="16"/>
                </w:rPr>
                <w:t>R4-1809560</w:t>
              </w:r>
              <w:r w:rsidRPr="00EA1A17">
                <w:rPr>
                  <w:sz w:val="16"/>
                  <w:szCs w:val="16"/>
                </w:rPr>
                <w:tab/>
                <w:t>TP to TS38.141-1: Transmit ON/OFF power (6.4)</w:t>
              </w:r>
            </w:ins>
          </w:p>
          <w:p w14:paraId="7B205474" w14:textId="0CBA8B7E" w:rsidR="00EA1A17" w:rsidRPr="00EA1A17" w:rsidRDefault="00EA1A17" w:rsidP="00EA1A17">
            <w:pPr>
              <w:pStyle w:val="TAL"/>
              <w:rPr>
                <w:ins w:id="11500" w:author="Huawei" w:date="2018-07-10T17:08:00Z"/>
                <w:sz w:val="16"/>
                <w:szCs w:val="16"/>
              </w:rPr>
            </w:pPr>
            <w:ins w:id="11501" w:author="Huawei" w:date="2018-07-10T17:08:00Z">
              <w:r>
                <w:rPr>
                  <w:sz w:val="16"/>
                  <w:szCs w:val="16"/>
                </w:rPr>
                <w:t xml:space="preserve">- </w:t>
              </w:r>
              <w:r w:rsidRPr="00EA1A17">
                <w:rPr>
                  <w:sz w:val="16"/>
                  <w:szCs w:val="16"/>
                </w:rPr>
                <w:t>R4-1809563</w:t>
              </w:r>
              <w:r w:rsidRPr="00EA1A17">
                <w:rPr>
                  <w:sz w:val="16"/>
                  <w:szCs w:val="16"/>
                </w:rPr>
                <w:tab/>
                <w:t>TP to TS 38.141-1: NR BS conducted declarations corrections</w:t>
              </w:r>
            </w:ins>
          </w:p>
          <w:p w14:paraId="35C4C72D" w14:textId="0F8A8688" w:rsidR="00812AE5" w:rsidRPr="00812AE5" w:rsidRDefault="00EA1A17" w:rsidP="00D27391">
            <w:pPr>
              <w:pStyle w:val="TAL"/>
              <w:rPr>
                <w:sz w:val="16"/>
                <w:szCs w:val="16"/>
                <w:highlight w:val="yellow"/>
              </w:rPr>
            </w:pPr>
            <w:ins w:id="11502" w:author="Huawei" w:date="2018-07-10T17:08:00Z">
              <w:r>
                <w:rPr>
                  <w:sz w:val="16"/>
                  <w:szCs w:val="16"/>
                </w:rPr>
                <w:t xml:space="preserve">- </w:t>
              </w:r>
              <w:r w:rsidRPr="00EA1A17">
                <w:rPr>
                  <w:sz w:val="16"/>
                  <w:szCs w:val="16"/>
                </w:rPr>
                <w:t>R4-1809564</w:t>
              </w:r>
              <w:r w:rsidRPr="00EA1A17">
                <w:rPr>
                  <w:sz w:val="16"/>
                  <w:szCs w:val="16"/>
                </w:rPr>
                <w:tab/>
                <w:t>TP for TS38.141-1: Occupied bandwidth (section 4.1.2 and 6.7.2)</w:t>
              </w:r>
            </w:ins>
          </w:p>
        </w:tc>
        <w:tc>
          <w:tcPr>
            <w:tcW w:w="708" w:type="dxa"/>
            <w:shd w:val="solid" w:color="FFFFFF" w:fill="auto"/>
          </w:tcPr>
          <w:p w14:paraId="5919CA3C" w14:textId="6A4EB687" w:rsidR="00D27391" w:rsidRDefault="00D27391" w:rsidP="00D27391">
            <w:pPr>
              <w:pStyle w:val="TAC"/>
              <w:rPr>
                <w:sz w:val="16"/>
                <w:szCs w:val="16"/>
              </w:rPr>
            </w:pPr>
            <w:ins w:id="11503" w:author="Huawei" w:date="2018-07-10T10:19:00Z">
              <w:r>
                <w:rPr>
                  <w:sz w:val="16"/>
                  <w:szCs w:val="16"/>
                </w:rPr>
                <w:t>0.4.0</w:t>
              </w:r>
            </w:ins>
          </w:p>
        </w:tc>
      </w:tr>
      <w:tr w:rsidR="00812AE5" w:rsidRPr="006B0D02" w14:paraId="2E536815" w14:textId="77777777" w:rsidTr="00A967D9">
        <w:trPr>
          <w:ins w:id="11504" w:author="Huawei" w:date="2018-07-10T10:21:00Z"/>
        </w:trPr>
        <w:tc>
          <w:tcPr>
            <w:tcW w:w="800" w:type="dxa"/>
            <w:shd w:val="solid" w:color="FFFFFF" w:fill="auto"/>
          </w:tcPr>
          <w:p w14:paraId="4CED757D" w14:textId="77777777" w:rsidR="00812AE5" w:rsidRPr="00B80FB8" w:rsidRDefault="00812AE5" w:rsidP="00D27391">
            <w:pPr>
              <w:pStyle w:val="TAC"/>
              <w:rPr>
                <w:ins w:id="11505" w:author="Huawei" w:date="2018-07-10T10:21:00Z"/>
                <w:sz w:val="16"/>
                <w:szCs w:val="16"/>
              </w:rPr>
            </w:pPr>
          </w:p>
        </w:tc>
        <w:tc>
          <w:tcPr>
            <w:tcW w:w="800" w:type="dxa"/>
            <w:shd w:val="solid" w:color="FFFFFF" w:fill="auto"/>
          </w:tcPr>
          <w:p w14:paraId="4CC10CF5" w14:textId="77777777" w:rsidR="00812AE5" w:rsidRPr="00812AE5" w:rsidRDefault="00812AE5" w:rsidP="00D27391">
            <w:pPr>
              <w:pStyle w:val="TAC"/>
              <w:rPr>
                <w:ins w:id="11506" w:author="Huawei" w:date="2018-07-10T10:21:00Z"/>
                <w:sz w:val="16"/>
                <w:szCs w:val="16"/>
                <w:highlight w:val="yellow"/>
              </w:rPr>
            </w:pPr>
          </w:p>
        </w:tc>
        <w:tc>
          <w:tcPr>
            <w:tcW w:w="1094" w:type="dxa"/>
            <w:shd w:val="solid" w:color="FFFFFF" w:fill="auto"/>
          </w:tcPr>
          <w:p w14:paraId="251AF6F6" w14:textId="77777777" w:rsidR="00812AE5" w:rsidRPr="006C4A4E" w:rsidRDefault="00812AE5" w:rsidP="00D27391">
            <w:pPr>
              <w:pStyle w:val="TAC"/>
              <w:rPr>
                <w:ins w:id="11507" w:author="Huawei" w:date="2018-07-10T10:21:00Z"/>
                <w:sz w:val="16"/>
                <w:szCs w:val="16"/>
                <w:highlight w:val="yellow"/>
              </w:rPr>
            </w:pPr>
          </w:p>
        </w:tc>
        <w:tc>
          <w:tcPr>
            <w:tcW w:w="425" w:type="dxa"/>
            <w:shd w:val="solid" w:color="FFFFFF" w:fill="auto"/>
          </w:tcPr>
          <w:p w14:paraId="1680FAAF" w14:textId="77777777" w:rsidR="00812AE5" w:rsidRPr="00294BD4" w:rsidRDefault="00812AE5" w:rsidP="00D27391">
            <w:pPr>
              <w:pStyle w:val="TAL"/>
              <w:rPr>
                <w:ins w:id="11508" w:author="Huawei" w:date="2018-07-10T10:21:00Z"/>
                <w:sz w:val="16"/>
                <w:szCs w:val="16"/>
                <w:highlight w:val="yellow"/>
              </w:rPr>
            </w:pPr>
          </w:p>
        </w:tc>
        <w:tc>
          <w:tcPr>
            <w:tcW w:w="425" w:type="dxa"/>
            <w:shd w:val="solid" w:color="FFFFFF" w:fill="auto"/>
          </w:tcPr>
          <w:p w14:paraId="6D1DD1B4" w14:textId="77777777" w:rsidR="00812AE5" w:rsidRPr="0066553E" w:rsidRDefault="00812AE5" w:rsidP="00D27391">
            <w:pPr>
              <w:pStyle w:val="TAR"/>
              <w:rPr>
                <w:ins w:id="11509" w:author="Huawei" w:date="2018-07-10T10:21:00Z"/>
                <w:sz w:val="16"/>
                <w:szCs w:val="16"/>
                <w:highlight w:val="yellow"/>
              </w:rPr>
            </w:pPr>
          </w:p>
        </w:tc>
        <w:tc>
          <w:tcPr>
            <w:tcW w:w="425" w:type="dxa"/>
            <w:shd w:val="solid" w:color="FFFFFF" w:fill="auto"/>
          </w:tcPr>
          <w:p w14:paraId="2C02E732" w14:textId="77777777" w:rsidR="00812AE5" w:rsidRPr="00A639C7" w:rsidRDefault="00812AE5" w:rsidP="00D27391">
            <w:pPr>
              <w:pStyle w:val="TAC"/>
              <w:rPr>
                <w:ins w:id="11510" w:author="Huawei" w:date="2018-07-10T10:21:00Z"/>
                <w:sz w:val="16"/>
                <w:szCs w:val="16"/>
                <w:highlight w:val="yellow"/>
              </w:rPr>
            </w:pPr>
          </w:p>
        </w:tc>
        <w:tc>
          <w:tcPr>
            <w:tcW w:w="4962" w:type="dxa"/>
            <w:shd w:val="solid" w:color="FFFFFF" w:fill="auto"/>
          </w:tcPr>
          <w:p w14:paraId="066C25EF" w14:textId="77777777" w:rsidR="00812AE5" w:rsidRPr="00D27391" w:rsidRDefault="00812AE5" w:rsidP="00D27391">
            <w:pPr>
              <w:pStyle w:val="TAL"/>
              <w:rPr>
                <w:ins w:id="11511" w:author="Huawei" w:date="2018-07-10T10:21:00Z"/>
                <w:sz w:val="16"/>
                <w:szCs w:val="16"/>
              </w:rPr>
            </w:pPr>
          </w:p>
        </w:tc>
        <w:tc>
          <w:tcPr>
            <w:tcW w:w="708" w:type="dxa"/>
            <w:shd w:val="solid" w:color="FFFFFF" w:fill="auto"/>
          </w:tcPr>
          <w:p w14:paraId="7DF80136" w14:textId="77777777" w:rsidR="00812AE5" w:rsidRDefault="00812AE5" w:rsidP="00D27391">
            <w:pPr>
              <w:pStyle w:val="TAC"/>
              <w:rPr>
                <w:ins w:id="11512" w:author="Huawei" w:date="2018-07-10T10:21:00Z"/>
                <w:sz w:val="16"/>
                <w:szCs w:val="16"/>
              </w:rPr>
            </w:pPr>
          </w:p>
        </w:tc>
      </w:tr>
    </w:tbl>
    <w:p w14:paraId="38E56F62" w14:textId="77777777" w:rsidR="00775CF9" w:rsidRDefault="00775CF9" w:rsidP="003C3971"/>
    <w:sectPr w:rsidR="00775CF9" w:rsidSect="00013E12">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37" w:author="R4-1809564" w:date="2018-07-10T17:04:00Z" w:initials="MS">
    <w:p w14:paraId="5FF1C3F7" w14:textId="5593A143" w:rsidR="00EA1A17" w:rsidRDefault="00EA1A17">
      <w:pPr>
        <w:pStyle w:val="CommentText"/>
      </w:pPr>
      <w:r>
        <w:rPr>
          <w:rStyle w:val="CommentReference"/>
        </w:rPr>
        <w:annotationRef/>
      </w:r>
      <w:r>
        <w:t>Based on R4-1809564</w:t>
      </w:r>
    </w:p>
  </w:comment>
  <w:comment w:id="1496" w:author="Huawei" w:date="2018-04-06T10:07:00Z" w:initials="x">
    <w:p w14:paraId="46EA525D" w14:textId="77777777" w:rsidR="00EA1A17" w:rsidRDefault="00EA1A17" w:rsidP="00B81173">
      <w:pPr>
        <w:pStyle w:val="CommentText"/>
      </w:pPr>
      <w:r>
        <w:rPr>
          <w:rStyle w:val="CommentReference"/>
        </w:rPr>
        <w:annotationRef/>
      </w:r>
      <w:r>
        <w:t>To be added later</w:t>
      </w:r>
    </w:p>
  </w:comment>
  <w:comment w:id="1552" w:author="Huawei" w:date="2018-07-06T07:49:00Z" w:initials="MS">
    <w:p w14:paraId="38E63A43" w14:textId="77777777" w:rsidR="00EA1A17" w:rsidRDefault="00EA1A17">
      <w:pPr>
        <w:pStyle w:val="CommentText"/>
      </w:pPr>
      <w:r>
        <w:rPr>
          <w:rStyle w:val="CommentReference"/>
        </w:rPr>
        <w:annotationRef/>
      </w:r>
      <w:r>
        <w:t xml:space="preserve">All declarations are subject to re-numbering, once the stable version is achieve, e.g. [] for band n20 case to be solved first. </w:t>
      </w:r>
    </w:p>
  </w:comment>
  <w:comment w:id="2726" w:author="Huawei" w:date="2018-06-25T10:49:00Z" w:initials="MS">
    <w:p w14:paraId="2DBD20B4" w14:textId="77777777" w:rsidR="00EA1A17" w:rsidRDefault="00EA1A17" w:rsidP="005B02EA">
      <w:pPr>
        <w:pStyle w:val="CommentText"/>
      </w:pPr>
      <w:r>
        <w:rPr>
          <w:rStyle w:val="CommentReference"/>
        </w:rPr>
        <w:annotationRef/>
      </w:r>
      <w:r>
        <w:rPr>
          <w:rStyle w:val="CommentReference"/>
        </w:rPr>
        <w:annotationRef/>
      </w:r>
      <w:r>
        <w:t>Verify if the MU/TT for 4.2-6GHz will be the same as for up to 4.2 GHz. 36.141 specifies 0.4dB TT without any frequency dependency.</w:t>
      </w:r>
    </w:p>
    <w:p w14:paraId="4B9C5C73" w14:textId="77777777" w:rsidR="00EA1A17" w:rsidRDefault="00EA1A17" w:rsidP="005B02EA">
      <w:pPr>
        <w:pStyle w:val="CommentText"/>
      </w:pPr>
    </w:p>
  </w:comment>
  <w:comment w:id="3662" w:author="Huawei" w:date="2018-06-25T10:47:00Z" w:initials="MS">
    <w:p w14:paraId="29482491" w14:textId="77777777" w:rsidR="00EA1A17" w:rsidRDefault="00EA1A17" w:rsidP="000C7A40">
      <w:pPr>
        <w:pStyle w:val="CommentText"/>
      </w:pPr>
      <w:r>
        <w:rPr>
          <w:rStyle w:val="CommentReference"/>
        </w:rPr>
        <w:annotationRef/>
      </w:r>
      <w:r>
        <w:rPr>
          <w:rStyle w:val="CommentReference"/>
        </w:rPr>
        <w:annotationRef/>
      </w:r>
      <w:r>
        <w:t>Reuse from legacy specs, but text is not clear enough.</w:t>
      </w:r>
    </w:p>
  </w:comment>
  <w:comment w:id="3698" w:author="Huawei" w:date="2018-06-25T10:47:00Z" w:initials="MS">
    <w:p w14:paraId="4FAF8692" w14:textId="77777777" w:rsidR="00EA1A17" w:rsidRDefault="00EA1A17" w:rsidP="000C7A40">
      <w:pPr>
        <w:pStyle w:val="CommentText"/>
      </w:pPr>
      <w:r>
        <w:rPr>
          <w:rStyle w:val="CommentReference"/>
        </w:rPr>
        <w:annotationRef/>
      </w:r>
      <w:r>
        <w:t>TT is 25ns</w:t>
      </w:r>
    </w:p>
  </w:comment>
  <w:comment w:id="3703" w:author="Huawei" w:date="2018-06-25T10:48:00Z" w:initials="MS">
    <w:p w14:paraId="1BCA7C36" w14:textId="77777777" w:rsidR="00EA1A17" w:rsidRDefault="00EA1A17" w:rsidP="000C7A40">
      <w:pPr>
        <w:pStyle w:val="CommentText"/>
      </w:pPr>
      <w:r>
        <w:rPr>
          <w:rStyle w:val="CommentReference"/>
        </w:rPr>
        <w:annotationRef/>
      </w:r>
      <w:r>
        <w:t>Verify if the same 25us TT can be used for intra-band NC CA, and for inter-band CA.</w:t>
      </w:r>
    </w:p>
  </w:comment>
  <w:comment w:id="4513" w:author="Huawei" w:date="2018-06-25T16:19:00Z" w:initials="MS">
    <w:p w14:paraId="2A7082ED" w14:textId="77777777" w:rsidR="00EA1A17" w:rsidRDefault="00EA1A17" w:rsidP="00A572A2">
      <w:pPr>
        <w:pStyle w:val="CommentText"/>
      </w:pPr>
      <w:r>
        <w:rPr>
          <w:rStyle w:val="CommentReference"/>
        </w:rPr>
        <w:annotationRef/>
      </w:r>
      <w:r>
        <w:t>This is mirrored from AAS test spec. However, this sentence is not in the TS 38.104, so its inclusion shall be discussed.</w:t>
      </w:r>
    </w:p>
  </w:comment>
  <w:comment w:id="5986" w:author="Huawei" w:date="2018-06-25T17:14:00Z" w:initials="MS">
    <w:p w14:paraId="395B8BCD" w14:textId="77777777" w:rsidR="00EA1A17" w:rsidRDefault="00EA1A17" w:rsidP="00A572A2">
      <w:pPr>
        <w:pStyle w:val="CommentText"/>
      </w:pPr>
      <w:r>
        <w:rPr>
          <w:rStyle w:val="CommentReference"/>
        </w:rPr>
        <w:annotationRef/>
      </w:r>
      <w:r>
        <w:t>NR BS co-location missing in the Core spec 38.104.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F1C3F7" w15:done="0"/>
  <w15:commentEx w15:paraId="46EA525D" w15:done="0"/>
  <w15:commentEx w15:paraId="38E63A43" w15:done="0"/>
  <w15:commentEx w15:paraId="4B9C5C73" w15:done="0"/>
  <w15:commentEx w15:paraId="29482491" w15:done="0"/>
  <w15:commentEx w15:paraId="4FAF8692" w15:done="0"/>
  <w15:commentEx w15:paraId="1BCA7C36" w15:done="0"/>
  <w15:commentEx w15:paraId="2A7082ED" w15:done="0"/>
  <w15:commentEx w15:paraId="395B8BC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35106" w14:textId="77777777" w:rsidR="00CA7BF2" w:rsidRDefault="00CA7BF2">
      <w:r>
        <w:separator/>
      </w:r>
    </w:p>
  </w:endnote>
  <w:endnote w:type="continuationSeparator" w:id="0">
    <w:p w14:paraId="245FD5E0" w14:textId="77777777" w:rsidR="00CA7BF2" w:rsidRDefault="00CA7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Malgun Gothic">
    <w:panose1 w:val="020B0503020000020004"/>
    <w:charset w:val="81"/>
    <w:family w:val="swiss"/>
    <w:pitch w:val="variable"/>
    <w:sig w:usb0="900002AF" w:usb1="09D77CFB" w:usb2="00000012" w:usb3="00000000" w:csb0="00080001" w:csb1="00000000"/>
  </w:font>
  <w:font w:name="Osaka">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S P??">
    <w:altName w:val="MS Mincho"/>
    <w:panose1 w:val="00000000000000000000"/>
    <w:charset w:val="80"/>
    <w:family w:val="roman"/>
    <w:notTrueType/>
    <w:pitch w:val="variable"/>
    <w:sig w:usb0="00000001" w:usb1="08070000" w:usb2="00000010" w:usb3="00000000" w:csb0="00020000" w:csb1="00000000"/>
  </w:font>
  <w:font w:name="v5.0.0">
    <w:altName w:val="Times New Roman"/>
    <w:panose1 w:val="00000000000000000000"/>
    <w:charset w:val="00"/>
    <w:family w:val="roman"/>
    <w:notTrueType/>
    <w:pitch w:val="default"/>
  </w:font>
  <w:font w:name="v3.8.0">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e?o“A‘??S?V?b?N‘I">
    <w:altName w:val="MS UI Gothic"/>
    <w:charset w:val="80"/>
    <w:family w:val="modern"/>
    <w:pitch w:val="default"/>
    <w:sig w:usb0="00000000" w:usb1="00000000" w:usb2="00000010" w:usb3="00000000" w:csb0="00020000" w:csb1="00000000"/>
  </w:font>
  <w:font w:name="Yu Mincho">
    <w:altName w:val="MS PMincho"/>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w:altName w:val="宋体"/>
    <w:panose1 w:val="00000000000000000000"/>
    <w:charset w:val="86"/>
    <w:family w:val="roman"/>
    <w:notTrueType/>
    <w:pitch w:val="default"/>
  </w:font>
  <w:font w:name="MS PGothic">
    <w:panose1 w:val="020B0600070205080204"/>
    <w:charset w:val="80"/>
    <w:family w:val="swiss"/>
    <w:pitch w:val="variable"/>
    <w:sig w:usb0="E00002FF" w:usb1="6AC7FDFB" w:usb2="00000012" w:usb3="00000000" w:csb0="0002009F" w:csb1="00000000"/>
  </w:font>
  <w:font w:name="??">
    <w:altName w:val="Arial Unicode MS"/>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8C8F0" w14:textId="77777777" w:rsidR="00EA1A17" w:rsidRDefault="00EA1A17">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37118" w14:textId="77777777" w:rsidR="00CA7BF2" w:rsidRDefault="00CA7BF2">
      <w:r>
        <w:separator/>
      </w:r>
    </w:p>
  </w:footnote>
  <w:footnote w:type="continuationSeparator" w:id="0">
    <w:p w14:paraId="47E8CE72" w14:textId="77777777" w:rsidR="00CA7BF2" w:rsidRDefault="00CA7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D37C6" w14:textId="77777777" w:rsidR="00EA1A17" w:rsidRDefault="00EA1A1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C0570">
      <w:rPr>
        <w:rFonts w:ascii="Arial" w:hAnsi="Arial" w:cs="Arial"/>
        <w:b/>
        <w:noProof/>
        <w:sz w:val="18"/>
        <w:szCs w:val="18"/>
      </w:rPr>
      <w:t>3GPP TS 38.141 V0.43.0 (2018-086)</w:t>
    </w:r>
    <w:r>
      <w:rPr>
        <w:rFonts w:ascii="Arial" w:hAnsi="Arial" w:cs="Arial"/>
        <w:b/>
        <w:sz w:val="18"/>
        <w:szCs w:val="18"/>
      </w:rPr>
      <w:fldChar w:fldCharType="end"/>
    </w:r>
  </w:p>
  <w:p w14:paraId="7411566E" w14:textId="77777777" w:rsidR="00EA1A17" w:rsidRDefault="00EA1A1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C0570">
      <w:rPr>
        <w:rFonts w:ascii="Arial" w:hAnsi="Arial" w:cs="Arial"/>
        <w:b/>
        <w:noProof/>
        <w:sz w:val="18"/>
        <w:szCs w:val="18"/>
      </w:rPr>
      <w:t>10</w:t>
    </w:r>
    <w:r>
      <w:rPr>
        <w:rFonts w:ascii="Arial" w:hAnsi="Arial" w:cs="Arial"/>
        <w:b/>
        <w:sz w:val="18"/>
        <w:szCs w:val="18"/>
      </w:rPr>
      <w:fldChar w:fldCharType="end"/>
    </w:r>
  </w:p>
  <w:p w14:paraId="582DC04E" w14:textId="77777777" w:rsidR="00EA1A17" w:rsidRDefault="00EA1A1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C0570">
      <w:rPr>
        <w:rFonts w:ascii="Arial" w:hAnsi="Arial" w:cs="Arial"/>
        <w:b/>
        <w:noProof/>
        <w:sz w:val="18"/>
        <w:szCs w:val="18"/>
      </w:rPr>
      <w:t>Release 15</w:t>
    </w:r>
    <w:r>
      <w:rPr>
        <w:rFonts w:ascii="Arial" w:hAnsi="Arial" w:cs="Arial"/>
        <w:b/>
        <w:sz w:val="18"/>
        <w:szCs w:val="18"/>
      </w:rPr>
      <w:fldChar w:fldCharType="end"/>
    </w:r>
  </w:p>
  <w:p w14:paraId="6E376466" w14:textId="77777777" w:rsidR="00EA1A17" w:rsidRDefault="00EA1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96A16"/>
    <w:multiLevelType w:val="hybridMultilevel"/>
    <w:tmpl w:val="B57E41D0"/>
    <w:lvl w:ilvl="0" w:tplc="80A4A9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75E6447"/>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13542C41"/>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F7E5F06"/>
    <w:multiLevelType w:val="hybridMultilevel"/>
    <w:tmpl w:val="70C4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D7A51"/>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8" w15:restartNumberingAfterBreak="0">
    <w:nsid w:val="466E3D87"/>
    <w:multiLevelType w:val="singleLevel"/>
    <w:tmpl w:val="08CAA164"/>
    <w:lvl w:ilvl="0">
      <w:start w:val="1"/>
      <w:numFmt w:val="lowerRoman"/>
      <w:pStyle w:val="bodytext4"/>
      <w:lvlText w:val="(%1)"/>
      <w:lvlJc w:val="left"/>
      <w:pPr>
        <w:tabs>
          <w:tab w:val="num" w:pos="2160"/>
        </w:tabs>
        <w:ind w:left="2160" w:hanging="720"/>
      </w:pPr>
      <w:rPr>
        <w:rFonts w:ascii="Arial" w:hAnsi="Arial" w:hint="default"/>
        <w:b w:val="0"/>
        <w:i w:val="0"/>
        <w:caps w:val="0"/>
        <w:strike w:val="0"/>
        <w:dstrike w:val="0"/>
        <w:vanish w:val="0"/>
        <w:color w:val="000000"/>
        <w:sz w:val="22"/>
        <w:u w:val="none"/>
        <w:vertAlign w:val="baseline"/>
      </w:rPr>
    </w:lvl>
  </w:abstractNum>
  <w:abstractNum w:abstractNumId="9" w15:restartNumberingAfterBreak="0">
    <w:nsid w:val="49E469C8"/>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34B328A"/>
    <w:multiLevelType w:val="hybridMultilevel"/>
    <w:tmpl w:val="0E9AB050"/>
    <w:lvl w:ilvl="0" w:tplc="4F4A265E">
      <w:start w:val="1"/>
      <w:numFmt w:val="decimal"/>
      <w:pStyle w:val="a"/>
      <w:lvlText w:val="[%1]"/>
      <w:lvlJc w:val="left"/>
      <w:pPr>
        <w:tabs>
          <w:tab w:val="num" w:pos="360"/>
        </w:tabs>
        <w:ind w:left="360" w:hanging="360"/>
      </w:pPr>
      <w:rPr>
        <w:rFonts w:hint="default"/>
        <w:color w:val="auto"/>
      </w:rPr>
    </w:lvl>
    <w:lvl w:ilvl="1" w:tplc="A16670EE">
      <w:numFmt w:val="bullet"/>
      <w:lvlText w:val="-"/>
      <w:lvlJc w:val="left"/>
      <w:pPr>
        <w:ind w:left="1080" w:hanging="360"/>
      </w:pPr>
      <w:rPr>
        <w:rFonts w:ascii="Times New Roman" w:eastAsia="SimSun" w:hAnsi="Times New Roman" w:cs="Times New Roman"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1" w15:restartNumberingAfterBreak="0">
    <w:nsid w:val="568F04D6"/>
    <w:multiLevelType w:val="hybridMultilevel"/>
    <w:tmpl w:val="4EC4297A"/>
    <w:lvl w:ilvl="0" w:tplc="9704FDD4">
      <w:start w:val="1"/>
      <w:numFmt w:val="bullet"/>
      <w:pStyle w:val="JK-text-simple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2E295A"/>
    <w:multiLevelType w:val="singleLevel"/>
    <w:tmpl w:val="5B2E295A"/>
    <w:lvl w:ilvl="0">
      <w:start w:val="6"/>
      <w:numFmt w:val="decimal"/>
      <w:lvlText w:val="%1)"/>
      <w:lvlJc w:val="left"/>
    </w:lvl>
  </w:abstractNum>
  <w:abstractNum w:abstractNumId="13" w15:restartNumberingAfterBreak="0">
    <w:nsid w:val="5C5A3EB6"/>
    <w:multiLevelType w:val="hybridMultilevel"/>
    <w:tmpl w:val="E1AE821E"/>
    <w:lvl w:ilvl="0" w:tplc="04090001">
      <w:start w:val="1"/>
      <w:numFmt w:val="decimal"/>
      <w:lvlText w:val="%1."/>
      <w:lvlJc w:val="left"/>
      <w:pPr>
        <w:tabs>
          <w:tab w:val="num" w:pos="360"/>
        </w:tabs>
        <w:ind w:left="360" w:hanging="360"/>
      </w:pPr>
      <w:rPr>
        <w:rFonts w:hint="default"/>
      </w:rPr>
    </w:lvl>
    <w:lvl w:ilvl="1" w:tplc="04090003">
      <w:start w:val="1"/>
      <w:numFmt w:val="decimal"/>
      <w:pStyle w:val="Reference"/>
      <w:lvlText w:val="[%2]"/>
      <w:lvlJc w:val="left"/>
      <w:pPr>
        <w:tabs>
          <w:tab w:val="num" w:pos="-1985"/>
        </w:tabs>
        <w:ind w:left="-1985" w:hanging="567"/>
      </w:pPr>
      <w:rPr>
        <w:rFonts w:hint="default"/>
      </w:rPr>
    </w:lvl>
    <w:lvl w:ilvl="2" w:tplc="04090005">
      <w:start w:val="1"/>
      <w:numFmt w:val="lowerRoman"/>
      <w:lvlText w:val="%3."/>
      <w:lvlJc w:val="right"/>
      <w:pPr>
        <w:tabs>
          <w:tab w:val="num" w:pos="-1472"/>
        </w:tabs>
        <w:ind w:left="-1472" w:hanging="180"/>
      </w:pPr>
    </w:lvl>
    <w:lvl w:ilvl="3" w:tplc="04090001" w:tentative="1">
      <w:start w:val="1"/>
      <w:numFmt w:val="decimal"/>
      <w:lvlText w:val="%4."/>
      <w:lvlJc w:val="left"/>
      <w:pPr>
        <w:tabs>
          <w:tab w:val="num" w:pos="-752"/>
        </w:tabs>
        <w:ind w:left="-752" w:hanging="360"/>
      </w:pPr>
    </w:lvl>
    <w:lvl w:ilvl="4" w:tplc="04090003" w:tentative="1">
      <w:start w:val="1"/>
      <w:numFmt w:val="lowerLetter"/>
      <w:lvlText w:val="%5."/>
      <w:lvlJc w:val="left"/>
      <w:pPr>
        <w:tabs>
          <w:tab w:val="num" w:pos="-32"/>
        </w:tabs>
        <w:ind w:left="-32" w:hanging="360"/>
      </w:pPr>
    </w:lvl>
    <w:lvl w:ilvl="5" w:tplc="04090005" w:tentative="1">
      <w:start w:val="1"/>
      <w:numFmt w:val="lowerRoman"/>
      <w:lvlText w:val="%6."/>
      <w:lvlJc w:val="right"/>
      <w:pPr>
        <w:tabs>
          <w:tab w:val="num" w:pos="688"/>
        </w:tabs>
        <w:ind w:left="688" w:hanging="180"/>
      </w:pPr>
    </w:lvl>
    <w:lvl w:ilvl="6" w:tplc="04090001" w:tentative="1">
      <w:start w:val="1"/>
      <w:numFmt w:val="decimal"/>
      <w:lvlText w:val="%7."/>
      <w:lvlJc w:val="left"/>
      <w:pPr>
        <w:tabs>
          <w:tab w:val="num" w:pos="1408"/>
        </w:tabs>
        <w:ind w:left="1408" w:hanging="360"/>
      </w:pPr>
    </w:lvl>
    <w:lvl w:ilvl="7" w:tplc="04090003" w:tentative="1">
      <w:start w:val="1"/>
      <w:numFmt w:val="lowerLetter"/>
      <w:lvlText w:val="%8."/>
      <w:lvlJc w:val="left"/>
      <w:pPr>
        <w:tabs>
          <w:tab w:val="num" w:pos="2128"/>
        </w:tabs>
        <w:ind w:left="2128" w:hanging="360"/>
      </w:pPr>
    </w:lvl>
    <w:lvl w:ilvl="8" w:tplc="04090005" w:tentative="1">
      <w:start w:val="1"/>
      <w:numFmt w:val="lowerRoman"/>
      <w:lvlText w:val="%9."/>
      <w:lvlJc w:val="right"/>
      <w:pPr>
        <w:tabs>
          <w:tab w:val="num" w:pos="2848"/>
        </w:tabs>
        <w:ind w:left="2848" w:hanging="180"/>
      </w:pPr>
    </w:lvl>
  </w:abstractNum>
  <w:abstractNum w:abstractNumId="14" w15:restartNumberingAfterBreak="0">
    <w:nsid w:val="65D44883"/>
    <w:multiLevelType w:val="hybridMultilevel"/>
    <w:tmpl w:val="C052894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A3E0CDC"/>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6EB56AA4"/>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72C71936"/>
    <w:multiLevelType w:val="multilevel"/>
    <w:tmpl w:val="D5AA964C"/>
    <w:lvl w:ilvl="0">
      <w:start w:val="1"/>
      <w:numFmt w:val="decimal"/>
      <w:lvlText w:val="%1"/>
      <w:lvlJc w:val="left"/>
      <w:pPr>
        <w:tabs>
          <w:tab w:val="num" w:pos="432"/>
        </w:tabs>
        <w:ind w:left="432" w:hanging="432"/>
      </w:pPr>
      <w:rPr>
        <w:rFonts w:hint="default"/>
        <w:u w:val="none"/>
      </w:rPr>
    </w:lvl>
    <w:lvl w:ilvl="1">
      <w:start w:val="1"/>
      <w:numFmt w:val="decimal"/>
      <w:lvlText w:val="%1.%2"/>
      <w:lvlJc w:val="left"/>
      <w:pPr>
        <w:tabs>
          <w:tab w:val="num" w:pos="1206"/>
        </w:tabs>
        <w:ind w:left="1206" w:hanging="576"/>
      </w:pPr>
      <w:rPr>
        <w:rFonts w:hint="default"/>
        <w:color w:val="000000"/>
        <w:u w:val="none"/>
      </w:rPr>
    </w:lvl>
    <w:lvl w:ilvl="2">
      <w:start w:val="1"/>
      <w:numFmt w:val="decimal"/>
      <w:lvlText w:val="%1.%2.%3"/>
      <w:lvlJc w:val="left"/>
      <w:pPr>
        <w:tabs>
          <w:tab w:val="num" w:pos="862"/>
        </w:tabs>
        <w:ind w:left="862" w:hanging="720"/>
      </w:pPr>
      <w:rPr>
        <w:rFonts w:hint="default"/>
        <w:u w:val="none"/>
      </w:rPr>
    </w:lvl>
    <w:lvl w:ilvl="3">
      <w:start w:val="1"/>
      <w:numFmt w:val="decimal"/>
      <w:lvlText w:val="%1.%2.%3.%4"/>
      <w:lvlJc w:val="left"/>
      <w:pPr>
        <w:tabs>
          <w:tab w:val="num" w:pos="864"/>
        </w:tabs>
        <w:ind w:left="864" w:hanging="864"/>
      </w:pPr>
      <w:rPr>
        <w:rFonts w:hint="default"/>
        <w:u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40A6A1E"/>
    <w:multiLevelType w:val="hybridMultilevel"/>
    <w:tmpl w:val="B57E41D0"/>
    <w:lvl w:ilvl="0" w:tplc="80A4A9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A810733"/>
    <w:multiLevelType w:val="hybridMultilevel"/>
    <w:tmpl w:val="4ADC5D58"/>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7BC330F5"/>
    <w:multiLevelType w:val="hybridMultilevel"/>
    <w:tmpl w:val="C2769C2A"/>
    <w:lvl w:ilvl="0" w:tplc="B8E25428">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3E28D642">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5"/>
  </w:num>
  <w:num w:numId="5">
    <w:abstractNumId w:val="4"/>
  </w:num>
  <w:num w:numId="6">
    <w:abstractNumId w:val="14"/>
  </w:num>
  <w:num w:numId="7">
    <w:abstractNumId w:val="19"/>
  </w:num>
  <w:num w:numId="8">
    <w:abstractNumId w:val="13"/>
  </w:num>
  <w:num w:numId="9">
    <w:abstractNumId w:val="20"/>
  </w:num>
  <w:num w:numId="10">
    <w:abstractNumId w:val="8"/>
  </w:num>
  <w:num w:numId="11">
    <w:abstractNumId w:val="7"/>
  </w:num>
  <w:num w:numId="12">
    <w:abstractNumId w:val="10"/>
  </w:num>
  <w:num w:numId="13">
    <w:abstractNumId w:val="17"/>
  </w:num>
  <w:num w:numId="14">
    <w:abstractNumId w:val="11"/>
  </w:num>
  <w:num w:numId="15">
    <w:abstractNumId w:val="1"/>
  </w:num>
  <w:num w:numId="16">
    <w:abstractNumId w:val="18"/>
  </w:num>
  <w:num w:numId="17">
    <w:abstractNumId w:val="15"/>
  </w:num>
  <w:num w:numId="18">
    <w:abstractNumId w:val="9"/>
  </w:num>
  <w:num w:numId="19">
    <w:abstractNumId w:val="6"/>
  </w:num>
  <w:num w:numId="20">
    <w:abstractNumId w:val="3"/>
  </w:num>
  <w:num w:numId="21">
    <w:abstractNumId w:val="16"/>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wei">
    <w15:presenceInfo w15:providerId="None" w15:userId="Huawei"/>
  </w15:person>
  <w15:person w15:author="R4-1808997">
    <w15:presenceInfo w15:providerId="None" w15:userId="R4-1808997"/>
  </w15:person>
  <w15:person w15:author="R4-1809469">
    <w15:presenceInfo w15:providerId="None" w15:userId="R4-1809469"/>
  </w15:person>
  <w15:person w15:author="R4-1809564">
    <w15:presenceInfo w15:providerId="None" w15:userId="R4-1809564"/>
  </w15:person>
  <w15:person w15:author="R4-1809563">
    <w15:presenceInfo w15:providerId="None" w15:userId="R4-1809563"/>
  </w15:person>
  <w15:person w15:author="R4-1809464">
    <w15:presenceInfo w15:providerId="None" w15:userId="R4-1809464"/>
  </w15:person>
  <w15:person w15:author="R4-1809470">
    <w15:presenceInfo w15:providerId="None" w15:userId="R4-1809470"/>
  </w15:person>
  <w15:person w15:author="R4-1809558">
    <w15:presenceInfo w15:providerId="None" w15:userId="R4-1809558"/>
  </w15:person>
  <w15:person w15:author="R4-1809471">
    <w15:presenceInfo w15:providerId="None" w15:userId="R4-1809471"/>
  </w15:person>
  <w15:person w15:author="Huawei_review">
    <w15:presenceInfo w15:providerId="None" w15:userId="Huawei_review"/>
  </w15:person>
  <w15:person w15:author="R4-1809472">
    <w15:presenceInfo w15:providerId="None" w15:userId="R4-1809472"/>
  </w15:person>
  <w15:person w15:author="R4-1809560">
    <w15:presenceInfo w15:providerId="None" w15:userId="R4-1809560"/>
  </w15:person>
  <w15:person w15:author="R4-1809474">
    <w15:presenceInfo w15:providerId="None" w15:userId="R4-1809474"/>
  </w15:person>
  <w15:person w15:author="R4-1809475">
    <w15:presenceInfo w15:providerId="None" w15:userId="R4-1809475"/>
  </w15:person>
  <w15:person w15:author="R4-1808980">
    <w15:presenceInfo w15:providerId="None" w15:userId="R4-1808980"/>
  </w15:person>
  <w15:person w15:author="R4-1808981">
    <w15:presenceInfo w15:providerId="None" w15:userId="R4-1808981"/>
  </w15:person>
  <w15:person w15:author="R4-1809476">
    <w15:presenceInfo w15:providerId="None" w15:userId="R4-1809476"/>
  </w15:person>
  <w15:person w15:author="R4-1809478">
    <w15:presenceInfo w15:providerId="None" w15:userId="R4-1809478"/>
  </w15:person>
  <w15:person w15:author="R4-1809479">
    <w15:presenceInfo w15:providerId="None" w15:userId="R4-1809479"/>
  </w15:person>
  <w15:person w15:author="R4-1808987">
    <w15:presenceInfo w15:providerId="None" w15:userId="R4-1808987"/>
  </w15:person>
  <w15:person w15:author="R4-1809481">
    <w15:presenceInfo w15:providerId="None" w15:userId="R4-1809481"/>
  </w15:person>
  <w15:person w15:author="R4-1809482">
    <w15:presenceInfo w15:providerId="None" w15:userId="R4-1809482"/>
  </w15:person>
  <w15:person w15:author="R4-1809483">
    <w15:presenceInfo w15:providerId="None" w15:userId="R4-1809483"/>
  </w15:person>
  <w15:person w15:author="R4-1808991">
    <w15:presenceInfo w15:providerId="None" w15:userId="R4-1808991"/>
  </w15:person>
  <w15:person w15:author="R4-1808992">
    <w15:presenceInfo w15:providerId="None" w15:userId="R4-1808992"/>
  </w15:person>
  <w15:person w15:author="R4-1809484">
    <w15:presenceInfo w15:providerId="None" w15:userId="R4-1809484"/>
  </w15:person>
  <w15:person w15:author="R4-1808994">
    <w15:presenceInfo w15:providerId="None" w15:userId="R4-1808994"/>
  </w15:person>
  <w15:person w15:author="R4-1808995">
    <w15:presenceInfo w15:providerId="None" w15:userId="R4-1808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13E12"/>
    <w:rsid w:val="000201E9"/>
    <w:rsid w:val="000242E9"/>
    <w:rsid w:val="00033397"/>
    <w:rsid w:val="00040095"/>
    <w:rsid w:val="00045C04"/>
    <w:rsid w:val="00051834"/>
    <w:rsid w:val="00054A22"/>
    <w:rsid w:val="000579B5"/>
    <w:rsid w:val="000639BC"/>
    <w:rsid w:val="000655A6"/>
    <w:rsid w:val="00080512"/>
    <w:rsid w:val="00081372"/>
    <w:rsid w:val="00087D58"/>
    <w:rsid w:val="000B6A4F"/>
    <w:rsid w:val="000C671E"/>
    <w:rsid w:val="000C6809"/>
    <w:rsid w:val="000C7A40"/>
    <w:rsid w:val="000D2A67"/>
    <w:rsid w:val="000D58AB"/>
    <w:rsid w:val="000E354B"/>
    <w:rsid w:val="00103B6A"/>
    <w:rsid w:val="00112752"/>
    <w:rsid w:val="001202B4"/>
    <w:rsid w:val="00126883"/>
    <w:rsid w:val="00145875"/>
    <w:rsid w:val="00153C24"/>
    <w:rsid w:val="001549E9"/>
    <w:rsid w:val="00181E8F"/>
    <w:rsid w:val="001A638B"/>
    <w:rsid w:val="001C573E"/>
    <w:rsid w:val="001D02C2"/>
    <w:rsid w:val="001D0706"/>
    <w:rsid w:val="001F168B"/>
    <w:rsid w:val="00203E58"/>
    <w:rsid w:val="00210B12"/>
    <w:rsid w:val="00217327"/>
    <w:rsid w:val="00223A45"/>
    <w:rsid w:val="002347A2"/>
    <w:rsid w:val="00251B21"/>
    <w:rsid w:val="002546D0"/>
    <w:rsid w:val="00255AF3"/>
    <w:rsid w:val="002720D3"/>
    <w:rsid w:val="00294BD4"/>
    <w:rsid w:val="002C284B"/>
    <w:rsid w:val="002C689F"/>
    <w:rsid w:val="002F77F6"/>
    <w:rsid w:val="003172DC"/>
    <w:rsid w:val="00330ED3"/>
    <w:rsid w:val="003326BC"/>
    <w:rsid w:val="00344894"/>
    <w:rsid w:val="0034499B"/>
    <w:rsid w:val="0035462D"/>
    <w:rsid w:val="003A2792"/>
    <w:rsid w:val="003B22C3"/>
    <w:rsid w:val="003C3971"/>
    <w:rsid w:val="00403682"/>
    <w:rsid w:val="00404156"/>
    <w:rsid w:val="00410A2E"/>
    <w:rsid w:val="004241DF"/>
    <w:rsid w:val="0046208E"/>
    <w:rsid w:val="004904B0"/>
    <w:rsid w:val="0049589B"/>
    <w:rsid w:val="004C0570"/>
    <w:rsid w:val="004C7D05"/>
    <w:rsid w:val="004D3578"/>
    <w:rsid w:val="004D6016"/>
    <w:rsid w:val="004E213A"/>
    <w:rsid w:val="004E3A55"/>
    <w:rsid w:val="005009E6"/>
    <w:rsid w:val="00506D90"/>
    <w:rsid w:val="0050782E"/>
    <w:rsid w:val="00543E6C"/>
    <w:rsid w:val="005617D6"/>
    <w:rsid w:val="00565087"/>
    <w:rsid w:val="005B02EA"/>
    <w:rsid w:val="005D2E01"/>
    <w:rsid w:val="005E656E"/>
    <w:rsid w:val="005F6CB5"/>
    <w:rsid w:val="00611B8D"/>
    <w:rsid w:val="00614144"/>
    <w:rsid w:val="00614FDF"/>
    <w:rsid w:val="00662590"/>
    <w:rsid w:val="0066553E"/>
    <w:rsid w:val="0067162F"/>
    <w:rsid w:val="006813B0"/>
    <w:rsid w:val="006873E3"/>
    <w:rsid w:val="00694274"/>
    <w:rsid w:val="006A3D5A"/>
    <w:rsid w:val="006B7785"/>
    <w:rsid w:val="006B7C47"/>
    <w:rsid w:val="006C4A4E"/>
    <w:rsid w:val="007017D5"/>
    <w:rsid w:val="00703F87"/>
    <w:rsid w:val="00716814"/>
    <w:rsid w:val="00734A5B"/>
    <w:rsid w:val="00744E76"/>
    <w:rsid w:val="00775CF9"/>
    <w:rsid w:val="00781F0F"/>
    <w:rsid w:val="00787B48"/>
    <w:rsid w:val="007A648A"/>
    <w:rsid w:val="007C656D"/>
    <w:rsid w:val="007E39D1"/>
    <w:rsid w:val="008028A4"/>
    <w:rsid w:val="00804D8D"/>
    <w:rsid w:val="008105C8"/>
    <w:rsid w:val="00812AE5"/>
    <w:rsid w:val="00825CB7"/>
    <w:rsid w:val="008768CA"/>
    <w:rsid w:val="0088404A"/>
    <w:rsid w:val="00886E59"/>
    <w:rsid w:val="008941D7"/>
    <w:rsid w:val="008A3B80"/>
    <w:rsid w:val="008A71FD"/>
    <w:rsid w:val="008B6BAB"/>
    <w:rsid w:val="008C2FFD"/>
    <w:rsid w:val="008C6859"/>
    <w:rsid w:val="008D280F"/>
    <w:rsid w:val="008D3E0D"/>
    <w:rsid w:val="008D6B16"/>
    <w:rsid w:val="0090271F"/>
    <w:rsid w:val="00902E23"/>
    <w:rsid w:val="009031A2"/>
    <w:rsid w:val="00910853"/>
    <w:rsid w:val="0091348E"/>
    <w:rsid w:val="00926F59"/>
    <w:rsid w:val="00936382"/>
    <w:rsid w:val="00942EC2"/>
    <w:rsid w:val="00967AE9"/>
    <w:rsid w:val="00974477"/>
    <w:rsid w:val="00981B3F"/>
    <w:rsid w:val="0098607D"/>
    <w:rsid w:val="00997D8D"/>
    <w:rsid w:val="009A2D34"/>
    <w:rsid w:val="009D420F"/>
    <w:rsid w:val="009D56A3"/>
    <w:rsid w:val="009E5069"/>
    <w:rsid w:val="009E5F1C"/>
    <w:rsid w:val="009F37B7"/>
    <w:rsid w:val="00A0240A"/>
    <w:rsid w:val="00A055EE"/>
    <w:rsid w:val="00A10F02"/>
    <w:rsid w:val="00A164B4"/>
    <w:rsid w:val="00A52547"/>
    <w:rsid w:val="00A53724"/>
    <w:rsid w:val="00A57201"/>
    <w:rsid w:val="00A572A2"/>
    <w:rsid w:val="00A639C7"/>
    <w:rsid w:val="00A82346"/>
    <w:rsid w:val="00A967D9"/>
    <w:rsid w:val="00AA6567"/>
    <w:rsid w:val="00AA7D03"/>
    <w:rsid w:val="00AB1ACE"/>
    <w:rsid w:val="00AB6FB1"/>
    <w:rsid w:val="00AC4FEE"/>
    <w:rsid w:val="00AC5661"/>
    <w:rsid w:val="00AC671C"/>
    <w:rsid w:val="00AE01B1"/>
    <w:rsid w:val="00AE49CD"/>
    <w:rsid w:val="00AE4AFD"/>
    <w:rsid w:val="00AE5739"/>
    <w:rsid w:val="00AF1D2F"/>
    <w:rsid w:val="00B15449"/>
    <w:rsid w:val="00B20FE8"/>
    <w:rsid w:val="00B5268B"/>
    <w:rsid w:val="00B554FB"/>
    <w:rsid w:val="00B80C04"/>
    <w:rsid w:val="00B80FB8"/>
    <w:rsid w:val="00B81173"/>
    <w:rsid w:val="00B81409"/>
    <w:rsid w:val="00B93733"/>
    <w:rsid w:val="00BA4632"/>
    <w:rsid w:val="00BC0F7D"/>
    <w:rsid w:val="00BC616B"/>
    <w:rsid w:val="00BF625F"/>
    <w:rsid w:val="00C00E16"/>
    <w:rsid w:val="00C072E7"/>
    <w:rsid w:val="00C16219"/>
    <w:rsid w:val="00C2531E"/>
    <w:rsid w:val="00C33079"/>
    <w:rsid w:val="00C428A6"/>
    <w:rsid w:val="00C45231"/>
    <w:rsid w:val="00C72833"/>
    <w:rsid w:val="00C91960"/>
    <w:rsid w:val="00C93F40"/>
    <w:rsid w:val="00CA3D0C"/>
    <w:rsid w:val="00CA7BF2"/>
    <w:rsid w:val="00CB44A3"/>
    <w:rsid w:val="00CB6C88"/>
    <w:rsid w:val="00CB7B14"/>
    <w:rsid w:val="00D0362A"/>
    <w:rsid w:val="00D25FC8"/>
    <w:rsid w:val="00D27391"/>
    <w:rsid w:val="00D461AC"/>
    <w:rsid w:val="00D738D6"/>
    <w:rsid w:val="00D755EB"/>
    <w:rsid w:val="00D87E00"/>
    <w:rsid w:val="00D9134D"/>
    <w:rsid w:val="00DA36E1"/>
    <w:rsid w:val="00DA7A03"/>
    <w:rsid w:val="00DB1818"/>
    <w:rsid w:val="00DC309B"/>
    <w:rsid w:val="00DC4DA2"/>
    <w:rsid w:val="00DF2B1F"/>
    <w:rsid w:val="00DF3A8B"/>
    <w:rsid w:val="00DF4ADB"/>
    <w:rsid w:val="00DF62CD"/>
    <w:rsid w:val="00E11F7F"/>
    <w:rsid w:val="00E151BF"/>
    <w:rsid w:val="00E16811"/>
    <w:rsid w:val="00E45FAF"/>
    <w:rsid w:val="00E72ABC"/>
    <w:rsid w:val="00E77645"/>
    <w:rsid w:val="00E83FE8"/>
    <w:rsid w:val="00EA1A17"/>
    <w:rsid w:val="00EA205F"/>
    <w:rsid w:val="00EB0004"/>
    <w:rsid w:val="00EB0C65"/>
    <w:rsid w:val="00EC4A25"/>
    <w:rsid w:val="00ED720D"/>
    <w:rsid w:val="00EF157C"/>
    <w:rsid w:val="00F025A2"/>
    <w:rsid w:val="00F04712"/>
    <w:rsid w:val="00F20C9E"/>
    <w:rsid w:val="00F22D12"/>
    <w:rsid w:val="00F22EC7"/>
    <w:rsid w:val="00F40ED6"/>
    <w:rsid w:val="00F417DE"/>
    <w:rsid w:val="00F43274"/>
    <w:rsid w:val="00F653B8"/>
    <w:rsid w:val="00FA1266"/>
    <w:rsid w:val="00FA5734"/>
    <w:rsid w:val="00FB6F7C"/>
    <w:rsid w:val="00FC1192"/>
    <w:rsid w:val="00FF66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62A04A0F"/>
  <w15:docId w15:val="{B58AF859-364F-4E11-8EF7-FD06D5C3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12"/>
    <w:pPr>
      <w:spacing w:after="180"/>
    </w:pPr>
    <w:rPr>
      <w:lang w:val="en-GB"/>
    </w:rPr>
  </w:style>
  <w:style w:type="paragraph" w:styleId="Heading1">
    <w:name w:val="heading 1"/>
    <w:aliases w:val="H1,Memo Heading 1,h1 + 11 pt,Before:  6 pt,After:  0 pt,Char,NMP Heading 1,h1,app heading 1,l1,h11,h12,h13,h14,h15,h16,h17,h111,h121,h131,h141,h151,h161,h18,h112,h122,h132,h142,h152,h162,h19,h113,h123,h133,h143,h153,h163,1,Section of paper"/>
    <w:next w:val="Normal"/>
    <w:link w:val="Heading1Char"/>
    <w:qFormat/>
    <w:rsid w:val="0001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13E12"/>
    <w:pPr>
      <w:pBdr>
        <w:top w:val="none" w:sz="0" w:space="0" w:color="auto"/>
      </w:pBdr>
      <w:spacing w:before="180"/>
      <w:outlineLvl w:val="1"/>
    </w:pPr>
    <w:rPr>
      <w:sz w:val="32"/>
    </w:rPr>
  </w:style>
  <w:style w:type="paragraph" w:styleId="Heading3">
    <w:name w:val="heading 3"/>
    <w:aliases w:val="Underrubrik2,H3,Memo Heading 3,h3,no break,Heading 3 Char1 Char,Heading 3 Char Char Char,Heading 3 Char1 Char Char Char,Heading 3 Char Char Char Char Char,Heading 3 Char Char1 Char,Heading 3 Char2 Char,0H,Heading 3 3GPP,l3"/>
    <w:basedOn w:val="Heading2"/>
    <w:next w:val="Normal"/>
    <w:link w:val="Heading3Char"/>
    <w:qFormat/>
    <w:rsid w:val="0001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3,no,break,Head4,41,42,43,411,421,44,412,422,45,413"/>
    <w:basedOn w:val="Heading3"/>
    <w:next w:val="Normal"/>
    <w:link w:val="Heading4Char"/>
    <w:qFormat/>
    <w:rsid w:val="00013E12"/>
    <w:pPr>
      <w:ind w:left="1418" w:hanging="1418"/>
      <w:outlineLvl w:val="3"/>
    </w:pPr>
    <w:rPr>
      <w:sz w:val="24"/>
    </w:rPr>
  </w:style>
  <w:style w:type="paragraph" w:styleId="Heading5">
    <w:name w:val="heading 5"/>
    <w:basedOn w:val="Heading4"/>
    <w:next w:val="Normal"/>
    <w:link w:val="Heading5Char"/>
    <w:qFormat/>
    <w:rsid w:val="00013E12"/>
    <w:pPr>
      <w:ind w:left="1701" w:hanging="1701"/>
      <w:outlineLvl w:val="4"/>
    </w:pPr>
    <w:rPr>
      <w:sz w:val="22"/>
    </w:rPr>
  </w:style>
  <w:style w:type="paragraph" w:styleId="Heading6">
    <w:name w:val="heading 6"/>
    <w:basedOn w:val="H6"/>
    <w:next w:val="Normal"/>
    <w:link w:val="Heading6Char"/>
    <w:qFormat/>
    <w:rsid w:val="00013E12"/>
    <w:pPr>
      <w:outlineLvl w:val="5"/>
    </w:pPr>
  </w:style>
  <w:style w:type="paragraph" w:styleId="Heading7">
    <w:name w:val="heading 7"/>
    <w:basedOn w:val="H6"/>
    <w:next w:val="Normal"/>
    <w:link w:val="Heading7Char"/>
    <w:qFormat/>
    <w:rsid w:val="00013E12"/>
    <w:pPr>
      <w:outlineLvl w:val="6"/>
    </w:pPr>
  </w:style>
  <w:style w:type="paragraph" w:styleId="Heading8">
    <w:name w:val="heading 8"/>
    <w:basedOn w:val="Heading1"/>
    <w:next w:val="Normal"/>
    <w:link w:val="Heading8Char"/>
    <w:qFormat/>
    <w:rsid w:val="00013E12"/>
    <w:pPr>
      <w:ind w:left="0" w:firstLine="0"/>
      <w:outlineLvl w:val="7"/>
    </w:pPr>
  </w:style>
  <w:style w:type="paragraph" w:styleId="Heading9">
    <w:name w:val="heading 9"/>
    <w:basedOn w:val="Heading8"/>
    <w:next w:val="Normal"/>
    <w:link w:val="Heading9Char"/>
    <w:qFormat/>
    <w:rsid w:val="0001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013E12"/>
    <w:pPr>
      <w:ind w:left="1985" w:hanging="1985"/>
      <w:outlineLvl w:val="9"/>
    </w:pPr>
    <w:rPr>
      <w:sz w:val="20"/>
    </w:rPr>
  </w:style>
  <w:style w:type="paragraph" w:styleId="TOC9">
    <w:name w:val="toc 9"/>
    <w:basedOn w:val="TOC8"/>
    <w:uiPriority w:val="39"/>
    <w:rsid w:val="00013E12"/>
    <w:pPr>
      <w:ind w:left="1418" w:hanging="1418"/>
    </w:pPr>
  </w:style>
  <w:style w:type="paragraph" w:styleId="TOC8">
    <w:name w:val="toc 8"/>
    <w:basedOn w:val="TOC1"/>
    <w:uiPriority w:val="39"/>
    <w:rsid w:val="00013E12"/>
    <w:pPr>
      <w:spacing w:before="180"/>
      <w:ind w:left="2693" w:hanging="2693"/>
    </w:pPr>
    <w:rPr>
      <w:b/>
    </w:rPr>
  </w:style>
  <w:style w:type="paragraph" w:styleId="TOC1">
    <w:name w:val="toc 1"/>
    <w:uiPriority w:val="39"/>
    <w:rsid w:val="00013E12"/>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link w:val="EQChar"/>
    <w:rsid w:val="00013E12"/>
    <w:pPr>
      <w:keepLines/>
      <w:tabs>
        <w:tab w:val="center" w:pos="4536"/>
        <w:tab w:val="right" w:pos="9072"/>
      </w:tabs>
    </w:pPr>
    <w:rPr>
      <w:noProof/>
    </w:rPr>
  </w:style>
  <w:style w:type="character" w:customStyle="1" w:styleId="ZGSM">
    <w:name w:val="ZGSM"/>
    <w:rsid w:val="00013E12"/>
  </w:style>
  <w:style w:type="paragraph" w:styleId="Header">
    <w:name w:val="header"/>
    <w:aliases w:val="header odd,header odd1,header odd2,header odd3,header odd4,header odd5,header odd6,header"/>
    <w:link w:val="HeaderChar"/>
    <w:rsid w:val="00013E12"/>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013E12"/>
    <w:pPr>
      <w:framePr w:wrap="notBeside" w:vAnchor="page" w:hAnchor="margin" w:y="15764"/>
      <w:widowControl w:val="0"/>
    </w:pPr>
    <w:rPr>
      <w:rFonts w:ascii="Arial" w:hAnsi="Arial"/>
      <w:noProof/>
      <w:sz w:val="32"/>
      <w:lang w:val="en-GB"/>
    </w:rPr>
  </w:style>
  <w:style w:type="paragraph" w:styleId="TOC5">
    <w:name w:val="toc 5"/>
    <w:basedOn w:val="TOC4"/>
    <w:uiPriority w:val="39"/>
    <w:rsid w:val="00013E12"/>
    <w:pPr>
      <w:ind w:left="1701" w:hanging="1701"/>
    </w:pPr>
  </w:style>
  <w:style w:type="paragraph" w:styleId="TOC4">
    <w:name w:val="toc 4"/>
    <w:basedOn w:val="TOC3"/>
    <w:uiPriority w:val="39"/>
    <w:rsid w:val="00013E12"/>
    <w:pPr>
      <w:ind w:left="1418" w:hanging="1418"/>
    </w:pPr>
  </w:style>
  <w:style w:type="paragraph" w:styleId="TOC3">
    <w:name w:val="toc 3"/>
    <w:basedOn w:val="TOC2"/>
    <w:uiPriority w:val="39"/>
    <w:rsid w:val="00013E12"/>
    <w:pPr>
      <w:ind w:left="1134" w:hanging="1134"/>
    </w:pPr>
  </w:style>
  <w:style w:type="paragraph" w:styleId="TOC2">
    <w:name w:val="toc 2"/>
    <w:basedOn w:val="TOC1"/>
    <w:uiPriority w:val="39"/>
    <w:rsid w:val="00013E12"/>
    <w:pPr>
      <w:keepNext w:val="0"/>
      <w:spacing w:before="0"/>
      <w:ind w:left="851" w:hanging="851"/>
    </w:pPr>
    <w:rPr>
      <w:sz w:val="20"/>
    </w:rPr>
  </w:style>
  <w:style w:type="paragraph" w:styleId="Footer">
    <w:name w:val="footer"/>
    <w:basedOn w:val="Header"/>
    <w:link w:val="FooterChar"/>
    <w:rsid w:val="00013E12"/>
    <w:pPr>
      <w:jc w:val="center"/>
    </w:pPr>
    <w:rPr>
      <w:i/>
    </w:rPr>
  </w:style>
  <w:style w:type="paragraph" w:customStyle="1" w:styleId="TT">
    <w:name w:val="TT"/>
    <w:basedOn w:val="Heading1"/>
    <w:next w:val="Normal"/>
    <w:rsid w:val="00013E12"/>
    <w:pPr>
      <w:outlineLvl w:val="9"/>
    </w:pPr>
  </w:style>
  <w:style w:type="paragraph" w:customStyle="1" w:styleId="NF">
    <w:name w:val="NF"/>
    <w:basedOn w:val="NO"/>
    <w:rsid w:val="00013E12"/>
    <w:pPr>
      <w:keepNext/>
      <w:spacing w:after="0"/>
    </w:pPr>
    <w:rPr>
      <w:rFonts w:ascii="Arial" w:hAnsi="Arial"/>
      <w:sz w:val="18"/>
    </w:rPr>
  </w:style>
  <w:style w:type="paragraph" w:customStyle="1" w:styleId="NO">
    <w:name w:val="NO"/>
    <w:basedOn w:val="Normal"/>
    <w:link w:val="NOChar"/>
    <w:qFormat/>
    <w:rsid w:val="00013E12"/>
    <w:pPr>
      <w:keepLines/>
      <w:ind w:left="1135" w:hanging="851"/>
    </w:pPr>
  </w:style>
  <w:style w:type="paragraph" w:customStyle="1" w:styleId="PL">
    <w:name w:val="PL"/>
    <w:link w:val="PLChar"/>
    <w:rsid w:val="0001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013E12"/>
    <w:pPr>
      <w:jc w:val="right"/>
    </w:pPr>
  </w:style>
  <w:style w:type="paragraph" w:customStyle="1" w:styleId="TAL">
    <w:name w:val="TAL"/>
    <w:basedOn w:val="Normal"/>
    <w:link w:val="TALChar"/>
    <w:rsid w:val="00013E12"/>
    <w:pPr>
      <w:keepNext/>
      <w:keepLines/>
      <w:spacing w:after="0"/>
    </w:pPr>
    <w:rPr>
      <w:rFonts w:ascii="Arial" w:hAnsi="Arial"/>
      <w:sz w:val="18"/>
    </w:rPr>
  </w:style>
  <w:style w:type="paragraph" w:customStyle="1" w:styleId="TAH">
    <w:name w:val="TAH"/>
    <w:basedOn w:val="TAC"/>
    <w:link w:val="TAHCar"/>
    <w:uiPriority w:val="99"/>
    <w:rsid w:val="00013E12"/>
    <w:rPr>
      <w:b/>
    </w:rPr>
  </w:style>
  <w:style w:type="paragraph" w:customStyle="1" w:styleId="TAC">
    <w:name w:val="TAC"/>
    <w:basedOn w:val="TAL"/>
    <w:link w:val="TACChar"/>
    <w:qFormat/>
    <w:rsid w:val="00013E12"/>
    <w:pPr>
      <w:jc w:val="center"/>
    </w:pPr>
  </w:style>
  <w:style w:type="paragraph" w:customStyle="1" w:styleId="LD">
    <w:name w:val="LD"/>
    <w:rsid w:val="00013E12"/>
    <w:pPr>
      <w:keepNext/>
      <w:keepLines/>
      <w:spacing w:line="180" w:lineRule="exact"/>
    </w:pPr>
    <w:rPr>
      <w:rFonts w:ascii="Courier New" w:hAnsi="Courier New"/>
      <w:noProof/>
      <w:lang w:val="en-GB"/>
    </w:rPr>
  </w:style>
  <w:style w:type="paragraph" w:customStyle="1" w:styleId="EX">
    <w:name w:val="EX"/>
    <w:basedOn w:val="Normal"/>
    <w:link w:val="EXCar"/>
    <w:rsid w:val="00013E12"/>
    <w:pPr>
      <w:keepLines/>
      <w:ind w:left="1702" w:hanging="1418"/>
    </w:pPr>
  </w:style>
  <w:style w:type="paragraph" w:customStyle="1" w:styleId="FP">
    <w:name w:val="FP"/>
    <w:basedOn w:val="Normal"/>
    <w:rsid w:val="00013E12"/>
    <w:pPr>
      <w:spacing w:after="0"/>
    </w:pPr>
  </w:style>
  <w:style w:type="paragraph" w:customStyle="1" w:styleId="NW">
    <w:name w:val="NW"/>
    <w:basedOn w:val="NO"/>
    <w:rsid w:val="00013E12"/>
    <w:pPr>
      <w:spacing w:after="0"/>
    </w:pPr>
  </w:style>
  <w:style w:type="paragraph" w:customStyle="1" w:styleId="EW">
    <w:name w:val="EW"/>
    <w:basedOn w:val="EX"/>
    <w:qFormat/>
    <w:rsid w:val="00013E12"/>
    <w:pPr>
      <w:spacing w:after="0"/>
    </w:pPr>
  </w:style>
  <w:style w:type="paragraph" w:customStyle="1" w:styleId="B1">
    <w:name w:val="B1"/>
    <w:basedOn w:val="Normal"/>
    <w:link w:val="B1Char"/>
    <w:rsid w:val="00013E12"/>
    <w:pPr>
      <w:ind w:left="568" w:hanging="284"/>
    </w:pPr>
  </w:style>
  <w:style w:type="paragraph" w:styleId="TOC6">
    <w:name w:val="toc 6"/>
    <w:basedOn w:val="TOC5"/>
    <w:next w:val="Normal"/>
    <w:uiPriority w:val="39"/>
    <w:rsid w:val="00013E12"/>
    <w:pPr>
      <w:ind w:left="1985" w:hanging="1985"/>
    </w:pPr>
  </w:style>
  <w:style w:type="paragraph" w:styleId="TOC7">
    <w:name w:val="toc 7"/>
    <w:basedOn w:val="TOC6"/>
    <w:next w:val="Normal"/>
    <w:uiPriority w:val="39"/>
    <w:rsid w:val="00013E12"/>
    <w:pPr>
      <w:ind w:left="2268" w:hanging="2268"/>
    </w:pPr>
  </w:style>
  <w:style w:type="paragraph" w:customStyle="1" w:styleId="EditorsNote">
    <w:name w:val="Editor's Note"/>
    <w:basedOn w:val="NO"/>
    <w:link w:val="EditorsNoteCarCar"/>
    <w:rsid w:val="00013E12"/>
    <w:rPr>
      <w:color w:val="FF0000"/>
    </w:rPr>
  </w:style>
  <w:style w:type="paragraph" w:customStyle="1" w:styleId="TH">
    <w:name w:val="TH"/>
    <w:basedOn w:val="Normal"/>
    <w:link w:val="THChar"/>
    <w:rsid w:val="00013E12"/>
    <w:pPr>
      <w:keepNext/>
      <w:keepLines/>
      <w:spacing w:before="60"/>
      <w:jc w:val="center"/>
    </w:pPr>
    <w:rPr>
      <w:rFonts w:ascii="Arial" w:hAnsi="Arial"/>
      <w:b/>
    </w:rPr>
  </w:style>
  <w:style w:type="paragraph" w:customStyle="1" w:styleId="ZA">
    <w:name w:val="ZA"/>
    <w:rsid w:val="0001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013E12"/>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013E12"/>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01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rsid w:val="00013E12"/>
    <w:pPr>
      <w:ind w:left="851" w:hanging="851"/>
    </w:pPr>
  </w:style>
  <w:style w:type="paragraph" w:customStyle="1" w:styleId="ZH">
    <w:name w:val="ZH"/>
    <w:rsid w:val="00013E12"/>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013E12"/>
    <w:pPr>
      <w:keepNext w:val="0"/>
      <w:spacing w:before="0" w:after="240"/>
    </w:pPr>
  </w:style>
  <w:style w:type="paragraph" w:customStyle="1" w:styleId="ZG">
    <w:name w:val="ZG"/>
    <w:rsid w:val="00013E12"/>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013E12"/>
    <w:pPr>
      <w:ind w:left="851" w:hanging="284"/>
    </w:pPr>
  </w:style>
  <w:style w:type="paragraph" w:customStyle="1" w:styleId="B3">
    <w:name w:val="B3"/>
    <w:basedOn w:val="Normal"/>
    <w:link w:val="B3Char2"/>
    <w:rsid w:val="00013E12"/>
    <w:pPr>
      <w:ind w:left="1135" w:hanging="284"/>
    </w:pPr>
  </w:style>
  <w:style w:type="paragraph" w:customStyle="1" w:styleId="B4">
    <w:name w:val="B4"/>
    <w:basedOn w:val="Normal"/>
    <w:link w:val="B4Char"/>
    <w:rsid w:val="00013E12"/>
    <w:pPr>
      <w:ind w:left="1418" w:hanging="284"/>
    </w:pPr>
  </w:style>
  <w:style w:type="paragraph" w:customStyle="1" w:styleId="B5">
    <w:name w:val="B5"/>
    <w:basedOn w:val="Normal"/>
    <w:link w:val="B5Char"/>
    <w:rsid w:val="00013E12"/>
    <w:pPr>
      <w:ind w:left="1702" w:hanging="284"/>
    </w:pPr>
  </w:style>
  <w:style w:type="paragraph" w:customStyle="1" w:styleId="ZTD">
    <w:name w:val="ZTD"/>
    <w:basedOn w:val="ZB"/>
    <w:rsid w:val="00013E12"/>
    <w:pPr>
      <w:framePr w:hRule="auto" w:wrap="notBeside" w:y="852"/>
    </w:pPr>
    <w:rPr>
      <w:i w:val="0"/>
      <w:sz w:val="40"/>
    </w:rPr>
  </w:style>
  <w:style w:type="paragraph" w:customStyle="1" w:styleId="ZV">
    <w:name w:val="ZV"/>
    <w:basedOn w:val="ZU"/>
    <w:rsid w:val="00013E12"/>
    <w:pPr>
      <w:framePr w:wrap="notBeside" w:y="16161"/>
    </w:pPr>
  </w:style>
  <w:style w:type="paragraph" w:customStyle="1" w:styleId="TAJ">
    <w:name w:val="TAJ"/>
    <w:basedOn w:val="TH"/>
    <w:rsid w:val="00013E12"/>
  </w:style>
  <w:style w:type="paragraph" w:customStyle="1" w:styleId="Guidance">
    <w:name w:val="Guidance"/>
    <w:basedOn w:val="Normal"/>
    <w:link w:val="GuidanceChar"/>
    <w:rsid w:val="00013E12"/>
    <w:rPr>
      <w:i/>
      <w:color w:val="0000FF"/>
    </w:rPr>
  </w:style>
  <w:style w:type="paragraph" w:styleId="BalloonText">
    <w:name w:val="Balloon Text"/>
    <w:basedOn w:val="Normal"/>
    <w:link w:val="BalloonTextChar"/>
    <w:rsid w:val="00E16811"/>
    <w:pPr>
      <w:spacing w:after="0"/>
    </w:pPr>
    <w:rPr>
      <w:rFonts w:ascii="Segoe UI" w:hAnsi="Segoe UI" w:cs="Segoe UI"/>
      <w:sz w:val="18"/>
      <w:szCs w:val="18"/>
    </w:rPr>
  </w:style>
  <w:style w:type="character" w:customStyle="1" w:styleId="BalloonTextChar">
    <w:name w:val="Balloon Text Char"/>
    <w:basedOn w:val="DefaultParagraphFont"/>
    <w:link w:val="BalloonText"/>
    <w:rsid w:val="00E16811"/>
    <w:rPr>
      <w:rFonts w:ascii="Segoe UI" w:hAnsi="Segoe UI" w:cs="Segoe UI"/>
      <w:sz w:val="18"/>
      <w:szCs w:val="18"/>
      <w:lang w:val="en-GB"/>
    </w:rPr>
  </w:style>
  <w:style w:type="paragraph" w:styleId="DocumentMap">
    <w:name w:val="Document Map"/>
    <w:basedOn w:val="Normal"/>
    <w:link w:val="DocumentMapChar"/>
    <w:rsid w:val="00B93733"/>
    <w:rPr>
      <w:rFonts w:ascii="SimSun" w:eastAsia="SimSun"/>
      <w:sz w:val="18"/>
      <w:szCs w:val="18"/>
    </w:rPr>
  </w:style>
  <w:style w:type="character" w:customStyle="1" w:styleId="DocumentMapChar">
    <w:name w:val="Document Map Char"/>
    <w:basedOn w:val="DefaultParagraphFont"/>
    <w:link w:val="DocumentMap"/>
    <w:rsid w:val="00B93733"/>
    <w:rPr>
      <w:rFonts w:ascii="SimSun" w:eastAsia="SimSun"/>
      <w:sz w:val="18"/>
      <w:szCs w:val="18"/>
      <w:lang w:val="en-GB"/>
    </w:rPr>
  </w:style>
  <w:style w:type="paragraph" w:styleId="ListParagraph">
    <w:name w:val="List Paragraph"/>
    <w:basedOn w:val="Normal"/>
    <w:uiPriority w:val="34"/>
    <w:qFormat/>
    <w:rsid w:val="00AA6567"/>
    <w:pPr>
      <w:ind w:left="720"/>
      <w:contextualSpacing/>
    </w:pPr>
  </w:style>
  <w:style w:type="character" w:customStyle="1" w:styleId="EXCar">
    <w:name w:val="EX Car"/>
    <w:link w:val="EX"/>
    <w:rsid w:val="00403682"/>
    <w:rPr>
      <w:lang w:val="en-GB"/>
    </w:rPr>
  </w:style>
  <w:style w:type="character" w:customStyle="1" w:styleId="NOChar">
    <w:name w:val="NO Char"/>
    <w:link w:val="NO"/>
    <w:qFormat/>
    <w:rsid w:val="00403682"/>
    <w:rPr>
      <w:lang w:val="en-GB"/>
    </w:rPr>
  </w:style>
  <w:style w:type="character" w:customStyle="1" w:styleId="GuidanceChar">
    <w:name w:val="Guidance Char"/>
    <w:link w:val="Guidance"/>
    <w:rsid w:val="00403682"/>
    <w:rPr>
      <w:i/>
      <w:color w:val="0000FF"/>
      <w:lang w:val="en-GB"/>
    </w:rPr>
  </w:style>
  <w:style w:type="character" w:customStyle="1" w:styleId="Heading3Char">
    <w:name w:val="Heading 3 Char"/>
    <w:aliases w:val="Underrubrik2 Char2,H3 Char2,Memo Heading 3 Char,h3 Char2,no break Char2,Heading 3 Char1 Char Char,Heading 3 Char Char Char Char,Heading 3 Char1 Char Char Char Char,Heading 3 Char Char Char Char Char Char,Heading 3 Char Char1 Char Char"/>
    <w:link w:val="Heading3"/>
    <w:rsid w:val="000639BC"/>
    <w:rPr>
      <w:rFonts w:ascii="Arial" w:hAnsi="Arial"/>
      <w:sz w:val="28"/>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0639BC"/>
    <w:rPr>
      <w:rFonts w:ascii="Arial" w:hAnsi="Arial"/>
      <w:sz w:val="24"/>
      <w:lang w:val="en-GB"/>
    </w:rPr>
  </w:style>
  <w:style w:type="character" w:customStyle="1" w:styleId="TALChar">
    <w:name w:val="TAL Char"/>
    <w:link w:val="TAL"/>
    <w:rsid w:val="000639BC"/>
    <w:rPr>
      <w:rFonts w:ascii="Arial" w:hAnsi="Arial"/>
      <w:sz w:val="18"/>
      <w:lang w:val="en-GB"/>
    </w:rPr>
  </w:style>
  <w:style w:type="character" w:customStyle="1" w:styleId="TAHCar">
    <w:name w:val="TAH Car"/>
    <w:link w:val="TAH"/>
    <w:uiPriority w:val="99"/>
    <w:rsid w:val="000639BC"/>
    <w:rPr>
      <w:rFonts w:ascii="Arial" w:hAnsi="Arial"/>
      <w:b/>
      <w:sz w:val="18"/>
      <w:lang w:val="en-GB"/>
    </w:rPr>
  </w:style>
  <w:style w:type="character" w:customStyle="1" w:styleId="THChar">
    <w:name w:val="TH Char"/>
    <w:link w:val="TH"/>
    <w:rsid w:val="000639BC"/>
    <w:rPr>
      <w:rFonts w:ascii="Arial" w:hAnsi="Arial"/>
      <w:b/>
      <w:lang w:val="en-GB"/>
    </w:rPr>
  </w:style>
  <w:style w:type="character" w:customStyle="1" w:styleId="TANChar">
    <w:name w:val="TAN Char"/>
    <w:link w:val="TAN"/>
    <w:rsid w:val="000639BC"/>
    <w:rPr>
      <w:rFonts w:ascii="Arial" w:hAnsi="Arial"/>
      <w:sz w:val="18"/>
      <w:lang w:val="en-GB"/>
    </w:rPr>
  </w:style>
  <w:style w:type="character" w:styleId="CommentReference">
    <w:name w:val="annotation reference"/>
    <w:basedOn w:val="DefaultParagraphFont"/>
    <w:uiPriority w:val="99"/>
    <w:unhideWhenUsed/>
    <w:rsid w:val="000639BC"/>
    <w:rPr>
      <w:sz w:val="16"/>
      <w:szCs w:val="16"/>
    </w:rPr>
  </w:style>
  <w:style w:type="paragraph" w:styleId="CommentText">
    <w:name w:val="annotation text"/>
    <w:basedOn w:val="Normal"/>
    <w:link w:val="CommentTextChar"/>
    <w:uiPriority w:val="99"/>
    <w:unhideWhenUsed/>
    <w:rsid w:val="000639BC"/>
  </w:style>
  <w:style w:type="character" w:customStyle="1" w:styleId="CommentTextChar">
    <w:name w:val="Comment Text Char"/>
    <w:basedOn w:val="DefaultParagraphFont"/>
    <w:link w:val="CommentText"/>
    <w:uiPriority w:val="99"/>
    <w:rsid w:val="000639BC"/>
    <w:rPr>
      <w:lang w:val="en-GB"/>
    </w:rPr>
  </w:style>
  <w:style w:type="character" w:customStyle="1" w:styleId="TFChar">
    <w:name w:val="TF Char"/>
    <w:link w:val="TF"/>
    <w:rsid w:val="000639BC"/>
    <w:rPr>
      <w:rFonts w:ascii="Arial" w:hAnsi="Arial"/>
      <w:b/>
      <w:lang w:val="en-GB"/>
    </w:rPr>
  </w:style>
  <w:style w:type="character" w:customStyle="1" w:styleId="B1Char">
    <w:name w:val="B1 Char"/>
    <w:link w:val="B1"/>
    <w:rsid w:val="00B81173"/>
    <w:rPr>
      <w:lang w:val="en-GB"/>
    </w:rPr>
  </w:style>
  <w:style w:type="character" w:customStyle="1" w:styleId="TACChar">
    <w:name w:val="TAC Char"/>
    <w:link w:val="TAC"/>
    <w:rsid w:val="00B81173"/>
    <w:rPr>
      <w:rFonts w:ascii="Arial" w:hAnsi="Arial"/>
      <w:sz w:val="18"/>
      <w:lang w:val="en-GB"/>
    </w:rPr>
  </w:style>
  <w:style w:type="character" w:customStyle="1" w:styleId="Heading5Char">
    <w:name w:val="Heading 5 Char"/>
    <w:link w:val="Heading5"/>
    <w:rsid w:val="00CB7B14"/>
    <w:rPr>
      <w:rFonts w:ascii="Arial" w:hAnsi="Arial"/>
      <w:sz w:val="22"/>
      <w:lang w:val="en-GB"/>
    </w:rPr>
  </w:style>
  <w:style w:type="character" w:customStyle="1" w:styleId="TALCar">
    <w:name w:val="TAL Car"/>
    <w:basedOn w:val="DefaultParagraphFont"/>
    <w:rsid w:val="00FB6F7C"/>
    <w:rPr>
      <w:rFonts w:ascii="Arial" w:hAnsi="Arial"/>
      <w:sz w:val="18"/>
      <w:lang w:val="en-GB" w:eastAsia="en-US" w:bidi="ar-SA"/>
    </w:rPr>
  </w:style>
  <w:style w:type="character" w:customStyle="1" w:styleId="B2Char">
    <w:name w:val="B2 Char"/>
    <w:basedOn w:val="DefaultParagraphFont"/>
    <w:link w:val="B2"/>
    <w:rsid w:val="00145875"/>
    <w:rPr>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uiPriority w:val="99"/>
    <w:rsid w:val="000C7A40"/>
    <w:pPr>
      <w:overflowPunct w:val="0"/>
      <w:autoSpaceDE w:val="0"/>
      <w:autoSpaceDN w:val="0"/>
      <w:adjustRightInd w:val="0"/>
      <w:textAlignment w:val="baseline"/>
    </w:pPr>
    <w:rPr>
      <w:rFonts w:eastAsia="SimSu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0C7A40"/>
    <w:rPr>
      <w:rFonts w:eastAsia="SimSun"/>
      <w:lang w:val="en-GB"/>
    </w:rPr>
  </w:style>
  <w:style w:type="character" w:customStyle="1" w:styleId="EXChar">
    <w:name w:val="EX Char"/>
    <w:rsid w:val="00A639C7"/>
    <w:rPr>
      <w:rFonts w:ascii="Times New Roman" w:hAnsi="Times New Roman"/>
      <w:lang w:val="en-GB"/>
    </w:rPr>
  </w:style>
  <w:style w:type="character" w:styleId="FootnoteReference">
    <w:name w:val="footnote reference"/>
    <w:rsid w:val="003A2792"/>
    <w:rPr>
      <w:b/>
      <w:position w:val="6"/>
      <w:sz w:val="16"/>
    </w:rPr>
  </w:style>
  <w:style w:type="paragraph" w:styleId="CommentSubject">
    <w:name w:val="annotation subject"/>
    <w:basedOn w:val="CommentText"/>
    <w:next w:val="CommentText"/>
    <w:link w:val="CommentSubjectChar"/>
    <w:unhideWhenUsed/>
    <w:rsid w:val="003A2792"/>
    <w:rPr>
      <w:b/>
      <w:bCs/>
    </w:rPr>
  </w:style>
  <w:style w:type="character" w:customStyle="1" w:styleId="CommentSubjectChar">
    <w:name w:val="Comment Subject Char"/>
    <w:basedOn w:val="CommentTextChar"/>
    <w:link w:val="CommentSubject"/>
    <w:rsid w:val="003A2792"/>
    <w:rPr>
      <w:b/>
      <w:bCs/>
      <w:lang w:val="en-GB"/>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8C2FFD"/>
    <w:pPr>
      <w:keepLines/>
      <w:spacing w:after="0"/>
      <w:ind w:left="454" w:hanging="454"/>
    </w:pPr>
    <w:rPr>
      <w:rFonts w:eastAsia="MS Mincho"/>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8C2FFD"/>
    <w:rPr>
      <w:rFonts w:eastAsia="MS Mincho"/>
      <w:sz w:val="16"/>
      <w:lang w:val="en-GB"/>
    </w:rPr>
  </w:style>
  <w:style w:type="character" w:customStyle="1" w:styleId="msoins0">
    <w:name w:val="msoins"/>
    <w:rsid w:val="0088404A"/>
  </w:style>
  <w:style w:type="character" w:customStyle="1" w:styleId="B3Char2">
    <w:name w:val="B3 Char2"/>
    <w:basedOn w:val="DefaultParagraphFont"/>
    <w:link w:val="B3"/>
    <w:rsid w:val="003B22C3"/>
    <w:rPr>
      <w:lang w:val="en-GB"/>
    </w:rPr>
  </w:style>
  <w:style w:type="character" w:customStyle="1" w:styleId="B4Char">
    <w:name w:val="B4 Char"/>
    <w:link w:val="B4"/>
    <w:rsid w:val="003B22C3"/>
    <w:rPr>
      <w:lang w:val="en-GB"/>
    </w:rPr>
  </w:style>
  <w:style w:type="paragraph" w:styleId="Index2">
    <w:name w:val="index 2"/>
    <w:basedOn w:val="Index1"/>
    <w:rsid w:val="00A572A2"/>
    <w:pPr>
      <w:ind w:left="284"/>
    </w:pPr>
  </w:style>
  <w:style w:type="paragraph" w:styleId="Index1">
    <w:name w:val="index 1"/>
    <w:basedOn w:val="Normal"/>
    <w:rsid w:val="00A572A2"/>
    <w:pPr>
      <w:keepLines/>
      <w:spacing w:after="0"/>
    </w:pPr>
    <w:rPr>
      <w:rFonts w:eastAsia="SimSun"/>
    </w:rPr>
  </w:style>
  <w:style w:type="paragraph" w:styleId="ListNumber2">
    <w:name w:val="List Number 2"/>
    <w:basedOn w:val="ListNumber"/>
    <w:rsid w:val="00A572A2"/>
    <w:pPr>
      <w:ind w:left="851"/>
    </w:pPr>
  </w:style>
  <w:style w:type="paragraph" w:styleId="ListBullet2">
    <w:name w:val="List Bullet 2"/>
    <w:basedOn w:val="ListBullet"/>
    <w:link w:val="ListBullet2Char"/>
    <w:rsid w:val="00A572A2"/>
    <w:pPr>
      <w:ind w:left="851"/>
    </w:pPr>
  </w:style>
  <w:style w:type="paragraph" w:styleId="ListBullet3">
    <w:name w:val="List Bullet 3"/>
    <w:basedOn w:val="ListBullet2"/>
    <w:rsid w:val="00A572A2"/>
    <w:pPr>
      <w:ind w:left="1135"/>
    </w:pPr>
  </w:style>
  <w:style w:type="paragraph" w:styleId="ListNumber">
    <w:name w:val="List Number"/>
    <w:basedOn w:val="List"/>
    <w:rsid w:val="00A572A2"/>
  </w:style>
  <w:style w:type="paragraph" w:styleId="List2">
    <w:name w:val="List 2"/>
    <w:basedOn w:val="List"/>
    <w:rsid w:val="00A572A2"/>
    <w:pPr>
      <w:ind w:left="851"/>
    </w:pPr>
  </w:style>
  <w:style w:type="paragraph" w:styleId="List3">
    <w:name w:val="List 3"/>
    <w:basedOn w:val="List2"/>
    <w:rsid w:val="00A572A2"/>
    <w:pPr>
      <w:ind w:left="1135"/>
    </w:pPr>
  </w:style>
  <w:style w:type="paragraph" w:styleId="List4">
    <w:name w:val="List 4"/>
    <w:basedOn w:val="List3"/>
    <w:rsid w:val="00A572A2"/>
    <w:pPr>
      <w:ind w:left="1418"/>
    </w:pPr>
  </w:style>
  <w:style w:type="paragraph" w:styleId="List5">
    <w:name w:val="List 5"/>
    <w:basedOn w:val="List4"/>
    <w:rsid w:val="00A572A2"/>
    <w:pPr>
      <w:ind w:left="1702"/>
    </w:pPr>
  </w:style>
  <w:style w:type="paragraph" w:styleId="List">
    <w:name w:val="List"/>
    <w:basedOn w:val="Normal"/>
    <w:rsid w:val="00A572A2"/>
    <w:pPr>
      <w:ind w:left="568" w:hanging="284"/>
    </w:pPr>
    <w:rPr>
      <w:rFonts w:eastAsia="SimSun"/>
    </w:rPr>
  </w:style>
  <w:style w:type="paragraph" w:styleId="ListBullet">
    <w:name w:val="List Bullet"/>
    <w:basedOn w:val="List"/>
    <w:rsid w:val="00A572A2"/>
  </w:style>
  <w:style w:type="paragraph" w:styleId="ListBullet4">
    <w:name w:val="List Bullet 4"/>
    <w:basedOn w:val="ListBullet3"/>
    <w:rsid w:val="00A572A2"/>
    <w:pPr>
      <w:ind w:left="1418"/>
    </w:pPr>
  </w:style>
  <w:style w:type="paragraph" w:styleId="ListBullet5">
    <w:name w:val="List Bullet 5"/>
    <w:basedOn w:val="ListBullet4"/>
    <w:rsid w:val="00A572A2"/>
    <w:pPr>
      <w:ind w:left="1702"/>
    </w:pPr>
  </w:style>
  <w:style w:type="paragraph" w:customStyle="1" w:styleId="CRCoverPage">
    <w:name w:val="CR Cover Page"/>
    <w:link w:val="CRCoverPageChar"/>
    <w:rsid w:val="00A572A2"/>
    <w:pPr>
      <w:spacing w:after="120"/>
    </w:pPr>
    <w:rPr>
      <w:rFonts w:ascii="Arial" w:eastAsia="SimSun" w:hAnsi="Arial"/>
      <w:lang w:val="en-GB"/>
    </w:rPr>
  </w:style>
  <w:style w:type="paragraph" w:customStyle="1" w:styleId="tdoc-header">
    <w:name w:val="tdoc-header"/>
    <w:rsid w:val="00A572A2"/>
    <w:rPr>
      <w:rFonts w:ascii="Arial" w:eastAsia="SimSun" w:hAnsi="Arial"/>
      <w:noProof/>
      <w:sz w:val="24"/>
      <w:lang w:val="en-GB"/>
    </w:rPr>
  </w:style>
  <w:style w:type="character" w:styleId="Hyperlink">
    <w:name w:val="Hyperlink"/>
    <w:basedOn w:val="DefaultParagraphFont"/>
    <w:rsid w:val="00A572A2"/>
    <w:rPr>
      <w:color w:val="0000FF"/>
      <w:u w:val="single"/>
    </w:rPr>
  </w:style>
  <w:style w:type="character" w:styleId="FollowedHyperlink">
    <w:name w:val="FollowedHyperlink"/>
    <w:basedOn w:val="DefaultParagraphFont"/>
    <w:rsid w:val="00A572A2"/>
    <w:rPr>
      <w:color w:val="800080"/>
      <w:u w:val="single"/>
    </w:rPr>
  </w:style>
  <w:style w:type="character" w:styleId="PageNumber">
    <w:name w:val="page number"/>
    <w:basedOn w:val="DefaultParagraphFont"/>
    <w:rsid w:val="00A572A2"/>
  </w:style>
  <w:style w:type="paragraph" w:customStyle="1" w:styleId="Heading2Head2A2">
    <w:name w:val="Heading 2.Head2A.2"/>
    <w:basedOn w:val="Heading1"/>
    <w:next w:val="Normal"/>
    <w:rsid w:val="00A572A2"/>
    <w:pPr>
      <w:pBdr>
        <w:top w:val="none" w:sz="0" w:space="0" w:color="auto"/>
      </w:pBdr>
      <w:tabs>
        <w:tab w:val="num" w:pos="432"/>
      </w:tabs>
      <w:overflowPunct w:val="0"/>
      <w:autoSpaceDE w:val="0"/>
      <w:autoSpaceDN w:val="0"/>
      <w:adjustRightInd w:val="0"/>
      <w:spacing w:before="180"/>
      <w:ind w:left="432" w:hanging="432"/>
      <w:textAlignment w:val="baseline"/>
      <w:outlineLvl w:val="1"/>
    </w:pPr>
    <w:rPr>
      <w:rFonts w:eastAsia="SimSun"/>
      <w:sz w:val="32"/>
      <w:szCs w:val="28"/>
      <w:lang w:eastAsia="es-ES"/>
    </w:rPr>
  </w:style>
  <w:style w:type="paragraph" w:customStyle="1" w:styleId="Heading3Underrubrik2H3">
    <w:name w:val="Heading 3.Underrubrik2.H3"/>
    <w:basedOn w:val="Heading2Head2A2"/>
    <w:next w:val="Normal"/>
    <w:rsid w:val="00A572A2"/>
    <w:pPr>
      <w:spacing w:before="120"/>
      <w:outlineLvl w:val="2"/>
    </w:pPr>
    <w:rPr>
      <w:sz w:val="28"/>
    </w:rPr>
  </w:style>
  <w:style w:type="paragraph" w:customStyle="1" w:styleId="Reference">
    <w:name w:val="Reference"/>
    <w:basedOn w:val="Normal"/>
    <w:rsid w:val="00A572A2"/>
    <w:pPr>
      <w:keepLines/>
      <w:numPr>
        <w:ilvl w:val="1"/>
        <w:numId w:val="8"/>
      </w:numPr>
    </w:pPr>
    <w:rPr>
      <w:rFonts w:eastAsia="MS Mincho"/>
    </w:rPr>
  </w:style>
  <w:style w:type="paragraph" w:customStyle="1" w:styleId="ZchnZchn">
    <w:name w:val="Zchn Zchn"/>
    <w:semiHidden/>
    <w:rsid w:val="00A572A2"/>
    <w:pPr>
      <w:keepNext/>
      <w:numPr>
        <w:numId w:val="9"/>
      </w:numPr>
      <w:autoSpaceDE w:val="0"/>
      <w:autoSpaceDN w:val="0"/>
      <w:adjustRightInd w:val="0"/>
      <w:spacing w:before="60" w:after="60"/>
      <w:jc w:val="both"/>
    </w:pPr>
    <w:rPr>
      <w:rFonts w:ascii="Arial" w:eastAsia="SimSun" w:hAnsi="Arial" w:cs="Arial"/>
      <w:color w:val="0000FF"/>
      <w:kern w:val="2"/>
      <w:lang w:eastAsia="zh-CN"/>
    </w:rPr>
  </w:style>
  <w:style w:type="table" w:styleId="TableGrid">
    <w:name w:val="Table Grid"/>
    <w:basedOn w:val="TableNormal"/>
    <w:rsid w:val="00A572A2"/>
    <w:pPr>
      <w:spacing w:after="180"/>
    </w:pPr>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har1">
    <w:name w:val="B1 Char1"/>
    <w:basedOn w:val="DefaultParagraphFont"/>
    <w:rsid w:val="00A572A2"/>
    <w:rPr>
      <w:lang w:val="en-GB" w:eastAsia="ja-JP" w:bidi="ar-SA"/>
    </w:rPr>
  </w:style>
  <w:style w:type="paragraph" w:customStyle="1" w:styleId="CharCharCharCharCharCharCharCharCharChar2CharCharCharChar">
    <w:name w:val="Char Char Char Char Char Char Char Char Char Char2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
    <w:name w:val="(文字) (文字)2"/>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odytext4">
    <w:name w:val="bodytext4"/>
    <w:basedOn w:val="BodyText"/>
    <w:rsid w:val="00A572A2"/>
    <w:pPr>
      <w:numPr>
        <w:numId w:val="10"/>
      </w:numPr>
      <w:tabs>
        <w:tab w:val="clear" w:pos="2160"/>
        <w:tab w:val="left" w:pos="794"/>
        <w:tab w:val="left" w:pos="1191"/>
        <w:tab w:val="left" w:pos="1588"/>
        <w:tab w:val="left" w:pos="1985"/>
      </w:tabs>
      <w:spacing w:before="240" w:after="0"/>
      <w:ind w:left="3238" w:firstLine="0"/>
    </w:pPr>
    <w:rPr>
      <w:sz w:val="24"/>
    </w:rPr>
  </w:style>
  <w:style w:type="character" w:customStyle="1" w:styleId="B10">
    <w:name w:val="B1 (文字)"/>
    <w:basedOn w:val="DefaultParagraphFont"/>
    <w:rsid w:val="00A572A2"/>
    <w:rPr>
      <w:lang w:val="en-GB" w:eastAsia="ja-JP" w:bidi="ar-SA"/>
    </w:rPr>
  </w:style>
  <w:style w:type="character" w:customStyle="1" w:styleId="B1Zchn">
    <w:name w:val="B1 Zchn"/>
    <w:basedOn w:val="DefaultParagraphFont"/>
    <w:rsid w:val="00A572A2"/>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A572A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character" w:customStyle="1" w:styleId="HeaderChar">
    <w:name w:val="Header Char"/>
    <w:aliases w:val="header odd Char,header odd1 Char,header odd2 Char,header odd3 Char,header odd4 Char,header odd5 Char,header odd6 Char,header Char"/>
    <w:basedOn w:val="DefaultParagraphFont"/>
    <w:link w:val="Header"/>
    <w:rsid w:val="00A572A2"/>
    <w:rPr>
      <w:rFonts w:ascii="Arial" w:hAnsi="Arial"/>
      <w:b/>
      <w:noProof/>
      <w:sz w:val="18"/>
      <w:lang w:val="en-GB" w:eastAsia="ja-JP"/>
    </w:rPr>
  </w:style>
  <w:style w:type="paragraph" w:styleId="Caption">
    <w:name w:val="caption"/>
    <w:aliases w:val="cap,cap Char,Caption Char,Caption Char1 Char,cap Char Char1,Caption Char Char1 Char,cap Char2,Caption Equation,cap1,cap2,cap11,Légende-figure,Légende-figure Char,Beschrifubg,Beschriftung Char,label,cap11 Char,cap11 Char Char Char,captions,Ca"/>
    <w:basedOn w:val="Normal"/>
    <w:next w:val="Normal"/>
    <w:link w:val="CaptionChar1"/>
    <w:unhideWhenUsed/>
    <w:qFormat/>
    <w:rsid w:val="00A572A2"/>
    <w:rPr>
      <w:rFonts w:ascii="Cambria" w:eastAsia="SimHei" w:hAnsi="Cambria"/>
    </w:rPr>
  </w:style>
  <w:style w:type="character" w:styleId="Emphasis">
    <w:name w:val="Emphasis"/>
    <w:basedOn w:val="DefaultParagraphFont"/>
    <w:qFormat/>
    <w:rsid w:val="00A572A2"/>
    <w:rPr>
      <w:i/>
      <w:iCs/>
    </w:rPr>
  </w:style>
  <w:style w:type="character" w:customStyle="1" w:styleId="CaptionChar1">
    <w:name w:val="Caption Char1"/>
    <w:aliases w:val="cap Char1,cap Char Char,Caption Char Char,Caption Char1 Char Char,cap Char Char1 Char,Caption Char Char1 Char Char,cap Char2 Char,Caption Equation Char,cap1 Char,cap2 Char,cap11 Char1,Légende-figure Char1,Légende-figure Char Char,Ca Char"/>
    <w:link w:val="Caption"/>
    <w:rsid w:val="00A572A2"/>
    <w:rPr>
      <w:rFonts w:ascii="Cambria" w:eastAsia="SimHei" w:hAnsi="Cambria"/>
      <w:lang w:val="en-GB"/>
    </w:rPr>
  </w:style>
  <w:style w:type="character" w:styleId="IntenseEmphasis">
    <w:name w:val="Intense Emphasis"/>
    <w:basedOn w:val="DefaultParagraphFont"/>
    <w:uiPriority w:val="21"/>
    <w:qFormat/>
    <w:rsid w:val="00A572A2"/>
    <w:rPr>
      <w:b/>
      <w:bCs/>
      <w:i/>
      <w:iCs/>
      <w:color w:val="4F81BD"/>
    </w:rPr>
  </w:style>
  <w:style w:type="paragraph" w:customStyle="1" w:styleId="CharCharCharCharChar">
    <w:name w:val="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References">
    <w:name w:val="References"/>
    <w:basedOn w:val="Normal"/>
    <w:next w:val="Normal"/>
    <w:rsid w:val="00A572A2"/>
    <w:pPr>
      <w:numPr>
        <w:numId w:val="11"/>
      </w:numPr>
      <w:autoSpaceDE w:val="0"/>
      <w:autoSpaceDN w:val="0"/>
      <w:snapToGrid w:val="0"/>
      <w:spacing w:after="60"/>
    </w:pPr>
    <w:rPr>
      <w:rFonts w:eastAsia="SimSun"/>
      <w:szCs w:val="16"/>
      <w:lang w:val="en-US"/>
    </w:rPr>
  </w:style>
  <w:style w:type="paragraph" w:customStyle="1" w:styleId="a">
    <w:name w:val="参考文献"/>
    <w:basedOn w:val="Normal"/>
    <w:qFormat/>
    <w:rsid w:val="00A572A2"/>
    <w:pPr>
      <w:keepLines/>
      <w:numPr>
        <w:numId w:val="12"/>
      </w:numPr>
      <w:spacing w:after="0"/>
    </w:pPr>
    <w:rPr>
      <w:rFonts w:eastAsia="MS Mincho"/>
    </w:rPr>
  </w:style>
  <w:style w:type="paragraph" w:styleId="Revision">
    <w:name w:val="Revision"/>
    <w:hidden/>
    <w:uiPriority w:val="99"/>
    <w:semiHidden/>
    <w:rsid w:val="00A572A2"/>
    <w:rPr>
      <w:rFonts w:eastAsia="SimSun"/>
      <w:lang w:val="en-GB"/>
    </w:rPr>
  </w:style>
  <w:style w:type="paragraph" w:customStyle="1" w:styleId="3GPP">
    <w:name w:val="3GPP 正文"/>
    <w:basedOn w:val="Normal"/>
    <w:link w:val="3GPPChar"/>
    <w:qFormat/>
    <w:rsid w:val="00A572A2"/>
    <w:rPr>
      <w:rFonts w:eastAsia="SimSun"/>
      <w:lang w:eastAsia="ja-JP"/>
    </w:rPr>
  </w:style>
  <w:style w:type="character" w:customStyle="1" w:styleId="3GPPChar">
    <w:name w:val="3GPP 正文 Char"/>
    <w:link w:val="3GPP"/>
    <w:rsid w:val="00A572A2"/>
    <w:rPr>
      <w:rFonts w:eastAsia="SimSun"/>
      <w:lang w:val="en-GB" w:eastAsia="ja-JP"/>
    </w:rPr>
  </w:style>
  <w:style w:type="character" w:customStyle="1" w:styleId="Heading1Char">
    <w:name w:val="Heading 1 Char"/>
    <w:aliases w:val="H1 Char,Memo Heading 1 Char,h1 + 11 pt Char,Before:  6 pt Char,After:  0 pt Char,Char Char,NMP Heading 1 Char,h1 Char,app heading 1 Char,l1 Char,h11 Char,h12 Char,h13 Char,h14 Char,h15 Char,h16 Char,h17 Char,h111 Char,h121 Char,h131 Char"/>
    <w:basedOn w:val="DefaultParagraphFont"/>
    <w:link w:val="Heading1"/>
    <w:rsid w:val="00A572A2"/>
    <w:rPr>
      <w:rFonts w:ascii="Arial" w:hAnsi="Arial"/>
      <w:sz w:val="36"/>
      <w:lang w:val="en-GB"/>
    </w:rPr>
  </w:style>
  <w:style w:type="paragraph" w:customStyle="1" w:styleId="FL">
    <w:name w:val="FL"/>
    <w:basedOn w:val="Normal"/>
    <w:rsid w:val="00A572A2"/>
    <w:pPr>
      <w:keepNext/>
      <w:keepLines/>
      <w:overflowPunct w:val="0"/>
      <w:autoSpaceDE w:val="0"/>
      <w:autoSpaceDN w:val="0"/>
      <w:adjustRightInd w:val="0"/>
      <w:spacing w:before="60"/>
      <w:jc w:val="center"/>
      <w:textAlignment w:val="baseline"/>
    </w:pPr>
    <w:rPr>
      <w:rFonts w:ascii="Arial" w:eastAsia="Times New Roman" w:hAnsi="Arial"/>
      <w:b/>
    </w:rPr>
  </w:style>
  <w:style w:type="paragraph" w:customStyle="1" w:styleId="enumlev1">
    <w:name w:val="enumlev1"/>
    <w:basedOn w:val="Normal"/>
    <w:rsid w:val="00A572A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Times New Roman"/>
      <w:sz w:val="24"/>
      <w:lang w:val="fr-FR"/>
    </w:rPr>
  </w:style>
  <w:style w:type="paragraph" w:customStyle="1" w:styleId="TableText">
    <w:name w:val="TableText"/>
    <w:basedOn w:val="BodyTextIndent"/>
    <w:rsid w:val="00A572A2"/>
    <w:pPr>
      <w:keepNext/>
      <w:keepLines/>
      <w:overflowPunct w:val="0"/>
      <w:autoSpaceDE w:val="0"/>
      <w:autoSpaceDN w:val="0"/>
      <w:adjustRightInd w:val="0"/>
      <w:spacing w:after="180"/>
      <w:ind w:left="0"/>
      <w:jc w:val="center"/>
      <w:textAlignment w:val="baseline"/>
    </w:pPr>
    <w:rPr>
      <w:rFonts w:eastAsia="Times New Roman"/>
      <w:snapToGrid w:val="0"/>
      <w:kern w:val="2"/>
    </w:rPr>
  </w:style>
  <w:style w:type="paragraph" w:styleId="BodyTextIndent">
    <w:name w:val="Body Text Indent"/>
    <w:basedOn w:val="Normal"/>
    <w:link w:val="BodyTextIndentChar"/>
    <w:rsid w:val="00A572A2"/>
    <w:pPr>
      <w:spacing w:after="120"/>
      <w:ind w:left="360"/>
    </w:pPr>
    <w:rPr>
      <w:rFonts w:eastAsia="SimSun"/>
    </w:rPr>
  </w:style>
  <w:style w:type="character" w:customStyle="1" w:styleId="BodyTextIndentChar">
    <w:name w:val="Body Text Indent Char"/>
    <w:basedOn w:val="DefaultParagraphFont"/>
    <w:link w:val="BodyTextIndent"/>
    <w:rsid w:val="00A572A2"/>
    <w:rPr>
      <w:rFonts w:eastAsia="SimSun"/>
      <w:lang w:val="en-GB"/>
    </w:rPr>
  </w:style>
  <w:style w:type="paragraph" w:styleId="NormalWeb">
    <w:name w:val="Normal (Web)"/>
    <w:basedOn w:val="Normal"/>
    <w:uiPriority w:val="99"/>
    <w:unhideWhenUsed/>
    <w:rsid w:val="00A572A2"/>
    <w:pPr>
      <w:spacing w:before="100" w:beforeAutospacing="1" w:after="100" w:afterAutospacing="1"/>
    </w:pPr>
    <w:rPr>
      <w:sz w:val="24"/>
      <w:szCs w:val="24"/>
      <w:lang w:val="en-US"/>
    </w:rPr>
  </w:style>
  <w:style w:type="character" w:customStyle="1" w:styleId="tgc">
    <w:name w:val="_tgc"/>
    <w:rsid w:val="00A572A2"/>
  </w:style>
  <w:style w:type="paragraph" w:customStyle="1" w:styleId="JK-text-simpledoc">
    <w:name w:val="JK - text - simple doc"/>
    <w:basedOn w:val="BodyText"/>
    <w:autoRedefine/>
    <w:rsid w:val="00A572A2"/>
    <w:pPr>
      <w:numPr>
        <w:numId w:val="14"/>
      </w:numPr>
      <w:tabs>
        <w:tab w:val="num" w:pos="1097"/>
      </w:tabs>
      <w:spacing w:after="120" w:line="288" w:lineRule="auto"/>
      <w:ind w:left="1097"/>
    </w:pPr>
    <w:rPr>
      <w:rFonts w:ascii="Arial" w:eastAsia="Times New Roman" w:hAnsi="Arial" w:cs="Arial"/>
      <w:lang w:val="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A572A2"/>
    <w:rPr>
      <w:rFonts w:ascii="Arial" w:hAnsi="Arial"/>
      <w:sz w:val="32"/>
      <w:lang w:val="en-GB"/>
    </w:rPr>
  </w:style>
  <w:style w:type="character" w:customStyle="1" w:styleId="Heading8Char">
    <w:name w:val="Heading 8 Char"/>
    <w:basedOn w:val="DefaultParagraphFont"/>
    <w:link w:val="Heading8"/>
    <w:rsid w:val="00A572A2"/>
    <w:rPr>
      <w:rFonts w:ascii="Arial" w:hAnsi="Arial"/>
      <w:sz w:val="36"/>
      <w:lang w:val="en-GB"/>
    </w:rPr>
  </w:style>
  <w:style w:type="paragraph" w:styleId="IndexHeading">
    <w:name w:val="index heading"/>
    <w:basedOn w:val="Normal"/>
    <w:next w:val="Normal"/>
    <w:rsid w:val="00A572A2"/>
    <w:pPr>
      <w:pBdr>
        <w:top w:val="single" w:sz="12" w:space="0" w:color="auto"/>
      </w:pBdr>
      <w:overflowPunct w:val="0"/>
      <w:autoSpaceDE w:val="0"/>
      <w:autoSpaceDN w:val="0"/>
      <w:adjustRightInd w:val="0"/>
      <w:spacing w:before="360" w:after="240"/>
      <w:textAlignment w:val="baseline"/>
    </w:pPr>
    <w:rPr>
      <w:rFonts w:eastAsia="Times New Roman"/>
      <w:b/>
      <w:i/>
      <w:sz w:val="26"/>
      <w:lang w:eastAsia="ko-KR"/>
    </w:rPr>
  </w:style>
  <w:style w:type="paragraph" w:customStyle="1" w:styleId="INDENT1">
    <w:name w:val="INDENT1"/>
    <w:basedOn w:val="Normal"/>
    <w:rsid w:val="00A572A2"/>
    <w:pPr>
      <w:overflowPunct w:val="0"/>
      <w:autoSpaceDE w:val="0"/>
      <w:autoSpaceDN w:val="0"/>
      <w:adjustRightInd w:val="0"/>
      <w:ind w:left="851"/>
      <w:textAlignment w:val="baseline"/>
    </w:pPr>
    <w:rPr>
      <w:rFonts w:eastAsia="Times New Roman"/>
      <w:lang w:eastAsia="ko-KR"/>
    </w:rPr>
  </w:style>
  <w:style w:type="paragraph" w:customStyle="1" w:styleId="INDENT2">
    <w:name w:val="INDENT2"/>
    <w:basedOn w:val="Normal"/>
    <w:rsid w:val="00A572A2"/>
    <w:pPr>
      <w:overflowPunct w:val="0"/>
      <w:autoSpaceDE w:val="0"/>
      <w:autoSpaceDN w:val="0"/>
      <w:adjustRightInd w:val="0"/>
      <w:ind w:left="1135" w:hanging="284"/>
      <w:textAlignment w:val="baseline"/>
    </w:pPr>
    <w:rPr>
      <w:rFonts w:eastAsia="Times New Roman"/>
      <w:lang w:eastAsia="ko-KR"/>
    </w:rPr>
  </w:style>
  <w:style w:type="paragraph" w:customStyle="1" w:styleId="INDENT3">
    <w:name w:val="INDENT3"/>
    <w:basedOn w:val="Normal"/>
    <w:rsid w:val="00A572A2"/>
    <w:pPr>
      <w:overflowPunct w:val="0"/>
      <w:autoSpaceDE w:val="0"/>
      <w:autoSpaceDN w:val="0"/>
      <w:adjustRightInd w:val="0"/>
      <w:ind w:left="1701" w:hanging="567"/>
      <w:textAlignment w:val="baseline"/>
    </w:pPr>
    <w:rPr>
      <w:rFonts w:eastAsia="Times New Roman"/>
      <w:lang w:eastAsia="ko-KR"/>
    </w:rPr>
  </w:style>
  <w:style w:type="paragraph" w:customStyle="1" w:styleId="FigureTitle">
    <w:name w:val="Figure_Title"/>
    <w:basedOn w:val="Normal"/>
    <w:next w:val="Normal"/>
    <w:rsid w:val="00A572A2"/>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ko-KR"/>
    </w:rPr>
  </w:style>
  <w:style w:type="paragraph" w:customStyle="1" w:styleId="RecCCITT">
    <w:name w:val="Rec_CCITT_#"/>
    <w:basedOn w:val="Normal"/>
    <w:rsid w:val="00A572A2"/>
    <w:pPr>
      <w:keepNext/>
      <w:keepLines/>
      <w:overflowPunct w:val="0"/>
      <w:autoSpaceDE w:val="0"/>
      <w:autoSpaceDN w:val="0"/>
      <w:adjustRightInd w:val="0"/>
      <w:textAlignment w:val="baseline"/>
    </w:pPr>
    <w:rPr>
      <w:rFonts w:eastAsia="Times New Roman"/>
      <w:b/>
      <w:lang w:eastAsia="ko-KR"/>
    </w:rPr>
  </w:style>
  <w:style w:type="paragraph" w:customStyle="1" w:styleId="enumlev2">
    <w:name w:val="enumlev2"/>
    <w:basedOn w:val="Normal"/>
    <w:rsid w:val="00A572A2"/>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imes New Roman"/>
      <w:lang w:val="en-US" w:eastAsia="ko-KR"/>
    </w:rPr>
  </w:style>
  <w:style w:type="paragraph" w:customStyle="1" w:styleId="CouvRecTitle">
    <w:name w:val="Couv Rec Title"/>
    <w:basedOn w:val="Normal"/>
    <w:rsid w:val="00A572A2"/>
    <w:pPr>
      <w:keepNext/>
      <w:keepLines/>
      <w:overflowPunct w:val="0"/>
      <w:autoSpaceDE w:val="0"/>
      <w:autoSpaceDN w:val="0"/>
      <w:adjustRightInd w:val="0"/>
      <w:spacing w:before="240"/>
      <w:ind w:left="1418"/>
      <w:textAlignment w:val="baseline"/>
    </w:pPr>
    <w:rPr>
      <w:rFonts w:ascii="Arial" w:eastAsia="Times New Roman" w:hAnsi="Arial"/>
      <w:b/>
      <w:sz w:val="36"/>
      <w:lang w:val="en-US" w:eastAsia="ko-KR"/>
    </w:rPr>
  </w:style>
  <w:style w:type="paragraph" w:styleId="PlainText">
    <w:name w:val="Plain Text"/>
    <w:basedOn w:val="Normal"/>
    <w:link w:val="PlainTextChar"/>
    <w:rsid w:val="00A572A2"/>
    <w:pPr>
      <w:overflowPunct w:val="0"/>
      <w:autoSpaceDE w:val="0"/>
      <w:autoSpaceDN w:val="0"/>
      <w:adjustRightInd w:val="0"/>
      <w:textAlignment w:val="baseline"/>
    </w:pPr>
    <w:rPr>
      <w:rFonts w:ascii="Courier New" w:eastAsia="Times New Roman" w:hAnsi="Courier New"/>
      <w:lang w:val="nb-NO" w:eastAsia="x-none"/>
    </w:rPr>
  </w:style>
  <w:style w:type="character" w:customStyle="1" w:styleId="PlainTextChar">
    <w:name w:val="Plain Text Char"/>
    <w:basedOn w:val="DefaultParagraphFont"/>
    <w:link w:val="PlainText"/>
    <w:rsid w:val="00A572A2"/>
    <w:rPr>
      <w:rFonts w:ascii="Courier New" w:eastAsia="Times New Roman" w:hAnsi="Courier New"/>
      <w:lang w:val="nb-NO" w:eastAsia="x-none"/>
    </w:rPr>
  </w:style>
  <w:style w:type="paragraph" w:customStyle="1" w:styleId="B11">
    <w:name w:val="B1+"/>
    <w:basedOn w:val="B1"/>
    <w:rsid w:val="00A572A2"/>
    <w:pPr>
      <w:overflowPunct w:val="0"/>
      <w:autoSpaceDE w:val="0"/>
      <w:autoSpaceDN w:val="0"/>
      <w:adjustRightInd w:val="0"/>
      <w:ind w:left="360" w:hanging="360"/>
      <w:textAlignment w:val="baseline"/>
    </w:pPr>
    <w:rPr>
      <w:rFonts w:eastAsia="Times New Roman"/>
      <w:lang w:eastAsia="x-none"/>
    </w:rPr>
  </w:style>
  <w:style w:type="paragraph" w:customStyle="1" w:styleId="B20">
    <w:name w:val="B2+"/>
    <w:basedOn w:val="B2"/>
    <w:rsid w:val="00A572A2"/>
    <w:pPr>
      <w:overflowPunct w:val="0"/>
      <w:autoSpaceDE w:val="0"/>
      <w:autoSpaceDN w:val="0"/>
      <w:adjustRightInd w:val="0"/>
      <w:ind w:left="567" w:hanging="283"/>
      <w:textAlignment w:val="baseline"/>
    </w:pPr>
    <w:rPr>
      <w:rFonts w:eastAsia="Times New Roman"/>
      <w:lang w:eastAsia="x-none"/>
    </w:rPr>
  </w:style>
  <w:style w:type="paragraph" w:customStyle="1" w:styleId="B30">
    <w:name w:val="B3+"/>
    <w:basedOn w:val="B3"/>
    <w:rsid w:val="00A572A2"/>
    <w:pPr>
      <w:tabs>
        <w:tab w:val="num" w:pos="720"/>
        <w:tab w:val="left" w:pos="1134"/>
      </w:tabs>
      <w:overflowPunct w:val="0"/>
      <w:autoSpaceDE w:val="0"/>
      <w:autoSpaceDN w:val="0"/>
      <w:adjustRightInd w:val="0"/>
      <w:ind w:left="720" w:hanging="360"/>
      <w:textAlignment w:val="baseline"/>
    </w:pPr>
    <w:rPr>
      <w:rFonts w:eastAsia="Times New Roman"/>
      <w:lang w:eastAsia="x-none"/>
    </w:rPr>
  </w:style>
  <w:style w:type="paragraph" w:customStyle="1" w:styleId="BL">
    <w:name w:val="BL"/>
    <w:basedOn w:val="Normal"/>
    <w:rsid w:val="00A572A2"/>
    <w:pPr>
      <w:tabs>
        <w:tab w:val="num" w:pos="630"/>
        <w:tab w:val="left" w:pos="851"/>
      </w:tabs>
      <w:overflowPunct w:val="0"/>
      <w:autoSpaceDE w:val="0"/>
      <w:autoSpaceDN w:val="0"/>
      <w:adjustRightInd w:val="0"/>
      <w:ind w:left="630" w:hanging="630"/>
      <w:textAlignment w:val="baseline"/>
    </w:pPr>
    <w:rPr>
      <w:rFonts w:eastAsia="Times New Roman"/>
      <w:lang w:eastAsia="ko-KR"/>
    </w:rPr>
  </w:style>
  <w:style w:type="paragraph" w:customStyle="1" w:styleId="BN">
    <w:name w:val="BN"/>
    <w:basedOn w:val="Normal"/>
    <w:rsid w:val="00A572A2"/>
    <w:pPr>
      <w:overflowPunct w:val="0"/>
      <w:autoSpaceDE w:val="0"/>
      <w:autoSpaceDN w:val="0"/>
      <w:adjustRightInd w:val="0"/>
      <w:ind w:left="567" w:hanging="283"/>
      <w:textAlignment w:val="baseline"/>
    </w:pPr>
    <w:rPr>
      <w:rFonts w:eastAsia="Times New Roman"/>
      <w:lang w:eastAsia="ko-KR"/>
    </w:rPr>
  </w:style>
  <w:style w:type="paragraph" w:customStyle="1" w:styleId="Norma">
    <w:name w:val="Norma"/>
    <w:basedOn w:val="Heading1"/>
    <w:rsid w:val="00A572A2"/>
    <w:pPr>
      <w:overflowPunct w:val="0"/>
      <w:autoSpaceDE w:val="0"/>
      <w:autoSpaceDN w:val="0"/>
      <w:adjustRightInd w:val="0"/>
      <w:textAlignment w:val="baseline"/>
    </w:pPr>
    <w:rPr>
      <w:rFonts w:eastAsia="Times New Roman"/>
    </w:rPr>
  </w:style>
  <w:style w:type="paragraph" w:customStyle="1" w:styleId="body">
    <w:name w:val="body"/>
    <w:basedOn w:val="Normal"/>
    <w:rsid w:val="00A572A2"/>
    <w:pPr>
      <w:tabs>
        <w:tab w:val="left" w:pos="2160"/>
      </w:tabs>
      <w:overflowPunct w:val="0"/>
      <w:autoSpaceDE w:val="0"/>
      <w:autoSpaceDN w:val="0"/>
      <w:adjustRightInd w:val="0"/>
      <w:spacing w:before="120" w:after="120" w:line="280" w:lineRule="atLeast"/>
      <w:jc w:val="both"/>
      <w:textAlignment w:val="baseline"/>
    </w:pPr>
    <w:rPr>
      <w:rFonts w:ascii="New York" w:eastAsia="Times New Roman" w:hAnsi="New York"/>
      <w:sz w:val="24"/>
      <w:lang w:val="en-US" w:eastAsia="ko-KR"/>
    </w:rPr>
  </w:style>
  <w:style w:type="paragraph" w:customStyle="1" w:styleId="MTDisplayEquation">
    <w:name w:val="MTDisplayEquation"/>
    <w:basedOn w:val="Normal"/>
    <w:rsid w:val="00A572A2"/>
    <w:pPr>
      <w:tabs>
        <w:tab w:val="center" w:pos="4820"/>
        <w:tab w:val="right" w:pos="9640"/>
      </w:tabs>
      <w:overflowPunct w:val="0"/>
      <w:autoSpaceDE w:val="0"/>
      <w:autoSpaceDN w:val="0"/>
      <w:adjustRightInd w:val="0"/>
      <w:textAlignment w:val="baseline"/>
    </w:pPr>
    <w:rPr>
      <w:rFonts w:eastAsia="Times New Roman"/>
      <w:lang w:eastAsia="en-GB"/>
    </w:rPr>
  </w:style>
  <w:style w:type="paragraph" w:customStyle="1" w:styleId="CharCharCharCharCharChar">
    <w:name w:val="Char 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odyText2">
    <w:name w:val="Body Text 2"/>
    <w:basedOn w:val="Normal"/>
    <w:link w:val="BodyText2Char"/>
    <w:rsid w:val="00A572A2"/>
    <w:pPr>
      <w:overflowPunct w:val="0"/>
      <w:autoSpaceDE w:val="0"/>
      <w:autoSpaceDN w:val="0"/>
      <w:adjustRightInd w:val="0"/>
      <w:textAlignment w:val="baseline"/>
    </w:pPr>
    <w:rPr>
      <w:rFonts w:eastAsia="MS Mincho"/>
      <w:color w:val="FFFF00"/>
      <w:lang w:eastAsia="x-none"/>
    </w:rPr>
  </w:style>
  <w:style w:type="character" w:customStyle="1" w:styleId="BodyText2Char">
    <w:name w:val="Body Text 2 Char"/>
    <w:basedOn w:val="DefaultParagraphFont"/>
    <w:link w:val="BodyText2"/>
    <w:rsid w:val="00A572A2"/>
    <w:rPr>
      <w:rFonts w:eastAsia="MS Mincho"/>
      <w:color w:val="FFFF00"/>
      <w:lang w:val="en-GB" w:eastAsia="x-none"/>
    </w:rPr>
  </w:style>
  <w:style w:type="paragraph" w:customStyle="1" w:styleId="00BodyText">
    <w:name w:val="00 BodyText"/>
    <w:basedOn w:val="Normal"/>
    <w:rsid w:val="00A572A2"/>
    <w:pPr>
      <w:overflowPunct w:val="0"/>
      <w:autoSpaceDE w:val="0"/>
      <w:autoSpaceDN w:val="0"/>
      <w:adjustRightInd w:val="0"/>
      <w:spacing w:after="220"/>
      <w:textAlignment w:val="baseline"/>
    </w:pPr>
    <w:rPr>
      <w:rFonts w:ascii="Arial" w:eastAsia="Times New Roman" w:hAnsi="Arial"/>
      <w:sz w:val="22"/>
      <w:lang w:val="en-US" w:eastAsia="ko-KR"/>
    </w:rPr>
  </w:style>
  <w:style w:type="paragraph" w:customStyle="1" w:styleId="11BodyText">
    <w:name w:val="11 BodyText"/>
    <w:aliases w:val="Block_Text,np,b"/>
    <w:basedOn w:val="Normal"/>
    <w:link w:val="11BodyTextChar"/>
    <w:rsid w:val="00A572A2"/>
    <w:pPr>
      <w:overflowPunct w:val="0"/>
      <w:autoSpaceDE w:val="0"/>
      <w:autoSpaceDN w:val="0"/>
      <w:adjustRightInd w:val="0"/>
      <w:spacing w:after="220"/>
      <w:ind w:left="1298"/>
      <w:textAlignment w:val="baseline"/>
    </w:pPr>
    <w:rPr>
      <w:rFonts w:ascii="Arial" w:eastAsia="MS Mincho" w:hAnsi="Arial"/>
      <w:sz w:val="22"/>
      <w:lang w:val="x-none"/>
    </w:rPr>
  </w:style>
  <w:style w:type="paragraph" w:customStyle="1" w:styleId="B6">
    <w:name w:val="B6"/>
    <w:basedOn w:val="B5"/>
    <w:link w:val="B6Char"/>
    <w:rsid w:val="00A572A2"/>
    <w:pPr>
      <w:overflowPunct w:val="0"/>
      <w:autoSpaceDE w:val="0"/>
      <w:autoSpaceDN w:val="0"/>
      <w:adjustRightInd w:val="0"/>
      <w:textAlignment w:val="baseline"/>
    </w:pPr>
    <w:rPr>
      <w:rFonts w:eastAsia="Times New Roman"/>
      <w:lang w:eastAsia="x-none"/>
    </w:rPr>
  </w:style>
  <w:style w:type="character" w:customStyle="1" w:styleId="11BodyTextChar">
    <w:name w:val="11 BodyText Char"/>
    <w:aliases w:val="Block_Text Char,np Char,b Char"/>
    <w:link w:val="11BodyText"/>
    <w:rsid w:val="00A572A2"/>
    <w:rPr>
      <w:rFonts w:ascii="Arial" w:eastAsia="MS Mincho" w:hAnsi="Arial"/>
      <w:sz w:val="22"/>
      <w:lang w:val="x-none"/>
    </w:rPr>
  </w:style>
  <w:style w:type="paragraph" w:customStyle="1" w:styleId="Meetingcaption">
    <w:name w:val="Meeting caption"/>
    <w:basedOn w:val="Normal"/>
    <w:rsid w:val="00A572A2"/>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rsid w:val="00A572A2"/>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rsid w:val="00A572A2"/>
    <w:pPr>
      <w:overflowPunct w:val="0"/>
      <w:autoSpaceDE w:val="0"/>
      <w:autoSpaceDN w:val="0"/>
      <w:adjustRightInd w:val="0"/>
      <w:textAlignment w:val="baseline"/>
    </w:pPr>
    <w:rPr>
      <w:rFonts w:eastAsia="Times New Roman" w:cs="v4.2.0"/>
      <w:lang w:eastAsia="en-GB"/>
    </w:rPr>
  </w:style>
  <w:style w:type="character" w:styleId="Strong">
    <w:name w:val="Strong"/>
    <w:qFormat/>
    <w:rsid w:val="00A572A2"/>
    <w:rPr>
      <w:b/>
      <w:bCs/>
    </w:rPr>
  </w:style>
  <w:style w:type="paragraph" w:customStyle="1" w:styleId="AL">
    <w:name w:val="AL"/>
    <w:basedOn w:val="TAL"/>
    <w:rsid w:val="00A572A2"/>
    <w:pPr>
      <w:overflowPunct w:val="0"/>
      <w:autoSpaceDE w:val="0"/>
      <w:autoSpaceDN w:val="0"/>
      <w:adjustRightInd w:val="0"/>
      <w:textAlignment w:val="baseline"/>
    </w:pPr>
    <w:rPr>
      <w:rFonts w:eastAsia="Times New Roman"/>
      <w:lang w:eastAsia="x-none"/>
    </w:rPr>
  </w:style>
  <w:style w:type="table" w:customStyle="1" w:styleId="TableGrid1">
    <w:name w:val="Table Grid1"/>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
    <w:name w:val="Char Char3"/>
    <w:rsid w:val="00A572A2"/>
    <w:rPr>
      <w:rFonts w:ascii="Times New Roman" w:eastAsia="MS Mincho" w:hAnsi="Times New Roman"/>
      <w:lang w:val="en-GB" w:eastAsia="en-US"/>
    </w:rPr>
  </w:style>
  <w:style w:type="character" w:customStyle="1" w:styleId="FooterChar">
    <w:name w:val="Footer Char"/>
    <w:link w:val="Footer"/>
    <w:rsid w:val="00A572A2"/>
    <w:rPr>
      <w:rFonts w:ascii="Arial" w:hAnsi="Arial"/>
      <w:b/>
      <w:i/>
      <w:noProof/>
      <w:sz w:val="18"/>
      <w:lang w:val="en-GB" w:eastAsia="ja-JP"/>
    </w:rPr>
  </w:style>
  <w:style w:type="character" w:customStyle="1" w:styleId="CRCoverPageChar">
    <w:name w:val="CR Cover Page Char"/>
    <w:link w:val="CRCoverPage"/>
    <w:rsid w:val="00A572A2"/>
    <w:rPr>
      <w:rFonts w:ascii="Arial" w:eastAsia="SimSun" w:hAnsi="Arial"/>
      <w:lang w:val="en-GB"/>
    </w:rPr>
  </w:style>
  <w:style w:type="character" w:customStyle="1" w:styleId="H6Char">
    <w:name w:val="H6 Char"/>
    <w:link w:val="H6"/>
    <w:rsid w:val="00A572A2"/>
    <w:rPr>
      <w:rFonts w:ascii="Arial" w:hAnsi="Arial"/>
      <w:lang w:val="en-GB"/>
    </w:rPr>
  </w:style>
  <w:style w:type="character" w:customStyle="1" w:styleId="PLChar">
    <w:name w:val="PL Char"/>
    <w:link w:val="PL"/>
    <w:rsid w:val="00A572A2"/>
    <w:rPr>
      <w:rFonts w:ascii="Courier New" w:hAnsi="Courier New"/>
      <w:noProof/>
      <w:sz w:val="16"/>
      <w:lang w:val="en-GB"/>
    </w:rPr>
  </w:style>
  <w:style w:type="character" w:customStyle="1" w:styleId="TACCar">
    <w:name w:val="TAC Car"/>
    <w:basedOn w:val="TALChar"/>
    <w:rsid w:val="00A572A2"/>
    <w:rPr>
      <w:rFonts w:ascii="Arial" w:eastAsia="Times New Roman" w:hAnsi="Arial"/>
      <w:sz w:val="18"/>
      <w:lang w:val="en-GB" w:eastAsia="en-US" w:bidi="ar-SA"/>
    </w:rPr>
  </w:style>
  <w:style w:type="character" w:customStyle="1" w:styleId="B3Char">
    <w:name w:val="B3 Char"/>
    <w:rsid w:val="00A572A2"/>
    <w:rPr>
      <w:lang w:val="en-GB"/>
    </w:rPr>
  </w:style>
  <w:style w:type="paragraph" w:customStyle="1" w:styleId="CarCar5">
    <w:name w:val="Car Car5"/>
    <w:semiHidden/>
    <w:rsid w:val="00A572A2"/>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styleId="HTMLTypewriter">
    <w:name w:val="HTML Typewriter"/>
    <w:rsid w:val="00A572A2"/>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A572A2"/>
    <w:rPr>
      <w:rFonts w:ascii="Arial" w:hAnsi="Arial"/>
      <w:sz w:val="24"/>
      <w:lang w:val="en-GB" w:eastAsia="en-GB" w:bidi="ar-SA"/>
    </w:rPr>
  </w:style>
  <w:style w:type="character" w:customStyle="1" w:styleId="TAL0">
    <w:name w:val="TAL (文字)"/>
    <w:rsid w:val="00A572A2"/>
    <w:rPr>
      <w:rFonts w:ascii="Arial" w:hAnsi="Arial"/>
      <w:sz w:val="18"/>
      <w:lang w:val="en-GB"/>
    </w:rPr>
  </w:style>
  <w:style w:type="paragraph" w:customStyle="1" w:styleId="Separation">
    <w:name w:val="Separation"/>
    <w:basedOn w:val="Heading1"/>
    <w:next w:val="Normal"/>
    <w:rsid w:val="00A572A2"/>
    <w:pPr>
      <w:pBdr>
        <w:top w:val="none" w:sz="0" w:space="0" w:color="auto"/>
      </w:pBdr>
      <w:overflowPunct w:val="0"/>
      <w:autoSpaceDE w:val="0"/>
      <w:autoSpaceDN w:val="0"/>
      <w:adjustRightInd w:val="0"/>
      <w:textAlignment w:val="baseline"/>
    </w:pPr>
    <w:rPr>
      <w:rFonts w:eastAsia="Malgun Gothic"/>
      <w:b/>
      <w:color w:val="0000FF"/>
      <w:lang w:eastAsia="zh-CN"/>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
    <w:rsid w:val="00A572A2"/>
    <w:rPr>
      <w:rFonts w:ascii="Arial" w:eastAsia="Times New Roman" w:hAnsi="Arial"/>
      <w:sz w:val="28"/>
      <w:lang w:val="en-GB"/>
    </w:rPr>
  </w:style>
  <w:style w:type="character" w:customStyle="1" w:styleId="Heading5Char1">
    <w:name w:val="Heading 5 Char1"/>
    <w:aliases w:val="M5 Char1,mh2 Char1,Module heading 2 Char1,heading 8 Char1,Numbered Sub-list Char1,h5 Char1,Heading5 Char1,Head5 Char1,H5 Char1,5 Char,Heading 81 Char,标题 81 Char,Heading 5 Char Char,Heading 811 Char"/>
    <w:rsid w:val="00A572A2"/>
    <w:rPr>
      <w:rFonts w:ascii="Arial" w:eastAsia="Times New Roman" w:hAnsi="Arial"/>
      <w:sz w:val="22"/>
      <w:lang w:val="en-GB"/>
    </w:rPr>
  </w:style>
  <w:style w:type="character" w:customStyle="1" w:styleId="Heading6Char">
    <w:name w:val="Heading 6 Char"/>
    <w:basedOn w:val="H6Char"/>
    <w:link w:val="Heading6"/>
    <w:rsid w:val="00A572A2"/>
    <w:rPr>
      <w:rFonts w:ascii="Arial" w:hAnsi="Arial"/>
      <w:lang w:val="en-GB"/>
    </w:rPr>
  </w:style>
  <w:style w:type="character" w:customStyle="1" w:styleId="Heading7Char">
    <w:name w:val="Heading 7 Char"/>
    <w:link w:val="Heading7"/>
    <w:rsid w:val="00A572A2"/>
    <w:rPr>
      <w:rFonts w:ascii="Arial" w:hAnsi="Arial"/>
      <w:lang w:val="en-GB"/>
    </w:rPr>
  </w:style>
  <w:style w:type="character" w:customStyle="1" w:styleId="EditorsNoteCarCar">
    <w:name w:val="Editor's Note Car Car"/>
    <w:link w:val="EditorsNote"/>
    <w:rsid w:val="00A572A2"/>
    <w:rPr>
      <w:color w:val="FF0000"/>
      <w:lang w:val="en-GB"/>
    </w:rPr>
  </w:style>
  <w:style w:type="character" w:customStyle="1" w:styleId="B5Char">
    <w:name w:val="B5 Char"/>
    <w:link w:val="B5"/>
    <w:rsid w:val="00A572A2"/>
    <w:rPr>
      <w:lang w:val="en-GB"/>
    </w:rPr>
  </w:style>
  <w:style w:type="character" w:customStyle="1" w:styleId="CharChar19">
    <w:name w:val="Char Char19"/>
    <w:semiHidden/>
    <w:rsid w:val="00A572A2"/>
    <w:rPr>
      <w:rFonts w:ascii="Times New Roman" w:hAnsi="Times New Roman"/>
      <w:lang w:val="en-GB"/>
    </w:rPr>
  </w:style>
  <w:style w:type="paragraph" w:styleId="BodyText3">
    <w:name w:val="Body Text 3"/>
    <w:basedOn w:val="Normal"/>
    <w:link w:val="BodyText3Char"/>
    <w:rsid w:val="00A572A2"/>
    <w:pPr>
      <w:keepNext/>
      <w:keepLines/>
      <w:overflowPunct w:val="0"/>
      <w:autoSpaceDE w:val="0"/>
      <w:autoSpaceDN w:val="0"/>
      <w:adjustRightInd w:val="0"/>
      <w:textAlignment w:val="baseline"/>
    </w:pPr>
    <w:rPr>
      <w:rFonts w:ascii="CG Times (WN)" w:eastAsia="Osaka" w:hAnsi="CG Times (WN)"/>
      <w:color w:val="000000"/>
      <w:lang w:eastAsia="ko-KR"/>
    </w:rPr>
  </w:style>
  <w:style w:type="character" w:customStyle="1" w:styleId="BodyText3Char">
    <w:name w:val="Body Text 3 Char"/>
    <w:basedOn w:val="DefaultParagraphFont"/>
    <w:link w:val="BodyText3"/>
    <w:rsid w:val="00A572A2"/>
    <w:rPr>
      <w:rFonts w:ascii="CG Times (WN)" w:eastAsia="Osaka" w:hAnsi="CG Times (WN)"/>
      <w:color w:val="000000"/>
      <w:lang w:val="en-GB" w:eastAsia="ko-KR"/>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A572A2"/>
    <w:rPr>
      <w:rFonts w:ascii="Arial" w:hAnsi="Arial"/>
      <w:sz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
    <w:rsid w:val="00A572A2"/>
    <w:rPr>
      <w:rFonts w:ascii="Arial" w:hAnsi="Arial"/>
      <w:sz w:val="22"/>
      <w:lang w:val="en-GB" w:eastAsia="en-US"/>
    </w:rPr>
  </w:style>
  <w:style w:type="character" w:customStyle="1" w:styleId="CharChar8">
    <w:name w:val="Char Char8"/>
    <w:semiHidden/>
    <w:rsid w:val="00A572A2"/>
    <w:rPr>
      <w:rFonts w:ascii="Times New Roman" w:hAnsi="Times New Roman"/>
      <w:b/>
      <w:bCs/>
      <w:lang w:val="en-GB" w:eastAsia="en-US"/>
    </w:rPr>
  </w:style>
  <w:style w:type="character" w:customStyle="1" w:styleId="T1Char">
    <w:name w:val="T1 Char"/>
    <w:aliases w:val="Header 6 Char Char"/>
    <w:rsid w:val="00A572A2"/>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A572A2"/>
    <w:rPr>
      <w:b/>
      <w:lang w:val="en-GB" w:eastAsia="en-US" w:bidi="ar-SA"/>
    </w:rPr>
  </w:style>
  <w:style w:type="paragraph" w:customStyle="1" w:styleId="DAText">
    <w:name w:val="DA_Text"/>
    <w:basedOn w:val="Normal"/>
    <w:link w:val="DATextZchn"/>
    <w:rsid w:val="00A572A2"/>
    <w:pPr>
      <w:spacing w:after="0"/>
      <w:jc w:val="both"/>
    </w:pPr>
    <w:rPr>
      <w:rFonts w:ascii="CG Times (WN)" w:eastAsia="Malgun Gothic" w:hAnsi="CG Times (WN)"/>
      <w:szCs w:val="24"/>
      <w:lang w:val="de-DE" w:eastAsia="de-DE"/>
    </w:rPr>
  </w:style>
  <w:style w:type="character" w:customStyle="1" w:styleId="DATextZchn">
    <w:name w:val="DA_Text Zchn"/>
    <w:link w:val="DAText"/>
    <w:rsid w:val="00A572A2"/>
    <w:rPr>
      <w:rFonts w:ascii="CG Times (WN)" w:eastAsia="Malgun Gothic" w:hAnsi="CG Times (WN)"/>
      <w:szCs w:val="24"/>
      <w:lang w:val="de-DE" w:eastAsia="de-DE"/>
    </w:rPr>
  </w:style>
  <w:style w:type="character" w:customStyle="1" w:styleId="HeadingChar">
    <w:name w:val="Heading Char"/>
    <w:rsid w:val="00A572A2"/>
    <w:rPr>
      <w:rFonts w:ascii="Arial" w:eastAsia="SimSun" w:hAnsi="Arial"/>
      <w:b/>
      <w:sz w:val="22"/>
    </w:rPr>
  </w:style>
  <w:style w:type="paragraph" w:customStyle="1" w:styleId="NormalLatinItalique">
    <w:name w:val="Normal + (Latin) Italique"/>
    <w:basedOn w:val="Normal"/>
    <w:link w:val="NormalLatinItaliqueCar"/>
    <w:rsid w:val="00A572A2"/>
    <w:rPr>
      <w:rFonts w:ascii="CG Times (WN)" w:eastAsia="Times New Roman" w:hAnsi="CG Times (WN)"/>
      <w:lang w:eastAsia="x-none"/>
    </w:rPr>
  </w:style>
  <w:style w:type="character" w:customStyle="1" w:styleId="NormalLatinItaliqueCar">
    <w:name w:val="Normal + (Latin) Italique Car"/>
    <w:link w:val="NormalLatinItalique"/>
    <w:rsid w:val="00A572A2"/>
    <w:rPr>
      <w:rFonts w:ascii="CG Times (WN)" w:eastAsia="Times New Roman" w:hAnsi="CG Times (WN)"/>
      <w:lang w:val="en-GB" w:eastAsia="x-none"/>
    </w:rPr>
  </w:style>
  <w:style w:type="paragraph" w:customStyle="1" w:styleId="B1LatinItalique">
    <w:name w:val="B1 + (Latin) Italique"/>
    <w:basedOn w:val="B1"/>
    <w:link w:val="B1LatinItaliqueCar"/>
    <w:rsid w:val="00A572A2"/>
    <w:pPr>
      <w:overflowPunct w:val="0"/>
      <w:autoSpaceDE w:val="0"/>
      <w:autoSpaceDN w:val="0"/>
      <w:adjustRightInd w:val="0"/>
      <w:textAlignment w:val="baseline"/>
    </w:pPr>
    <w:rPr>
      <w:rFonts w:ascii="CG Times (WN)" w:eastAsia="Times New Roman" w:hAnsi="CG Times (WN)"/>
      <w:i/>
      <w:iCs/>
      <w:lang w:eastAsia="x-none"/>
    </w:rPr>
  </w:style>
  <w:style w:type="character" w:customStyle="1" w:styleId="B1LatinItaliqueCar">
    <w:name w:val="B1 + (Latin) Italique Car"/>
    <w:link w:val="B1LatinItalique"/>
    <w:rsid w:val="00A572A2"/>
    <w:rPr>
      <w:rFonts w:ascii="CG Times (WN)" w:eastAsia="Times New Roman" w:hAnsi="CG Times (WN)"/>
      <w:i/>
      <w:iCs/>
      <w:lang w:val="en-GB" w:eastAsia="x-none"/>
    </w:rPr>
  </w:style>
  <w:style w:type="character" w:customStyle="1" w:styleId="B6Char">
    <w:name w:val="B6 Char"/>
    <w:link w:val="B6"/>
    <w:rsid w:val="00A572A2"/>
    <w:rPr>
      <w:rFonts w:eastAsia="Times New Roman"/>
      <w:lang w:val="en-GB" w:eastAsia="x-none"/>
    </w:rPr>
  </w:style>
  <w:style w:type="character" w:customStyle="1" w:styleId="CharChar13">
    <w:name w:val="Char Char13"/>
    <w:semiHidden/>
    <w:rsid w:val="00A572A2"/>
    <w:rPr>
      <w:rFonts w:eastAsia="SimSun"/>
      <w:lang w:val="en-GB" w:eastAsia="en-US" w:bidi="ar-SA"/>
    </w:rPr>
  </w:style>
  <w:style w:type="character" w:customStyle="1" w:styleId="CharChar7">
    <w:name w:val="Char Char7"/>
    <w:rsid w:val="00A572A2"/>
    <w:rPr>
      <w:rFonts w:ascii="Arial" w:eastAsia="SimSun" w:hAnsi="Arial"/>
      <w:sz w:val="36"/>
      <w:lang w:val="en-GB" w:eastAsia="en-US" w:bidi="ar-SA"/>
    </w:rPr>
  </w:style>
  <w:style w:type="character" w:customStyle="1" w:styleId="CharChar6">
    <w:name w:val="Char Char6"/>
    <w:rsid w:val="00A572A2"/>
    <w:rPr>
      <w:rFonts w:ascii="Arial" w:eastAsia="SimSun" w:hAnsi="Arial"/>
      <w:sz w:val="32"/>
      <w:lang w:val="en-GB" w:eastAsia="en-US" w:bidi="ar-SA"/>
    </w:rPr>
  </w:style>
  <w:style w:type="character" w:customStyle="1" w:styleId="CharChar5">
    <w:name w:val="Char Char5"/>
    <w:rsid w:val="00A572A2"/>
    <w:rPr>
      <w:rFonts w:ascii="Arial" w:eastAsia="SimSun" w:hAnsi="Arial"/>
      <w:sz w:val="28"/>
      <w:lang w:val="en-GB" w:eastAsia="en-US" w:bidi="ar-SA"/>
    </w:rPr>
  </w:style>
  <w:style w:type="character" w:customStyle="1" w:styleId="CharChar16">
    <w:name w:val="Char Char16"/>
    <w:rsid w:val="00A572A2"/>
    <w:rPr>
      <w:rFonts w:ascii="Arial" w:eastAsia="SimSun" w:hAnsi="Arial"/>
      <w:lang w:val="en-GB" w:eastAsia="en-US" w:bidi="ar-SA"/>
    </w:rPr>
  </w:style>
  <w:style w:type="character" w:customStyle="1" w:styleId="CharChar14">
    <w:name w:val="Char Char14"/>
    <w:rsid w:val="00A572A2"/>
    <w:rPr>
      <w:rFonts w:ascii="Arial" w:eastAsia="SimSun" w:hAnsi="Arial"/>
      <w:sz w:val="36"/>
      <w:lang w:val="en-GB" w:eastAsia="en-US" w:bidi="ar-SA"/>
    </w:rPr>
  </w:style>
  <w:style w:type="character" w:customStyle="1" w:styleId="CharChar11">
    <w:name w:val="Char Char11"/>
    <w:semiHidden/>
    <w:rsid w:val="00A572A2"/>
    <w:rPr>
      <w:rFonts w:ascii="Tahoma" w:eastAsia="SimSun" w:hAnsi="Tahoma" w:cs="Tahoma"/>
      <w:lang w:val="en-GB" w:eastAsia="en-US" w:bidi="ar-SA"/>
    </w:rPr>
  </w:style>
  <w:style w:type="paragraph" w:styleId="BodyTextIndent2">
    <w:name w:val="Body Text Indent 2"/>
    <w:basedOn w:val="Normal"/>
    <w:link w:val="BodyTextIndent2Char"/>
    <w:rsid w:val="00A572A2"/>
    <w:pPr>
      <w:overflowPunct w:val="0"/>
      <w:autoSpaceDE w:val="0"/>
      <w:autoSpaceDN w:val="0"/>
      <w:adjustRightInd w:val="0"/>
      <w:ind w:leftChars="100" w:left="400" w:hangingChars="100" w:hanging="200"/>
      <w:textAlignment w:val="baseline"/>
    </w:pPr>
    <w:rPr>
      <w:rFonts w:ascii="CG Times (WN)" w:eastAsia="MS Mincho" w:hAnsi="CG Times (WN)"/>
      <w:lang w:eastAsia="ja-JP"/>
    </w:rPr>
  </w:style>
  <w:style w:type="character" w:customStyle="1" w:styleId="BodyTextIndent2Char">
    <w:name w:val="Body Text Indent 2 Char"/>
    <w:basedOn w:val="DefaultParagraphFont"/>
    <w:link w:val="BodyTextIndent2"/>
    <w:rsid w:val="00A572A2"/>
    <w:rPr>
      <w:rFonts w:ascii="CG Times (WN)" w:eastAsia="MS Mincho" w:hAnsi="CG Times (WN)"/>
      <w:lang w:val="en-GB" w:eastAsia="ja-JP"/>
    </w:rPr>
  </w:style>
  <w:style w:type="paragraph" w:styleId="NormalIndent">
    <w:name w:val="Normal Indent"/>
    <w:basedOn w:val="Normal"/>
    <w:rsid w:val="00A572A2"/>
    <w:pPr>
      <w:spacing w:after="0"/>
      <w:ind w:left="851"/>
    </w:pPr>
    <w:rPr>
      <w:rFonts w:eastAsia="MS Mincho"/>
      <w:lang w:val="it-IT" w:eastAsia="ja-JP"/>
    </w:rPr>
  </w:style>
  <w:style w:type="paragraph" w:customStyle="1" w:styleId="Note">
    <w:name w:val="Note"/>
    <w:basedOn w:val="B1"/>
    <w:rsid w:val="00A572A2"/>
    <w:pPr>
      <w:overflowPunct w:val="0"/>
      <w:autoSpaceDE w:val="0"/>
      <w:autoSpaceDN w:val="0"/>
      <w:adjustRightInd w:val="0"/>
      <w:textAlignment w:val="baseline"/>
    </w:pPr>
    <w:rPr>
      <w:rFonts w:eastAsia="MS Mincho"/>
      <w:lang w:eastAsia="ja-JP"/>
    </w:rPr>
  </w:style>
  <w:style w:type="paragraph" w:customStyle="1" w:styleId="tabletext0">
    <w:name w:val="table text"/>
    <w:basedOn w:val="Normal"/>
    <w:next w:val="Normal"/>
    <w:rsid w:val="00A572A2"/>
    <w:pPr>
      <w:overflowPunct w:val="0"/>
      <w:autoSpaceDE w:val="0"/>
      <w:autoSpaceDN w:val="0"/>
      <w:adjustRightInd w:val="0"/>
      <w:textAlignment w:val="baseline"/>
    </w:pPr>
    <w:rPr>
      <w:rFonts w:eastAsia="MS Mincho"/>
      <w:i/>
      <w:lang w:eastAsia="ja-JP"/>
    </w:rPr>
  </w:style>
  <w:style w:type="paragraph" w:styleId="ListNumber5">
    <w:name w:val="List Number 5"/>
    <w:basedOn w:val="Normal"/>
    <w:rsid w:val="00A572A2"/>
    <w:pPr>
      <w:tabs>
        <w:tab w:val="num" w:pos="851"/>
        <w:tab w:val="num" w:pos="1800"/>
      </w:tabs>
      <w:overflowPunct w:val="0"/>
      <w:autoSpaceDE w:val="0"/>
      <w:autoSpaceDN w:val="0"/>
      <w:adjustRightInd w:val="0"/>
      <w:ind w:left="1800" w:hanging="851"/>
      <w:textAlignment w:val="baseline"/>
    </w:pPr>
    <w:rPr>
      <w:rFonts w:eastAsia="MS Mincho"/>
      <w:lang w:eastAsia="ja-JP"/>
    </w:rPr>
  </w:style>
  <w:style w:type="paragraph" w:styleId="ListNumber3">
    <w:name w:val="List Number 3"/>
    <w:basedOn w:val="Normal"/>
    <w:rsid w:val="00A572A2"/>
    <w:pPr>
      <w:tabs>
        <w:tab w:val="num" w:pos="926"/>
      </w:tabs>
      <w:overflowPunct w:val="0"/>
      <w:autoSpaceDE w:val="0"/>
      <w:autoSpaceDN w:val="0"/>
      <w:adjustRightInd w:val="0"/>
      <w:ind w:left="926" w:hanging="283"/>
      <w:textAlignment w:val="baseline"/>
    </w:pPr>
    <w:rPr>
      <w:rFonts w:eastAsia="MS Mincho"/>
      <w:lang w:eastAsia="ja-JP"/>
    </w:rPr>
  </w:style>
  <w:style w:type="paragraph" w:styleId="ListNumber4">
    <w:name w:val="List Number 4"/>
    <w:basedOn w:val="Normal"/>
    <w:rsid w:val="00A572A2"/>
    <w:pPr>
      <w:tabs>
        <w:tab w:val="num" w:pos="1209"/>
      </w:tabs>
      <w:overflowPunct w:val="0"/>
      <w:autoSpaceDE w:val="0"/>
      <w:autoSpaceDN w:val="0"/>
      <w:adjustRightInd w:val="0"/>
      <w:ind w:left="1209" w:hanging="283"/>
      <w:textAlignment w:val="baseline"/>
    </w:pPr>
    <w:rPr>
      <w:rFonts w:eastAsia="MS Mincho"/>
      <w:lang w:eastAsia="ja-JP"/>
    </w:rPr>
  </w:style>
  <w:style w:type="table" w:customStyle="1" w:styleId="TableStyle1">
    <w:name w:val="Table Style1"/>
    <w:basedOn w:val="TableNormal"/>
    <w:rsid w:val="00A572A2"/>
    <w:rPr>
      <w:rFonts w:eastAsia="MS Mincho"/>
    </w:rPr>
    <w:tblPr/>
  </w:style>
  <w:style w:type="paragraph" w:customStyle="1" w:styleId="Normal1">
    <w:name w:val="Normal 1"/>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ullet">
    <w:name w:val="Bullet"/>
    <w:basedOn w:val="Normal"/>
    <w:rsid w:val="00A572A2"/>
    <w:pPr>
      <w:tabs>
        <w:tab w:val="num" w:pos="926"/>
      </w:tabs>
      <w:ind w:left="926" w:hanging="360"/>
    </w:pPr>
    <w:rPr>
      <w:rFonts w:eastAsia="MS Mincho"/>
      <w:lang w:eastAsia="ja-JP"/>
    </w:rPr>
  </w:style>
  <w:style w:type="paragraph" w:customStyle="1" w:styleId="TOC91">
    <w:name w:val="TOC 91"/>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1">
    <w:name w:val="Caption1"/>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HE">
    <w:name w:val="HE"/>
    <w:basedOn w:val="Normal"/>
    <w:rsid w:val="00A572A2"/>
    <w:pPr>
      <w:overflowPunct w:val="0"/>
      <w:autoSpaceDE w:val="0"/>
      <w:autoSpaceDN w:val="0"/>
      <w:adjustRightInd w:val="0"/>
      <w:spacing w:after="0"/>
      <w:textAlignment w:val="baseline"/>
    </w:pPr>
    <w:rPr>
      <w:rFonts w:eastAsia="MS Mincho"/>
      <w:b/>
      <w:lang w:eastAsia="ja-JP"/>
    </w:rPr>
  </w:style>
  <w:style w:type="paragraph" w:customStyle="1" w:styleId="HO">
    <w:name w:val="HO"/>
    <w:basedOn w:val="Normal"/>
    <w:rsid w:val="00A572A2"/>
    <w:pPr>
      <w:overflowPunct w:val="0"/>
      <w:autoSpaceDE w:val="0"/>
      <w:autoSpaceDN w:val="0"/>
      <w:adjustRightInd w:val="0"/>
      <w:spacing w:after="0"/>
      <w:jc w:val="right"/>
      <w:textAlignment w:val="baseline"/>
    </w:pPr>
    <w:rPr>
      <w:rFonts w:eastAsia="MS Mincho"/>
      <w:b/>
      <w:lang w:eastAsia="ja-JP"/>
    </w:rPr>
  </w:style>
  <w:style w:type="paragraph" w:customStyle="1" w:styleId="WP">
    <w:name w:val="WP"/>
    <w:basedOn w:val="Normal"/>
    <w:rsid w:val="00A572A2"/>
    <w:pPr>
      <w:overflowPunct w:val="0"/>
      <w:autoSpaceDE w:val="0"/>
      <w:autoSpaceDN w:val="0"/>
      <w:adjustRightInd w:val="0"/>
      <w:spacing w:after="0"/>
      <w:jc w:val="both"/>
      <w:textAlignment w:val="baseline"/>
    </w:pPr>
    <w:rPr>
      <w:rFonts w:eastAsia="MS Mincho"/>
      <w:lang w:eastAsia="ja-JP"/>
    </w:rPr>
  </w:style>
  <w:style w:type="paragraph" w:customStyle="1" w:styleId="ZK">
    <w:name w:val="ZK"/>
    <w:rsid w:val="00A572A2"/>
    <w:pPr>
      <w:spacing w:after="240" w:line="240" w:lineRule="atLeast"/>
      <w:ind w:left="1191" w:right="113" w:hanging="1191"/>
    </w:pPr>
    <w:rPr>
      <w:rFonts w:eastAsia="MS Mincho"/>
      <w:lang w:val="en-GB"/>
    </w:rPr>
  </w:style>
  <w:style w:type="paragraph" w:customStyle="1" w:styleId="ZC">
    <w:name w:val="ZC"/>
    <w:rsid w:val="00A572A2"/>
    <w:pPr>
      <w:spacing w:line="360" w:lineRule="atLeast"/>
      <w:jc w:val="center"/>
    </w:pPr>
    <w:rPr>
      <w:rFonts w:eastAsia="MS Mincho"/>
      <w:lang w:val="en-GB"/>
    </w:rPr>
  </w:style>
  <w:style w:type="paragraph" w:customStyle="1" w:styleId="FooterCentred">
    <w:name w:val="FooterCentred"/>
    <w:basedOn w:val="Footer"/>
    <w:rsid w:val="00A572A2"/>
    <w:pPr>
      <w:tabs>
        <w:tab w:val="center" w:pos="4678"/>
        <w:tab w:val="right" w:pos="9356"/>
      </w:tabs>
      <w:jc w:val="both"/>
    </w:pPr>
    <w:rPr>
      <w:rFonts w:ascii="Times New Roman" w:eastAsia="MS Mincho" w:hAnsi="Times New Roman"/>
      <w:b w:val="0"/>
      <w:i w:val="0"/>
      <w:noProof w:val="0"/>
      <w:sz w:val="20"/>
      <w:lang w:val="en-US"/>
    </w:rPr>
  </w:style>
  <w:style w:type="paragraph" w:customStyle="1" w:styleId="CRfront">
    <w:name w:val="CR_front"/>
    <w:basedOn w:val="Normal"/>
    <w:rsid w:val="00A572A2"/>
    <w:pPr>
      <w:overflowPunct w:val="0"/>
      <w:autoSpaceDE w:val="0"/>
      <w:autoSpaceDN w:val="0"/>
      <w:adjustRightInd w:val="0"/>
      <w:textAlignment w:val="baseline"/>
    </w:pPr>
    <w:rPr>
      <w:rFonts w:eastAsia="MS Mincho"/>
      <w:lang w:eastAsia="ja-JP"/>
    </w:rPr>
  </w:style>
  <w:style w:type="paragraph" w:customStyle="1" w:styleId="NumberedList">
    <w:name w:val="Numbered List"/>
    <w:basedOn w:val="Para1"/>
    <w:rsid w:val="00A572A2"/>
    <w:pPr>
      <w:tabs>
        <w:tab w:val="left" w:pos="360"/>
      </w:tabs>
      <w:ind w:left="360" w:hanging="360"/>
    </w:pPr>
  </w:style>
  <w:style w:type="paragraph" w:customStyle="1" w:styleId="Para1">
    <w:name w:val="Para1"/>
    <w:basedOn w:val="Normal"/>
    <w:rsid w:val="00A572A2"/>
    <w:pPr>
      <w:overflowPunct w:val="0"/>
      <w:autoSpaceDE w:val="0"/>
      <w:autoSpaceDN w:val="0"/>
      <w:adjustRightInd w:val="0"/>
      <w:spacing w:before="120" w:after="120"/>
      <w:textAlignment w:val="baseline"/>
    </w:pPr>
    <w:rPr>
      <w:rFonts w:eastAsia="MS Mincho"/>
      <w:lang w:val="en-US" w:eastAsia="ja-JP"/>
    </w:rPr>
  </w:style>
  <w:style w:type="paragraph" w:customStyle="1" w:styleId="Teststep">
    <w:name w:val="Test step"/>
    <w:basedOn w:val="Normal"/>
    <w:rsid w:val="00A572A2"/>
    <w:pPr>
      <w:tabs>
        <w:tab w:val="left" w:pos="720"/>
      </w:tabs>
      <w:overflowPunct w:val="0"/>
      <w:autoSpaceDE w:val="0"/>
      <w:autoSpaceDN w:val="0"/>
      <w:adjustRightInd w:val="0"/>
      <w:spacing w:after="0"/>
      <w:ind w:left="720" w:hanging="720"/>
      <w:textAlignment w:val="baseline"/>
    </w:pPr>
    <w:rPr>
      <w:rFonts w:eastAsia="MS Mincho"/>
      <w:lang w:eastAsia="ja-JP"/>
    </w:rPr>
  </w:style>
  <w:style w:type="paragraph" w:customStyle="1" w:styleId="TableTitle">
    <w:name w:val="TableTitle"/>
    <w:basedOn w:val="BodyText2"/>
    <w:next w:val="BodyText2"/>
    <w:rsid w:val="00A572A2"/>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table">
    <w:name w:val="table"/>
    <w:basedOn w:val="Normal"/>
    <w:next w:val="Normal"/>
    <w:rsid w:val="00A572A2"/>
    <w:pPr>
      <w:overflowPunct w:val="0"/>
      <w:autoSpaceDE w:val="0"/>
      <w:autoSpaceDN w:val="0"/>
      <w:adjustRightInd w:val="0"/>
      <w:spacing w:after="0"/>
      <w:jc w:val="center"/>
      <w:textAlignment w:val="baseline"/>
    </w:pPr>
    <w:rPr>
      <w:rFonts w:eastAsia="MS Mincho"/>
      <w:lang w:val="en-US" w:eastAsia="ja-JP"/>
    </w:rPr>
  </w:style>
  <w:style w:type="paragraph" w:customStyle="1" w:styleId="t2">
    <w:name w:val="t2"/>
    <w:basedOn w:val="Normal"/>
    <w:rsid w:val="00A572A2"/>
    <w:pPr>
      <w:overflowPunct w:val="0"/>
      <w:autoSpaceDE w:val="0"/>
      <w:autoSpaceDN w:val="0"/>
      <w:adjustRightInd w:val="0"/>
      <w:spacing w:after="0"/>
      <w:textAlignment w:val="baseline"/>
    </w:pPr>
    <w:rPr>
      <w:rFonts w:eastAsia="MS Mincho"/>
      <w:lang w:eastAsia="ja-JP"/>
    </w:rPr>
  </w:style>
  <w:style w:type="paragraph" w:customStyle="1" w:styleId="Copyright">
    <w:name w:val="Copyright"/>
    <w:basedOn w:val="Normal"/>
    <w:rsid w:val="00A572A2"/>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A572A2"/>
    <w:pPr>
      <w:ind w:left="244" w:hanging="244"/>
    </w:pPr>
    <w:rPr>
      <w:rFonts w:ascii="Arial" w:eastAsia="MS Mincho" w:hAnsi="Arial"/>
      <w:noProof/>
      <w:color w:val="000000"/>
      <w:lang w:val="en-GB"/>
    </w:rPr>
  </w:style>
  <w:style w:type="paragraph" w:customStyle="1" w:styleId="TitleText">
    <w:name w:val="Title Text"/>
    <w:basedOn w:val="Normal"/>
    <w:next w:val="Normal"/>
    <w:rsid w:val="00A572A2"/>
    <w:pPr>
      <w:overflowPunct w:val="0"/>
      <w:autoSpaceDE w:val="0"/>
      <w:autoSpaceDN w:val="0"/>
      <w:adjustRightInd w:val="0"/>
      <w:spacing w:after="220"/>
      <w:textAlignment w:val="baseline"/>
    </w:pPr>
    <w:rPr>
      <w:rFonts w:eastAsia="MS Mincho"/>
      <w:b/>
      <w:lang w:val="en-US" w:eastAsia="ja-JP"/>
    </w:rPr>
  </w:style>
  <w:style w:type="paragraph" w:customStyle="1" w:styleId="berschrift2Head2A2">
    <w:name w:val="Überschrift 2.Head2A.2"/>
    <w:basedOn w:val="Heading1"/>
    <w:next w:val="Normal"/>
    <w:rsid w:val="00A572A2"/>
    <w:pPr>
      <w:pBdr>
        <w:top w:val="none" w:sz="0" w:space="0" w:color="auto"/>
      </w:pBdr>
      <w:overflowPunct w:val="0"/>
      <w:autoSpaceDE w:val="0"/>
      <w:autoSpaceDN w:val="0"/>
      <w:adjustRightInd w:val="0"/>
      <w:spacing w:before="180"/>
      <w:textAlignment w:val="baseline"/>
      <w:outlineLvl w:val="1"/>
    </w:pPr>
    <w:rPr>
      <w:rFonts w:eastAsia="MS Mincho"/>
      <w:sz w:val="32"/>
      <w:lang w:eastAsia="de-DE"/>
    </w:rPr>
  </w:style>
  <w:style w:type="paragraph" w:customStyle="1" w:styleId="berschrift3h3H3Underrubrik2">
    <w:name w:val="Überschrift 3.h3.H3.Underrubrik2"/>
    <w:basedOn w:val="Heading2"/>
    <w:next w:val="Normal"/>
    <w:rsid w:val="00A572A2"/>
    <w:pPr>
      <w:overflowPunct w:val="0"/>
      <w:autoSpaceDE w:val="0"/>
      <w:autoSpaceDN w:val="0"/>
      <w:adjustRightInd w:val="0"/>
      <w:spacing w:before="120"/>
      <w:textAlignment w:val="baseline"/>
      <w:outlineLvl w:val="2"/>
    </w:pPr>
    <w:rPr>
      <w:rFonts w:eastAsia="MS Mincho"/>
      <w:sz w:val="28"/>
      <w:lang w:eastAsia="de-DE"/>
    </w:rPr>
  </w:style>
  <w:style w:type="paragraph" w:customStyle="1" w:styleId="Bullets">
    <w:name w:val="Bullets"/>
    <w:basedOn w:val="BodyText"/>
    <w:rsid w:val="00A572A2"/>
    <w:pPr>
      <w:widowControl w:val="0"/>
      <w:spacing w:after="120"/>
      <w:ind w:left="283" w:hanging="283"/>
    </w:pPr>
    <w:rPr>
      <w:rFonts w:ascii="CG Times (WN)" w:eastAsia="MS Mincho" w:hAnsi="CG Times (WN)"/>
      <w:lang w:eastAsia="de-DE"/>
    </w:rPr>
  </w:style>
  <w:style w:type="paragraph" w:customStyle="1" w:styleId="b12">
    <w:name w:val="b1"/>
    <w:basedOn w:val="Normal"/>
    <w:rsid w:val="00A572A2"/>
    <w:pPr>
      <w:spacing w:before="100" w:beforeAutospacing="1" w:after="100" w:afterAutospacing="1"/>
    </w:pPr>
    <w:rPr>
      <w:rFonts w:eastAsia="Arial Unicode MS"/>
      <w:sz w:val="24"/>
      <w:szCs w:val="24"/>
      <w:lang w:eastAsia="ja-JP"/>
    </w:rPr>
  </w:style>
  <w:style w:type="paragraph" w:customStyle="1" w:styleId="tal1">
    <w:name w:val="tal"/>
    <w:basedOn w:val="Normal"/>
    <w:rsid w:val="00A572A2"/>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572A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A572A2"/>
    <w:pPr>
      <w:keepNext w:val="0"/>
      <w:keepLines w:val="0"/>
      <w:overflowPunct w:val="0"/>
      <w:autoSpaceDE w:val="0"/>
      <w:autoSpaceDN w:val="0"/>
      <w:adjustRightInd w:val="0"/>
      <w:spacing w:before="240"/>
      <w:ind w:left="1980" w:hanging="1980"/>
      <w:textAlignment w:val="baseline"/>
    </w:pPr>
    <w:rPr>
      <w:rFonts w:eastAsia="MS Mincho"/>
      <w:bCs/>
      <w:lang w:eastAsia="x-none"/>
    </w:rPr>
  </w:style>
  <w:style w:type="paragraph" w:customStyle="1" w:styleId="StyleHeading6After9pt">
    <w:name w:val="Style Heading 6 + After:  9 pt"/>
    <w:basedOn w:val="Heading6"/>
    <w:rsid w:val="00A572A2"/>
    <w:pPr>
      <w:keepNext w:val="0"/>
      <w:keepLines w:val="0"/>
      <w:overflowPunct w:val="0"/>
      <w:autoSpaceDE w:val="0"/>
      <w:autoSpaceDN w:val="0"/>
      <w:adjustRightInd w:val="0"/>
      <w:spacing w:before="240"/>
      <w:textAlignment w:val="baseline"/>
    </w:pPr>
    <w:rPr>
      <w:rFonts w:eastAsia="MS Mincho"/>
      <w:bCs/>
      <w:lang w:eastAsia="x-none"/>
    </w:rPr>
  </w:style>
  <w:style w:type="table" w:customStyle="1" w:styleId="TableGrid3">
    <w:name w:val="Table Grid3"/>
    <w:basedOn w:val="TableNormal"/>
    <w:next w:val="TableGrid"/>
    <w:rsid w:val="00A572A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수정"/>
    <w:hidden/>
    <w:semiHidden/>
    <w:rsid w:val="00A572A2"/>
    <w:rPr>
      <w:rFonts w:eastAsia="Batang"/>
      <w:lang w:val="en-GB"/>
    </w:rPr>
  </w:style>
  <w:style w:type="paragraph" w:customStyle="1" w:styleId="CharCharCharChar1">
    <w:name w:val="Char Char Char Char1"/>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
    <w:name w:val="修订1"/>
    <w:hidden/>
    <w:semiHidden/>
    <w:rsid w:val="00A572A2"/>
    <w:rPr>
      <w:rFonts w:eastAsia="Batang"/>
      <w:lang w:val="en-GB"/>
    </w:rPr>
  </w:style>
  <w:style w:type="paragraph" w:styleId="EndnoteText">
    <w:name w:val="endnote text"/>
    <w:basedOn w:val="Normal"/>
    <w:link w:val="EndnoteTextChar"/>
    <w:rsid w:val="00A572A2"/>
    <w:pPr>
      <w:snapToGrid w:val="0"/>
    </w:pPr>
    <w:rPr>
      <w:rFonts w:eastAsia="Times New Roman"/>
      <w:lang w:eastAsia="x-none"/>
    </w:rPr>
  </w:style>
  <w:style w:type="character" w:customStyle="1" w:styleId="EndnoteTextChar">
    <w:name w:val="Endnote Text Char"/>
    <w:basedOn w:val="DefaultParagraphFont"/>
    <w:link w:val="EndnoteText"/>
    <w:rsid w:val="00A572A2"/>
    <w:rPr>
      <w:rFonts w:eastAsia="Times New Roman"/>
      <w:lang w:val="en-GB" w:eastAsia="x-none"/>
    </w:rPr>
  </w:style>
  <w:style w:type="paragraph" w:customStyle="1" w:styleId="a1">
    <w:name w:val="変更箇所"/>
    <w:hidden/>
    <w:semiHidden/>
    <w:rsid w:val="00A572A2"/>
    <w:rPr>
      <w:rFonts w:eastAsia="MS Mincho"/>
      <w:lang w:val="en-GB"/>
    </w:rPr>
  </w:style>
  <w:style w:type="paragraph" w:customStyle="1" w:styleId="NB2">
    <w:name w:val="NB2"/>
    <w:basedOn w:val="ZG"/>
    <w:rsid w:val="00A572A2"/>
    <w:pPr>
      <w:framePr w:wrap="notBeside"/>
    </w:pPr>
    <w:rPr>
      <w:rFonts w:eastAsia="Times New Roman"/>
      <w:lang w:val="en-US" w:eastAsia="ko-KR"/>
    </w:rPr>
  </w:style>
  <w:style w:type="paragraph" w:customStyle="1" w:styleId="tableentry">
    <w:name w:val="table entry"/>
    <w:basedOn w:val="Normal"/>
    <w:rsid w:val="00A572A2"/>
    <w:pPr>
      <w:keepNext/>
      <w:spacing w:before="60" w:after="60"/>
    </w:pPr>
    <w:rPr>
      <w:rFonts w:ascii="Bookman Old Style" w:eastAsia="SimSun" w:hAnsi="Bookman Old Style"/>
      <w:lang w:val="en-US" w:eastAsia="ko-KR"/>
    </w:rPr>
  </w:style>
  <w:style w:type="paragraph" w:customStyle="1" w:styleId="CarCar1CharCharCarCar">
    <w:name w:val="Car Car1 Char Char Car Car"/>
    <w:semiHidden/>
    <w:rsid w:val="00A572A2"/>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NoteHeading">
    <w:name w:val="Note Heading"/>
    <w:basedOn w:val="Normal"/>
    <w:next w:val="Normal"/>
    <w:link w:val="NoteHeadingChar"/>
    <w:rsid w:val="00A572A2"/>
    <w:pPr>
      <w:overflowPunct w:val="0"/>
      <w:autoSpaceDE w:val="0"/>
      <w:autoSpaceDN w:val="0"/>
      <w:adjustRightInd w:val="0"/>
      <w:textAlignment w:val="baseline"/>
    </w:pPr>
    <w:rPr>
      <w:rFonts w:eastAsia="MS Mincho"/>
      <w:lang w:eastAsia="x-none"/>
    </w:rPr>
  </w:style>
  <w:style w:type="character" w:customStyle="1" w:styleId="NoteHeadingChar">
    <w:name w:val="Note Heading Char"/>
    <w:basedOn w:val="DefaultParagraphFont"/>
    <w:link w:val="NoteHeading"/>
    <w:rsid w:val="00A572A2"/>
    <w:rPr>
      <w:rFonts w:eastAsia="MS Mincho"/>
      <w:lang w:val="en-GB" w:eastAsia="x-none"/>
    </w:rPr>
  </w:style>
  <w:style w:type="paragraph" w:styleId="HTMLPreformatted">
    <w:name w:val="HTML Preformatted"/>
    <w:basedOn w:val="Normal"/>
    <w:link w:val="HTMLPreformattedChar"/>
    <w:rsid w:val="00A572A2"/>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A572A2"/>
    <w:rPr>
      <w:rFonts w:ascii="Courier New" w:eastAsia="MS Mincho" w:hAnsi="Courier New"/>
      <w:lang w:val="en-GB"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EditorsNoteChar">
    <w:name w:val="Editor's Note Char"/>
    <w:rsid w:val="00A572A2"/>
    <w:rPr>
      <w:rFonts w:ascii="Times New Roman" w:hAnsi="Times New Roman"/>
      <w:color w:val="FF0000"/>
      <w:lang w:val="en-GB" w:eastAsia="en-US"/>
    </w:rPr>
  </w:style>
  <w:style w:type="numbering" w:customStyle="1" w:styleId="10">
    <w:name w:val="목록 없음1"/>
    <w:next w:val="NoList"/>
    <w:semiHidden/>
    <w:unhideWhenUsed/>
    <w:rsid w:val="00A572A2"/>
  </w:style>
  <w:style w:type="character" w:customStyle="1" w:styleId="Heading9Char">
    <w:name w:val="Heading 9 Char"/>
    <w:link w:val="Heading9"/>
    <w:rsid w:val="00A572A2"/>
    <w:rPr>
      <w:rFonts w:ascii="Arial" w:hAnsi="Arial"/>
      <w:sz w:val="36"/>
      <w:lang w:val="en-GB"/>
    </w:rPr>
  </w:style>
  <w:style w:type="character" w:customStyle="1" w:styleId="Char">
    <w:name w:val="批注主题 Char"/>
    <w:semiHidden/>
    <w:rsid w:val="00A572A2"/>
    <w:rPr>
      <w:b/>
      <w:bCs/>
      <w:lang w:val="en-GB" w:eastAsia="en-US" w:bidi="ar-SA"/>
    </w:rPr>
  </w:style>
  <w:style w:type="paragraph" w:customStyle="1" w:styleId="font5">
    <w:name w:val="font5"/>
    <w:basedOn w:val="Normal"/>
    <w:rsid w:val="00A572A2"/>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rsid w:val="00A572A2"/>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rsid w:val="00A572A2"/>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rsid w:val="00A572A2"/>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rsid w:val="00A572A2"/>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A572A2"/>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A572A2"/>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A572A2"/>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A572A2"/>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A572A2"/>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A572A2"/>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A572A2"/>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A572A2"/>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A572A2"/>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A572A2"/>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A572A2"/>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A572A2"/>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A572A2"/>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A572A2"/>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A572A2"/>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A572A2"/>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A572A2"/>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A572A2"/>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A572A2"/>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A572A2"/>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A572A2"/>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A572A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A572A2"/>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A572A2"/>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A572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A572A2"/>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A572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A572A2"/>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A572A2"/>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A572A2"/>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0">
    <w:name w:val="목록 없음2"/>
    <w:next w:val="NoList"/>
    <w:semiHidden/>
    <w:rsid w:val="00A572A2"/>
  </w:style>
  <w:style w:type="character" w:customStyle="1" w:styleId="EQChar">
    <w:name w:val="EQ Char"/>
    <w:link w:val="EQ"/>
    <w:rsid w:val="00A572A2"/>
    <w:rPr>
      <w:noProof/>
      <w:lang w:val="en-GB"/>
    </w:rPr>
  </w:style>
  <w:style w:type="character" w:customStyle="1" w:styleId="ListBullet2Char">
    <w:name w:val="List Bullet 2 Char"/>
    <w:link w:val="ListBullet2"/>
    <w:rsid w:val="00A572A2"/>
    <w:rPr>
      <w:rFonts w:eastAsia="SimSun"/>
      <w:lang w:val="en-GB"/>
    </w:rPr>
  </w:style>
  <w:style w:type="numbering" w:customStyle="1" w:styleId="NoList1">
    <w:name w:val="No List1"/>
    <w:next w:val="NoList"/>
    <w:uiPriority w:val="99"/>
    <w:semiHidden/>
    <w:unhideWhenUsed/>
    <w:rsid w:val="00A572A2"/>
  </w:style>
  <w:style w:type="numbering" w:customStyle="1" w:styleId="NoList2">
    <w:name w:val="No List2"/>
    <w:next w:val="NoList"/>
    <w:uiPriority w:val="99"/>
    <w:semiHidden/>
    <w:unhideWhenUsed/>
    <w:rsid w:val="00A572A2"/>
  </w:style>
  <w:style w:type="table" w:customStyle="1" w:styleId="TableGrid4">
    <w:name w:val="Table Grid4"/>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A572A2"/>
    <w:rPr>
      <w:rFonts w:ascii="Arial" w:hAnsi="Arial"/>
      <w:sz w:val="28"/>
      <w:lang w:val="en-GB" w:eastAsia="en-US"/>
    </w:rPr>
  </w:style>
  <w:style w:type="numbering" w:customStyle="1" w:styleId="NoList3">
    <w:name w:val="No List3"/>
    <w:next w:val="NoList"/>
    <w:uiPriority w:val="99"/>
    <w:semiHidden/>
    <w:unhideWhenUsed/>
    <w:rsid w:val="00A572A2"/>
  </w:style>
  <w:style w:type="table" w:customStyle="1" w:styleId="TableGrid5">
    <w:name w:val="Table Grid5"/>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A572A2"/>
  </w:style>
  <w:style w:type="table" w:customStyle="1" w:styleId="TableGrid6">
    <w:name w:val="Table Grid6"/>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A572A2"/>
  </w:style>
  <w:style w:type="numbering" w:customStyle="1" w:styleId="11">
    <w:name w:val="목록 없음11"/>
    <w:next w:val="NoList"/>
    <w:semiHidden/>
    <w:unhideWhenUsed/>
    <w:rsid w:val="00A572A2"/>
  </w:style>
  <w:style w:type="numbering" w:customStyle="1" w:styleId="21">
    <w:name w:val="목록 없음21"/>
    <w:next w:val="NoList"/>
    <w:semiHidden/>
    <w:rsid w:val="00A572A2"/>
  </w:style>
  <w:style w:type="numbering" w:customStyle="1" w:styleId="NoList6">
    <w:name w:val="No List6"/>
    <w:next w:val="NoList"/>
    <w:semiHidden/>
    <w:unhideWhenUsed/>
    <w:rsid w:val="00A572A2"/>
  </w:style>
  <w:style w:type="numbering" w:customStyle="1" w:styleId="12">
    <w:name w:val="목록 없음12"/>
    <w:next w:val="NoList"/>
    <w:semiHidden/>
    <w:unhideWhenUsed/>
    <w:rsid w:val="00A572A2"/>
  </w:style>
  <w:style w:type="numbering" w:customStyle="1" w:styleId="22">
    <w:name w:val="목록 없음22"/>
    <w:next w:val="NoList"/>
    <w:semiHidden/>
    <w:rsid w:val="00A572A2"/>
  </w:style>
  <w:style w:type="numbering" w:customStyle="1" w:styleId="NoList7">
    <w:name w:val="No List7"/>
    <w:next w:val="NoList"/>
    <w:semiHidden/>
    <w:unhideWhenUsed/>
    <w:rsid w:val="00A572A2"/>
  </w:style>
  <w:style w:type="numbering" w:customStyle="1" w:styleId="13">
    <w:name w:val="목록 없음13"/>
    <w:next w:val="NoList"/>
    <w:semiHidden/>
    <w:unhideWhenUsed/>
    <w:rsid w:val="00A572A2"/>
  </w:style>
  <w:style w:type="numbering" w:customStyle="1" w:styleId="23">
    <w:name w:val="목록 없음23"/>
    <w:next w:val="NoList"/>
    <w:semiHidden/>
    <w:rsid w:val="00A572A2"/>
  </w:style>
  <w:style w:type="numbering" w:customStyle="1" w:styleId="NoList8">
    <w:name w:val="No List8"/>
    <w:next w:val="NoList"/>
    <w:uiPriority w:val="99"/>
    <w:semiHidden/>
    <w:unhideWhenUsed/>
    <w:rsid w:val="00A572A2"/>
  </w:style>
  <w:style w:type="numbering" w:customStyle="1" w:styleId="14">
    <w:name w:val="목록 없음14"/>
    <w:next w:val="NoList"/>
    <w:semiHidden/>
    <w:unhideWhenUsed/>
    <w:rsid w:val="00A572A2"/>
  </w:style>
  <w:style w:type="numbering" w:customStyle="1" w:styleId="24">
    <w:name w:val="목록 없음24"/>
    <w:next w:val="NoList"/>
    <w:semiHidden/>
    <w:rsid w:val="00A572A2"/>
  </w:style>
  <w:style w:type="character" w:styleId="PlaceholderText">
    <w:name w:val="Placeholder Text"/>
    <w:basedOn w:val="DefaultParagraphFont"/>
    <w:uiPriority w:val="99"/>
    <w:semiHidden/>
    <w:rsid w:val="00A572A2"/>
    <w:rPr>
      <w:color w:val="808080"/>
    </w:rPr>
  </w:style>
  <w:style w:type="paragraph" w:customStyle="1" w:styleId="TOC92">
    <w:name w:val="TOC 92"/>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2">
    <w:name w:val="Caption2"/>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TableofFigures2">
    <w:name w:val="Table of Figures2"/>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TOC93">
    <w:name w:val="TOC 93"/>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3">
    <w:name w:val="Caption3"/>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
    <w:name w:val="Char Char Char Char"/>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TOCHeading">
    <w:name w:val="TOC Heading"/>
    <w:basedOn w:val="Heading1"/>
    <w:next w:val="Normal"/>
    <w:uiPriority w:val="39"/>
    <w:unhideWhenUsed/>
    <w:qFormat/>
    <w:rsid w:val="00A572A2"/>
    <w:pPr>
      <w:pBdr>
        <w:top w:val="none" w:sz="0" w:space="0" w:color="auto"/>
      </w:pBdr>
      <w:overflowPunct w:val="0"/>
      <w:autoSpaceDE w:val="0"/>
      <w:autoSpaceDN w:val="0"/>
      <w:adjustRightInd w:val="0"/>
      <w:spacing w:before="480" w:after="0" w:line="276" w:lineRule="auto"/>
      <w:ind w:left="0" w:firstLine="0"/>
      <w:textAlignment w:val="baseline"/>
      <w:outlineLvl w:val="9"/>
    </w:pPr>
    <w:rPr>
      <w:rFonts w:ascii="Cambria" w:eastAsia="Times New Roman" w:hAnsi="Cambria"/>
      <w:b/>
      <w:bCs/>
      <w:color w:val="365F91"/>
      <w:sz w:val="28"/>
      <w:szCs w:val="28"/>
      <w:lang w:val="en-US"/>
    </w:rPr>
  </w:style>
  <w:style w:type="character" w:customStyle="1" w:styleId="T1Char3">
    <w:name w:val="T1 Char3"/>
    <w:aliases w:val="Header 6 Char Char3"/>
    <w:rsid w:val="00EA1A17"/>
    <w:rPr>
      <w:rFonts w:ascii="Arial" w:hAnsi="Arial"/>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344">
      <w:bodyDiv w:val="1"/>
      <w:marLeft w:val="0"/>
      <w:marRight w:val="0"/>
      <w:marTop w:val="0"/>
      <w:marBottom w:val="0"/>
      <w:divBdr>
        <w:top w:val="none" w:sz="0" w:space="0" w:color="auto"/>
        <w:left w:val="none" w:sz="0" w:space="0" w:color="auto"/>
        <w:bottom w:val="none" w:sz="0" w:space="0" w:color="auto"/>
        <w:right w:val="none" w:sz="0" w:space="0" w:color="auto"/>
      </w:divBdr>
    </w:div>
    <w:div w:id="428551975">
      <w:bodyDiv w:val="1"/>
      <w:marLeft w:val="0"/>
      <w:marRight w:val="0"/>
      <w:marTop w:val="0"/>
      <w:marBottom w:val="0"/>
      <w:divBdr>
        <w:top w:val="none" w:sz="0" w:space="0" w:color="auto"/>
        <w:left w:val="none" w:sz="0" w:space="0" w:color="auto"/>
        <w:bottom w:val="none" w:sz="0" w:space="0" w:color="auto"/>
        <w:right w:val="none" w:sz="0" w:space="0" w:color="auto"/>
      </w:divBdr>
    </w:div>
    <w:div w:id="1221592537">
      <w:bodyDiv w:val="1"/>
      <w:marLeft w:val="0"/>
      <w:marRight w:val="0"/>
      <w:marTop w:val="0"/>
      <w:marBottom w:val="0"/>
      <w:divBdr>
        <w:top w:val="none" w:sz="0" w:space="0" w:color="auto"/>
        <w:left w:val="none" w:sz="0" w:space="0" w:color="auto"/>
        <w:bottom w:val="none" w:sz="0" w:space="0" w:color="auto"/>
        <w:right w:val="none" w:sz="0" w:space="0" w:color="auto"/>
      </w:divBdr>
    </w:div>
    <w:div w:id="1231036753">
      <w:bodyDiv w:val="1"/>
      <w:marLeft w:val="0"/>
      <w:marRight w:val="0"/>
      <w:marTop w:val="0"/>
      <w:marBottom w:val="0"/>
      <w:divBdr>
        <w:top w:val="none" w:sz="0" w:space="0" w:color="auto"/>
        <w:left w:val="none" w:sz="0" w:space="0" w:color="auto"/>
        <w:bottom w:val="none" w:sz="0" w:space="0" w:color="auto"/>
        <w:right w:val="none" w:sz="0" w:space="0" w:color="auto"/>
      </w:divBdr>
    </w:div>
    <w:div w:id="1470978315">
      <w:bodyDiv w:val="1"/>
      <w:marLeft w:val="0"/>
      <w:marRight w:val="0"/>
      <w:marTop w:val="0"/>
      <w:marBottom w:val="0"/>
      <w:divBdr>
        <w:top w:val="none" w:sz="0" w:space="0" w:color="auto"/>
        <w:left w:val="none" w:sz="0" w:space="0" w:color="auto"/>
        <w:bottom w:val="none" w:sz="0" w:space="0" w:color="auto"/>
        <w:right w:val="none" w:sz="0" w:space="0" w:color="auto"/>
      </w:divBdr>
    </w:div>
    <w:div w:id="1655643682">
      <w:bodyDiv w:val="1"/>
      <w:marLeft w:val="0"/>
      <w:marRight w:val="0"/>
      <w:marTop w:val="0"/>
      <w:marBottom w:val="0"/>
      <w:divBdr>
        <w:top w:val="none" w:sz="0" w:space="0" w:color="auto"/>
        <w:left w:val="none" w:sz="0" w:space="0" w:color="auto"/>
        <w:bottom w:val="none" w:sz="0" w:space="0" w:color="auto"/>
        <w:right w:val="none" w:sz="0" w:space="0" w:color="auto"/>
      </w:divBdr>
    </w:div>
    <w:div w:id="171673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wmf"/><Relationship Id="rId25" Type="http://schemas.openxmlformats.org/officeDocument/2006/relationships/image" Target="media/image12.w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microsoft.com/office/2006/relationships/keyMapCustomizations" Target="customizations.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gif"/><Relationship Id="rId28" Type="http://schemas.openxmlformats.org/officeDocument/2006/relationships/image" Target="media/image13.wmf"/><Relationship Id="rId10" Type="http://schemas.openxmlformats.org/officeDocument/2006/relationships/comments" Target="comments.xml"/><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344</TotalTime>
  <Pages>118</Pages>
  <Words>40246</Words>
  <Characters>229408</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269116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cp:lastModifiedBy>
  <cp:revision>56</cp:revision>
  <dcterms:created xsi:type="dcterms:W3CDTF">2018-07-09T11:36:00Z</dcterms:created>
  <dcterms:modified xsi:type="dcterms:W3CDTF">2018-07-10T15:21:00Z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(3)JG8oesTxk2P1VICZFRIjIl7aB2Jcn8FHfmH1t+4E/WTzyaGrR6vTV6bdSHkcGPyX0yMxSqcE
xrRj+YbHp8yePlFzPF1vgr0EdnmF9h6+dELxWzBD1ZyoGiZzt+VJV+8kflJlwzwqXemb79BO
I0pkmESErIt/oYWR5SGyKUNsOqvs+IH9RbVpUDuN743eYAERv5hBnkH3qKGUQtBAhjWucTbJ
R60V9yrHXgLqRy3AES</vt:lpwstr>
  </property>
  <property fmtid="{D5CDD505-2E9C-101B-9397-08002B2CF9AE}" pid="3" name="_2015_ms_pID_7253431">
    <vt:lpwstr>ivtJQwJjYeGLTm++o2mVt5m+O7dfowR+bSxIzXDXidjr7QPxXFBkW2
T0a9/T6a6GC/OHqGcU12hEqazqIknweA5zL5XkQPo8iArwm4+d/hz9rwYQnGQKAX30prM54d
1Ape6tio8N3K4KiGlMyLdzXY7hjRZUlxriAHoqbb7VPc62ibiQgWxDcbPgCaztqsBdB33XhX
xRPv4GmuXdb6GQ59DP2okQyGtL+zXieFzQPR</vt:lpwstr>
  </property>
  <property fmtid="{D5CDD505-2E9C-101B-9397-08002B2CF9AE}" pid="4" name="_2015_ms_pID_7253432">
    <vt:lpwstr>8rqu+b6cAD0GzutTXktZW0I=</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1531136124</vt:lpwstr>
  </property>
</Properties>
</file>